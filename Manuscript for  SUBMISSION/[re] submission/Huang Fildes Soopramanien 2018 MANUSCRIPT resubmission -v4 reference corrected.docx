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16D22E77" w:rsidR="00971633" w:rsidRPr="005D3A0B" w:rsidRDefault="00971633" w:rsidP="00971633">
      <w:pPr>
        <w:shd w:val="clear" w:color="auto" w:fill="FFFFFF" w:themeFill="background1"/>
        <w:spacing w:after="0" w:line="360" w:lineRule="auto"/>
        <w:jc w:val="center"/>
        <w:rPr>
          <w:rFonts w:cs="Times New Roman"/>
          <w:b/>
          <w:sz w:val="28"/>
          <w:rPrChange w:id="0" w:author="tao huang" w:date="2018-11-04T14:48:00Z">
            <w:rPr>
              <w:rFonts w:cs="Times New Roman"/>
              <w:b/>
              <w:sz w:val="22"/>
            </w:rPr>
          </w:rPrChange>
        </w:rPr>
      </w:pPr>
      <w:bookmarkStart w:id="1" w:name="_Hlk483150523"/>
      <w:bookmarkStart w:id="2" w:name="_Hlk529114708"/>
      <w:bookmarkEnd w:id="1"/>
      <w:r w:rsidRPr="005D3A0B">
        <w:rPr>
          <w:rFonts w:cs="Times New Roman"/>
          <w:b/>
          <w:sz w:val="28"/>
          <w:rPrChange w:id="3" w:author="tao huang" w:date="2018-11-04T14:48:00Z">
            <w:rPr>
              <w:rFonts w:cs="Times New Roman"/>
              <w:b/>
              <w:sz w:val="22"/>
            </w:rPr>
          </w:rPrChange>
        </w:rPr>
        <w:t>Forecasting Retailer Product Sales in The Presence of Structural Change</w:t>
      </w:r>
      <w:ins w:id="4" w:author="tao huang" w:date="2018-11-04T17:00:00Z">
        <w:r w:rsidR="005E0D50">
          <w:rPr>
            <w:rFonts w:cs="Times New Roman"/>
            <w:b/>
            <w:sz w:val="28"/>
          </w:rPr>
          <w:t>s</w:t>
        </w:r>
      </w:ins>
    </w:p>
    <w:bookmarkEnd w:id="2"/>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5"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6"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5B8F9129" w:rsidR="00971633" w:rsidRPr="00A37575" w:rsidRDefault="00971633" w:rsidP="00971633">
      <w:pPr>
        <w:shd w:val="clear" w:color="auto" w:fill="FFFFFF" w:themeFill="background1"/>
        <w:spacing w:after="0" w:line="360" w:lineRule="auto"/>
        <w:rPr>
          <w:rFonts w:cs="Times New Roman"/>
          <w:sz w:val="22"/>
        </w:rPr>
      </w:pPr>
      <w:bookmarkStart w:id="7" w:name="_Hlk529113756"/>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8"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w:t>
      </w:r>
      <w:ins w:id="9" w:author="韬 黄" w:date="2018-11-03T21:27:00Z">
        <w:r w:rsidR="009C2B8D" w:rsidRPr="009C2B8D">
          <w:rPr>
            <w:rFonts w:cs="Times New Roman"/>
            <w:sz w:val="22"/>
          </w:rPr>
          <w:t>whether the effects of marketing activities on product sales may change over time</w:t>
        </w:r>
      </w:ins>
      <w:del w:id="10" w:author="韬 黄" w:date="2018-11-03T21:27:00Z">
        <w:r w:rsidR="00A93B49" w:rsidRPr="00A37575" w:rsidDel="009C2B8D">
          <w:rPr>
            <w:rFonts w:cs="Times New Roman"/>
            <w:sz w:val="22"/>
          </w:rPr>
          <w:delText>that</w:delText>
        </w:r>
        <w:r w:rsidRPr="00A37575" w:rsidDel="009C2B8D">
          <w:rPr>
            <w:rFonts w:cs="Times New Roman"/>
            <w:sz w:val="22"/>
          </w:rPr>
          <w:delText xml:space="preserve"> the effect of </w:delText>
        </w:r>
        <w:r w:rsidR="00237F60" w:rsidRPr="00A37575" w:rsidDel="009C2B8D">
          <w:rPr>
            <w:rFonts w:cs="Times New Roman"/>
            <w:sz w:val="22"/>
          </w:rPr>
          <w:delText>th</w:delText>
        </w:r>
      </w:del>
      <w:ins w:id="11" w:author="Didier Soopramanien" w:date="2018-10-23T10:15:00Z">
        <w:del w:id="12" w:author="韬 黄" w:date="2018-11-03T21:27:00Z">
          <w:r w:rsidR="00810A6D" w:rsidRPr="00A37575" w:rsidDel="009C2B8D">
            <w:rPr>
              <w:rFonts w:cs="Times New Roman"/>
              <w:sz w:val="22"/>
            </w:rPr>
            <w:delText xml:space="preserve">ese </w:delText>
          </w:r>
        </w:del>
      </w:ins>
      <w:del w:id="13" w:author="韬 黄" w:date="2018-11-03T21:27:00Z">
        <w:r w:rsidR="00237F60" w:rsidRPr="00A37575" w:rsidDel="009C2B8D">
          <w:rPr>
            <w:rFonts w:cs="Times New Roman"/>
            <w:sz w:val="22"/>
          </w:rPr>
          <w:delText>e</w:delText>
        </w:r>
        <w:r w:rsidRPr="00A37575" w:rsidDel="009C2B8D">
          <w:rPr>
            <w:rFonts w:cs="Times New Roman"/>
            <w:sz w:val="22"/>
          </w:rPr>
          <w:delText xml:space="preserve"> marketing activities on product sales </w:delText>
        </w:r>
        <w:r w:rsidR="00237F60" w:rsidRPr="00A37575" w:rsidDel="009C2B8D">
          <w:rPr>
            <w:rFonts w:cs="Times New Roman"/>
            <w:sz w:val="22"/>
          </w:rPr>
          <w:delText>may change</w:delText>
        </w:r>
        <w:r w:rsidRPr="00A37575" w:rsidDel="009C2B8D">
          <w:rPr>
            <w:rFonts w:cs="Times New Roman"/>
            <w:sz w:val="22"/>
          </w:rPr>
          <w:delText xml:space="preserve"> over time</w:delText>
        </w:r>
      </w:del>
      <w:r w:rsidRPr="00A37575">
        <w:rPr>
          <w:rFonts w:cs="Times New Roman"/>
          <w:sz w:val="22"/>
        </w:rPr>
        <w:t xml:space="preserve">. </w:t>
      </w:r>
      <w:ins w:id="14" w:author="韬 黄" w:date="2018-11-03T21:32:00Z">
        <w:r w:rsidR="009C2B8D" w:rsidRPr="009C2B8D">
          <w:rPr>
            <w:rFonts w:cs="Times New Roman"/>
            <w:sz w:val="22"/>
          </w:rPr>
          <w:t xml:space="preserve">These methods </w:t>
        </w:r>
      </w:ins>
      <w:ins w:id="15" w:author="韬 黄" w:date="2018-11-03T21:29:00Z">
        <w:r w:rsidR="009C2B8D" w:rsidRPr="009C2B8D">
          <w:rPr>
            <w:rFonts w:cs="Times New Roman"/>
            <w:sz w:val="22"/>
          </w:rPr>
          <w:t xml:space="preserve">may potentially be subject to the structural change problem as they are unable to capture any varying effect of the marketing activities. </w:t>
        </w:r>
      </w:ins>
      <w:ins w:id="16" w:author="tao huang" w:date="2018-10-25T22:05:00Z">
        <w:r w:rsidR="00A40C8A" w:rsidRPr="00A37575">
          <w:rPr>
            <w:rFonts w:cs="Times New Roman"/>
            <w:sz w:val="22"/>
          </w:rPr>
          <w:t xml:space="preserve">As a result, </w:t>
        </w:r>
      </w:ins>
      <w:del w:id="17" w:author="tao huang" w:date="2018-10-25T22:05:00Z">
        <w:r w:rsidR="004C05B5" w:rsidRPr="00A37575" w:rsidDel="00A40C8A">
          <w:rPr>
            <w:rFonts w:cs="Times New Roman"/>
            <w:sz w:val="22"/>
          </w:rPr>
          <w:delText>T</w:delText>
        </w:r>
      </w:del>
      <w:ins w:id="18" w:author="韬 黄" w:date="2018-11-03T21:30:00Z">
        <w:r w:rsidR="009C2B8D" w:rsidRPr="009C2B8D">
          <w:rPr>
            <w:rFonts w:cs="Times New Roman"/>
            <w:sz w:val="22"/>
          </w:rPr>
          <w:t>they could generate biased and less accurate forecasts.</w:t>
        </w:r>
        <w:r w:rsidR="009C2B8D">
          <w:rPr>
            <w:rFonts w:cs="Times New Roman"/>
            <w:sz w:val="22"/>
          </w:rPr>
          <w:t xml:space="preserve"> </w:t>
        </w:r>
      </w:ins>
      <w:ins w:id="19" w:author="tao huang" w:date="2018-10-25T22:05:00Z">
        <w:del w:id="20" w:author="韬 黄" w:date="2018-11-03T21:30:00Z">
          <w:r w:rsidR="00A40C8A" w:rsidRPr="00A37575" w:rsidDel="009C2B8D">
            <w:rPr>
              <w:rFonts w:cs="Times New Roman"/>
              <w:sz w:val="22"/>
            </w:rPr>
            <w:delText>they</w:delText>
          </w:r>
        </w:del>
      </w:ins>
      <w:del w:id="21" w:author="韬 黄" w:date="2018-11-03T21:30:00Z">
        <w:r w:rsidR="004C05B5" w:rsidRPr="00A37575" w:rsidDel="009C2B8D">
          <w:rPr>
            <w:rFonts w:cs="Times New Roman"/>
            <w:sz w:val="22"/>
          </w:rPr>
          <w:delText>hese methods</w:delText>
        </w:r>
        <w:r w:rsidR="00A93B49" w:rsidRPr="00A37575" w:rsidDel="009C2B8D">
          <w:rPr>
            <w:rFonts w:cs="Times New Roman"/>
            <w:sz w:val="22"/>
          </w:rPr>
          <w:delText xml:space="preserve"> may potentially be</w:delText>
        </w:r>
        <w:r w:rsidRPr="00A37575" w:rsidDel="009C2B8D">
          <w:rPr>
            <w:rFonts w:cs="Times New Roman"/>
            <w:sz w:val="22"/>
          </w:rPr>
          <w:delText xml:space="preserve"> subject to the</w:delText>
        </w:r>
      </w:del>
      <w:ins w:id="22" w:author="tao huang" w:date="2018-10-25T22:05:00Z">
        <w:del w:id="23" w:author="韬 黄" w:date="2018-11-03T21:30:00Z">
          <w:r w:rsidR="00A40C8A" w:rsidRPr="00A37575" w:rsidDel="009C2B8D">
            <w:rPr>
              <w:rFonts w:cs="Times New Roman"/>
              <w:sz w:val="22"/>
            </w:rPr>
            <w:delText>the pro</w:delText>
          </w:r>
        </w:del>
      </w:ins>
      <w:ins w:id="24" w:author="tao huang" w:date="2018-10-25T22:06:00Z">
        <w:del w:id="25" w:author="韬 黄" w:date="2018-11-03T21:30:00Z">
          <w:r w:rsidR="00A40C8A" w:rsidRPr="00A37575" w:rsidDel="009C2B8D">
            <w:rPr>
              <w:rFonts w:cs="Times New Roman"/>
              <w:sz w:val="22"/>
            </w:rPr>
            <w:delText>blem of</w:delText>
          </w:r>
        </w:del>
      </w:ins>
      <w:ins w:id="26" w:author="Didier Soopramanien" w:date="2018-10-23T10:19:00Z">
        <w:del w:id="27" w:author="韬 黄" w:date="2018-11-03T21:30:00Z">
          <w:r w:rsidR="002D4C12" w:rsidRPr="00A37575" w:rsidDel="009C2B8D">
            <w:rPr>
              <w:rFonts w:cs="Times New Roman"/>
              <w:sz w:val="22"/>
            </w:rPr>
            <w:delText>a</w:delText>
          </w:r>
        </w:del>
      </w:ins>
      <w:del w:id="28" w:author="韬 黄" w:date="2018-11-03T21:30:00Z">
        <w:r w:rsidRPr="00A37575" w:rsidDel="009C2B8D">
          <w:rPr>
            <w:rFonts w:cs="Times New Roman"/>
            <w:sz w:val="22"/>
          </w:rPr>
          <w:delText xml:space="preserve"> structural </w:delText>
        </w:r>
        <w:r w:rsidRPr="00A37575" w:rsidDel="009C2B8D">
          <w:rPr>
            <w:rFonts w:cs="Times New Roman"/>
            <w:noProof/>
            <w:sz w:val="22"/>
          </w:rPr>
          <w:delText>change</w:delText>
        </w:r>
      </w:del>
      <w:ins w:id="29" w:author="tao huang" w:date="2018-10-25T22:06:00Z">
        <w:del w:id="30" w:author="韬 黄" w:date="2018-11-03T21:30:00Z">
          <w:r w:rsidR="00A40C8A" w:rsidRPr="00A37575" w:rsidDel="009C2B8D">
            <w:rPr>
              <w:rFonts w:cs="Times New Roman"/>
              <w:sz w:val="22"/>
            </w:rPr>
            <w:delText xml:space="preserve"> </w:delText>
          </w:r>
        </w:del>
      </w:ins>
      <w:del w:id="31" w:author="韬 黄" w:date="2018-11-03T21:30:00Z">
        <w:r w:rsidRPr="00A37575" w:rsidDel="009C2B8D">
          <w:rPr>
            <w:rFonts w:cs="Times New Roman"/>
            <w:sz w:val="22"/>
          </w:rPr>
          <w:delText xml:space="preserve"> </w:delText>
        </w:r>
        <w:r w:rsidR="00A93B49" w:rsidRPr="00A37575" w:rsidDel="009C2B8D">
          <w:rPr>
            <w:rFonts w:cs="Times New Roman"/>
            <w:sz w:val="22"/>
          </w:rPr>
          <w:delText xml:space="preserve">problem as they </w:delText>
        </w:r>
        <w:r w:rsidRPr="00A37575" w:rsidDel="009C2B8D">
          <w:rPr>
            <w:rFonts w:cs="Times New Roman"/>
            <w:sz w:val="22"/>
          </w:rPr>
          <w:delText>are unable to capture the</w:delText>
        </w:r>
      </w:del>
      <w:ins w:id="32" w:author="Didier Soopramanien" w:date="2018-10-23T10:19:00Z">
        <w:del w:id="33" w:author="韬 黄" w:date="2018-11-03T21:30:00Z">
          <w:r w:rsidR="002D4C12" w:rsidRPr="00A37575" w:rsidDel="009C2B8D">
            <w:rPr>
              <w:rFonts w:cs="Times New Roman"/>
              <w:sz w:val="22"/>
            </w:rPr>
            <w:delText>the time</w:delText>
          </w:r>
        </w:del>
      </w:ins>
      <w:del w:id="34" w:author="韬 黄" w:date="2018-11-03T21:30:00Z">
        <w:r w:rsidRPr="00A37575" w:rsidDel="009C2B8D">
          <w:rPr>
            <w:rFonts w:cs="Times New Roman"/>
            <w:sz w:val="22"/>
          </w:rPr>
          <w:delText xml:space="preserve"> varying effect</w:delText>
        </w:r>
      </w:del>
      <w:ins w:id="35" w:author="Didier Soopramanien" w:date="2018-10-23T10:19:00Z">
        <w:del w:id="36" w:author="韬 黄" w:date="2018-11-03T21:30:00Z">
          <w:r w:rsidR="00507AF0" w:rsidRPr="00A37575" w:rsidDel="009C2B8D">
            <w:rPr>
              <w:rFonts w:cs="Times New Roman"/>
              <w:sz w:val="22"/>
            </w:rPr>
            <w:delText>s</w:delText>
          </w:r>
        </w:del>
      </w:ins>
      <w:del w:id="37" w:author="韬 黄" w:date="2018-11-03T21:30:00Z">
        <w:r w:rsidRPr="00A37575" w:rsidDel="009C2B8D">
          <w:rPr>
            <w:rFonts w:cs="Times New Roman"/>
            <w:sz w:val="22"/>
          </w:rPr>
          <w:delText xml:space="preserve"> of the marketi</w:delText>
        </w:r>
        <w:r w:rsidR="007D0127" w:rsidRPr="00A37575" w:rsidDel="009C2B8D">
          <w:rPr>
            <w:rFonts w:cs="Times New Roman"/>
            <w:sz w:val="22"/>
          </w:rPr>
          <w:delText>ng activities</w:delText>
        </w:r>
      </w:del>
      <w:ins w:id="38" w:author="Didier Soopramanien" w:date="2018-10-23T10:19:00Z">
        <w:del w:id="39" w:author="韬 黄" w:date="2018-11-03T21:30:00Z">
          <w:r w:rsidR="00507AF0" w:rsidRPr="00A37575" w:rsidDel="009C2B8D">
            <w:rPr>
              <w:rFonts w:cs="Times New Roman"/>
              <w:sz w:val="22"/>
            </w:rPr>
            <w:delText xml:space="preserve"> on sales</w:delText>
          </w:r>
        </w:del>
      </w:ins>
      <w:ins w:id="40" w:author="tao huang" w:date="2018-10-25T22:05:00Z">
        <w:del w:id="41" w:author="韬 黄" w:date="2018-11-03T21:30:00Z">
          <w:r w:rsidR="00A40C8A" w:rsidRPr="00A37575" w:rsidDel="009C2B8D">
            <w:rPr>
              <w:rFonts w:cs="Times New Roman"/>
              <w:sz w:val="22"/>
            </w:rPr>
            <w:delText xml:space="preserve">and </w:delText>
          </w:r>
        </w:del>
      </w:ins>
      <w:ins w:id="42" w:author="tao huang" w:date="2018-10-25T22:06:00Z">
        <w:del w:id="43" w:author="韬 黄" w:date="2018-11-03T21:30:00Z">
          <w:r w:rsidR="00A40C8A" w:rsidRPr="00A37575" w:rsidDel="009C2B8D">
            <w:rPr>
              <w:rFonts w:cs="Times New Roman"/>
              <w:sz w:val="22"/>
            </w:rPr>
            <w:delText xml:space="preserve">thus </w:delText>
          </w:r>
        </w:del>
      </w:ins>
      <w:del w:id="44" w:author="韬 黄" w:date="2018-11-03T21:30:00Z">
        <w:r w:rsidR="007D0127" w:rsidRPr="00A37575" w:rsidDel="009C2B8D">
          <w:rPr>
            <w:rFonts w:cs="Times New Roman"/>
            <w:sz w:val="22"/>
          </w:rPr>
          <w:delText xml:space="preserve">. </w:delText>
        </w:r>
      </w:del>
      <w:ins w:id="45" w:author="Didier Soopramanien" w:date="2018-10-23T10:21:00Z">
        <w:del w:id="46" w:author="韬 黄" w:date="2018-11-03T21:30:00Z">
          <w:r w:rsidR="00674F23" w:rsidRPr="00A37575" w:rsidDel="009C2B8D">
            <w:rPr>
              <w:rFonts w:cs="Times New Roman"/>
              <w:sz w:val="22"/>
            </w:rPr>
            <w:delText xml:space="preserve">Consequently, </w:delText>
          </w:r>
        </w:del>
      </w:ins>
      <w:del w:id="47" w:author="韬 黄" w:date="2018-11-03T21:30:00Z">
        <w:r w:rsidR="007D0127" w:rsidRPr="00A37575" w:rsidDel="009C2B8D">
          <w:rPr>
            <w:rFonts w:cs="Times New Roman"/>
            <w:sz w:val="22"/>
          </w:rPr>
          <w:delText xml:space="preserve">As a result, </w:delText>
        </w:r>
      </w:del>
      <w:ins w:id="48" w:author="Didier Soopramanien" w:date="2018-10-23T10:21:00Z">
        <w:del w:id="49" w:author="韬 黄" w:date="2018-11-03T21:30:00Z">
          <w:r w:rsidR="00674F23" w:rsidRPr="00A37575" w:rsidDel="009C2B8D">
            <w:rPr>
              <w:rFonts w:cs="Times New Roman"/>
              <w:sz w:val="22"/>
            </w:rPr>
            <w:delText>s</w:delText>
          </w:r>
        </w:del>
      </w:ins>
      <w:ins w:id="50" w:author="Didier Soopramanien" w:date="2018-10-23T10:16:00Z">
        <w:del w:id="51" w:author="韬 黄" w:date="2018-11-03T21:30:00Z">
          <w:r w:rsidR="00A84D51" w:rsidRPr="00A37575" w:rsidDel="009C2B8D">
            <w:rPr>
              <w:rFonts w:cs="Times New Roman"/>
              <w:sz w:val="22"/>
            </w:rPr>
            <w:delText>uch approaches</w:delText>
          </w:r>
        </w:del>
      </w:ins>
      <w:del w:id="52" w:author="韬 黄" w:date="2018-11-03T21:30:00Z">
        <w:r w:rsidR="007D0127" w:rsidRPr="00A37575" w:rsidDel="009C2B8D">
          <w:rPr>
            <w:rFonts w:cs="Times New Roman"/>
            <w:sz w:val="22"/>
          </w:rPr>
          <w:delText xml:space="preserve">they could generate </w:delText>
        </w:r>
        <w:r w:rsidRPr="00A37575" w:rsidDel="009C2B8D">
          <w:rPr>
            <w:rFonts w:cs="Times New Roman"/>
            <w:sz w:val="22"/>
          </w:rPr>
          <w:delText>biased and less accurate</w:delText>
        </w:r>
        <w:r w:rsidR="007D0127" w:rsidRPr="00A37575" w:rsidDel="009C2B8D">
          <w:rPr>
            <w:rFonts w:cs="Times New Roman"/>
            <w:sz w:val="22"/>
          </w:rPr>
          <w:delText xml:space="preserve"> forecasts</w:delText>
        </w:r>
      </w:del>
      <w:ins w:id="53" w:author="Didier Soopramanien" w:date="2018-10-23T10:15:00Z">
        <w:del w:id="54" w:author="tao huang" w:date="2018-10-25T22:06:00Z">
          <w:r w:rsidR="00810A6D" w:rsidRPr="00A37575" w:rsidDel="00A40C8A">
            <w:rPr>
              <w:rFonts w:cs="Times New Roman"/>
              <w:sz w:val="22"/>
            </w:rPr>
            <w:delText xml:space="preserve"> which</w:delText>
          </w:r>
        </w:del>
      </w:ins>
      <w:ins w:id="55" w:author="Didier Soopramanien" w:date="2018-10-23T10:20:00Z">
        <w:del w:id="56" w:author="tao huang" w:date="2018-10-25T22:06:00Z">
          <w:r w:rsidR="00DA625A" w:rsidRPr="00A37575" w:rsidDel="00A40C8A">
            <w:rPr>
              <w:rFonts w:cs="Times New Roman"/>
              <w:sz w:val="22"/>
            </w:rPr>
            <w:delText>, importantly</w:delText>
          </w:r>
        </w:del>
      </w:ins>
      <w:ins w:id="57" w:author="Didier Soopramanien" w:date="2018-10-23T10:21:00Z">
        <w:del w:id="58" w:author="tao huang" w:date="2018-10-25T22:06:00Z">
          <w:r w:rsidR="00674F23" w:rsidRPr="00A37575" w:rsidDel="00A40C8A">
            <w:rPr>
              <w:rFonts w:cs="Times New Roman"/>
              <w:sz w:val="22"/>
            </w:rPr>
            <w:delText>,</w:delText>
          </w:r>
        </w:del>
      </w:ins>
      <w:ins w:id="59" w:author="Didier Soopramanien" w:date="2018-10-23T10:20:00Z">
        <w:del w:id="60" w:author="tao huang" w:date="2018-10-25T22:06:00Z">
          <w:r w:rsidR="00DA625A" w:rsidRPr="00A37575" w:rsidDel="00A40C8A">
            <w:rPr>
              <w:rFonts w:cs="Times New Roman"/>
              <w:sz w:val="22"/>
            </w:rPr>
            <w:delText xml:space="preserve"> from an operational </w:delText>
          </w:r>
        </w:del>
      </w:ins>
      <w:ins w:id="61" w:author="Didier Soopramanien" w:date="2018-10-23T10:21:00Z">
        <w:del w:id="62" w:author="tao huang" w:date="2018-10-25T22:06:00Z">
          <w:r w:rsidR="00674F23" w:rsidRPr="00A37575" w:rsidDel="00A40C8A">
            <w:rPr>
              <w:rFonts w:cs="Times New Roman"/>
              <w:sz w:val="22"/>
            </w:rPr>
            <w:delText>decision</w:delText>
          </w:r>
        </w:del>
      </w:ins>
      <w:ins w:id="63" w:author="Didier Soopramanien" w:date="2018-10-23T10:51:00Z">
        <w:del w:id="64" w:author="tao huang" w:date="2018-10-25T22:06:00Z">
          <w:r w:rsidR="003047EF" w:rsidRPr="00A37575" w:rsidDel="00A40C8A">
            <w:rPr>
              <w:rFonts w:cs="Times New Roman"/>
              <w:sz w:val="22"/>
            </w:rPr>
            <w:delText>-</w:delText>
          </w:r>
        </w:del>
      </w:ins>
      <w:ins w:id="65" w:author="Didier Soopramanien" w:date="2018-10-23T10:21:00Z">
        <w:del w:id="66" w:author="tao huang" w:date="2018-10-25T22:06:00Z">
          <w:r w:rsidR="00674F23" w:rsidRPr="00A37575" w:rsidDel="00A40C8A">
            <w:rPr>
              <w:rFonts w:cs="Times New Roman"/>
              <w:sz w:val="22"/>
            </w:rPr>
            <w:delText xml:space="preserve">making </w:delText>
          </w:r>
        </w:del>
      </w:ins>
      <w:ins w:id="67" w:author="Didier Soopramanien" w:date="2018-10-23T10:20:00Z">
        <w:del w:id="68" w:author="tao huang" w:date="2018-10-25T22:06:00Z">
          <w:r w:rsidR="00DA625A" w:rsidRPr="00A37575" w:rsidDel="00A40C8A">
            <w:rPr>
              <w:rFonts w:cs="Times New Roman"/>
              <w:sz w:val="22"/>
            </w:rPr>
            <w:delText>perspective</w:delText>
          </w:r>
        </w:del>
      </w:ins>
      <w:ins w:id="69" w:author="Didier Soopramanien" w:date="2018-10-23T10:21:00Z">
        <w:del w:id="70" w:author="tao huang" w:date="2018-10-25T22:06:00Z">
          <w:r w:rsidR="00674F23" w:rsidRPr="00A37575" w:rsidDel="00A40C8A">
            <w:rPr>
              <w:rFonts w:cs="Times New Roman"/>
              <w:sz w:val="22"/>
            </w:rPr>
            <w:delText>,</w:delText>
          </w:r>
        </w:del>
      </w:ins>
      <w:ins w:id="71" w:author="Didier Soopramanien" w:date="2018-10-23T10:15:00Z">
        <w:del w:id="72" w:author="tao huang" w:date="2018-10-25T22:06:00Z">
          <w:r w:rsidR="00810A6D" w:rsidRPr="00A37575" w:rsidDel="00A40C8A">
            <w:rPr>
              <w:rFonts w:cs="Times New Roman"/>
              <w:sz w:val="22"/>
            </w:rPr>
            <w:delText xml:space="preserve"> </w:delText>
          </w:r>
        </w:del>
      </w:ins>
      <w:ins w:id="73" w:author="Didier Soopramanien" w:date="2018-10-23T10:16:00Z">
        <w:del w:id="74" w:author="tao huang" w:date="2018-10-25T22:06:00Z">
          <w:r w:rsidR="00A84D51" w:rsidRPr="00A37575" w:rsidDel="00A40C8A">
            <w:rPr>
              <w:rFonts w:cs="Times New Roman"/>
              <w:sz w:val="22"/>
            </w:rPr>
            <w:delText>impacts</w:delText>
          </w:r>
        </w:del>
      </w:ins>
      <w:ins w:id="75" w:author="Didier Soopramanien" w:date="2018-10-23T10:15:00Z">
        <w:del w:id="76" w:author="tao huang" w:date="2018-10-25T22:06:00Z">
          <w:r w:rsidR="00810A6D" w:rsidRPr="00A37575" w:rsidDel="00A40C8A">
            <w:rPr>
              <w:rFonts w:cs="Times New Roman"/>
              <w:sz w:val="22"/>
            </w:rPr>
            <w:delText xml:space="preserve"> </w:delText>
          </w:r>
        </w:del>
      </w:ins>
      <w:ins w:id="77" w:author="Didier Soopramanien" w:date="2018-10-23T10:20:00Z">
        <w:del w:id="78" w:author="tao huang" w:date="2018-10-25T22:06:00Z">
          <w:r w:rsidR="00507AF0" w:rsidRPr="00A37575" w:rsidDel="00A40C8A">
            <w:rPr>
              <w:rFonts w:cs="Times New Roman"/>
              <w:sz w:val="22"/>
            </w:rPr>
            <w:delText>the</w:delText>
          </w:r>
        </w:del>
      </w:ins>
      <w:ins w:id="79" w:author="Didier Soopramanien" w:date="2018-10-23T10:15:00Z">
        <w:del w:id="80" w:author="tao huang" w:date="2018-10-25T22:06:00Z">
          <w:r w:rsidR="00810A6D" w:rsidRPr="00A37575" w:rsidDel="00A40C8A">
            <w:rPr>
              <w:rFonts w:cs="Times New Roman"/>
              <w:sz w:val="22"/>
            </w:rPr>
            <w:delText xml:space="preserve"> inventory management</w:delText>
          </w:r>
        </w:del>
      </w:ins>
      <w:ins w:id="81" w:author="Didier Soopramanien" w:date="2018-10-23T10:17:00Z">
        <w:del w:id="82" w:author="tao huang" w:date="2018-10-25T22:06:00Z">
          <w:r w:rsidR="00C70B48" w:rsidRPr="00A37575" w:rsidDel="00A40C8A">
            <w:rPr>
              <w:rFonts w:cs="Times New Roman"/>
              <w:sz w:val="22"/>
            </w:rPr>
            <w:delText xml:space="preserve"> </w:delText>
          </w:r>
        </w:del>
      </w:ins>
      <w:ins w:id="83" w:author="Didier Soopramanien" w:date="2018-10-23T10:15:00Z">
        <w:del w:id="84" w:author="tao huang" w:date="2018-10-25T22:06:00Z">
          <w:r w:rsidR="00810A6D" w:rsidRPr="00A37575" w:rsidDel="00A40C8A">
            <w:rPr>
              <w:rFonts w:cs="Times New Roman"/>
              <w:sz w:val="22"/>
            </w:rPr>
            <w:delText xml:space="preserve">of </w:delText>
          </w:r>
        </w:del>
      </w:ins>
      <w:ins w:id="85" w:author="Didier Soopramanien" w:date="2018-10-23T10:16:00Z">
        <w:del w:id="86" w:author="tao huang" w:date="2018-10-25T22:06:00Z">
          <w:r w:rsidR="00810A6D" w:rsidRPr="00A37575" w:rsidDel="00A40C8A">
            <w:rPr>
              <w:rFonts w:cs="Times New Roman"/>
              <w:sz w:val="22"/>
            </w:rPr>
            <w:delText>retailers</w:delText>
          </w:r>
        </w:del>
      </w:ins>
      <w:del w:id="87" w:author="韬 黄" w:date="2018-11-03T21:30:00Z">
        <w:r w:rsidRPr="00A37575" w:rsidDel="009C2B8D">
          <w:rPr>
            <w:rFonts w:cs="Times New Roman"/>
            <w:sz w:val="22"/>
          </w:rPr>
          <w:delText xml:space="preserve">. </w:delText>
        </w:r>
      </w:del>
      <w:r w:rsidRPr="00A37575">
        <w:rPr>
          <w:rFonts w:cs="Times New Roman"/>
          <w:sz w:val="22"/>
        </w:rPr>
        <w:t xml:space="preserve">In this study, we propose </w:t>
      </w:r>
      <w:del w:id="88" w:author="韬 黄" w:date="2018-11-03T21:28:00Z">
        <w:r w:rsidRPr="00A37575" w:rsidDel="009C2B8D">
          <w:rPr>
            <w:rFonts w:cs="Times New Roman"/>
            <w:sz w:val="22"/>
          </w:rPr>
          <w:delText xml:space="preserve">new </w:delText>
        </w:r>
      </w:del>
      <w:ins w:id="89" w:author="韬 黄" w:date="2018-11-03T21:28:00Z">
        <w:r w:rsidR="009C2B8D">
          <w:rPr>
            <w:rFonts w:cs="Times New Roman"/>
            <w:sz w:val="22"/>
          </w:rPr>
          <w:t>effective</w:t>
        </w:r>
        <w:r w:rsidR="009C2B8D" w:rsidRPr="00A37575">
          <w:rPr>
            <w:rFonts w:cs="Times New Roman"/>
            <w:sz w:val="22"/>
          </w:rPr>
          <w:t xml:space="preserve"> </w:t>
        </w:r>
      </w:ins>
      <w:r w:rsidRPr="00A37575">
        <w:rPr>
          <w:rFonts w:cs="Times New Roman"/>
          <w:sz w:val="22"/>
        </w:rPr>
        <w:t xml:space="preserve">forecasting methods </w:t>
      </w:r>
      <w:del w:id="90"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91" w:author="Didier Soopramanien" w:date="2018-10-23T10:17:00Z">
        <w:r w:rsidR="00F62C19" w:rsidRPr="00A37575">
          <w:rPr>
            <w:rFonts w:cs="Times New Roman"/>
            <w:sz w:val="22"/>
          </w:rPr>
          <w:t xml:space="preserve">for </w:t>
        </w:r>
      </w:ins>
      <w:ins w:id="92" w:author="tao huang" w:date="2018-10-25T22:06:00Z">
        <w:r w:rsidR="00A40C8A" w:rsidRPr="00A37575">
          <w:rPr>
            <w:rFonts w:cs="Times New Roman"/>
            <w:noProof/>
            <w:sz w:val="22"/>
          </w:rPr>
          <w:t>retailer</w:t>
        </w:r>
        <w:r w:rsidR="00A40C8A" w:rsidRPr="00A37575">
          <w:rPr>
            <w:rFonts w:cs="Times New Roman"/>
            <w:sz w:val="22"/>
          </w:rPr>
          <w:t xml:space="preserve"> </w:t>
        </w:r>
      </w:ins>
      <w:ins w:id="93" w:author="Didier Soopramanien" w:date="2018-10-23T10:17:00Z">
        <w:r w:rsidR="00F62C19" w:rsidRPr="00A37575">
          <w:rPr>
            <w:rFonts w:cs="Times New Roman"/>
            <w:sz w:val="22"/>
          </w:rPr>
          <w:t xml:space="preserve">product sales </w:t>
        </w:r>
      </w:ins>
      <w:del w:id="94"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95"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96" w:author="Didier Soopramanien" w:date="2018-10-23T10:18:00Z">
        <w:del w:id="97" w:author="tao huang" w:date="2018-10-25T22:06:00Z">
          <w:r w:rsidR="00F62C19" w:rsidRPr="00A37575" w:rsidDel="00A40C8A">
            <w:rPr>
              <w:rFonts w:cs="Times New Roman"/>
              <w:sz w:val="22"/>
            </w:rPr>
            <w:delText>considers</w:delText>
          </w:r>
        </w:del>
      </w:ins>
      <w:ins w:id="98" w:author="tao huang" w:date="2018-10-25T22:06:00Z">
        <w:r w:rsidR="00A40C8A" w:rsidRPr="00A37575">
          <w:rPr>
            <w:rFonts w:cs="Times New Roman"/>
            <w:sz w:val="22"/>
          </w:rPr>
          <w:t>take into account</w:t>
        </w:r>
      </w:ins>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w:t>
      </w:r>
      <w:del w:id="99" w:author="tao huang" w:date="2018-11-05T10:42:00Z">
        <w:r w:rsidRPr="00A37575" w:rsidDel="00121645">
          <w:rPr>
            <w:rFonts w:cs="Times New Roman"/>
            <w:sz w:val="22"/>
          </w:rPr>
          <w:delText xml:space="preserve">generate more accurate forecasts compared to </w:delText>
        </w:r>
      </w:del>
      <w:ins w:id="100" w:author="tao huang" w:date="2018-11-05T10:42:00Z">
        <w:r w:rsidR="00121645">
          <w:rPr>
            <w:rFonts w:cs="Times New Roman"/>
            <w:sz w:val="22"/>
          </w:rPr>
          <w:t xml:space="preserve">outperform </w:t>
        </w:r>
      </w:ins>
      <w:del w:id="101"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102" w:author="Didier Soopramanien" w:date="2018-10-23T10:18:00Z">
        <w:del w:id="103" w:author="韬 黄" w:date="2018-11-03T21:31:00Z">
          <w:r w:rsidR="001B1EDD" w:rsidRPr="00A37575" w:rsidDel="009C2B8D">
            <w:rPr>
              <w:rFonts w:cs="Times New Roman"/>
              <w:sz w:val="22"/>
            </w:rPr>
            <w:delText xml:space="preserve"> that do not account for structur</w:delText>
          </w:r>
        </w:del>
      </w:ins>
      <w:ins w:id="104" w:author="Didier Soopramanien" w:date="2018-10-23T10:19:00Z">
        <w:del w:id="105" w:author="韬 黄" w:date="2018-11-03T21:31:00Z">
          <w:r w:rsidR="001B1EDD" w:rsidRPr="00A37575" w:rsidDel="009C2B8D">
            <w:rPr>
              <w:rFonts w:cs="Times New Roman"/>
              <w:sz w:val="22"/>
            </w:rPr>
            <w:delText>al change</w:delText>
          </w:r>
        </w:del>
      </w:ins>
      <w:ins w:id="106" w:author="Didier Soopramanien" w:date="2018-10-23T15:16:00Z">
        <w:del w:id="107" w:author="韬 黄" w:date="2018-11-03T21:31:00Z">
          <w:r w:rsidR="000A55CA" w:rsidRPr="00A37575" w:rsidDel="009C2B8D">
            <w:rPr>
              <w:rFonts w:cs="Times New Roman"/>
              <w:sz w:val="22"/>
            </w:rPr>
            <w:delText>s</w:delText>
          </w:r>
        </w:del>
      </w:ins>
      <w:ins w:id="108" w:author="tao huang" w:date="2018-11-05T10:42:00Z">
        <w:r w:rsidR="00121645">
          <w:rPr>
            <w:rFonts w:cs="Times New Roman"/>
            <w:sz w:val="22"/>
          </w:rPr>
          <w:t xml:space="preserve"> </w:t>
        </w:r>
      </w:ins>
      <w:ins w:id="109" w:author="tao huang" w:date="2018-11-05T10:44:00Z">
        <w:r w:rsidR="00121645">
          <w:rPr>
            <w:rFonts w:cs="Times New Roman"/>
            <w:sz w:val="22"/>
          </w:rPr>
          <w:t xml:space="preserve">based on </w:t>
        </w:r>
      </w:ins>
      <w:ins w:id="110" w:author="tao huang" w:date="2018-11-05T10:46:00Z">
        <w:r w:rsidR="00F138B3">
          <w:rPr>
            <w:rFonts w:cs="Times New Roman"/>
            <w:sz w:val="22"/>
          </w:rPr>
          <w:t xml:space="preserve">a sample </w:t>
        </w:r>
      </w:ins>
      <w:ins w:id="111" w:author="tao huang" w:date="2018-11-05T10:47:00Z">
        <w:r w:rsidR="00F138B3">
          <w:rPr>
            <w:rFonts w:cs="Times New Roman"/>
            <w:sz w:val="22"/>
          </w:rPr>
          <w:t xml:space="preserve">from a popular </w:t>
        </w:r>
      </w:ins>
      <w:ins w:id="112" w:author="tao huang" w:date="2018-11-05T10:44:00Z">
        <w:r w:rsidR="00121645">
          <w:rPr>
            <w:rFonts w:cs="Times New Roman"/>
            <w:sz w:val="22"/>
          </w:rPr>
          <w:t>data</w:t>
        </w:r>
      </w:ins>
      <w:ins w:id="113" w:author="tao huang" w:date="2018-11-05T10:45:00Z">
        <w:r w:rsidR="00121645">
          <w:rPr>
            <w:rFonts w:cs="Times New Roman"/>
            <w:sz w:val="22"/>
          </w:rPr>
          <w:t>set</w:t>
        </w:r>
      </w:ins>
      <w:ins w:id="114" w:author="tao huang" w:date="2018-11-05T10:46:00Z">
        <w:r w:rsidR="00F138B3">
          <w:rPr>
            <w:rFonts w:cs="Times New Roman"/>
            <w:sz w:val="22"/>
          </w:rPr>
          <w:t xml:space="preserve"> for US retailers</w:t>
        </w:r>
      </w:ins>
      <w:ins w:id="115" w:author="tao huang" w:date="2018-11-05T10:45:00Z">
        <w:r w:rsidR="00121645">
          <w:rPr>
            <w:rFonts w:cs="Times New Roman"/>
            <w:sz w:val="22"/>
          </w:rPr>
          <w:t>.</w:t>
        </w:r>
      </w:ins>
      <w:del w:id="116" w:author="tao huang" w:date="2018-11-05T10:42:00Z">
        <w:r w:rsidRPr="00A37575" w:rsidDel="00121645">
          <w:rPr>
            <w:rFonts w:cs="Times New Roman"/>
            <w:sz w:val="22"/>
          </w:rPr>
          <w:delText>.</w:delText>
        </w:r>
      </w:del>
    </w:p>
    <w:bookmarkEnd w:id="7"/>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021509A5" w:rsidR="00971633" w:rsidRPr="00A37575" w:rsidDel="009C2B8D" w:rsidRDefault="009C2B8D" w:rsidP="00971633">
      <w:pPr>
        <w:shd w:val="clear" w:color="auto" w:fill="FFFFFF" w:themeFill="background1"/>
        <w:spacing w:after="0" w:line="360" w:lineRule="auto"/>
        <w:rPr>
          <w:del w:id="117" w:author="韬 黄" w:date="2018-11-03T21:29:00Z"/>
          <w:rFonts w:cs="Times New Roman"/>
          <w:sz w:val="22"/>
        </w:rPr>
      </w:pPr>
      <w:ins w:id="118" w:author="韬 黄" w:date="2018-11-03T21:32:00Z">
        <w:r>
          <w:rPr>
            <w:rFonts w:cs="Times New Roman"/>
            <w:sz w:val="22"/>
          </w:rPr>
          <w:t xml:space="preserve"> </w:t>
        </w:r>
      </w:ins>
    </w:p>
    <w:p w14:paraId="271CF304" w14:textId="73BF044E" w:rsidR="00971633" w:rsidRPr="00A37575" w:rsidRDefault="00971633" w:rsidP="00971633">
      <w:pPr>
        <w:shd w:val="clear" w:color="auto" w:fill="FFFFFF" w:themeFill="background1"/>
        <w:spacing w:after="0" w:line="360" w:lineRule="auto"/>
        <w:rPr>
          <w:rFonts w:cs="Times New Roman"/>
          <w:sz w:val="22"/>
        </w:rPr>
      </w:pPr>
      <w:del w:id="119" w:author="韬 黄" w:date="2018-11-03T21:32:00Z">
        <w:r w:rsidRPr="00A37575" w:rsidDel="009C2B8D">
          <w:rPr>
            <w:rFonts w:cs="Times New Roman"/>
            <w:sz w:val="22"/>
          </w:rPr>
          <w:delText xml:space="preserve"> </w:delText>
        </w:r>
      </w:del>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13B2A28F" w:rsidR="00971633" w:rsidRPr="00A37575" w:rsidRDefault="009C2B8D" w:rsidP="00971633">
      <w:pPr>
        <w:spacing w:after="160" w:line="360" w:lineRule="auto"/>
        <w:rPr>
          <w:rFonts w:cs="Times New Roman"/>
          <w:sz w:val="22"/>
        </w:rPr>
      </w:pPr>
      <w:ins w:id="120" w:author="韬 黄" w:date="2018-11-03T21:32:00Z">
        <w:r w:rsidRPr="009C2B8D">
          <w:rPr>
            <w:rFonts w:cs="Times New Roman"/>
            <w:sz w:val="22"/>
          </w:rPr>
          <w:t>Analytics</w:t>
        </w:r>
        <w:r>
          <w:rPr>
            <w:rFonts w:cs="Times New Roman"/>
            <w:sz w:val="22"/>
          </w:rPr>
          <w:t xml:space="preserve">, </w:t>
        </w:r>
      </w:ins>
      <w:r w:rsidR="00971633" w:rsidRPr="00A37575">
        <w:rPr>
          <w:rFonts w:cs="Times New Roman"/>
          <w:sz w:val="22"/>
        </w:rPr>
        <w:t>Forecasting, OR in marketing</w:t>
      </w:r>
      <w:del w:id="121" w:author="韬 黄" w:date="2018-11-03T21:32:00Z">
        <w:r w:rsidR="00971633" w:rsidRPr="00A37575" w:rsidDel="009C2B8D">
          <w:rPr>
            <w:rFonts w:cs="Times New Roman"/>
            <w:sz w:val="22"/>
          </w:rPr>
          <w:delText>,</w:delText>
        </w:r>
      </w:del>
      <w:ins w:id="122" w:author="tao huang" w:date="2018-11-04T16:51:00Z">
        <w:r w:rsidR="00465036">
          <w:rPr>
            <w:rFonts w:cs="Times New Roman"/>
            <w:sz w:val="22"/>
          </w:rPr>
          <w:t>, Retailing</w:t>
        </w:r>
      </w:ins>
      <w:del w:id="123" w:author="tao huang" w:date="2018-11-04T16:51:00Z">
        <w:r w:rsidR="00971633" w:rsidRPr="00A37575" w:rsidDel="00465036">
          <w:rPr>
            <w:rFonts w:cs="Times New Roman"/>
            <w:sz w:val="22"/>
          </w:rPr>
          <w:delText xml:space="preserve"> </w:delText>
        </w:r>
      </w:del>
      <w:del w:id="124" w:author="tao huang" w:date="2018-10-25T22:07:00Z">
        <w:r w:rsidR="00971633" w:rsidRPr="00A37575" w:rsidDel="0094651E">
          <w:rPr>
            <w:rFonts w:cs="Times New Roman"/>
            <w:sz w:val="22"/>
          </w:rPr>
          <w:delText xml:space="preserve">Analytics, </w:delText>
        </w:r>
      </w:del>
      <w:del w:id="125" w:author="韬 黄" w:date="2018-11-03T21:32:00Z">
        <w:r w:rsidR="00971633" w:rsidRPr="00A37575" w:rsidDel="009C2B8D">
          <w:rPr>
            <w:rFonts w:cs="Times New Roman"/>
            <w:sz w:val="22"/>
          </w:rPr>
          <w:delText>Retailing</w:delText>
        </w:r>
      </w:del>
      <w:r w:rsidR="00971633"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277D405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33609">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133609">
        <w:rPr>
          <w:rFonts w:cs="Times New Roman"/>
          <w:sz w:val="22"/>
          <w:rPrChange w:id="12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133609">
        <w:rPr>
          <w:rFonts w:cs="Times New Roman"/>
          <w:sz w:val="22"/>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127" w:author="tao huang" w:date="2018-10-28T22:39:00Z">
            <w:rPr>
              <w:rFonts w:cs="Times New Roman"/>
              <w:sz w:val="22"/>
            </w:rPr>
          </w:rPrChange>
        </w:rPr>
        <w:t>or</w:t>
      </w:r>
      <w:del w:id="128" w:author="tao huang" w:date="2018-10-28T22:17:00Z">
        <w:r w:rsidRPr="00A37575" w:rsidDel="001B17C9">
          <w:rPr>
            <w:rFonts w:cs="Times New Roman"/>
            <w:noProof/>
            <w:sz w:val="22"/>
            <w:rPrChange w:id="129"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130" w:author="Didier Soopramanien" w:date="2018-10-23T10:23:00Z">
        <w:r w:rsidR="006D7A15" w:rsidRPr="00A37575">
          <w:rPr>
            <w:rFonts w:cs="Times New Roman"/>
            <w:sz w:val="22"/>
          </w:rPr>
          <w:t xml:space="preserve">Out of stocks situations </w:t>
        </w:r>
      </w:ins>
      <w:del w:id="131"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132"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133" w:author="Didier Soopramanien" w:date="2018-10-23T10:23:00Z">
        <w:r w:rsidR="006D7A15" w:rsidRPr="00A37575">
          <w:rPr>
            <w:rFonts w:cs="Times New Roman"/>
            <w:sz w:val="22"/>
          </w:rPr>
          <w:t>t</w:t>
        </w:r>
      </w:ins>
      <w:ins w:id="134"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135" w:author="Didier Soopramanien" w:date="2018-10-23T10:24:00Z">
        <w:r w:rsidR="00F42F2E" w:rsidRPr="00A37575">
          <w:rPr>
            <w:rFonts w:cs="Times New Roman"/>
            <w:sz w:val="22"/>
          </w:rPr>
          <w:t xml:space="preserve"> which</w:t>
        </w:r>
      </w:ins>
      <w:del w:id="136" w:author="Didier Soopramanien" w:date="2018-10-23T10:24:00Z">
        <w:r w:rsidRPr="00A37575" w:rsidDel="00F42F2E">
          <w:rPr>
            <w:rFonts w:cs="Times New Roman"/>
            <w:sz w:val="22"/>
          </w:rPr>
          <w:delText>.</w:delText>
        </w:r>
      </w:del>
      <w:ins w:id="137" w:author="Didier Soopramanien" w:date="2018-10-23T10:24:00Z">
        <w:r w:rsidR="00F42F2E" w:rsidRPr="00A37575">
          <w:rPr>
            <w:rFonts w:cs="Times New Roman"/>
            <w:sz w:val="22"/>
          </w:rPr>
          <w:t xml:space="preserve">, </w:t>
        </w:r>
      </w:ins>
      <w:del w:id="138" w:author="Didier Soopramanien" w:date="2018-10-23T10:24:00Z">
        <w:r w:rsidRPr="00A37575" w:rsidDel="00F42F2E">
          <w:rPr>
            <w:rFonts w:cs="Times New Roman"/>
            <w:sz w:val="22"/>
          </w:rPr>
          <w:delText xml:space="preserve"> I</w:delText>
        </w:r>
      </w:del>
      <w:ins w:id="139" w:author="Didier Soopramanien" w:date="2018-10-23T10:24:00Z">
        <w:r w:rsidR="00F42F2E" w:rsidRPr="00A37575">
          <w:rPr>
            <w:rFonts w:cs="Times New Roman"/>
            <w:sz w:val="22"/>
          </w:rPr>
          <w:t>i</w:t>
        </w:r>
      </w:ins>
      <w:r w:rsidRPr="00A37575">
        <w:rPr>
          <w:rFonts w:cs="Times New Roman"/>
          <w:sz w:val="22"/>
        </w:rPr>
        <w:t xml:space="preserve">n the long term, </w:t>
      </w:r>
      <w:del w:id="140" w:author="Didier Soopramanien" w:date="2018-10-23T10:24:00Z">
        <w:r w:rsidRPr="00A37575" w:rsidDel="00F42F2E">
          <w:rPr>
            <w:rFonts w:cs="Times New Roman"/>
            <w:sz w:val="22"/>
          </w:rPr>
          <w:delText xml:space="preserve">retailers may see </w:delText>
        </w:r>
      </w:del>
      <w:ins w:id="141"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4F429D">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1A6E72">
        <w:rPr>
          <w:rFonts w:cs="Times New Roman"/>
          <w:sz w:val="22"/>
          <w:rPrChange w:id="142"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43" w:author="tao huang" w:date="2018-10-28T22:17:00Z">
        <w:r w:rsidR="001B17C9" w:rsidRPr="00A37575">
          <w:rPr>
            <w:rFonts w:cs="Times New Roman"/>
            <w:sz w:val="22"/>
            <w:rPrChange w:id="14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5" w:author="tao huang" w:date="2018-10-28T22:39:00Z">
            <w:rPr>
              <w:rFonts w:cs="Times New Roman"/>
              <w:sz w:val="22"/>
            </w:rPr>
          </w:rPrChange>
        </w:rPr>
        <w:t>etc.</w:t>
      </w:r>
      <w:r w:rsidRPr="00A37575">
        <w:rPr>
          <w:rFonts w:cs="Times New Roman"/>
          <w:sz w:val="22"/>
        </w:rPr>
        <w:t xml:space="preserve">) and reduces profits </w:t>
      </w:r>
      <w:r w:rsidRPr="00133609">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133609">
        <w:rPr>
          <w:rFonts w:cs="Times New Roman"/>
          <w:sz w:val="22"/>
          <w:rPrChange w:id="146"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133609">
        <w:rPr>
          <w:rFonts w:cs="Times New Roman"/>
          <w:sz w:val="22"/>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1A6E72">
        <w:rPr>
          <w:rFonts w:cs="Times New Roman"/>
          <w:sz w:val="22"/>
          <w:rPrChange w:id="147"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48" w:author="Didier Soopramanien" w:date="2018-10-23T10:25:00Z">
        <w:r w:rsidR="009C7013" w:rsidRPr="00A37575">
          <w:rPr>
            <w:rFonts w:cs="Times New Roman"/>
            <w:sz w:val="22"/>
          </w:rPr>
          <w:t>is</w:t>
        </w:r>
      </w:ins>
      <w:del w:id="149"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50"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51"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133609">
        <w:rPr>
          <w:rFonts w:cs="Times New Roman"/>
          <w:sz w:val="22"/>
        </w:rPr>
        <w:fldChar w:fldCharType="begin"/>
      </w:r>
      <w:r w:rsidR="006679C4">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133609">
        <w:rPr>
          <w:rFonts w:cs="Times New Roman"/>
          <w:sz w:val="22"/>
          <w:rPrChange w:id="152"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133609">
        <w:rPr>
          <w:rFonts w:cs="Times New Roman"/>
          <w:sz w:val="22"/>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201128B7" w:rsidR="00971633" w:rsidRPr="00A37575" w:rsidRDefault="00971633" w:rsidP="00971633">
      <w:pPr>
        <w:shd w:val="clear" w:color="auto" w:fill="FFFFFF" w:themeFill="background1"/>
        <w:spacing w:after="0" w:line="360" w:lineRule="auto"/>
        <w:rPr>
          <w:rFonts w:cs="Times New Roman"/>
          <w:sz w:val="22"/>
        </w:rPr>
      </w:pPr>
      <w:del w:id="153"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54" w:author="Didier Soopramanien" w:date="2018-10-23T10:25:00Z">
        <w:del w:id="155" w:author="tao huang" w:date="2018-10-25T22:16:00Z">
          <w:r w:rsidR="00D9338F" w:rsidRPr="00A37575" w:rsidDel="007D16B2">
            <w:rPr>
              <w:rFonts w:cs="Times New Roman"/>
              <w:sz w:val="22"/>
            </w:rPr>
            <w:delText xml:space="preserve">the </w:delText>
          </w:r>
        </w:del>
      </w:ins>
      <w:del w:id="156" w:author="tao huang" w:date="2018-10-25T22:16:00Z">
        <w:r w:rsidRPr="00A37575" w:rsidDel="007D16B2">
          <w:rPr>
            <w:rFonts w:cs="Times New Roman"/>
            <w:sz w:val="22"/>
          </w:rPr>
          <w:delText>SKU level using a two-stage ‘</w:delText>
        </w:r>
      </w:del>
      <w:del w:id="157" w:author="tao huang" w:date="2018-10-25T22:10:00Z">
        <w:r w:rsidRPr="00A37575" w:rsidDel="007D16B2">
          <w:rPr>
            <w:rFonts w:cs="Times New Roman"/>
            <w:sz w:val="22"/>
          </w:rPr>
          <w:delText>b</w:delText>
        </w:r>
      </w:del>
      <w:del w:id="158"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59" w:author="Didier Soopramanien" w:date="2018-10-23T10:30:00Z">
        <w:del w:id="160" w:author="tao huang" w:date="2018-10-25T22:16:00Z">
          <w:r w:rsidR="00AA518A" w:rsidRPr="00A37575" w:rsidDel="007D16B2">
            <w:rPr>
              <w:rFonts w:cs="Times New Roman"/>
              <w:sz w:val="22"/>
            </w:rPr>
            <w:delText xml:space="preserve"> is </w:delText>
          </w:r>
        </w:del>
      </w:ins>
      <w:del w:id="161" w:author="tao huang" w:date="2018-10-25T22:16:00Z">
        <w:r w:rsidR="008273E0" w:rsidRPr="00A37575" w:rsidDel="007D16B2">
          <w:rPr>
            <w:rFonts w:cs="Times New Roman"/>
            <w:sz w:val="22"/>
          </w:rPr>
          <w:delText xml:space="preserve"> effect</w:delText>
        </w:r>
      </w:del>
      <w:ins w:id="162" w:author="Didier Soopramanien" w:date="2018-10-23T10:30:00Z">
        <w:del w:id="163" w:author="tao huang" w:date="2018-10-25T22:16:00Z">
          <w:r w:rsidR="00AA518A" w:rsidRPr="00A37575" w:rsidDel="007D16B2">
            <w:rPr>
              <w:rFonts w:cs="Times New Roman"/>
              <w:sz w:val="22"/>
            </w:rPr>
            <w:delText xml:space="preserve">effectively to account for </w:delText>
          </w:r>
        </w:del>
      </w:ins>
      <w:del w:id="164" w:author="tao huang" w:date="2018-10-25T22:16:00Z">
        <w:r w:rsidR="008273E0" w:rsidRPr="00A37575" w:rsidDel="007D16B2">
          <w:rPr>
            <w:rFonts w:cs="Times New Roman"/>
            <w:sz w:val="22"/>
          </w:rPr>
          <w:delText xml:space="preserve"> is caused by</w:delText>
        </w:r>
      </w:del>
      <w:ins w:id="165" w:author="Didier Soopramanien" w:date="2018-10-23T10:30:00Z">
        <w:del w:id="166" w:author="tao huang" w:date="2018-10-25T22:16:00Z">
          <w:r w:rsidR="00AA518A" w:rsidRPr="00A37575" w:rsidDel="007D16B2">
            <w:rPr>
              <w:rFonts w:cs="Times New Roman"/>
              <w:sz w:val="22"/>
            </w:rPr>
            <w:delText xml:space="preserve">the impact of </w:delText>
          </w:r>
        </w:del>
      </w:ins>
      <w:del w:id="167"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68" w:author="Didier Soopramanien" w:date="2018-10-23T10:30:00Z">
        <w:del w:id="169" w:author="tao huang" w:date="2018-10-25T22:16:00Z">
          <w:r w:rsidR="009C44F4" w:rsidRPr="00A37575" w:rsidDel="007D16B2">
            <w:rPr>
              <w:rFonts w:cs="Times New Roman"/>
              <w:sz w:val="22"/>
            </w:rPr>
            <w:delText>previous</w:delText>
          </w:r>
        </w:del>
      </w:ins>
      <w:del w:id="170"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71" w:author="Didier Soopramanien" w:date="2018-10-23T10:30:00Z">
        <w:del w:id="172" w:author="tao huang" w:date="2018-10-25T22:16:00Z">
          <w:r w:rsidR="009C44F4" w:rsidRPr="00A37575" w:rsidDel="007D16B2">
            <w:rPr>
              <w:rFonts w:cs="Times New Roman"/>
              <w:sz w:val="22"/>
            </w:rPr>
            <w:delText>ve</w:delText>
          </w:r>
        </w:del>
      </w:ins>
      <w:del w:id="173"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133609"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4"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75" w:author="tao huang" w:date="2018-10-28T22:39:00Z">
              <w:rPr>
                <w:rFonts w:cs="Times New Roman"/>
                <w:sz w:val="22"/>
              </w:rPr>
            </w:rPrChange>
          </w:rPr>
        </w:r>
        <w:r w:rsidR="00380BD4" w:rsidRPr="00A37575" w:rsidDel="007D16B2">
          <w:rPr>
            <w:rFonts w:cs="Times New Roman"/>
            <w:sz w:val="22"/>
            <w:rPrChange w:id="176" w:author="tao huang" w:date="2018-10-28T22:39:00Z">
              <w:rPr>
                <w:rFonts w:cs="Times New Roman"/>
                <w:sz w:val="22"/>
              </w:rPr>
            </w:rPrChange>
          </w:rPr>
          <w:fldChar w:fldCharType="end"/>
        </w:r>
        <w:r w:rsidRPr="00133609" w:rsidDel="007D16B2">
          <w:rPr>
            <w:rFonts w:cs="Times New Roman"/>
            <w:sz w:val="22"/>
            <w:rPrChange w:id="177" w:author="tao huang" w:date="2018-10-28T22:39:00Z">
              <w:rPr>
                <w:rFonts w:cs="Times New Roman"/>
                <w:sz w:val="22"/>
              </w:rPr>
            </w:rPrChange>
          </w:rPr>
        </w:r>
        <w:r w:rsidRPr="00133609" w:rsidDel="007D16B2">
          <w:rPr>
            <w:rFonts w:cs="Times New Roman"/>
            <w:sz w:val="22"/>
            <w:rPrChange w:id="178"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133609"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79"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80" w:author="tao huang" w:date="2018-10-28T22:39:00Z">
              <w:rPr>
                <w:rFonts w:cs="Times New Roman"/>
                <w:sz w:val="22"/>
              </w:rPr>
            </w:rPrChange>
          </w:rPr>
        </w:r>
        <w:r w:rsidR="00380BD4" w:rsidRPr="00A37575" w:rsidDel="007D16B2">
          <w:rPr>
            <w:rFonts w:cs="Times New Roman"/>
            <w:sz w:val="22"/>
            <w:rPrChange w:id="181" w:author="tao huang" w:date="2018-10-28T22:39:00Z">
              <w:rPr>
                <w:rFonts w:cs="Times New Roman"/>
                <w:sz w:val="22"/>
              </w:rPr>
            </w:rPrChange>
          </w:rPr>
          <w:fldChar w:fldCharType="end"/>
        </w:r>
        <w:r w:rsidRPr="00133609" w:rsidDel="007D16B2">
          <w:rPr>
            <w:rFonts w:cs="Times New Roman"/>
            <w:sz w:val="22"/>
            <w:rPrChange w:id="182" w:author="tao huang" w:date="2018-10-28T22:39:00Z">
              <w:rPr>
                <w:rFonts w:cs="Times New Roman"/>
                <w:sz w:val="22"/>
              </w:rPr>
            </w:rPrChange>
          </w:rPr>
        </w:r>
        <w:r w:rsidRPr="00133609" w:rsidDel="007D16B2">
          <w:rPr>
            <w:rFonts w:cs="Times New Roman"/>
            <w:sz w:val="22"/>
            <w:rPrChange w:id="183"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133609" w:rsidDel="007D16B2">
          <w:rPr>
            <w:rFonts w:cs="Times New Roman"/>
            <w:sz w:val="22"/>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84" w:author="Didier Soopramanien" w:date="2018-10-23T10:52:00Z">
        <w:del w:id="185" w:author="tao huang" w:date="2018-10-25T22:16:00Z">
          <w:r w:rsidR="00D871B6" w:rsidRPr="00A37575" w:rsidDel="007D16B2">
            <w:rPr>
              <w:rFonts w:cs="Times New Roman"/>
              <w:sz w:val="22"/>
            </w:rPr>
            <w:delText xml:space="preserve">that </w:delText>
          </w:r>
        </w:del>
      </w:ins>
      <w:del w:id="186" w:author="tao huang" w:date="2018-10-25T22:16:00Z">
        <w:r w:rsidRPr="00A37575" w:rsidDel="007D16B2">
          <w:rPr>
            <w:rFonts w:cs="Times New Roman"/>
            <w:sz w:val="22"/>
          </w:rPr>
          <w:delText>to d</w:delText>
        </w:r>
      </w:del>
      <w:ins w:id="187" w:author="Didier Soopramanien" w:date="2018-10-23T10:52:00Z">
        <w:del w:id="188" w:author="tao huang" w:date="2018-10-25T22:16:00Z">
          <w:r w:rsidR="00D871B6" w:rsidRPr="00A37575" w:rsidDel="007D16B2">
            <w:rPr>
              <w:rFonts w:cs="Times New Roman"/>
              <w:sz w:val="22"/>
            </w:rPr>
            <w:delText>d</w:delText>
          </w:r>
        </w:del>
      </w:ins>
      <w:del w:id="189" w:author="tao huang" w:date="2018-10-25T22:16:00Z">
        <w:r w:rsidRPr="00A37575" w:rsidDel="007D16B2">
          <w:rPr>
            <w:rFonts w:cs="Times New Roman"/>
            <w:sz w:val="22"/>
          </w:rPr>
          <w:delText>irectly generate the final forecasts of the product sales. For example</w:delText>
        </w:r>
      </w:del>
      <w:ins w:id="190" w:author="tao huang" w:date="2018-10-25T22:16:00Z">
        <w:r w:rsidR="007D16B2" w:rsidRPr="00A37575">
          <w:rPr>
            <w:rFonts w:cs="Times New Roman"/>
            <w:sz w:val="22"/>
          </w:rPr>
          <w:t xml:space="preserve">Some recent studies </w:t>
        </w:r>
      </w:ins>
      <w:ins w:id="191" w:author="tao huang" w:date="2018-10-25T22:17:00Z">
        <w:r w:rsidR="007D16B2" w:rsidRPr="00A37575">
          <w:rPr>
            <w:rFonts w:cs="Times New Roman"/>
            <w:sz w:val="22"/>
          </w:rPr>
          <w:t xml:space="preserve">have proposed </w:t>
        </w:r>
        <w:r w:rsidR="007D16B2" w:rsidRPr="00A37575">
          <w:rPr>
            <w:rFonts w:cs="Times New Roman"/>
            <w:noProof/>
            <w:sz w:val="22"/>
            <w:rPrChange w:id="192" w:author="tao huang" w:date="2018-10-28T22:39:00Z">
              <w:rPr>
                <w:rFonts w:cs="Times New Roman"/>
                <w:sz w:val="22"/>
              </w:rPr>
            </w:rPrChange>
          </w:rPr>
          <w:t>effective</w:t>
        </w:r>
        <w:r w:rsidR="007D16B2" w:rsidRPr="00A37575">
          <w:rPr>
            <w:rFonts w:cs="Times New Roman"/>
            <w:sz w:val="22"/>
          </w:rPr>
          <w:t xml:space="preserve"> method</w:t>
        </w:r>
      </w:ins>
      <w:ins w:id="193" w:author="tao huang" w:date="2018-10-28T22:17:00Z">
        <w:r w:rsidR="001B17C9" w:rsidRPr="00A37575">
          <w:rPr>
            <w:rFonts w:cs="Times New Roman"/>
            <w:sz w:val="22"/>
            <w:rPrChange w:id="194" w:author="tao huang" w:date="2018-10-28T22:39:00Z">
              <w:rPr>
                <w:rFonts w:cs="Times New Roman"/>
                <w:color w:val="833C0B" w:themeColor="accent2" w:themeShade="80"/>
                <w:sz w:val="22"/>
              </w:rPr>
            </w:rPrChange>
          </w:rPr>
          <w:t>s</w:t>
        </w:r>
      </w:ins>
      <w:ins w:id="195"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96" w:author="tao huang" w:date="2018-10-28T22:39:00Z">
              <w:rPr>
                <w:rFonts w:cs="Times New Roman"/>
                <w:sz w:val="22"/>
              </w:rPr>
            </w:rPrChange>
          </w:rPr>
          <w:t>SKU</w:t>
        </w:r>
        <w:r w:rsidR="007D16B2" w:rsidRPr="00A37575">
          <w:rPr>
            <w:rFonts w:cs="Times New Roman"/>
            <w:sz w:val="22"/>
          </w:rPr>
          <w:t xml:space="preserve"> level. For example, </w:t>
        </w:r>
      </w:ins>
      <w:del w:id="197" w:author="tao huang" w:date="2018-10-25T22:17:00Z">
        <w:r w:rsidRPr="00A37575" w:rsidDel="007D16B2">
          <w:rPr>
            <w:rFonts w:cs="Times New Roman"/>
            <w:sz w:val="22"/>
          </w:rPr>
          <w:delText xml:space="preserve">, </w:delText>
        </w:r>
      </w:del>
      <w:r w:rsidRPr="00133609">
        <w:rPr>
          <w:rFonts w:cs="Times New Roman"/>
          <w:sz w:val="22"/>
        </w:rPr>
        <w:fldChar w:fldCharType="begin"/>
      </w:r>
      <w:r w:rsidR="008C225C">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Pr="00133609">
        <w:rPr>
          <w:rFonts w:cs="Times New Roman"/>
          <w:sz w:val="22"/>
          <w:rPrChange w:id="198"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133609">
        <w:rPr>
          <w:rFonts w:cs="Times New Roman"/>
          <w:sz w:val="22"/>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99"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00"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201"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202" w:author="tao huang" w:date="2018-10-25T22:17:00Z">
        <w:r w:rsidR="00322431" w:rsidRPr="00A37575" w:rsidDel="007D16B2">
          <w:rPr>
            <w:rFonts w:cs="Times New Roman"/>
            <w:sz w:val="22"/>
          </w:rPr>
          <w:delText>The</w:delText>
        </w:r>
      </w:del>
      <w:ins w:id="203" w:author="Didier Soopramanien" w:date="2018-10-23T10:53:00Z">
        <w:del w:id="204" w:author="tao huang" w:date="2018-10-25T22:17:00Z">
          <w:r w:rsidR="002D5CCC" w:rsidRPr="00A37575" w:rsidDel="007D16B2">
            <w:rPr>
              <w:rFonts w:cs="Times New Roman"/>
              <w:sz w:val="22"/>
            </w:rPr>
            <w:delText>se</w:delText>
          </w:r>
        </w:del>
      </w:ins>
      <w:del w:id="205" w:author="tao huang" w:date="2018-10-25T22:17:00Z">
        <w:r w:rsidR="00322431" w:rsidRPr="00A37575" w:rsidDel="007D16B2">
          <w:rPr>
            <w:rFonts w:cs="Times New Roman"/>
            <w:sz w:val="22"/>
          </w:rPr>
          <w:delText xml:space="preserve"> </w:delText>
        </w:r>
      </w:del>
      <w:ins w:id="206"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207"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208" w:author="Didier Soopramanien" w:date="2018-10-23T10:54:00Z">
        <w:r w:rsidRPr="00A37575" w:rsidDel="00606F09">
          <w:rPr>
            <w:rFonts w:cs="Times New Roman"/>
            <w:sz w:val="22"/>
          </w:rPr>
          <w:delText xml:space="preserve">but also </w:delText>
        </w:r>
      </w:del>
      <w:del w:id="209" w:author="Didier Soopramanien" w:date="2018-10-23T10:53:00Z">
        <w:r w:rsidRPr="00A37575" w:rsidDel="002D5CCC">
          <w:rPr>
            <w:rFonts w:cs="Times New Roman"/>
            <w:sz w:val="22"/>
          </w:rPr>
          <w:delText>of</w:delText>
        </w:r>
      </w:del>
      <w:ins w:id="210" w:author="Didier Soopramanien" w:date="2018-10-23T10:54:00Z">
        <w:r w:rsidR="00AB70E4" w:rsidRPr="00A37575">
          <w:rPr>
            <w:rFonts w:cs="Times New Roman"/>
            <w:sz w:val="22"/>
          </w:rPr>
          <w:t xml:space="preserve">but also of the promotional effect of </w:t>
        </w:r>
      </w:ins>
      <w:del w:id="211"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212" w:author="Didier Soopramanien" w:date="2018-10-23T10:53:00Z">
        <w:r w:rsidRPr="00A37575" w:rsidDel="00606F09">
          <w:rPr>
            <w:rFonts w:cs="Times New Roman"/>
            <w:sz w:val="22"/>
          </w:rPr>
          <w:delText>tive</w:delText>
        </w:r>
      </w:del>
      <w:ins w:id="213"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214" w:author="Didier Soopramanien" w:date="2018-10-23T15:17:00Z">
        <w:r w:rsidR="002F7711" w:rsidRPr="00A37575">
          <w:rPr>
            <w:rFonts w:cs="Times New Roman"/>
            <w:sz w:val="22"/>
          </w:rPr>
          <w:t xml:space="preserve">. </w:t>
        </w:r>
      </w:ins>
      <w:del w:id="215"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16"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217"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218"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ins w:id="219" w:author="韬 黄" w:date="2018-11-03T21:34:00Z">
        <w:r w:rsidR="00E013C5">
          <w:rPr>
            <w:rFonts w:cs="Times New Roman"/>
            <w:sz w:val="22"/>
          </w:rPr>
          <w:t xml:space="preserve"> </w:t>
        </w:r>
        <w:r w:rsidR="00E013C5" w:rsidRPr="00E013C5">
          <w:rPr>
            <w:rFonts w:cs="Times New Roman"/>
            <w:sz w:val="22"/>
          </w:rPr>
          <w:t xml:space="preserve">The various models in the literature have recently been surveyed by </w:t>
        </w:r>
      </w:ins>
      <w:r w:rsidR="00E013C5">
        <w:rPr>
          <w:rFonts w:cs="Times New Roman"/>
          <w:sz w:val="22"/>
        </w:rPr>
        <w:fldChar w:fldCharType="begin"/>
      </w:r>
      <w:r w:rsidR="006679C4">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013C5">
        <w:rPr>
          <w:rFonts w:cs="Times New Roman"/>
          <w:sz w:val="22"/>
        </w:rPr>
        <w:fldChar w:fldCharType="separate"/>
      </w:r>
      <w:r w:rsidR="00E013C5">
        <w:rPr>
          <w:rFonts w:cs="Times New Roman"/>
          <w:noProof/>
          <w:sz w:val="22"/>
        </w:rPr>
        <w:t>Fildes, Ma, and Kolassa (2018)</w:t>
      </w:r>
      <w:r w:rsidR="00E013C5">
        <w:rPr>
          <w:rFonts w:cs="Times New Roman"/>
          <w:sz w:val="22"/>
        </w:rPr>
        <w:fldChar w:fldCharType="end"/>
      </w:r>
      <w:ins w:id="220" w:author="韬 黄" w:date="2018-11-03T21:38:00Z">
        <w:r w:rsidR="00E013C5">
          <w:rPr>
            <w:rFonts w:cs="Times New Roman"/>
            <w:sz w:val="22"/>
          </w:rPr>
          <w:t>.</w:t>
        </w:r>
      </w:ins>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4D85DE03" w:rsidR="00971633" w:rsidRPr="00A37575" w:rsidRDefault="00BD2785" w:rsidP="00971633">
      <w:pPr>
        <w:shd w:val="clear" w:color="auto" w:fill="FFFFFF" w:themeFill="background1"/>
        <w:spacing w:after="0" w:line="360" w:lineRule="auto"/>
        <w:rPr>
          <w:rFonts w:cs="Times New Roman"/>
          <w:sz w:val="22"/>
        </w:rPr>
      </w:pPr>
      <w:ins w:id="221" w:author="Didier Soopramanien" w:date="2018-10-23T10:55:00Z">
        <w:del w:id="222" w:author="tao huang" w:date="2018-10-25T22:18:00Z">
          <w:r w:rsidRPr="00A37575" w:rsidDel="005054D8">
            <w:delText xml:space="preserve">Generally, </w:delText>
          </w:r>
        </w:del>
      </w:ins>
      <w:del w:id="223" w:author="Didier Soopramanien" w:date="2018-10-23T10:55:00Z">
        <w:r w:rsidR="008A6109" w:rsidRPr="00A37575" w:rsidDel="00BD2785">
          <w:fldChar w:fldCharType="begin"/>
        </w:r>
        <w:r w:rsidR="008A6109" w:rsidRPr="00A37575" w:rsidDel="00BD2785">
          <w:delInstrText xml:space="preserve"> HYPERLINK \l "_ENREF_41" \o "Huang, 2014 #732" </w:delInstrText>
        </w:r>
        <w:r w:rsidR="008A6109" w:rsidRPr="00A37575" w:rsidDel="00BD2785">
          <w:rPr>
            <w:rPrChange w:id="224"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225" w:author="Didier Soopramanien" w:date="2018-10-23T10:55:00Z">
        <w:r w:rsidRPr="00A37575">
          <w:fldChar w:fldCharType="begin"/>
        </w:r>
        <w:r w:rsidRPr="00A37575">
          <w:instrText xml:space="preserve"> HYPERLINK \l "_ENREF_41" \o "Huang, 2014 #732" </w:instrText>
        </w:r>
        <w:r w:rsidRPr="00A37575">
          <w:rPr>
            <w:rPrChange w:id="226" w:author="tao huang" w:date="2018-10-28T22:39:00Z">
              <w:rPr/>
            </w:rPrChange>
          </w:rPr>
          <w:fldChar w:fldCharType="end"/>
        </w:r>
        <w:del w:id="227" w:author="tao huang" w:date="2018-10-25T22:18:00Z">
          <w:r w:rsidRPr="00A37575" w:rsidDel="005054D8">
            <w:delText>a</w:delText>
          </w:r>
          <w:r w:rsidRPr="00A37575" w:rsidDel="005054D8">
            <w:rPr>
              <w:rFonts w:cs="Times New Roman"/>
              <w:sz w:val="22"/>
            </w:rPr>
            <w:delText xml:space="preserve">ll </w:delText>
          </w:r>
        </w:del>
      </w:ins>
      <w:del w:id="228" w:author="tao huang" w:date="2018-10-25T22:18:00Z">
        <w:r w:rsidR="00971633" w:rsidRPr="00A37575" w:rsidDel="005054D8">
          <w:rPr>
            <w:rFonts w:cs="Times New Roman"/>
            <w:sz w:val="22"/>
          </w:rPr>
          <w:delText>t</w:delText>
        </w:r>
      </w:del>
      <w:ins w:id="229"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230"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231" w:author="Didier Soopramanien" w:date="2018-10-23T15:18:00Z">
        <w:r w:rsidR="00971633" w:rsidRPr="00A37575" w:rsidDel="0043370A">
          <w:rPr>
            <w:rFonts w:cs="Times New Roman"/>
            <w:sz w:val="22"/>
          </w:rPr>
          <w:delText>change</w:delText>
        </w:r>
      </w:del>
      <w:ins w:id="232"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233" w:author="tao huang" w:date="2018-10-28T22:39:00Z">
              <w:rPr>
                <w:rFonts w:cs="Times New Roman"/>
                <w:sz w:val="22"/>
              </w:rPr>
            </w:rPrChange>
          </w:rPr>
          <w:t>of</w:t>
        </w:r>
        <w:del w:id="234" w:author="tao huang" w:date="2018-10-28T22:18:00Z">
          <w:r w:rsidR="0021711D" w:rsidRPr="00A37575" w:rsidDel="001B17C9">
            <w:rPr>
              <w:rFonts w:cs="Times New Roman"/>
              <w:noProof/>
              <w:sz w:val="22"/>
              <w:rPrChange w:id="235" w:author="tao huang" w:date="2018-10-28T22:39:00Z">
                <w:rPr>
                  <w:rFonts w:cs="Times New Roman"/>
                  <w:sz w:val="22"/>
                </w:rPr>
              </w:rPrChange>
            </w:rPr>
            <w:delText xml:space="preserve"> </w:delText>
          </w:r>
        </w:del>
      </w:ins>
      <w:del w:id="236" w:author="Didier Soopramanien" w:date="2018-10-23T15:18:00Z">
        <w:r w:rsidR="00971633" w:rsidRPr="00A37575" w:rsidDel="0021711D">
          <w:rPr>
            <w:rFonts w:cs="Times New Roman"/>
            <w:noProof/>
            <w:sz w:val="22"/>
            <w:rPrChange w:id="237" w:author="tao huang" w:date="2018-10-28T22:39:00Z">
              <w:rPr>
                <w:rFonts w:cs="Times New Roman"/>
                <w:sz w:val="22"/>
              </w:rPr>
            </w:rPrChange>
          </w:rPr>
          <w:delText xml:space="preserve"> </w:delText>
        </w:r>
        <w:r w:rsidR="00971633" w:rsidRPr="00A37575" w:rsidDel="0043370A">
          <w:rPr>
            <w:rFonts w:cs="Times New Roman"/>
            <w:noProof/>
            <w:sz w:val="22"/>
            <w:rPrChange w:id="238" w:author="tao huang" w:date="2018-10-28T22:39:00Z">
              <w:rPr>
                <w:rFonts w:cs="Times New Roman"/>
                <w:sz w:val="22"/>
              </w:rPr>
            </w:rPrChange>
          </w:rPr>
          <w:delText>due to the</w:delText>
        </w:r>
      </w:del>
      <w:r w:rsidR="00971633" w:rsidRPr="00A37575">
        <w:rPr>
          <w:rFonts w:cs="Times New Roman"/>
          <w:noProof/>
          <w:sz w:val="22"/>
          <w:rPrChange w:id="239" w:author="tao huang" w:date="2018-10-28T22:39:00Z">
            <w:rPr>
              <w:rFonts w:cs="Times New Roman"/>
              <w:sz w:val="22"/>
            </w:rPr>
          </w:rPrChange>
        </w:rPr>
        <w:t xml:space="preserve"> </w:t>
      </w:r>
      <w:ins w:id="240" w:author="tao huang" w:date="2018-10-25T22:19:00Z">
        <w:r w:rsidR="005054D8" w:rsidRPr="00A37575">
          <w:rPr>
            <w:rFonts w:cs="Times New Roman"/>
            <w:noProof/>
            <w:sz w:val="22"/>
            <w:rPrChange w:id="241" w:author="tao huang" w:date="2018-10-28T22:39:00Z">
              <w:rPr>
                <w:rFonts w:cs="Times New Roman"/>
                <w:sz w:val="22"/>
              </w:rPr>
            </w:rPrChange>
          </w:rPr>
          <w:t>external</w:t>
        </w:r>
        <w:r w:rsidR="005054D8" w:rsidRPr="00A37575">
          <w:rPr>
            <w:rFonts w:cs="Times New Roman"/>
            <w:sz w:val="22"/>
          </w:rPr>
          <w:t xml:space="preserve"> </w:t>
        </w:r>
      </w:ins>
      <w:del w:id="242" w:author="Didier Soopramanien" w:date="2018-10-23T15:18:00Z">
        <w:r w:rsidR="00971633" w:rsidRPr="00A37575" w:rsidDel="0021711D">
          <w:rPr>
            <w:rFonts w:cs="Times New Roman"/>
            <w:sz w:val="22"/>
          </w:rPr>
          <w:delText>m</w:delText>
        </w:r>
      </w:del>
      <w:del w:id="243" w:author="Didier Soopramanien" w:date="2018-10-23T15:19:00Z">
        <w:r w:rsidR="00971633" w:rsidRPr="00A37575" w:rsidDel="0021711D">
          <w:rPr>
            <w:rFonts w:cs="Times New Roman"/>
            <w:sz w:val="22"/>
          </w:rPr>
          <w:delText>any n</w:delText>
        </w:r>
      </w:del>
      <w:ins w:id="244"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45"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46" w:author="tao huang" w:date="2018-10-28T22:18:00Z">
        <w:r w:rsidR="001B17C9" w:rsidRPr="00A37575">
          <w:rPr>
            <w:rFonts w:cs="Times New Roman"/>
            <w:sz w:val="22"/>
            <w:rPrChange w:id="247" w:author="tao huang" w:date="2018-10-28T22:39:00Z">
              <w:rPr>
                <w:rFonts w:cs="Times New Roman"/>
                <w:color w:val="833C0B" w:themeColor="accent2" w:themeShade="80"/>
                <w:sz w:val="22"/>
              </w:rPr>
            </w:rPrChange>
          </w:rPr>
          <w:t>,</w:t>
        </w:r>
      </w:ins>
      <w:r w:rsidR="00971633" w:rsidRPr="00A37575">
        <w:rPr>
          <w:rFonts w:cs="Times New Roman"/>
          <w:sz w:val="22"/>
        </w:rPr>
        <w:t xml:space="preserve"> </w:t>
      </w:r>
      <w:ins w:id="248" w:author="tao huang" w:date="2018-11-05T10:38:00Z">
        <w:r w:rsidR="00537B06">
          <w:rPr>
            <w:rFonts w:cs="Times New Roman"/>
            <w:sz w:val="22"/>
          </w:rPr>
          <w:t xml:space="preserve">introductions of new products, and terminations of existing products </w:t>
        </w:r>
      </w:ins>
      <w:r w:rsidR="00971633" w:rsidRPr="00A37575">
        <w:rPr>
          <w:rFonts w:cs="Times New Roman"/>
          <w:noProof/>
          <w:sz w:val="22"/>
          <w:rPrChange w:id="249" w:author="tao huang" w:date="2018-10-28T22:39:00Z">
            <w:rPr>
              <w:rFonts w:cs="Times New Roman"/>
              <w:sz w:val="22"/>
            </w:rPr>
          </w:rPrChange>
        </w:rPr>
        <w:t>etc</w:t>
      </w:r>
      <w:ins w:id="250" w:author="Didier Soopramanien" w:date="2018-10-23T15:19:00Z">
        <w:r w:rsidR="00A907F2" w:rsidRPr="00A37575">
          <w:rPr>
            <w:rFonts w:cs="Times New Roman"/>
            <w:sz w:val="22"/>
          </w:rPr>
          <w:t xml:space="preserve">. Some of these effects </w:t>
        </w:r>
      </w:ins>
      <w:del w:id="251" w:author="Didier Soopramanien" w:date="2018-10-23T15:19:00Z">
        <w:r w:rsidR="00971633" w:rsidRPr="00A37575" w:rsidDel="00A907F2">
          <w:rPr>
            <w:rFonts w:cs="Times New Roman"/>
            <w:sz w:val="22"/>
          </w:rPr>
          <w:delText>., some of which are</w:delText>
        </w:r>
      </w:del>
      <w:ins w:id="252" w:author="Didier Soopramanien" w:date="2018-10-23T15:19:00Z">
        <w:r w:rsidR="00A907F2" w:rsidRPr="00A37575">
          <w:rPr>
            <w:rFonts w:cs="Times New Roman"/>
            <w:sz w:val="22"/>
          </w:rPr>
          <w:t xml:space="preserve">are also </w:t>
        </w:r>
      </w:ins>
      <w:del w:id="253"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6679C4">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971633" w:rsidRPr="001A6E72">
        <w:rPr>
          <w:rFonts w:cs="Times New Roman"/>
          <w:sz w:val="22"/>
          <w:rPrChange w:id="254"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55" w:author="Didier Soopramanien" w:date="2018-10-23T15:19:00Z">
        <w:r w:rsidR="00A907F2" w:rsidRPr="00A37575">
          <w:rPr>
            <w:rFonts w:cs="Times New Roman"/>
            <w:sz w:val="22"/>
          </w:rPr>
          <w:t xml:space="preserve">For example, </w:t>
        </w:r>
      </w:ins>
      <w:del w:id="256" w:author="Didier Soopramanien" w:date="2018-10-23T15:19:00Z">
        <w:r w:rsidR="00971633" w:rsidRPr="00A37575" w:rsidDel="00A907F2">
          <w:rPr>
            <w:rFonts w:cs="Times New Roman"/>
            <w:sz w:val="22"/>
          </w:rPr>
          <w:delText>C</w:delText>
        </w:r>
      </w:del>
      <w:ins w:id="257" w:author="Didier Soopramanien" w:date="2018-10-23T15:19:00Z">
        <w:r w:rsidR="00A907F2" w:rsidRPr="00A37575">
          <w:rPr>
            <w:rFonts w:cs="Times New Roman"/>
            <w:sz w:val="22"/>
          </w:rPr>
          <w:t>c</w:t>
        </w:r>
      </w:ins>
      <w:r w:rsidR="00971633" w:rsidRPr="00A37575">
        <w:rPr>
          <w:rFonts w:cs="Times New Roman"/>
          <w:sz w:val="22"/>
        </w:rPr>
        <w:t xml:space="preserve">ustomers </w:t>
      </w:r>
      <w:ins w:id="258" w:author="tao huang" w:date="2018-10-25T22:20:00Z">
        <w:r w:rsidR="005054D8" w:rsidRPr="00A37575">
          <w:rPr>
            <w:rFonts w:cs="Times New Roman"/>
            <w:sz w:val="22"/>
          </w:rPr>
          <w:t xml:space="preserve">can </w:t>
        </w:r>
      </w:ins>
      <w:del w:id="259"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60" w:author="tao huang" w:date="2018-10-25T22:20:00Z">
        <w:r w:rsidR="00971633" w:rsidRPr="00A37575" w:rsidDel="005054D8">
          <w:rPr>
            <w:rFonts w:cs="Times New Roman"/>
            <w:sz w:val="22"/>
          </w:rPr>
          <w:delText>cr</w:delText>
        </w:r>
      </w:del>
      <w:ins w:id="261" w:author="Didier Soopramanien" w:date="2018-10-23T15:20:00Z">
        <w:del w:id="262" w:author="tao huang" w:date="2018-10-25T22:20:00Z">
          <w:r w:rsidR="00A907F2" w:rsidRPr="00A37575" w:rsidDel="005054D8">
            <w:rPr>
              <w:rFonts w:cs="Times New Roman"/>
              <w:sz w:val="22"/>
            </w:rPr>
            <w:delText>isis</w:delText>
          </w:r>
        </w:del>
      </w:ins>
      <w:ins w:id="263" w:author="tao huang" w:date="2018-10-25T22:20:00Z">
        <w:r w:rsidR="005054D8" w:rsidRPr="00A37575">
          <w:rPr>
            <w:rFonts w:cs="Times New Roman"/>
            <w:sz w:val="22"/>
          </w:rPr>
          <w:t>crunch</w:t>
        </w:r>
      </w:ins>
      <w:del w:id="264"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65" w:author="Didier Soopramanien" w:date="2018-10-23T15:20:00Z">
        <w:r w:rsidR="00971633" w:rsidRPr="00A37575" w:rsidDel="00EF1FD4">
          <w:rPr>
            <w:rFonts w:cs="Times New Roman"/>
            <w:bCs/>
            <w:sz w:val="22"/>
          </w:rPr>
          <w:delText>They</w:delText>
        </w:r>
      </w:del>
      <w:ins w:id="266" w:author="Didier Soopramanien" w:date="2018-10-23T15:20:00Z">
        <w:r w:rsidR="00EF1FD4" w:rsidRPr="00A37575">
          <w:rPr>
            <w:rFonts w:cs="Times New Roman"/>
            <w:bCs/>
            <w:sz w:val="22"/>
          </w:rPr>
          <w:t xml:space="preserve">Customers </w:t>
        </w:r>
      </w:ins>
      <w:del w:id="267" w:author="Didier Soopramanien" w:date="2018-10-23T15:20:00Z">
        <w:r w:rsidR="00971633" w:rsidRPr="00A37575" w:rsidDel="00EF1FD4">
          <w:rPr>
            <w:rFonts w:cs="Times New Roman"/>
            <w:bCs/>
            <w:sz w:val="22"/>
          </w:rPr>
          <w:delText xml:space="preserve"> may</w:delText>
        </w:r>
      </w:del>
      <w:ins w:id="268" w:author="Didier Soopramanien" w:date="2018-10-23T15:20:00Z">
        <w:del w:id="269" w:author="tao huang" w:date="2018-10-25T22:20:00Z">
          <w:r w:rsidR="00EF1FD4" w:rsidRPr="00A37575" w:rsidDel="005054D8">
            <w:rPr>
              <w:rFonts w:cs="Times New Roman"/>
              <w:bCs/>
              <w:sz w:val="22"/>
            </w:rPr>
            <w:delText>can</w:delText>
          </w:r>
        </w:del>
      </w:ins>
      <w:ins w:id="270" w:author="tao huang" w:date="2018-10-25T22:20:00Z">
        <w:r w:rsidR="005054D8" w:rsidRPr="00A37575">
          <w:rPr>
            <w:rFonts w:cs="Times New Roman"/>
            <w:bCs/>
            <w:sz w:val="22"/>
          </w:rPr>
          <w:t>may</w:t>
        </w:r>
      </w:ins>
      <w:ins w:id="271" w:author="Didier Soopramanien" w:date="2018-10-23T15:20:00Z">
        <w:r w:rsidR="00EF1FD4" w:rsidRPr="00A37575">
          <w:rPr>
            <w:rFonts w:cs="Times New Roman"/>
            <w:bCs/>
            <w:sz w:val="22"/>
          </w:rPr>
          <w:t xml:space="preserve"> also </w:t>
        </w:r>
      </w:ins>
      <w:del w:id="272"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73"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74"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75"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133609">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133609">
        <w:rPr>
          <w:rFonts w:cs="Times New Roman"/>
          <w:bCs/>
          <w:sz w:val="22"/>
          <w:rPrChange w:id="276"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133609">
        <w:rPr>
          <w:rFonts w:cs="Times New Roman"/>
          <w:bCs/>
          <w:sz w:val="22"/>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77" w:author="tao huang" w:date="2018-10-25T22:22:00Z">
        <w:r w:rsidR="005054D8" w:rsidRPr="00A37575">
          <w:rPr>
            <w:rFonts w:cs="Times New Roman"/>
            <w:sz w:val="22"/>
          </w:rPr>
          <w:t xml:space="preserve">of </w:t>
        </w:r>
      </w:ins>
      <w:r w:rsidR="00971633" w:rsidRPr="00A37575">
        <w:rPr>
          <w:rFonts w:cs="Times New Roman"/>
          <w:sz w:val="22"/>
        </w:rPr>
        <w:t xml:space="preserve">the </w:t>
      </w:r>
      <w:ins w:id="278" w:author="tao huang" w:date="2018-10-25T22:22:00Z">
        <w:r w:rsidR="005054D8" w:rsidRPr="00A37575">
          <w:rPr>
            <w:rFonts w:cs="Times New Roman"/>
            <w:sz w:val="22"/>
          </w:rPr>
          <w:t xml:space="preserve">marketing </w:t>
        </w:r>
        <w:r w:rsidR="005054D8" w:rsidRPr="00A37575">
          <w:rPr>
            <w:rFonts w:cs="Times New Roman"/>
            <w:sz w:val="22"/>
          </w:rPr>
          <w:lastRenderedPageBreak/>
          <w:t xml:space="preserve">activities launched by the </w:t>
        </w:r>
      </w:ins>
      <w:r w:rsidR="00971633" w:rsidRPr="00A37575">
        <w:rPr>
          <w:rFonts w:cs="Times New Roman"/>
          <w:sz w:val="22"/>
        </w:rPr>
        <w:t xml:space="preserve">new </w:t>
      </w:r>
      <w:r w:rsidR="00971633" w:rsidRPr="00A37575">
        <w:rPr>
          <w:rFonts w:cs="Times New Roman"/>
          <w:noProof/>
          <w:sz w:val="22"/>
          <w:rPrChange w:id="279" w:author="tao huang" w:date="2018-10-28T22:39:00Z">
            <w:rPr>
              <w:rFonts w:cs="Times New Roman"/>
              <w:sz w:val="22"/>
            </w:rPr>
          </w:rPrChange>
        </w:rPr>
        <w:t>competitor</w:t>
      </w:r>
      <w:ins w:id="280" w:author="tao huang" w:date="2018-10-25T22:22:00Z">
        <w:r w:rsidR="005054D8" w:rsidRPr="00A37575">
          <w:rPr>
            <w:rFonts w:cs="Times New Roman"/>
            <w:sz w:val="22"/>
          </w:rPr>
          <w:t xml:space="preserve"> </w:t>
        </w:r>
      </w:ins>
      <w:del w:id="281"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customers seek variety. In the year of 2014, the German </w:t>
      </w:r>
      <w:del w:id="282" w:author="Didier Soopramanien" w:date="2018-10-23T15:21:00Z">
        <w:r w:rsidR="00971633" w:rsidRPr="00A37575" w:rsidDel="00057EDF">
          <w:rPr>
            <w:rFonts w:cs="Times New Roman"/>
            <w:sz w:val="22"/>
          </w:rPr>
          <w:delText>low-price</w:delText>
        </w:r>
      </w:del>
      <w:ins w:id="283"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than 400 stores in the United States, leading to changes in customer grocery purchasing habits</w:t>
      </w:r>
      <w:ins w:id="284" w:author="Didier Soopramanien" w:date="2018-10-23T15:21:00Z">
        <w:r w:rsidR="001A3D69" w:rsidRPr="00A37575">
          <w:rPr>
            <w:rFonts w:cs="Times New Roman"/>
            <w:sz w:val="22"/>
          </w:rPr>
          <w:t xml:space="preserve"> wh</w:t>
        </w:r>
      </w:ins>
      <w:ins w:id="285" w:author="Didier Soopramanien" w:date="2018-10-23T15:22:00Z">
        <w:r w:rsidR="001A3D69" w:rsidRPr="00A37575">
          <w:rPr>
            <w:rFonts w:cs="Times New Roman"/>
            <w:sz w:val="22"/>
          </w:rPr>
          <w:t xml:space="preserve">ich exerted severe competitive pressure on </w:t>
        </w:r>
        <w:del w:id="286" w:author="tao huang" w:date="2018-10-25T22:23:00Z">
          <w:r w:rsidR="001A3D69" w:rsidRPr="00A37575" w:rsidDel="00CA60BF">
            <w:rPr>
              <w:rFonts w:cs="Times New Roman"/>
              <w:sz w:val="22"/>
            </w:rPr>
            <w:delText>their</w:delText>
          </w:r>
        </w:del>
      </w:ins>
      <w:ins w:id="287" w:author="tao huang" w:date="2018-10-25T22:23:00Z">
        <w:r w:rsidR="00CA60BF" w:rsidRPr="00A37575">
          <w:rPr>
            <w:rFonts w:cs="Times New Roman"/>
            <w:sz w:val="22"/>
          </w:rPr>
          <w:t>other</w:t>
        </w:r>
      </w:ins>
      <w:ins w:id="288" w:author="Didier Soopramanien" w:date="2018-10-23T15:22:00Z">
        <w:r w:rsidR="001A3D69" w:rsidRPr="00A37575">
          <w:rPr>
            <w:rFonts w:cs="Times New Roman"/>
            <w:sz w:val="22"/>
          </w:rPr>
          <w:t xml:space="preserve"> </w:t>
        </w:r>
        <w:del w:id="289" w:author="tao huang" w:date="2018-10-25T22:23:00Z">
          <w:r w:rsidR="001A3D69" w:rsidRPr="00A37575" w:rsidDel="00CA60BF">
            <w:rPr>
              <w:rFonts w:cs="Times New Roman"/>
              <w:sz w:val="22"/>
            </w:rPr>
            <w:delText>competitors</w:delText>
          </w:r>
        </w:del>
      </w:ins>
      <w:del w:id="290" w:author="tao huang" w:date="2018-10-25T22:23:00Z">
        <w:r w:rsidR="00971633" w:rsidRPr="00A37575" w:rsidDel="00CA60BF">
          <w:rPr>
            <w:rFonts w:cs="Times New Roman"/>
            <w:sz w:val="22"/>
          </w:rPr>
          <w:delText>, which then put pressures on existing retail chains</w:delText>
        </w:r>
      </w:del>
      <w:ins w:id="291"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1A6E72">
        <w:rPr>
          <w:rFonts w:cs="Times New Roman"/>
          <w:sz w:val="22"/>
          <w:rPrChange w:id="292"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CB6A84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93" w:author="Didier Soopramanien" w:date="2018-10-23T10:56:00Z">
        <w:del w:id="294"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95" w:author="tao huang" w:date="2018-10-28T22:39:00Z">
                <w:rPr>
                  <w:rFonts w:cs="Times New Roman"/>
                  <w:sz w:val="22"/>
                </w:rPr>
              </w:rPrChange>
            </w:rPr>
            <w:delText xml:space="preserve">been </w:delText>
          </w:r>
        </w:del>
      </w:ins>
      <w:r w:rsidRPr="00A37575">
        <w:rPr>
          <w:rFonts w:cs="Times New Roman"/>
          <w:noProof/>
          <w:sz w:val="22"/>
          <w:rPrChange w:id="296" w:author="tao huang" w:date="2018-10-28T22:39:00Z">
            <w:rPr>
              <w:rFonts w:cs="Times New Roman"/>
              <w:sz w:val="22"/>
            </w:rPr>
          </w:rPrChange>
        </w:rPr>
        <w:t>described</w:t>
      </w:r>
      <w:r w:rsidRPr="00A37575">
        <w:rPr>
          <w:rFonts w:cs="Times New Roman"/>
          <w:sz w:val="22"/>
        </w:rPr>
        <w:t xml:space="preserve"> above, </w:t>
      </w:r>
      <w:del w:id="297" w:author="Didier Soopramanien" w:date="2018-10-23T10:56:00Z">
        <w:r w:rsidRPr="00A37575" w:rsidDel="00EF1BF2">
          <w:rPr>
            <w:rFonts w:cs="Times New Roman"/>
            <w:sz w:val="22"/>
          </w:rPr>
          <w:delText xml:space="preserve">conventional </w:delText>
        </w:r>
      </w:del>
      <w:ins w:id="298"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99" w:author="Didier Soopramanien" w:date="2018-10-23T15:23:00Z">
        <w:r w:rsidRPr="00A37575" w:rsidDel="00253021">
          <w:rPr>
            <w:rFonts w:cs="Times New Roman"/>
            <w:sz w:val="22"/>
          </w:rPr>
          <w:delText xml:space="preserve">which </w:delText>
        </w:r>
      </w:del>
      <w:del w:id="300" w:author="Didier Soopramanien" w:date="2018-10-23T15:22:00Z">
        <w:r w:rsidRPr="00A37575" w:rsidDel="001A3D69">
          <w:rPr>
            <w:rFonts w:cs="Times New Roman"/>
            <w:sz w:val="22"/>
          </w:rPr>
          <w:delText>use</w:delText>
        </w:r>
      </w:del>
      <w:ins w:id="301" w:author="Didier Soopramanien" w:date="2018-10-23T15:22:00Z">
        <w:del w:id="302" w:author="tao huang" w:date="2018-10-25T22:24:00Z">
          <w:r w:rsidR="001A3D69" w:rsidRPr="00A37575" w:rsidDel="00C514B6">
            <w:rPr>
              <w:rFonts w:cs="Times New Roman"/>
              <w:sz w:val="22"/>
            </w:rPr>
            <w:delText>the</w:delText>
          </w:r>
        </w:del>
      </w:ins>
      <w:ins w:id="303" w:author="tao huang" w:date="2018-10-25T22:24:00Z">
        <w:r w:rsidR="00C514B6" w:rsidRPr="00A37575">
          <w:rPr>
            <w:rFonts w:cs="Times New Roman"/>
            <w:sz w:val="22"/>
          </w:rPr>
          <w:t xml:space="preserve">assuming </w:t>
        </w:r>
      </w:ins>
      <w:ins w:id="304" w:author="tao huang" w:date="2018-10-25T22:25:00Z">
        <w:r w:rsidR="00C514B6" w:rsidRPr="00A37575">
          <w:rPr>
            <w:rFonts w:cs="Times New Roman"/>
            <w:sz w:val="22"/>
          </w:rPr>
          <w:t>constant</w:t>
        </w:r>
      </w:ins>
      <w:ins w:id="305" w:author="Didier Soopramanien" w:date="2018-10-23T15:22:00Z">
        <w:del w:id="306" w:author="tao huang" w:date="2018-10-25T22:24:00Z">
          <w:r w:rsidR="001A3D69" w:rsidRPr="00A37575" w:rsidDel="00C514B6">
            <w:rPr>
              <w:rFonts w:cs="Times New Roman"/>
              <w:sz w:val="22"/>
            </w:rPr>
            <w:delText xml:space="preserve"> </w:delText>
          </w:r>
        </w:del>
      </w:ins>
      <w:del w:id="307" w:author="tao huang" w:date="2018-10-25T22:25:00Z">
        <w:r w:rsidRPr="00A37575" w:rsidDel="00C514B6">
          <w:rPr>
            <w:rFonts w:cs="Times New Roman"/>
            <w:sz w:val="22"/>
          </w:rPr>
          <w:delText xml:space="preserve"> constant parameters</w:delText>
        </w:r>
      </w:del>
      <w:ins w:id="308" w:author="Didier Soopramanien" w:date="2018-10-23T15:22:00Z">
        <w:del w:id="309" w:author="tao huang" w:date="2018-10-25T22:25:00Z">
          <w:r w:rsidR="001A3D69" w:rsidRPr="00A37575" w:rsidDel="00C514B6">
            <w:rPr>
              <w:rFonts w:cs="Times New Roman"/>
              <w:sz w:val="22"/>
            </w:rPr>
            <w:delText xml:space="preserve"> </w:delText>
          </w:r>
        </w:del>
      </w:ins>
      <w:del w:id="310" w:author="tao huang" w:date="2018-10-25T22:25:00Z">
        <w:r w:rsidRPr="00A37575" w:rsidDel="00C514B6">
          <w:rPr>
            <w:rFonts w:cs="Times New Roman"/>
            <w:sz w:val="22"/>
          </w:rPr>
          <w:delText xml:space="preserve"> to </w:delText>
        </w:r>
      </w:del>
      <w:ins w:id="311" w:author="Didier Soopramanien" w:date="2018-10-23T15:23:00Z">
        <w:del w:id="312" w:author="tao huang" w:date="2018-10-25T22:24:00Z">
          <w:r w:rsidR="00253021" w:rsidRPr="00A37575" w:rsidDel="00C514B6">
            <w:rPr>
              <w:rFonts w:cs="Times New Roman"/>
              <w:sz w:val="22"/>
            </w:rPr>
            <w:delText>of</w:delText>
          </w:r>
        </w:del>
        <w:del w:id="313"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314"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315" w:author="Didier Soopramanien" w:date="2018-10-23T15:23:00Z">
        <w:r w:rsidR="00253021" w:rsidRPr="00A37575">
          <w:rPr>
            <w:rFonts w:cs="Times New Roman"/>
            <w:sz w:val="22"/>
          </w:rPr>
          <w:t>s</w:t>
        </w:r>
      </w:ins>
      <w:r w:rsidRPr="00A37575">
        <w:rPr>
          <w:rFonts w:cs="Times New Roman"/>
          <w:sz w:val="22"/>
        </w:rPr>
        <w:t xml:space="preserve"> of the price and promotions </w:t>
      </w:r>
      <w:del w:id="316" w:author="Didier Soopramanien" w:date="2018-10-23T15:23:00Z">
        <w:r w:rsidRPr="00A37575" w:rsidDel="00253021">
          <w:rPr>
            <w:rFonts w:cs="Times New Roman"/>
            <w:sz w:val="22"/>
          </w:rPr>
          <w:delText>may</w:delText>
        </w:r>
      </w:del>
      <w:ins w:id="317" w:author="Didier Soopramanien" w:date="2018-10-23T15:23:00Z">
        <w:del w:id="318" w:author="tao huang" w:date="2018-10-25T22:09:00Z">
          <w:r w:rsidR="00253021" w:rsidRPr="00A37575" w:rsidDel="00172FA2">
            <w:rPr>
              <w:rFonts w:cs="Times New Roman"/>
              <w:sz w:val="22"/>
            </w:rPr>
            <w:delText>can</w:delText>
          </w:r>
        </w:del>
      </w:ins>
      <w:ins w:id="319" w:author="tao huang" w:date="2018-10-25T22:09:00Z">
        <w:r w:rsidR="00172FA2" w:rsidRPr="00A37575">
          <w:rPr>
            <w:rFonts w:cs="Times New Roman"/>
            <w:sz w:val="22"/>
          </w:rPr>
          <w:t>may</w:t>
        </w:r>
      </w:ins>
      <w:r w:rsidRPr="00A37575">
        <w:rPr>
          <w:rFonts w:cs="Times New Roman"/>
          <w:sz w:val="22"/>
        </w:rPr>
        <w:t xml:space="preserve"> potentially be subject to </w:t>
      </w:r>
      <w:ins w:id="320" w:author="tao huang" w:date="2018-10-25T22:25:00Z">
        <w:r w:rsidR="00C514B6" w:rsidRPr="00A37575">
          <w:rPr>
            <w:rFonts w:cs="Times New Roman"/>
            <w:sz w:val="22"/>
          </w:rPr>
          <w:t xml:space="preserve">the problem of </w:t>
        </w:r>
      </w:ins>
      <w:del w:id="321" w:author="Didier Soopramanien" w:date="2018-10-23T15:23:00Z">
        <w:r w:rsidRPr="00A37575" w:rsidDel="00253021">
          <w:rPr>
            <w:rFonts w:cs="Times New Roman"/>
            <w:sz w:val="22"/>
          </w:rPr>
          <w:delText>the</w:delText>
        </w:r>
      </w:del>
      <w:ins w:id="322" w:author="Didier Soopramanien" w:date="2018-10-23T15:23:00Z">
        <w:del w:id="323" w:author="tao huang" w:date="2018-10-25T22:09:00Z">
          <w:r w:rsidR="00EC01AC" w:rsidRPr="00A37575" w:rsidDel="00172FA2">
            <w:rPr>
              <w:rFonts w:cs="Times New Roman"/>
              <w:sz w:val="22"/>
            </w:rPr>
            <w:delText xml:space="preserve">a </w:delText>
          </w:r>
        </w:del>
      </w:ins>
      <w:del w:id="324" w:author="Didier Soopramanien" w:date="2018-10-23T15:23:00Z">
        <w:r w:rsidRPr="00A37575" w:rsidDel="00EC01AC">
          <w:rPr>
            <w:rFonts w:cs="Times New Roman"/>
            <w:sz w:val="22"/>
          </w:rPr>
          <w:delText xml:space="preserve"> </w:delText>
        </w:r>
      </w:del>
      <w:r w:rsidRPr="00A37575">
        <w:rPr>
          <w:rFonts w:cs="Times New Roman"/>
          <w:sz w:val="22"/>
        </w:rPr>
        <w:t>structural change</w:t>
      </w:r>
      <w:ins w:id="325" w:author="tao huang" w:date="2018-10-25T22:09:00Z">
        <w:r w:rsidR="00172FA2" w:rsidRPr="00A37575">
          <w:rPr>
            <w:rFonts w:cs="Times New Roman"/>
            <w:sz w:val="22"/>
          </w:rPr>
          <w:t>s</w:t>
        </w:r>
      </w:ins>
      <w:ins w:id="326" w:author="韬 黄" w:date="2018-11-03T21:39:00Z">
        <w:r w:rsidR="00EE4B0A">
          <w:rPr>
            <w:rFonts w:cs="Times New Roman"/>
            <w:sz w:val="22"/>
          </w:rPr>
          <w:t xml:space="preserve"> </w:t>
        </w:r>
      </w:ins>
      <w:r w:rsidR="00EE4B0A">
        <w:rPr>
          <w:rFonts w:cs="Times New Roman"/>
          <w:sz w:val="22"/>
        </w:rPr>
        <w:fldChar w:fldCharType="begin"/>
      </w:r>
      <w:r w:rsidR="00EE4B0A">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Pr>
          <w:rFonts w:cs="Times New Roman"/>
          <w:sz w:val="22"/>
        </w:rPr>
        <w:fldChar w:fldCharType="separate"/>
      </w:r>
      <w:r w:rsidR="00EE4B0A">
        <w:rPr>
          <w:rFonts w:cs="Times New Roman"/>
          <w:noProof/>
          <w:sz w:val="22"/>
        </w:rPr>
        <w:t>(Allen &amp; Fildes, 2001)</w:t>
      </w:r>
      <w:r w:rsidR="00EE4B0A">
        <w:rPr>
          <w:rFonts w:cs="Times New Roman"/>
          <w:sz w:val="22"/>
        </w:rPr>
        <w:fldChar w:fldCharType="end"/>
      </w:r>
      <w:ins w:id="327" w:author="韬 黄" w:date="2018-11-03T21:40:00Z">
        <w:r w:rsidR="00EE4B0A">
          <w:rPr>
            <w:rFonts w:cs="Times New Roman"/>
            <w:sz w:val="22"/>
          </w:rPr>
          <w:t xml:space="preserve">. </w:t>
        </w:r>
      </w:ins>
      <w:del w:id="328" w:author="韬 黄" w:date="2018-11-03T21:40:00Z">
        <w:r w:rsidRPr="00A37575" w:rsidDel="00EE4B0A">
          <w:rPr>
            <w:rFonts w:cs="Times New Roman"/>
            <w:sz w:val="22"/>
          </w:rPr>
          <w:delText xml:space="preserve"> problem </w:delText>
        </w:r>
        <w:r w:rsidRPr="001A6E72" w:rsidDel="00EE4B0A">
          <w:rPr>
            <w:rFonts w:cs="Times New Roman"/>
            <w:sz w:val="22"/>
          </w:rPr>
          <w:fldChar w:fldCharType="begin"/>
        </w:r>
        <w:r w:rsidR="00380BD4" w:rsidRPr="00A37575" w:rsidDel="00EE4B0A">
          <w:rPr>
            <w:rFonts w:cs="Times New Roman"/>
            <w:sz w:val="22"/>
          </w:rPr>
          <w:del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delInstrText>
        </w:r>
        <w:r w:rsidRPr="001A6E72" w:rsidDel="00EE4B0A">
          <w:rPr>
            <w:rFonts w:cs="Times New Roman"/>
            <w:sz w:val="22"/>
            <w:rPrChange w:id="329" w:author="tao huang" w:date="2018-10-28T22:39:00Z">
              <w:rPr>
                <w:rFonts w:cs="Times New Roman"/>
                <w:sz w:val="22"/>
              </w:rPr>
            </w:rPrChange>
          </w:rPr>
          <w:fldChar w:fldCharType="separate"/>
        </w:r>
        <w:r w:rsidR="00380BD4" w:rsidRPr="00A37575" w:rsidDel="00EE4B0A">
          <w:rPr>
            <w:rFonts w:cs="Times New Roman"/>
            <w:noProof/>
            <w:sz w:val="22"/>
          </w:rPr>
          <w:delText>(Allen &amp; Fildes, 2001; Armstrong, 2001)</w:delText>
        </w:r>
        <w:r w:rsidRPr="001A6E72" w:rsidDel="00EE4B0A">
          <w:rPr>
            <w:rFonts w:cs="Times New Roman"/>
            <w:sz w:val="22"/>
          </w:rPr>
          <w:fldChar w:fldCharType="end"/>
        </w:r>
        <w:r w:rsidRPr="00A37575" w:rsidDel="00EE4B0A">
          <w:rPr>
            <w:rFonts w:cs="Times New Roman"/>
            <w:sz w:val="22"/>
          </w:rPr>
          <w:delText xml:space="preserve">. </w:delText>
        </w:r>
      </w:del>
      <w:r w:rsidR="000B009D" w:rsidRPr="00A37575">
        <w:rPr>
          <w:rFonts w:cs="Times New Roman"/>
          <w:sz w:val="22"/>
        </w:rPr>
        <w:t xml:space="preserve">As a result, </w:t>
      </w:r>
      <w:ins w:id="330" w:author="tao huang" w:date="2018-10-25T22:27:00Z">
        <w:r w:rsidR="00BA58CE" w:rsidRPr="00A37575">
          <w:rPr>
            <w:rFonts w:cs="Times New Roman"/>
            <w:sz w:val="22"/>
          </w:rPr>
          <w:t xml:space="preserve">the forecasts generated by </w:t>
        </w:r>
      </w:ins>
      <w:ins w:id="331" w:author="tao huang" w:date="2018-10-25T22:26:00Z">
        <w:r w:rsidR="00BA58CE" w:rsidRPr="00A37575">
          <w:rPr>
            <w:rFonts w:cs="Times New Roman"/>
            <w:sz w:val="22"/>
          </w:rPr>
          <w:t>the</w:t>
        </w:r>
      </w:ins>
      <w:ins w:id="332" w:author="tao huang" w:date="2018-10-25T22:27:00Z">
        <w:r w:rsidR="00BA58CE" w:rsidRPr="00A37575">
          <w:rPr>
            <w:rFonts w:cs="Times New Roman"/>
            <w:sz w:val="22"/>
          </w:rPr>
          <w:t>se</w:t>
        </w:r>
      </w:ins>
      <w:ins w:id="333" w:author="tao huang" w:date="2018-10-25T22:26:00Z">
        <w:r w:rsidR="00BA58CE" w:rsidRPr="00A37575">
          <w:rPr>
            <w:rFonts w:cs="Times New Roman"/>
            <w:sz w:val="22"/>
          </w:rPr>
          <w:t xml:space="preserve"> models will </w:t>
        </w:r>
      </w:ins>
      <w:ins w:id="334" w:author="tao huang" w:date="2018-10-25T22:27:00Z">
        <w:r w:rsidR="00BA58CE" w:rsidRPr="00A37575">
          <w:rPr>
            <w:rFonts w:cs="Times New Roman"/>
            <w:sz w:val="22"/>
          </w:rPr>
          <w:t>potentially be</w:t>
        </w:r>
      </w:ins>
      <w:ins w:id="335" w:author="tao huang" w:date="2018-10-25T22:26:00Z">
        <w:r w:rsidR="00BA58CE" w:rsidRPr="00A37575">
          <w:rPr>
            <w:rFonts w:cs="Times New Roman"/>
            <w:sz w:val="22"/>
          </w:rPr>
          <w:t xml:space="preserve"> biased</w:t>
        </w:r>
      </w:ins>
      <w:ins w:id="336" w:author="tao huang" w:date="2018-11-05T10:40:00Z">
        <w:r w:rsidR="00121645">
          <w:rPr>
            <w:rFonts w:cs="Times New Roman"/>
            <w:sz w:val="22"/>
          </w:rPr>
          <w:t>, which may potentially leads to lower accuracy</w:t>
        </w:r>
      </w:ins>
      <w:del w:id="337" w:author="tao huang" w:date="2018-10-25T22:27:00Z">
        <w:r w:rsidR="000B009D" w:rsidRPr="00A37575" w:rsidDel="00BA58CE">
          <w:rPr>
            <w:rFonts w:cs="Times New Roman"/>
            <w:sz w:val="22"/>
          </w:rPr>
          <w:delText xml:space="preserve">the forecasts generated by </w:delText>
        </w:r>
      </w:del>
      <w:ins w:id="338" w:author="Didier Soopramanien" w:date="2018-10-23T15:23:00Z">
        <w:del w:id="339" w:author="tao huang" w:date="2018-10-25T22:27:00Z">
          <w:r w:rsidR="00EC01AC" w:rsidRPr="00A37575" w:rsidDel="00BA58CE">
            <w:rPr>
              <w:rFonts w:cs="Times New Roman"/>
              <w:sz w:val="22"/>
            </w:rPr>
            <w:delText>models t</w:delText>
          </w:r>
        </w:del>
      </w:ins>
      <w:ins w:id="340" w:author="Didier Soopramanien" w:date="2018-10-23T15:24:00Z">
        <w:del w:id="341"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42"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43" w:author="Didier Soopramanien" w:date="2018-10-23T15:24:00Z">
        <w:del w:id="344" w:author="tao huang" w:date="2018-10-25T22:27:00Z">
          <w:r w:rsidR="009302CE" w:rsidRPr="00A37575" w:rsidDel="00BA58CE">
            <w:rPr>
              <w:rFonts w:cs="Times New Roman"/>
              <w:sz w:val="22"/>
            </w:rPr>
            <w:delText>le</w:delText>
          </w:r>
        </w:del>
      </w:ins>
      <w:del w:id="345"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8023F3">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1A6E72">
        <w:rPr>
          <w:rFonts w:cs="Times New Roman"/>
          <w:sz w:val="22"/>
          <w:rPrChange w:id="346" w:author="tao huang" w:date="2018-10-28T22:39:00Z">
            <w:rPr>
              <w:rFonts w:cs="Times New Roman"/>
              <w:sz w:val="22"/>
            </w:rPr>
          </w:rPrChange>
        </w:rPr>
        <w:fldChar w:fldCharType="separate"/>
      </w:r>
      <w:r w:rsidR="008023F3">
        <w:rPr>
          <w:rFonts w:cs="Times New Roman"/>
          <w:noProof/>
          <w:sz w:val="22"/>
        </w:rPr>
        <w:t>(see a summary in Clements &amp; Hendry, 1999)</w:t>
      </w:r>
      <w:r w:rsidR="000B009D" w:rsidRPr="001A6E72">
        <w:rPr>
          <w:rFonts w:cs="Times New Roman"/>
          <w:sz w:val="22"/>
        </w:rPr>
        <w:fldChar w:fldCharType="end"/>
      </w:r>
      <w:del w:id="347"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48" w:author="tao huang" w:date="2018-10-28T22:19:00Z">
        <w:r w:rsidRPr="00A37575" w:rsidDel="001B17C9">
          <w:rPr>
            <w:rFonts w:cs="Times New Roman"/>
            <w:sz w:val="22"/>
          </w:rPr>
          <w:delText xml:space="preserve">has </w:delText>
        </w:r>
        <w:r w:rsidRPr="00A37575" w:rsidDel="001B17C9">
          <w:rPr>
            <w:rFonts w:cs="Times New Roman"/>
            <w:noProof/>
            <w:sz w:val="22"/>
            <w:rPrChange w:id="349" w:author="tao huang" w:date="2018-10-28T22:39:00Z">
              <w:rPr>
                <w:rFonts w:cs="Times New Roman"/>
                <w:sz w:val="22"/>
              </w:rPr>
            </w:rPrChange>
          </w:rPr>
          <w:delText xml:space="preserve">been </w:delText>
        </w:r>
      </w:del>
      <w:del w:id="350" w:author="Didier Soopramanien" w:date="2018-10-23T10:57:00Z">
        <w:r w:rsidRPr="00A37575" w:rsidDel="00705855">
          <w:rPr>
            <w:rFonts w:cs="Times New Roman"/>
            <w:noProof/>
            <w:sz w:val="22"/>
            <w:rPrChange w:id="351" w:author="tao huang" w:date="2018-10-28T22:39:00Z">
              <w:rPr>
                <w:rFonts w:cs="Times New Roman"/>
                <w:sz w:val="22"/>
              </w:rPr>
            </w:rPrChange>
          </w:rPr>
          <w:delText>overlooked</w:delText>
        </w:r>
      </w:del>
      <w:ins w:id="352" w:author="Didier Soopramanien" w:date="2018-10-23T10:57:00Z">
        <w:r w:rsidR="00705855" w:rsidRPr="00A37575">
          <w:rPr>
            <w:rFonts w:cs="Times New Roman"/>
            <w:noProof/>
            <w:sz w:val="22"/>
            <w:rPrChange w:id="353" w:author="tao huang" w:date="2018-10-28T22:39:00Z">
              <w:rPr>
                <w:rFonts w:cs="Times New Roman"/>
                <w:sz w:val="22"/>
              </w:rPr>
            </w:rPrChange>
          </w:rPr>
          <w:t>overlooked</w:t>
        </w:r>
        <w:r w:rsidR="00705855" w:rsidRPr="00A37575">
          <w:rPr>
            <w:rFonts w:cs="Times New Roman"/>
            <w:sz w:val="22"/>
          </w:rPr>
          <w:t xml:space="preserve"> </w:t>
        </w:r>
      </w:ins>
      <w:del w:id="354"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55"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56" w:author="Didier Soopramanien" w:date="2018-10-23T10:57:00Z">
        <w:r w:rsidR="007A06FF" w:rsidRPr="00A37575" w:rsidDel="004659F8">
          <w:rPr>
            <w:rFonts w:cs="Times New Roman"/>
            <w:sz w:val="22"/>
          </w:rPr>
          <w:delText>r</w:delText>
        </w:r>
      </w:del>
      <w:ins w:id="357"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ins w:id="358" w:author="韬 黄" w:date="2018-11-03T21:40:00Z">
        <w:r w:rsidR="00EE4B0A">
          <w:rPr>
            <w:rFonts w:cs="Times New Roman"/>
            <w:sz w:val="22"/>
          </w:rPr>
          <w:t>novel</w:t>
        </w:r>
        <w:r w:rsidR="00EE4B0A" w:rsidRPr="00A37575" w:rsidDel="00EE4B0A">
          <w:rPr>
            <w:rFonts w:cs="Times New Roman"/>
            <w:sz w:val="22"/>
          </w:rPr>
          <w:t xml:space="preserve"> </w:t>
        </w:r>
      </w:ins>
      <w:del w:id="359" w:author="韬 黄" w:date="2018-11-03T21:40:00Z">
        <w:r w:rsidR="008251BB" w:rsidRPr="00A37575" w:rsidDel="00EE4B0A">
          <w:rPr>
            <w:rFonts w:cs="Times New Roman"/>
            <w:sz w:val="22"/>
          </w:rPr>
          <w:delText>new</w:delText>
        </w:r>
        <w:r w:rsidR="000B009D" w:rsidRPr="00A37575" w:rsidDel="00EE4B0A">
          <w:rPr>
            <w:rFonts w:cs="Times New Roman"/>
            <w:sz w:val="22"/>
          </w:rPr>
          <w:delText xml:space="preserve"> </w:delText>
        </w:r>
      </w:del>
      <w:r w:rsidR="000B009D" w:rsidRPr="00A37575">
        <w:rPr>
          <w:rFonts w:cs="Times New Roman"/>
          <w:sz w:val="22"/>
        </w:rPr>
        <w:t xml:space="preserve">methods </w:t>
      </w:r>
      <w:del w:id="360"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taking into account the problem of structural change. Specifically, we </w:t>
      </w:r>
      <w:ins w:id="361" w:author="韬 黄" w:date="2018-11-03T21:41:00Z">
        <w:r w:rsidR="00EE4B0A">
          <w:rPr>
            <w:rFonts w:cs="Times New Roman"/>
            <w:sz w:val="22"/>
          </w:rPr>
          <w:t>examine</w:t>
        </w:r>
        <w:r w:rsidR="00EE4B0A" w:rsidRPr="00A37575" w:rsidDel="00EE4B0A">
          <w:rPr>
            <w:rFonts w:cs="Times New Roman"/>
            <w:sz w:val="22"/>
          </w:rPr>
          <w:t xml:space="preserve"> </w:t>
        </w:r>
      </w:ins>
      <w:del w:id="362" w:author="韬 黄" w:date="2018-11-03T21:41:00Z">
        <w:r w:rsidR="000B009D" w:rsidRPr="00A37575" w:rsidDel="00EE4B0A">
          <w:rPr>
            <w:rFonts w:cs="Times New Roman"/>
            <w:sz w:val="22"/>
          </w:rPr>
          <w:delText xml:space="preserve">propose </w:delText>
        </w:r>
      </w:del>
      <w:r w:rsidR="000B009D" w:rsidRPr="00A37575">
        <w:rPr>
          <w:rFonts w:cs="Times New Roman"/>
          <w:sz w:val="22"/>
        </w:rPr>
        <w:t xml:space="preserve">the </w:t>
      </w:r>
      <w:r w:rsidRPr="00A37575">
        <w:rPr>
          <w:rFonts w:cs="Times New Roman"/>
          <w:sz w:val="22"/>
        </w:rPr>
        <w:t xml:space="preserve">Autoregressive Distributed Lag (ADL) models </w:t>
      </w:r>
      <w:ins w:id="363" w:author="tao huang" w:date="2018-10-25T22:29:00Z">
        <w:r w:rsidR="00BA58CE" w:rsidRPr="00A37575">
          <w:rPr>
            <w:rFonts w:cs="Times New Roman"/>
            <w:sz w:val="22"/>
          </w:rPr>
          <w:t xml:space="preserve">with the Estimation Window Combining method </w:t>
        </w:r>
      </w:ins>
      <w:del w:id="364"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65" w:author="tao huang" w:date="2018-10-25T22:29:00Z">
        <w:r w:rsidR="00BA58CE" w:rsidRPr="00A37575">
          <w:rPr>
            <w:rFonts w:cs="Times New Roman"/>
            <w:sz w:val="22"/>
          </w:rPr>
          <w:t xml:space="preserve"> with the Intercept Correction method</w:t>
        </w:r>
      </w:ins>
      <w:del w:id="366"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67" w:author="tao huang" w:date="2018-10-25T22:30:00Z">
        <w:r w:rsidR="00BA58CE" w:rsidRPr="00A37575">
          <w:rPr>
            <w:rFonts w:cs="Times New Roman"/>
            <w:sz w:val="22"/>
          </w:rPr>
          <w:t>combines different sets of forecasts generated by the same ADL model but with different estimation windows.</w:t>
        </w:r>
      </w:ins>
      <w:ins w:id="368" w:author="tao huang" w:date="2018-10-25T22:31:00Z">
        <w:r w:rsidR="00BA58CE" w:rsidRPr="00A37575">
          <w:rPr>
            <w:rFonts w:cs="Times New Roman"/>
            <w:sz w:val="22"/>
          </w:rPr>
          <w:t xml:space="preserve"> The latter </w:t>
        </w:r>
      </w:ins>
      <w:ins w:id="369" w:author="tao huang" w:date="2018-10-25T22:32:00Z">
        <w:del w:id="370" w:author="韬 黄" w:date="2018-11-03T21:42:00Z">
          <w:r w:rsidR="00BA58CE" w:rsidRPr="00A37575" w:rsidDel="00435C28">
            <w:rPr>
              <w:rFonts w:cs="Times New Roman"/>
              <w:sz w:val="22"/>
            </w:rPr>
            <w:delText>adjusts</w:delText>
          </w:r>
        </w:del>
      </w:ins>
      <w:ins w:id="371" w:author="韬 黄" w:date="2018-11-03T21:42:00Z">
        <w:r w:rsidR="00435C28">
          <w:rPr>
            <w:rFonts w:cs="Times New Roman"/>
            <w:sz w:val="22"/>
          </w:rPr>
          <w:t>makes corrections to</w:t>
        </w:r>
      </w:ins>
      <w:ins w:id="372" w:author="tao huang" w:date="2018-10-25T22:32:00Z">
        <w:r w:rsidR="00BA58CE" w:rsidRPr="00A37575">
          <w:rPr>
            <w:rFonts w:cs="Times New Roman"/>
            <w:sz w:val="22"/>
          </w:rPr>
          <w:t xml:space="preserve"> the final forecasts </w:t>
        </w:r>
        <w:del w:id="373" w:author="韬 黄" w:date="2018-11-03T21:42:00Z">
          <w:r w:rsidR="00BA58CE" w:rsidRPr="00A37575" w:rsidDel="00435C28">
            <w:rPr>
              <w:rFonts w:cs="Times New Roman"/>
              <w:sz w:val="22"/>
            </w:rPr>
            <w:delText>using</w:delText>
          </w:r>
        </w:del>
      </w:ins>
      <w:ins w:id="374" w:author="韬 黄" w:date="2018-11-03T21:42:00Z">
        <w:r w:rsidR="00435C28">
          <w:rPr>
            <w:rFonts w:cs="Times New Roman"/>
            <w:sz w:val="22"/>
          </w:rPr>
          <w:t>based on</w:t>
        </w:r>
      </w:ins>
      <w:ins w:id="375" w:author="tao huang" w:date="2018-10-25T22:32:00Z">
        <w:r w:rsidR="00BA58CE" w:rsidRPr="00A37575">
          <w:rPr>
            <w:rFonts w:cs="Times New Roman"/>
            <w:sz w:val="22"/>
          </w:rPr>
          <w:t xml:space="preserve"> the estimate of the forecast bias.</w:t>
        </w:r>
      </w:ins>
      <w:del w:id="376" w:author="tao huang" w:date="2018-10-25T22:32:00Z">
        <w:r w:rsidR="008251BB" w:rsidRPr="00A37575" w:rsidDel="00BA58CE">
          <w:rPr>
            <w:rFonts w:cs="Times New Roman"/>
            <w:sz w:val="22"/>
          </w:rPr>
          <w:delText>estimates and offset</w:delText>
        </w:r>
      </w:del>
      <w:ins w:id="377" w:author="Didier Soopramanien" w:date="2018-10-23T10:58:00Z">
        <w:del w:id="378" w:author="tao huang" w:date="2018-10-25T22:32:00Z">
          <w:r w:rsidR="000D776C" w:rsidRPr="00A37575" w:rsidDel="00BA58CE">
            <w:rPr>
              <w:rFonts w:cs="Times New Roman"/>
              <w:sz w:val="22"/>
            </w:rPr>
            <w:delText>s</w:delText>
          </w:r>
        </w:del>
      </w:ins>
      <w:del w:id="379" w:author="tao huang" w:date="2018-10-25T22:32:00Z">
        <w:r w:rsidR="008251BB" w:rsidRPr="00A37575" w:rsidDel="00BA58CE">
          <w:rPr>
            <w:rFonts w:cs="Times New Roman"/>
            <w:sz w:val="22"/>
          </w:rPr>
          <w:delText xml:space="preserve"> the bias, and the latter </w:delText>
        </w:r>
      </w:del>
      <w:ins w:id="380" w:author="Didier Soopramanien" w:date="2018-10-23T10:59:00Z">
        <w:del w:id="381" w:author="tao huang" w:date="2018-10-25T22:30:00Z">
          <w:r w:rsidR="00951E97" w:rsidRPr="00A37575" w:rsidDel="00BA58CE">
            <w:rPr>
              <w:rFonts w:cs="Times New Roman"/>
              <w:sz w:val="22"/>
            </w:rPr>
            <w:delText xml:space="preserve">provides </w:delText>
          </w:r>
        </w:del>
      </w:ins>
      <w:del w:id="382"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83" w:author="Didier Soopramanien" w:date="2018-10-23T10:59:00Z">
        <w:del w:id="384" w:author="tao huang" w:date="2018-10-25T22:30:00Z">
          <w:r w:rsidR="00951E97" w:rsidRPr="00A37575" w:rsidDel="00BA58CE">
            <w:rPr>
              <w:rFonts w:cs="Times New Roman"/>
              <w:sz w:val="22"/>
            </w:rPr>
            <w:delText>ed forecast</w:delText>
          </w:r>
        </w:del>
      </w:ins>
      <w:del w:id="385" w:author="tao huang" w:date="2018-10-25T22:30:00Z">
        <w:r w:rsidR="007A06FF" w:rsidRPr="00A37575" w:rsidDel="00BA58CE">
          <w:rPr>
            <w:rFonts w:cs="Times New Roman"/>
            <w:sz w:val="22"/>
          </w:rPr>
          <w:delText xml:space="preserve"> to</w:delText>
        </w:r>
      </w:del>
      <w:ins w:id="386" w:author="Didier Soopramanien" w:date="2018-10-23T10:59:00Z">
        <w:del w:id="387" w:author="tao huang" w:date="2018-10-25T22:30:00Z">
          <w:r w:rsidR="00951E97" w:rsidRPr="00A37575" w:rsidDel="00BA58CE">
            <w:rPr>
              <w:rFonts w:cs="Times New Roman"/>
              <w:sz w:val="22"/>
            </w:rPr>
            <w:delText xml:space="preserve">in order to </w:delText>
          </w:r>
        </w:del>
      </w:ins>
      <w:del w:id="388"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89" w:author="tao huang" w:date="2018-10-25T22:29:00Z">
        <w:r w:rsidRPr="00A37575">
          <w:rPr>
            <w:rFonts w:cs="Times New Roman"/>
            <w:sz w:val="22"/>
          </w:rPr>
          <w:t xml:space="preserve"> </w:t>
        </w:r>
      </w:ins>
    </w:p>
    <w:p w14:paraId="61EC4AA0" w14:textId="32770911"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90" w:author="Didier Soopramanien" w:date="2018-10-23T11:02:00Z">
        <w:r w:rsidR="000169D7" w:rsidRPr="00A37575">
          <w:rPr>
            <w:rFonts w:cs="Times New Roman"/>
            <w:sz w:val="22"/>
          </w:rPr>
          <w:t>fall</w:t>
        </w:r>
      </w:ins>
      <w:ins w:id="391"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92" w:author="Didier Soopramanien" w:date="2018-10-23T11:00:00Z">
        <w:r w:rsidR="008146BC" w:rsidRPr="00A37575">
          <w:rPr>
            <w:rFonts w:cs="Times New Roman"/>
            <w:sz w:val="22"/>
          </w:rPr>
          <w:t xml:space="preserve"> </w:t>
        </w:r>
      </w:ins>
      <w:ins w:id="393" w:author="tao huang" w:date="2018-10-25T22:33:00Z">
        <w:r w:rsidR="00FC054D" w:rsidRPr="00A37575">
          <w:rPr>
            <w:rFonts w:cs="Times New Roman"/>
            <w:sz w:val="22"/>
          </w:rPr>
          <w:t xml:space="preserve">and </w:t>
        </w:r>
      </w:ins>
      <w:del w:id="394" w:author="Didier Soopramanien" w:date="2018-10-23T11:01:00Z">
        <w:r w:rsidRPr="00A37575" w:rsidDel="003B08AB">
          <w:rPr>
            <w:rFonts w:cs="Times New Roman"/>
            <w:sz w:val="22"/>
          </w:rPr>
          <w:delText xml:space="preserve"> in particular at SKU level </w:delText>
        </w:r>
      </w:del>
      <w:del w:id="395" w:author="Didier Soopramanien" w:date="2018-10-23T11:03:00Z">
        <w:r w:rsidRPr="00A37575" w:rsidDel="000169D7">
          <w:rPr>
            <w:rFonts w:cs="Times New Roman"/>
            <w:sz w:val="22"/>
          </w:rPr>
          <w:delText>is significant for the following reasons.</w:delText>
        </w:r>
      </w:del>
      <w:ins w:id="396" w:author="Didier Soopramanien" w:date="2018-10-23T11:03:00Z">
        <w:r w:rsidR="00F2418B" w:rsidRPr="00A37575">
          <w:rPr>
            <w:rFonts w:cs="Times New Roman"/>
            <w:sz w:val="22"/>
          </w:rPr>
          <w:t>makes the following contri</w:t>
        </w:r>
      </w:ins>
      <w:ins w:id="397" w:author="Didier Soopramanien" w:date="2018-10-23T11:04:00Z">
        <w:r w:rsidR="00F2418B" w:rsidRPr="00A37575">
          <w:rPr>
            <w:rFonts w:cs="Times New Roman"/>
            <w:sz w:val="22"/>
          </w:rPr>
          <w:t xml:space="preserve">butions. </w:t>
        </w:r>
      </w:ins>
      <w:del w:id="398"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99" w:author="韬 黄" w:date="2018-11-03T21:48:00Z">
        <w:r w:rsidR="00445B0E">
          <w:rPr>
            <w:rFonts w:cs="Times New Roman"/>
            <w:sz w:val="22"/>
          </w:rPr>
          <w:t>o</w:t>
        </w:r>
        <w:r w:rsidR="00445B0E" w:rsidRPr="00A37575">
          <w:rPr>
            <w:rFonts w:cs="Times New Roman"/>
            <w:sz w:val="22"/>
          </w:rPr>
          <w:t>ur research is, as far as we are aware, the first to investigate the problem of structural change in forecasting retailer product sales</w:t>
        </w:r>
        <w:r w:rsidR="00445B0E">
          <w:rPr>
            <w:rFonts w:cs="Times New Roman"/>
            <w:sz w:val="22"/>
          </w:rPr>
          <w:t xml:space="preserve">. </w:t>
        </w:r>
      </w:ins>
      <w:ins w:id="400" w:author="tao huang" w:date="2018-11-05T10:48:00Z">
        <w:r w:rsidR="004A2B83">
          <w:rPr>
            <w:rFonts w:cs="Times New Roman"/>
            <w:sz w:val="22"/>
          </w:rPr>
          <w:t xml:space="preserve">The empirical results based on </w:t>
        </w:r>
      </w:ins>
      <w:ins w:id="401" w:author="tao huang" w:date="2018-11-05T10:50:00Z">
        <w:r w:rsidR="004A2B83">
          <w:rPr>
            <w:rFonts w:cs="Times New Roman"/>
            <w:sz w:val="22"/>
          </w:rPr>
          <w:t>the data</w:t>
        </w:r>
      </w:ins>
      <w:ins w:id="402" w:author="tao huang" w:date="2018-11-05T10:49:00Z">
        <w:r w:rsidR="004A2B83">
          <w:rPr>
            <w:rFonts w:cs="Times New Roman"/>
            <w:sz w:val="22"/>
          </w:rPr>
          <w:t xml:space="preserve"> suggest that </w:t>
        </w:r>
      </w:ins>
      <w:ins w:id="403" w:author="tao huang" w:date="2018-10-25T22:33:00Z">
        <w:del w:id="404" w:author="韬 黄" w:date="2018-11-03T21:48:00Z">
          <w:r w:rsidR="00FC054D" w:rsidRPr="00A37575" w:rsidDel="00445B0E">
            <w:rPr>
              <w:rFonts w:cs="Times New Roman"/>
              <w:sz w:val="22"/>
            </w:rPr>
            <w:delText>o</w:delText>
          </w:r>
        </w:del>
      </w:ins>
      <w:ins w:id="405" w:author="韬 黄" w:date="2018-11-03T21:48:00Z">
        <w:del w:id="406" w:author="tao huang" w:date="2018-11-05T10:49:00Z">
          <w:r w:rsidR="00445B0E" w:rsidDel="004A2B83">
            <w:rPr>
              <w:rFonts w:cs="Times New Roman"/>
              <w:sz w:val="22"/>
            </w:rPr>
            <w:delText>O</w:delText>
          </w:r>
        </w:del>
      </w:ins>
      <w:ins w:id="407" w:author="tao huang" w:date="2018-11-05T10:49:00Z">
        <w:r w:rsidR="004A2B83">
          <w:rPr>
            <w:rFonts w:cs="Times New Roman"/>
            <w:sz w:val="22"/>
          </w:rPr>
          <w:t>o</w:t>
        </w:r>
      </w:ins>
      <w:ins w:id="408" w:author="tao huang" w:date="2018-10-25T22:33:00Z">
        <w:r w:rsidR="00FC054D" w:rsidRPr="00A37575">
          <w:rPr>
            <w:rFonts w:cs="Times New Roman"/>
            <w:sz w:val="22"/>
          </w:rPr>
          <w:t xml:space="preserve">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409" w:author="tao huang" w:date="2018-10-25T22:34:00Z">
        <w:r w:rsidR="00FC054D" w:rsidRPr="00A37575">
          <w:rPr>
            <w:rFonts w:cs="Times New Roman"/>
            <w:sz w:val="22"/>
          </w:rPr>
          <w:t>problem</w:t>
        </w:r>
      </w:ins>
      <w:ins w:id="410" w:author="tao huang" w:date="2018-10-25T22:33:00Z">
        <w:r w:rsidR="00FC054D" w:rsidRPr="00A37575">
          <w:rPr>
            <w:rFonts w:cs="Times New Roman"/>
            <w:sz w:val="22"/>
          </w:rPr>
          <w:t xml:space="preserve"> of structural change</w:t>
        </w:r>
      </w:ins>
      <w:ins w:id="411" w:author="tao huang" w:date="2018-10-25T22:34:00Z">
        <w:r w:rsidR="00FC054D" w:rsidRPr="00A37575">
          <w:rPr>
            <w:rFonts w:cs="Times New Roman"/>
            <w:sz w:val="22"/>
          </w:rPr>
          <w:t>.</w:t>
        </w:r>
      </w:ins>
      <w:ins w:id="412" w:author="韬 黄" w:date="2018-11-03T21:48:00Z">
        <w:r w:rsidR="00445B0E">
          <w:rPr>
            <w:rFonts w:cs="Times New Roman"/>
            <w:sz w:val="22"/>
          </w:rPr>
          <w:t xml:space="preserve"> </w:t>
        </w:r>
      </w:ins>
      <w:ins w:id="413" w:author="tao huang" w:date="2018-10-25T22:34:00Z">
        <w:del w:id="414" w:author="韬 黄" w:date="2018-11-03T21:48:00Z">
          <w:r w:rsidR="00FC054D" w:rsidRPr="00A37575" w:rsidDel="00445B0E">
            <w:rPr>
              <w:rFonts w:cs="Times New Roman"/>
              <w:sz w:val="22"/>
            </w:rPr>
            <w:delText xml:space="preserve"> </w:delText>
          </w:r>
        </w:del>
      </w:ins>
      <w:del w:id="415" w:author="tao huang" w:date="2018-10-25T22:34:00Z">
        <w:r w:rsidRPr="00A37575" w:rsidDel="00FC054D">
          <w:rPr>
            <w:rFonts w:cs="Times New Roman"/>
            <w:sz w:val="22"/>
          </w:rPr>
          <w:delText>o</w:delText>
        </w:r>
      </w:del>
      <w:ins w:id="416" w:author="tao huang" w:date="2018-10-25T22:34:00Z">
        <w:del w:id="417" w:author="韬 黄" w:date="2018-11-03T21:48:00Z">
          <w:r w:rsidR="00FC054D" w:rsidRPr="00A37575" w:rsidDel="00445B0E">
            <w:rPr>
              <w:rFonts w:cs="Times New Roman"/>
              <w:sz w:val="22"/>
            </w:rPr>
            <w:delText>O</w:delText>
          </w:r>
        </w:del>
      </w:ins>
      <w:del w:id="418" w:author="韬 黄" w:date="2018-11-03T21:48:00Z">
        <w:r w:rsidRPr="00A37575" w:rsidDel="00445B0E">
          <w:rPr>
            <w:rFonts w:cs="Times New Roman"/>
            <w:sz w:val="22"/>
          </w:rPr>
          <w:delText>ur research is</w:delText>
        </w:r>
      </w:del>
      <w:ins w:id="419" w:author="Didier Soopramanien" w:date="2018-10-23T11:04:00Z">
        <w:del w:id="420" w:author="韬 黄" w:date="2018-11-03T21:48:00Z">
          <w:r w:rsidR="00F2418B" w:rsidRPr="00A37575" w:rsidDel="00445B0E">
            <w:rPr>
              <w:rFonts w:cs="Times New Roman"/>
              <w:sz w:val="22"/>
            </w:rPr>
            <w:delText xml:space="preserve">, as far as we are aware, the first </w:delText>
          </w:r>
        </w:del>
      </w:ins>
      <w:del w:id="421" w:author="韬 黄" w:date="2018-11-03T21:48:00Z">
        <w:r w:rsidRPr="00A37575" w:rsidDel="00445B0E">
          <w:rPr>
            <w:rFonts w:cs="Times New Roman"/>
            <w:sz w:val="22"/>
          </w:rPr>
          <w:delText xml:space="preserve"> the first research which investigates the</w:delText>
        </w:r>
      </w:del>
      <w:ins w:id="422" w:author="Didier Soopramanien" w:date="2018-10-23T11:04:00Z">
        <w:del w:id="423" w:author="韬 黄" w:date="2018-11-03T21:48:00Z">
          <w:r w:rsidR="00F2418B" w:rsidRPr="00A37575" w:rsidDel="00445B0E">
            <w:rPr>
              <w:rFonts w:cs="Times New Roman"/>
              <w:sz w:val="22"/>
            </w:rPr>
            <w:delText xml:space="preserve">to investigate the problem of </w:delText>
          </w:r>
        </w:del>
      </w:ins>
      <w:del w:id="424" w:author="韬 黄" w:date="2018-11-03T21:48:00Z">
        <w:r w:rsidRPr="00A37575" w:rsidDel="00445B0E">
          <w:rPr>
            <w:rFonts w:cs="Times New Roman"/>
            <w:sz w:val="22"/>
          </w:rPr>
          <w:delText xml:space="preserve"> structural change problem in</w:delText>
        </w:r>
      </w:del>
      <w:ins w:id="425" w:author="Didier Soopramanien" w:date="2018-10-23T11:04:00Z">
        <w:del w:id="426" w:author="韬 黄" w:date="2018-11-03T21:48:00Z">
          <w:r w:rsidR="00655074" w:rsidRPr="00A37575" w:rsidDel="00445B0E">
            <w:rPr>
              <w:rFonts w:cs="Times New Roman"/>
              <w:sz w:val="22"/>
            </w:rPr>
            <w:delText>for</w:delText>
          </w:r>
        </w:del>
      </w:ins>
      <w:ins w:id="427" w:author="tao huang" w:date="2018-10-25T22:33:00Z">
        <w:del w:id="428" w:author="韬 黄" w:date="2018-11-03T21:48:00Z">
          <w:r w:rsidR="00FC054D" w:rsidRPr="00A37575" w:rsidDel="00445B0E">
            <w:rPr>
              <w:rFonts w:cs="Times New Roman"/>
              <w:sz w:val="22"/>
            </w:rPr>
            <w:delText>in</w:delText>
          </w:r>
        </w:del>
      </w:ins>
      <w:del w:id="429" w:author="韬 黄" w:date="2018-11-03T21:48:00Z">
        <w:r w:rsidRPr="00A37575" w:rsidDel="00445B0E">
          <w:rPr>
            <w:rFonts w:cs="Times New Roman"/>
            <w:sz w:val="22"/>
          </w:rPr>
          <w:delText xml:space="preserve"> forecasting retailer product sales</w:delText>
        </w:r>
      </w:del>
      <w:del w:id="430"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431" w:author="Didier Soopramanien" w:date="2018-10-23T11:05:00Z">
        <w:del w:id="432" w:author="tao huang" w:date="2018-10-25T22:33:00Z">
          <w:r w:rsidR="00B81E6A" w:rsidRPr="00A37575" w:rsidDel="00FC054D">
            <w:rPr>
              <w:rFonts w:cs="Times New Roman"/>
              <w:sz w:val="22"/>
            </w:rPr>
            <w:delText>Our</w:delText>
          </w:r>
        </w:del>
      </w:ins>
      <w:del w:id="433"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434" w:author="Didier Soopramanien" w:date="2018-10-23T11:05:00Z">
        <w:del w:id="435"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436" w:author="tao huang" w:date="2018-10-25T22:34:00Z">
        <w:r w:rsidRPr="00A37575" w:rsidDel="00FC054D">
          <w:rPr>
            <w:rFonts w:cs="Times New Roman"/>
            <w:sz w:val="22"/>
          </w:rPr>
          <w:delText>. Second</w:delText>
        </w:r>
      </w:del>
      <w:ins w:id="437" w:author="tao huang" w:date="2018-10-25T22:34:00Z">
        <w:del w:id="438" w:author="韬 黄" w:date="2018-11-03T21:48:00Z">
          <w:r w:rsidR="00FC054D" w:rsidRPr="00A37575" w:rsidDel="00445B0E">
            <w:rPr>
              <w:rFonts w:cs="Times New Roman"/>
              <w:sz w:val="22"/>
            </w:rPr>
            <w:delText xml:space="preserve">. </w:delText>
          </w:r>
        </w:del>
        <w:r w:rsidR="00FC054D" w:rsidRPr="00A37575">
          <w:rPr>
            <w:rFonts w:cs="Times New Roman"/>
            <w:sz w:val="22"/>
          </w:rPr>
          <w:t>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439" w:author="tao huang" w:date="2018-10-25T22:34:00Z">
        <w:r w:rsidRPr="00A37575" w:rsidDel="00FC054D">
          <w:rPr>
            <w:rFonts w:cs="Times New Roman"/>
            <w:sz w:val="22"/>
          </w:rPr>
          <w:delText>Third</w:delText>
        </w:r>
      </w:del>
      <w:ins w:id="440" w:author="韬 黄" w:date="2018-11-03T21:50:00Z">
        <w:r w:rsidR="006D2503" w:rsidRPr="00A37575">
          <w:rPr>
            <w:rFonts w:cs="Times New Roman"/>
            <w:noProof/>
            <w:sz w:val="22"/>
          </w:rPr>
          <w:t>Third</w:t>
        </w:r>
      </w:ins>
      <w:ins w:id="441" w:author="tao huang" w:date="2018-10-25T22:34:00Z">
        <w:del w:id="442" w:author="韬 黄" w:date="2018-11-03T21:50:00Z">
          <w:r w:rsidR="00FC054D" w:rsidRPr="00A37575" w:rsidDel="006D2503">
            <w:rPr>
              <w:rFonts w:cs="Times New Roman"/>
              <w:sz w:val="22"/>
            </w:rPr>
            <w:delText>Thus</w:delText>
          </w:r>
        </w:del>
      </w:ins>
      <w:r w:rsidRPr="00A37575">
        <w:rPr>
          <w:rFonts w:cs="Times New Roman"/>
          <w:sz w:val="22"/>
        </w:rPr>
        <w:t>, our research provides an evaluation of various forecasting methods</w:t>
      </w:r>
      <w:ins w:id="443" w:author="韬 黄" w:date="2018-11-03T21:44:00Z">
        <w:r w:rsidR="00435C28">
          <w:rPr>
            <w:rFonts w:cs="Times New Roman"/>
            <w:sz w:val="22"/>
          </w:rPr>
          <w:t xml:space="preserve">, the results of </w:t>
        </w:r>
      </w:ins>
      <w:del w:id="444" w:author="韬 黄" w:date="2018-11-03T21:44:00Z">
        <w:r w:rsidRPr="00A37575" w:rsidDel="00435C28">
          <w:rPr>
            <w:rFonts w:cs="Times New Roman"/>
            <w:sz w:val="22"/>
          </w:rPr>
          <w:delText xml:space="preserve"> </w:delText>
        </w:r>
      </w:del>
      <w:r w:rsidRPr="00A37575">
        <w:rPr>
          <w:rFonts w:cs="Times New Roman"/>
          <w:sz w:val="22"/>
        </w:rPr>
        <w:t xml:space="preserve">which offers operational guidance to not only retailers but also to manufacturers when competitive promotional information is unavailable. </w:t>
      </w:r>
      <w:del w:id="445" w:author="tao huang" w:date="2018-10-25T22:35:00Z">
        <w:r w:rsidRPr="00A37575" w:rsidDel="00FC054D">
          <w:rPr>
            <w:rFonts w:cs="Times New Roman"/>
            <w:noProof/>
            <w:sz w:val="22"/>
          </w:rPr>
          <w:delText>Fourth</w:delText>
        </w:r>
      </w:del>
      <w:ins w:id="446" w:author="tao huang" w:date="2018-10-25T22:35:00Z">
        <w:del w:id="447" w:author="韬 黄" w:date="2018-11-03T21:50:00Z">
          <w:r w:rsidR="00FC054D" w:rsidRPr="00A37575" w:rsidDel="006D2503">
            <w:rPr>
              <w:rFonts w:cs="Times New Roman"/>
              <w:noProof/>
              <w:sz w:val="22"/>
            </w:rPr>
            <w:delText>Third</w:delText>
          </w:r>
        </w:del>
      </w:ins>
      <w:ins w:id="448" w:author="韬 黄" w:date="2018-11-03T21:50:00Z">
        <w:r w:rsidR="006D2503">
          <w:rPr>
            <w:rFonts w:cs="Times New Roman"/>
            <w:noProof/>
            <w:sz w:val="22"/>
          </w:rPr>
          <w:t>Fourth</w:t>
        </w:r>
      </w:ins>
      <w:r w:rsidRPr="00A37575">
        <w:rPr>
          <w:rFonts w:cs="Times New Roman"/>
          <w:sz w:val="22"/>
        </w:rPr>
        <w:t>, the methods we propose are fully automatic and easy to implement</w:t>
      </w:r>
      <w:ins w:id="449" w:author="tao huang" w:date="2018-10-25T11:46:00Z">
        <w:r w:rsidR="00881E92" w:rsidRPr="00A37575">
          <w:rPr>
            <w:rFonts w:cs="Times New Roman"/>
            <w:sz w:val="22"/>
          </w:rPr>
          <w:t>.</w:t>
        </w:r>
      </w:ins>
      <w:ins w:id="450" w:author="韬 黄" w:date="2018-11-03T21:44:00Z">
        <w:r w:rsidR="00EF6D13">
          <w:rPr>
            <w:rFonts w:cs="Times New Roman"/>
            <w:sz w:val="22"/>
          </w:rPr>
          <w:t xml:space="preserve"> </w:t>
        </w:r>
        <w:r w:rsidR="00EF6D13" w:rsidRPr="00EF6D13">
          <w:rPr>
            <w:rFonts w:cs="Times New Roman"/>
            <w:sz w:val="22"/>
          </w:rPr>
          <w:t xml:space="preserve">Finally, the focus on structural change in </w:t>
        </w:r>
      </w:ins>
      <w:ins w:id="451" w:author="韬 黄" w:date="2018-11-03T21:47:00Z">
        <w:r w:rsidR="00432762">
          <w:rPr>
            <w:rFonts w:cs="Times New Roman"/>
            <w:sz w:val="22"/>
          </w:rPr>
          <w:t xml:space="preserve">the </w:t>
        </w:r>
      </w:ins>
      <w:ins w:id="452" w:author="韬 黄" w:date="2018-11-03T21:44:00Z">
        <w:r w:rsidR="00EF6D13" w:rsidRPr="00EF6D13">
          <w:rPr>
            <w:rFonts w:cs="Times New Roman"/>
            <w:sz w:val="22"/>
          </w:rPr>
          <w:t>retail</w:t>
        </w:r>
      </w:ins>
      <w:ins w:id="453" w:author="韬 黄" w:date="2018-11-03T21:47:00Z">
        <w:r w:rsidR="00432762">
          <w:rPr>
            <w:rFonts w:cs="Times New Roman"/>
            <w:sz w:val="22"/>
          </w:rPr>
          <w:t>er context</w:t>
        </w:r>
      </w:ins>
      <w:ins w:id="454" w:author="韬 黄" w:date="2018-11-03T21:44:00Z">
        <w:r w:rsidR="00EF6D13" w:rsidRPr="00EF6D13">
          <w:rPr>
            <w:rFonts w:cs="Times New Roman"/>
            <w:sz w:val="22"/>
          </w:rPr>
          <w:t xml:space="preserve"> offers insights into those situations </w:t>
        </w:r>
      </w:ins>
      <w:ins w:id="455" w:author="韬 黄" w:date="2018-11-03T21:47:00Z">
        <w:r w:rsidR="00432762">
          <w:rPr>
            <w:rFonts w:cs="Times New Roman"/>
            <w:sz w:val="22"/>
          </w:rPr>
          <w:t xml:space="preserve">where </w:t>
        </w:r>
      </w:ins>
      <w:ins w:id="456" w:author="韬 黄" w:date="2018-11-03T21:46:00Z">
        <w:r w:rsidR="008D5D02">
          <w:rPr>
            <w:rFonts w:cs="Times New Roman"/>
            <w:sz w:val="22"/>
          </w:rPr>
          <w:t>our proposed methods work effectively</w:t>
        </w:r>
      </w:ins>
      <w:ins w:id="457" w:author="韬 黄" w:date="2018-11-03T21:44:00Z">
        <w:r w:rsidR="00EF6D13" w:rsidRPr="00EF6D13">
          <w:rPr>
            <w:rFonts w:cs="Times New Roman"/>
            <w:sz w:val="22"/>
          </w:rPr>
          <w:t xml:space="preserve"> and those where standard mo</w:t>
        </w:r>
        <w:r w:rsidR="00EF6D13">
          <w:rPr>
            <w:rFonts w:cs="Times New Roman"/>
            <w:sz w:val="22"/>
          </w:rPr>
          <w:t xml:space="preserve">delling approaches are </w:t>
        </w:r>
      </w:ins>
      <w:ins w:id="458" w:author="韬 黄" w:date="2018-11-03T21:47:00Z">
        <w:r w:rsidR="008D5D02">
          <w:rPr>
            <w:rFonts w:cs="Times New Roman"/>
            <w:sz w:val="22"/>
          </w:rPr>
          <w:t xml:space="preserve">more </w:t>
        </w:r>
      </w:ins>
      <w:ins w:id="459" w:author="韬 黄" w:date="2018-11-03T21:44:00Z">
        <w:r w:rsidR="00EF6D13">
          <w:rPr>
            <w:rFonts w:cs="Times New Roman"/>
            <w:sz w:val="22"/>
          </w:rPr>
          <w:t>adequate</w:t>
        </w:r>
        <w:r w:rsidR="00EF6D13" w:rsidRPr="00EF6D13">
          <w:rPr>
            <w:rFonts w:cs="Times New Roman"/>
            <w:sz w:val="22"/>
          </w:rPr>
          <w:t>.</w:t>
        </w:r>
      </w:ins>
      <w:del w:id="460" w:author="tao huang" w:date="2018-10-25T11:46:00Z">
        <w:r w:rsidRPr="00A37575" w:rsidDel="00881E92">
          <w:rPr>
            <w:rFonts w:cs="Times New Roman"/>
            <w:sz w:val="22"/>
          </w:rPr>
          <w:delText xml:space="preserve"> </w:delText>
        </w:r>
      </w:del>
      <w:del w:id="461" w:author="tao huang" w:date="2018-10-25T11:45:00Z">
        <w:r w:rsidRPr="00A37575" w:rsidDel="00881E92">
          <w:rPr>
            <w:rFonts w:cs="Times New Roman"/>
            <w:sz w:val="22"/>
          </w:rPr>
          <w:delText xml:space="preserve">compared to </w:delText>
        </w:r>
        <w:r w:rsidRPr="00133609"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133609" w:rsidDel="00881E92">
          <w:rPr>
            <w:rFonts w:cs="Times New Roman"/>
            <w:sz w:val="22"/>
            <w:rPrChange w:id="462"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133609" w:rsidDel="00881E92">
          <w:rPr>
            <w:rFonts w:cs="Times New Roman"/>
            <w:sz w:val="22"/>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463" w:author="tao huang" w:date="2018-10-28T22:39:00Z">
            <w:rPr>
              <w:rFonts w:cs="Times New Roman"/>
              <w:sz w:val="22"/>
            </w:rPr>
          </w:rPrChange>
        </w:rPr>
        <w:t>is organi</w:t>
      </w:r>
      <w:ins w:id="464" w:author="tao huang" w:date="2018-10-28T22:19:00Z">
        <w:r w:rsidR="001B17C9" w:rsidRPr="00A37575">
          <w:rPr>
            <w:rFonts w:cs="Times New Roman"/>
            <w:noProof/>
            <w:sz w:val="22"/>
            <w:rPrChange w:id="465" w:author="tao huang" w:date="2018-10-28T22:39:00Z">
              <w:rPr>
                <w:rFonts w:cs="Times New Roman"/>
                <w:noProof/>
                <w:color w:val="833C0B" w:themeColor="accent2" w:themeShade="80"/>
                <w:sz w:val="22"/>
                <w:u w:val="thick" w:color="28B473"/>
              </w:rPr>
            </w:rPrChange>
          </w:rPr>
          <w:t>z</w:t>
        </w:r>
      </w:ins>
      <w:del w:id="466" w:author="tao huang" w:date="2018-10-28T22:19:00Z">
        <w:r w:rsidRPr="00A37575" w:rsidDel="001B17C9">
          <w:rPr>
            <w:rFonts w:cs="Times New Roman"/>
            <w:noProof/>
            <w:sz w:val="22"/>
            <w:rPrChange w:id="467" w:author="tao huang" w:date="2018-10-28T22:39:00Z">
              <w:rPr>
                <w:rFonts w:cs="Times New Roman"/>
                <w:sz w:val="22"/>
              </w:rPr>
            </w:rPrChange>
          </w:rPr>
          <w:delText>s</w:delText>
        </w:r>
      </w:del>
      <w:r w:rsidRPr="00A37575">
        <w:rPr>
          <w:rFonts w:cs="Times New Roman"/>
          <w:noProof/>
          <w:sz w:val="22"/>
          <w:rPrChange w:id="468"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469"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470" w:author="tao huang" w:date="2018-10-27T15:46:00Z">
        <w:r w:rsidRPr="00A37575" w:rsidDel="00B41CDE">
          <w:rPr>
            <w:rFonts w:cs="Times New Roman"/>
            <w:sz w:val="22"/>
          </w:rPr>
          <w:delText xml:space="preserve">to </w:delText>
        </w:r>
      </w:del>
      <w:ins w:id="471" w:author="tao huang" w:date="2018-10-27T15:46:00Z">
        <w:r w:rsidR="00B41CDE" w:rsidRPr="00A37575">
          <w:rPr>
            <w:rFonts w:cs="Times New Roman"/>
            <w:sz w:val="22"/>
            <w:rPrChange w:id="472" w:author="tao huang" w:date="2018-10-28T22:39:00Z">
              <w:rPr>
                <w:rFonts w:cs="Times New Roman"/>
                <w:sz w:val="22"/>
                <w:highlight w:val="yellow"/>
              </w:rPr>
            </w:rPrChange>
          </w:rPr>
          <w:t xml:space="preserve">which forecast </w:t>
        </w:r>
      </w:ins>
      <w:del w:id="473"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474" w:author="tao huang" w:date="2018-10-27T15:46:00Z">
        <w:r w:rsidR="00B41CDE" w:rsidRPr="00A37575">
          <w:rPr>
            <w:rFonts w:cs="Times New Roman"/>
            <w:sz w:val="22"/>
            <w:rPrChange w:id="475" w:author="tao huang" w:date="2018-10-28T22:39:00Z">
              <w:rPr>
                <w:rFonts w:cs="Times New Roman"/>
                <w:sz w:val="22"/>
                <w:highlight w:val="yellow"/>
              </w:rPr>
            </w:rPrChange>
          </w:rPr>
          <w:t xml:space="preserve">at SKU level </w:t>
        </w:r>
      </w:ins>
      <w:r w:rsidRPr="00A37575">
        <w:rPr>
          <w:rFonts w:cs="Times New Roman"/>
          <w:sz w:val="22"/>
        </w:rPr>
        <w:t xml:space="preserve">and </w:t>
      </w:r>
      <w:ins w:id="476" w:author="tao huang" w:date="2018-10-28T22:20:00Z">
        <w:r w:rsidR="001B17C9" w:rsidRPr="00A37575">
          <w:rPr>
            <w:rFonts w:cs="Times New Roman"/>
            <w:sz w:val="22"/>
            <w:rPrChange w:id="477" w:author="tao huang" w:date="2018-10-28T22:39:00Z">
              <w:rPr>
                <w:rFonts w:cs="Times New Roman"/>
                <w:color w:val="833C0B" w:themeColor="accent2" w:themeShade="80"/>
                <w:sz w:val="22"/>
              </w:rPr>
            </w:rPrChange>
          </w:rPr>
          <w:t xml:space="preserve">also </w:t>
        </w:r>
      </w:ins>
      <w:del w:id="478" w:author="tao huang" w:date="2018-10-28T22:20:00Z">
        <w:r w:rsidRPr="00A37575" w:rsidDel="001B17C9">
          <w:rPr>
            <w:rFonts w:cs="Times New Roman"/>
            <w:sz w:val="22"/>
          </w:rPr>
          <w:delText>the</w:delText>
        </w:r>
      </w:del>
      <w:ins w:id="479" w:author="tao huang" w:date="2018-10-27T15:46:00Z">
        <w:r w:rsidR="00B41CDE" w:rsidRPr="00A37575">
          <w:rPr>
            <w:rFonts w:cs="Times New Roman"/>
            <w:noProof/>
            <w:sz w:val="22"/>
            <w:rPrChange w:id="480" w:author="tao huang" w:date="2018-10-28T22:39:00Z">
              <w:rPr>
                <w:rFonts w:cs="Times New Roman"/>
                <w:sz w:val="22"/>
                <w:highlight w:val="yellow"/>
              </w:rPr>
            </w:rPrChange>
          </w:rPr>
          <w:t>summarize</w:t>
        </w:r>
      </w:ins>
      <w:r w:rsidRPr="00A37575">
        <w:rPr>
          <w:rFonts w:cs="Times New Roman"/>
          <w:sz w:val="22"/>
        </w:rPr>
        <w:t xml:space="preserve"> </w:t>
      </w:r>
      <w:del w:id="481" w:author="tao huang" w:date="2018-10-27T15:46:00Z">
        <w:r w:rsidRPr="00A37575" w:rsidDel="00B41CDE">
          <w:rPr>
            <w:rFonts w:cs="Times New Roman"/>
            <w:sz w:val="22"/>
          </w:rPr>
          <w:delText xml:space="preserve">change </w:delText>
        </w:r>
      </w:del>
      <w:del w:id="482"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83" w:author="tao huang" w:date="2018-10-27T15:46:00Z">
        <w:r w:rsidR="00B41CDE" w:rsidRPr="00A37575">
          <w:rPr>
            <w:rFonts w:cs="Times New Roman"/>
            <w:sz w:val="22"/>
            <w:rPrChange w:id="484"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85" w:author="tao huang" w:date="2018-10-27T15:47:00Z">
        <w:r w:rsidR="0061136D" w:rsidRPr="00A37575" w:rsidDel="00B41CDE">
          <w:rPr>
            <w:rFonts w:cs="Times New Roman"/>
            <w:sz w:val="22"/>
          </w:rPr>
          <w:delText>we propose to apply</w:delText>
        </w:r>
      </w:del>
      <w:ins w:id="486"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87" w:author="tao huang" w:date="2018-10-27T15:47:00Z">
        <w:r w:rsidRPr="00A37575" w:rsidDel="00B41CDE">
          <w:rPr>
            <w:rFonts w:cs="Times New Roman"/>
            <w:sz w:val="22"/>
          </w:rPr>
          <w:delText xml:space="preserve">propose </w:delText>
        </w:r>
      </w:del>
      <w:ins w:id="488"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89" w:author="tao huang" w:date="2018-10-27T15:47:00Z">
        <w:r w:rsidRPr="00A37575" w:rsidDel="00B41CDE">
          <w:rPr>
            <w:rFonts w:cs="Times New Roman"/>
            <w:sz w:val="22"/>
          </w:rPr>
          <w:delText xml:space="preserve">describes </w:delText>
        </w:r>
      </w:del>
      <w:ins w:id="490"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91" w:author="tao huang" w:date="2018-10-28T22:20:00Z">
        <w:r w:rsidRPr="00A37575" w:rsidDel="001B17C9">
          <w:rPr>
            <w:rFonts w:cs="Times New Roman"/>
            <w:noProof/>
            <w:sz w:val="22"/>
            <w:rPrChange w:id="492" w:author="tao huang" w:date="2018-10-28T22:39:00Z">
              <w:rPr>
                <w:rFonts w:cs="Times New Roman"/>
                <w:sz w:val="22"/>
              </w:rPr>
            </w:rPrChange>
          </w:rPr>
          <w:delText xml:space="preserve">in order </w:delText>
        </w:r>
      </w:del>
      <w:r w:rsidRPr="00A37575">
        <w:rPr>
          <w:rFonts w:cs="Times New Roman"/>
          <w:noProof/>
          <w:sz w:val="22"/>
          <w:rPrChange w:id="493"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xml:space="preserve">, we explore the characteristics of the situations </w:t>
      </w:r>
      <w:r w:rsidRPr="00A37575">
        <w:rPr>
          <w:rFonts w:cs="Times New Roman"/>
          <w:sz w:val="22"/>
        </w:rPr>
        <w:lastRenderedPageBreak/>
        <w:t>where the proposed models garner the greatest improvements. In the last section, we make recommendations for both manufacturers and retailers, address research limitations, and highlight directions for future research.</w:t>
      </w:r>
    </w:p>
    <w:p w14:paraId="4B6A500A" w14:textId="495F55BE" w:rsidR="00971633" w:rsidRPr="00A37575" w:rsidDel="00170A42" w:rsidRDefault="00971633" w:rsidP="00971633">
      <w:pPr>
        <w:shd w:val="clear" w:color="auto" w:fill="FFFFFF" w:themeFill="background1"/>
        <w:spacing w:after="0" w:line="360" w:lineRule="auto"/>
        <w:rPr>
          <w:del w:id="494" w:author="韬 黄" w:date="2018-11-03T23:54:00Z"/>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95" w:author="tao huang" w:date="2018-10-27T15:49:00Z">
        <w:r w:rsidRPr="00A37575" w:rsidDel="00301DAC">
          <w:rPr>
            <w:rFonts w:cs="Times New Roman"/>
            <w:sz w:val="22"/>
            <w:szCs w:val="22"/>
          </w:rPr>
          <w:delText>review</w:delText>
        </w:r>
      </w:del>
      <w:ins w:id="496" w:author="tao huang" w:date="2018-10-27T15:49:00Z">
        <w:r w:rsidR="00301DAC" w:rsidRPr="00A37575">
          <w:rPr>
            <w:rFonts w:cs="Times New Roman"/>
            <w:sz w:val="22"/>
            <w:szCs w:val="22"/>
          </w:rPr>
          <w:t>review</w:t>
        </w:r>
      </w:ins>
    </w:p>
    <w:p w14:paraId="72F4A58F" w14:textId="0345968E" w:rsidR="00971633" w:rsidRPr="00A37575" w:rsidDel="00E93FA9" w:rsidRDefault="00971633">
      <w:pPr>
        <w:shd w:val="clear" w:color="auto" w:fill="FFFFFF" w:themeFill="background1"/>
        <w:spacing w:after="0" w:line="360" w:lineRule="auto"/>
        <w:rPr>
          <w:del w:id="497" w:author="tao huang" w:date="2018-11-04T14:43:00Z"/>
          <w:rFonts w:cs="Times New Roman"/>
          <w:sz w:val="22"/>
        </w:rPr>
      </w:pPr>
    </w:p>
    <w:p w14:paraId="1BE4BF49" w14:textId="593C7815" w:rsidR="00AC0C11" w:rsidRPr="00A37575" w:rsidRDefault="00AC0C11" w:rsidP="00971633">
      <w:pPr>
        <w:shd w:val="clear" w:color="auto" w:fill="FFFFFF" w:themeFill="background1"/>
        <w:spacing w:after="0" w:line="360" w:lineRule="auto"/>
        <w:rPr>
          <w:ins w:id="498" w:author="tao huang" w:date="2018-10-25T22:36:00Z"/>
          <w:rFonts w:cs="Times New Roman"/>
          <w:sz w:val="22"/>
        </w:rPr>
      </w:pPr>
      <w:ins w:id="499" w:author="tao huang" w:date="2018-10-25T22:36:00Z">
        <w:r w:rsidRPr="00A37575">
          <w:rPr>
            <w:rFonts w:cs="Times New Roman"/>
            <w:sz w:val="22"/>
          </w:rPr>
          <w:t>2.1</w:t>
        </w:r>
        <w:r w:rsidRPr="00A37575">
          <w:rPr>
            <w:rFonts w:cs="Times New Roman"/>
            <w:sz w:val="22"/>
          </w:rPr>
          <w:tab/>
          <w:t xml:space="preserve">Forecasting retailer product sales at </w:t>
        </w:r>
      </w:ins>
      <w:ins w:id="500"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501" w:author="tao huang" w:date="2018-10-25T22:16:00Z"/>
          <w:rFonts w:cs="Times New Roman"/>
          <w:sz w:val="22"/>
        </w:rPr>
      </w:pPr>
      <w:bookmarkStart w:id="502" w:name="_GoBack"/>
      <w:bookmarkEnd w:id="502"/>
    </w:p>
    <w:p w14:paraId="2E8054D0" w14:textId="5198AD58" w:rsidR="000E39FC" w:rsidRPr="00A37575" w:rsidRDefault="00971633">
      <w:pPr>
        <w:spacing w:after="0" w:line="360" w:lineRule="auto"/>
        <w:rPr>
          <w:rFonts w:cs="Times New Roman"/>
          <w:sz w:val="22"/>
        </w:rPr>
        <w:pPrChange w:id="503"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w:t>
      </w:r>
      <w:ins w:id="504" w:author="韬 黄" w:date="2018-11-03T21:50:00Z">
        <w:r w:rsidR="0078610C">
          <w:rPr>
            <w:rFonts w:cs="Times New Roman"/>
            <w:sz w:val="22"/>
          </w:rPr>
          <w:t xml:space="preserve">still </w:t>
        </w:r>
      </w:ins>
      <w:r w:rsidRPr="00A37575">
        <w:rPr>
          <w:rFonts w:cs="Times New Roman"/>
          <w:sz w:val="22"/>
        </w:rPr>
        <w:t xml:space="preserve">forecast their product sales at </w:t>
      </w:r>
      <w:ins w:id="505"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506" w:author="tao huang" w:date="2018-10-25T22:38:00Z">
        <w:r w:rsidR="00F35FC9" w:rsidRPr="00A37575">
          <w:rPr>
            <w:rFonts w:cs="Times New Roman"/>
            <w:sz w:val="22"/>
          </w:rPr>
          <w:t>B</w:t>
        </w:r>
      </w:ins>
      <w:del w:id="507" w:author="tao huang" w:date="2018-10-25T22:38:00Z">
        <w:r w:rsidRPr="00A37575" w:rsidDel="00F35FC9">
          <w:rPr>
            <w:rFonts w:cs="Times New Roman"/>
            <w:sz w:val="22"/>
          </w:rPr>
          <w:delText>b</w:delText>
        </w:r>
      </w:del>
      <w:r w:rsidRPr="00A37575">
        <w:rPr>
          <w:rFonts w:cs="Times New Roman"/>
          <w:sz w:val="22"/>
        </w:rPr>
        <w:t xml:space="preserve">ase-lift’ method. </w:t>
      </w:r>
      <w:ins w:id="508" w:author="韬 黄" w:date="2018-11-03T21:51:00Z">
        <w:r w:rsidR="0078610C" w:rsidRPr="0078610C">
          <w:rPr>
            <w:rFonts w:cs="Times New Roman"/>
            <w:sz w:val="22"/>
          </w:rPr>
          <w:t xml:space="preserve">The method (and the software) entails dividing the data into promoted and non-promoted periods based on whether the focal SKU is being promoted. </w:t>
        </w:r>
      </w:ins>
      <w:ins w:id="509" w:author="tao huang" w:date="2018-10-25T22:42:00Z">
        <w:r w:rsidR="00F35FC9" w:rsidRPr="00A37575">
          <w:rPr>
            <w:rFonts w:cs="Times New Roman"/>
            <w:sz w:val="22"/>
          </w:rPr>
          <w:t xml:space="preserve">Specifically, </w:t>
        </w:r>
      </w:ins>
      <w:del w:id="510" w:author="tao huang" w:date="2018-10-25T22:39:00Z">
        <w:r w:rsidRPr="00A37575" w:rsidDel="00F35FC9">
          <w:rPr>
            <w:rFonts w:cs="Times New Roman"/>
            <w:sz w:val="22"/>
          </w:rPr>
          <w:delText>The method entails dividing</w:delText>
        </w:r>
      </w:del>
      <w:ins w:id="511" w:author="tao huang" w:date="2018-10-25T22:42:00Z">
        <w:r w:rsidR="00F35FC9" w:rsidRPr="00A37575">
          <w:rPr>
            <w:rFonts w:cs="Times New Roman"/>
            <w:sz w:val="22"/>
          </w:rPr>
          <w:t>t</w:t>
        </w:r>
      </w:ins>
      <w:ins w:id="512" w:author="tao huang" w:date="2018-10-25T22:39:00Z">
        <w:r w:rsidR="00F35FC9" w:rsidRPr="00A37575">
          <w:rPr>
            <w:rFonts w:cs="Times New Roman"/>
            <w:sz w:val="22"/>
          </w:rPr>
          <w:t xml:space="preserve">hey </w:t>
        </w:r>
      </w:ins>
      <w:ins w:id="513" w:author="tao huang" w:date="2018-10-25T22:45:00Z">
        <w:r w:rsidR="00F35FC9" w:rsidRPr="00A37575">
          <w:rPr>
            <w:rFonts w:cs="Times New Roman"/>
            <w:sz w:val="22"/>
          </w:rPr>
          <w:t xml:space="preserve">use simple univariate methods to </w:t>
        </w:r>
      </w:ins>
      <w:del w:id="514" w:author="tao huang" w:date="2018-10-25T22:42:00Z">
        <w:r w:rsidRPr="00A37575" w:rsidDel="00F35FC9">
          <w:rPr>
            <w:rFonts w:cs="Times New Roman"/>
            <w:sz w:val="22"/>
          </w:rPr>
          <w:delText xml:space="preserve"> the data into promoted and non-promoted periods based on whether the focal SKU is being promoted. </w:delText>
        </w:r>
      </w:del>
      <w:ins w:id="515" w:author="tao huang" w:date="2018-10-25T22:39:00Z">
        <w:r w:rsidR="00F35FC9" w:rsidRPr="00A37575">
          <w:rPr>
            <w:rFonts w:cs="Times New Roman"/>
            <w:sz w:val="22"/>
          </w:rPr>
          <w:t xml:space="preserve">generate the ‘baseline’ forecasts for </w:t>
        </w:r>
        <w:del w:id="516" w:author="韬 黄" w:date="2018-11-03T21:51:00Z">
          <w:r w:rsidR="00F35FC9" w:rsidRPr="00A37575" w:rsidDel="0078610C">
            <w:rPr>
              <w:rFonts w:cs="Times New Roman"/>
              <w:sz w:val="22"/>
            </w:rPr>
            <w:delText xml:space="preserve">the time periods when the focal product is not </w:delText>
          </w:r>
          <w:r w:rsidR="00F35FC9" w:rsidRPr="00A37575" w:rsidDel="0078610C">
            <w:rPr>
              <w:rFonts w:cs="Times New Roman"/>
              <w:noProof/>
              <w:sz w:val="22"/>
              <w:rPrChange w:id="517" w:author="tao huang" w:date="2018-10-28T22:39:00Z">
                <w:rPr>
                  <w:rFonts w:cs="Times New Roman"/>
                  <w:sz w:val="22"/>
                </w:rPr>
              </w:rPrChange>
            </w:rPr>
            <w:delText>being</w:delText>
          </w:r>
        </w:del>
      </w:ins>
      <w:ins w:id="518" w:author="韬 黄" w:date="2018-11-03T21:51:00Z">
        <w:r w:rsidR="0078610C">
          <w:rPr>
            <w:rFonts w:cs="Times New Roman"/>
            <w:sz w:val="22"/>
          </w:rPr>
          <w:t>the non-</w:t>
        </w:r>
      </w:ins>
      <w:ins w:id="519" w:author="tao huang" w:date="2018-10-25T22:39:00Z">
        <w:del w:id="520" w:author="韬 黄" w:date="2018-11-03T21:51:00Z">
          <w:r w:rsidR="00F35FC9" w:rsidRPr="00A37575" w:rsidDel="0078610C">
            <w:rPr>
              <w:rFonts w:cs="Times New Roman"/>
              <w:noProof/>
              <w:sz w:val="22"/>
              <w:rPrChange w:id="521" w:author="tao huang" w:date="2018-10-28T22:39:00Z">
                <w:rPr>
                  <w:rFonts w:cs="Times New Roman"/>
                  <w:sz w:val="22"/>
                </w:rPr>
              </w:rPrChange>
            </w:rPr>
            <w:delText xml:space="preserve"> </w:delText>
          </w:r>
        </w:del>
        <w:r w:rsidR="00F35FC9" w:rsidRPr="00A37575">
          <w:rPr>
            <w:rFonts w:cs="Times New Roman"/>
            <w:noProof/>
            <w:sz w:val="22"/>
            <w:rPrChange w:id="522" w:author="tao huang" w:date="2018-10-28T22:39:00Z">
              <w:rPr>
                <w:rFonts w:cs="Times New Roman"/>
                <w:sz w:val="22"/>
              </w:rPr>
            </w:rPrChange>
          </w:rPr>
          <w:t>promoted</w:t>
        </w:r>
      </w:ins>
      <w:ins w:id="523" w:author="tao huang" w:date="2018-10-25T22:46:00Z">
        <w:r w:rsidR="00F35FC9" w:rsidRPr="00A37575">
          <w:rPr>
            <w:rFonts w:cs="Times New Roman"/>
            <w:sz w:val="22"/>
          </w:rPr>
          <w:t xml:space="preserve"> </w:t>
        </w:r>
      </w:ins>
      <w:ins w:id="524" w:author="韬 黄" w:date="2018-11-03T21:51:00Z">
        <w:r w:rsidR="0078610C">
          <w:rPr>
            <w:rFonts w:cs="Times New Roman"/>
            <w:sz w:val="22"/>
          </w:rPr>
          <w:t xml:space="preserve">period </w:t>
        </w:r>
      </w:ins>
      <w:ins w:id="525" w:author="tao huang" w:date="2018-10-25T22:42:00Z">
        <w:r w:rsidR="00F35FC9" w:rsidRPr="00A37575">
          <w:rPr>
            <w:rFonts w:cs="Times New Roman"/>
            <w:sz w:val="22"/>
          </w:rPr>
          <w:t>and then make adjustment</w:t>
        </w:r>
      </w:ins>
      <w:ins w:id="526" w:author="tao huang" w:date="2018-10-25T22:46:00Z">
        <w:r w:rsidR="00F35FC9" w:rsidRPr="00A37575">
          <w:rPr>
            <w:rFonts w:cs="Times New Roman"/>
            <w:sz w:val="22"/>
          </w:rPr>
          <w:t>s</w:t>
        </w:r>
      </w:ins>
      <w:ins w:id="527" w:author="tao huang" w:date="2018-10-25T22:42:00Z">
        <w:r w:rsidR="00F35FC9" w:rsidRPr="00A37575">
          <w:rPr>
            <w:rFonts w:cs="Times New Roman"/>
            <w:sz w:val="22"/>
          </w:rPr>
          <w:t xml:space="preserve"> </w:t>
        </w:r>
      </w:ins>
      <w:ins w:id="528" w:author="tao huang" w:date="2018-10-25T22:43:00Z">
        <w:r w:rsidR="00F35FC9" w:rsidRPr="00A37575">
          <w:rPr>
            <w:rFonts w:cs="Times New Roman"/>
            <w:sz w:val="22"/>
          </w:rPr>
          <w:t>to account for the ‘lift’ effect of</w:t>
        </w:r>
      </w:ins>
      <w:ins w:id="529" w:author="tao huang" w:date="2018-10-25T22:42:00Z">
        <w:r w:rsidR="00F35FC9" w:rsidRPr="00A37575">
          <w:rPr>
            <w:rFonts w:cs="Times New Roman"/>
            <w:sz w:val="22"/>
          </w:rPr>
          <w:t xml:space="preserve"> any incoming promotional events</w:t>
        </w:r>
      </w:ins>
      <w:ins w:id="530" w:author="tao huang" w:date="2018-10-25T22:43:00Z">
        <w:r w:rsidR="00F35FC9" w:rsidRPr="00A37575">
          <w:rPr>
            <w:rFonts w:cs="Times New Roman"/>
            <w:sz w:val="22"/>
          </w:rPr>
          <w:t xml:space="preserve">. They estimate the ‘lift’ effect </w:t>
        </w:r>
      </w:ins>
      <w:ins w:id="531" w:author="tao huang" w:date="2018-10-25T22:46:00Z">
        <w:r w:rsidR="00F35FC9" w:rsidRPr="00A37575">
          <w:rPr>
            <w:rFonts w:cs="Times New Roman"/>
            <w:sz w:val="22"/>
          </w:rPr>
          <w:t xml:space="preserve">of the promotional events </w:t>
        </w:r>
      </w:ins>
      <w:ins w:id="532" w:author="tao huang" w:date="2018-10-25T22:44:00Z">
        <w:r w:rsidR="00F35FC9" w:rsidRPr="00A37575">
          <w:rPr>
            <w:rFonts w:cs="Times New Roman"/>
            <w:sz w:val="22"/>
          </w:rPr>
          <w:t xml:space="preserve">relying on the experience of </w:t>
        </w:r>
      </w:ins>
      <w:ins w:id="533" w:author="tao huang" w:date="2018-10-25T22:39:00Z">
        <w:r w:rsidR="00F35FC9" w:rsidRPr="00A37575">
          <w:rPr>
            <w:rFonts w:cs="Times New Roman"/>
            <w:sz w:val="22"/>
          </w:rPr>
          <w:t>the brand/category managers</w:t>
        </w:r>
      </w:ins>
      <w:ins w:id="534" w:author="tao huang" w:date="2018-10-25T22:44:00Z">
        <w:r w:rsidR="00F35FC9" w:rsidRPr="00A37575">
          <w:rPr>
            <w:rFonts w:cs="Times New Roman"/>
            <w:sz w:val="22"/>
          </w:rPr>
          <w:t xml:space="preserve"> </w:t>
        </w:r>
      </w:ins>
      <w:del w:id="535"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536" w:author="Didier Soopramanien" w:date="2018-10-23T15:25:00Z">
        <w:del w:id="537" w:author="tao huang" w:date="2018-10-25T22:44:00Z">
          <w:r w:rsidR="00C240C6" w:rsidRPr="00A37575" w:rsidDel="00F35FC9">
            <w:rPr>
              <w:rFonts w:cs="Times New Roman"/>
              <w:sz w:val="22"/>
            </w:rPr>
            <w:delText>al a</w:delText>
          </w:r>
        </w:del>
      </w:ins>
      <w:ins w:id="538" w:author="Didier Soopramanien" w:date="2018-10-23T15:26:00Z">
        <w:del w:id="539" w:author="tao huang" w:date="2018-10-25T22:44:00Z">
          <w:r w:rsidR="00C240C6" w:rsidRPr="00A37575" w:rsidDel="00F35FC9">
            <w:rPr>
              <w:rFonts w:cs="Times New Roman"/>
              <w:sz w:val="22"/>
            </w:rPr>
            <w:delText>djustments</w:delText>
          </w:r>
        </w:del>
      </w:ins>
      <w:del w:id="540" w:author="tao huang" w:date="2018-10-25T22:44:00Z">
        <w:r w:rsidRPr="00A37575" w:rsidDel="00F35FC9">
          <w:rPr>
            <w:rFonts w:cs="Times New Roman"/>
            <w:sz w:val="22"/>
          </w:rPr>
          <w:delText xml:space="preserve">s by brand/category managers </w:delText>
        </w:r>
      </w:del>
      <w:r w:rsidRPr="00133609">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Pr>
          <w:rFonts w:cs="Times New Roman"/>
          <w:sz w:val="22"/>
        </w:rPr>
        <w:instrText xml:space="preserve"> ADDIN EN.CITE </w:instrText>
      </w:r>
      <w:r w:rsidR="008C225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8C225C">
        <w:rPr>
          <w:rFonts w:cs="Times New Roman"/>
          <w:sz w:val="22"/>
        </w:rPr>
        <w:instrText xml:space="preserve"> ADDIN EN.CITE.DATA </w:instrText>
      </w:r>
      <w:r w:rsidR="008C225C">
        <w:rPr>
          <w:rFonts w:cs="Times New Roman"/>
          <w:sz w:val="22"/>
        </w:rPr>
      </w:r>
      <w:r w:rsidR="008C225C">
        <w:rPr>
          <w:rFonts w:cs="Times New Roman"/>
          <w:sz w:val="22"/>
        </w:rPr>
        <w:fldChar w:fldCharType="end"/>
      </w:r>
      <w:r w:rsidRPr="00133609">
        <w:rPr>
          <w:rFonts w:cs="Times New Roman"/>
          <w:sz w:val="22"/>
          <w:rPrChange w:id="541" w:author="tao huang" w:date="2018-10-28T22:39:00Z">
            <w:rPr>
              <w:rFonts w:cs="Times New Roman"/>
              <w:sz w:val="22"/>
            </w:rPr>
          </w:rPrChange>
        </w:rPr>
        <w:fldChar w:fldCharType="separate"/>
      </w:r>
      <w:r w:rsidR="002D3F4E">
        <w:rPr>
          <w:rFonts w:cs="Times New Roman"/>
          <w:noProof/>
          <w:sz w:val="22"/>
        </w:rPr>
        <w:t>(Fildes, Goodwin, Lawrence, &amp; Nikolopoulos, 2009; Fildes, Nikolopoulos, Crone, &amp; Syntetos, 2008)</w:t>
      </w:r>
      <w:r w:rsidRPr="00133609">
        <w:rPr>
          <w:rFonts w:cs="Times New Roman"/>
          <w:sz w:val="22"/>
        </w:rPr>
        <w:fldChar w:fldCharType="end"/>
      </w:r>
      <w:r w:rsidRPr="00A37575">
        <w:rPr>
          <w:rFonts w:cs="Times New Roman"/>
          <w:sz w:val="22"/>
        </w:rPr>
        <w:t xml:space="preserve">. </w:t>
      </w:r>
      <w:ins w:id="542" w:author="Didier Soopramanien" w:date="2018-10-23T15:26:00Z">
        <w:del w:id="543" w:author="tao huang" w:date="2018-10-25T22:47:00Z">
          <w:r w:rsidR="00A73478" w:rsidRPr="00A37575" w:rsidDel="00F35FC9">
            <w:rPr>
              <w:rFonts w:cs="Times New Roman"/>
              <w:sz w:val="22"/>
            </w:rPr>
            <w:delText xml:space="preserve">These adjustments by managers can be biased and </w:delText>
          </w:r>
        </w:del>
      </w:ins>
      <w:del w:id="544" w:author="Didier Soopramanien" w:date="2018-10-23T15:26:00Z">
        <w:r w:rsidRPr="00A37575" w:rsidDel="00A73478">
          <w:rPr>
            <w:rFonts w:cs="Times New Roman"/>
            <w:sz w:val="22"/>
          </w:rPr>
          <w:delText>A</w:delText>
        </w:r>
      </w:del>
      <w:ins w:id="545" w:author="Didier Soopramanien" w:date="2018-10-23T15:26:00Z">
        <w:del w:id="546" w:author="tao huang" w:date="2018-10-25T22:47:00Z">
          <w:r w:rsidR="00A73478" w:rsidRPr="00A37575" w:rsidDel="00F35FC9">
            <w:rPr>
              <w:rFonts w:cs="Times New Roman"/>
              <w:sz w:val="22"/>
            </w:rPr>
            <w:delText>a</w:delText>
          </w:r>
        </w:del>
      </w:ins>
      <w:ins w:id="547" w:author="tao huang" w:date="2018-10-25T22:47:00Z">
        <w:r w:rsidR="00F35FC9" w:rsidRPr="00A37575">
          <w:rPr>
            <w:rFonts w:cs="Times New Roman"/>
            <w:sz w:val="22"/>
          </w:rPr>
          <w:t>A</w:t>
        </w:r>
      </w:ins>
      <w:r w:rsidRPr="00A37575">
        <w:rPr>
          <w:rFonts w:cs="Times New Roman"/>
          <w:sz w:val="22"/>
        </w:rPr>
        <w:t xml:space="preserve"> </w:t>
      </w:r>
      <w:del w:id="548" w:author="tao huang" w:date="2018-10-25T22:47:00Z">
        <w:r w:rsidRPr="00A37575" w:rsidDel="00F35FC9">
          <w:rPr>
            <w:rFonts w:cs="Times New Roman"/>
            <w:sz w:val="22"/>
          </w:rPr>
          <w:delText xml:space="preserve">number </w:delText>
        </w:r>
      </w:del>
      <w:ins w:id="549"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550" w:author="tao huang" w:date="2018-10-28T22:39:00Z">
            <w:rPr>
              <w:rFonts w:cs="Times New Roman"/>
              <w:sz w:val="22"/>
            </w:rPr>
          </w:rPrChange>
        </w:rPr>
        <w:t>ha</w:t>
      </w:r>
      <w:ins w:id="551" w:author="tao huang" w:date="2018-10-28T22:21:00Z">
        <w:del w:id="552" w:author="韬 黄" w:date="2018-11-03T21:52:00Z">
          <w:r w:rsidR="001B17C9" w:rsidRPr="00A37575" w:rsidDel="0078610C">
            <w:rPr>
              <w:rFonts w:cs="Times New Roman"/>
              <w:noProof/>
              <w:sz w:val="22"/>
              <w:rPrChange w:id="553" w:author="tao huang" w:date="2018-10-28T22:39:00Z">
                <w:rPr>
                  <w:rFonts w:cs="Times New Roman"/>
                  <w:noProof/>
                  <w:color w:val="833C0B" w:themeColor="accent2" w:themeShade="80"/>
                  <w:sz w:val="22"/>
                </w:rPr>
              </w:rPrChange>
            </w:rPr>
            <w:delText>s</w:delText>
          </w:r>
        </w:del>
      </w:ins>
      <w:del w:id="554" w:author="韬 黄" w:date="2018-11-03T21:52:00Z">
        <w:r w:rsidRPr="00A37575" w:rsidDel="0078610C">
          <w:rPr>
            <w:rFonts w:cs="Times New Roman"/>
            <w:noProof/>
            <w:sz w:val="22"/>
            <w:rPrChange w:id="555" w:author="tao huang" w:date="2018-10-28T22:39:00Z">
              <w:rPr>
                <w:rFonts w:cs="Times New Roman"/>
                <w:sz w:val="22"/>
              </w:rPr>
            </w:rPrChange>
          </w:rPr>
          <w:delText>s</w:delText>
        </w:r>
      </w:del>
      <w:ins w:id="556" w:author="Didier Soopramanien" w:date="2018-10-23T15:26:00Z">
        <w:del w:id="557" w:author="韬 黄" w:date="2018-11-03T21:52:00Z">
          <w:r w:rsidR="00C240C6" w:rsidRPr="00A37575" w:rsidDel="0078610C">
            <w:rPr>
              <w:rFonts w:cs="Times New Roman"/>
              <w:noProof/>
              <w:sz w:val="22"/>
              <w:rPrChange w:id="558" w:author="tao huang" w:date="2018-10-28T22:39:00Z">
                <w:rPr>
                  <w:rFonts w:cs="Times New Roman"/>
                  <w:sz w:val="22"/>
                </w:rPr>
              </w:rPrChange>
            </w:rPr>
            <w:delText>ve</w:delText>
          </w:r>
        </w:del>
      </w:ins>
      <w:del w:id="559" w:author="韬 黄" w:date="2018-11-03T21:52:00Z">
        <w:r w:rsidRPr="00A37575" w:rsidDel="0078610C">
          <w:rPr>
            <w:rFonts w:cs="Times New Roman"/>
            <w:sz w:val="22"/>
          </w:rPr>
          <w:delText xml:space="preserve"> </w:delText>
        </w:r>
      </w:del>
      <w:ins w:id="560" w:author="韬 黄" w:date="2018-11-03T21:52:00Z">
        <w:r w:rsidR="0078610C">
          <w:rPr>
            <w:rFonts w:cs="Times New Roman"/>
            <w:noProof/>
            <w:sz w:val="22"/>
          </w:rPr>
          <w:t xml:space="preserve">ve </w:t>
        </w:r>
      </w:ins>
      <w:r w:rsidRPr="00A37575">
        <w:rPr>
          <w:rFonts w:cs="Times New Roman"/>
          <w:noProof/>
          <w:sz w:val="22"/>
          <w:rPrChange w:id="561" w:author="tao huang" w:date="2018-10-28T22:39:00Z">
            <w:rPr>
              <w:rFonts w:cs="Times New Roman"/>
              <w:sz w:val="22"/>
            </w:rPr>
          </w:rPrChange>
        </w:rPr>
        <w:t>been devoted</w:t>
      </w:r>
      <w:r w:rsidRPr="00A37575">
        <w:rPr>
          <w:rFonts w:cs="Times New Roman"/>
          <w:sz w:val="22"/>
        </w:rPr>
        <w:t xml:space="preserve"> to helping managers </w:t>
      </w:r>
      <w:del w:id="562" w:author="Didier Soopramanien" w:date="2018-10-23T15:26:00Z">
        <w:r w:rsidRPr="00A37575" w:rsidDel="00A73478">
          <w:rPr>
            <w:rFonts w:cs="Times New Roman"/>
            <w:sz w:val="22"/>
          </w:rPr>
          <w:delText xml:space="preserve">with better adjustment procedures by </w:delText>
        </w:r>
      </w:del>
      <w:ins w:id="563" w:author="tao huang" w:date="2018-10-25T22:47:00Z">
        <w:r w:rsidR="00F35FC9" w:rsidRPr="00A37575">
          <w:rPr>
            <w:rFonts w:cs="Times New Roman"/>
            <w:sz w:val="22"/>
          </w:rPr>
          <w:t xml:space="preserve">to </w:t>
        </w:r>
      </w:ins>
      <w:ins w:id="564" w:author="Didier Soopramanien" w:date="2018-10-23T15:26:00Z">
        <w:del w:id="565" w:author="tao huang" w:date="2018-10-25T22:47:00Z">
          <w:r w:rsidR="00A73478" w:rsidRPr="00A37575" w:rsidDel="00F35FC9">
            <w:rPr>
              <w:rFonts w:cs="Times New Roman"/>
              <w:sz w:val="22"/>
            </w:rPr>
            <w:delText xml:space="preserve">with that </w:delText>
          </w:r>
        </w:del>
      </w:ins>
      <w:ins w:id="566" w:author="Didier Soopramanien" w:date="2018-10-23T15:27:00Z">
        <w:del w:id="567"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568"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569" w:author="Didier Soopramanien" w:date="2018-10-23T15:27:00Z">
        <w:r w:rsidRPr="00A37575" w:rsidDel="00FB2477">
          <w:rPr>
            <w:rFonts w:cs="Times New Roman"/>
            <w:sz w:val="22"/>
          </w:rPr>
          <w:delText xml:space="preserve">overcoming their </w:delText>
        </w:r>
      </w:del>
      <w:ins w:id="570" w:author="Didier Soopramanien" w:date="2018-10-23T15:27:00Z">
        <w:r w:rsidR="00FB2477" w:rsidRPr="00A37575">
          <w:rPr>
            <w:rFonts w:cs="Times New Roman"/>
            <w:sz w:val="22"/>
          </w:rPr>
          <w:t>own</w:t>
        </w:r>
      </w:ins>
      <w:del w:id="571" w:author="Didier Soopramanien" w:date="2018-10-23T15:27:00Z">
        <w:r w:rsidRPr="00A37575" w:rsidDel="00FB2477">
          <w:rPr>
            <w:rFonts w:cs="Times New Roman"/>
            <w:sz w:val="22"/>
          </w:rPr>
          <w:delText>cognitive</w:delText>
        </w:r>
      </w:del>
      <w:r w:rsidRPr="00A37575">
        <w:rPr>
          <w:rFonts w:cs="Times New Roman"/>
          <w:sz w:val="22"/>
        </w:rPr>
        <w:t xml:space="preserve"> biases</w:t>
      </w:r>
      <w:ins w:id="572"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573" w:author="tao huang" w:date="2018-10-28T22:21:00Z">
          <w:r w:rsidR="00A62FF3" w:rsidRPr="00A37575" w:rsidDel="001B17C9">
            <w:rPr>
              <w:rFonts w:cs="Times New Roman"/>
              <w:noProof/>
              <w:sz w:val="22"/>
              <w:rPrChange w:id="574"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133609">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575"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576" w:author="tao huang" w:date="2018-10-28T22:39:00Z">
            <w:rPr>
              <w:rFonts w:cs="Times New Roman"/>
              <w:sz w:val="22"/>
            </w:rPr>
          </w:rPrChange>
        </w:rPr>
      </w:r>
      <w:r w:rsidR="00380BD4" w:rsidRPr="00A37575">
        <w:rPr>
          <w:rFonts w:cs="Times New Roman"/>
          <w:sz w:val="22"/>
          <w:rPrChange w:id="577" w:author="tao huang" w:date="2018-10-28T22:39:00Z">
            <w:rPr>
              <w:rFonts w:cs="Times New Roman"/>
              <w:sz w:val="22"/>
            </w:rPr>
          </w:rPrChange>
        </w:rPr>
        <w:fldChar w:fldCharType="end"/>
      </w:r>
      <w:r w:rsidRPr="00133609">
        <w:rPr>
          <w:rFonts w:cs="Times New Roman"/>
          <w:sz w:val="22"/>
          <w:rPrChange w:id="578" w:author="tao huang" w:date="2018-10-28T22:39:00Z">
            <w:rPr>
              <w:rFonts w:cs="Times New Roman"/>
              <w:sz w:val="22"/>
            </w:rPr>
          </w:rPrChange>
        </w:rPr>
      </w:r>
      <w:r w:rsidRPr="00133609">
        <w:rPr>
          <w:rFonts w:cs="Times New Roman"/>
          <w:sz w:val="22"/>
          <w:rPrChange w:id="579"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133609">
        <w:rPr>
          <w:rFonts w:cs="Times New Roman"/>
          <w:sz w:val="22"/>
        </w:rPr>
        <w:fldChar w:fldCharType="end"/>
      </w:r>
      <w:r w:rsidRPr="00A37575">
        <w:rPr>
          <w:rFonts w:cs="Times New Roman"/>
          <w:sz w:val="22"/>
        </w:rPr>
        <w:t xml:space="preserve">. Other studies try to </w:t>
      </w:r>
      <w:del w:id="580" w:author="tao huang" w:date="2018-10-26T10:45:00Z">
        <w:r w:rsidRPr="00A37575" w:rsidDel="00C140DD">
          <w:rPr>
            <w:rFonts w:cs="Times New Roman"/>
            <w:sz w:val="22"/>
          </w:rPr>
          <w:delText>improve the</w:delText>
        </w:r>
      </w:del>
      <w:ins w:id="581" w:author="Didier Soopramanien" w:date="2018-10-23T15:28:00Z">
        <w:del w:id="582" w:author="tao huang" w:date="2018-10-26T10:45:00Z">
          <w:r w:rsidR="00A62FF3" w:rsidRPr="00A37575" w:rsidDel="00C140DD">
            <w:rPr>
              <w:rFonts w:cs="Times New Roman"/>
              <w:sz w:val="22"/>
            </w:rPr>
            <w:delText>se</w:delText>
          </w:r>
        </w:del>
      </w:ins>
      <w:del w:id="583" w:author="tao huang" w:date="2018-10-26T10:45:00Z">
        <w:r w:rsidRPr="00A37575" w:rsidDel="00C140DD">
          <w:rPr>
            <w:rFonts w:cs="Times New Roman"/>
            <w:sz w:val="22"/>
          </w:rPr>
          <w:delText xml:space="preserve"> adjustment</w:delText>
        </w:r>
      </w:del>
      <w:ins w:id="584" w:author="Didier Soopramanien" w:date="2018-10-23T15:37:00Z">
        <w:del w:id="585" w:author="tao huang" w:date="2018-10-26T10:45:00Z">
          <w:r w:rsidR="00346EC6" w:rsidRPr="00A37575" w:rsidDel="00C140DD">
            <w:rPr>
              <w:rFonts w:cs="Times New Roman"/>
              <w:sz w:val="22"/>
            </w:rPr>
            <w:delText>s</w:delText>
          </w:r>
        </w:del>
      </w:ins>
      <w:ins w:id="586" w:author="tao huang" w:date="2018-10-26T10:45:00Z">
        <w:r w:rsidR="00C140DD" w:rsidRPr="00A37575">
          <w:rPr>
            <w:rFonts w:cs="Times New Roman"/>
            <w:sz w:val="22"/>
          </w:rPr>
          <w:t xml:space="preserve">estimate </w:t>
        </w:r>
      </w:ins>
      <w:ins w:id="587"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88" w:author="tao huang" w:date="2018-10-26T11:46:00Z">
        <w:r w:rsidRPr="00A37575" w:rsidDel="006E1849">
          <w:rPr>
            <w:rFonts w:cs="Times New Roman"/>
            <w:sz w:val="22"/>
          </w:rPr>
          <w:delText>e.g.,</w:delText>
        </w:r>
      </w:del>
      <w:ins w:id="589" w:author="tao huang" w:date="2018-10-26T11:46:00Z">
        <w:r w:rsidR="006E1849" w:rsidRPr="00A37575">
          <w:rPr>
            <w:rFonts w:cs="Times New Roman"/>
            <w:sz w:val="22"/>
            <w:rPrChange w:id="590" w:author="tao huang" w:date="2018-10-28T22:39:00Z">
              <w:rPr>
                <w:rFonts w:cs="Times New Roman"/>
                <w:color w:val="833C0B" w:themeColor="accent2" w:themeShade="80"/>
                <w:sz w:val="22"/>
              </w:rPr>
            </w:rPrChange>
          </w:rPr>
          <w:t xml:space="preserve">For example, </w:t>
        </w:r>
      </w:ins>
      <w:del w:id="591" w:author="tao huang" w:date="2018-10-26T11:46:00Z">
        <w:r w:rsidRPr="00A37575" w:rsidDel="006E1849">
          <w:rPr>
            <w:rFonts w:cs="Times New Roman"/>
            <w:sz w:val="22"/>
          </w:rPr>
          <w:delText xml:space="preserve"> </w:delText>
        </w:r>
      </w:del>
      <w:r w:rsidRPr="00A37575">
        <w:rPr>
          <w:rFonts w:cs="Times New Roman"/>
          <w:sz w:val="22"/>
        </w:rPr>
        <w:t>the</w:t>
      </w:r>
      <w:ins w:id="592" w:author="tao huang" w:date="2018-10-26T10:46:00Z">
        <w:r w:rsidR="00C140DD" w:rsidRPr="00A37575">
          <w:rPr>
            <w:rFonts w:cs="Times New Roman"/>
            <w:sz w:val="22"/>
          </w:rPr>
          <w:t xml:space="preserve"> Promo</w:t>
        </w:r>
      </w:ins>
      <w:ins w:id="593" w:author="tao huang" w:date="2018-10-26T10:47:00Z">
        <w:r w:rsidR="00C140DD" w:rsidRPr="00A37575">
          <w:rPr>
            <w:rFonts w:cs="Times New Roman"/>
            <w:sz w:val="22"/>
          </w:rPr>
          <w:t>C</w:t>
        </w:r>
      </w:ins>
      <w:ins w:id="594" w:author="tao huang" w:date="2018-10-26T10:46:00Z">
        <w:r w:rsidR="00C140DD" w:rsidRPr="00A37575">
          <w:rPr>
            <w:rFonts w:cs="Times New Roman"/>
            <w:sz w:val="22"/>
          </w:rPr>
          <w:t>ast</w:t>
        </w:r>
      </w:ins>
      <w:ins w:id="595" w:author="tao huang" w:date="2018-10-26T10:47:00Z">
        <w:r w:rsidR="00C140DD" w:rsidRPr="00A37575">
          <w:rPr>
            <w:rFonts w:cs="Times New Roman"/>
            <w:sz w:val="22"/>
          </w:rPr>
          <w:t>™</w:t>
        </w:r>
      </w:ins>
      <w:ins w:id="596" w:author="tao huang" w:date="2018-10-26T10:46:00Z">
        <w:r w:rsidR="00C140DD" w:rsidRPr="00A37575">
          <w:rPr>
            <w:rFonts w:cs="Times New Roman"/>
            <w:sz w:val="22"/>
          </w:rPr>
          <w:t xml:space="preserve"> </w:t>
        </w:r>
      </w:ins>
      <w:ins w:id="597" w:author="tao huang" w:date="2018-10-26T10:47:00Z">
        <w:r w:rsidR="00C140DD" w:rsidRPr="00A37575">
          <w:rPr>
            <w:rFonts w:cs="Times New Roman"/>
            <w:sz w:val="22"/>
          </w:rPr>
          <w:t xml:space="preserve">system </w:t>
        </w:r>
      </w:ins>
      <w:del w:id="598" w:author="tao huang" w:date="2018-10-26T10:46:00Z">
        <w:r w:rsidRPr="00A37575" w:rsidDel="00C140DD">
          <w:rPr>
            <w:rFonts w:cs="Times New Roman"/>
            <w:sz w:val="22"/>
          </w:rPr>
          <w:delText xml:space="preserve">y estimate the ‘lift’ effect by the promotional event based on </w:delText>
        </w:r>
      </w:del>
      <w:del w:id="599" w:author="tao huang" w:date="2018-10-26T10:47:00Z">
        <w:r w:rsidRPr="00A37575" w:rsidDel="00C140DD">
          <w:rPr>
            <w:rFonts w:cs="Times New Roman"/>
            <w:sz w:val="22"/>
          </w:rPr>
          <w:delText>information</w:delText>
        </w:r>
      </w:del>
      <w:ins w:id="600" w:author="tao huang" w:date="2018-10-26T10:47:00Z">
        <w:r w:rsidR="00C140DD" w:rsidRPr="00A37575">
          <w:rPr>
            <w:rFonts w:cs="Times New Roman"/>
            <w:sz w:val="22"/>
          </w:rPr>
          <w:t xml:space="preserve">estimate </w:t>
        </w:r>
      </w:ins>
      <w:del w:id="601" w:author="tao huang" w:date="2018-10-26T10:47:00Z">
        <w:r w:rsidRPr="00A37575" w:rsidDel="00C140DD">
          <w:rPr>
            <w:rFonts w:cs="Times New Roman"/>
            <w:sz w:val="22"/>
          </w:rPr>
          <w:delText xml:space="preserve"> </w:delText>
        </w:r>
      </w:del>
      <w:r w:rsidRPr="00A37575">
        <w:rPr>
          <w:rFonts w:cs="Times New Roman"/>
          <w:sz w:val="22"/>
        </w:rPr>
        <w:t>relate</w:t>
      </w:r>
      <w:ins w:id="602" w:author="tao huang" w:date="2018-10-26T10:48:00Z">
        <w:r w:rsidR="00C140DD" w:rsidRPr="00A37575">
          <w:rPr>
            <w:rFonts w:cs="Times New Roman"/>
            <w:sz w:val="22"/>
          </w:rPr>
          <w:t xml:space="preserve">s the ‘lift’ effect </w:t>
        </w:r>
      </w:ins>
      <w:del w:id="603" w:author="tao huang" w:date="2018-10-26T10:48:00Z">
        <w:r w:rsidRPr="00A37575" w:rsidDel="00C140DD">
          <w:rPr>
            <w:rFonts w:cs="Times New Roman"/>
            <w:sz w:val="22"/>
          </w:rPr>
          <w:delText xml:space="preserve">d </w:delText>
        </w:r>
      </w:del>
      <w:r w:rsidRPr="00A37575">
        <w:rPr>
          <w:rFonts w:cs="Times New Roman"/>
          <w:sz w:val="22"/>
        </w:rPr>
        <w:t>to previous promotions</w:t>
      </w:r>
      <w:ins w:id="604" w:author="tao huang" w:date="2018-10-26T10:48:00Z">
        <w:r w:rsidR="00C140DD" w:rsidRPr="00A37575">
          <w:rPr>
            <w:rFonts w:cs="Times New Roman"/>
            <w:sz w:val="22"/>
          </w:rPr>
          <w:t xml:space="preserve"> of the focal product</w:t>
        </w:r>
      </w:ins>
      <w:r w:rsidRPr="00A37575">
        <w:rPr>
          <w:rFonts w:cs="Times New Roman"/>
          <w:sz w:val="22"/>
        </w:rPr>
        <w:t xml:space="preserve">, </w:t>
      </w:r>
      <w:ins w:id="605" w:author="tao huang" w:date="2018-10-26T10:48:00Z">
        <w:r w:rsidR="00C140DD" w:rsidRPr="00A37575">
          <w:rPr>
            <w:rFonts w:cs="Times New Roman"/>
            <w:sz w:val="22"/>
          </w:rPr>
          <w:t xml:space="preserve">the </w:t>
        </w:r>
      </w:ins>
      <w:del w:id="606" w:author="tao huang" w:date="2018-10-26T10:48:00Z">
        <w:r w:rsidRPr="00A37575" w:rsidDel="00C140DD">
          <w:rPr>
            <w:rFonts w:cs="Times New Roman"/>
            <w:sz w:val="22"/>
          </w:rPr>
          <w:delText>store/category features</w:delText>
        </w:r>
      </w:del>
      <w:ins w:id="607"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608"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Pr>
          <w:rFonts w:cs="Times New Roman"/>
          <w:sz w:val="22"/>
        </w:rPr>
        <w:instrText xml:space="preserve"> ADDIN EN.CITE </w:instrText>
      </w:r>
      <w:r w:rsidR="00263644">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Y2U8L3NlY29uZGFyeS10aXRsZT48L3RpdGxlcz48cGVyaW9kaWNhbD48ZnVsbC10aXRsZT5NYW5h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</w:fldData>
        </w:fldChar>
      </w:r>
      <w:r w:rsidR="00263644">
        <w:rPr>
          <w:rFonts w:cs="Times New Roman"/>
          <w:sz w:val="22"/>
        </w:rPr>
        <w:instrText xml:space="preserve"> ADDIN EN.CITE.DATA </w:instrText>
      </w:r>
      <w:r w:rsidR="00263644">
        <w:rPr>
          <w:rFonts w:cs="Times New Roman"/>
          <w:sz w:val="22"/>
        </w:rPr>
      </w:r>
      <w:r w:rsidR="00263644">
        <w:rPr>
          <w:rFonts w:cs="Times New Roman"/>
          <w:sz w:val="22"/>
        </w:rPr>
        <w:fldChar w:fldCharType="end"/>
      </w:r>
      <w:r w:rsidRPr="001A6E72">
        <w:rPr>
          <w:rFonts w:cs="Times New Roman"/>
          <w:sz w:val="22"/>
          <w:rPrChange w:id="609" w:author="tao huang" w:date="2018-10-28T22:39:00Z">
            <w:rPr>
              <w:rFonts w:cs="Times New Roman"/>
              <w:sz w:val="22"/>
            </w:rPr>
          </w:rPrChange>
        </w:rPr>
        <w:fldChar w:fldCharType="separate"/>
      </w:r>
      <w:r w:rsidR="002D3F4E">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610" w:author="tao huang" w:date="2018-10-26T11:46:00Z">
        <w:r w:rsidR="006E1849" w:rsidRPr="00A37575">
          <w:rPr>
            <w:sz w:val="22"/>
            <w:rPrChange w:id="611" w:author="tao huang" w:date="2018-10-28T22:39:00Z">
              <w:rPr>
                <w:color w:val="000000"/>
                <w:szCs w:val="24"/>
              </w:rPr>
            </w:rPrChange>
          </w:rPr>
          <w:fldChar w:fldCharType="begin"/>
        </w:r>
        <w:r w:rsidR="006E1849" w:rsidRPr="00A37575">
          <w:rPr>
            <w:sz w:val="22"/>
            <w:rPrChange w:id="612"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613" w:author="tao huang" w:date="2018-10-28T22:39:00Z">
              <w:rPr>
                <w:color w:val="000000"/>
                <w:szCs w:val="24"/>
              </w:rPr>
            </w:rPrChange>
          </w:rPr>
          <w:fldChar w:fldCharType="separate"/>
        </w:r>
        <w:r w:rsidR="006E1849" w:rsidRPr="00A37575">
          <w:rPr>
            <w:noProof/>
            <w:sz w:val="22"/>
            <w:rPrChange w:id="614" w:author="tao huang" w:date="2018-10-28T22:39:00Z">
              <w:rPr>
                <w:noProof/>
                <w:color w:val="000000"/>
                <w:szCs w:val="24"/>
              </w:rPr>
            </w:rPrChange>
          </w:rPr>
          <w:t>Aburto and Weber (2007)</w:t>
        </w:r>
        <w:r w:rsidR="006E1849" w:rsidRPr="00A37575">
          <w:rPr>
            <w:sz w:val="22"/>
            <w:rPrChange w:id="615" w:author="tao huang" w:date="2018-10-28T22:39:00Z">
              <w:rPr>
                <w:color w:val="000000"/>
                <w:szCs w:val="24"/>
              </w:rPr>
            </w:rPrChange>
          </w:rPr>
          <w:fldChar w:fldCharType="end"/>
        </w:r>
        <w:r w:rsidR="006E1849" w:rsidRPr="00A37575">
          <w:rPr>
            <w:sz w:val="22"/>
            <w:rPrChange w:id="616"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617"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618"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619" w:author="tao huang" w:date="2018-10-28T22:39:00Z">
            <w:rPr>
              <w:rFonts w:cs="Times New Roman"/>
              <w:sz w:val="22"/>
            </w:rPr>
          </w:rPrChange>
        </w:rPr>
        <w:t>to</w:t>
      </w:r>
      <w:r w:rsidR="00690040" w:rsidRPr="00A37575">
        <w:rPr>
          <w:rFonts w:cs="Times New Roman"/>
          <w:noProof/>
          <w:sz w:val="22"/>
          <w:rPrChange w:id="620" w:author="tao huang" w:date="2018-10-28T22:39:00Z">
            <w:rPr>
              <w:rFonts w:cs="Times New Roman"/>
              <w:sz w:val="22"/>
            </w:rPr>
          </w:rPrChange>
        </w:rPr>
        <w:t xml:space="preserve"> directly</w:t>
      </w:r>
      <w:r w:rsidRPr="00A37575">
        <w:rPr>
          <w:rFonts w:cs="Times New Roman"/>
          <w:noProof/>
          <w:sz w:val="22"/>
          <w:rPrChange w:id="621" w:author="tao huang" w:date="2018-10-28T22:39:00Z">
            <w:rPr>
              <w:rFonts w:cs="Times New Roman"/>
              <w:sz w:val="22"/>
            </w:rPr>
          </w:rPrChange>
        </w:rPr>
        <w:t xml:space="preserve"> generate the </w:t>
      </w:r>
      <w:r w:rsidR="00690040" w:rsidRPr="00A37575">
        <w:rPr>
          <w:rFonts w:cs="Times New Roman"/>
          <w:noProof/>
          <w:sz w:val="22"/>
          <w:rPrChange w:id="622" w:author="tao huang" w:date="2018-10-28T22:39:00Z">
            <w:rPr>
              <w:rFonts w:cs="Times New Roman"/>
              <w:sz w:val="22"/>
            </w:rPr>
          </w:rPrChange>
        </w:rPr>
        <w:t xml:space="preserve">final </w:t>
      </w:r>
      <w:r w:rsidRPr="00A37575">
        <w:rPr>
          <w:rFonts w:cs="Times New Roman"/>
          <w:noProof/>
          <w:sz w:val="22"/>
          <w:rPrChange w:id="623" w:author="tao huang" w:date="2018-10-28T22:39:00Z">
            <w:rPr>
              <w:rFonts w:cs="Times New Roman"/>
              <w:sz w:val="22"/>
            </w:rPr>
          </w:rPrChange>
        </w:rPr>
        <w:t>forecasts</w:t>
      </w:r>
      <w:r w:rsidRPr="00A37575">
        <w:rPr>
          <w:rFonts w:cs="Times New Roman"/>
          <w:sz w:val="22"/>
        </w:rPr>
        <w:t>.</w:t>
      </w:r>
      <w:ins w:id="624" w:author="tao huang" w:date="2018-10-26T11:46:00Z">
        <w:r w:rsidR="006E1849" w:rsidRPr="00A37575">
          <w:rPr>
            <w:rFonts w:cs="Times New Roman"/>
            <w:sz w:val="22"/>
            <w:rPrChange w:id="625" w:author="tao huang" w:date="2018-10-28T22:39:00Z">
              <w:rPr>
                <w:rFonts w:cs="Times New Roman"/>
                <w:color w:val="833C0B" w:themeColor="accent2" w:themeShade="80"/>
                <w:sz w:val="22"/>
              </w:rPr>
            </w:rPrChange>
          </w:rPr>
          <w:t xml:space="preserve"> </w:t>
        </w:r>
      </w:ins>
      <w:ins w:id="626" w:author="tao huang" w:date="2018-10-26T11:42:00Z">
        <w:del w:id="627" w:author="韬 黄" w:date="2018-11-06T11:40:00Z">
          <w:r w:rsidR="006E1849" w:rsidRPr="00A37575" w:rsidDel="008C225C">
            <w:rPr>
              <w:sz w:val="22"/>
              <w:rPrChange w:id="628" w:author="tao huang" w:date="2018-10-28T22:39:00Z">
                <w:rPr>
                  <w:color w:val="000000"/>
                  <w:szCs w:val="24"/>
                </w:rPr>
              </w:rPrChange>
            </w:rPr>
            <w:fldChar w:fldCharType="begin"/>
          </w:r>
        </w:del>
      </w:ins>
      <w:del w:id="629" w:author="韬 黄" w:date="2018-11-06T11:40:00Z">
        <w:r w:rsidR="008C225C" w:rsidDel="008C225C">
          <w:rPr>
            <w:sz w:val="22"/>
          </w:rPr>
          <w:delInstrText xml:space="preserve"> ADDIN EN.CITE &lt;EndNote&gt;&lt;Cite AuthorYear="1"&gt;&lt;Author&gt;Kuo&lt;/Author&gt;&lt;Year&gt;2001&lt;/Year&gt;&lt;RecNum&gt;749&lt;/RecNum&gt;&lt;DisplayText&gt;Kuo (2001a)&lt;/DisplayText&gt;&lt;record&gt;&lt;rec-number&gt;749&lt;/rec-number&gt;&lt;foreign-keys&gt;&lt;key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delInstrText>
        </w:r>
      </w:del>
      <w:ins w:id="630" w:author="tao huang" w:date="2018-10-26T11:42:00Z">
        <w:del w:id="631" w:author="韬 黄" w:date="2018-11-06T11:40:00Z">
          <w:r w:rsidR="006E1849" w:rsidRPr="00A37575" w:rsidDel="008C225C">
            <w:rPr>
              <w:sz w:val="22"/>
              <w:rPrChange w:id="632" w:author="tao huang" w:date="2018-10-28T22:39:00Z">
                <w:rPr>
                  <w:color w:val="000000"/>
                  <w:szCs w:val="24"/>
                </w:rPr>
              </w:rPrChange>
            </w:rPr>
            <w:fldChar w:fldCharType="separate"/>
          </w:r>
        </w:del>
      </w:ins>
      <w:del w:id="633" w:author="韬 黄" w:date="2018-11-06T11:40:00Z">
        <w:r w:rsidR="008C225C" w:rsidDel="008C225C">
          <w:rPr>
            <w:noProof/>
            <w:sz w:val="22"/>
          </w:rPr>
          <w:delText>Kuo (2001a)</w:delText>
        </w:r>
      </w:del>
      <w:ins w:id="634" w:author="tao huang" w:date="2018-10-26T11:42:00Z">
        <w:del w:id="635" w:author="韬 黄" w:date="2018-11-06T11:40:00Z">
          <w:r w:rsidR="006E1849" w:rsidRPr="00A37575" w:rsidDel="008C225C">
            <w:rPr>
              <w:sz w:val="22"/>
              <w:rPrChange w:id="636" w:author="tao huang" w:date="2018-10-28T22:39:00Z">
                <w:rPr>
                  <w:color w:val="000000"/>
                  <w:szCs w:val="24"/>
                </w:rPr>
              </w:rPrChange>
            </w:rPr>
            <w:fldChar w:fldCharType="end"/>
          </w:r>
          <w:r w:rsidR="006E1849" w:rsidRPr="00A37575" w:rsidDel="008C225C">
            <w:rPr>
              <w:sz w:val="22"/>
              <w:rPrChange w:id="637" w:author="tao huang" w:date="2018-10-28T22:39:00Z">
                <w:rPr>
                  <w:color w:val="000000"/>
                  <w:szCs w:val="24"/>
                </w:rPr>
              </w:rPrChange>
            </w:rPr>
            <w:delText xml:space="preserve"> </w:delText>
          </w:r>
        </w:del>
      </w:ins>
      <w:r w:rsidR="008C225C">
        <w:rPr>
          <w:sz w:val="22"/>
        </w:rPr>
        <w:fldChar w:fldCharType="begin"/>
      </w:r>
      <w:r w:rsidR="008C225C">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Pr>
          <w:sz w:val="22"/>
        </w:rPr>
        <w:fldChar w:fldCharType="separate"/>
      </w:r>
      <w:r w:rsidR="008C225C">
        <w:rPr>
          <w:noProof/>
          <w:sz w:val="22"/>
        </w:rPr>
        <w:t>Kuo (2001)</w:t>
      </w:r>
      <w:r w:rsidR="008C225C">
        <w:rPr>
          <w:sz w:val="22"/>
        </w:rPr>
        <w:fldChar w:fldCharType="end"/>
      </w:r>
      <w:ins w:id="638" w:author="韬 黄" w:date="2018-11-06T11:40:00Z">
        <w:r w:rsidR="008C225C">
          <w:rPr>
            <w:sz w:val="22"/>
          </w:rPr>
          <w:t xml:space="preserve"> </w:t>
        </w:r>
      </w:ins>
      <w:ins w:id="639" w:author="tao huang" w:date="2018-10-26T11:43:00Z">
        <w:r w:rsidR="006E1849" w:rsidRPr="00A37575">
          <w:rPr>
            <w:sz w:val="22"/>
            <w:rPrChange w:id="640" w:author="tao huang" w:date="2018-10-28T22:39:00Z">
              <w:rPr>
                <w:color w:val="000000"/>
                <w:szCs w:val="24"/>
              </w:rPr>
            </w:rPrChange>
          </w:rPr>
          <w:t>used the</w:t>
        </w:r>
      </w:ins>
      <w:ins w:id="641" w:author="tao huang" w:date="2018-10-26T11:42:00Z">
        <w:r w:rsidR="006E1849" w:rsidRPr="00A37575">
          <w:rPr>
            <w:sz w:val="22"/>
            <w:rPrChange w:id="642" w:author="tao huang" w:date="2018-10-28T22:39:00Z">
              <w:rPr>
                <w:color w:val="000000"/>
                <w:szCs w:val="24"/>
              </w:rPr>
            </w:rPrChange>
          </w:rPr>
          <w:t xml:space="preserve"> neural network model to forecast </w:t>
        </w:r>
      </w:ins>
      <w:ins w:id="643" w:author="tao huang" w:date="2018-10-26T11:43:00Z">
        <w:r w:rsidR="006E1849" w:rsidRPr="00A37575">
          <w:rPr>
            <w:sz w:val="22"/>
            <w:rPrChange w:id="644" w:author="tao huang" w:date="2018-10-28T22:39:00Z">
              <w:rPr>
                <w:color w:val="000000"/>
                <w:szCs w:val="24"/>
              </w:rPr>
            </w:rPrChange>
          </w:rPr>
          <w:t xml:space="preserve">product sales of </w:t>
        </w:r>
      </w:ins>
      <w:ins w:id="645" w:author="tao huang" w:date="2018-10-26T11:42:00Z">
        <w:r w:rsidR="006E1849" w:rsidRPr="00A37575">
          <w:rPr>
            <w:sz w:val="22"/>
            <w:rPrChange w:id="646" w:author="tao huang" w:date="2018-10-28T22:39:00Z">
              <w:rPr>
                <w:color w:val="000000"/>
                <w:szCs w:val="24"/>
              </w:rPr>
            </w:rPrChange>
          </w:rPr>
          <w:t xml:space="preserve">daily milk </w:t>
        </w:r>
      </w:ins>
      <w:ins w:id="647" w:author="tao huang" w:date="2018-10-26T11:44:00Z">
        <w:r w:rsidR="006E1849" w:rsidRPr="00A37575">
          <w:rPr>
            <w:sz w:val="22"/>
            <w:rPrChange w:id="648" w:author="tao huang" w:date="2018-10-28T22:39:00Z">
              <w:rPr>
                <w:color w:val="000000"/>
                <w:szCs w:val="24"/>
              </w:rPr>
            </w:rPrChange>
          </w:rPr>
          <w:t>in convenience stores</w:t>
        </w:r>
      </w:ins>
      <w:ins w:id="649" w:author="tao huang" w:date="2018-10-26T11:42:00Z">
        <w:r w:rsidR="006E1849" w:rsidRPr="00A37575">
          <w:rPr>
            <w:sz w:val="22"/>
            <w:rPrChange w:id="650" w:author="tao huang" w:date="2018-10-28T22:39:00Z">
              <w:rPr>
                <w:color w:val="000000"/>
                <w:szCs w:val="24"/>
              </w:rPr>
            </w:rPrChange>
          </w:rPr>
          <w:t xml:space="preserve">. </w:t>
        </w:r>
      </w:ins>
      <w:del w:id="651" w:author="tao huang" w:date="2018-10-26T11:42:00Z">
        <w:r w:rsidRPr="00A37575" w:rsidDel="006E1849">
          <w:rPr>
            <w:rFonts w:cs="Times New Roman"/>
            <w:sz w:val="22"/>
          </w:rPr>
          <w:delText xml:space="preserve"> </w:delText>
        </w:r>
      </w:del>
      <w:ins w:id="652" w:author="tao huang" w:date="2018-10-26T10:56:00Z">
        <w:r w:rsidR="0081490C" w:rsidRPr="00A37575">
          <w:rPr>
            <w:sz w:val="22"/>
            <w:rPrChange w:id="653" w:author="tao huang" w:date="2018-10-28T22:39:00Z">
              <w:rPr>
                <w:color w:val="000000"/>
                <w:szCs w:val="24"/>
              </w:rPr>
            </w:rPrChange>
          </w:rPr>
          <w:fldChar w:fldCharType="begin"/>
        </w:r>
      </w:ins>
      <w:r w:rsidR="008C225C">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ins w:id="654" w:author="tao huang" w:date="2018-10-26T10:56:00Z">
        <w:r w:rsidR="0081490C" w:rsidRPr="00A37575">
          <w:rPr>
            <w:sz w:val="22"/>
            <w:rPrChange w:id="655" w:author="tao huang" w:date="2018-10-28T22:39:00Z">
              <w:rPr>
                <w:color w:val="000000"/>
                <w:szCs w:val="24"/>
              </w:rPr>
            </w:rPrChange>
          </w:rPr>
          <w:fldChar w:fldCharType="separate"/>
        </w:r>
      </w:ins>
      <w:r w:rsidR="00626D79" w:rsidRPr="00A37575">
        <w:rPr>
          <w:noProof/>
          <w:sz w:val="22"/>
          <w:rPrChange w:id="656" w:author="tao huang" w:date="2018-10-28T22:39:00Z">
            <w:rPr>
              <w:noProof/>
              <w:color w:val="000000"/>
              <w:sz w:val="22"/>
            </w:rPr>
          </w:rPrChange>
        </w:rPr>
        <w:t>Gür Ali et al. (2009)</w:t>
      </w:r>
      <w:ins w:id="657" w:author="tao huang" w:date="2018-10-26T10:56:00Z">
        <w:r w:rsidR="0081490C" w:rsidRPr="00A37575">
          <w:rPr>
            <w:sz w:val="22"/>
            <w:rPrChange w:id="658" w:author="tao huang" w:date="2018-10-28T22:39:00Z">
              <w:rPr>
                <w:color w:val="000000"/>
                <w:szCs w:val="24"/>
              </w:rPr>
            </w:rPrChange>
          </w:rPr>
          <w:fldChar w:fldCharType="end"/>
        </w:r>
        <w:r w:rsidR="0081490C" w:rsidRPr="00A37575">
          <w:rPr>
            <w:sz w:val="22"/>
            <w:rPrChange w:id="659" w:author="tao huang" w:date="2018-10-28T22:39:00Z">
              <w:rPr>
                <w:color w:val="000000"/>
                <w:szCs w:val="24"/>
              </w:rPr>
            </w:rPrChange>
          </w:rPr>
          <w:t xml:space="preserve"> </w:t>
        </w:r>
      </w:ins>
      <w:ins w:id="660" w:author="tao huang" w:date="2018-10-26T10:57:00Z">
        <w:r w:rsidR="0081490C" w:rsidRPr="00A37575">
          <w:rPr>
            <w:sz w:val="22"/>
            <w:rPrChange w:id="661" w:author="tao huang" w:date="2018-10-28T22:39:00Z">
              <w:rPr>
                <w:color w:val="000000"/>
                <w:sz w:val="22"/>
              </w:rPr>
            </w:rPrChange>
          </w:rPr>
          <w:t xml:space="preserve">proposed </w:t>
        </w:r>
      </w:ins>
      <w:ins w:id="662" w:author="tao huang" w:date="2018-10-26T11:05:00Z">
        <w:r w:rsidR="00B32C17" w:rsidRPr="00A37575">
          <w:rPr>
            <w:sz w:val="22"/>
            <w:rPrChange w:id="663" w:author="tao huang" w:date="2018-10-28T22:39:00Z">
              <w:rPr>
                <w:color w:val="000000"/>
                <w:sz w:val="22"/>
              </w:rPr>
            </w:rPrChange>
          </w:rPr>
          <w:t xml:space="preserve">the regression tree methods and the support vector regression (SVR) method </w:t>
        </w:r>
      </w:ins>
      <w:ins w:id="664" w:author="tao huang" w:date="2018-10-26T10:58:00Z">
        <w:r w:rsidR="0081490C" w:rsidRPr="00A37575">
          <w:rPr>
            <w:sz w:val="22"/>
            <w:rPrChange w:id="665" w:author="tao huang" w:date="2018-10-28T22:39:00Z">
              <w:rPr>
                <w:color w:val="000000"/>
                <w:sz w:val="22"/>
              </w:rPr>
            </w:rPrChange>
          </w:rPr>
          <w:t>to forecast</w:t>
        </w:r>
      </w:ins>
      <w:ins w:id="666" w:author="tao huang" w:date="2018-10-26T10:56:00Z">
        <w:r w:rsidR="0081490C" w:rsidRPr="00A37575">
          <w:rPr>
            <w:sz w:val="22"/>
            <w:rPrChange w:id="667" w:author="tao huang" w:date="2018-10-28T22:39:00Z">
              <w:rPr>
                <w:color w:val="000000"/>
                <w:szCs w:val="24"/>
              </w:rPr>
            </w:rPrChange>
          </w:rPr>
          <w:t xml:space="preserve"> retailer </w:t>
        </w:r>
      </w:ins>
      <w:ins w:id="668" w:author="tao huang" w:date="2018-10-26T10:58:00Z">
        <w:r w:rsidR="0081490C" w:rsidRPr="00A37575">
          <w:rPr>
            <w:sz w:val="22"/>
            <w:rPrChange w:id="669" w:author="tao huang" w:date="2018-10-28T22:39:00Z">
              <w:rPr>
                <w:color w:val="000000"/>
                <w:sz w:val="22"/>
              </w:rPr>
            </w:rPrChange>
          </w:rPr>
          <w:t xml:space="preserve">product </w:t>
        </w:r>
      </w:ins>
      <w:ins w:id="670" w:author="tao huang" w:date="2018-10-26T10:56:00Z">
        <w:r w:rsidR="0081490C" w:rsidRPr="00A37575">
          <w:rPr>
            <w:sz w:val="22"/>
            <w:rPrChange w:id="671" w:author="tao huang" w:date="2018-10-28T22:39:00Z">
              <w:rPr>
                <w:color w:val="000000"/>
                <w:szCs w:val="24"/>
              </w:rPr>
            </w:rPrChange>
          </w:rPr>
          <w:t>sales</w:t>
        </w:r>
      </w:ins>
      <w:ins w:id="672" w:author="tao huang" w:date="2018-10-26T11:02:00Z">
        <w:r w:rsidR="0081490C" w:rsidRPr="00A37575">
          <w:rPr>
            <w:sz w:val="22"/>
            <w:rPrChange w:id="673" w:author="tao huang" w:date="2018-10-28T22:39:00Z">
              <w:rPr>
                <w:color w:val="000000"/>
                <w:sz w:val="22"/>
              </w:rPr>
            </w:rPrChange>
          </w:rPr>
          <w:t xml:space="preserve"> for the</w:t>
        </w:r>
      </w:ins>
      <w:ins w:id="674" w:author="tao huang" w:date="2018-10-26T10:56:00Z">
        <w:r w:rsidR="0081490C" w:rsidRPr="00A37575">
          <w:rPr>
            <w:sz w:val="22"/>
            <w:rPrChange w:id="675" w:author="tao huang" w:date="2018-10-28T22:39:00Z">
              <w:rPr>
                <w:color w:val="000000"/>
                <w:szCs w:val="24"/>
              </w:rPr>
            </w:rPrChange>
          </w:rPr>
          <w:t xml:space="preserve"> </w:t>
        </w:r>
      </w:ins>
      <w:ins w:id="676" w:author="tao huang" w:date="2018-10-26T11:02:00Z">
        <w:r w:rsidR="0081490C" w:rsidRPr="00A37575">
          <w:rPr>
            <w:sz w:val="22"/>
            <w:rPrChange w:id="677" w:author="tao huang" w:date="2018-10-28T22:39:00Z">
              <w:rPr>
                <w:color w:val="000000"/>
                <w:sz w:val="22"/>
              </w:rPr>
            </w:rPrChange>
          </w:rPr>
          <w:t xml:space="preserve">non-perishable food categories </w:t>
        </w:r>
      </w:ins>
      <w:ins w:id="678" w:author="tao huang" w:date="2018-10-26T10:56:00Z">
        <w:r w:rsidR="0081490C" w:rsidRPr="00A37575">
          <w:rPr>
            <w:sz w:val="22"/>
            <w:rPrChange w:id="679" w:author="tao huang" w:date="2018-10-28T22:39:00Z">
              <w:rPr>
                <w:color w:val="000000"/>
                <w:szCs w:val="24"/>
              </w:rPr>
            </w:rPrChange>
          </w:rPr>
          <w:t xml:space="preserve">at SKU level. </w:t>
        </w:r>
      </w:ins>
      <w:ins w:id="680" w:author="tao huang" w:date="2018-10-26T11:05:00Z">
        <w:r w:rsidR="00B32C17" w:rsidRPr="00A37575">
          <w:rPr>
            <w:sz w:val="22"/>
            <w:rPrChange w:id="681" w:author="tao huang" w:date="2018-10-28T22:39:00Z">
              <w:rPr>
                <w:color w:val="000000"/>
                <w:sz w:val="22"/>
              </w:rPr>
            </w:rPrChange>
          </w:rPr>
          <w:t>Their models incorporate</w:t>
        </w:r>
      </w:ins>
      <w:ins w:id="682" w:author="tao huang" w:date="2018-10-26T10:56:00Z">
        <w:r w:rsidR="0081490C" w:rsidRPr="00A37575">
          <w:rPr>
            <w:sz w:val="22"/>
            <w:rPrChange w:id="683" w:author="tao huang" w:date="2018-10-28T22:39:00Z">
              <w:rPr>
                <w:color w:val="000000"/>
                <w:szCs w:val="24"/>
              </w:rPr>
            </w:rPrChange>
          </w:rPr>
          <w:t xml:space="preserve"> </w:t>
        </w:r>
      </w:ins>
      <w:ins w:id="684" w:author="tao huang" w:date="2018-10-26T10:59:00Z">
        <w:r w:rsidR="0081490C" w:rsidRPr="00A37575">
          <w:rPr>
            <w:sz w:val="22"/>
            <w:rPrChange w:id="685" w:author="tao huang" w:date="2018-10-28T22:39:00Z">
              <w:rPr>
                <w:color w:val="000000"/>
                <w:sz w:val="22"/>
              </w:rPr>
            </w:rPrChange>
          </w:rPr>
          <w:t xml:space="preserve">variables </w:t>
        </w:r>
      </w:ins>
      <w:ins w:id="686" w:author="tao huang" w:date="2018-10-26T11:06:00Z">
        <w:r w:rsidR="00B32C17" w:rsidRPr="00A37575">
          <w:rPr>
            <w:sz w:val="22"/>
            <w:rPrChange w:id="687" w:author="tao huang" w:date="2018-10-28T22:39:00Z">
              <w:rPr>
                <w:color w:val="000000"/>
                <w:sz w:val="22"/>
              </w:rPr>
            </w:rPrChange>
          </w:rPr>
          <w:t xml:space="preserve">constructed </w:t>
        </w:r>
      </w:ins>
      <w:ins w:id="688" w:author="tao huang" w:date="2018-10-26T10:59:00Z">
        <w:r w:rsidR="0081490C" w:rsidRPr="00A37575">
          <w:rPr>
            <w:sz w:val="22"/>
            <w:rPrChange w:id="689" w:author="tao huang" w:date="2018-10-28T22:39:00Z">
              <w:rPr>
                <w:color w:val="000000"/>
                <w:sz w:val="22"/>
              </w:rPr>
            </w:rPrChange>
          </w:rPr>
          <w:t>based on</w:t>
        </w:r>
      </w:ins>
      <w:ins w:id="690" w:author="tao huang" w:date="2018-10-26T10:56:00Z">
        <w:r w:rsidR="0081490C" w:rsidRPr="00A37575">
          <w:rPr>
            <w:sz w:val="22"/>
            <w:rPrChange w:id="691" w:author="tao huang" w:date="2018-10-28T22:39:00Z">
              <w:rPr>
                <w:color w:val="000000"/>
                <w:szCs w:val="24"/>
              </w:rPr>
            </w:rPrChange>
          </w:rPr>
          <w:t xml:space="preserve"> statistics of </w:t>
        </w:r>
      </w:ins>
      <w:ins w:id="692" w:author="tao huang" w:date="2018-10-26T10:59:00Z">
        <w:r w:rsidR="0081490C" w:rsidRPr="00A37575">
          <w:rPr>
            <w:sz w:val="22"/>
            <w:rPrChange w:id="693" w:author="tao huang" w:date="2018-10-28T22:39:00Z">
              <w:rPr>
                <w:color w:val="000000"/>
                <w:sz w:val="22"/>
              </w:rPr>
            </w:rPrChange>
          </w:rPr>
          <w:t xml:space="preserve">past </w:t>
        </w:r>
      </w:ins>
      <w:ins w:id="694" w:author="tao huang" w:date="2018-10-26T10:56:00Z">
        <w:r w:rsidR="0081490C" w:rsidRPr="00A37575">
          <w:rPr>
            <w:sz w:val="22"/>
            <w:rPrChange w:id="695" w:author="tao huang" w:date="2018-10-28T22:39:00Z">
              <w:rPr>
                <w:color w:val="000000"/>
                <w:szCs w:val="24"/>
              </w:rPr>
            </w:rPrChange>
          </w:rPr>
          <w:t>information</w:t>
        </w:r>
      </w:ins>
      <w:ins w:id="696" w:author="tao huang" w:date="2018-10-26T11:02:00Z">
        <w:r w:rsidR="0081490C" w:rsidRPr="00A37575">
          <w:rPr>
            <w:sz w:val="22"/>
            <w:rPrChange w:id="697" w:author="tao huang" w:date="2018-10-28T22:39:00Z">
              <w:rPr>
                <w:color w:val="000000"/>
                <w:sz w:val="22"/>
              </w:rPr>
            </w:rPrChange>
          </w:rPr>
          <w:t xml:space="preserve"> </w:t>
        </w:r>
      </w:ins>
      <w:ins w:id="698" w:author="tao huang" w:date="2018-10-26T11:08:00Z">
        <w:r w:rsidR="00094570" w:rsidRPr="00A37575">
          <w:rPr>
            <w:sz w:val="22"/>
            <w:rPrChange w:id="699" w:author="tao huang" w:date="2018-10-28T22:39:00Z">
              <w:rPr>
                <w:color w:val="000000"/>
                <w:sz w:val="22"/>
              </w:rPr>
            </w:rPrChange>
          </w:rPr>
          <w:t xml:space="preserve">(e.g., </w:t>
        </w:r>
      </w:ins>
      <w:ins w:id="700" w:author="tao huang" w:date="2018-10-26T11:02:00Z">
        <w:r w:rsidR="0081490C" w:rsidRPr="00A37575">
          <w:rPr>
            <w:sz w:val="22"/>
            <w:rPrChange w:id="701" w:author="tao huang" w:date="2018-10-28T22:39:00Z">
              <w:rPr>
                <w:color w:val="000000"/>
                <w:sz w:val="22"/>
              </w:rPr>
            </w:rPrChange>
          </w:rPr>
          <w:t>about the product sales, prices, and promotions</w:t>
        </w:r>
      </w:ins>
      <w:ins w:id="702" w:author="tao huang" w:date="2018-10-26T11:08:00Z">
        <w:r w:rsidR="00094570" w:rsidRPr="00A37575">
          <w:rPr>
            <w:sz w:val="22"/>
            <w:rPrChange w:id="703" w:author="tao huang" w:date="2018-10-28T22:39:00Z">
              <w:rPr>
                <w:color w:val="000000"/>
                <w:sz w:val="22"/>
              </w:rPr>
            </w:rPrChange>
          </w:rPr>
          <w:t xml:space="preserve">). </w:t>
        </w:r>
      </w:ins>
      <w:ins w:id="704" w:author="tao huang" w:date="2018-10-26T10:56:00Z">
        <w:r w:rsidR="0081490C" w:rsidRPr="00A37575">
          <w:rPr>
            <w:sz w:val="22"/>
            <w:rPrChange w:id="705" w:author="tao huang" w:date="2018-10-28T22:39:00Z">
              <w:rPr>
                <w:color w:val="000000"/>
                <w:szCs w:val="24"/>
              </w:rPr>
            </w:rPrChange>
          </w:rPr>
          <w:t>The</w:t>
        </w:r>
      </w:ins>
      <w:ins w:id="706" w:author="tao huang" w:date="2018-10-26T11:06:00Z">
        <w:r w:rsidR="00B32C17" w:rsidRPr="00A37575">
          <w:rPr>
            <w:sz w:val="22"/>
            <w:rPrChange w:id="707" w:author="tao huang" w:date="2018-10-28T22:39:00Z">
              <w:rPr>
                <w:color w:val="000000"/>
                <w:sz w:val="22"/>
              </w:rPr>
            </w:rPrChange>
          </w:rPr>
          <w:t>ir</w:t>
        </w:r>
      </w:ins>
      <w:ins w:id="708" w:author="tao huang" w:date="2018-10-26T10:56:00Z">
        <w:r w:rsidR="0081490C" w:rsidRPr="00A37575">
          <w:rPr>
            <w:sz w:val="22"/>
            <w:rPrChange w:id="709" w:author="tao huang" w:date="2018-10-28T22:39:00Z">
              <w:rPr>
                <w:color w:val="000000"/>
                <w:szCs w:val="24"/>
              </w:rPr>
            </w:rPrChange>
          </w:rPr>
          <w:t xml:space="preserve"> regression tree method</w:t>
        </w:r>
      </w:ins>
      <w:ins w:id="710" w:author="tao huang" w:date="2018-10-26T11:06:00Z">
        <w:r w:rsidR="00B32C17" w:rsidRPr="00A37575">
          <w:rPr>
            <w:sz w:val="22"/>
            <w:rPrChange w:id="711" w:author="tao huang" w:date="2018-10-28T22:39:00Z">
              <w:rPr>
                <w:color w:val="000000"/>
                <w:sz w:val="22"/>
              </w:rPr>
            </w:rPrChange>
          </w:rPr>
          <w:t xml:space="preserve"> </w:t>
        </w:r>
      </w:ins>
      <w:ins w:id="712" w:author="tao huang" w:date="2018-10-26T10:56:00Z">
        <w:r w:rsidR="0081490C" w:rsidRPr="00A37575">
          <w:rPr>
            <w:sz w:val="22"/>
            <w:rPrChange w:id="713" w:author="tao huang" w:date="2018-10-28T22:39:00Z">
              <w:rPr>
                <w:color w:val="000000"/>
                <w:szCs w:val="24"/>
              </w:rPr>
            </w:rPrChange>
          </w:rPr>
          <w:t>has the best forecasting performance</w:t>
        </w:r>
      </w:ins>
      <w:ins w:id="714" w:author="tao huang" w:date="2018-10-26T11:09:00Z">
        <w:r w:rsidR="00094570" w:rsidRPr="00A37575">
          <w:rPr>
            <w:sz w:val="22"/>
            <w:rPrChange w:id="715" w:author="tao huang" w:date="2018-10-28T22:39:00Z">
              <w:rPr>
                <w:color w:val="000000"/>
                <w:sz w:val="22"/>
              </w:rPr>
            </w:rPrChange>
          </w:rPr>
          <w:t>. However, it gets beaten by the Base-lift method for the time periods</w:t>
        </w:r>
      </w:ins>
      <w:ins w:id="716" w:author="tao huang" w:date="2018-10-26T10:56:00Z">
        <w:r w:rsidR="0081490C" w:rsidRPr="00A37575">
          <w:rPr>
            <w:sz w:val="22"/>
            <w:rPrChange w:id="717" w:author="tao huang" w:date="2018-10-28T22:39:00Z">
              <w:rPr>
                <w:color w:val="000000"/>
                <w:szCs w:val="24"/>
              </w:rPr>
            </w:rPrChange>
          </w:rPr>
          <w:t xml:space="preserve"> when the focal product </w:t>
        </w:r>
      </w:ins>
      <w:ins w:id="718" w:author="tao huang" w:date="2018-10-26T11:07:00Z">
        <w:r w:rsidR="00B32C17" w:rsidRPr="00A37575">
          <w:rPr>
            <w:sz w:val="22"/>
            <w:rPrChange w:id="719" w:author="tao huang" w:date="2018-10-28T22:39:00Z">
              <w:rPr>
                <w:color w:val="000000"/>
                <w:sz w:val="22"/>
              </w:rPr>
            </w:rPrChange>
          </w:rPr>
          <w:t xml:space="preserve">is not </w:t>
        </w:r>
        <w:r w:rsidR="00B32C17" w:rsidRPr="00A37575">
          <w:rPr>
            <w:noProof/>
            <w:sz w:val="22"/>
            <w:rPrChange w:id="720" w:author="tao huang" w:date="2018-10-28T22:39:00Z">
              <w:rPr>
                <w:color w:val="000000"/>
                <w:sz w:val="22"/>
              </w:rPr>
            </w:rPrChange>
          </w:rPr>
          <w:t>being promoted</w:t>
        </w:r>
        <w:r w:rsidR="00B32C17" w:rsidRPr="00A37575">
          <w:rPr>
            <w:sz w:val="22"/>
            <w:rPrChange w:id="721" w:author="tao huang" w:date="2018-10-28T22:39:00Z">
              <w:rPr>
                <w:color w:val="000000"/>
                <w:sz w:val="22"/>
              </w:rPr>
            </w:rPrChange>
          </w:rPr>
          <w:t xml:space="preserve">. </w:t>
        </w:r>
      </w:ins>
      <w:ins w:id="722" w:author="tao huang" w:date="2018-10-26T11:10:00Z">
        <w:r w:rsidR="00094570" w:rsidRPr="00A37575">
          <w:rPr>
            <w:sz w:val="22"/>
            <w:rPrChange w:id="723" w:author="tao huang" w:date="2018-10-28T22:39:00Z">
              <w:rPr>
                <w:color w:val="000000"/>
                <w:sz w:val="22"/>
              </w:rPr>
            </w:rPrChange>
          </w:rPr>
          <w:t xml:space="preserve">One of the limitations for the model is that it </w:t>
        </w:r>
      </w:ins>
      <w:ins w:id="724" w:author="tao huang" w:date="2018-10-26T10:56:00Z">
        <w:r w:rsidR="0081490C" w:rsidRPr="00A37575">
          <w:rPr>
            <w:sz w:val="22"/>
            <w:rPrChange w:id="725" w:author="tao huang" w:date="2018-10-28T22:39:00Z">
              <w:rPr>
                <w:color w:val="000000"/>
                <w:szCs w:val="24"/>
              </w:rPr>
            </w:rPrChange>
          </w:rPr>
          <w:t>overlook</w:t>
        </w:r>
      </w:ins>
      <w:ins w:id="726" w:author="tao huang" w:date="2018-10-26T11:10:00Z">
        <w:r w:rsidR="00094570" w:rsidRPr="00A37575">
          <w:rPr>
            <w:sz w:val="22"/>
            <w:rPrChange w:id="727" w:author="tao huang" w:date="2018-10-28T22:39:00Z">
              <w:rPr>
                <w:color w:val="000000"/>
                <w:sz w:val="22"/>
              </w:rPr>
            </w:rPrChange>
          </w:rPr>
          <w:t>s</w:t>
        </w:r>
      </w:ins>
      <w:ins w:id="728" w:author="tao huang" w:date="2018-10-26T10:56:00Z">
        <w:r w:rsidR="0081490C" w:rsidRPr="00A37575">
          <w:rPr>
            <w:sz w:val="22"/>
            <w:rPrChange w:id="729" w:author="tao huang" w:date="2018-10-28T22:39:00Z">
              <w:rPr>
                <w:color w:val="000000"/>
                <w:szCs w:val="24"/>
              </w:rPr>
            </w:rPrChange>
          </w:rPr>
          <w:t xml:space="preserve"> the </w:t>
        </w:r>
      </w:ins>
      <w:ins w:id="730" w:author="tao huang" w:date="2018-10-26T11:07:00Z">
        <w:r w:rsidR="00B32C17" w:rsidRPr="00A37575">
          <w:rPr>
            <w:sz w:val="22"/>
            <w:rPrChange w:id="731" w:author="tao huang" w:date="2018-10-28T22:39:00Z">
              <w:rPr>
                <w:color w:val="000000"/>
                <w:sz w:val="22"/>
              </w:rPr>
            </w:rPrChange>
          </w:rPr>
          <w:t>effect</w:t>
        </w:r>
      </w:ins>
      <w:ins w:id="732" w:author="tao huang" w:date="2018-10-26T10:56:00Z">
        <w:r w:rsidR="0081490C" w:rsidRPr="00A37575">
          <w:rPr>
            <w:sz w:val="22"/>
            <w:rPrChange w:id="733" w:author="tao huang" w:date="2018-10-28T22:39:00Z">
              <w:rPr>
                <w:color w:val="000000"/>
                <w:szCs w:val="24"/>
              </w:rPr>
            </w:rPrChange>
          </w:rPr>
          <w:t xml:space="preserve"> of competitive promotion</w:t>
        </w:r>
      </w:ins>
      <w:ins w:id="734" w:author="tao huang" w:date="2018-10-26T11:07:00Z">
        <w:r w:rsidR="00B32C17" w:rsidRPr="00A37575">
          <w:rPr>
            <w:sz w:val="22"/>
            <w:rPrChange w:id="735" w:author="tao huang" w:date="2018-10-28T22:39:00Z">
              <w:rPr>
                <w:color w:val="000000"/>
                <w:sz w:val="22"/>
              </w:rPr>
            </w:rPrChange>
          </w:rPr>
          <w:t xml:space="preserve">s </w:t>
        </w:r>
      </w:ins>
      <w:ins w:id="736" w:author="tao huang" w:date="2018-10-26T10:56:00Z">
        <w:r w:rsidR="0081490C" w:rsidRPr="00A37575">
          <w:rPr>
            <w:sz w:val="22"/>
            <w:rPrChange w:id="737"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738"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739" w:author="tao huang" w:date="2018-10-26T10:51:00Z">
        <w:r w:rsidR="00F87D6D" w:rsidRPr="00A37575">
          <w:rPr>
            <w:rFonts w:cs="Times New Roman"/>
            <w:sz w:val="22"/>
          </w:rPr>
          <w:t xml:space="preserve">proposed </w:t>
        </w:r>
      </w:ins>
      <w:ins w:id="740" w:author="tao huang" w:date="2018-10-26T10:52:00Z">
        <w:r w:rsidR="00F87D6D" w:rsidRPr="00A37575">
          <w:rPr>
            <w:rFonts w:cs="Times New Roman"/>
            <w:sz w:val="22"/>
          </w:rPr>
          <w:t xml:space="preserve">the CHAN4CAST </w:t>
        </w:r>
      </w:ins>
      <w:ins w:id="741" w:author="tao huang" w:date="2018-10-26T11:11:00Z">
        <w:r w:rsidR="004D0A41" w:rsidRPr="00A37575">
          <w:rPr>
            <w:rFonts w:cs="Times New Roman"/>
            <w:sz w:val="22"/>
          </w:rPr>
          <w:t>method</w:t>
        </w:r>
      </w:ins>
      <w:ins w:id="742" w:author="tao huang" w:date="2018-10-26T10:52:00Z">
        <w:r w:rsidR="0081490C" w:rsidRPr="00A37575">
          <w:rPr>
            <w:rFonts w:cs="Times New Roman"/>
            <w:sz w:val="22"/>
          </w:rPr>
          <w:t xml:space="preserve"> </w:t>
        </w:r>
      </w:ins>
      <w:ins w:id="743" w:author="tao huang" w:date="2018-10-26T11:11:00Z">
        <w:r w:rsidR="004D0A41" w:rsidRPr="00A37575">
          <w:rPr>
            <w:rFonts w:cs="Times New Roman"/>
            <w:sz w:val="22"/>
          </w:rPr>
          <w:t xml:space="preserve">to forecast product volume sales for beverage manufacturers. </w:t>
        </w:r>
      </w:ins>
      <w:ins w:id="744" w:author="tao huang" w:date="2018-10-26T11:26:00Z">
        <w:r w:rsidR="00293D33" w:rsidRPr="00A37575">
          <w:rPr>
            <w:rFonts w:cs="Times New Roman"/>
            <w:sz w:val="22"/>
          </w:rPr>
          <w:t>The model</w:t>
        </w:r>
      </w:ins>
      <w:ins w:id="745" w:author="tao huang" w:date="2018-10-26T11:12:00Z">
        <w:r w:rsidR="004D0A41" w:rsidRPr="00A37575">
          <w:rPr>
            <w:rFonts w:cs="Times New Roman"/>
            <w:sz w:val="22"/>
          </w:rPr>
          <w:t xml:space="preserve"> </w:t>
        </w:r>
      </w:ins>
      <w:ins w:id="746" w:author="tao huang" w:date="2018-10-26T10:54:00Z">
        <w:r w:rsidR="0081490C" w:rsidRPr="00A37575">
          <w:rPr>
            <w:rFonts w:cs="Times New Roman"/>
            <w:sz w:val="22"/>
          </w:rPr>
          <w:t>incorporates</w:t>
        </w:r>
      </w:ins>
      <w:ins w:id="747" w:author="tao huang" w:date="2018-10-26T10:51:00Z">
        <w:r w:rsidR="00F87D6D" w:rsidRPr="00A37575">
          <w:rPr>
            <w:rFonts w:cs="Times New Roman"/>
            <w:sz w:val="22"/>
          </w:rPr>
          <w:t xml:space="preserve"> </w:t>
        </w:r>
      </w:ins>
      <w:ins w:id="748" w:author="tao huang" w:date="2018-10-26T11:26:00Z">
        <w:r w:rsidR="00293D33" w:rsidRPr="00A37575">
          <w:rPr>
            <w:rFonts w:cs="Times New Roman"/>
            <w:sz w:val="22"/>
          </w:rPr>
          <w:t xml:space="preserve">the promotional </w:t>
        </w:r>
      </w:ins>
      <w:ins w:id="749" w:author="tao huang" w:date="2018-10-26T11:27:00Z">
        <w:r w:rsidR="00293D33" w:rsidRPr="00A37575">
          <w:rPr>
            <w:rFonts w:cs="Times New Roman"/>
            <w:sz w:val="22"/>
          </w:rPr>
          <w:t>information</w:t>
        </w:r>
      </w:ins>
      <w:ins w:id="750" w:author="tao huang" w:date="2018-10-26T10:55:00Z">
        <w:r w:rsidR="0081490C" w:rsidRPr="00A37575">
          <w:rPr>
            <w:rFonts w:cs="Times New Roman"/>
            <w:sz w:val="22"/>
          </w:rPr>
          <w:t xml:space="preserve"> of the </w:t>
        </w:r>
      </w:ins>
      <w:ins w:id="751" w:author="tao huang" w:date="2018-10-26T11:27:00Z">
        <w:r w:rsidR="00293D33" w:rsidRPr="00A37575">
          <w:rPr>
            <w:rFonts w:cs="Times New Roman"/>
            <w:sz w:val="22"/>
          </w:rPr>
          <w:t>main competitors of the focal product</w:t>
        </w:r>
      </w:ins>
      <w:ins w:id="752" w:author="tao huang" w:date="2018-10-28T20:19:00Z">
        <w:r w:rsidR="00393F91" w:rsidRPr="00A37575">
          <w:rPr>
            <w:rFonts w:cs="Times New Roman"/>
            <w:sz w:val="22"/>
            <w:rPrChange w:id="753" w:author="tao huang" w:date="2018-10-28T22:39:00Z">
              <w:rPr>
                <w:rFonts w:cs="Times New Roman"/>
                <w:color w:val="833C0B" w:themeColor="accent2" w:themeShade="80"/>
                <w:sz w:val="22"/>
              </w:rPr>
            </w:rPrChange>
          </w:rPr>
          <w:t xml:space="preserve">. However, their method is only applicable when there are a small number </w:t>
        </w:r>
      </w:ins>
      <w:ins w:id="754" w:author="tao huang" w:date="2018-10-28T20:20:00Z">
        <w:r w:rsidR="00393F91" w:rsidRPr="00A37575">
          <w:rPr>
            <w:rFonts w:cs="Times New Roman"/>
            <w:sz w:val="22"/>
            <w:rPrChange w:id="755" w:author="tao huang" w:date="2018-10-28T22:39:00Z">
              <w:rPr>
                <w:rFonts w:cs="Times New Roman"/>
                <w:color w:val="833C0B" w:themeColor="accent2" w:themeShade="80"/>
                <w:sz w:val="22"/>
              </w:rPr>
            </w:rPrChange>
          </w:rPr>
          <w:t xml:space="preserve">of </w:t>
        </w:r>
      </w:ins>
      <w:ins w:id="756" w:author="tao huang" w:date="2018-10-28T20:19:00Z">
        <w:r w:rsidR="00393F91" w:rsidRPr="00A37575">
          <w:rPr>
            <w:rFonts w:cs="Times New Roman"/>
            <w:sz w:val="22"/>
            <w:rPrChange w:id="757" w:author="tao huang" w:date="2018-10-28T22:39:00Z">
              <w:rPr>
                <w:rFonts w:cs="Times New Roman"/>
                <w:color w:val="833C0B" w:themeColor="accent2" w:themeShade="80"/>
                <w:sz w:val="22"/>
              </w:rPr>
            </w:rPrChange>
          </w:rPr>
          <w:t>competitors</w:t>
        </w:r>
      </w:ins>
      <w:ins w:id="758" w:author="tao huang" w:date="2018-10-28T20:21:00Z">
        <w:r w:rsidR="00393F91" w:rsidRPr="00A37575">
          <w:rPr>
            <w:rFonts w:cs="Times New Roman"/>
            <w:sz w:val="22"/>
            <w:rPrChange w:id="759"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760" w:author="tao huang" w:date="2018-10-28T22:39:00Z">
              <w:rPr>
                <w:rFonts w:cs="Times New Roman"/>
                <w:noProof/>
                <w:color w:val="833C0B" w:themeColor="accent2" w:themeShade="80"/>
                <w:sz w:val="22"/>
              </w:rPr>
            </w:rPrChange>
          </w:rPr>
          <w:t>e.g.</w:t>
        </w:r>
      </w:ins>
      <w:ins w:id="761" w:author="tao huang" w:date="2018-10-28T22:21:00Z">
        <w:r w:rsidR="001B17C9" w:rsidRPr="00A37575">
          <w:rPr>
            <w:rFonts w:cs="Times New Roman"/>
            <w:noProof/>
            <w:sz w:val="22"/>
            <w:rPrChange w:id="762" w:author="tao huang" w:date="2018-10-28T22:39:00Z">
              <w:rPr>
                <w:rFonts w:cs="Times New Roman"/>
                <w:noProof/>
                <w:color w:val="833C0B" w:themeColor="accent2" w:themeShade="80"/>
                <w:sz w:val="22"/>
              </w:rPr>
            </w:rPrChange>
          </w:rPr>
          <w:t>,</w:t>
        </w:r>
      </w:ins>
      <w:ins w:id="763" w:author="tao huang" w:date="2018-10-28T20:21:00Z">
        <w:r w:rsidR="00393F91" w:rsidRPr="00A37575">
          <w:rPr>
            <w:rFonts w:cs="Times New Roman"/>
            <w:sz w:val="22"/>
            <w:rPrChange w:id="764" w:author="tao huang" w:date="2018-10-28T22:39:00Z">
              <w:rPr>
                <w:rFonts w:cs="Times New Roman"/>
                <w:color w:val="833C0B" w:themeColor="accent2" w:themeShade="80"/>
                <w:sz w:val="22"/>
              </w:rPr>
            </w:rPrChange>
          </w:rPr>
          <w:t xml:space="preserve"> just with Coca and Pepsi)</w:t>
        </w:r>
      </w:ins>
      <w:ins w:id="765" w:author="tao huang" w:date="2018-10-28T20:20:00Z">
        <w:r w:rsidR="00393F91" w:rsidRPr="00A37575">
          <w:rPr>
            <w:rFonts w:cs="Times New Roman"/>
            <w:sz w:val="22"/>
            <w:rPrChange w:id="766" w:author="tao huang" w:date="2018-10-28T22:39:00Z">
              <w:rPr>
                <w:rFonts w:cs="Times New Roman"/>
                <w:color w:val="833C0B" w:themeColor="accent2" w:themeShade="80"/>
                <w:sz w:val="22"/>
              </w:rPr>
            </w:rPrChange>
          </w:rPr>
          <w:t xml:space="preserve">. </w:t>
        </w:r>
      </w:ins>
      <w:moveToRangeStart w:id="767" w:author="tao huang" w:date="2018-10-26T11:13:00Z" w:name="move528315735"/>
      <w:moveTo w:id="768"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1A6E72">
          <w:rPr>
            <w:rFonts w:cs="Times New Roman"/>
            <w:sz w:val="22"/>
            <w:rPrChange w:id="769"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770" w:author="tao huang" w:date="2018-10-26T11:39:00Z">
        <w:r w:rsidR="00263131" w:rsidRPr="00A37575">
          <w:rPr>
            <w:rFonts w:cs="Times New Roman"/>
            <w:sz w:val="22"/>
          </w:rPr>
          <w:t xml:space="preserve">proposed two-stage ADL </w:t>
        </w:r>
      </w:ins>
      <w:ins w:id="771" w:author="tao huang" w:date="2018-10-28T20:21:00Z">
        <w:r w:rsidR="00393F91" w:rsidRPr="00A37575">
          <w:rPr>
            <w:rFonts w:cs="Times New Roman"/>
            <w:sz w:val="22"/>
            <w:rPrChange w:id="772" w:author="tao huang" w:date="2018-10-28T22:39:00Z">
              <w:rPr>
                <w:rFonts w:cs="Times New Roman"/>
                <w:color w:val="833C0B" w:themeColor="accent2" w:themeShade="80"/>
                <w:sz w:val="22"/>
              </w:rPr>
            </w:rPrChange>
          </w:rPr>
          <w:t>methods</w:t>
        </w:r>
      </w:ins>
      <w:ins w:id="773"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774" w:author="tao huang" w:date="2018-10-28T22:39:00Z">
              <w:rPr>
                <w:rFonts w:cs="Times New Roman"/>
                <w:sz w:val="22"/>
              </w:rPr>
            </w:rPrChange>
          </w:rPr>
          <w:t>SKU</w:t>
        </w:r>
        <w:r w:rsidR="00263131" w:rsidRPr="00A37575">
          <w:rPr>
            <w:rFonts w:cs="Times New Roman"/>
            <w:sz w:val="22"/>
          </w:rPr>
          <w:t xml:space="preserve"> level. Their </w:t>
        </w:r>
      </w:ins>
      <w:ins w:id="775" w:author="tao huang" w:date="2018-10-28T20:21:00Z">
        <w:r w:rsidR="00393F91" w:rsidRPr="00A37575">
          <w:rPr>
            <w:rFonts w:cs="Times New Roman"/>
            <w:sz w:val="22"/>
            <w:rPrChange w:id="776" w:author="tao huang" w:date="2018-10-28T22:39:00Z">
              <w:rPr>
                <w:rFonts w:cs="Times New Roman"/>
                <w:color w:val="833C0B" w:themeColor="accent2" w:themeShade="80"/>
                <w:sz w:val="22"/>
              </w:rPr>
            </w:rPrChange>
          </w:rPr>
          <w:t xml:space="preserve">methods were the first to </w:t>
        </w:r>
      </w:ins>
      <w:ins w:id="777" w:author="tao huang" w:date="2018-10-26T11:31:00Z">
        <w:r w:rsidR="00293D33" w:rsidRPr="00A37575">
          <w:rPr>
            <w:rFonts w:cs="Times New Roman"/>
            <w:sz w:val="22"/>
            <w:rPrChange w:id="778" w:author="tao huang" w:date="2018-10-28T22:39:00Z">
              <w:rPr>
                <w:rFonts w:cs="Times New Roman"/>
                <w:sz w:val="22"/>
                <w:highlight w:val="yellow"/>
              </w:rPr>
            </w:rPrChange>
          </w:rPr>
          <w:t xml:space="preserve">account for the competitive </w:t>
        </w:r>
      </w:ins>
      <w:ins w:id="779" w:author="tao huang" w:date="2018-10-26T11:32:00Z">
        <w:r w:rsidR="00293D33" w:rsidRPr="00A37575">
          <w:rPr>
            <w:rFonts w:cs="Times New Roman"/>
            <w:sz w:val="22"/>
            <w:rPrChange w:id="780" w:author="tao huang" w:date="2018-10-28T22:39:00Z">
              <w:rPr>
                <w:rFonts w:cs="Times New Roman"/>
                <w:sz w:val="22"/>
                <w:highlight w:val="yellow"/>
              </w:rPr>
            </w:rPrChange>
          </w:rPr>
          <w:t xml:space="preserve">promotional information for the </w:t>
        </w:r>
        <w:r w:rsidR="00293D33" w:rsidRPr="00A37575">
          <w:rPr>
            <w:rFonts w:cs="Times New Roman"/>
            <w:sz w:val="22"/>
            <w:rPrChange w:id="781" w:author="tao huang" w:date="2018-10-28T22:39:00Z">
              <w:rPr>
                <w:rFonts w:cs="Times New Roman"/>
                <w:sz w:val="22"/>
                <w:highlight w:val="yellow"/>
              </w:rPr>
            </w:rPrChange>
          </w:rPr>
          <w:lastRenderedPageBreak/>
          <w:t xml:space="preserve">whole product category. They initially </w:t>
        </w:r>
      </w:ins>
      <w:ins w:id="782" w:author="tao huang" w:date="2018-10-28T20:22:00Z">
        <w:r w:rsidR="00393F91" w:rsidRPr="00A37575">
          <w:rPr>
            <w:rFonts w:cs="Times New Roman"/>
            <w:sz w:val="22"/>
            <w:rPrChange w:id="783" w:author="tao huang" w:date="2018-10-28T22:39:00Z">
              <w:rPr>
                <w:rFonts w:cs="Times New Roman"/>
                <w:color w:val="833C0B" w:themeColor="accent2" w:themeShade="80"/>
                <w:sz w:val="22"/>
              </w:rPr>
            </w:rPrChange>
          </w:rPr>
          <w:t>implemented</w:t>
        </w:r>
      </w:ins>
      <w:ins w:id="784" w:author="tao huang" w:date="2018-10-26T11:32:00Z">
        <w:r w:rsidR="00293D33" w:rsidRPr="00A37575">
          <w:rPr>
            <w:rFonts w:cs="Times New Roman"/>
            <w:sz w:val="22"/>
            <w:rPrChange w:id="785" w:author="tao huang" w:date="2018-10-28T22:39:00Z">
              <w:rPr>
                <w:rFonts w:cs="Times New Roman"/>
                <w:sz w:val="22"/>
                <w:highlight w:val="yellow"/>
              </w:rPr>
            </w:rPrChange>
          </w:rPr>
          <w:t xml:space="preserve"> a variable selection </w:t>
        </w:r>
      </w:ins>
      <w:ins w:id="786" w:author="tao huang" w:date="2018-10-28T20:22:00Z">
        <w:r w:rsidR="00393F91" w:rsidRPr="00A37575">
          <w:rPr>
            <w:rFonts w:cs="Times New Roman"/>
            <w:sz w:val="22"/>
            <w:rPrChange w:id="787" w:author="tao huang" w:date="2018-10-28T22:39:00Z">
              <w:rPr>
                <w:rFonts w:cs="Times New Roman"/>
                <w:color w:val="833C0B" w:themeColor="accent2" w:themeShade="80"/>
                <w:sz w:val="22"/>
              </w:rPr>
            </w:rPrChange>
          </w:rPr>
          <w:t>procedure</w:t>
        </w:r>
      </w:ins>
      <w:ins w:id="788" w:author="tao huang" w:date="2018-10-26T11:32:00Z">
        <w:r w:rsidR="00293D33" w:rsidRPr="00A37575">
          <w:rPr>
            <w:rFonts w:cs="Times New Roman"/>
            <w:sz w:val="22"/>
            <w:rPrChange w:id="789" w:author="tao huang" w:date="2018-10-28T22:39:00Z">
              <w:rPr>
                <w:rFonts w:cs="Times New Roman"/>
                <w:sz w:val="22"/>
                <w:highlight w:val="yellow"/>
              </w:rPr>
            </w:rPrChange>
          </w:rPr>
          <w:t xml:space="preserve"> to identify the most important variables for the competitive activities</w:t>
        </w:r>
      </w:ins>
      <w:ins w:id="790" w:author="tao huang" w:date="2018-10-28T20:23:00Z">
        <w:r w:rsidR="00393F91" w:rsidRPr="00A37575">
          <w:rPr>
            <w:rFonts w:cs="Times New Roman"/>
            <w:sz w:val="22"/>
            <w:rPrChange w:id="791" w:author="tao huang" w:date="2018-10-28T22:39:00Z">
              <w:rPr>
                <w:rFonts w:cs="Times New Roman"/>
                <w:color w:val="833C0B" w:themeColor="accent2" w:themeShade="80"/>
                <w:sz w:val="22"/>
              </w:rPr>
            </w:rPrChange>
          </w:rPr>
          <w:t xml:space="preserve"> within the product category</w:t>
        </w:r>
      </w:ins>
      <w:ins w:id="792" w:author="tao huang" w:date="2018-10-26T11:32:00Z">
        <w:r w:rsidR="00293D33" w:rsidRPr="00A37575">
          <w:rPr>
            <w:rFonts w:cs="Times New Roman"/>
            <w:sz w:val="22"/>
            <w:rPrChange w:id="793" w:author="tao huang" w:date="2018-10-28T22:39:00Z">
              <w:rPr>
                <w:rFonts w:cs="Times New Roman"/>
                <w:sz w:val="22"/>
                <w:highlight w:val="yellow"/>
              </w:rPr>
            </w:rPrChange>
          </w:rPr>
          <w:t xml:space="preserve">. </w:t>
        </w:r>
      </w:ins>
      <w:ins w:id="794" w:author="tao huang" w:date="2018-10-28T20:23:00Z">
        <w:r w:rsidR="00393F91" w:rsidRPr="00A37575">
          <w:rPr>
            <w:rFonts w:cs="Times New Roman"/>
            <w:sz w:val="22"/>
            <w:rPrChange w:id="795" w:author="tao huang" w:date="2018-10-28T22:39:00Z">
              <w:rPr>
                <w:rFonts w:cs="Times New Roman"/>
                <w:color w:val="833C0B" w:themeColor="accent2" w:themeShade="80"/>
                <w:sz w:val="22"/>
              </w:rPr>
            </w:rPrChange>
          </w:rPr>
          <w:t>T</w:t>
        </w:r>
      </w:ins>
      <w:ins w:id="796" w:author="tao huang" w:date="2018-10-26T11:32:00Z">
        <w:r w:rsidR="00293D33" w:rsidRPr="00A37575">
          <w:rPr>
            <w:rFonts w:cs="Times New Roman"/>
            <w:sz w:val="22"/>
            <w:rPrChange w:id="797" w:author="tao huang" w:date="2018-10-28T22:39:00Z">
              <w:rPr>
                <w:rFonts w:cs="Times New Roman"/>
                <w:sz w:val="22"/>
                <w:highlight w:val="yellow"/>
              </w:rPr>
            </w:rPrChange>
          </w:rPr>
          <w:t xml:space="preserve">hey </w:t>
        </w:r>
      </w:ins>
      <w:ins w:id="798" w:author="tao huang" w:date="2018-10-28T20:23:00Z">
        <w:r w:rsidR="00393F91" w:rsidRPr="00A37575">
          <w:rPr>
            <w:rFonts w:cs="Times New Roman"/>
            <w:sz w:val="22"/>
            <w:rPrChange w:id="799" w:author="tao huang" w:date="2018-10-28T22:39:00Z">
              <w:rPr>
                <w:rFonts w:cs="Times New Roman"/>
                <w:color w:val="833C0B" w:themeColor="accent2" w:themeShade="80"/>
                <w:sz w:val="22"/>
              </w:rPr>
            </w:rPrChange>
          </w:rPr>
          <w:t xml:space="preserve">then </w:t>
        </w:r>
      </w:ins>
      <w:ins w:id="800" w:author="tao huang" w:date="2018-10-26T11:33:00Z">
        <w:r w:rsidR="00293D33" w:rsidRPr="00A37575">
          <w:rPr>
            <w:rFonts w:cs="Times New Roman"/>
            <w:sz w:val="22"/>
            <w:rPrChange w:id="801" w:author="tao huang" w:date="2018-10-28T22:39:00Z">
              <w:rPr>
                <w:rFonts w:cs="Times New Roman"/>
                <w:sz w:val="22"/>
                <w:highlight w:val="yellow"/>
              </w:rPr>
            </w:rPrChange>
          </w:rPr>
          <w:t>specified</w:t>
        </w:r>
      </w:ins>
      <w:ins w:id="802" w:author="tao huang" w:date="2018-10-26T11:32:00Z">
        <w:r w:rsidR="00293D33" w:rsidRPr="00A37575">
          <w:rPr>
            <w:rFonts w:cs="Times New Roman"/>
            <w:sz w:val="22"/>
            <w:rPrChange w:id="803" w:author="tao huang" w:date="2018-10-28T22:39:00Z">
              <w:rPr>
                <w:rFonts w:cs="Times New Roman"/>
                <w:sz w:val="22"/>
                <w:highlight w:val="yellow"/>
              </w:rPr>
            </w:rPrChange>
          </w:rPr>
          <w:t xml:space="preserve"> </w:t>
        </w:r>
      </w:ins>
      <w:moveTo w:id="804" w:author="tao huang" w:date="2018-10-26T11:13:00Z">
        <w:del w:id="805"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806" w:author="tao huang" w:date="2018-10-26T11:33:00Z">
        <w:r w:rsidR="00293D33" w:rsidRPr="00A37575">
          <w:rPr>
            <w:rFonts w:cs="Times New Roman"/>
            <w:sz w:val="22"/>
            <w:rPrChange w:id="807" w:author="tao huang" w:date="2018-10-28T22:39:00Z">
              <w:rPr>
                <w:rFonts w:cs="Times New Roman"/>
                <w:sz w:val="22"/>
                <w:highlight w:val="yellow"/>
              </w:rPr>
            </w:rPrChange>
          </w:rPr>
          <w:t>based on the</w:t>
        </w:r>
      </w:ins>
      <w:ins w:id="808" w:author="tao huang" w:date="2018-10-28T20:23:00Z">
        <w:r w:rsidR="00393F91" w:rsidRPr="00A37575">
          <w:rPr>
            <w:rFonts w:cs="Times New Roman"/>
            <w:sz w:val="22"/>
            <w:rPrChange w:id="809" w:author="tao huang" w:date="2018-10-28T22:39:00Z">
              <w:rPr>
                <w:rFonts w:cs="Times New Roman"/>
                <w:color w:val="833C0B" w:themeColor="accent2" w:themeShade="80"/>
                <w:sz w:val="22"/>
              </w:rPr>
            </w:rPrChange>
          </w:rPr>
          <w:t>se</w:t>
        </w:r>
      </w:ins>
      <w:ins w:id="810" w:author="tao huang" w:date="2018-10-26T11:33:00Z">
        <w:r w:rsidR="00293D33" w:rsidRPr="00A37575">
          <w:rPr>
            <w:rFonts w:cs="Times New Roman"/>
            <w:sz w:val="22"/>
            <w:rPrChange w:id="811" w:author="tao huang" w:date="2018-10-28T22:39:00Z">
              <w:rPr>
                <w:rFonts w:cs="Times New Roman"/>
                <w:sz w:val="22"/>
                <w:highlight w:val="yellow"/>
              </w:rPr>
            </w:rPrChange>
          </w:rPr>
          <w:t xml:space="preserve"> selected variables. Their </w:t>
        </w:r>
      </w:ins>
      <w:ins w:id="812" w:author="tao huang" w:date="2018-10-28T20:23:00Z">
        <w:r w:rsidR="007A4011" w:rsidRPr="00A37575">
          <w:rPr>
            <w:rFonts w:cs="Times New Roman"/>
            <w:sz w:val="22"/>
            <w:rPrChange w:id="813" w:author="tao huang" w:date="2018-10-28T22:39:00Z">
              <w:rPr>
                <w:rFonts w:cs="Times New Roman"/>
                <w:color w:val="833C0B" w:themeColor="accent2" w:themeShade="80"/>
                <w:sz w:val="22"/>
              </w:rPr>
            </w:rPrChange>
          </w:rPr>
          <w:t>methods</w:t>
        </w:r>
      </w:ins>
      <w:ins w:id="814" w:author="tao huang" w:date="2018-10-26T11:33:00Z">
        <w:r w:rsidR="00293D33" w:rsidRPr="00A37575">
          <w:rPr>
            <w:rFonts w:cs="Times New Roman"/>
            <w:sz w:val="22"/>
            <w:rPrChange w:id="815" w:author="tao huang" w:date="2018-10-28T22:39:00Z">
              <w:rPr>
                <w:rFonts w:cs="Times New Roman"/>
                <w:sz w:val="22"/>
                <w:highlight w:val="yellow"/>
              </w:rPr>
            </w:rPrChange>
          </w:rPr>
          <w:t xml:space="preserve"> </w:t>
        </w:r>
      </w:ins>
      <w:ins w:id="816" w:author="tao huang" w:date="2018-10-26T11:38:00Z">
        <w:r w:rsidR="00263131" w:rsidRPr="00A37575">
          <w:rPr>
            <w:rFonts w:cs="Times New Roman"/>
            <w:noProof/>
            <w:sz w:val="22"/>
            <w:rPrChange w:id="817"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818" w:author="tao huang" w:date="2018-10-28T22:39:00Z">
              <w:rPr>
                <w:rFonts w:cs="Times New Roman"/>
                <w:sz w:val="22"/>
              </w:rPr>
            </w:rPrChange>
          </w:rPr>
          <w:t>been 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819" w:author="tao huang" w:date="2018-10-28T22:39:00Z">
              <w:rPr>
                <w:rFonts w:cs="Times New Roman"/>
                <w:sz w:val="22"/>
              </w:rPr>
            </w:rPrChange>
          </w:rPr>
          <w:t>etc</w:t>
        </w:r>
      </w:ins>
      <w:ins w:id="820" w:author="tao huang" w:date="2018-10-28T20:18:00Z">
        <w:r w:rsidR="00F342A1" w:rsidRPr="00A37575">
          <w:rPr>
            <w:rFonts w:cs="Times New Roman"/>
            <w:sz w:val="22"/>
            <w:rPrChange w:id="821" w:author="tao huang" w:date="2018-10-28T22:39:00Z">
              <w:rPr>
                <w:rFonts w:cs="Times New Roman"/>
                <w:color w:val="833C0B" w:themeColor="accent2" w:themeShade="80"/>
                <w:sz w:val="22"/>
              </w:rPr>
            </w:rPrChange>
          </w:rPr>
          <w:t>.</w:t>
        </w:r>
      </w:ins>
      <w:ins w:id="822" w:author="tao huang" w:date="2018-10-26T11:38:00Z">
        <w:r w:rsidR="00263131" w:rsidRPr="00A37575">
          <w:rPr>
            <w:rFonts w:cs="Times New Roman"/>
            <w:sz w:val="22"/>
          </w:rPr>
          <w:t xml:space="preserve"> and found with </w:t>
        </w:r>
      </w:ins>
      <w:ins w:id="823" w:author="tao huang" w:date="2018-10-26T11:34:00Z">
        <w:r w:rsidR="00293D33" w:rsidRPr="00A37575">
          <w:rPr>
            <w:rFonts w:cs="Times New Roman"/>
            <w:sz w:val="22"/>
            <w:rPrChange w:id="824" w:author="tao huang" w:date="2018-10-28T22:39:00Z">
              <w:rPr>
                <w:rFonts w:cs="Times New Roman"/>
                <w:sz w:val="22"/>
                <w:highlight w:val="yellow"/>
              </w:rPr>
            </w:rPrChange>
          </w:rPr>
          <w:t xml:space="preserve">the best forecasting </w:t>
        </w:r>
      </w:ins>
      <w:ins w:id="825" w:author="tao huang" w:date="2018-10-26T11:39:00Z">
        <w:r w:rsidR="00263131" w:rsidRPr="00A37575">
          <w:rPr>
            <w:rFonts w:cs="Times New Roman"/>
            <w:sz w:val="22"/>
          </w:rPr>
          <w:t xml:space="preserve">performance. </w:t>
        </w:r>
      </w:ins>
      <w:moveTo w:id="826" w:author="tao huang" w:date="2018-10-26T11:13:00Z">
        <w:del w:id="827" w:author="tao huang" w:date="2018-10-26T11:35:00Z">
          <w:r w:rsidR="00626D79" w:rsidRPr="00A37575" w:rsidDel="00293D33">
            <w:rPr>
              <w:rFonts w:cs="Times New Roman"/>
              <w:sz w:val="22"/>
            </w:rPr>
            <w:delText xml:space="preserve">to forecast grocery sales </w:delText>
          </w:r>
        </w:del>
        <w:del w:id="828" w:author="tao huang" w:date="2018-10-26T11:38:00Z">
          <w:r w:rsidR="00626D79" w:rsidRPr="00A37575" w:rsidDel="00263131">
            <w:rPr>
              <w:rFonts w:cs="Times New Roman"/>
              <w:sz w:val="22"/>
            </w:rPr>
            <w:delText>for</w:delText>
          </w:r>
        </w:del>
        <w:del w:id="829" w:author="tao huang" w:date="2018-10-26T11:39:00Z">
          <w:r w:rsidR="00626D79" w:rsidRPr="00A37575" w:rsidDel="00263131">
            <w:rPr>
              <w:rFonts w:cs="Times New Roman"/>
              <w:sz w:val="22"/>
            </w:rPr>
            <w:delText xml:space="preserve"> five categories</w:delText>
          </w:r>
        </w:del>
        <w:del w:id="830"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831" w:author="tao huang" w:date="2018-10-26T11:39:00Z">
          <w:r w:rsidR="00626D79" w:rsidRPr="00A37575" w:rsidDel="00263131">
            <w:rPr>
              <w:rFonts w:cs="Times New Roman"/>
              <w:sz w:val="22"/>
            </w:rPr>
            <w:delText xml:space="preserve">. </w:delText>
          </w:r>
        </w:del>
        <w:del w:id="832" w:author="tao huang" w:date="2018-10-26T11:32:00Z">
          <w:r w:rsidR="00626D79" w:rsidRPr="00A37575" w:rsidDel="00293D33">
            <w:rPr>
              <w:rFonts w:cs="Times New Roman"/>
              <w:sz w:val="22"/>
            </w:rPr>
            <w:delText>The</w:delText>
          </w:r>
        </w:del>
        <w:del w:id="833"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767"/>
      <w:del w:id="834"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1A6E72" w:rsidDel="00626D79">
          <w:rPr>
            <w:rFonts w:cs="Times New Roman"/>
            <w:sz w:val="22"/>
            <w:rPrChange w:id="835"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836" w:author="tao huang" w:date="2018-10-26T11:13:00Z" w:name="move528315735"/>
      <w:moveFrom w:id="837"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sidDel="00626D79">
          <w:rPr>
            <w:rFonts w:cs="Times New Roman"/>
            <w:sz w:val="22"/>
            <w:rPrChange w:id="838"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836"/>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839"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840" w:author="tao huang" w:date="2018-10-26T11:36:00Z">
        <w:r w:rsidR="00330276" w:rsidRPr="00A37575">
          <w:rPr>
            <w:rFonts w:cs="Times New Roman"/>
            <w:sz w:val="22"/>
          </w:rPr>
          <w:t>proposed</w:t>
        </w:r>
        <w:r w:rsidR="005B48F2" w:rsidRPr="00A37575">
          <w:rPr>
            <w:rFonts w:cs="Times New Roman"/>
            <w:sz w:val="22"/>
          </w:rPr>
          <w:t xml:space="preserve"> three-stage ADL </w:t>
        </w:r>
      </w:ins>
      <w:ins w:id="841" w:author="tao huang" w:date="2018-10-28T20:24:00Z">
        <w:r w:rsidR="0061626F" w:rsidRPr="00A37575">
          <w:rPr>
            <w:rFonts w:cs="Times New Roman"/>
            <w:sz w:val="22"/>
            <w:rPrChange w:id="842" w:author="tao huang" w:date="2018-10-28T22:39:00Z">
              <w:rPr>
                <w:rFonts w:cs="Times New Roman"/>
                <w:color w:val="833C0B" w:themeColor="accent2" w:themeShade="80"/>
                <w:sz w:val="22"/>
              </w:rPr>
            </w:rPrChange>
          </w:rPr>
          <w:t>methods</w:t>
        </w:r>
      </w:ins>
      <w:ins w:id="843" w:author="tao huang" w:date="2018-10-26T11:36:00Z">
        <w:r w:rsidR="005B48F2" w:rsidRPr="00A37575">
          <w:rPr>
            <w:rFonts w:cs="Times New Roman"/>
            <w:sz w:val="22"/>
          </w:rPr>
          <w:t xml:space="preserve"> which </w:t>
        </w:r>
      </w:ins>
      <w:r w:rsidRPr="00A37575">
        <w:rPr>
          <w:rFonts w:cs="Times New Roman"/>
          <w:sz w:val="22"/>
        </w:rPr>
        <w:t>further integrate</w:t>
      </w:r>
      <w:del w:id="844" w:author="tao huang" w:date="2018-10-26T11:36:00Z">
        <w:r w:rsidRPr="00A37575" w:rsidDel="005B48F2">
          <w:rPr>
            <w:rFonts w:cs="Times New Roman"/>
            <w:sz w:val="22"/>
          </w:rPr>
          <w:delText>d</w:delText>
        </w:r>
      </w:del>
      <w:r w:rsidRPr="00A37575">
        <w:rPr>
          <w:rFonts w:cs="Times New Roman"/>
          <w:sz w:val="22"/>
        </w:rPr>
        <w:t xml:space="preserve"> the promotional information not only from the same </w:t>
      </w:r>
      <w:ins w:id="845"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846" w:author="tao huang" w:date="2018-10-26T11:36:00Z">
        <w:r w:rsidR="00330276" w:rsidRPr="00A37575">
          <w:rPr>
            <w:rFonts w:cs="Times New Roman"/>
            <w:sz w:val="22"/>
          </w:rPr>
          <w:t xml:space="preserve">product </w:t>
        </w:r>
      </w:ins>
      <w:r w:rsidRPr="00A37575">
        <w:rPr>
          <w:rFonts w:cs="Times New Roman"/>
          <w:sz w:val="22"/>
        </w:rPr>
        <w:t xml:space="preserve">categories. </w:t>
      </w:r>
      <w:ins w:id="847" w:author="tao huang" w:date="2018-10-28T20:24:00Z">
        <w:r w:rsidR="0061626F" w:rsidRPr="00A37575">
          <w:rPr>
            <w:rFonts w:cs="Times New Roman"/>
            <w:sz w:val="22"/>
            <w:rPrChange w:id="848" w:author="tao huang" w:date="2018-10-28T22:39:00Z">
              <w:rPr>
                <w:rFonts w:cs="Times New Roman"/>
                <w:color w:val="833C0B" w:themeColor="accent2" w:themeShade="80"/>
                <w:sz w:val="22"/>
              </w:rPr>
            </w:rPrChange>
          </w:rPr>
          <w:t xml:space="preserve">Their </w:t>
        </w:r>
      </w:ins>
      <w:ins w:id="849" w:author="tao huang" w:date="2018-10-28T20:25:00Z">
        <w:r w:rsidR="0061626F" w:rsidRPr="00A37575">
          <w:rPr>
            <w:rFonts w:cs="Times New Roman"/>
            <w:sz w:val="22"/>
            <w:rPrChange w:id="850" w:author="tao huang" w:date="2018-10-28T22:39:00Z">
              <w:rPr>
                <w:rFonts w:cs="Times New Roman"/>
                <w:color w:val="833C0B" w:themeColor="accent2" w:themeShade="80"/>
                <w:sz w:val="22"/>
              </w:rPr>
            </w:rPrChange>
          </w:rPr>
          <w:t xml:space="preserve">methods </w:t>
        </w:r>
      </w:ins>
      <w:ins w:id="851" w:author="tao huang" w:date="2018-10-28T20:27:00Z">
        <w:r w:rsidR="0061626F" w:rsidRPr="00A37575">
          <w:rPr>
            <w:rFonts w:cs="Times New Roman"/>
            <w:sz w:val="22"/>
            <w:rPrChange w:id="852" w:author="tao huang" w:date="2018-10-28T22:39:00Z">
              <w:rPr>
                <w:rFonts w:cs="Times New Roman"/>
                <w:color w:val="833C0B" w:themeColor="accent2" w:themeShade="80"/>
                <w:sz w:val="22"/>
              </w:rPr>
            </w:rPrChange>
          </w:rPr>
          <w:t>are extensions of those in</w:t>
        </w:r>
      </w:ins>
      <w:ins w:id="853" w:author="tao huang" w:date="2018-10-28T20:25:00Z">
        <w:r w:rsidR="0061626F" w:rsidRPr="00A37575">
          <w:rPr>
            <w:rFonts w:cs="Times New Roman"/>
            <w:sz w:val="22"/>
            <w:rPrChange w:id="854" w:author="tao huang" w:date="2018-10-28T22:39:00Z">
              <w:rPr>
                <w:rFonts w:cs="Times New Roman"/>
                <w:color w:val="833C0B" w:themeColor="accent2" w:themeShade="80"/>
                <w:sz w:val="22"/>
              </w:rPr>
            </w:rPrChange>
          </w:rPr>
          <w:t xml:space="preserve"> </w:t>
        </w:r>
        <w:r w:rsidR="0061626F" w:rsidRPr="00A37575">
          <w:rPr>
            <w:rFonts w:cs="Times New Roman"/>
            <w:sz w:val="22"/>
            <w:rPrChange w:id="855" w:author="tao huang" w:date="2018-10-28T22:39:00Z">
              <w:rPr>
                <w:rFonts w:cs="Times New Roman"/>
                <w:color w:val="833C0B" w:themeColor="accent2" w:themeShade="80"/>
                <w:sz w:val="22"/>
              </w:rPr>
            </w:rPrChange>
          </w:rPr>
          <w:fldChar w:fldCharType="begin"/>
        </w:r>
        <w:r w:rsidR="0061626F" w:rsidRPr="00A37575">
          <w:rPr>
            <w:rFonts w:cs="Times New Roman"/>
            <w:sz w:val="22"/>
            <w:rPrChange w:id="856"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857"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858"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859" w:author="tao huang" w:date="2018-10-28T22:39:00Z">
              <w:rPr>
                <w:rFonts w:cs="Times New Roman"/>
                <w:color w:val="833C0B" w:themeColor="accent2" w:themeShade="80"/>
                <w:sz w:val="22"/>
              </w:rPr>
            </w:rPrChange>
          </w:rPr>
          <w:fldChar w:fldCharType="end"/>
        </w:r>
        <w:r w:rsidR="0061626F" w:rsidRPr="00A37575">
          <w:rPr>
            <w:rFonts w:cs="Times New Roman"/>
            <w:sz w:val="22"/>
            <w:rPrChange w:id="860" w:author="tao huang" w:date="2018-10-28T22:39:00Z">
              <w:rPr>
                <w:rFonts w:cs="Times New Roman"/>
                <w:color w:val="833C0B" w:themeColor="accent2" w:themeShade="80"/>
                <w:sz w:val="22"/>
              </w:rPr>
            </w:rPrChange>
          </w:rPr>
          <w:t xml:space="preserve"> </w:t>
        </w:r>
      </w:ins>
      <w:ins w:id="861" w:author="tao huang" w:date="2018-10-28T20:27:00Z">
        <w:r w:rsidR="0061626F" w:rsidRPr="00A37575">
          <w:rPr>
            <w:rFonts w:cs="Times New Roman"/>
            <w:sz w:val="22"/>
            <w:rPrChange w:id="862" w:author="tao huang" w:date="2018-10-28T22:39:00Z">
              <w:rPr>
                <w:rFonts w:cs="Times New Roman"/>
                <w:color w:val="833C0B" w:themeColor="accent2" w:themeShade="80"/>
                <w:sz w:val="22"/>
              </w:rPr>
            </w:rPrChange>
          </w:rPr>
          <w:t xml:space="preserve">and also benefit from </w:t>
        </w:r>
      </w:ins>
      <w:ins w:id="863" w:author="tao huang" w:date="2018-10-28T20:26:00Z">
        <w:r w:rsidR="0061626F" w:rsidRPr="00A37575">
          <w:rPr>
            <w:rFonts w:cs="Times New Roman"/>
            <w:sz w:val="22"/>
            <w:rPrChange w:id="864" w:author="tao huang" w:date="2018-10-28T22:39:00Z">
              <w:rPr>
                <w:rFonts w:cs="Times New Roman"/>
                <w:color w:val="833C0B" w:themeColor="accent2" w:themeShade="80"/>
                <w:sz w:val="22"/>
              </w:rPr>
            </w:rPrChange>
          </w:rPr>
          <w:t xml:space="preserve">an automatic model specification procedure. </w:t>
        </w:r>
      </w:ins>
      <w:ins w:id="865" w:author="tao huang" w:date="2018-10-28T20:17:00Z">
        <w:r w:rsidR="00F342A1" w:rsidRPr="00A37575">
          <w:rPr>
            <w:rFonts w:cs="Times New Roman"/>
            <w:sz w:val="22"/>
            <w:rPrChange w:id="866" w:author="tao huang" w:date="2018-10-28T22:39:00Z">
              <w:rPr>
                <w:rFonts w:cs="Times New Roman"/>
                <w:color w:val="833C0B" w:themeColor="accent2" w:themeShade="80"/>
                <w:sz w:val="22"/>
              </w:rPr>
            </w:rPrChange>
          </w:rPr>
          <w:t xml:space="preserve">Their </w:t>
        </w:r>
      </w:ins>
      <w:ins w:id="867" w:author="tao huang" w:date="2018-10-28T20:28:00Z">
        <w:r w:rsidR="0061626F" w:rsidRPr="00A37575">
          <w:rPr>
            <w:rFonts w:cs="Times New Roman"/>
            <w:sz w:val="22"/>
            <w:rPrChange w:id="868" w:author="tao huang" w:date="2018-10-28T22:39:00Z">
              <w:rPr>
                <w:rFonts w:cs="Times New Roman"/>
                <w:color w:val="833C0B" w:themeColor="accent2" w:themeShade="80"/>
                <w:sz w:val="22"/>
              </w:rPr>
            </w:rPrChange>
          </w:rPr>
          <w:t>methods</w:t>
        </w:r>
      </w:ins>
      <w:ins w:id="869" w:author="tao huang" w:date="2018-10-28T20:17:00Z">
        <w:r w:rsidR="00F342A1" w:rsidRPr="00A37575">
          <w:rPr>
            <w:rFonts w:cs="Times New Roman"/>
            <w:sz w:val="22"/>
            <w:rPrChange w:id="870" w:author="tao huang" w:date="2018-10-28T22:39:00Z">
              <w:rPr>
                <w:rFonts w:cs="Times New Roman"/>
                <w:color w:val="833C0B" w:themeColor="accent2" w:themeShade="80"/>
                <w:sz w:val="22"/>
              </w:rPr>
            </w:rPrChange>
          </w:rPr>
          <w:t xml:space="preserve"> outperform the Base-lift benchmark model for 15 food product categories.</w:t>
        </w:r>
      </w:ins>
      <w:ins w:id="871" w:author="tao huang" w:date="2018-10-28T20:30:00Z">
        <w:r w:rsidR="00F60228" w:rsidRPr="00A37575">
          <w:rPr>
            <w:rFonts w:cs="Times New Roman"/>
            <w:sz w:val="22"/>
            <w:rPrChange w:id="872" w:author="tao huang" w:date="2018-10-28T22:39:00Z">
              <w:rPr>
                <w:rFonts w:cs="Times New Roman"/>
                <w:color w:val="833C0B" w:themeColor="accent2" w:themeShade="80"/>
                <w:sz w:val="22"/>
              </w:rPr>
            </w:rPrChange>
          </w:rPr>
          <w:t xml:space="preserve"> </w:t>
        </w:r>
      </w:ins>
      <w:ins w:id="873" w:author="tao huang" w:date="2018-10-28T20:31:00Z">
        <w:r w:rsidR="00F60228" w:rsidRPr="00A37575">
          <w:rPr>
            <w:rFonts w:cs="Times New Roman"/>
            <w:sz w:val="22"/>
            <w:rPrChange w:id="874" w:author="tao huang" w:date="2018-10-28T22:39:00Z">
              <w:rPr>
                <w:rFonts w:cs="Times New Roman"/>
                <w:color w:val="833C0B" w:themeColor="accent2" w:themeShade="80"/>
                <w:sz w:val="22"/>
              </w:rPr>
            </w:rPrChange>
          </w:rPr>
          <w:t>A</w:t>
        </w:r>
      </w:ins>
      <w:ins w:id="875" w:author="tao huang" w:date="2018-10-28T20:30:00Z">
        <w:r w:rsidR="00F60228" w:rsidRPr="00A37575">
          <w:rPr>
            <w:rFonts w:cs="Times New Roman"/>
            <w:sz w:val="22"/>
            <w:rPrChange w:id="876" w:author="tao huang" w:date="2018-10-28T22:39:00Z">
              <w:rPr>
                <w:rFonts w:cs="Times New Roman"/>
                <w:color w:val="833C0B" w:themeColor="accent2" w:themeShade="80"/>
                <w:sz w:val="22"/>
              </w:rPr>
            </w:rPrChange>
          </w:rPr>
          <w:t xml:space="preserve">ll </w:t>
        </w:r>
      </w:ins>
      <w:ins w:id="877" w:author="tao huang" w:date="2018-10-28T20:31:00Z">
        <w:r w:rsidR="00F60228" w:rsidRPr="00A37575">
          <w:rPr>
            <w:rFonts w:cs="Times New Roman"/>
            <w:sz w:val="22"/>
            <w:rPrChange w:id="878" w:author="tao huang" w:date="2018-10-28T22:39:00Z">
              <w:rPr>
                <w:rFonts w:cs="Times New Roman"/>
                <w:color w:val="833C0B" w:themeColor="accent2" w:themeShade="80"/>
                <w:sz w:val="22"/>
              </w:rPr>
            </w:rPrChange>
          </w:rPr>
          <w:t xml:space="preserve">the studies here </w:t>
        </w:r>
      </w:ins>
      <w:ins w:id="879" w:author="tao huang" w:date="2018-10-28T20:30:00Z">
        <w:r w:rsidR="00F60228" w:rsidRPr="00A37575">
          <w:rPr>
            <w:rFonts w:cs="Times New Roman"/>
            <w:sz w:val="22"/>
            <w:rPrChange w:id="880" w:author="tao huang" w:date="2018-10-28T22:39:00Z">
              <w:rPr>
                <w:rFonts w:cs="Times New Roman"/>
                <w:color w:val="833C0B" w:themeColor="accent2" w:themeShade="80"/>
                <w:sz w:val="22"/>
              </w:rPr>
            </w:rPrChange>
          </w:rPr>
          <w:t>assume constant effect</w:t>
        </w:r>
      </w:ins>
      <w:ins w:id="881" w:author="tao huang" w:date="2018-10-28T20:31:00Z">
        <w:r w:rsidR="00F60228" w:rsidRPr="00A37575">
          <w:rPr>
            <w:rFonts w:cs="Times New Roman"/>
            <w:sz w:val="22"/>
            <w:rPrChange w:id="882" w:author="tao huang" w:date="2018-10-28T22:39:00Z">
              <w:rPr>
                <w:rFonts w:cs="Times New Roman"/>
                <w:color w:val="833C0B" w:themeColor="accent2" w:themeShade="80"/>
                <w:sz w:val="22"/>
              </w:rPr>
            </w:rPrChange>
          </w:rPr>
          <w:t>s</w:t>
        </w:r>
      </w:ins>
      <w:ins w:id="883" w:author="tao huang" w:date="2018-10-28T20:30:00Z">
        <w:r w:rsidR="00F60228" w:rsidRPr="00A37575">
          <w:rPr>
            <w:rFonts w:cs="Times New Roman"/>
            <w:sz w:val="22"/>
            <w:rPrChange w:id="884"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885" w:author="tao huang" w:date="2018-10-28T22:39:00Z">
              <w:rPr>
                <w:rFonts w:cs="Times New Roman"/>
                <w:bCs/>
                <w:noProof/>
                <w:color w:val="833C0B" w:themeColor="accent2" w:themeShade="80"/>
                <w:sz w:val="22"/>
              </w:rPr>
            </w:rPrChange>
          </w:rPr>
          <w:t xml:space="preserve">. </w:t>
        </w:r>
      </w:ins>
      <w:ins w:id="886" w:author="韬 黄" w:date="2018-11-03T21:53:00Z">
        <w:del w:id="887" w:author="tao huang" w:date="2018-11-04T15:35:00Z">
          <w:r w:rsidR="0078610C" w:rsidRPr="0078610C" w:rsidDel="0091385B">
            <w:rPr>
              <w:rFonts w:cs="Times New Roman"/>
              <w:bCs/>
              <w:noProof/>
              <w:sz w:val="22"/>
            </w:rPr>
            <w:delText>Such integrated</w:delText>
          </w:r>
        </w:del>
      </w:ins>
      <w:ins w:id="888" w:author="tao huang" w:date="2018-11-04T15:35:00Z">
        <w:r w:rsidR="0091385B">
          <w:rPr>
            <w:rFonts w:cs="Times New Roman"/>
            <w:bCs/>
            <w:noProof/>
            <w:sz w:val="22"/>
          </w:rPr>
          <w:t xml:space="preserve">The causal effect of these promotional variables has </w:t>
        </w:r>
      </w:ins>
      <w:ins w:id="889" w:author="tao huang" w:date="2018-11-04T15:36:00Z">
        <w:r w:rsidR="0091385B">
          <w:rPr>
            <w:rFonts w:cs="Times New Roman"/>
            <w:bCs/>
            <w:noProof/>
            <w:sz w:val="22"/>
          </w:rPr>
          <w:t xml:space="preserve">also </w:t>
        </w:r>
      </w:ins>
      <w:ins w:id="890" w:author="tao huang" w:date="2018-11-04T15:35:00Z">
        <w:r w:rsidR="0091385B">
          <w:rPr>
            <w:rFonts w:cs="Times New Roman"/>
            <w:bCs/>
            <w:noProof/>
            <w:sz w:val="22"/>
          </w:rPr>
          <w:t xml:space="preserve">been integrated </w:t>
        </w:r>
      </w:ins>
      <w:ins w:id="891" w:author="tao huang" w:date="2018-11-04T15:36:00Z">
        <w:r w:rsidR="0091385B">
          <w:rPr>
            <w:rFonts w:cs="Times New Roman"/>
            <w:bCs/>
            <w:noProof/>
            <w:sz w:val="22"/>
          </w:rPr>
          <w:t xml:space="preserve">in some of those </w:t>
        </w:r>
      </w:ins>
      <w:ins w:id="892" w:author="韬 黄" w:date="2018-11-03T21:53:00Z">
        <w:del w:id="893" w:author="tao huang" w:date="2018-11-04T15:36:00Z">
          <w:r w:rsidR="0078610C" w:rsidRPr="0078610C" w:rsidDel="0091385B">
            <w:rPr>
              <w:rFonts w:cs="Times New Roman"/>
              <w:bCs/>
              <w:noProof/>
              <w:sz w:val="22"/>
            </w:rPr>
            <w:delText xml:space="preserve"> methods are also implemented in </w:delText>
          </w:r>
        </w:del>
        <w:r w:rsidR="0078610C" w:rsidRPr="0078610C">
          <w:rPr>
            <w:rFonts w:cs="Times New Roman"/>
            <w:bCs/>
            <w:noProof/>
            <w:sz w:val="22"/>
          </w:rPr>
          <w:t>commercial software</w:t>
        </w:r>
      </w:ins>
      <w:ins w:id="894" w:author="tao huang" w:date="2018-11-04T15:36:00Z">
        <w:r w:rsidR="0091385B">
          <w:rPr>
            <w:rFonts w:cs="Times New Roman"/>
            <w:bCs/>
            <w:noProof/>
            <w:sz w:val="22"/>
          </w:rPr>
          <w:t>s</w:t>
        </w:r>
      </w:ins>
      <w:ins w:id="895" w:author="韬 黄" w:date="2018-11-03T21:53:00Z">
        <w:r w:rsidR="0078610C" w:rsidRPr="0078610C">
          <w:rPr>
            <w:rFonts w:cs="Times New Roman"/>
            <w:bCs/>
            <w:noProof/>
            <w:sz w:val="22"/>
          </w:rPr>
          <w:t xml:space="preserve"> </w:t>
        </w:r>
      </w:ins>
      <w:r w:rsidR="0078610C">
        <w:rPr>
          <w:rFonts w:cs="Times New Roman"/>
          <w:bCs/>
          <w:noProof/>
          <w:sz w:val="22"/>
        </w:rPr>
        <w:fldChar w:fldCharType="begin"/>
      </w:r>
      <w:r w:rsidR="006679C4">
        <w:rPr>
          <w:rFonts w:cs="Times New Roman"/>
          <w:bCs/>
          <w:noProof/>
          <w:sz w:val="22"/>
        </w:rPr>
        <w:instrText xml:space="preserve"> ADDIN EN.CITE &lt;EndNote&gt;&lt;Cite&gt;&lt;Author&gt;Fildes&lt;/Author&gt;&lt;Year&gt;2018&lt;/Year&gt;&lt;RecNum&gt;770&lt;/RecNum&gt;&lt;DisplayText&gt;(Fildes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Pr>
          <w:rFonts w:cs="Times New Roman"/>
          <w:bCs/>
          <w:noProof/>
          <w:sz w:val="22"/>
        </w:rPr>
        <w:fldChar w:fldCharType="separate"/>
      </w:r>
      <w:r w:rsidR="0078610C">
        <w:rPr>
          <w:rFonts w:cs="Times New Roman"/>
          <w:bCs/>
          <w:noProof/>
          <w:sz w:val="22"/>
        </w:rPr>
        <w:t>(Fildes et al., 2018)</w:t>
      </w:r>
      <w:r w:rsidR="0078610C">
        <w:rPr>
          <w:rFonts w:cs="Times New Roman"/>
          <w:bCs/>
          <w:noProof/>
          <w:sz w:val="22"/>
        </w:rPr>
        <w:fldChar w:fldCharType="end"/>
      </w:r>
      <w:ins w:id="896" w:author="韬 黄" w:date="2018-11-03T21:54:00Z">
        <w:r w:rsidR="0078610C">
          <w:rPr>
            <w:rFonts w:cs="Times New Roman"/>
            <w:bCs/>
            <w:noProof/>
            <w:sz w:val="22"/>
          </w:rPr>
          <w:t>.</w:t>
        </w:r>
      </w:ins>
    </w:p>
    <w:p w14:paraId="0C427EC4" w14:textId="1FAD8713" w:rsidR="000E39FC" w:rsidRPr="00A37575" w:rsidDel="00E93FA9" w:rsidRDefault="000E39FC" w:rsidP="00971633">
      <w:pPr>
        <w:shd w:val="clear" w:color="auto" w:fill="FFFFFF" w:themeFill="background1"/>
        <w:spacing w:after="0" w:line="360" w:lineRule="auto"/>
        <w:rPr>
          <w:del w:id="897" w:author="tao huang" w:date="2018-11-04T14:43:00Z"/>
          <w:rFonts w:cs="Times New Roman"/>
          <w:sz w:val="22"/>
        </w:rPr>
      </w:pPr>
    </w:p>
    <w:p w14:paraId="0D9E1F7A" w14:textId="0E9B1638" w:rsidR="00AC0C11" w:rsidRPr="00A37575" w:rsidRDefault="00AC0C11" w:rsidP="004D70F0">
      <w:pPr>
        <w:shd w:val="clear" w:color="auto" w:fill="FFFFFF" w:themeFill="background1"/>
        <w:spacing w:after="0" w:line="360" w:lineRule="auto"/>
        <w:rPr>
          <w:ins w:id="898" w:author="tao huang" w:date="2018-10-25T22:37:00Z"/>
          <w:rFonts w:cs="Times New Roman"/>
          <w:sz w:val="22"/>
        </w:rPr>
      </w:pPr>
      <w:ins w:id="899" w:author="tao huang" w:date="2018-10-25T22:37:00Z">
        <w:r w:rsidRPr="00A37575">
          <w:rPr>
            <w:rFonts w:cs="Times New Roman"/>
            <w:sz w:val="22"/>
          </w:rPr>
          <w:t>2.2</w:t>
        </w:r>
        <w:r w:rsidRPr="00A37575">
          <w:rPr>
            <w:rFonts w:cs="Times New Roman"/>
            <w:sz w:val="22"/>
          </w:rPr>
          <w:tab/>
          <w:t>The effect of marketing activiti</w:t>
        </w:r>
      </w:ins>
      <w:ins w:id="900"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901" w:author="tao huang" w:date="2018-10-26T12:57:00Z"/>
          <w:rFonts w:cs="Times New Roman"/>
          <w:sz w:val="22"/>
        </w:rPr>
      </w:pPr>
      <w:del w:id="902"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903"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1A6E72" w:rsidDel="009456DA">
          <w:rPr>
            <w:rFonts w:cs="Times New Roman"/>
            <w:sz w:val="22"/>
            <w:rPrChange w:id="904"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905"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906"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1A6E72" w:rsidDel="005D1B8D">
          <w:rPr>
            <w:rFonts w:cs="Times New Roman"/>
            <w:sz w:val="22"/>
            <w:rPrChange w:id="907"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908"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909" w:author="tao huang" w:date="2018-10-26T12:55:00Z" w:name="move528321832"/>
      <w:moveFrom w:id="910" w:author="tao huang" w:date="2018-10-26T12:55:00Z">
        <w:del w:id="911"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4618C4"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4618C4" w:rsidDel="0032151C">
            <w:rPr>
              <w:sz w:val="22"/>
              <w:rPrChange w:id="912"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4618C4" w:rsidDel="0032151C">
            <w:rPr>
              <w:sz w:val="22"/>
            </w:rPr>
            <w:fldChar w:fldCharType="end"/>
          </w:r>
          <w:r w:rsidR="00D976B2" w:rsidRPr="00A37575" w:rsidDel="0032151C">
            <w:rPr>
              <w:sz w:val="22"/>
            </w:rPr>
            <w:delText>.</w:delText>
          </w:r>
          <w:r w:rsidR="002A54AC" w:rsidRPr="00A37575" w:rsidDel="0032151C">
            <w:rPr>
              <w:sz w:val="22"/>
            </w:rPr>
            <w:delText xml:space="preserve"> </w:delText>
          </w:r>
        </w:del>
      </w:moveFrom>
      <w:moveFromRangeEnd w:id="909"/>
    </w:p>
    <w:p w14:paraId="00C5936B" w14:textId="77777777" w:rsidR="00EC2C3A" w:rsidRPr="00A37575" w:rsidRDefault="00EC2C3A" w:rsidP="004D70F0">
      <w:pPr>
        <w:shd w:val="clear" w:color="auto" w:fill="FFFFFF" w:themeFill="background1"/>
        <w:spacing w:after="0" w:line="360" w:lineRule="auto"/>
        <w:rPr>
          <w:ins w:id="913" w:author="tao huang" w:date="2018-10-26T12:57:00Z"/>
          <w:sz w:val="22"/>
        </w:rPr>
      </w:pPr>
    </w:p>
    <w:p w14:paraId="36665E39" w14:textId="23F4E8B5" w:rsidR="00565DBB" w:rsidRPr="00A37575" w:rsidRDefault="00A7059B">
      <w:pPr>
        <w:shd w:val="clear" w:color="auto" w:fill="FFFFFF" w:themeFill="background1"/>
        <w:spacing w:after="0" w:line="360" w:lineRule="auto"/>
        <w:rPr>
          <w:ins w:id="914" w:author="tao huang" w:date="2018-10-26T12:35:00Z"/>
          <w:rFonts w:cs="Times New Roman"/>
          <w:sz w:val="22"/>
          <w:rPrChange w:id="915" w:author="tao huang" w:date="2018-10-28T22:39:00Z">
            <w:rPr>
              <w:ins w:id="916" w:author="tao huang" w:date="2018-10-26T12:35:00Z"/>
              <w:color w:val="000000"/>
              <w:szCs w:val="24"/>
            </w:rPr>
          </w:rPrChange>
        </w:rPr>
        <w:pPrChange w:id="917" w:author="tao huang" w:date="2018-10-26T12:54:00Z">
          <w:pPr>
            <w:spacing w:after="0" w:line="360" w:lineRule="auto"/>
          </w:pPr>
        </w:pPrChange>
      </w:pPr>
      <w:ins w:id="918" w:author="tao huang" w:date="2018-10-26T12:58:00Z">
        <w:r w:rsidRPr="00A37575">
          <w:rPr>
            <w:rFonts w:cs="Times New Roman"/>
            <w:sz w:val="22"/>
          </w:rPr>
          <w:t>Previous studies have summarized the</w:t>
        </w:r>
      </w:ins>
      <w:ins w:id="919" w:author="tao huang" w:date="2018-10-26T12:43:00Z">
        <w:r w:rsidR="009456DA" w:rsidRPr="00A37575">
          <w:rPr>
            <w:rFonts w:cs="Times New Roman"/>
            <w:sz w:val="22"/>
          </w:rPr>
          <w:t xml:space="preserve"> effect </w:t>
        </w:r>
      </w:ins>
      <w:ins w:id="920" w:author="tao huang" w:date="2018-10-26T12:58:00Z">
        <w:r w:rsidRPr="00A37575">
          <w:rPr>
            <w:rFonts w:cs="Times New Roman"/>
            <w:sz w:val="22"/>
          </w:rPr>
          <w:t xml:space="preserve">of marketing activities </w:t>
        </w:r>
      </w:ins>
      <w:ins w:id="921" w:author="tao huang" w:date="2018-10-26T12:43:00Z">
        <w:r w:rsidR="009456DA" w:rsidRPr="00A37575">
          <w:rPr>
            <w:rFonts w:cs="Times New Roman"/>
            <w:sz w:val="22"/>
          </w:rPr>
          <w:t>on product sales</w:t>
        </w:r>
      </w:ins>
      <w:ins w:id="922" w:author="tao huang" w:date="2018-10-26T12:38:00Z">
        <w:r w:rsidR="009456DA" w:rsidRPr="00A37575">
          <w:rPr>
            <w:rFonts w:cs="Times New Roman"/>
            <w:sz w:val="22"/>
          </w:rPr>
          <w:t>.</w:t>
        </w:r>
      </w:ins>
      <w:ins w:id="923" w:author="tao huang" w:date="2018-10-26T12:43:00Z">
        <w:r w:rsidR="009456DA" w:rsidRPr="00A37575">
          <w:rPr>
            <w:rFonts w:cs="Times New Roman"/>
            <w:sz w:val="22"/>
          </w:rPr>
          <w:t xml:space="preserve"> For example, </w:t>
        </w:r>
      </w:ins>
      <w:ins w:id="924" w:author="tao huang" w:date="2018-10-26T12:49:00Z">
        <w:r w:rsidR="005D1B8D" w:rsidRPr="00A37575">
          <w:rPr>
            <w:rFonts w:cs="Times New Roman"/>
            <w:sz w:val="22"/>
          </w:rPr>
          <w:t xml:space="preserve">early </w:t>
        </w:r>
      </w:ins>
      <w:ins w:id="925" w:author="tao huang" w:date="2018-10-26T12:48:00Z">
        <w:r w:rsidR="005D1B8D" w:rsidRPr="00A37575">
          <w:rPr>
            <w:rFonts w:cs="Times New Roman"/>
            <w:sz w:val="22"/>
          </w:rPr>
          <w:t xml:space="preserve">studies </w:t>
        </w:r>
      </w:ins>
      <w:ins w:id="926" w:author="tao huang" w:date="2018-10-26T12:51:00Z">
        <w:r w:rsidR="005D1B8D" w:rsidRPr="00A37575">
          <w:rPr>
            <w:rFonts w:cs="Times New Roman"/>
            <w:sz w:val="22"/>
          </w:rPr>
          <w:t>have</w:t>
        </w:r>
      </w:ins>
      <w:ins w:id="927" w:author="tao huang" w:date="2018-10-26T12:49:00Z">
        <w:r w:rsidR="005D1B8D" w:rsidRPr="00A37575">
          <w:rPr>
            <w:rFonts w:cs="Times New Roman"/>
            <w:sz w:val="22"/>
          </w:rPr>
          <w:t xml:space="preserve"> found</w:t>
        </w:r>
      </w:ins>
      <w:ins w:id="928" w:author="tao huang" w:date="2018-10-26T12:48:00Z">
        <w:r w:rsidR="005D1B8D" w:rsidRPr="00A37575">
          <w:rPr>
            <w:rFonts w:cs="Times New Roman"/>
            <w:sz w:val="22"/>
          </w:rPr>
          <w:t xml:space="preserve"> that</w:t>
        </w:r>
      </w:ins>
      <w:ins w:id="929" w:author="tao huang" w:date="2018-10-26T12:39:00Z">
        <w:r w:rsidR="009456DA" w:rsidRPr="00A37575">
          <w:rPr>
            <w:rFonts w:cs="Times New Roman"/>
            <w:sz w:val="22"/>
          </w:rPr>
          <w:t xml:space="preserve"> product sales </w:t>
        </w:r>
      </w:ins>
      <w:ins w:id="930" w:author="tao huang" w:date="2018-10-26T12:50:00Z">
        <w:r w:rsidR="005D1B8D" w:rsidRPr="00A37575">
          <w:rPr>
            <w:rFonts w:cs="Times New Roman"/>
            <w:sz w:val="22"/>
          </w:rPr>
          <w:t>can be increased</w:t>
        </w:r>
      </w:ins>
      <w:ins w:id="931" w:author="tao huang" w:date="2018-10-26T12:49:00Z">
        <w:r w:rsidR="005D1B8D" w:rsidRPr="00A37575">
          <w:rPr>
            <w:rFonts w:cs="Times New Roman"/>
            <w:sz w:val="22"/>
          </w:rPr>
          <w:t xml:space="preserve"> </w:t>
        </w:r>
      </w:ins>
      <w:ins w:id="932" w:author="tao huang" w:date="2018-10-26T12:51:00Z">
        <w:r w:rsidR="005D1B8D" w:rsidRPr="00A37575">
          <w:rPr>
            <w:rFonts w:cs="Times New Roman"/>
            <w:sz w:val="22"/>
          </w:rPr>
          <w:t xml:space="preserve">in the short term </w:t>
        </w:r>
      </w:ins>
      <w:ins w:id="933" w:author="tao huang" w:date="2018-10-26T12:40:00Z">
        <w:r w:rsidR="009456DA" w:rsidRPr="00A37575">
          <w:rPr>
            <w:rFonts w:cs="Times New Roman"/>
            <w:sz w:val="22"/>
          </w:rPr>
          <w:t>by</w:t>
        </w:r>
      </w:ins>
      <w:ins w:id="934" w:author="tao huang" w:date="2018-10-26T12:39:00Z">
        <w:r w:rsidR="009456DA" w:rsidRPr="00A37575">
          <w:rPr>
            <w:rFonts w:cs="Times New Roman"/>
            <w:sz w:val="22"/>
          </w:rPr>
          <w:t xml:space="preserve"> </w:t>
        </w:r>
      </w:ins>
      <w:ins w:id="935" w:author="tao huang" w:date="2018-10-26T12:50:00Z">
        <w:r w:rsidR="005D1B8D" w:rsidRPr="00A37575">
          <w:rPr>
            <w:rFonts w:cs="Times New Roman"/>
            <w:sz w:val="22"/>
          </w:rPr>
          <w:t>price reductions</w:t>
        </w:r>
      </w:ins>
      <w:ins w:id="936" w:author="tao huang" w:date="2018-10-26T12:39:00Z">
        <w:r w:rsidR="009456DA" w:rsidRPr="00A37575">
          <w:rPr>
            <w:rFonts w:cs="Times New Roman"/>
            <w:sz w:val="22"/>
          </w:rPr>
          <w:t xml:space="preserve"> and promotions </w:t>
        </w:r>
      </w:ins>
      <w:ins w:id="937" w:author="tao huang" w:date="2018-10-26T12:41:00Z">
        <w:r w:rsidR="009456DA" w:rsidRPr="00A37575">
          <w:rPr>
            <w:sz w:val="22"/>
            <w:szCs w:val="24"/>
            <w:rPrChange w:id="938"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ins>
      <w:r w:rsidR="008C225C">
        <w:rPr>
          <w:sz w:val="22"/>
          <w:szCs w:val="24"/>
        </w:rPr>
        <w:instrText xml:space="preserve"> ADDIN EN.CITE </w:instrText>
      </w:r>
      <w:r w:rsidR="008C225C">
        <w:rPr>
          <w:sz w:val="22"/>
          <w:szCs w:val="24"/>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cnQgU3lzdGVtcyB3aXRoIEFwcGxpY2F0aW9uczwvc2Vjb25kYXJ5LXRpdGxlPjwvdGl0bGVzPjxw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</w:fldData>
        </w:fldChar>
      </w:r>
      <w:r w:rsidR="008C225C">
        <w:rPr>
          <w:sz w:val="22"/>
          <w:szCs w:val="24"/>
        </w:rPr>
        <w:instrText xml:space="preserve"> ADDIN EN.CITE.DATA </w:instrText>
      </w:r>
      <w:r w:rsidR="008C225C">
        <w:rPr>
          <w:sz w:val="22"/>
          <w:szCs w:val="24"/>
        </w:rPr>
      </w:r>
      <w:r w:rsidR="008C225C">
        <w:rPr>
          <w:sz w:val="22"/>
          <w:szCs w:val="24"/>
        </w:rPr>
        <w:fldChar w:fldCharType="end"/>
      </w:r>
      <w:ins w:id="939" w:author="tao huang" w:date="2018-10-26T12:41:00Z">
        <w:r w:rsidR="009456DA" w:rsidRPr="00A37575">
          <w:rPr>
            <w:sz w:val="22"/>
            <w:szCs w:val="24"/>
            <w:rPrChange w:id="940" w:author="tao huang" w:date="2018-10-28T22:39:00Z">
              <w:rPr>
                <w:color w:val="000000"/>
                <w:sz w:val="22"/>
                <w:szCs w:val="24"/>
              </w:rPr>
            </w:rPrChange>
          </w:rPr>
          <w:fldChar w:fldCharType="separate"/>
        </w:r>
      </w:ins>
      <w:r w:rsidR="002D3F4E">
        <w:rPr>
          <w:noProof/>
          <w:sz w:val="22"/>
          <w:szCs w:val="24"/>
        </w:rPr>
        <w:t>(e.g., Blattberg, Briesch, &amp; Fox, 1995; Christen, Gupta, Porter, Staelin, &amp; Wittink, 1997; L. Cooper et al., 1999; Gupta, 1988; Gür Ali et al., 2009; Lattin &amp; Bucklin, 1989; Mulhern &amp; Leone, 1991)</w:t>
      </w:r>
      <w:ins w:id="941" w:author="tao huang" w:date="2018-10-26T12:41:00Z">
        <w:r w:rsidR="009456DA" w:rsidRPr="00A37575">
          <w:rPr>
            <w:sz w:val="22"/>
            <w:szCs w:val="24"/>
            <w:rPrChange w:id="942" w:author="tao huang" w:date="2018-10-28T22:39:00Z">
              <w:rPr>
                <w:color w:val="000000"/>
                <w:sz w:val="22"/>
                <w:szCs w:val="24"/>
              </w:rPr>
            </w:rPrChange>
          </w:rPr>
          <w:fldChar w:fldCharType="end"/>
        </w:r>
      </w:ins>
      <w:ins w:id="943" w:author="tao huang" w:date="2018-10-26T12:42:00Z">
        <w:r w:rsidR="009456DA" w:rsidRPr="00A37575">
          <w:rPr>
            <w:sz w:val="22"/>
            <w:szCs w:val="24"/>
            <w:rPrChange w:id="944" w:author="tao huang" w:date="2018-10-28T22:39:00Z">
              <w:rPr>
                <w:color w:val="000000"/>
                <w:sz w:val="22"/>
                <w:szCs w:val="24"/>
              </w:rPr>
            </w:rPrChange>
          </w:rPr>
          <w:t>.</w:t>
        </w:r>
      </w:ins>
      <w:ins w:id="945" w:author="tao huang" w:date="2018-10-26T12:44:00Z">
        <w:r w:rsidR="009456DA" w:rsidRPr="00A37575">
          <w:rPr>
            <w:sz w:val="22"/>
            <w:szCs w:val="24"/>
            <w:rPrChange w:id="946" w:author="tao huang" w:date="2018-10-28T22:39:00Z">
              <w:rPr>
                <w:color w:val="000000"/>
                <w:sz w:val="22"/>
                <w:szCs w:val="24"/>
              </w:rPr>
            </w:rPrChange>
          </w:rPr>
          <w:t xml:space="preserve"> </w:t>
        </w:r>
      </w:ins>
      <w:ins w:id="947" w:author="tao huang" w:date="2018-10-26T12:51:00Z">
        <w:r w:rsidR="005D1B8D" w:rsidRPr="00A37575">
          <w:rPr>
            <w:sz w:val="22"/>
            <w:szCs w:val="24"/>
            <w:rPrChange w:id="948" w:author="tao huang" w:date="2018-10-28T22:39:00Z">
              <w:rPr>
                <w:color w:val="000000"/>
                <w:sz w:val="22"/>
                <w:szCs w:val="24"/>
              </w:rPr>
            </w:rPrChange>
          </w:rPr>
          <w:t>Product sa</w:t>
        </w:r>
      </w:ins>
      <w:ins w:id="949" w:author="tao huang" w:date="2018-10-26T12:52:00Z">
        <w:r w:rsidR="005D1B8D" w:rsidRPr="00A37575">
          <w:rPr>
            <w:sz w:val="22"/>
            <w:szCs w:val="24"/>
            <w:rPrChange w:id="950" w:author="tao huang" w:date="2018-10-28T22:39:00Z">
              <w:rPr>
                <w:color w:val="000000"/>
                <w:sz w:val="22"/>
                <w:szCs w:val="24"/>
              </w:rPr>
            </w:rPrChange>
          </w:rPr>
          <w:t xml:space="preserve">les after the price reduction and promotions may decrease because </w:t>
        </w:r>
      </w:ins>
      <w:ins w:id="951"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ins>
      <w:r w:rsidR="00275C68">
        <w:rPr>
          <w:rFonts w:cs="Times New Roman"/>
          <w:sz w:val="22"/>
        </w:rPr>
        <w:instrText xml:space="preserve"> ADDIN EN.CITE &lt;EndNote&gt;&lt;Cite&gt;&lt;Author&gt;Mace&lt;/Author&gt;&lt;Year&gt;2004&lt;/Year&gt;&lt;RecNum&gt;20&lt;/RecNum&gt;&lt;DisplayText&gt;(Mace &amp;amp; Neslin, 2004; H. J.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ins w:id="952" w:author="tao huang" w:date="2018-10-26T12:51:00Z">
        <w:r w:rsidR="005D1B8D" w:rsidRPr="001A6E72">
          <w:rPr>
            <w:rFonts w:cs="Times New Roman"/>
            <w:sz w:val="22"/>
            <w:rPrChange w:id="953" w:author="tao huang" w:date="2018-10-28T22:39:00Z">
              <w:rPr>
                <w:rFonts w:cs="Times New Roman"/>
                <w:sz w:val="22"/>
              </w:rPr>
            </w:rPrChange>
          </w:rPr>
          <w:fldChar w:fldCharType="separate"/>
        </w:r>
      </w:ins>
      <w:r w:rsidR="00275C68">
        <w:rPr>
          <w:rFonts w:cs="Times New Roman"/>
          <w:noProof/>
          <w:sz w:val="22"/>
        </w:rPr>
        <w:t>(Mace &amp; Neslin, 2004; H. J. Van Heerde, Gupta, &amp; Wittink, 2003)</w:t>
      </w:r>
      <w:ins w:id="954" w:author="tao huang" w:date="2018-10-26T12:51:00Z">
        <w:r w:rsidR="005D1B8D" w:rsidRPr="001A6E72">
          <w:rPr>
            <w:rFonts w:cs="Times New Roman"/>
            <w:sz w:val="22"/>
          </w:rPr>
          <w:fldChar w:fldCharType="end"/>
        </w:r>
        <w:r w:rsidR="005D1B8D" w:rsidRPr="00A37575">
          <w:rPr>
            <w:rFonts w:cs="Times New Roman"/>
            <w:sz w:val="22"/>
          </w:rPr>
          <w:t xml:space="preserve">. </w:t>
        </w:r>
      </w:ins>
      <w:ins w:id="955" w:author="tao huang" w:date="2018-10-26T12:46:00Z">
        <w:r w:rsidR="005D1B8D" w:rsidRPr="00A37575">
          <w:rPr>
            <w:sz w:val="22"/>
            <w:szCs w:val="24"/>
            <w:rPrChange w:id="956" w:author="tao huang" w:date="2018-10-28T22:39:00Z">
              <w:rPr>
                <w:color w:val="000000"/>
                <w:sz w:val="22"/>
                <w:szCs w:val="24"/>
              </w:rPr>
            </w:rPrChange>
          </w:rPr>
          <w:t xml:space="preserve">Product sales may </w:t>
        </w:r>
      </w:ins>
      <w:ins w:id="957" w:author="tao huang" w:date="2018-10-26T12:47:00Z">
        <w:r w:rsidR="005D1B8D" w:rsidRPr="00A37575">
          <w:rPr>
            <w:sz w:val="22"/>
            <w:szCs w:val="24"/>
            <w:rPrChange w:id="958" w:author="tao huang" w:date="2018-10-28T22:39:00Z">
              <w:rPr>
                <w:color w:val="000000"/>
                <w:sz w:val="22"/>
                <w:szCs w:val="24"/>
              </w:rPr>
            </w:rPrChange>
          </w:rPr>
          <w:t xml:space="preserve">be </w:t>
        </w:r>
      </w:ins>
      <w:ins w:id="959" w:author="tao huang" w:date="2018-10-26T12:46:00Z">
        <w:r w:rsidR="005D1B8D" w:rsidRPr="00A37575">
          <w:rPr>
            <w:sz w:val="22"/>
            <w:szCs w:val="24"/>
            <w:rPrChange w:id="960" w:author="tao huang" w:date="2018-10-28T22:39:00Z">
              <w:rPr>
                <w:color w:val="000000"/>
                <w:sz w:val="22"/>
                <w:szCs w:val="24"/>
              </w:rPr>
            </w:rPrChange>
          </w:rPr>
          <w:t xml:space="preserve">negatively affected by the </w:t>
        </w:r>
      </w:ins>
      <w:ins w:id="961" w:author="tao huang" w:date="2018-10-26T12:53:00Z">
        <w:r w:rsidR="005D1B8D" w:rsidRPr="00A37575">
          <w:rPr>
            <w:sz w:val="22"/>
            <w:szCs w:val="24"/>
            <w:rPrChange w:id="962" w:author="tao huang" w:date="2018-10-28T22:39:00Z">
              <w:rPr>
                <w:color w:val="000000"/>
                <w:sz w:val="22"/>
                <w:szCs w:val="24"/>
              </w:rPr>
            </w:rPrChange>
          </w:rPr>
          <w:t>marketing activities</w:t>
        </w:r>
      </w:ins>
      <w:ins w:id="963" w:author="tao huang" w:date="2018-10-26T12:46:00Z">
        <w:r w:rsidR="005D1B8D" w:rsidRPr="00A37575">
          <w:rPr>
            <w:sz w:val="22"/>
            <w:szCs w:val="24"/>
            <w:rPrChange w:id="964" w:author="tao huang" w:date="2018-10-28T22:39:00Z">
              <w:rPr>
                <w:color w:val="000000"/>
                <w:sz w:val="22"/>
                <w:szCs w:val="24"/>
              </w:rPr>
            </w:rPrChange>
          </w:rPr>
          <w:t xml:space="preserve"> of </w:t>
        </w:r>
      </w:ins>
      <w:ins w:id="965" w:author="tao huang" w:date="2018-10-26T12:47:00Z">
        <w:r w:rsidR="005D1B8D" w:rsidRPr="00A37575">
          <w:rPr>
            <w:sz w:val="22"/>
            <w:szCs w:val="24"/>
            <w:rPrChange w:id="966" w:author="tao huang" w:date="2018-10-28T22:39:00Z">
              <w:rPr>
                <w:color w:val="000000"/>
                <w:sz w:val="22"/>
                <w:szCs w:val="24"/>
              </w:rPr>
            </w:rPrChange>
          </w:rPr>
          <w:t>competitive products</w:t>
        </w:r>
      </w:ins>
      <w:ins w:id="967" w:author="tao huang" w:date="2018-10-26T12:44:00Z">
        <w:r w:rsidR="009456DA" w:rsidRPr="00A37575">
          <w:rPr>
            <w:rFonts w:cs="Times New Roman"/>
            <w:sz w:val="22"/>
          </w:rPr>
          <w:t xml:space="preserve"> </w:t>
        </w:r>
      </w:ins>
      <w:ins w:id="968" w:author="tao huang" w:date="2018-10-26T12:35:00Z">
        <w:r w:rsidR="00565DBB" w:rsidRPr="00A37575">
          <w:rPr>
            <w:sz w:val="22"/>
            <w:szCs w:val="24"/>
            <w:rPrChange w:id="969"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970" w:author="tao huang" w:date="2018-10-28T22:39:00Z">
            <w:rPr>
              <w:color w:val="000000"/>
              <w:sz w:val="22"/>
              <w:szCs w:val="24"/>
            </w:rPr>
          </w:rPrChange>
        </w:rPr>
        <w:instrText xml:space="preserve"> ADDIN EN.CITE </w:instrText>
      </w:r>
      <w:r w:rsidR="009456DA" w:rsidRPr="00A37575">
        <w:rPr>
          <w:sz w:val="22"/>
          <w:szCs w:val="24"/>
          <w:rPrChange w:id="971"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972" w:author="tao huang" w:date="2018-10-28T22:39:00Z">
            <w:rPr>
              <w:color w:val="000000"/>
              <w:sz w:val="22"/>
              <w:szCs w:val="24"/>
            </w:rPr>
          </w:rPrChange>
        </w:rPr>
        <w:instrText xml:space="preserve"> ADDIN EN.CITE.DATA </w:instrText>
      </w:r>
      <w:r w:rsidR="009456DA" w:rsidRPr="00A37575">
        <w:rPr>
          <w:sz w:val="22"/>
          <w:szCs w:val="24"/>
          <w:rPrChange w:id="973" w:author="tao huang" w:date="2018-10-28T22:39:00Z">
            <w:rPr>
              <w:sz w:val="22"/>
              <w:szCs w:val="24"/>
            </w:rPr>
          </w:rPrChange>
        </w:rPr>
      </w:r>
      <w:r w:rsidR="009456DA" w:rsidRPr="00A37575">
        <w:rPr>
          <w:sz w:val="22"/>
          <w:szCs w:val="24"/>
          <w:rPrChange w:id="974" w:author="tao huang" w:date="2018-10-28T22:39:00Z">
            <w:rPr>
              <w:color w:val="000000"/>
              <w:sz w:val="22"/>
              <w:szCs w:val="24"/>
            </w:rPr>
          </w:rPrChange>
        </w:rPr>
        <w:fldChar w:fldCharType="end"/>
      </w:r>
      <w:ins w:id="975" w:author="tao huang" w:date="2018-10-26T12:35:00Z">
        <w:r w:rsidR="00565DBB" w:rsidRPr="00A37575">
          <w:rPr>
            <w:sz w:val="22"/>
            <w:szCs w:val="24"/>
            <w:rPrChange w:id="976" w:author="tao huang" w:date="2018-10-28T22:39:00Z">
              <w:rPr>
                <w:sz w:val="22"/>
                <w:szCs w:val="24"/>
              </w:rPr>
            </w:rPrChange>
          </w:rPr>
        </w:r>
        <w:r w:rsidR="00565DBB" w:rsidRPr="00A37575">
          <w:rPr>
            <w:sz w:val="22"/>
            <w:szCs w:val="24"/>
            <w:rPrChange w:id="977" w:author="tao huang" w:date="2018-10-28T22:39:00Z">
              <w:rPr>
                <w:color w:val="000000"/>
                <w:szCs w:val="24"/>
              </w:rPr>
            </w:rPrChange>
          </w:rPr>
          <w:fldChar w:fldCharType="separate"/>
        </w:r>
      </w:ins>
      <w:r w:rsidR="009456DA" w:rsidRPr="00A37575">
        <w:rPr>
          <w:noProof/>
          <w:sz w:val="22"/>
          <w:szCs w:val="24"/>
          <w:rPrChange w:id="978" w:author="tao huang" w:date="2018-10-28T22:39:00Z">
            <w:rPr>
              <w:noProof/>
              <w:color w:val="000000"/>
              <w:sz w:val="22"/>
              <w:szCs w:val="24"/>
            </w:rPr>
          </w:rPrChange>
        </w:rPr>
        <w:t>(Demirag, Keskinocak, &amp; Swann, 2011; Rudolph W. Struse, 1987; Walters, 1991; Walters &amp; Rinne, 1986)</w:t>
      </w:r>
      <w:ins w:id="979" w:author="tao huang" w:date="2018-10-26T12:35:00Z">
        <w:r w:rsidR="00565DBB" w:rsidRPr="00A37575">
          <w:rPr>
            <w:sz w:val="22"/>
            <w:szCs w:val="24"/>
            <w:rPrChange w:id="980" w:author="tao huang" w:date="2018-10-28T22:39:00Z">
              <w:rPr>
                <w:color w:val="000000"/>
                <w:szCs w:val="24"/>
              </w:rPr>
            </w:rPrChange>
          </w:rPr>
          <w:fldChar w:fldCharType="end"/>
        </w:r>
      </w:ins>
      <w:ins w:id="981" w:author="tao huang" w:date="2018-10-26T12:44:00Z">
        <w:r w:rsidR="009456DA" w:rsidRPr="00A37575">
          <w:rPr>
            <w:sz w:val="22"/>
            <w:szCs w:val="24"/>
            <w:rPrChange w:id="982" w:author="tao huang" w:date="2018-10-28T22:39:00Z">
              <w:rPr>
                <w:color w:val="000000"/>
                <w:sz w:val="22"/>
                <w:szCs w:val="24"/>
              </w:rPr>
            </w:rPrChange>
          </w:rPr>
          <w:t>.</w:t>
        </w:r>
      </w:ins>
      <w:ins w:id="983" w:author="tao huang" w:date="2018-10-26T12:57:00Z">
        <w:r w:rsidR="0032151C" w:rsidRPr="00A37575">
          <w:rPr>
            <w:sz w:val="22"/>
            <w:szCs w:val="24"/>
            <w:rPrChange w:id="984" w:author="tao huang" w:date="2018-10-28T22:39:00Z">
              <w:rPr>
                <w:color w:val="000000"/>
                <w:sz w:val="22"/>
                <w:szCs w:val="24"/>
              </w:rPr>
            </w:rPrChange>
          </w:rPr>
          <w:t xml:space="preserve"> </w:t>
        </w:r>
      </w:ins>
      <w:ins w:id="985" w:author="tao huang" w:date="2018-10-26T12:59:00Z">
        <w:r w:rsidRPr="00A37575">
          <w:rPr>
            <w:sz w:val="22"/>
            <w:szCs w:val="24"/>
            <w:rPrChange w:id="986" w:author="tao huang" w:date="2018-10-28T22:39:00Z">
              <w:rPr>
                <w:color w:val="000000"/>
                <w:sz w:val="22"/>
                <w:szCs w:val="24"/>
              </w:rPr>
            </w:rPrChange>
          </w:rPr>
          <w:t>T</w:t>
        </w:r>
      </w:ins>
      <w:ins w:id="987" w:author="tao huang" w:date="2018-10-26T12:55:00Z">
        <w:r w:rsidR="005D1B8D" w:rsidRPr="00A37575">
          <w:rPr>
            <w:sz w:val="22"/>
            <w:szCs w:val="24"/>
            <w:rPrChange w:id="988" w:author="tao huang" w:date="2018-10-28T22:39:00Z">
              <w:rPr>
                <w:color w:val="000000"/>
                <w:sz w:val="22"/>
                <w:szCs w:val="24"/>
              </w:rPr>
            </w:rPrChange>
          </w:rPr>
          <w:t>he effect of competitive marketing activities may not come from</w:t>
        </w:r>
      </w:ins>
      <w:ins w:id="989" w:author="tao huang" w:date="2018-10-26T12:56:00Z">
        <w:r w:rsidR="0032151C" w:rsidRPr="00A37575">
          <w:rPr>
            <w:sz w:val="22"/>
            <w:szCs w:val="24"/>
            <w:rPrChange w:id="990" w:author="tao huang" w:date="2018-10-28T22:39:00Z">
              <w:rPr>
                <w:color w:val="000000"/>
                <w:sz w:val="22"/>
                <w:szCs w:val="24"/>
              </w:rPr>
            </w:rPrChange>
          </w:rPr>
          <w:t xml:space="preserve"> products</w:t>
        </w:r>
      </w:ins>
      <w:ins w:id="991" w:author="tao huang" w:date="2018-10-26T12:55:00Z">
        <w:r w:rsidR="005D1B8D" w:rsidRPr="00A37575">
          <w:rPr>
            <w:sz w:val="22"/>
            <w:szCs w:val="24"/>
            <w:rPrChange w:id="992" w:author="tao huang" w:date="2018-10-28T22:39:00Z">
              <w:rPr>
                <w:color w:val="000000"/>
                <w:sz w:val="22"/>
                <w:szCs w:val="24"/>
              </w:rPr>
            </w:rPrChange>
          </w:rPr>
          <w:t xml:space="preserve"> </w:t>
        </w:r>
      </w:ins>
      <w:moveToRangeStart w:id="993" w:author="tao huang" w:date="2018-10-26T12:55:00Z" w:name="move528321832"/>
      <w:moveTo w:id="994" w:author="tao huang" w:date="2018-10-26T12:55:00Z">
        <w:del w:id="995"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96" w:author="tao huang" w:date="2018-10-26T12:55:00Z">
        <w:r w:rsidR="005D1B8D" w:rsidRPr="00A37575">
          <w:rPr>
            <w:sz w:val="22"/>
          </w:rPr>
          <w:t xml:space="preserve"> t</w:t>
        </w:r>
      </w:ins>
      <w:ins w:id="997" w:author="tao huang" w:date="2018-10-26T12:56:00Z">
        <w:r w:rsidR="005D1B8D" w:rsidRPr="00A37575">
          <w:rPr>
            <w:sz w:val="22"/>
          </w:rPr>
          <w:t xml:space="preserve">he </w:t>
        </w:r>
      </w:ins>
      <w:ins w:id="998" w:author="tao huang" w:date="2018-10-26T12:57:00Z">
        <w:r w:rsidR="0032151C" w:rsidRPr="00A37575">
          <w:rPr>
            <w:sz w:val="22"/>
          </w:rPr>
          <w:t>same</w:t>
        </w:r>
      </w:ins>
      <w:ins w:id="999" w:author="tao huang" w:date="2018-10-26T12:56:00Z">
        <w:r w:rsidR="005D1B8D" w:rsidRPr="00A37575">
          <w:rPr>
            <w:sz w:val="22"/>
          </w:rPr>
          <w:t xml:space="preserve"> category but also </w:t>
        </w:r>
      </w:ins>
      <w:moveTo w:id="1000" w:author="tao huang" w:date="2018-10-26T12:55:00Z">
        <w:del w:id="1001" w:author="tao huang" w:date="2018-10-26T12:56:00Z">
          <w:r w:rsidR="005D1B8D" w:rsidRPr="00A37575" w:rsidDel="005D1B8D">
            <w:rPr>
              <w:sz w:val="22"/>
            </w:rPr>
            <w:delText xml:space="preserve"> and across </w:delText>
          </w:r>
        </w:del>
      </w:moveTo>
      <w:ins w:id="1002" w:author="tao huang" w:date="2018-10-26T12:56:00Z">
        <w:r w:rsidR="005D1B8D" w:rsidRPr="00A37575">
          <w:rPr>
            <w:sz w:val="22"/>
          </w:rPr>
          <w:t xml:space="preserve">from related </w:t>
        </w:r>
      </w:ins>
      <w:moveTo w:id="1003" w:author="tao huang" w:date="2018-10-26T12:55:00Z">
        <w:del w:id="1004"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moveTo>
      <w:r w:rsidR="002D3F4E">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moveTo w:id="1005" w:author="tao huang" w:date="2018-10-26T12:55:00Z">
        <w:r w:rsidR="005D1B8D" w:rsidRPr="001A6E72">
          <w:rPr>
            <w:sz w:val="22"/>
            <w:rPrChange w:id="1006" w:author="tao huang" w:date="2018-10-28T22:39:00Z">
              <w:rPr>
                <w:sz w:val="22"/>
              </w:rPr>
            </w:rPrChange>
          </w:rPr>
          <w:fldChar w:fldCharType="separate"/>
        </w:r>
      </w:moveTo>
      <w:r w:rsidR="002D3F4E">
        <w:rPr>
          <w:noProof/>
          <w:sz w:val="22"/>
        </w:rPr>
        <w:t>(R. L. Andrews, Currim, Leeflang, &amp; Lim, 2008; Wedel &amp; Zhang, 2004)</w:t>
      </w:r>
      <w:moveTo w:id="1007" w:author="tao huang" w:date="2018-10-26T12:55:00Z">
        <w:r w:rsidR="005D1B8D" w:rsidRPr="001A6E72">
          <w:rPr>
            <w:sz w:val="22"/>
          </w:rPr>
          <w:fldChar w:fldCharType="end"/>
        </w:r>
        <w:r w:rsidR="005D1B8D" w:rsidRPr="00A37575">
          <w:rPr>
            <w:sz w:val="22"/>
          </w:rPr>
          <w:t>.</w:t>
        </w:r>
      </w:moveTo>
      <w:moveToRangeEnd w:id="993"/>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1413A938" w14:textId="3618D133" w:rsidR="00F221D0" w:rsidRDefault="009456DA" w:rsidP="00B95215">
      <w:pPr>
        <w:shd w:val="clear" w:color="auto" w:fill="FFFFFF" w:themeFill="background1"/>
        <w:spacing w:after="0" w:line="360" w:lineRule="auto"/>
        <w:rPr>
          <w:ins w:id="1008" w:author="tao huang" w:date="2018-11-05T12:00:00Z"/>
          <w:rFonts w:cs="Times New Roman"/>
          <w:bCs/>
          <w:sz w:val="22"/>
        </w:rPr>
        <w:pPrChange w:id="1009" w:author="韬 黄" w:date="2018-11-05T14:54:00Z">
          <w:pPr>
            <w:shd w:val="clear" w:color="auto" w:fill="FFFFFF" w:themeFill="background1"/>
            <w:spacing w:after="0" w:line="360" w:lineRule="auto"/>
          </w:pPr>
        </w:pPrChange>
      </w:pPr>
      <w:ins w:id="1010" w:author="tao huang" w:date="2018-10-26T12:37:00Z">
        <w:r w:rsidRPr="00A37575">
          <w:rPr>
            <w:rFonts w:cs="Times New Roman"/>
            <w:sz w:val="22"/>
          </w:rPr>
          <w:t xml:space="preserve">Further </w:t>
        </w:r>
      </w:ins>
      <w:del w:id="1011" w:author="tao huang" w:date="2018-10-26T12:37:00Z">
        <w:r w:rsidR="000F3A7A" w:rsidRPr="00A37575" w:rsidDel="009456DA">
          <w:rPr>
            <w:rFonts w:cs="Times New Roman"/>
            <w:sz w:val="22"/>
          </w:rPr>
          <w:delText>E</w:delText>
        </w:r>
      </w:del>
      <w:ins w:id="1012"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1013"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1A6E72">
        <w:rPr>
          <w:rFonts w:cs="Times New Roman"/>
          <w:bCs/>
          <w:sz w:val="22"/>
          <w:rPrChange w:id="1014"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6679C4">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1A6E72">
        <w:rPr>
          <w:rFonts w:cs="Times New Roman"/>
          <w:bCs/>
          <w:sz w:val="22"/>
          <w:rPrChange w:id="1015"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1016" w:author="tao huang" w:date="2018-10-26T13:00:00Z">
        <w:r w:rsidR="00D57216" w:rsidRPr="00A37575">
          <w:rPr>
            <w:rFonts w:cs="Times New Roman"/>
            <w:sz w:val="22"/>
          </w:rPr>
          <w:t>at the</w:t>
        </w:r>
      </w:ins>
      <w:del w:id="1017"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1018" w:author="tao huang" w:date="2018-10-28T22:21:00Z">
        <w:r w:rsidR="001B17C9" w:rsidRPr="00A37575">
          <w:rPr>
            <w:rFonts w:cs="Times New Roman"/>
            <w:sz w:val="22"/>
            <w:rPrChange w:id="1019" w:author="tao huang" w:date="2018-10-28T22:39:00Z">
              <w:rPr>
                <w:rFonts w:cs="Times New Roman"/>
                <w:color w:val="833C0B" w:themeColor="accent2" w:themeShade="80"/>
                <w:sz w:val="22"/>
              </w:rPr>
            </w:rPrChange>
          </w:rPr>
          <w:t>,</w:t>
        </w:r>
      </w:ins>
      <w:ins w:id="1020" w:author="tao huang" w:date="2018-10-26T13:01:00Z">
        <w:r w:rsidR="00D57216" w:rsidRPr="00A37575">
          <w:rPr>
            <w:rFonts w:cs="Times New Roman"/>
            <w:sz w:val="22"/>
          </w:rPr>
          <w:t xml:space="preserve"> </w:t>
        </w:r>
        <w:r w:rsidR="00D57216" w:rsidRPr="00A37575">
          <w:rPr>
            <w:rFonts w:cs="Times New Roman"/>
            <w:noProof/>
            <w:sz w:val="22"/>
            <w:rPrChange w:id="1021"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4618C4">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4618C4">
        <w:rPr>
          <w:rFonts w:cs="Times New Roman"/>
          <w:bCs/>
          <w:sz w:val="22"/>
          <w:rPrChange w:id="1022"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4618C4">
        <w:rPr>
          <w:rFonts w:cs="Times New Roman"/>
          <w:bCs/>
          <w:sz w:val="22"/>
        </w:rPr>
        <w:fldChar w:fldCharType="end"/>
      </w:r>
      <w:r w:rsidR="00BE72D8" w:rsidRPr="00A37575">
        <w:rPr>
          <w:rFonts w:cs="Times New Roman"/>
          <w:bCs/>
          <w:sz w:val="22"/>
        </w:rPr>
        <w:t xml:space="preserve"> </w:t>
      </w:r>
      <w:del w:id="1023"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1A6E72">
        <w:rPr>
          <w:rFonts w:cs="Times New Roman"/>
          <w:bCs/>
          <w:sz w:val="22"/>
          <w:rPrChange w:id="1024"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1025" w:author="tao huang" w:date="2018-10-28T22:21:00Z">
        <w:r w:rsidR="004D70F0" w:rsidRPr="00A37575" w:rsidDel="001B17C9">
          <w:rPr>
            <w:rFonts w:cs="Times New Roman"/>
            <w:bCs/>
            <w:noProof/>
            <w:sz w:val="22"/>
            <w:rPrChange w:id="1026" w:author="tao huang" w:date="2018-10-28T22:39:00Z">
              <w:rPr>
                <w:rFonts w:cs="Times New Roman"/>
                <w:bCs/>
                <w:sz w:val="22"/>
              </w:rPr>
            </w:rPrChange>
          </w:rPr>
          <w:delText xml:space="preserve">the </w:delText>
        </w:r>
      </w:del>
      <w:r w:rsidR="004D70F0" w:rsidRPr="00A37575">
        <w:rPr>
          <w:rFonts w:cs="Times New Roman"/>
          <w:bCs/>
          <w:noProof/>
          <w:sz w:val="22"/>
          <w:rPrChange w:id="1027"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1028" w:author="tao huang" w:date="2018-10-26T13:02:00Z">
        <w:r w:rsidR="00722ECF" w:rsidRPr="00A37575" w:rsidDel="00D57216">
          <w:rPr>
            <w:rFonts w:cs="Times New Roman"/>
            <w:bCs/>
            <w:sz w:val="22"/>
          </w:rPr>
          <w:delText xml:space="preserve">Previous </w:delText>
        </w:r>
      </w:del>
      <w:ins w:id="1029" w:author="tao huang" w:date="2018-10-26T13:04:00Z">
        <w:r w:rsidR="009644F9" w:rsidRPr="00A37575">
          <w:rPr>
            <w:rFonts w:cs="Times New Roman"/>
            <w:bCs/>
            <w:sz w:val="22"/>
          </w:rPr>
          <w:t>Other studies</w:t>
        </w:r>
      </w:ins>
      <w:del w:id="1030" w:author="tao huang" w:date="2018-10-26T13:04:00Z">
        <w:r w:rsidR="00722ECF" w:rsidRPr="00A37575" w:rsidDel="009644F9">
          <w:rPr>
            <w:rFonts w:cs="Times New Roman"/>
            <w:bCs/>
            <w:sz w:val="22"/>
          </w:rPr>
          <w:delText xml:space="preserve">studies </w:delText>
        </w:r>
      </w:del>
      <w:del w:id="1031" w:author="tao huang" w:date="2018-10-26T13:02:00Z">
        <w:r w:rsidR="00722ECF" w:rsidRPr="00A37575" w:rsidDel="00D57216">
          <w:rPr>
            <w:rFonts w:cs="Times New Roman"/>
            <w:bCs/>
            <w:sz w:val="22"/>
          </w:rPr>
          <w:delText xml:space="preserve">found </w:delText>
        </w:r>
      </w:del>
      <w:ins w:id="1032"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4618C4">
        <w:rPr>
          <w:rFonts w:cs="Times New Roman"/>
          <w:sz w:val="22"/>
        </w:rPr>
        <w:fldChar w:fldCharType="begin"/>
      </w:r>
      <w:r w:rsidR="006679C4">
        <w:rPr>
          <w:rFonts w:cs="Times New Roman"/>
          <w:sz w:val="22"/>
        </w:rPr>
        <w:instrText xml:space="preserve"> ADDIN EN.CITE &lt;EndNote&gt;&lt;Cite&gt;&lt;Author&gt;Nijs&lt;/Author&gt;&lt;Year&gt;2001&lt;/Year&gt;&lt;RecNum&gt;45&lt;/RecNum&gt;&lt;Prefix&gt;e.g.`, &lt;/Prefix&gt;&lt;DisplayText&gt;(e.g., Nijs, Dekimpe, Steenkamps, &amp;amp; Hanssens, 2001; H. J.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name="Unpublished Work"&gt;34&lt;/ref-type&gt;&lt;contributors&gt;&lt;authors&gt;&lt;author&gt;Van Heerde, Harald.J.&lt;/author&gt;&lt;author&gt;Srinivasan, S&lt;/author&gt;&lt;author&gt;Dekimpe, M.G.&lt;/author&gt;&lt;/authors&gt;&lt;/contributors&gt;&lt;titles&gt;&lt;title&gt;Decomposing the Demand for a Pioneering Innovation&lt;/title&gt;&lt;tertiary-title&gt;Department of Marketing&lt;/tertiary-title&gt;&lt;/titles&gt;&lt;dates&gt;&lt;year&gt;2008&lt;/year&gt;&lt;/dates&gt;&lt;publisher&gt;University of Waikato&lt;/publisher&gt;&lt;work-type&gt;Working paper&lt;/work-type&gt;&lt;urls&gt;&lt;/urls&gt;&lt;/record&gt;&lt;/Cite&gt;&lt;/EndNote&gt;</w:instrText>
      </w:r>
      <w:r w:rsidR="004D70F0" w:rsidRPr="004618C4">
        <w:rPr>
          <w:rFonts w:cs="Times New Roman"/>
          <w:sz w:val="22"/>
          <w:rPrChange w:id="1033" w:author="tao huang" w:date="2018-10-28T22:39:00Z">
            <w:rPr>
              <w:rFonts w:cs="Times New Roman"/>
              <w:sz w:val="22"/>
            </w:rPr>
          </w:rPrChange>
        </w:rPr>
        <w:fldChar w:fldCharType="separate"/>
      </w:r>
      <w:r w:rsidR="00275C68">
        <w:rPr>
          <w:rFonts w:cs="Times New Roman"/>
          <w:noProof/>
          <w:sz w:val="22"/>
        </w:rPr>
        <w:t>(e.g., Nijs, Dekimpe, Steenkamps, &amp; Hanssens, 2001; H. J. Van Heerde, Srinivasan, &amp; Dekimpe, 2008)</w:t>
      </w:r>
      <w:r w:rsidR="004D70F0" w:rsidRPr="004618C4">
        <w:rPr>
          <w:rFonts w:cs="Times New Roman"/>
          <w:sz w:val="22"/>
        </w:rPr>
        <w:fldChar w:fldCharType="end"/>
      </w:r>
      <w:r w:rsidR="004D70F0" w:rsidRPr="00A37575">
        <w:rPr>
          <w:rFonts w:cs="Times New Roman"/>
          <w:sz w:val="22"/>
        </w:rPr>
        <w:t>.</w:t>
      </w:r>
      <w:r w:rsidR="004D70F0" w:rsidRPr="00A37575">
        <w:rPr>
          <w:rFonts w:cs="Times New Roman"/>
          <w:bCs/>
          <w:sz w:val="22"/>
        </w:rPr>
        <w:t xml:space="preserve"> </w:t>
      </w:r>
      <w:ins w:id="1034" w:author="韬 黄" w:date="2018-11-05T14:53:00Z">
        <w:r w:rsidR="00B95215">
          <w:rPr>
            <w:rFonts w:cs="Times New Roman"/>
            <w:bCs/>
            <w:sz w:val="22"/>
          </w:rPr>
          <w:lastRenderedPageBreak/>
          <w:t xml:space="preserve">The effect of the marketing </w:t>
        </w:r>
      </w:ins>
      <w:ins w:id="1035" w:author="韬 黄" w:date="2018-11-05T14:54:00Z">
        <w:r w:rsidR="00B95215">
          <w:rPr>
            <w:rFonts w:cs="Times New Roman"/>
            <w:bCs/>
            <w:sz w:val="22"/>
          </w:rPr>
          <w:t>activities</w:t>
        </w:r>
      </w:ins>
      <w:ins w:id="1036" w:author="韬 黄" w:date="2018-11-05T14:53:00Z">
        <w:r w:rsidR="00B95215">
          <w:rPr>
            <w:rFonts w:cs="Times New Roman"/>
            <w:bCs/>
            <w:sz w:val="22"/>
          </w:rPr>
          <w:t xml:space="preserve"> </w:t>
        </w:r>
      </w:ins>
      <w:ins w:id="1037" w:author="韬 黄" w:date="2018-11-05T14:54:00Z">
        <w:r w:rsidR="00B95215">
          <w:rPr>
            <w:rFonts w:cs="Times New Roman"/>
            <w:bCs/>
            <w:sz w:val="22"/>
          </w:rPr>
          <w:t xml:space="preserve">can also change because </w:t>
        </w:r>
      </w:ins>
      <w:ins w:id="1038" w:author="tao huang" w:date="2018-11-05T11:57:00Z">
        <w:del w:id="1039" w:author="韬 黄" w:date="2018-11-05T14:54:00Z">
          <w:r w:rsidR="00F221D0" w:rsidDel="00B95215">
            <w:rPr>
              <w:rFonts w:cs="Times New Roman"/>
              <w:bCs/>
              <w:sz w:val="22"/>
            </w:rPr>
            <w:delText xml:space="preserve">Another </w:delText>
          </w:r>
        </w:del>
      </w:ins>
      <w:ins w:id="1040" w:author="tao huang" w:date="2018-11-05T12:04:00Z">
        <w:del w:id="1041" w:author="韬 黄" w:date="2018-11-05T14:54:00Z">
          <w:r w:rsidR="00F221D0" w:rsidDel="00B95215">
            <w:rPr>
              <w:rFonts w:cs="Times New Roman"/>
              <w:bCs/>
              <w:sz w:val="22"/>
            </w:rPr>
            <w:delText xml:space="preserve">example can be found in retailer data. For example, </w:delText>
          </w:r>
        </w:del>
      </w:ins>
      <w:ins w:id="1042" w:author="tao huang" w:date="2018-11-05T11:58:00Z">
        <w:del w:id="1043" w:author="韬 黄" w:date="2018-11-05T14:54:00Z">
          <w:r w:rsidR="00F221D0" w:rsidDel="00B95215">
            <w:rPr>
              <w:rFonts w:cs="Times New Roman"/>
              <w:bCs/>
              <w:sz w:val="22"/>
            </w:rPr>
            <w:delText xml:space="preserve">retailers may </w:delText>
          </w:r>
        </w:del>
      </w:ins>
      <w:ins w:id="1044" w:author="韬 黄" w:date="2018-11-05T14:54:00Z">
        <w:r w:rsidR="00B95215">
          <w:rPr>
            <w:rFonts w:cs="Times New Roman"/>
            <w:bCs/>
            <w:sz w:val="22"/>
          </w:rPr>
          <w:t xml:space="preserve">retailers may </w:t>
        </w:r>
      </w:ins>
      <w:ins w:id="1045" w:author="tao huang" w:date="2018-11-05T11:58:00Z">
        <w:r w:rsidR="00F221D0" w:rsidRPr="00F221D0">
          <w:rPr>
            <w:rFonts w:cs="Times New Roman"/>
            <w:bCs/>
            <w:sz w:val="22"/>
          </w:rPr>
          <w:t>communicate</w:t>
        </w:r>
        <w:r w:rsidR="00F221D0">
          <w:rPr>
            <w:rFonts w:cs="Times New Roman"/>
            <w:bCs/>
            <w:sz w:val="22"/>
          </w:rPr>
          <w:t xml:space="preserve"> </w:t>
        </w:r>
      </w:ins>
      <w:ins w:id="1046" w:author="韬 黄" w:date="2018-11-05T14:54:00Z">
        <w:r w:rsidR="00B95215">
          <w:rPr>
            <w:rFonts w:cs="Times New Roman"/>
            <w:bCs/>
            <w:sz w:val="22"/>
          </w:rPr>
          <w:t xml:space="preserve">the marketing </w:t>
        </w:r>
      </w:ins>
      <w:ins w:id="1047" w:author="tao huang" w:date="2018-11-05T11:58:00Z">
        <w:del w:id="1048" w:author="韬 黄" w:date="2018-11-05T14:54:00Z">
          <w:r w:rsidR="00F221D0" w:rsidDel="00B95215">
            <w:rPr>
              <w:rFonts w:cs="Times New Roman"/>
              <w:bCs/>
              <w:sz w:val="22"/>
            </w:rPr>
            <w:delText>promotional</w:delText>
          </w:r>
        </w:del>
      </w:ins>
      <w:ins w:id="1049" w:author="tao huang" w:date="2018-11-05T12:05:00Z">
        <w:del w:id="1050" w:author="韬 黄" w:date="2018-11-05T14:54:00Z">
          <w:r w:rsidR="00F221D0" w:rsidDel="00B95215">
            <w:rPr>
              <w:rFonts w:cs="Times New Roman"/>
              <w:bCs/>
              <w:sz w:val="22"/>
            </w:rPr>
            <w:delText xml:space="preserve"> </w:delText>
          </w:r>
        </w:del>
        <w:r w:rsidR="00F221D0">
          <w:rPr>
            <w:rFonts w:cs="Times New Roman"/>
            <w:bCs/>
            <w:sz w:val="22"/>
          </w:rPr>
          <w:t xml:space="preserve">events </w:t>
        </w:r>
      </w:ins>
      <w:ins w:id="1051" w:author="tao huang" w:date="2018-11-05T11:59:00Z">
        <w:r w:rsidR="00F221D0">
          <w:rPr>
            <w:rFonts w:cs="Times New Roman"/>
            <w:bCs/>
            <w:sz w:val="22"/>
          </w:rPr>
          <w:t xml:space="preserve">in </w:t>
        </w:r>
      </w:ins>
      <w:ins w:id="1052" w:author="tao huang" w:date="2018-11-05T12:05:00Z">
        <w:del w:id="1053" w:author="韬 黄" w:date="2018-11-05T14:54:00Z">
          <w:r w:rsidR="00F221D0" w:rsidDel="00B95215">
            <w:rPr>
              <w:rFonts w:cs="Times New Roman"/>
              <w:bCs/>
              <w:sz w:val="22"/>
            </w:rPr>
            <w:delText>innovative</w:delText>
          </w:r>
        </w:del>
      </w:ins>
      <w:ins w:id="1054" w:author="韬 黄" w:date="2018-11-05T14:54:00Z">
        <w:r w:rsidR="00B95215">
          <w:rPr>
            <w:rFonts w:cs="Times New Roman"/>
            <w:bCs/>
            <w:sz w:val="22"/>
          </w:rPr>
          <w:t>different</w:t>
        </w:r>
      </w:ins>
      <w:ins w:id="1055" w:author="tao huang" w:date="2018-11-05T11:59:00Z">
        <w:r w:rsidR="00F221D0">
          <w:rPr>
            <w:rFonts w:cs="Times New Roman"/>
            <w:bCs/>
            <w:sz w:val="22"/>
          </w:rPr>
          <w:t xml:space="preserve"> ways</w:t>
        </w:r>
      </w:ins>
      <w:ins w:id="1056" w:author="韬 黄" w:date="2018-11-05T14:55:00Z">
        <w:r w:rsidR="00B95215">
          <w:rPr>
            <w:rFonts w:cs="Times New Roman"/>
            <w:bCs/>
            <w:sz w:val="22"/>
          </w:rPr>
          <w:t xml:space="preserve">. For example, </w:t>
        </w:r>
      </w:ins>
      <w:ins w:id="1057" w:author="tao huang" w:date="2018-11-05T12:04:00Z">
        <w:del w:id="1058" w:author="韬 黄" w:date="2018-11-05T14:55:00Z">
          <w:r w:rsidR="00F221D0" w:rsidDel="00B95215">
            <w:rPr>
              <w:rFonts w:cs="Times New Roman"/>
              <w:bCs/>
              <w:sz w:val="22"/>
            </w:rPr>
            <w:delText xml:space="preserve"> (e.g., through </w:delText>
          </w:r>
        </w:del>
      </w:ins>
      <w:ins w:id="1059" w:author="韬 黄" w:date="2018-11-05T14:55:00Z">
        <w:r w:rsidR="00B95215">
          <w:rPr>
            <w:rFonts w:cs="Times New Roman"/>
            <w:bCs/>
            <w:sz w:val="22"/>
          </w:rPr>
          <w:t xml:space="preserve">promoting the products through </w:t>
        </w:r>
      </w:ins>
      <w:ins w:id="1060" w:author="tao huang" w:date="2018-11-05T12:05:00Z">
        <w:r w:rsidR="00F221D0">
          <w:rPr>
            <w:rFonts w:cs="Times New Roman"/>
            <w:bCs/>
            <w:sz w:val="22"/>
          </w:rPr>
          <w:t xml:space="preserve">mobile applications and </w:t>
        </w:r>
      </w:ins>
      <w:ins w:id="1061" w:author="韬 黄" w:date="2018-11-05T14:56:00Z">
        <w:r w:rsidR="00B95215">
          <w:rPr>
            <w:rFonts w:cs="Times New Roman"/>
            <w:bCs/>
            <w:sz w:val="22"/>
          </w:rPr>
          <w:t xml:space="preserve">using </w:t>
        </w:r>
      </w:ins>
      <w:ins w:id="1062" w:author="tao huang" w:date="2018-11-05T12:05:00Z">
        <w:r w:rsidR="00F221D0">
          <w:rPr>
            <w:rFonts w:cs="Times New Roman"/>
            <w:bCs/>
            <w:sz w:val="22"/>
          </w:rPr>
          <w:t xml:space="preserve">new </w:t>
        </w:r>
      </w:ins>
      <w:ins w:id="1063" w:author="韬 黄" w:date="2018-11-05T14:56:00Z">
        <w:r w:rsidR="00B95215">
          <w:rPr>
            <w:rFonts w:cs="Times New Roman"/>
            <w:bCs/>
            <w:sz w:val="22"/>
          </w:rPr>
          <w:t xml:space="preserve">prominent promotion shelf </w:t>
        </w:r>
      </w:ins>
      <w:ins w:id="1064" w:author="tao huang" w:date="2018-11-05T12:05:00Z">
        <w:del w:id="1065" w:author="韬 黄" w:date="2018-11-05T14:56:00Z">
          <w:r w:rsidR="00F221D0" w:rsidDel="00B95215">
            <w:rPr>
              <w:rFonts w:cs="Times New Roman"/>
              <w:bCs/>
              <w:sz w:val="22"/>
            </w:rPr>
            <w:delText xml:space="preserve">price </w:delText>
          </w:r>
        </w:del>
        <w:r w:rsidR="00F221D0">
          <w:rPr>
            <w:rFonts w:cs="Times New Roman"/>
            <w:bCs/>
            <w:sz w:val="22"/>
          </w:rPr>
          <w:t>tags</w:t>
        </w:r>
      </w:ins>
      <w:ins w:id="1066" w:author="韬 黄" w:date="2018-11-05T14:55:00Z">
        <w:r w:rsidR="00B95215">
          <w:rPr>
            <w:rFonts w:cs="Times New Roman"/>
            <w:bCs/>
            <w:sz w:val="22"/>
          </w:rPr>
          <w:t xml:space="preserve"> </w:t>
        </w:r>
      </w:ins>
      <w:ins w:id="1067" w:author="tao huang" w:date="2018-11-05T12:05:00Z">
        <w:del w:id="1068" w:author="韬 黄" w:date="2018-11-05T14:55:00Z">
          <w:r w:rsidR="00F221D0" w:rsidDel="00B95215">
            <w:rPr>
              <w:rFonts w:cs="Times New Roman"/>
              <w:bCs/>
              <w:sz w:val="22"/>
            </w:rPr>
            <w:delText xml:space="preserve">), which </w:delText>
          </w:r>
        </w:del>
      </w:ins>
      <w:ins w:id="1069" w:author="韬 黄" w:date="2018-11-05T14:55:00Z">
        <w:r w:rsidR="00B95215">
          <w:rPr>
            <w:rFonts w:cs="Times New Roman"/>
            <w:bCs/>
            <w:sz w:val="22"/>
          </w:rPr>
          <w:t xml:space="preserve">could </w:t>
        </w:r>
      </w:ins>
      <w:ins w:id="1070" w:author="tao huang" w:date="2018-11-05T12:05:00Z">
        <w:r w:rsidR="00F221D0">
          <w:rPr>
            <w:rFonts w:cs="Times New Roman"/>
            <w:bCs/>
            <w:sz w:val="22"/>
          </w:rPr>
          <w:t>makes the promotions more effective</w:t>
        </w:r>
      </w:ins>
      <w:ins w:id="1071" w:author="韬 黄" w:date="2018-11-05T15:08: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&lt;EndNote&gt;&lt;Cite&gt;&lt;Author&gt;van Heerde&lt;/Author&gt;&lt;Year&gt;2015&lt;/Year&gt;&lt;RecNum&gt;776&lt;/RecNum&gt;&lt;DisplayText&gt;(H. 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Pr>
          <w:rFonts w:cs="Times New Roman"/>
          <w:bCs/>
          <w:sz w:val="22"/>
        </w:rPr>
        <w:fldChar w:fldCharType="separate"/>
      </w:r>
      <w:r w:rsidR="00275C68">
        <w:rPr>
          <w:rFonts w:cs="Times New Roman"/>
          <w:bCs/>
          <w:noProof/>
          <w:sz w:val="22"/>
        </w:rPr>
        <w:t>(H. van Heerde, M. Dinner, &amp; Neslin, 2015)</w:t>
      </w:r>
      <w:r w:rsidR="00275C68">
        <w:rPr>
          <w:rFonts w:cs="Times New Roman"/>
          <w:bCs/>
          <w:sz w:val="22"/>
        </w:rPr>
        <w:fldChar w:fldCharType="end"/>
      </w:r>
      <w:ins w:id="1072" w:author="tao huang" w:date="2018-11-05T12:05:00Z">
        <w:r w:rsidR="00F221D0">
          <w:rPr>
            <w:rFonts w:cs="Times New Roman"/>
            <w:bCs/>
            <w:sz w:val="22"/>
          </w:rPr>
          <w:t>.</w:t>
        </w:r>
      </w:ins>
      <w:ins w:id="1073" w:author="tao huang" w:date="2018-11-05T12:08:00Z">
        <w:r w:rsidR="004C61AC">
          <w:rPr>
            <w:rFonts w:cs="Times New Roman"/>
            <w:bCs/>
            <w:sz w:val="22"/>
          </w:rPr>
          <w:t xml:space="preserve"> Also, </w:t>
        </w:r>
      </w:ins>
      <w:ins w:id="1074" w:author="tao huang" w:date="2018-11-05T12:06:00Z">
        <w:r w:rsidR="00F221D0">
          <w:rPr>
            <w:rFonts w:cs="Times New Roman"/>
            <w:bCs/>
            <w:sz w:val="22"/>
          </w:rPr>
          <w:t xml:space="preserve">Retailers may record </w:t>
        </w:r>
      </w:ins>
      <w:ins w:id="1075" w:author="韬 黄" w:date="2018-11-05T14:57:00Z">
        <w:r w:rsidR="00B95215">
          <w:rPr>
            <w:rFonts w:cs="Times New Roman"/>
            <w:bCs/>
            <w:sz w:val="22"/>
          </w:rPr>
          <w:t xml:space="preserve">their marketing activities using </w:t>
        </w:r>
      </w:ins>
      <w:ins w:id="1076" w:author="tao huang" w:date="2018-11-05T12:06:00Z">
        <w:del w:id="1077" w:author="韬 黄" w:date="2018-11-05T14:57:00Z">
          <w:r w:rsidR="00F221D0" w:rsidDel="00B95215">
            <w:rPr>
              <w:rFonts w:cs="Times New Roman"/>
              <w:bCs/>
              <w:sz w:val="22"/>
            </w:rPr>
            <w:delText xml:space="preserve">use </w:delText>
          </w:r>
        </w:del>
        <w:r w:rsidR="00F221D0">
          <w:rPr>
            <w:rFonts w:cs="Times New Roman"/>
            <w:bCs/>
            <w:sz w:val="22"/>
          </w:rPr>
          <w:t xml:space="preserve">aggregate terms such </w:t>
        </w:r>
      </w:ins>
      <w:ins w:id="1078" w:author="tao huang" w:date="2018-11-05T12:07:00Z">
        <w:r w:rsidR="00F221D0">
          <w:rPr>
            <w:rFonts w:cs="Times New Roman"/>
            <w:bCs/>
            <w:sz w:val="22"/>
          </w:rPr>
          <w:t>as Features and Displays</w:t>
        </w:r>
      </w:ins>
      <w:ins w:id="1079" w:author="韬 黄" w:date="2018-11-05T15:00:00Z">
        <w:r w:rsidR="00275C68">
          <w:rPr>
            <w:rFonts w:cs="Times New Roman"/>
            <w:bCs/>
            <w:sz w:val="22"/>
          </w:rPr>
          <w:t xml:space="preserve"> </w:t>
        </w:r>
      </w:ins>
      <w:r w:rsidR="00275C68">
        <w:rPr>
          <w:rFonts w:cs="Times New Roman"/>
          <w:bCs/>
          <w:sz w:val="22"/>
        </w:rPr>
        <w:fldChar w:fldCharType="begin"/>
      </w:r>
      <w:r w:rsidR="00275C68">
        <w:rPr>
          <w:rFonts w:cs="Times New Roman"/>
          <w:bCs/>
          <w:sz w:val="22"/>
        </w:rPr>
        <w:instrText xml:space="preserve"> ADDIN EN.CITE &lt;EndNote&gt;&lt;Cite&gt;&lt;Author&gt;Bronnenberg&lt;/Author&gt;&lt;Year&gt;2008&lt;/Year&gt;&lt;RecNum&gt;741&lt;/RecNum&gt;&lt;Prefix&gt;e.g.`, &lt;/Prefix&gt;&lt;DisplayText&gt;(e.g., Bronnenberg, Kruger, &amp;amp;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275C68">
        <w:rPr>
          <w:rFonts w:cs="Times New Roman"/>
          <w:bCs/>
          <w:sz w:val="22"/>
        </w:rPr>
        <w:fldChar w:fldCharType="separate"/>
      </w:r>
      <w:r w:rsidR="00275C68">
        <w:rPr>
          <w:rFonts w:cs="Times New Roman"/>
          <w:bCs/>
          <w:noProof/>
          <w:sz w:val="22"/>
        </w:rPr>
        <w:t>(e.g., Bronnenberg, Kruger, &amp; Mela, 2008)</w:t>
      </w:r>
      <w:r w:rsidR="00275C68">
        <w:rPr>
          <w:rFonts w:cs="Times New Roman"/>
          <w:bCs/>
          <w:sz w:val="22"/>
        </w:rPr>
        <w:fldChar w:fldCharType="end"/>
      </w:r>
      <w:ins w:id="1080" w:author="韬 黄" w:date="2018-11-05T14:57:00Z">
        <w:r w:rsidR="00B95215">
          <w:rPr>
            <w:rFonts w:cs="Times New Roman"/>
            <w:bCs/>
            <w:sz w:val="22"/>
          </w:rPr>
          <w:t xml:space="preserve">. </w:t>
        </w:r>
      </w:ins>
      <w:ins w:id="1081" w:author="tao huang" w:date="2018-11-05T12:07:00Z">
        <w:del w:id="1082" w:author="韬 黄" w:date="2018-11-05T14:57:00Z">
          <w:r w:rsidR="00F221D0" w:rsidDel="00B95215">
            <w:rPr>
              <w:rFonts w:cs="Times New Roman"/>
              <w:bCs/>
              <w:sz w:val="22"/>
            </w:rPr>
            <w:delText xml:space="preserve"> to summarize the promotional events. </w:delText>
          </w:r>
        </w:del>
        <w:r w:rsidR="00F221D0">
          <w:rPr>
            <w:rFonts w:cs="Times New Roman"/>
            <w:bCs/>
            <w:sz w:val="22"/>
          </w:rPr>
          <w:t xml:space="preserve">However, </w:t>
        </w:r>
      </w:ins>
      <w:ins w:id="1083" w:author="韬 黄" w:date="2018-11-05T14:57:00Z">
        <w:r w:rsidR="00B95215">
          <w:rPr>
            <w:rFonts w:cs="Times New Roman"/>
            <w:bCs/>
            <w:sz w:val="22"/>
          </w:rPr>
          <w:t xml:space="preserve">in practice, </w:t>
        </w:r>
      </w:ins>
      <w:ins w:id="1084" w:author="tao huang" w:date="2018-11-05T12:07:00Z">
        <w:del w:id="1085" w:author="韬 黄" w:date="2018-11-05T14:57:00Z">
          <w:r w:rsidR="004C61AC" w:rsidDel="00B95215">
            <w:rPr>
              <w:rFonts w:cs="Times New Roman"/>
              <w:bCs/>
              <w:sz w:val="22"/>
            </w:rPr>
            <w:delText>even</w:delText>
          </w:r>
        </w:del>
      </w:ins>
      <w:ins w:id="1086" w:author="韬 黄" w:date="2018-11-05T14:57:00Z">
        <w:r w:rsidR="00B95215">
          <w:rPr>
            <w:rFonts w:cs="Times New Roman"/>
            <w:bCs/>
            <w:sz w:val="22"/>
          </w:rPr>
          <w:t xml:space="preserve">these terms </w:t>
        </w:r>
      </w:ins>
      <w:ins w:id="1087" w:author="tao huang" w:date="2018-11-05T12:07:00Z">
        <w:del w:id="1088" w:author="韬 黄" w:date="2018-11-05T15:11:00Z">
          <w:r w:rsidR="004C61AC" w:rsidDel="00A75E2C">
            <w:rPr>
              <w:rFonts w:cs="Times New Roman"/>
              <w:bCs/>
              <w:sz w:val="22"/>
            </w:rPr>
            <w:delText xml:space="preserve"> Features and Displays </w:delText>
          </w:r>
        </w:del>
        <w:r w:rsidR="004C61AC">
          <w:rPr>
            <w:rFonts w:cs="Times New Roman"/>
            <w:bCs/>
            <w:sz w:val="22"/>
          </w:rPr>
          <w:t xml:space="preserve">may have various forms such as </w:t>
        </w:r>
      </w:ins>
      <w:ins w:id="1089" w:author="tao huang" w:date="2018-11-05T12:02:00Z">
        <w:r w:rsidR="00F221D0">
          <w:rPr>
            <w:rFonts w:cs="Times New Roman"/>
            <w:bCs/>
            <w:sz w:val="22"/>
          </w:rPr>
          <w:t xml:space="preserve">Buy </w:t>
        </w:r>
        <w:del w:id="1090" w:author="韬 黄" w:date="2018-11-05T15:12:00Z">
          <w:r w:rsidR="00F221D0" w:rsidDel="00A75E2C">
            <w:rPr>
              <w:rFonts w:cs="Times New Roman"/>
              <w:bCs/>
              <w:sz w:val="22"/>
            </w:rPr>
            <w:delText>o</w:delText>
          </w:r>
        </w:del>
      </w:ins>
      <w:ins w:id="1091" w:author="韬 黄" w:date="2018-11-05T15:12:00Z">
        <w:r w:rsidR="00A75E2C">
          <w:rPr>
            <w:rFonts w:cs="Times New Roman"/>
            <w:bCs/>
            <w:sz w:val="22"/>
          </w:rPr>
          <w:t>O</w:t>
        </w:r>
      </w:ins>
      <w:ins w:id="1092" w:author="tao huang" w:date="2018-11-05T12:02:00Z">
        <w:r w:rsidR="00F221D0">
          <w:rPr>
            <w:rFonts w:cs="Times New Roman"/>
            <w:bCs/>
            <w:sz w:val="22"/>
          </w:rPr>
          <w:t xml:space="preserve">ne </w:t>
        </w:r>
        <w:del w:id="1093" w:author="韬 黄" w:date="2018-11-05T15:12:00Z">
          <w:r w:rsidR="00F221D0" w:rsidDel="00A75E2C">
            <w:rPr>
              <w:rFonts w:cs="Times New Roman"/>
              <w:bCs/>
              <w:sz w:val="22"/>
            </w:rPr>
            <w:delText>g</w:delText>
          </w:r>
        </w:del>
      </w:ins>
      <w:ins w:id="1094" w:author="韬 黄" w:date="2018-11-05T15:12:00Z">
        <w:r w:rsidR="00A75E2C">
          <w:rPr>
            <w:rFonts w:cs="Times New Roman"/>
            <w:bCs/>
            <w:sz w:val="22"/>
          </w:rPr>
          <w:t>G</w:t>
        </w:r>
      </w:ins>
      <w:ins w:id="1095" w:author="tao huang" w:date="2018-11-05T12:02:00Z">
        <w:r w:rsidR="00F221D0">
          <w:rPr>
            <w:rFonts w:cs="Times New Roman"/>
            <w:bCs/>
            <w:sz w:val="22"/>
          </w:rPr>
          <w:t xml:space="preserve">et </w:t>
        </w:r>
        <w:del w:id="1096" w:author="韬 黄" w:date="2018-11-05T15:12:00Z">
          <w:r w:rsidR="00F221D0" w:rsidDel="00A75E2C">
            <w:rPr>
              <w:rFonts w:cs="Times New Roman"/>
              <w:bCs/>
              <w:sz w:val="22"/>
            </w:rPr>
            <w:delText>o</w:delText>
          </w:r>
        </w:del>
      </w:ins>
      <w:ins w:id="1097" w:author="韬 黄" w:date="2018-11-05T15:12:00Z">
        <w:r w:rsidR="00A75E2C">
          <w:rPr>
            <w:rFonts w:cs="Times New Roman"/>
            <w:bCs/>
            <w:sz w:val="22"/>
          </w:rPr>
          <w:t>O</w:t>
        </w:r>
      </w:ins>
      <w:ins w:id="1098" w:author="tao huang" w:date="2018-11-05T12:02:00Z">
        <w:r w:rsidR="00F221D0">
          <w:rPr>
            <w:rFonts w:cs="Times New Roman"/>
            <w:bCs/>
            <w:sz w:val="22"/>
          </w:rPr>
          <w:t>ne free</w:t>
        </w:r>
      </w:ins>
      <w:ins w:id="1099" w:author="韬 黄" w:date="2018-11-05T14:57:00Z">
        <w:r w:rsidR="00B95215">
          <w:rPr>
            <w:rFonts w:cs="Times New Roman"/>
            <w:bCs/>
            <w:sz w:val="22"/>
          </w:rPr>
          <w:t xml:space="preserve"> (</w:t>
        </w:r>
      </w:ins>
      <w:ins w:id="1100" w:author="韬 黄" w:date="2018-11-05T14:58:00Z">
        <w:r w:rsidR="00B95215">
          <w:rPr>
            <w:rFonts w:cs="Times New Roman"/>
            <w:bCs/>
            <w:sz w:val="22"/>
          </w:rPr>
          <w:t>BOGO)</w:t>
        </w:r>
      </w:ins>
      <w:ins w:id="1101" w:author="tao huang" w:date="2018-11-05T12:02:00Z">
        <w:r w:rsidR="00F221D0">
          <w:rPr>
            <w:rFonts w:cs="Times New Roman"/>
            <w:bCs/>
            <w:sz w:val="22"/>
          </w:rPr>
          <w:t>,</w:t>
        </w:r>
      </w:ins>
      <w:ins w:id="1102" w:author="tao huang" w:date="2018-11-05T12:01:00Z">
        <w:r w:rsidR="00F221D0">
          <w:rPr>
            <w:rFonts w:cs="Times New Roman"/>
            <w:bCs/>
            <w:sz w:val="22"/>
          </w:rPr>
          <w:t xml:space="preserve"> </w:t>
        </w:r>
      </w:ins>
      <w:ins w:id="1103" w:author="韬 黄" w:date="2018-11-05T15:11:00Z">
        <w:r w:rsidR="00A75E2C">
          <w:rPr>
            <w:rFonts w:cs="Times New Roman"/>
            <w:bCs/>
            <w:sz w:val="22"/>
          </w:rPr>
          <w:t xml:space="preserve">store flyers, billboard advertising, </w:t>
        </w:r>
      </w:ins>
      <w:ins w:id="1104" w:author="韬 黄" w:date="2018-11-05T15:12:00Z">
        <w:r w:rsidR="00A75E2C">
          <w:rPr>
            <w:rFonts w:cs="Times New Roman"/>
            <w:bCs/>
            <w:sz w:val="22"/>
          </w:rPr>
          <w:t xml:space="preserve">and </w:t>
        </w:r>
      </w:ins>
      <w:ins w:id="1105" w:author="tao huang" w:date="2018-11-05T12:02:00Z">
        <w:r w:rsidR="00F221D0" w:rsidRPr="00F221D0">
          <w:rPr>
            <w:rFonts w:cs="Times New Roman"/>
            <w:bCs/>
            <w:sz w:val="22"/>
          </w:rPr>
          <w:t>temporary price reduction</w:t>
        </w:r>
      </w:ins>
      <w:ins w:id="1106" w:author="tao huang" w:date="2018-11-05T12:03:00Z">
        <w:r w:rsidR="00F221D0">
          <w:rPr>
            <w:rFonts w:cs="Times New Roman"/>
            <w:bCs/>
            <w:sz w:val="22"/>
          </w:rPr>
          <w:t xml:space="preserve"> (TPR)</w:t>
        </w:r>
      </w:ins>
      <w:ins w:id="1107" w:author="韬 黄" w:date="2018-11-05T15:12:00Z">
        <w:r w:rsidR="00A75E2C">
          <w:rPr>
            <w:rFonts w:cs="Times New Roman"/>
            <w:bCs/>
            <w:sz w:val="22"/>
          </w:rPr>
          <w:t xml:space="preserve"> </w:t>
        </w:r>
      </w:ins>
      <w:ins w:id="1108" w:author="tao huang" w:date="2018-11-05T12:02:00Z">
        <w:del w:id="1109" w:author="韬 黄" w:date="2018-11-05T15:12:00Z">
          <w:r w:rsidR="00F221D0" w:rsidDel="00A75E2C">
            <w:rPr>
              <w:rFonts w:cs="Times New Roman"/>
              <w:bCs/>
              <w:sz w:val="22"/>
            </w:rPr>
            <w:delText xml:space="preserve">, and </w:delText>
          </w:r>
        </w:del>
      </w:ins>
      <w:ins w:id="1110" w:author="tao huang" w:date="2018-11-05T12:03:00Z">
        <w:del w:id="1111" w:author="韬 黄" w:date="2018-11-05T15:12:00Z">
          <w:r w:rsidR="00F221D0" w:rsidRPr="00F221D0" w:rsidDel="00A75E2C">
            <w:rPr>
              <w:rFonts w:cs="Times New Roman"/>
              <w:bCs/>
              <w:sz w:val="22"/>
            </w:rPr>
            <w:delText xml:space="preserve">TPR </w:delText>
          </w:r>
        </w:del>
        <w:r w:rsidR="00F221D0">
          <w:rPr>
            <w:rFonts w:cs="Times New Roman"/>
            <w:bCs/>
            <w:sz w:val="22"/>
          </w:rPr>
          <w:t>for</w:t>
        </w:r>
        <w:r w:rsidR="00F221D0" w:rsidRPr="00F221D0">
          <w:rPr>
            <w:rFonts w:cs="Times New Roman"/>
            <w:bCs/>
            <w:sz w:val="22"/>
          </w:rPr>
          <w:t xml:space="preserve"> shopper card holders</w:t>
        </w:r>
        <w:r w:rsidR="00F221D0">
          <w:rPr>
            <w:rFonts w:cs="Times New Roman"/>
            <w:bCs/>
            <w:sz w:val="22"/>
          </w:rPr>
          <w:t xml:space="preserve"> only etc.</w:t>
        </w:r>
      </w:ins>
      <w:ins w:id="1112" w:author="韬 黄" w:date="2018-11-05T14:58:00Z">
        <w:r w:rsidR="00A75E2C">
          <w:rPr>
            <w:rFonts w:cs="Times New Roman"/>
            <w:bCs/>
            <w:sz w:val="22"/>
          </w:rPr>
          <w:t xml:space="preserve"> U</w:t>
        </w:r>
        <w:r w:rsidR="00B95215">
          <w:rPr>
            <w:rFonts w:cs="Times New Roman"/>
            <w:bCs/>
            <w:sz w:val="22"/>
          </w:rPr>
          <w:t xml:space="preserve">nder such conditions, </w:t>
        </w:r>
      </w:ins>
      <w:ins w:id="1113" w:author="tao huang" w:date="2018-11-05T12:07:00Z">
        <w:del w:id="1114" w:author="韬 黄" w:date="2018-11-05T14:58:00Z">
          <w:r w:rsidR="004C61AC" w:rsidDel="00B95215">
            <w:rPr>
              <w:rFonts w:cs="Times New Roman"/>
              <w:bCs/>
              <w:sz w:val="22"/>
            </w:rPr>
            <w:delText>, which means the</w:delText>
          </w:r>
        </w:del>
      </w:ins>
      <w:ins w:id="1115" w:author="tao huang" w:date="2018-11-05T12:08:00Z">
        <w:del w:id="1116" w:author="韬 黄" w:date="2018-11-05T14:58:00Z">
          <w:r w:rsidR="004C61AC" w:rsidDel="00B95215">
            <w:rPr>
              <w:rFonts w:cs="Times New Roman"/>
              <w:bCs/>
              <w:sz w:val="22"/>
            </w:rPr>
            <w:delText xml:space="preserve">ir effects </w:delText>
          </w:r>
        </w:del>
      </w:ins>
      <w:ins w:id="1117" w:author="韬 黄" w:date="2018-11-05T14:58:00Z">
        <w:r w:rsidR="00B95215">
          <w:rPr>
            <w:rFonts w:cs="Times New Roman"/>
            <w:bCs/>
            <w:sz w:val="22"/>
          </w:rPr>
          <w:t xml:space="preserve">the effect of the marketing activities </w:t>
        </w:r>
      </w:ins>
      <w:ins w:id="1118" w:author="tao huang" w:date="2018-11-05T12:08:00Z">
        <w:del w:id="1119" w:author="韬 黄" w:date="2018-11-05T14:58:00Z">
          <w:r w:rsidR="004C61AC" w:rsidDel="00B95215">
            <w:rPr>
              <w:rFonts w:cs="Times New Roman"/>
              <w:bCs/>
              <w:sz w:val="22"/>
            </w:rPr>
            <w:delText xml:space="preserve">would be </w:delText>
          </w:r>
        </w:del>
      </w:ins>
      <w:ins w:id="1120" w:author="韬 黄" w:date="2018-11-05T14:58:00Z">
        <w:r w:rsidR="00B95215">
          <w:rPr>
            <w:rFonts w:cs="Times New Roman"/>
            <w:bCs/>
            <w:sz w:val="22"/>
          </w:rPr>
          <w:t>may change</w:t>
        </w:r>
      </w:ins>
      <w:ins w:id="1121" w:author="tao huang" w:date="2018-11-05T12:08:00Z">
        <w:del w:id="1122" w:author="韬 黄" w:date="2018-11-05T14:58:00Z">
          <w:r w:rsidR="004C61AC" w:rsidDel="00B95215">
            <w:rPr>
              <w:rFonts w:cs="Times New Roman"/>
              <w:bCs/>
              <w:sz w:val="22"/>
            </w:rPr>
            <w:delText>intrinsically different</w:delText>
          </w:r>
        </w:del>
        <w:r w:rsidR="004C61AC">
          <w:rPr>
            <w:rFonts w:cs="Times New Roman"/>
            <w:bCs/>
            <w:sz w:val="22"/>
          </w:rPr>
          <w:t>.</w:t>
        </w:r>
      </w:ins>
      <w:ins w:id="1123" w:author="韬 黄" w:date="2018-11-05T14:59:00Z">
        <w:r w:rsidR="00B95215">
          <w:rPr>
            <w:rFonts w:cs="Times New Roman"/>
            <w:bCs/>
            <w:sz w:val="22"/>
          </w:rPr>
          <w:t xml:space="preserve"> </w:t>
        </w:r>
      </w:ins>
    </w:p>
    <w:p w14:paraId="4E62E5E5" w14:textId="57C83210" w:rsidR="004D70F0" w:rsidRPr="00A37575" w:rsidDel="00A75E2C" w:rsidRDefault="004C61AC" w:rsidP="004D70F0">
      <w:pPr>
        <w:shd w:val="clear" w:color="auto" w:fill="FFFFFF" w:themeFill="background1"/>
        <w:spacing w:after="0" w:line="360" w:lineRule="auto"/>
        <w:rPr>
          <w:del w:id="1124" w:author="韬 黄" w:date="2018-11-05T15:12:00Z"/>
          <w:rFonts w:cs="Times New Roman"/>
          <w:bCs/>
          <w:noProof/>
          <w:sz w:val="22"/>
        </w:rPr>
      </w:pPr>
      <w:ins w:id="1125" w:author="tao huang" w:date="2018-11-05T12:08:00Z">
        <w:r>
          <w:rPr>
            <w:rFonts w:cs="Times New Roman"/>
            <w:bCs/>
            <w:sz w:val="22"/>
          </w:rPr>
          <w:t xml:space="preserve"> </w:t>
        </w:r>
      </w:ins>
      <w:ins w:id="1126" w:author="tao huang" w:date="2018-11-05T12:03:00Z">
        <w:r w:rsidR="00F221D0">
          <w:rPr>
            <w:rFonts w:cs="Times New Roman"/>
            <w:bCs/>
            <w:sz w:val="22"/>
          </w:rPr>
          <w:t xml:space="preserve"> </w:t>
        </w:r>
      </w:ins>
      <w:del w:id="1127" w:author="tao huang" w:date="2018-10-28T20:30:00Z">
        <w:r w:rsidR="00C36036" w:rsidRPr="00A37575" w:rsidDel="00F60228">
          <w:rPr>
            <w:rFonts w:cs="Times New Roman"/>
            <w:bCs/>
            <w:sz w:val="22"/>
          </w:rPr>
          <w:delText xml:space="preserve">However, </w:delText>
        </w:r>
      </w:del>
      <w:del w:id="1128"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1129"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1130" w:author="tao huang" w:date="2018-10-27T15:50:00Z"/>
          <w:rFonts w:cs="Times New Roman"/>
          <w:sz w:val="22"/>
          <w:rPrChange w:id="1131" w:author="tao huang" w:date="2018-10-28T22:39:00Z">
            <w:rPr>
              <w:ins w:id="1132"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1133" w:author="tao huang" w:date="2018-10-26T15:52:00Z"/>
          <w:rFonts w:cs="Times New Roman"/>
          <w:noProof/>
          <w:sz w:val="22"/>
          <w:rPrChange w:id="1134" w:author="tao huang" w:date="2018-10-28T22:39:00Z">
            <w:rPr>
              <w:del w:id="1135" w:author="tao huang" w:date="2018-10-26T15:52:00Z"/>
              <w:rFonts w:cs="Times New Roman"/>
              <w:sz w:val="22"/>
            </w:rPr>
          </w:rPrChange>
        </w:rPr>
      </w:pPr>
    </w:p>
    <w:p w14:paraId="7D877858" w14:textId="47C06F5B" w:rsidR="00971633" w:rsidRPr="00A37575" w:rsidRDefault="00DE12B5" w:rsidP="00971633">
      <w:pPr>
        <w:shd w:val="clear" w:color="auto" w:fill="FFFFFF" w:themeFill="background1"/>
        <w:spacing w:after="0" w:line="360" w:lineRule="auto"/>
        <w:rPr>
          <w:rFonts w:cs="Times New Roman"/>
          <w:sz w:val="22"/>
        </w:rPr>
      </w:pPr>
      <w:moveToRangeStart w:id="1136" w:author="tao huang" w:date="2018-10-26T15:51:00Z" w:name="move528332423"/>
      <w:moveTo w:id="1137" w:author="tao huang" w:date="2018-10-26T15:51:00Z">
        <w:del w:id="1138" w:author="tao huang" w:date="2018-10-26T15:51:00Z">
          <w:r w:rsidRPr="00A37575" w:rsidDel="00DE12B5">
            <w:rPr>
              <w:rFonts w:cs="Times New Roman"/>
              <w:noProof/>
              <w:sz w:val="22"/>
              <w:rPrChange w:id="1139" w:author="tao huang" w:date="2018-10-28T22:39:00Z">
                <w:rPr>
                  <w:rFonts w:cs="Times New Roman"/>
                  <w:sz w:val="22"/>
                </w:rPr>
              </w:rPrChange>
            </w:rPr>
            <w:delText>This</w:delText>
          </w:r>
        </w:del>
      </w:moveTo>
      <w:ins w:id="1140" w:author="tao huang" w:date="2018-10-26T15:51:00Z">
        <w:r w:rsidRPr="00A37575">
          <w:rPr>
            <w:rFonts w:cs="Times New Roman"/>
            <w:noProof/>
            <w:sz w:val="22"/>
            <w:rPrChange w:id="1141" w:author="tao huang" w:date="2018-10-28T22:39:00Z">
              <w:rPr>
                <w:rFonts w:cs="Times New Roman"/>
                <w:sz w:val="22"/>
              </w:rPr>
            </w:rPrChange>
          </w:rPr>
          <w:t>The problem of structural change</w:t>
        </w:r>
      </w:ins>
      <w:moveTo w:id="1142" w:author="tao huang" w:date="2018-10-26T15:51:00Z">
        <w:r w:rsidRPr="00A37575">
          <w:rPr>
            <w:rFonts w:cs="Times New Roman"/>
            <w:noProof/>
            <w:sz w:val="22"/>
            <w:rPrChange w:id="1143" w:author="tao huang" w:date="2018-10-28T22:39:00Z">
              <w:rPr>
                <w:rFonts w:cs="Times New Roman"/>
                <w:sz w:val="22"/>
              </w:rPr>
            </w:rPrChange>
          </w:rPr>
          <w:t xml:space="preserve"> has been addressed by previous </w:t>
        </w:r>
      </w:moveTo>
      <w:ins w:id="1144" w:author="tao huang" w:date="2018-10-26T15:52:00Z">
        <w:r w:rsidR="0034714B" w:rsidRPr="00A37575">
          <w:rPr>
            <w:rFonts w:cs="Times New Roman"/>
            <w:noProof/>
            <w:sz w:val="22"/>
            <w:rPrChange w:id="1145" w:author="tao huang" w:date="2018-10-28T22:39:00Z">
              <w:rPr>
                <w:rFonts w:cs="Times New Roman"/>
                <w:sz w:val="22"/>
              </w:rPr>
            </w:rPrChange>
          </w:rPr>
          <w:t xml:space="preserve">forecasting </w:t>
        </w:r>
      </w:ins>
      <w:moveTo w:id="1146" w:author="tao huang" w:date="2018-10-26T15:51:00Z">
        <w:r w:rsidRPr="00A37575">
          <w:rPr>
            <w:rFonts w:cs="Times New Roman"/>
            <w:noProof/>
            <w:sz w:val="22"/>
            <w:rPrChange w:id="1147" w:author="tao huang" w:date="2018-10-28T22:39:00Z">
              <w:rPr>
                <w:rFonts w:cs="Times New Roman"/>
                <w:sz w:val="22"/>
              </w:rPr>
            </w:rPrChange>
          </w:rPr>
          <w:t>studies</w:t>
        </w:r>
        <w:del w:id="1148"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4618C4">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moveTo>
      <w:r w:rsidR="008023F3">
        <w:rPr>
          <w:rFonts w:cs="Times New Roman"/>
          <w:sz w:val="22"/>
        </w:rPr>
        <w:instrText xml:space="preserve"> ADDIN EN.CITE </w:instrText>
      </w:r>
      <w:r w:rsidR="008023F3">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UzAxNjkyMDcwMTczMDA5OTc8L3VybD48L3JlbGF0ZWQtdXJscz48L3VybHM+PGVsZWN0cm9uaWMt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ins w:id="1154" w:author="tao huang" w:date="2018-10-26T15:51:00Z">
        <w:r w:rsidRPr="004618C4">
          <w:rPr>
            <w:rFonts w:cs="Times New Roman"/>
            <w:sz w:val="22"/>
            <w:rPrChange w:id="1155" w:author="tao huang" w:date="2018-10-28T22:39:00Z">
              <w:rPr>
                <w:rFonts w:cs="Times New Roman"/>
                <w:sz w:val="22"/>
              </w:rPr>
            </w:rPrChange>
          </w:rPr>
        </w:r>
      </w:ins>
      <w:moveTo w:id="1156" w:author="tao huang" w:date="2018-10-26T15:51:00Z">
        <w:r w:rsidRPr="004618C4">
          <w:rPr>
            <w:rFonts w:cs="Times New Roman"/>
            <w:sz w:val="22"/>
            <w:rPrChange w:id="1157" w:author="tao huang" w:date="2018-10-28T22:39:00Z">
              <w:rPr>
                <w:rFonts w:cs="Times New Roman"/>
                <w:sz w:val="22"/>
              </w:rPr>
            </w:rPrChange>
          </w:rPr>
          <w:fldChar w:fldCharType="separate"/>
        </w:r>
      </w:moveTo>
      <w:r w:rsidR="001656FB">
        <w:rPr>
          <w:rFonts w:cs="Times New Roman"/>
          <w:noProof/>
          <w:sz w:val="22"/>
        </w:rPr>
        <w:t>(e.g., Castle, Doornik, &amp; Hendry, 2008; Hendry, 2018; Pesaran &amp; Timmermann, 2007)</w:t>
      </w:r>
      <w:moveTo w:id="1158" w:author="tao huang" w:date="2018-10-26T15:51:00Z">
        <w:r w:rsidRPr="004618C4">
          <w:rPr>
            <w:rFonts w:cs="Times New Roman"/>
            <w:sz w:val="22"/>
          </w:rPr>
          <w:fldChar w:fldCharType="end"/>
        </w:r>
        <w:r w:rsidRPr="00A37575">
          <w:rPr>
            <w:rFonts w:cs="Times New Roman"/>
            <w:sz w:val="22"/>
          </w:rPr>
          <w:t>.</w:t>
        </w:r>
      </w:moveTo>
      <w:moveToRangeEnd w:id="1136"/>
      <w:del w:id="1159" w:author="韬 黄" w:date="2018-11-03T22:00:00Z">
        <w:r w:rsidR="0077786D" w:rsidDel="0077786D">
          <w:rPr>
            <w:rFonts w:cs="Times New Roman"/>
            <w:sz w:val="22"/>
          </w:rPr>
          <w:fldChar w:fldCharType="begin"/>
        </w:r>
      </w:del>
      <w:r w:rsidR="004A2B83">
        <w:rPr>
          <w:rFonts w:cs="Times New Roman"/>
          <w:sz w:val="22"/>
        </w:rPr>
        <w:instrText xml:space="preserve"> ADDIN EN.CITE &lt;EndNote&gt;&lt;Cite&gt;&lt;Author&gt;Hashem&lt;/Author&gt;&lt;Year&gt;2007&lt;/Year&gt;&lt;RecNum&gt;254&lt;/RecNum&gt;&lt;DisplayText&gt;(Pesaran &amp;amp;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del w:id="1160" w:author="韬 黄" w:date="2018-11-03T22:00:00Z">
        <w:r w:rsidR="0077786D" w:rsidDel="0077786D">
          <w:rPr>
            <w:rFonts w:cs="Times New Roman"/>
            <w:sz w:val="22"/>
          </w:rPr>
          <w:fldChar w:fldCharType="separate"/>
        </w:r>
      </w:del>
      <w:r w:rsidR="004A2B83">
        <w:rPr>
          <w:rFonts w:cs="Times New Roman"/>
          <w:noProof/>
          <w:sz w:val="22"/>
        </w:rPr>
        <w:t>(Pesaran &amp; Timmermann, 2007)</w:t>
      </w:r>
      <w:del w:id="1161" w:author="韬 黄" w:date="2018-11-03T22:00:00Z">
        <w:r w:rsidR="0077786D" w:rsidDel="0077786D">
          <w:rPr>
            <w:rFonts w:cs="Times New Roman"/>
            <w:sz w:val="22"/>
          </w:rPr>
          <w:fldChar w:fldCharType="end"/>
        </w:r>
      </w:del>
      <w:del w:id="1162"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del w:id="1163" w:author="tao huang" w:date="2018-11-05T11:18:00Z">
        <w:r w:rsidR="00C36036" w:rsidRPr="00A37575" w:rsidDel="00446A4F">
          <w:rPr>
            <w:rFonts w:cs="Times New Roman"/>
            <w:sz w:val="22"/>
          </w:rPr>
          <w:delText>forecasting methods</w:delText>
        </w:r>
        <w:r w:rsidR="00971633" w:rsidRPr="00A37575" w:rsidDel="00446A4F">
          <w:rPr>
            <w:rFonts w:cs="Times New Roman"/>
            <w:sz w:val="22"/>
          </w:rPr>
          <w:delText xml:space="preserve"> </w:delText>
        </w:r>
      </w:del>
      <w:del w:id="1164"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del w:id="1165" w:author="tao huang" w:date="2018-11-05T11:18:00Z">
        <w:r w:rsidR="00971633" w:rsidRPr="00A37575" w:rsidDel="00446A4F">
          <w:rPr>
            <w:rFonts w:cs="Times New Roman"/>
            <w:sz w:val="22"/>
          </w:rPr>
          <w:delText xml:space="preserve">overlook the </w:delText>
        </w:r>
        <w:r w:rsidR="00971633" w:rsidRPr="00A37575" w:rsidDel="00446A4F">
          <w:rPr>
            <w:rFonts w:cs="Times New Roman"/>
            <w:bCs/>
            <w:sz w:val="22"/>
          </w:rPr>
          <w:delText xml:space="preserve">change in the effect of the </w:delText>
        </w:r>
      </w:del>
      <w:del w:id="1166" w:author="tao huang" w:date="2018-10-26T15:54:00Z">
        <w:r w:rsidR="00971633" w:rsidRPr="00A37575" w:rsidDel="0034714B">
          <w:rPr>
            <w:rFonts w:cs="Times New Roman"/>
            <w:bCs/>
            <w:sz w:val="22"/>
          </w:rPr>
          <w:delText>marketing activities</w:delText>
        </w:r>
      </w:del>
      <w:del w:id="1167" w:author="tao huang" w:date="2018-11-05T11:18:00Z">
        <w:r w:rsidR="00971633" w:rsidRPr="00A37575" w:rsidDel="00446A4F">
          <w:rPr>
            <w:rFonts w:cs="Times New Roman"/>
            <w:bCs/>
            <w:noProof/>
            <w:sz w:val="22"/>
          </w:rPr>
          <w:delText xml:space="preserve">. </w:delText>
        </w:r>
        <w:r w:rsidR="00971633" w:rsidRPr="00A37575" w:rsidDel="00446A4F">
          <w:rPr>
            <w:rFonts w:cs="Times New Roman"/>
            <w:sz w:val="22"/>
          </w:rPr>
          <w:delText xml:space="preserve">As a result, </w:delText>
        </w:r>
        <w:r w:rsidR="00C36036" w:rsidRPr="00A37575" w:rsidDel="00446A4F">
          <w:rPr>
            <w:rFonts w:cs="Times New Roman"/>
            <w:sz w:val="22"/>
          </w:rPr>
          <w:delText>the</w:delText>
        </w:r>
        <w:r w:rsidR="00AB384D" w:rsidRPr="00A37575" w:rsidDel="00446A4F">
          <w:rPr>
            <w:rFonts w:cs="Times New Roman"/>
            <w:sz w:val="22"/>
          </w:rPr>
          <w:delText xml:space="preserve">ir generated </w:delText>
        </w:r>
        <w:r w:rsidR="00971633" w:rsidRPr="00A37575" w:rsidDel="00446A4F">
          <w:rPr>
            <w:rFonts w:cs="Times New Roman"/>
            <w:sz w:val="22"/>
          </w:rPr>
          <w:delText xml:space="preserve">forecasts </w:delText>
        </w:r>
        <w:r w:rsidR="00C36036" w:rsidRPr="00A37575" w:rsidDel="00446A4F">
          <w:rPr>
            <w:rFonts w:cs="Times New Roman"/>
            <w:sz w:val="22"/>
          </w:rPr>
          <w:delText>may</w:delText>
        </w:r>
        <w:r w:rsidR="00971633" w:rsidRPr="00A37575" w:rsidDel="00446A4F">
          <w:rPr>
            <w:rFonts w:cs="Times New Roman"/>
            <w:sz w:val="22"/>
          </w:rPr>
          <w:delText xml:space="preserve"> potentially </w:delText>
        </w:r>
        <w:r w:rsidR="00C36036" w:rsidRPr="00A37575" w:rsidDel="00446A4F">
          <w:rPr>
            <w:rFonts w:cs="Times New Roman"/>
            <w:sz w:val="22"/>
          </w:rPr>
          <w:delText>be</w:delText>
        </w:r>
        <w:r w:rsidR="00052EAB" w:rsidRPr="00A37575" w:rsidDel="00446A4F">
          <w:rPr>
            <w:rFonts w:cs="Times New Roman"/>
            <w:sz w:val="22"/>
          </w:rPr>
          <w:delText xml:space="preserve"> </w:delText>
        </w:r>
        <w:r w:rsidR="00971633" w:rsidRPr="00A37575" w:rsidDel="00446A4F">
          <w:rPr>
            <w:rFonts w:cs="Times New Roman"/>
            <w:sz w:val="22"/>
          </w:rPr>
          <w:delText>bias</w:delText>
        </w:r>
        <w:r w:rsidR="00C36036" w:rsidRPr="00A37575" w:rsidDel="00446A4F">
          <w:rPr>
            <w:rFonts w:cs="Times New Roman"/>
            <w:sz w:val="22"/>
          </w:rPr>
          <w:delText>ed</w:delText>
        </w:r>
        <w:r w:rsidR="00052EAB" w:rsidRPr="00A37575" w:rsidDel="00446A4F">
          <w:rPr>
            <w:rFonts w:cs="Times New Roman"/>
            <w:sz w:val="22"/>
          </w:rPr>
          <w:delText xml:space="preserve"> and </w:delText>
        </w:r>
        <w:r w:rsidR="00971633" w:rsidRPr="00A37575" w:rsidDel="00446A4F">
          <w:rPr>
            <w:rFonts w:cs="Times New Roman"/>
            <w:sz w:val="22"/>
          </w:rPr>
          <w:delText xml:space="preserve">less accurate </w:delText>
        </w:r>
        <w:r w:rsidR="00971633" w:rsidRPr="001A6E72" w:rsidDel="00446A4F">
          <w:rPr>
            <w:rFonts w:cs="Times New Roman"/>
            <w:sz w:val="22"/>
          </w:rPr>
          <w:fldChar w:fldCharType="begin"/>
        </w:r>
        <w:r w:rsidR="00380BD4" w:rsidRPr="00A37575" w:rsidDel="00446A4F">
          <w:rPr>
            <w:rFonts w:cs="Times New Roman"/>
            <w:sz w:val="22"/>
          </w:rPr>
          <w:del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delInstrText>
        </w:r>
        <w:r w:rsidR="00971633" w:rsidRPr="001A6E72" w:rsidDel="00446A4F">
          <w:rPr>
            <w:rFonts w:cs="Times New Roman"/>
            <w:sz w:val="22"/>
            <w:rPrChange w:id="1168" w:author="tao huang" w:date="2018-10-28T22:39:00Z">
              <w:rPr>
                <w:rFonts w:cs="Times New Roman"/>
                <w:sz w:val="22"/>
              </w:rPr>
            </w:rPrChange>
          </w:rPr>
          <w:fldChar w:fldCharType="separate"/>
        </w:r>
        <w:r w:rsidR="00380BD4" w:rsidRPr="00A37575" w:rsidDel="00446A4F">
          <w:rPr>
            <w:rFonts w:cs="Times New Roman"/>
            <w:noProof/>
            <w:sz w:val="22"/>
          </w:rPr>
          <w:delText>(Allen &amp; Fildes, 2001; Armstrong, 2001)</w:delText>
        </w:r>
        <w:r w:rsidR="00971633" w:rsidRPr="001A6E72" w:rsidDel="00446A4F">
          <w:rPr>
            <w:rFonts w:cs="Times New Roman"/>
            <w:sz w:val="22"/>
          </w:rPr>
          <w:fldChar w:fldCharType="end"/>
        </w:r>
        <w:r w:rsidR="00971633" w:rsidRPr="00A37575" w:rsidDel="00446A4F">
          <w:rPr>
            <w:rFonts w:cs="Times New Roman"/>
            <w:sz w:val="22"/>
          </w:rPr>
          <w:delText>.</w:delText>
        </w:r>
      </w:del>
      <w:r w:rsidR="00971633" w:rsidRPr="00A37575">
        <w:rPr>
          <w:rFonts w:cs="Times New Roman"/>
          <w:sz w:val="22"/>
        </w:rPr>
        <w:t xml:space="preserve"> </w:t>
      </w:r>
      <w:moveFromRangeStart w:id="1169" w:author="tao huang" w:date="2018-10-26T15:51:00Z" w:name="move528332423"/>
      <w:moveFrom w:id="1170"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moveFrom>
      <w:r w:rsidR="004A2B83">
        <w:rPr>
          <w:rFonts w:cs="Times New Roman"/>
          <w:sz w:val="22"/>
        </w:rPr>
        <w:instrText xml:space="preserve"> ADDIN EN.CITE &lt;EndNote&gt;&lt;Cite&gt;&lt;Author&gt;!!! INVALID CITATION !!! (e.g., Castle, Doornik, &amp;amp; Hendry, 2008; Hendry, 2018; H. M. Pesaran &amp;amp; Timmermann, 2007)&lt;/Author&gt;&lt;RecNum&gt;0&lt;/RecNum&gt;&lt;record&gt;&lt;dates&gt;&lt;year&gt;!!! INVALID CITATION !!! (e.g., Castle, Doornik, &amp; Hendry, 2008; Hendry, 2018; H. M. Pesaran &amp; Timmermann, 2007)&lt;/year&gt;&lt;/dates&gt;&lt;/record&gt;&lt;/Cite&gt;&lt;/EndNote&gt;</w:instrText>
      </w:r>
      <w:moveFrom w:id="1179" w:author="tao huang" w:date="2018-10-26T15:51:00Z">
        <w:r w:rsidR="00971633" w:rsidRPr="001A6E72" w:rsidDel="00DE12B5">
          <w:rPr>
            <w:rFonts w:cs="Times New Roman"/>
            <w:sz w:val="22"/>
            <w:rPrChange w:id="1180" w:author="tao huang" w:date="2018-10-28T22:39:00Z">
              <w:rPr>
                <w:rFonts w:cs="Times New Roman"/>
                <w:sz w:val="22"/>
              </w:rPr>
            </w:rPrChange>
          </w:rPr>
          <w:fldChar w:fldCharType="end"/>
        </w:r>
        <w:r w:rsidR="00971633" w:rsidRPr="00A37575" w:rsidDel="00DE12B5">
          <w:rPr>
            <w:rFonts w:cs="Times New Roman"/>
            <w:sz w:val="22"/>
          </w:rPr>
          <w:t xml:space="preserve">. </w:t>
        </w:r>
      </w:moveFrom>
      <w:moveFromRangeEnd w:id="1169"/>
      <w:r w:rsidR="00971633" w:rsidRPr="001A6E72">
        <w:rPr>
          <w:rFonts w:cs="Times New Roman"/>
          <w:sz w:val="22"/>
        </w:rPr>
        <w:fldChar w:fldCharType="begin"/>
      </w:r>
      <w:r w:rsidR="002D3F4E">
        <w:rPr>
          <w:rFonts w:cs="Times New Roman"/>
          <w:sz w:val="22"/>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Article"&gt;17&lt;/ref-type&gt;&lt;contributors&gt;&lt;authors&gt;&lt;author&gt;M. Hashem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1A6E72">
        <w:rPr>
          <w:rFonts w:cs="Times New Roman"/>
          <w:sz w:val="22"/>
          <w:rPrChange w:id="1181" w:author="tao huang" w:date="2018-10-28T22:39:00Z">
            <w:rPr>
              <w:rFonts w:cs="Times New Roman"/>
              <w:sz w:val="22"/>
            </w:rPr>
          </w:rPrChange>
        </w:rPr>
        <w:fldChar w:fldCharType="separate"/>
      </w:r>
      <w:r w:rsidR="002D3F4E">
        <w:rPr>
          <w:rFonts w:cs="Times New Roman"/>
          <w:noProof/>
          <w:sz w:val="22"/>
        </w:rPr>
        <w:t>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1182" w:author="Didier Soopramanien" w:date="2018-10-23T15:38:00Z">
        <w:r w:rsidR="00CC1BFB" w:rsidRPr="00A37575">
          <w:rPr>
            <w:rFonts w:cs="Times New Roman"/>
            <w:sz w:val="22"/>
          </w:rPr>
          <w:t xml:space="preserve">biased </w:t>
        </w:r>
      </w:ins>
      <w:r w:rsidR="00971633" w:rsidRPr="00A37575">
        <w:rPr>
          <w:rFonts w:cs="Times New Roman"/>
          <w:sz w:val="22"/>
        </w:rPr>
        <w:t>forecast</w:t>
      </w:r>
      <w:ins w:id="1183" w:author="Didier Soopramanien" w:date="2018-10-23T15:38:00Z">
        <w:r w:rsidR="00CC1BFB" w:rsidRPr="00A37575">
          <w:rPr>
            <w:rFonts w:cs="Times New Roman"/>
            <w:sz w:val="22"/>
          </w:rPr>
          <w:t>s</w:t>
        </w:r>
      </w:ins>
      <w:r w:rsidR="00971633" w:rsidRPr="00A37575">
        <w:rPr>
          <w:rFonts w:cs="Times New Roman"/>
          <w:sz w:val="22"/>
        </w:rPr>
        <w:t xml:space="preserve"> </w:t>
      </w:r>
      <w:del w:id="1184"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1185" w:author="tao huang" w:date="2018-10-26T15:55:00Z">
        <w:r w:rsidR="006679C7" w:rsidRPr="00A37575" w:rsidDel="0034714B">
          <w:rPr>
            <w:rFonts w:cs="Times New Roman"/>
            <w:sz w:val="22"/>
          </w:rPr>
          <w:delText>we may de</w:delText>
        </w:r>
      </w:del>
      <w:ins w:id="1186" w:author="Didier Soopramanien" w:date="2018-10-23T15:39:00Z">
        <w:del w:id="1187" w:author="tao huang" w:date="2018-10-26T15:55:00Z">
          <w:r w:rsidR="00A15B38" w:rsidRPr="00A37575" w:rsidDel="0034714B">
            <w:rPr>
              <w:rFonts w:cs="Times New Roman"/>
              <w:sz w:val="22"/>
            </w:rPr>
            <w:delText>scribe</w:delText>
          </w:r>
        </w:del>
      </w:ins>
      <w:del w:id="1188"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189" w:author="tao huang" w:date="2018-10-26T15:55:00Z">
        <w:r w:rsidR="0034714B" w:rsidRPr="00A37575">
          <w:rPr>
            <w:rFonts w:cs="Times New Roman"/>
            <w:sz w:val="22"/>
          </w:rPr>
          <w:t>suppose that</w:t>
        </w:r>
      </w:ins>
      <w:r w:rsidR="00EB7E34" w:rsidRPr="00A37575">
        <w:rPr>
          <w:rFonts w:cs="Times New Roman"/>
          <w:sz w:val="22"/>
        </w:rPr>
        <w:t xml:space="preserve"> </w:t>
      </w:r>
      <w:ins w:id="1190"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oMath>
      <w:ins w:id="1191" w:author="tao huang" w:date="2018-10-26T15:55:00Z">
        <w:r w:rsidR="0034714B" w:rsidRPr="00A37575">
          <w:rPr>
            <w:rFonts w:cs="Times New Roman"/>
            <w:sz w:val="22"/>
          </w:rPr>
          <w:t xml:space="preserve">, </w:t>
        </w:r>
      </w:ins>
      <w:ins w:id="1192" w:author="Didier Soopramanien" w:date="2018-10-23T15:39:00Z">
        <w:del w:id="1193" w:author="tao huang" w:date="2018-10-26T15:55:00Z">
          <w:r w:rsidR="00A15B38" w:rsidRPr="00A37575" w:rsidDel="0034714B">
            <w:rPr>
              <w:rFonts w:cs="Times New Roman"/>
              <w:sz w:val="22"/>
            </w:rPr>
            <w:delText xml:space="preserve"> and </w:delText>
          </w:r>
        </w:del>
      </w:ins>
      <w:del w:id="1194"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041155CC" w:rsidR="00971633" w:rsidRPr="00A37575" w:rsidRDefault="00F05CB0"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ins w:id="1195" w:author="韬 黄" w:date="2018-11-03T23:54:00Z">
                <w:rPr>
                  <w:rFonts w:ascii="Cambria Math" w:hAnsi="Cambria Math" w:cs="Times New Roman"/>
                  <w:sz w:val="22"/>
                </w:rPr>
                <m:t>'</m:t>
              </w:ins>
            </m:r>
            <m:r>
              <w:del w:id="1196"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ins w:id="1197" w:author="韬 黄" w:date="2018-11-03T23:54:00Z">
                <w:rPr>
                  <w:rFonts w:ascii="Cambria Math" w:hAnsi="Cambria Math" w:cs="Times New Roman"/>
                  <w:sz w:val="22"/>
                </w:rPr>
                <m:t>'</m:t>
              </w:ins>
            </m:r>
            <m:r>
              <w:del w:id="1198" w:author="韬 黄" w:date="2018-11-03T23:54:00Z">
                <m:rPr>
                  <m:sty m:val="p"/>
                </m:rPr>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199" w:author="tao huang" w:date="2018-10-26T15:56:00Z">
        <w:r w:rsidR="0034714B" w:rsidRPr="00A37575">
          <w:rPr>
            <w:rFonts w:cs="Times New Roman"/>
            <w:sz w:val="22"/>
          </w:rPr>
          <w:tab/>
        </w:r>
        <w:r w:rsidR="0034714B" w:rsidRPr="00A37575">
          <w:rPr>
            <w:rFonts w:cs="Times New Roman"/>
            <w:sz w:val="22"/>
          </w:rPr>
          <w:tab/>
        </w:r>
      </w:ins>
      <w:del w:id="1200" w:author="tao huang" w:date="2018-10-26T15:56:00Z">
        <w:r w:rsidR="00971633" w:rsidRPr="00A37575" w:rsidDel="0034714B">
          <w:rPr>
            <w:rFonts w:cs="Times New Roman"/>
            <w:sz w:val="22"/>
          </w:rPr>
          <w:tab/>
        </w:r>
      </w:del>
      <w:r w:rsidR="00971633" w:rsidRPr="00A37575">
        <w:rPr>
          <w:rFonts w:cs="Times New Roman"/>
          <w:sz w:val="22"/>
        </w:rPr>
        <w:t>(1)</w:t>
      </w:r>
    </w:p>
    <w:p w14:paraId="6F6D2B98" w14:textId="28152769" w:rsidR="00971633" w:rsidRPr="00A37575" w:rsidRDefault="00971633" w:rsidP="00971633">
      <w:pPr>
        <w:shd w:val="clear" w:color="auto" w:fill="FFFFFF" w:themeFill="background1"/>
        <w:spacing w:after="0" w:line="360" w:lineRule="auto"/>
        <w:rPr>
          <w:rFonts w:cs="Times New Roman"/>
          <w:sz w:val="22"/>
        </w:rPr>
      </w:pPr>
      <w:bookmarkStart w:id="1201"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term.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202" w:author="tao huang" w:date="2018-10-28T22:39:00Z">
            <w:rPr>
              <w:rFonts w:cs="Times New Roman"/>
              <w:sz w:val="22"/>
            </w:rPr>
          </w:rPrChange>
        </w:rPr>
        <w:t xml:space="preserve"> </w:t>
      </w:r>
      <w:r w:rsidR="002A1A5B" w:rsidRPr="00A37575">
        <w:rPr>
          <w:rFonts w:cs="Times New Roman"/>
          <w:noProof/>
          <w:sz w:val="22"/>
          <w:rPrChange w:id="1203"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204" w:author="Didier Soopramanien" w:date="2018-10-23T15:40:00Z">
        <w:r w:rsidR="002A6EFE" w:rsidRPr="00A37575">
          <w:rPr>
            <w:rFonts w:cs="Times New Roman"/>
            <w:sz w:val="22"/>
          </w:rPr>
          <w:t xml:space="preserve"> can</w:t>
        </w:r>
      </w:ins>
      <w:del w:id="1205"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ins w:id="1206" w:author="韬 黄" w:date="2018-11-03T23:54:00Z">
                <w:rPr>
                  <w:rFonts w:ascii="Cambria Math" w:hAnsi="Cambria Math" w:cs="Times New Roman"/>
                  <w:sz w:val="22"/>
                </w:rPr>
                <m:t>'</m:t>
              </w:ins>
            </m:r>
            <m:r>
              <w:del w:id="1207" w:author="韬 黄" w:date="2018-11-03T23:54:00Z">
                <m:rPr>
                  <m:sty m:val="p"/>
                </m:rPr>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208" w:author="tao huang" w:date="2018-10-26T15:58:00Z">
                    <w:rPr>
                      <w:rFonts w:ascii="Cambria Math" w:hAnsi="Cambria Math" w:cs="Times New Roman"/>
                      <w:i/>
                      <w:sz w:val="22"/>
                    </w:rPr>
                  </w:ins>
                </m:ctrlPr>
              </m:accPr>
              <m:e>
                <m:r>
                  <w:ins w:id="1209" w:author="tao huang" w:date="2018-10-26T15:58:00Z">
                    <w:rPr>
                      <w:rFonts w:ascii="Cambria Math" w:hAnsi="Cambria Math" w:cs="Times New Roman"/>
                      <w:sz w:val="22"/>
                    </w:rPr>
                    <m:t>u</m:t>
                  </w:ins>
                </m:r>
              </m:e>
            </m:acc>
            <m:r>
              <w:del w:id="1210"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[m:T]</m:t>
        </m:r>
      </m:oMath>
      <w:r w:rsidRPr="00A37575">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del w:id="1211" w:author="tao huang" w:date="2018-10-26T15:58:00Z">
        <w:r w:rsidRPr="00A37575" w:rsidDel="009B1170">
          <w:rPr>
            <w:rFonts w:cs="Times New Roman"/>
            <w:sz w:val="22"/>
          </w:rPr>
          <w:delText xml:space="preserve">of </w:delText>
        </w:r>
      </w:del>
      <w:ins w:id="1212"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60DD2371" w:rsidR="00971633" w:rsidRPr="00A37575" w:rsidRDefault="00F05CB0"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3" w:author="韬 黄" w:date="2018-11-03T23:54:00Z">
                    <w:rPr>
                      <w:rFonts w:ascii="Cambria Math" w:hAnsi="Cambria Math" w:cs="Times New Roman"/>
                      <w:noProof/>
                      <w:sz w:val="22"/>
                    </w:rPr>
                    <m:t>'</m:t>
                  </w:ins>
                </m:r>
                <m:r>
                  <w:del w:id="1214"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ins w:id="1215" w:author="韬 黄" w:date="2018-11-03T23:54:00Z">
                <w:rPr>
                  <w:rFonts w:ascii="Cambria Math" w:hAnsi="Cambria Math" w:cs="Times New Roman"/>
                  <w:noProof/>
                  <w:sz w:val="22"/>
                </w:rPr>
                <m:t>'</m:t>
              </w:ins>
            </m:r>
            <m:r>
              <w:del w:id="1216" w:author="韬 黄" w:date="2018-11-03T23:54:00Z">
                <w:rPr>
                  <w:rFonts w:ascii="Cambria Math" w:hAnsi="Cambria Math" w:cs="Times New Roman" w:hint="eastAsia"/>
                  <w:noProof/>
                  <w:sz w:val="22"/>
                </w:rPr>
                <m:t>'</m:t>
              </w:del>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A37575">
        <w:rPr>
          <w:rFonts w:cs="Times New Roman"/>
          <w:noProof/>
          <w:sz w:val="22"/>
        </w:rPr>
        <w:tab/>
        <w:t>(2)</w:t>
      </w:r>
    </w:p>
    <w:p w14:paraId="6F1F45F2" w14:textId="1EA59E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217" w:author="tao huang" w:date="2018-10-26T15:59:00Z">
        <w:moveFromRangeStart w:id="1218"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From>
      <w:moveFromRangeEnd w:id="1218"/>
      <w:del w:id="1219"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A37575">
        <w:rPr>
          <w:rFonts w:cs="Times New Roman"/>
          <w:sz w:val="22"/>
        </w:rPr>
        <w:t xml:space="preserve"> </w:t>
      </w:r>
      <w:ins w:id="1220" w:author="tao huang" w:date="2018-10-26T15:59:00Z">
        <w:r w:rsidR="009B1170" w:rsidRPr="00A37575">
          <w:rPr>
            <w:rFonts w:cs="Times New Roman"/>
            <w:sz w:val="22"/>
          </w:rPr>
          <w:t xml:space="preserve">and </w:t>
        </w:r>
      </w:ins>
      <w:moveTo w:id="1221" w:author="tao huang" w:date="2018-10-26T15:59:00Z">
        <w:moveToRangeStart w:id="1222"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moveTo>
      <w:moveToRangeEnd w:id="1222"/>
      <w:ins w:id="1223"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224" w:author="tao huang" w:date="2018-10-26T15:59:00Z">
        <w:r w:rsidRPr="00A37575" w:rsidDel="009B1170">
          <w:rPr>
            <w:rFonts w:cs="Times New Roman"/>
            <w:sz w:val="22"/>
          </w:rPr>
          <w:delText>in</w:delText>
        </w:r>
      </w:del>
      <w:r w:rsidRPr="00A37575">
        <w:rPr>
          <w:rFonts w:cs="Times New Roman"/>
          <w:sz w:val="22"/>
        </w:rPr>
        <w:t xml:space="preserve">dependent variable and </w:t>
      </w:r>
      <w:ins w:id="1225"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226"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ins w:id="1227" w:author="韬 黄" w:date="2018-11-03T23:54:00Z">
                <w:rPr>
                  <w:rFonts w:ascii="Cambria Math" w:hAnsi="Cambria Math" w:cs="Times New Roman"/>
                  <w:sz w:val="22"/>
                </w:rPr>
                <m:t>'</m:t>
              </w:ins>
            </m:r>
            <m:r>
              <w:del w:id="1228" w:author="韬 黄" w:date="2018-11-03T23:54: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229"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230"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52C86A38" w:rsidR="00971633" w:rsidRPr="00A37575" w:rsidRDefault="00F05CB0"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ins w:id="1231" w:author="韬 黄" w:date="2018-11-03T23:55:00Z">
                  <w:rPr>
                    <w:rFonts w:ascii="Cambria Math" w:hAnsi="Cambria Math" w:cs="Times New Roman"/>
                    <w:sz w:val="22"/>
                  </w:rPr>
                  <m:t>'</m:t>
                </w:ins>
              </m:r>
              <m:r>
                <w:del w:id="1232" w:author="韬 黄" w:date="2018-11-03T23:55:00Z">
                  <w:rPr>
                    <w:rFonts w:ascii="Cambria Math" w:hAnsi="Cambria Math" w:cs="Times New Roman" w:hint="eastAsia"/>
                    <w:sz w:val="22"/>
                  </w:rPr>
                  <m:t>'</m:t>
                </w:del>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962AFE5"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ins w:id="1233" w:author="韬 黄" w:date="2018-11-03T23:56:00Z">
                      <w:rPr>
                        <w:rFonts w:ascii="Cambria Math" w:hAnsi="Cambria Math" w:cs="Times New Roman"/>
                        <w:sz w:val="22"/>
                      </w:rPr>
                      <m:t>'</m:t>
                    </w:ins>
                  </m:r>
                  <m:r>
                    <w:del w:id="1234" w:author="韬 黄" w:date="2018-11-03T23:56:00Z">
                      <w:rPr>
                        <w:rFonts w:ascii="Cambria Math" w:hAnsi="Cambria Math" w:cs="Times New Roman" w:hint="eastAsia"/>
                        <w:sz w:val="22"/>
                      </w:rPr>
                      <m:t>'</m:t>
                    </w:del>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ins w:id="1235" w:author="韬 黄" w:date="2018-11-03T23:56:00Z">
                          <w:rPr>
                            <w:rFonts w:ascii="Cambria Math" w:hAnsi="Cambria Math" w:cs="Times New Roman"/>
                            <w:sz w:val="22"/>
                          </w:rPr>
                          <m:t>'</m:t>
                        </w:ins>
                      </m:r>
                      <m:r>
                        <w:del w:id="1236" w:author="韬 黄" w:date="2018-11-03T23:56:00Z">
                          <w:rPr>
                            <w:rFonts w:ascii="Cambria Math" w:hAnsi="Cambria Math" w:cs="Times New Roman" w:hint="eastAsia"/>
                            <w:sz w:val="22"/>
                          </w:rPr>
                          <m:t>'</m:t>
                        </w:del>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ins w:id="1237" w:author="韬 黄" w:date="2018-11-03T23:56:00Z">
                          <w:rPr>
                            <w:rFonts w:ascii="Cambria Math" w:hAnsi="Cambria Math" w:cs="Times New Roman"/>
                            <w:sz w:val="22"/>
                          </w:rPr>
                          <m:t>'</m:t>
                        </w:ins>
                      </m:r>
                      <m:r>
                        <w:del w:id="1238"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6FB4B8BA"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39" w:author="韬 黄" w:date="2018-11-03T23:56:00Z">
                <w:rPr>
                  <w:rFonts w:ascii="Cambria Math" w:hAnsi="Cambria Math" w:cs="Times New Roman"/>
                  <w:sz w:val="22"/>
                </w:rPr>
                <m:t>'</m:t>
              </w:ins>
            </m:r>
            <m:r>
              <w:del w:id="1240"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41" w:author="韬 黄" w:date="2018-11-03T23:56:00Z">
                    <w:rPr>
                      <w:rFonts w:ascii="Cambria Math" w:hAnsi="Cambria Math" w:cs="Times New Roman"/>
                      <w:sz w:val="22"/>
                    </w:rPr>
                    <m:t>'</m:t>
                  </w:ins>
                </m:r>
                <m:r>
                  <w:del w:id="1242"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ins w:id="1243" w:author="韬 黄" w:date="2018-11-03T23:56:00Z">
                <w:rPr>
                  <w:rFonts w:ascii="Cambria Math" w:hAnsi="Cambria Math" w:cs="Times New Roman"/>
                  <w:sz w:val="22"/>
                </w:rPr>
                <m:t>'</m:t>
              </w:ins>
            </m:r>
            <m:r>
              <w:del w:id="1244"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45" w:author="韬 黄" w:date="2018-11-03T23:56:00Z">
                    <w:rPr>
                      <w:rFonts w:ascii="Cambria Math" w:hAnsi="Cambria Math" w:cs="Times New Roman"/>
                      <w:sz w:val="22"/>
                    </w:rPr>
                    <m:t>'</m:t>
                  </w:ins>
                </m:r>
                <m:r>
                  <w:del w:id="1246" w:author="韬 黄" w:date="2018-11-03T23:56: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lastRenderedPageBreak/>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247"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248" w:author="tao huang" w:date="2018-10-26T16:01:00Z">
        <w:r w:rsidR="0073625F" w:rsidRPr="00A37575">
          <w:rPr>
            <w:rFonts w:cs="Times New Roman"/>
            <w:sz w:val="22"/>
          </w:rPr>
          <w:t>:</w:t>
        </w:r>
      </w:ins>
      <w:r w:rsidRPr="00A37575">
        <w:rPr>
          <w:rFonts w:cs="Times New Roman"/>
          <w:sz w:val="22"/>
        </w:rPr>
        <w:t xml:space="preserve"> </w:t>
      </w:r>
      <w:moveFromRangeStart w:id="1249" w:author="tao huang" w:date="2018-10-26T16:02:00Z" w:name="move528333048"/>
      <w:moveFrom w:id="1250" w:author="tao huang" w:date="2018-10-26T16:02:00Z">
        <w:r w:rsidRPr="00A37575" w:rsidDel="0073625F">
          <w:rPr>
            <w:rFonts w:cs="Times New Roman"/>
            <w:sz w:val="22"/>
          </w:rPr>
          <w:t>unequal to zero. e.g.,</w:t>
        </w:r>
      </w:moveFrom>
      <w:moveFromRangeEnd w:id="1249"/>
    </w:p>
    <w:p w14:paraId="61BB13BF" w14:textId="2635C4AE" w:rsidR="00CC0415" w:rsidRPr="00A37575" w:rsidRDefault="00971633" w:rsidP="00CC0415">
      <w:pPr>
        <w:shd w:val="clear" w:color="auto" w:fill="FFFFFF" w:themeFill="background1"/>
        <w:spacing w:after="0" w:line="360" w:lineRule="auto"/>
        <w:jc w:val="center"/>
        <w:rPr>
          <w:ins w:id="1251"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ins w:id="1252" w:author="韬 黄" w:date="2018-11-04T00:00:00Z">
                <w:rPr>
                  <w:rFonts w:ascii="Cambria Math" w:hAnsi="Cambria Math" w:cs="Times New Roman"/>
                  <w:i/>
                  <w:sz w:val="22"/>
                </w:rPr>
              </w:ins>
            </m:ctrlPr>
          </m:dPr>
          <m:e>
            <m:sSub>
              <m:sSubPr>
                <m:ctrlPr>
                  <w:ins w:id="1253" w:author="韬 黄" w:date="2018-11-04T00:00:00Z">
                    <w:rPr>
                      <w:rFonts w:ascii="Cambria Math" w:hAnsi="Cambria Math" w:cs="Times New Roman"/>
                      <w:i/>
                      <w:sz w:val="22"/>
                    </w:rPr>
                  </w:ins>
                </m:ctrlPr>
              </m:sSubPr>
              <m:e>
                <m:r>
                  <w:ins w:id="1254" w:author="韬 黄" w:date="2018-11-04T00:00:00Z">
                    <w:rPr>
                      <w:rFonts w:ascii="Cambria Math" w:hAnsi="Cambria Math" w:cs="Times New Roman"/>
                      <w:sz w:val="22"/>
                    </w:rPr>
                    <m:t>β</m:t>
                  </w:ins>
                </m:r>
              </m:e>
              <m:sub>
                <m:r>
                  <w:ins w:id="1255" w:author="韬 黄" w:date="2018-11-04T00:00:00Z">
                    <w:rPr>
                      <w:rFonts w:ascii="Cambria Math" w:hAnsi="Cambria Math" w:cs="Times New Roman"/>
                      <w:sz w:val="22"/>
                    </w:rPr>
                    <m:t>2</m:t>
                  </w:ins>
                </m:r>
              </m:sub>
            </m:sSub>
            <m:r>
              <w:ins w:id="1256" w:author="韬 黄" w:date="2018-11-04T00:00:00Z">
                <w:rPr>
                  <w:rFonts w:ascii="Cambria Math" w:hAnsi="Cambria Math" w:cs="Times New Roman"/>
                  <w:sz w:val="22"/>
                </w:rPr>
                <m:t>-</m:t>
              </w:ins>
            </m:r>
            <m:sSub>
              <m:sSubPr>
                <m:ctrlPr>
                  <w:ins w:id="1257" w:author="韬 黄" w:date="2018-11-04T00:00:00Z">
                    <w:rPr>
                      <w:rFonts w:ascii="Cambria Math" w:hAnsi="Cambria Math" w:cs="Times New Roman"/>
                      <w:i/>
                      <w:sz w:val="22"/>
                    </w:rPr>
                  </w:ins>
                </m:ctrlPr>
              </m:sSubPr>
              <m:e>
                <m:r>
                  <w:ins w:id="1258" w:author="韬 黄" w:date="2018-11-04T00:00:00Z">
                    <w:rPr>
                      <w:rFonts w:ascii="Cambria Math" w:hAnsi="Cambria Math" w:cs="Times New Roman"/>
                      <w:sz w:val="22"/>
                    </w:rPr>
                    <m:t>β</m:t>
                  </w:ins>
                </m:r>
              </m:e>
              <m:sub>
                <m:r>
                  <w:ins w:id="1259" w:author="韬 黄" w:date="2018-11-04T00:00:00Z">
                    <w:rPr>
                      <w:rFonts w:ascii="Cambria Math" w:hAnsi="Cambria Math" w:cs="Times New Roman"/>
                      <w:sz w:val="22"/>
                    </w:rPr>
                    <m:t>1</m:t>
                  </w:ins>
                </m:r>
              </m:sub>
            </m:sSub>
          </m:e>
        </m:d>
        <m:r>
          <w:ins w:id="1260" w:author="韬 黄" w:date="2018-11-04T00:00:00Z">
            <w:rPr>
              <w:rFonts w:ascii="Cambria Math" w:hAnsi="Cambria Math" w:cs="Times New Roman"/>
              <w:sz w:val="22"/>
            </w:rPr>
            <m:t>'</m:t>
          </w:ins>
        </m:r>
        <m:d>
          <m:dPr>
            <m:ctrlPr>
              <w:del w:id="1261" w:author="韬 黄" w:date="2018-11-03T23:57:00Z">
                <w:rPr>
                  <w:rFonts w:ascii="Cambria Math" w:hAnsi="Cambria Math" w:cs="Times New Roman"/>
                  <w:i/>
                  <w:sz w:val="22"/>
                </w:rPr>
              </w:del>
            </m:ctrlPr>
          </m:dPr>
          <m:e>
            <m:sSub>
              <m:sSubPr>
                <m:ctrlPr>
                  <w:del w:id="1262" w:author="韬 黄" w:date="2018-11-03T23:57:00Z">
                    <w:rPr>
                      <w:rFonts w:ascii="Cambria Math" w:hAnsi="Cambria Math" w:cs="Times New Roman"/>
                      <w:i/>
                      <w:sz w:val="22"/>
                    </w:rPr>
                  </w:del>
                </m:ctrlPr>
              </m:sSubPr>
              <m:e>
                <m:r>
                  <w:del w:id="1263" w:author="韬 黄" w:date="2018-11-03T23:57:00Z">
                    <w:rPr>
                      <w:rFonts w:ascii="Cambria Math" w:hAnsi="Cambria Math" w:cs="Times New Roman"/>
                      <w:sz w:val="22"/>
                    </w:rPr>
                    <m:t>β</m:t>
                  </w:del>
                </m:r>
              </m:e>
              <m:sub>
                <m:r>
                  <w:del w:id="1264" w:author="韬 黄" w:date="2018-11-03T23:57:00Z">
                    <w:rPr>
                      <w:rFonts w:ascii="Cambria Math" w:hAnsi="Cambria Math" w:cs="Times New Roman"/>
                      <w:sz w:val="22"/>
                    </w:rPr>
                    <m:t>2</m:t>
                  </w:del>
                </m:r>
              </m:sub>
            </m:sSub>
            <m:r>
              <w:del w:id="1265" w:author="韬 黄" w:date="2018-11-03T23:57:00Z">
                <w:rPr>
                  <w:rFonts w:ascii="Cambria Math" w:hAnsi="Cambria Math" w:cs="Times New Roman"/>
                  <w:sz w:val="22"/>
                </w:rPr>
                <m:t>-</m:t>
              </w:del>
            </m:r>
            <m:sSub>
              <m:sSubPr>
                <m:ctrlPr>
                  <w:del w:id="1266" w:author="韬 黄" w:date="2018-11-03T23:57:00Z">
                    <w:rPr>
                      <w:rFonts w:ascii="Cambria Math" w:hAnsi="Cambria Math" w:cs="Times New Roman"/>
                      <w:i/>
                      <w:sz w:val="22"/>
                    </w:rPr>
                  </w:del>
                </m:ctrlPr>
              </m:sSubPr>
              <m:e>
                <m:r>
                  <w:del w:id="1267" w:author="韬 黄" w:date="2018-11-03T23:57:00Z">
                    <w:rPr>
                      <w:rFonts w:ascii="Cambria Math" w:hAnsi="Cambria Math" w:cs="Times New Roman"/>
                      <w:sz w:val="22"/>
                    </w:rPr>
                    <m:t>β</m:t>
                  </w:del>
                </m:r>
              </m:e>
              <m:sub>
                <m:r>
                  <w:del w:id="1268" w:author="韬 黄" w:date="2018-11-03T23:57:00Z">
                    <w:rPr>
                      <w:rFonts w:ascii="Cambria Math" w:hAnsi="Cambria Math" w:cs="Times New Roman"/>
                      <w:sz w:val="22"/>
                    </w:rPr>
                    <m:t>1</m:t>
                  </w:del>
                </m:r>
              </m:sub>
            </m:sSub>
          </m:e>
        </m:d>
        <m:r>
          <w:del w:id="1269" w:author="韬 黄" w:date="2018-11-03T23:57:00Z">
            <w:rPr>
              <w:rFonts w:ascii="Cambria Math" w:hAnsi="Cambria Math" w:cs="Times New Roman" w:hint="eastAsia"/>
              <w:sz w:val="22"/>
            </w:rPr>
            <m:t>'</m:t>
          </w:del>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70" w:author="韬 黄" w:date="2018-11-03T23:57:00Z">
                <w:rPr>
                  <w:rFonts w:ascii="Cambria Math" w:hAnsi="Cambria Math" w:cs="Times New Roman"/>
                  <w:sz w:val="22"/>
                </w:rPr>
                <m:t>'</m:t>
              </w:ins>
            </m:r>
            <m:r>
              <w:del w:id="1271" w:author="韬 黄" w:date="2018-11-03T23:57: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ins w:id="1272" w:author="韬 黄" w:date="2018-11-03T23:58:00Z">
                    <w:rPr>
                      <w:rFonts w:ascii="Cambria Math" w:hAnsi="Cambria Math" w:cs="Times New Roman"/>
                      <w:sz w:val="22"/>
                    </w:rPr>
                    <m:t>'</m:t>
                  </w:ins>
                </m:r>
                <m:r>
                  <w:del w:id="1273" w:author="韬 黄" w:date="2018-11-03T23:58:00Z">
                    <w:rPr>
                      <w:rFonts w:ascii="Cambria Math" w:hAnsi="Cambria Math" w:cs="Times New Roman" w:hint="eastAsia"/>
                      <w:sz w:val="22"/>
                    </w:rPr>
                    <m:t>'</m:t>
                  </w:del>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274" w:author="tao huang" w:date="2018-10-26T16:02:00Z"/>
          <w:rFonts w:cs="Times New Roman"/>
          <w:szCs w:val="24"/>
        </w:rPr>
        <w:pPrChange w:id="1275" w:author="tao huang" w:date="2018-10-26T16:01:00Z">
          <w:pPr>
            <w:shd w:val="clear" w:color="auto" w:fill="FFFFFF" w:themeFill="background1"/>
            <w:spacing w:after="0" w:line="360" w:lineRule="auto"/>
            <w:jc w:val="center"/>
          </w:pPr>
        </w:pPrChange>
      </w:pPr>
      <w:ins w:id="1276" w:author="tao huang" w:date="2018-10-26T16:02:00Z">
        <w:r w:rsidRPr="00A37575">
          <w:rPr>
            <w:rFonts w:cs="Times New Roman"/>
            <w:sz w:val="22"/>
          </w:rPr>
          <w:t>Equation (</w:t>
        </w:r>
      </w:ins>
      <w:ins w:id="1277" w:author="tao huang" w:date="2018-10-28T22:50:00Z">
        <w:r w:rsidR="00895E51">
          <w:rPr>
            <w:rFonts w:cs="Times New Roman"/>
            <w:sz w:val="22"/>
          </w:rPr>
          <w:t>4</w:t>
        </w:r>
      </w:ins>
      <w:ins w:id="1278" w:author="tao huang" w:date="2018-10-26T16:02:00Z">
        <w:r w:rsidRPr="00A37575">
          <w:rPr>
            <w:rFonts w:cs="Times New Roman"/>
            <w:sz w:val="22"/>
          </w:rPr>
          <w:t xml:space="preserve">) is </w:t>
        </w:r>
      </w:ins>
      <w:moveToRangeStart w:id="1279" w:author="tao huang" w:date="2018-10-26T16:02:00Z" w:name="move528333048"/>
      <w:r w:rsidRPr="00A37575">
        <w:rPr>
          <w:rFonts w:cs="Times New Roman"/>
          <w:sz w:val="22"/>
        </w:rPr>
        <w:t>unequal to zero</w:t>
      </w:r>
      <w:ins w:id="1280"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281" w:author="tao huang" w:date="2018-10-26T16:02:00Z">
        <w:r w:rsidR="000264FE" w:rsidRPr="00A37575">
          <w:rPr>
            <w:rFonts w:cs="Times New Roman"/>
            <w:sz w:val="22"/>
          </w:rPr>
          <w:t xml:space="preserve"> indicates that the </w:t>
        </w:r>
      </w:ins>
      <w:del w:id="1282" w:author="tao huang" w:date="2018-10-26T16:02:00Z">
        <w:r w:rsidRPr="00A37575" w:rsidDel="000264FE">
          <w:rPr>
            <w:rFonts w:cs="Times New Roman"/>
            <w:sz w:val="22"/>
          </w:rPr>
          <w:delText>. e.g.,</w:delText>
        </w:r>
      </w:del>
      <w:moveToRangeEnd w:id="1279"/>
      <w:ins w:id="1283"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284" w:author="tao huang" w:date="2018-10-26T16:02:00Z">
        <w:r w:rsidR="000264FE" w:rsidRPr="00A37575">
          <w:rPr>
            <w:rFonts w:cs="Times New Roman"/>
            <w:sz w:val="22"/>
          </w:rPr>
          <w:t xml:space="preserve">. </w:t>
        </w:r>
      </w:ins>
    </w:p>
    <w:p w14:paraId="60F167CB" w14:textId="631DA0C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variables, the forecast bias can be demonstrated using Monte Carlo simulation </w:t>
      </w:r>
      <w:r w:rsidRPr="004618C4">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 </w:instrText>
      </w:r>
      <w:r w:rsidR="008023F3">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8023F3">
        <w:rPr>
          <w:rFonts w:cs="Times New Roman"/>
          <w:sz w:val="22"/>
        </w:rPr>
        <w:instrText xml:space="preserve"> ADDIN EN.CITE.DATA </w:instrText>
      </w:r>
      <w:r w:rsidR="008023F3">
        <w:rPr>
          <w:rFonts w:cs="Times New Roman"/>
          <w:sz w:val="22"/>
        </w:rPr>
      </w:r>
      <w:r w:rsidR="008023F3">
        <w:rPr>
          <w:rFonts w:cs="Times New Roman"/>
          <w:sz w:val="22"/>
        </w:rPr>
        <w:fldChar w:fldCharType="end"/>
      </w:r>
      <w:r w:rsidRPr="004618C4">
        <w:rPr>
          <w:rFonts w:cs="Times New Roman"/>
          <w:sz w:val="22"/>
          <w:rPrChange w:id="1285" w:author="tao huang" w:date="2018-10-28T22:39:00Z">
            <w:rPr>
              <w:rFonts w:cs="Times New Roman"/>
              <w:sz w:val="22"/>
            </w:rPr>
          </w:rPrChange>
        </w:rPr>
      </w:r>
      <w:r w:rsidRPr="004618C4">
        <w:rPr>
          <w:rFonts w:cs="Times New Roman"/>
          <w:sz w:val="22"/>
          <w:rPrChange w:id="1286" w:author="tao huang" w:date="2018-10-28T22:39:00Z">
            <w:rPr>
              <w:rFonts w:cs="Times New Roman"/>
              <w:sz w:val="22"/>
            </w:rPr>
          </w:rPrChange>
        </w:rPr>
        <w:fldChar w:fldCharType="separate"/>
      </w:r>
      <w:r w:rsidR="008023F3">
        <w:rPr>
          <w:rFonts w:cs="Times New Roman"/>
          <w:noProof/>
          <w:sz w:val="22"/>
        </w:rPr>
        <w:t>(see Clements &amp; Hendry, 1999; Pesaran &amp; Timmermann, 2005, 2007)</w:t>
      </w:r>
      <w:r w:rsidRPr="004618C4">
        <w:rPr>
          <w:rFonts w:cs="Times New Roman"/>
          <w:sz w:val="22"/>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590E89E4" w14:textId="77777777" w:rsidR="001656FB" w:rsidRDefault="001656FB">
      <w:pPr>
        <w:shd w:val="clear" w:color="auto" w:fill="FFFFFF" w:themeFill="background1"/>
        <w:spacing w:after="0" w:line="360" w:lineRule="auto"/>
        <w:rPr>
          <w:ins w:id="1296" w:author="韬 黄" w:date="2018-11-03T22:12:00Z"/>
          <w:rFonts w:cs="Times New Roman"/>
          <w:sz w:val="22"/>
        </w:rPr>
      </w:pPr>
    </w:p>
    <w:p w14:paraId="67D93801" w14:textId="1F1DCA5F" w:rsidR="00720A22" w:rsidRPr="00A37575" w:rsidDel="001656FB" w:rsidRDefault="001656FB" w:rsidP="00971633">
      <w:pPr>
        <w:shd w:val="clear" w:color="auto" w:fill="FFFFFF" w:themeFill="background1"/>
        <w:spacing w:after="0" w:line="360" w:lineRule="auto"/>
        <w:rPr>
          <w:del w:id="1297" w:author="韬 黄" w:date="2018-11-03T22:12:00Z"/>
          <w:rFonts w:cs="Times New Roman"/>
          <w:sz w:val="22"/>
        </w:rPr>
      </w:pPr>
      <w:del w:id="1298" w:author="韬 黄" w:date="2018-11-03T22:12:00Z">
        <w:r w:rsidDel="001656FB">
          <w:rPr>
            <w:rFonts w:cs="Times New Roman"/>
            <w:sz w:val="22"/>
          </w:rPr>
          <w:fldChar w:fldCharType="begin"/>
        </w:r>
      </w:del>
      <w:r w:rsidR="004A2B83">
        <w:rPr>
          <w:rFonts w:cs="Times New Roman"/>
          <w:sz w:val="22"/>
        </w:rPr>
        <w:instrText xml:space="preserve"> ADDIN EN.CITE &lt;EndNote&gt;&lt;Cite&gt;&lt;Author&gt;Hendry&lt;/Author&gt;&lt;Year&gt;2003&lt;/Year&gt;&lt;RecNum&gt;211&lt;/RecNum&gt;&lt;DisplayText&gt;(Hendry &amp;amp; Clements, 2003; Pesaran &amp;amp; Timmermann, 2005)&lt;/DisplayText&gt;&lt;record&gt;&lt;rec-number&gt;211&lt;/rec-number&gt;&lt;foreign-keys&gt;&lt;key app="EN" db-id="fwzpfdt205x9v6eprsvv25dpxftedxv0z0a9" timestamp="0"&gt;211&lt;/key&gt;&lt;/foreign-keys&gt;&lt;ref-type name="Journal Article"&gt;17&lt;/ref-type&gt;&lt;contributors&gt;&lt;authors&gt;&lt;author&gt;David F. Hendry&lt;/author&gt;&lt;author&gt;Michael P. Clements&lt;/author&gt;&lt;/authors&gt;&lt;/contributors&gt;&lt;titles&gt;&lt;title&gt;Economic forecasting: some lessons from recent research&lt;/title&gt;&lt;secondary-title&gt;Economic Modelling&lt;/secondary-title&gt;&lt;/titles&gt;&lt;pages&gt;301- 329&lt;/pages&gt;&lt;volume&gt;20&lt;/volume&gt;&lt;dates&gt;&lt;year&gt;2003&lt;/year&gt;&lt;/dates&gt;&lt;urls&gt;&lt;/urls&gt;&lt;/record&gt;&lt;/Cite&gt;&lt;Cite&gt;&lt;Author&gt;Pesaran&lt;/Author&gt;&lt;Year&gt;2002&lt;/Year&gt;&lt;RecNum&gt;759&lt;/RecNum&gt;&lt;record&gt;&lt;rec-number&gt;759&lt;/rec-number&gt;&lt;foreign-keys&gt;&lt;key app="EN" db-id="fwzpfdt205x9v6eprsvv25dpxftedxv0z0a9" timestamp="1513089534"&gt;759&lt;/key&gt;&lt;/foreign-keys&gt;&lt;ref-type name="Journal Article"&gt;17&lt;/ref-type&gt;&lt;contributors&gt;&lt;authors&gt;&lt;author&gt;M. Hashem Pesaran&lt;/author&gt;&lt;author&gt;Allan Timmermann&lt;/author&gt;&lt;/authors&gt;&lt;/contributors&gt;&lt;titles&gt;&lt;title&gt;Market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breaks&lt;/keyword&gt;&lt;/keywords&gt;&lt;dates&gt;&lt;year&gt;2002&lt;/year&gt;&lt;pub-dates&gt;&lt;date&gt;2002/12/01/&lt;/date&gt;&lt;/pub-dates&gt;&lt;/dates&gt;&lt;isbn&gt;0927-5398&lt;/isbn&gt;&lt;urls&gt;&lt;/urls&gt;&lt;/record&gt;&lt;/Cite&gt;&lt;/EndNote&gt;</w:instrText>
      </w:r>
      <w:del w:id="1299" w:author="韬 黄" w:date="2018-11-03T22:12:00Z">
        <w:r w:rsidDel="001656FB">
          <w:rPr>
            <w:rFonts w:cs="Times New Roman"/>
            <w:sz w:val="22"/>
          </w:rPr>
          <w:fldChar w:fldCharType="separate"/>
        </w:r>
      </w:del>
      <w:r w:rsidR="004A2B83">
        <w:rPr>
          <w:rFonts w:cs="Times New Roman"/>
          <w:noProof/>
          <w:sz w:val="22"/>
        </w:rPr>
        <w:t>(Hendry &amp; Clements, 2003; Pesaran &amp; Timmermann, 2005)</w:t>
      </w:r>
      <w:del w:id="1300" w:author="韬 黄" w:date="2018-11-03T22:12:00Z">
        <w:r w:rsidDel="001656FB">
          <w:rPr>
            <w:rFonts w:cs="Times New Roman"/>
            <w:sz w:val="22"/>
          </w:rPr>
          <w:fldChar w:fldCharType="end"/>
        </w:r>
      </w:del>
    </w:p>
    <w:bookmarkEnd w:id="1201"/>
    <w:p w14:paraId="19E42BAB" w14:textId="3F728473"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301" w:author="Didier Soopramanien" w:date="2018-10-23T15:40:00Z">
        <w:r w:rsidRPr="00A37575" w:rsidDel="00953F15">
          <w:rPr>
            <w:rFonts w:cs="Times New Roman"/>
            <w:sz w:val="22"/>
          </w:rPr>
          <w:delText>to</w:delText>
        </w:r>
      </w:del>
      <w:ins w:id="1302" w:author="Didier Soopramanien" w:date="2018-10-23T15:40:00Z">
        <w:r w:rsidR="00953F15" w:rsidRPr="00A37575">
          <w:rPr>
            <w:rFonts w:cs="Times New Roman"/>
            <w:sz w:val="22"/>
          </w:rPr>
          <w:t xml:space="preserve">to </w:t>
        </w:r>
        <w:del w:id="1303" w:author="tao huang" w:date="2018-10-26T16:06:00Z">
          <w:r w:rsidR="00953F15" w:rsidRPr="00A37575" w:rsidDel="00934A5C">
            <w:rPr>
              <w:rFonts w:cs="Times New Roman"/>
              <w:sz w:val="22"/>
            </w:rPr>
            <w:delText>address</w:delText>
          </w:r>
        </w:del>
      </w:ins>
      <w:ins w:id="1304" w:author="tao huang" w:date="2018-10-26T16:06:00Z">
        <w:r w:rsidR="00934A5C" w:rsidRPr="00A37575">
          <w:rPr>
            <w:rFonts w:cs="Times New Roman"/>
            <w:sz w:val="22"/>
          </w:rPr>
          <w:t>mitigate</w:t>
        </w:r>
      </w:ins>
      <w:ins w:id="1305" w:author="Didier Soopramanien" w:date="2018-10-23T15:40:00Z">
        <w:r w:rsidR="00953F15" w:rsidRPr="00A37575">
          <w:rPr>
            <w:rFonts w:cs="Times New Roman"/>
            <w:sz w:val="22"/>
          </w:rPr>
          <w:t xml:space="preserve"> </w:t>
        </w:r>
      </w:ins>
      <w:del w:id="1306"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307" w:author="Didier Soopramanien" w:date="2018-10-23T15:41:00Z">
        <w:r w:rsidR="00953F15" w:rsidRPr="00A37575">
          <w:rPr>
            <w:rFonts w:cs="Times New Roman"/>
            <w:sz w:val="22"/>
          </w:rPr>
          <w:t xml:space="preserve"> The first </w:t>
        </w:r>
      </w:ins>
      <w:ins w:id="1308" w:author="tao huang" w:date="2018-10-26T16:11:00Z">
        <w:r w:rsidR="006E043F" w:rsidRPr="00A37575">
          <w:rPr>
            <w:rFonts w:cs="Times New Roman"/>
            <w:sz w:val="22"/>
          </w:rPr>
          <w:t xml:space="preserve">method </w:t>
        </w:r>
      </w:ins>
      <w:ins w:id="1309" w:author="Didier Soopramanien" w:date="2018-10-23T15:41:00Z">
        <w:del w:id="1310" w:author="tao huang" w:date="2018-10-26T16:06:00Z">
          <w:r w:rsidR="00953F15" w:rsidRPr="00A37575" w:rsidDel="00934A5C">
            <w:rPr>
              <w:rFonts w:cs="Times New Roman"/>
              <w:sz w:val="22"/>
            </w:rPr>
            <w:delText xml:space="preserve">one </w:delText>
          </w:r>
        </w:del>
      </w:ins>
      <w:del w:id="1311" w:author="Didier Soopramanien" w:date="2018-10-23T15:41:00Z">
        <w:r w:rsidR="0025060A" w:rsidRPr="00A37575" w:rsidDel="001656FB">
          <w:rPr>
            <w:rFonts w:cs="Times New Roman"/>
            <w:sz w:val="22"/>
          </w:rPr>
          <w:delText xml:space="preserve"> </w:delText>
        </w:r>
        <w:r w:rsidR="0025060A" w:rsidRPr="00A37575" w:rsidDel="00953F15">
          <w:rPr>
            <w:rFonts w:cs="Times New Roman"/>
            <w:sz w:val="22"/>
          </w:rPr>
          <w:delText xml:space="preserve">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312" w:author="tao huang" w:date="2018-10-26T16:07:00Z">
        <w:r w:rsidR="00934A5C" w:rsidRPr="00A37575">
          <w:rPr>
            <w:rFonts w:cs="Times New Roman"/>
            <w:sz w:val="22"/>
          </w:rPr>
          <w:t>t</w:t>
        </w:r>
      </w:ins>
      <w:del w:id="1313"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4618C4">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Pr>
          <w:rFonts w:cs="Times New Roman"/>
          <w:sz w:val="22"/>
        </w:rPr>
        <w:instrText xml:space="preserve"> ADDIN EN.CITE </w:instrText>
      </w:r>
      <w:r w:rsidR="004F429D">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4F429D">
        <w:rPr>
          <w:rFonts w:cs="Times New Roman"/>
          <w:sz w:val="22"/>
        </w:rPr>
        <w:instrText xml:space="preserve"> ADDIN EN.CITE.DATA </w:instrText>
      </w:r>
      <w:r w:rsidR="004F429D">
        <w:rPr>
          <w:rFonts w:cs="Times New Roman"/>
          <w:sz w:val="22"/>
        </w:rPr>
      </w:r>
      <w:r w:rsidR="004F429D">
        <w:rPr>
          <w:rFonts w:cs="Times New Roman"/>
          <w:sz w:val="22"/>
        </w:rPr>
        <w:fldChar w:fldCharType="end"/>
      </w:r>
      <w:r w:rsidR="00971633" w:rsidRPr="004618C4">
        <w:rPr>
          <w:rFonts w:cs="Times New Roman"/>
          <w:sz w:val="22"/>
          <w:rPrChange w:id="1314" w:author="tao huang" w:date="2018-10-28T22:39:00Z">
            <w:rPr>
              <w:rFonts w:cs="Times New Roman"/>
              <w:sz w:val="22"/>
            </w:rPr>
          </w:rPrChange>
        </w:rPr>
        <w:fldChar w:fldCharType="separate"/>
      </w:r>
      <w:r w:rsidR="002D3F4E">
        <w:rPr>
          <w:rFonts w:cs="Times New Roman"/>
          <w:noProof/>
          <w:sz w:val="22"/>
        </w:rPr>
        <w:t>(Clark &amp; McCracken, 2007; Clements &amp; Hendry, 1994, 1999)</w:t>
      </w:r>
      <w:r w:rsidR="00971633" w:rsidRPr="004618C4">
        <w:rPr>
          <w:rFonts w:cs="Times New Roman"/>
          <w:sz w:val="22"/>
        </w:rPr>
        <w:fldChar w:fldCharType="end"/>
      </w:r>
      <w:r w:rsidR="00971633" w:rsidRPr="00A37575">
        <w:rPr>
          <w:rFonts w:cs="Times New Roman"/>
          <w:sz w:val="22"/>
        </w:rPr>
        <w:t xml:space="preserve">. </w:t>
      </w:r>
      <w:del w:id="1315" w:author="tao huang" w:date="2018-10-26T16:07:00Z">
        <w:r w:rsidRPr="00A37575" w:rsidDel="00F2162B">
          <w:rPr>
            <w:rFonts w:cs="Times New Roman"/>
            <w:sz w:val="22"/>
          </w:rPr>
          <w:delText>For example, i</w:delText>
        </w:r>
      </w:del>
      <w:ins w:id="1316"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ins w:id="1317" w:author="tao huang" w:date="2018-11-05T11:24:00Z">
        <w:r w:rsidR="00446A4F">
          <w:rPr>
            <w:rFonts w:cs="Times New Roman"/>
            <w:sz w:val="22"/>
          </w:rPr>
          <w:t xml:space="preserve">may try to </w:t>
        </w:r>
      </w:ins>
      <w:del w:id="1318" w:author="tao huang" w:date="2018-11-05T11:24:00Z">
        <w:r w:rsidR="0025060A" w:rsidRPr="00A37575" w:rsidDel="00446A4F">
          <w:rPr>
            <w:rFonts w:cs="Times New Roman"/>
            <w:sz w:val="22"/>
          </w:rPr>
          <w:delText>can</w:delText>
        </w:r>
        <w:r w:rsidR="00971633" w:rsidRPr="00A37575" w:rsidDel="00446A4F">
          <w:rPr>
            <w:rFonts w:cs="Times New Roman"/>
            <w:sz w:val="22"/>
          </w:rPr>
          <w:delText xml:space="preserve"> </w:delText>
        </w:r>
      </w:del>
      <w:r w:rsidR="00971633" w:rsidRPr="00A37575">
        <w:rPr>
          <w:rFonts w:cs="Times New Roman"/>
          <w:sz w:val="22"/>
        </w:rPr>
        <w:t xml:space="preserve">estimate the </w:t>
      </w:r>
      <w:r w:rsidRPr="00A37575">
        <w:rPr>
          <w:rFonts w:cs="Times New Roman"/>
          <w:sz w:val="22"/>
        </w:rPr>
        <w:t xml:space="preserve">forecast </w:t>
      </w:r>
      <w:r w:rsidR="00971633" w:rsidRPr="00A37575">
        <w:rPr>
          <w:rFonts w:cs="Times New Roman"/>
          <w:sz w:val="22"/>
        </w:rPr>
        <w:t>bias</w:t>
      </w:r>
      <w:ins w:id="1319" w:author="tao huang" w:date="2018-11-05T11:24:00Z">
        <w:r w:rsidR="00446A4F">
          <w:rPr>
            <w:rFonts w:cs="Times New Roman"/>
            <w:sz w:val="22"/>
          </w:rPr>
          <w:t xml:space="preserve">, e.g., </w:t>
        </w:r>
      </w:ins>
      <w:del w:id="1320" w:author="tao huang" w:date="2018-11-05T11:24:00Z">
        <w:r w:rsidR="00971633" w:rsidRPr="00A37575" w:rsidDel="00446A4F">
          <w:rPr>
            <w:rFonts w:cs="Times New Roman"/>
            <w:sz w:val="22"/>
          </w:rPr>
          <w:delText xml:space="preserve"> </w:delText>
        </w:r>
      </w:del>
      <w:r w:rsidR="00B77F49" w:rsidRPr="00A37575">
        <w:rPr>
          <w:rFonts w:cs="Times New Roman"/>
          <w:sz w:val="22"/>
        </w:rPr>
        <w:t>by taking</w:t>
      </w:r>
      <w:r w:rsidR="00971633" w:rsidRPr="00A37575">
        <w:rPr>
          <w:rFonts w:cs="Times New Roman"/>
          <w:sz w:val="22"/>
        </w:rPr>
        <w:t xml:space="preserve"> the average value of </w:t>
      </w:r>
      <w:ins w:id="1321" w:author="tao huang" w:date="2018-10-26T16:08:00Z">
        <w:r w:rsidR="00F2162B" w:rsidRPr="00A37575">
          <w:rPr>
            <w:rFonts w:cs="Times New Roman"/>
            <w:sz w:val="22"/>
          </w:rPr>
          <w:t xml:space="preserve">those </w:t>
        </w:r>
      </w:ins>
      <w:del w:id="1322"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A37575">
        <w:rPr>
          <w:rFonts w:cs="Times New Roman"/>
          <w:sz w:val="22"/>
        </w:rPr>
        <w:t xml:space="preserve">, which is the residual at the forecast origin </w:t>
      </w:r>
      <w:r w:rsidR="00971633" w:rsidRPr="004618C4">
        <w:rPr>
          <w:rFonts w:cs="Times New Roman"/>
          <w:sz w:val="22"/>
        </w:rPr>
        <w:fldChar w:fldCharType="begin"/>
      </w:r>
      <w:r w:rsidR="002D3F4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4618C4">
        <w:rPr>
          <w:rFonts w:cs="Times New Roman"/>
          <w:sz w:val="22"/>
          <w:rPrChange w:id="1323" w:author="tao huang" w:date="2018-10-28T22:39:00Z">
            <w:rPr>
              <w:rFonts w:cs="Times New Roman"/>
              <w:sz w:val="22"/>
            </w:rPr>
          </w:rPrChange>
        </w:rPr>
        <w:fldChar w:fldCharType="separate"/>
      </w:r>
      <w:r w:rsidR="002D3F4E">
        <w:rPr>
          <w:rFonts w:cs="Times New Roman"/>
          <w:noProof/>
          <w:sz w:val="22"/>
        </w:rPr>
        <w:t>(e.g., Chevillon, 2016)</w:t>
      </w:r>
      <w:r w:rsidR="00971633" w:rsidRPr="004618C4">
        <w:rPr>
          <w:rFonts w:cs="Times New Roman"/>
          <w:sz w:val="22"/>
        </w:rPr>
        <w:fldChar w:fldCharType="end"/>
      </w:r>
      <w:r w:rsidR="00971633" w:rsidRPr="00A37575">
        <w:rPr>
          <w:rFonts w:cs="Times New Roman"/>
          <w:sz w:val="22"/>
        </w:rPr>
        <w:t>.</w:t>
      </w:r>
      <w:r w:rsidR="00B77F49" w:rsidRPr="00A37575">
        <w:rPr>
          <w:rFonts w:cs="Times New Roman"/>
          <w:sz w:val="22"/>
        </w:rPr>
        <w:t xml:space="preserve"> </w:t>
      </w:r>
      <w:ins w:id="1324" w:author="tao huang" w:date="2018-11-05T11:30:00Z">
        <w:r w:rsidR="00650152">
          <w:rPr>
            <w:rFonts w:cs="Times New Roman"/>
            <w:sz w:val="22"/>
          </w:rPr>
          <w:t xml:space="preserve">Ideally, </w:t>
        </w:r>
      </w:ins>
      <w:del w:id="1325" w:author="tao huang" w:date="2018-11-05T11:30:00Z">
        <w:r w:rsidR="00B77F49" w:rsidRPr="00A37575" w:rsidDel="00650152">
          <w:rPr>
            <w:rFonts w:cs="Times New Roman"/>
            <w:sz w:val="22"/>
          </w:rPr>
          <w:delText>W</w:delText>
        </w:r>
      </w:del>
      <w:ins w:id="1326" w:author="tao huang" w:date="2018-11-05T11:30:00Z">
        <w:r w:rsidR="00650152">
          <w:rPr>
            <w:rFonts w:cs="Times New Roman"/>
            <w:sz w:val="22"/>
          </w:rPr>
          <w:t>w</w:t>
        </w:r>
      </w:ins>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del w:id="1327" w:author="tao huang" w:date="2018-11-05T11:30:00Z">
        <w:r w:rsidR="00B77F49" w:rsidRPr="00A37575" w:rsidDel="00650152">
          <w:rPr>
            <w:rFonts w:cs="Times New Roman"/>
            <w:sz w:val="22"/>
          </w:rPr>
          <w:delText xml:space="preserve">then </w:delText>
        </w:r>
      </w:del>
      <w:ins w:id="1328" w:author="tao huang" w:date="2018-11-05T11:30:00Z">
        <w:r w:rsidR="00650152">
          <w:rPr>
            <w:rFonts w:cs="Times New Roman"/>
            <w:sz w:val="22"/>
          </w:rPr>
          <w:t>simply</w:t>
        </w:r>
        <w:r w:rsidR="00650152" w:rsidRPr="00A37575">
          <w:rPr>
            <w:rFonts w:cs="Times New Roman"/>
            <w:sz w:val="22"/>
          </w:rPr>
          <w:t xml:space="preserve"> </w:t>
        </w:r>
      </w:ins>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ins w:id="1329" w:author="tao huang" w:date="2018-11-05T11:30:00Z">
        <w:r w:rsidR="00650152">
          <w:rPr>
            <w:rFonts w:cs="Times New Roman"/>
            <w:sz w:val="22"/>
          </w:rPr>
          <w:t xml:space="preserve">However, </w:t>
        </w:r>
      </w:ins>
      <w:del w:id="1330"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331" w:author="Didier Soopramanien" w:date="2018-10-23T15:43:00Z">
        <w:del w:id="1332" w:author="tao huang" w:date="2018-11-05T11:30:00Z">
          <w:r w:rsidR="00706551" w:rsidRPr="00A37575" w:rsidDel="00650152">
            <w:rPr>
              <w:rFonts w:cs="Times New Roman"/>
              <w:sz w:val="22"/>
            </w:rPr>
            <w:delText xml:space="preserve">In the </w:delText>
          </w:r>
        </w:del>
        <w:del w:id="1333" w:author="tao huang" w:date="2018-10-26T16:10:00Z">
          <w:r w:rsidR="00706551" w:rsidRPr="00A37575" w:rsidDel="00F2162B">
            <w:rPr>
              <w:rFonts w:cs="Times New Roman"/>
              <w:sz w:val="22"/>
            </w:rPr>
            <w:delText>context of our research of retail forecast</w:delText>
          </w:r>
        </w:del>
      </w:ins>
      <w:ins w:id="1334" w:author="tao huang" w:date="2018-11-05T11:30:00Z">
        <w:r w:rsidR="00650152">
          <w:rPr>
            <w:rFonts w:cs="Times New Roman"/>
            <w:sz w:val="22"/>
          </w:rPr>
          <w:t>in practice</w:t>
        </w:r>
      </w:ins>
      <w:r w:rsidR="00971633" w:rsidRPr="00A37575">
        <w:rPr>
          <w:rFonts w:cs="Times New Roman"/>
          <w:sz w:val="22"/>
        </w:rPr>
        <w:t xml:space="preserve">, </w:t>
      </w:r>
      <w:del w:id="1335"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 xml:space="preserve">sales at SKU level </w:t>
      </w:r>
      <w:del w:id="1336" w:author="tao huang" w:date="2018-11-05T11:30:00Z">
        <w:r w:rsidR="00971633" w:rsidRPr="00A37575" w:rsidDel="00650152">
          <w:rPr>
            <w:rFonts w:cs="Times New Roman"/>
            <w:sz w:val="22"/>
          </w:rPr>
          <w:delText xml:space="preserve">often </w:delText>
        </w:r>
      </w:del>
      <w:ins w:id="1337" w:author="tao huang" w:date="2018-11-05T11:44:00Z">
        <w:r w:rsidR="00977DF1">
          <w:rPr>
            <w:rFonts w:cs="Times New Roman"/>
            <w:sz w:val="22"/>
          </w:rPr>
          <w:t>sometimes</w:t>
        </w:r>
      </w:ins>
      <w:ins w:id="1338" w:author="tao huang" w:date="2018-11-05T11:30:00Z">
        <w:r w:rsidR="00650152" w:rsidRPr="00A37575">
          <w:rPr>
            <w:rFonts w:cs="Times New Roman"/>
            <w:sz w:val="22"/>
          </w:rPr>
          <w:t xml:space="preserve"> </w:t>
        </w:r>
      </w:ins>
      <w:r w:rsidR="00971633" w:rsidRPr="00A37575">
        <w:rPr>
          <w:rFonts w:cs="Times New Roman"/>
          <w:sz w:val="22"/>
        </w:rPr>
        <w:t>exhibit large variations</w:t>
      </w:r>
      <w:ins w:id="1339" w:author="tao huang" w:date="2018-11-05T11:31:00Z">
        <w:r w:rsidR="00650152">
          <w:rPr>
            <w:rFonts w:cs="Times New Roman"/>
            <w:sz w:val="22"/>
          </w:rPr>
          <w:t xml:space="preserve"> and</w:t>
        </w:r>
      </w:ins>
      <w:del w:id="1340" w:author="tao huang" w:date="2018-11-05T11:31:00Z">
        <w:r w:rsidR="00971633" w:rsidRPr="00A37575" w:rsidDel="00650152">
          <w:rPr>
            <w:rFonts w:cs="Times New Roman"/>
            <w:sz w:val="22"/>
          </w:rPr>
          <w:delText>,</w:delText>
        </w:r>
      </w:del>
      <w:r w:rsidR="00971633" w:rsidRPr="00A37575">
        <w:rPr>
          <w:rFonts w:cs="Times New Roman"/>
          <w:sz w:val="22"/>
        </w:rPr>
        <w:t xml:space="preserve"> unexpected outliers</w:t>
      </w:r>
      <w:del w:id="1341" w:author="Didier Soopramanien" w:date="2018-10-23T15:43:00Z">
        <w:r w:rsidR="00971633" w:rsidRPr="00A37575" w:rsidDel="00181410">
          <w:rPr>
            <w:rFonts w:cs="Times New Roman"/>
            <w:sz w:val="22"/>
          </w:rPr>
          <w:delText>,</w:delText>
        </w:r>
      </w:del>
      <w:del w:id="1342" w:author="tao huang" w:date="2018-10-26T16:10:00Z">
        <w:r w:rsidR="00971633" w:rsidRPr="00A37575" w:rsidDel="00F2162B">
          <w:rPr>
            <w:rFonts w:cs="Times New Roman"/>
            <w:sz w:val="22"/>
          </w:rPr>
          <w:delText xml:space="preserve"> </w:delText>
        </w:r>
      </w:del>
      <w:del w:id="1343" w:author="tao huang" w:date="2018-11-05T11:31:00Z">
        <w:r w:rsidR="00971633" w:rsidRPr="00A37575" w:rsidDel="00650152">
          <w:rPr>
            <w:rFonts w:cs="Times New Roman"/>
            <w:sz w:val="22"/>
          </w:rPr>
          <w:delText>and missing values</w:delText>
        </w:r>
      </w:del>
      <w:del w:id="1344" w:author="Didier Soopramanien" w:date="2018-10-23T15:43:00Z">
        <w:r w:rsidR="00971633" w:rsidRPr="00A37575" w:rsidDel="00181410">
          <w:rPr>
            <w:rFonts w:cs="Times New Roman"/>
            <w:sz w:val="22"/>
          </w:rPr>
          <w:delText>,</w:delText>
        </w:r>
      </w:del>
      <w:ins w:id="1345" w:author="tao huang" w:date="2018-10-26T16:10:00Z">
        <w:r w:rsidR="00F2162B" w:rsidRPr="00A37575">
          <w:rPr>
            <w:rFonts w:cs="Times New Roman"/>
            <w:sz w:val="22"/>
          </w:rPr>
          <w:t xml:space="preserve">, </w:t>
        </w:r>
      </w:ins>
      <w:del w:id="1346"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347" w:author="Didier Soopramanien" w:date="2018-10-23T15:44:00Z">
        <w:r w:rsidR="00181410" w:rsidRPr="00A37575">
          <w:rPr>
            <w:rFonts w:cs="Times New Roman"/>
            <w:sz w:val="22"/>
          </w:rPr>
          <w:t xml:space="preserve"> renders the task of </w:t>
        </w:r>
      </w:ins>
      <w:del w:id="1348" w:author="Didier Soopramanien" w:date="2018-10-23T15:43:00Z">
        <w:r w:rsidR="00971633" w:rsidRPr="00A37575" w:rsidDel="00181410">
          <w:rPr>
            <w:rFonts w:cs="Times New Roman"/>
            <w:sz w:val="22"/>
          </w:rPr>
          <w:delText xml:space="preserve"> makes</w:delText>
        </w:r>
      </w:del>
      <w:del w:id="1349"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350" w:author="Didier Soopramanien" w:date="2018-10-23T15:44:00Z">
        <w:r w:rsidR="00971633" w:rsidRPr="00A37575" w:rsidDel="00181410">
          <w:rPr>
            <w:rFonts w:cs="Times New Roman"/>
            <w:sz w:val="22"/>
          </w:rPr>
          <w:delText xml:space="preserve">a </w:delText>
        </w:r>
      </w:del>
      <w:del w:id="1351" w:author="tao huang" w:date="2018-11-05T11:28:00Z">
        <w:r w:rsidR="00971633" w:rsidRPr="00A37575" w:rsidDel="00347F7E">
          <w:rPr>
            <w:rFonts w:cs="Times New Roman"/>
            <w:sz w:val="22"/>
          </w:rPr>
          <w:delText>difficult</w:delText>
        </w:r>
      </w:del>
      <w:ins w:id="1352" w:author="tao huang" w:date="2018-11-05T11:28:00Z">
        <w:r w:rsidR="00347F7E">
          <w:rPr>
            <w:rFonts w:cs="Times New Roman"/>
            <w:sz w:val="22"/>
          </w:rPr>
          <w:t>challenging</w:t>
        </w:r>
      </w:ins>
      <w:del w:id="1353"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ins w:id="1354" w:author="tao huang" w:date="2018-11-05T11:27:00Z">
        <w:r w:rsidR="00347F7E">
          <w:rPr>
            <w:rFonts w:cs="Times New Roman"/>
            <w:sz w:val="22"/>
          </w:rPr>
          <w:t xml:space="preserve">For example, the bias can be submerged by </w:t>
        </w:r>
      </w:ins>
      <w:ins w:id="1355" w:author="tao huang" w:date="2018-11-05T11:32:00Z">
        <w:r w:rsidR="00650152">
          <w:rPr>
            <w:rFonts w:cs="Times New Roman"/>
            <w:sz w:val="22"/>
          </w:rPr>
          <w:t xml:space="preserve">high variations in the </w:t>
        </w:r>
      </w:ins>
      <w:ins w:id="1356" w:author="tao huang" w:date="2018-11-05T11:27:00Z">
        <w:r w:rsidR="00347F7E">
          <w:rPr>
            <w:rFonts w:cs="Times New Roman"/>
            <w:sz w:val="22"/>
          </w:rPr>
          <w:t>product sales.</w:t>
        </w:r>
      </w:ins>
      <w:ins w:id="1357" w:author="tao huang" w:date="2018-11-05T11:46:00Z">
        <w:r w:rsidR="00977DF1">
          <w:rPr>
            <w:rFonts w:cs="Times New Roman"/>
            <w:sz w:val="22"/>
          </w:rPr>
          <w:t xml:space="preserve"> </w:t>
        </w:r>
      </w:ins>
      <w:ins w:id="1358" w:author="tao huang" w:date="2018-11-05T11:45:00Z">
        <w:r w:rsidR="00977DF1">
          <w:rPr>
            <w:rFonts w:cs="Times New Roman"/>
            <w:sz w:val="22"/>
          </w:rPr>
          <w:t>As a result</w:t>
        </w:r>
      </w:ins>
      <w:ins w:id="1359" w:author="tao huang" w:date="2018-11-05T11:37:00Z">
        <w:r w:rsidR="00A06B38">
          <w:rPr>
            <w:rFonts w:cs="Times New Roman"/>
            <w:sz w:val="22"/>
          </w:rPr>
          <w:t xml:space="preserve">, </w:t>
        </w:r>
      </w:ins>
      <w:ins w:id="1360" w:author="tao huang" w:date="2018-11-05T11:39:00Z">
        <w:r w:rsidR="00A06B38">
          <w:rPr>
            <w:rFonts w:cs="Times New Roman"/>
            <w:sz w:val="22"/>
          </w:rPr>
          <w:t xml:space="preserve">it is possible that </w:t>
        </w:r>
      </w:ins>
      <w:ins w:id="1361" w:author="tao huang" w:date="2018-11-05T11:37:00Z">
        <w:r w:rsidR="00A06B38" w:rsidRPr="00A06B38">
          <w:rPr>
            <w:rFonts w:cs="Times New Roman"/>
            <w:sz w:val="22"/>
          </w:rPr>
          <w:t xml:space="preserve">the average value of </w:t>
        </w:r>
        <w:r w:rsidR="00A06B38">
          <w:rPr>
            <w:rFonts w:cs="Times New Roman"/>
            <w:sz w:val="22"/>
          </w:rPr>
          <w:t>the</w:t>
        </w:r>
        <w:r w:rsidR="00A06B38" w:rsidRPr="00A06B38">
          <w:rPr>
            <w:rFonts w:cs="Times New Roman"/>
            <w:sz w:val="22"/>
          </w:rPr>
          <w:t xml:space="preserve"> most recent residuals </w:t>
        </w:r>
        <w:r w:rsidR="00A06B38">
          <w:rPr>
            <w:rFonts w:cs="Times New Roman"/>
            <w:sz w:val="22"/>
          </w:rPr>
          <w:t>may most</w:t>
        </w:r>
      </w:ins>
      <w:ins w:id="1362" w:author="tao huang" w:date="2018-11-05T11:38:00Z">
        <w:r w:rsidR="00A06B38">
          <w:rPr>
            <w:rFonts w:cs="Times New Roman"/>
            <w:sz w:val="22"/>
          </w:rPr>
          <w:t>ly</w:t>
        </w:r>
      </w:ins>
      <w:ins w:id="1363" w:author="tao huang" w:date="2018-11-05T11:37:00Z">
        <w:r w:rsidR="00A06B38">
          <w:rPr>
            <w:rFonts w:cs="Times New Roman"/>
            <w:sz w:val="22"/>
          </w:rPr>
          <w:t xml:space="preserve"> represent random variations. </w:t>
        </w:r>
      </w:ins>
      <w:r w:rsidR="00E25F53" w:rsidRPr="00A37575">
        <w:rPr>
          <w:rFonts w:cs="Times New Roman"/>
          <w:sz w:val="22"/>
        </w:rPr>
        <w:t xml:space="preserve">Also, by adding the estimated bias back to the out-of-sample forecasts, we inevitably </w:t>
      </w:r>
      <w:del w:id="1364" w:author="Didier Soopramanien" w:date="2018-10-23T15:44:00Z">
        <w:r w:rsidR="00E25F53" w:rsidRPr="00A37575" w:rsidDel="00235EE3">
          <w:rPr>
            <w:rFonts w:cs="Times New Roman"/>
            <w:sz w:val="22"/>
          </w:rPr>
          <w:delText>bear</w:delText>
        </w:r>
      </w:del>
      <w:ins w:id="1365"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366" w:author="tao huang" w:date="2018-10-26T16:37:00Z">
        <w:r w:rsidR="00E25F53" w:rsidRPr="00A37575" w:rsidDel="008C4B2B">
          <w:rPr>
            <w:rFonts w:cs="Times New Roman"/>
            <w:sz w:val="22"/>
          </w:rPr>
          <w:delText>forecasting error variance</w:delText>
        </w:r>
      </w:del>
      <w:ins w:id="1367"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1A6E72">
        <w:rPr>
          <w:rFonts w:cs="Times New Roman"/>
          <w:sz w:val="22"/>
          <w:rPrChange w:id="1368" w:author="tao huang" w:date="2018-10-28T22:39:00Z">
            <w:rPr>
              <w:rFonts w:cs="Times New Roman"/>
              <w:sz w:val="22"/>
            </w:rPr>
          </w:rPrChange>
        </w:rPr>
        <w:fldChar w:fldCharType="separate"/>
      </w:r>
      <w:r w:rsidR="002D3F4E">
        <w:rPr>
          <w:rFonts w:cs="Times New Roman"/>
          <w:noProof/>
          <w:sz w:val="22"/>
        </w:rPr>
        <w:t>(see the analytical evidence in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369" w:author="Didier Soopramanien" w:date="2018-10-23T16:09:00Z">
        <w:r w:rsidR="009428A9" w:rsidRPr="00A37575">
          <w:rPr>
            <w:rFonts w:cs="Times New Roman"/>
            <w:sz w:val="22"/>
          </w:rPr>
          <w:t>e second</w:t>
        </w:r>
      </w:ins>
      <w:del w:id="1370"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371" w:author="Didier Soopramanien" w:date="2018-10-23T16:09:00Z">
        <w:r w:rsidR="00D70261" w:rsidRPr="00A37575" w:rsidDel="009428A9">
          <w:rPr>
            <w:rFonts w:cs="Times New Roman"/>
            <w:sz w:val="22"/>
          </w:rPr>
          <w:delText xml:space="preserve">method </w:delText>
        </w:r>
      </w:del>
      <w:ins w:id="1372" w:author="Didier Soopramanien" w:date="2018-10-23T16:09:00Z">
        <w:del w:id="1373" w:author="tao huang" w:date="2018-10-26T16:11:00Z">
          <w:r w:rsidR="009428A9" w:rsidRPr="00A37575" w:rsidDel="006E043F">
            <w:rPr>
              <w:rFonts w:cs="Times New Roman"/>
              <w:sz w:val="22"/>
            </w:rPr>
            <w:delText>approach</w:delText>
          </w:r>
        </w:del>
      </w:ins>
      <w:ins w:id="1374" w:author="tao huang" w:date="2018-10-26T16:11:00Z">
        <w:r w:rsidR="006E043F" w:rsidRPr="00A37575">
          <w:rPr>
            <w:rFonts w:cs="Times New Roman"/>
            <w:sz w:val="22"/>
          </w:rPr>
          <w:t>method</w:t>
        </w:r>
      </w:ins>
      <w:ins w:id="1375"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4618C4">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1376" w:author="tao huang" w:date="2018-10-28T22:39:00Z">
            <w:rPr>
              <w:rFonts w:cs="Times New Roman"/>
              <w:sz w:val="22"/>
            </w:rPr>
          </w:rPrChange>
        </w:rPr>
      </w:r>
      <w:r w:rsidR="00971633" w:rsidRPr="004618C4">
        <w:rPr>
          <w:rFonts w:cs="Times New Roman"/>
          <w:sz w:val="22"/>
          <w:rPrChange w:id="1377" w:author="tao huang" w:date="2018-10-28T22:39:00Z">
            <w:rPr>
              <w:rFonts w:cs="Times New Roman"/>
              <w:sz w:val="22"/>
            </w:rPr>
          </w:rPrChange>
        </w:rPr>
        <w:fldChar w:fldCharType="separate"/>
      </w:r>
      <w:r w:rsidR="002D3F4E">
        <w:rPr>
          <w:rFonts w:cs="Times New Roman"/>
          <w:noProof/>
          <w:sz w:val="22"/>
        </w:rPr>
        <w:t>(e.g., Pesaran &amp; Pick, 2011; Pesaran, Schuermann, &amp; Smith, 2009; Pesaran &amp; Timmermann, 2005)</w:t>
      </w:r>
      <w:r w:rsidR="00971633" w:rsidRPr="004618C4">
        <w:rPr>
          <w:rFonts w:cs="Times New Roman"/>
          <w:sz w:val="22"/>
        </w:rPr>
        <w:fldChar w:fldCharType="end"/>
      </w:r>
      <w:r w:rsidR="00971633" w:rsidRPr="00A37575">
        <w:rPr>
          <w:rFonts w:cs="Times New Roman"/>
          <w:sz w:val="22"/>
        </w:rPr>
        <w:t xml:space="preserve">. </w:t>
      </w:r>
      <w:ins w:id="1378" w:author="Didier Soopramanien" w:date="2018-10-23T16:10:00Z">
        <w:r w:rsidR="009428A9" w:rsidRPr="00A37575">
          <w:rPr>
            <w:rFonts w:cs="Times New Roman"/>
            <w:sz w:val="22"/>
          </w:rPr>
          <w:t xml:space="preserve">More specifically, </w:t>
        </w:r>
      </w:ins>
      <w:del w:id="1379"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380" w:author="Didier Soopramanien" w:date="2018-10-23T16:10:00Z">
        <w:r w:rsidR="00820026" w:rsidRPr="00A37575" w:rsidDel="009428A9">
          <w:rPr>
            <w:rFonts w:cs="Times New Roman"/>
            <w:sz w:val="22"/>
          </w:rPr>
          <w:delText>may</w:delText>
        </w:r>
      </w:del>
      <w:ins w:id="1381" w:author="Didier Soopramanien" w:date="2018-10-23T16:10:00Z">
        <w:r w:rsidR="009428A9" w:rsidRPr="00A37575">
          <w:rPr>
            <w:rFonts w:cs="Times New Roman"/>
            <w:sz w:val="22"/>
          </w:rPr>
          <w:t>can</w:t>
        </w:r>
      </w:ins>
      <w:r w:rsidR="00820026" w:rsidRPr="00A37575">
        <w:rPr>
          <w:rFonts w:cs="Times New Roman"/>
          <w:sz w:val="22"/>
        </w:rPr>
        <w:t xml:space="preserve"> combine th</w:t>
      </w:r>
      <w:ins w:id="1382" w:author="tao huang" w:date="2018-10-26T16:12:00Z">
        <w:r w:rsidR="006E043F" w:rsidRPr="00A37575">
          <w:rPr>
            <w:rFonts w:cs="Times New Roman"/>
            <w:sz w:val="22"/>
          </w:rPr>
          <w:t>ose</w:t>
        </w:r>
      </w:ins>
      <w:del w:id="1383"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4618C4">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820026" w:rsidRPr="004618C4">
        <w:rPr>
          <w:rFonts w:cs="Times New Roman"/>
          <w:sz w:val="22"/>
          <w:rPrChange w:id="1384" w:author="tao huang" w:date="2018-10-28T22:39:00Z">
            <w:rPr>
              <w:rFonts w:cs="Times New Roman"/>
              <w:sz w:val="22"/>
            </w:rPr>
          </w:rPrChange>
        </w:rPr>
      </w:r>
      <w:r w:rsidR="00820026" w:rsidRPr="004618C4">
        <w:rPr>
          <w:rFonts w:cs="Times New Roman"/>
          <w:sz w:val="22"/>
          <w:rPrChange w:id="1385" w:author="tao huang" w:date="2018-10-28T22:39:00Z">
            <w:rPr>
              <w:rFonts w:cs="Times New Roman"/>
              <w:sz w:val="22"/>
            </w:rPr>
          </w:rPrChange>
        </w:rPr>
        <w:fldChar w:fldCharType="separate"/>
      </w:r>
      <w:r w:rsidR="002D3F4E">
        <w:rPr>
          <w:rFonts w:cs="Times New Roman"/>
          <w:noProof/>
          <w:sz w:val="22"/>
        </w:rPr>
        <w:t>(Clements &amp; Hendry, 1998; Dekker, van Donselaar, &amp; Ouwehand, 2004; Fildes &amp; Stekler, 2002; Pesaran et al., 2009)</w:t>
      </w:r>
      <w:r w:rsidR="00820026" w:rsidRPr="004618C4">
        <w:rPr>
          <w:rFonts w:cs="Times New Roman"/>
          <w:sz w:val="22"/>
        </w:rPr>
        <w:fldChar w:fldCharType="end"/>
      </w:r>
      <w:r w:rsidR="00820026" w:rsidRPr="00A37575">
        <w:rPr>
          <w:rFonts w:cs="Times New Roman"/>
          <w:sz w:val="22"/>
        </w:rPr>
        <w:t xml:space="preserve">. </w:t>
      </w:r>
      <w:del w:id="1386" w:author="Didier Soopramanien" w:date="2018-10-23T16:10:00Z">
        <w:r w:rsidR="00D70261" w:rsidRPr="00A37575" w:rsidDel="009428A9">
          <w:rPr>
            <w:rFonts w:cs="Times New Roman"/>
            <w:sz w:val="22"/>
          </w:rPr>
          <w:delText>For</w:delText>
        </w:r>
      </w:del>
      <w:ins w:id="1387"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388" w:author="tao huang" w:date="2018-10-26T16:12:00Z">
        <w:r w:rsidR="000A08C3" w:rsidRPr="00A37575">
          <w:rPr>
            <w:rFonts w:cs="Times New Roman"/>
            <w:sz w:val="22"/>
          </w:rPr>
          <w:t xml:space="preserve"> </w:t>
        </w:r>
      </w:ins>
      <w:ins w:id="1389" w:author="tao huang" w:date="2018-10-26T16:13:00Z">
        <w:r w:rsidR="000A08C3" w:rsidRPr="00A37575">
          <w:rPr>
            <w:rFonts w:cs="Times New Roman"/>
            <w:sz w:val="22"/>
          </w:rPr>
          <w:t>demonstrated</w:t>
        </w:r>
      </w:ins>
      <w:ins w:id="1390" w:author="tao huang" w:date="2018-10-26T16:12:00Z">
        <w:r w:rsidR="000A08C3" w:rsidRPr="00A37575">
          <w:rPr>
            <w:rFonts w:cs="Times New Roman"/>
            <w:sz w:val="22"/>
          </w:rPr>
          <w:t xml:space="preserve"> </w:t>
        </w:r>
      </w:ins>
      <w:ins w:id="1391" w:author="Didier Soopramanien" w:date="2018-10-23T15:44:00Z">
        <w:del w:id="1392" w:author="tao huang" w:date="2018-10-26T16:12:00Z">
          <w:r w:rsidR="00235EE3" w:rsidRPr="00A37575" w:rsidDel="000A08C3">
            <w:rPr>
              <w:rFonts w:cs="Times New Roman"/>
              <w:sz w:val="22"/>
            </w:rPr>
            <w:delText xml:space="preserve">, as </w:delText>
          </w:r>
        </w:del>
      </w:ins>
      <w:del w:id="1393" w:author="tao huang" w:date="2018-10-26T16:12:00Z">
        <w:r w:rsidR="00D70261" w:rsidRPr="00A37575" w:rsidDel="000A08C3">
          <w:rPr>
            <w:rFonts w:cs="Times New Roman"/>
            <w:sz w:val="22"/>
          </w:rPr>
          <w:delText xml:space="preserve"> shown i</w:delText>
        </w:r>
      </w:del>
      <w:ins w:id="1394"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Sup>
          <m:sSubSupPr>
            <m:ctrlPr>
              <w:del w:id="1395" w:author="tao huang" w:date="2018-10-26T16:14:00Z">
                <w:rPr>
                  <w:rFonts w:ascii="Cambria Math" w:hAnsi="Cambria Math" w:cs="Times New Roman"/>
                  <w:i/>
                  <w:sz w:val="22"/>
                </w:rPr>
              </w:del>
            </m:ctrlPr>
          </m:sSubSupPr>
          <m:e>
            <m:r>
              <w:del w:id="1396" w:author="tao huang" w:date="2018-10-26T16:14:00Z">
                <w:rPr>
                  <w:rFonts w:ascii="Cambria Math" w:hAnsi="Cambria Math" w:cs="Times New Roman"/>
                  <w:sz w:val="22"/>
                </w:rPr>
                <m:t>X</m:t>
              </w:del>
            </m:r>
          </m:e>
          <m:sub>
            <m:r>
              <w:del w:id="1397" w:author="tao huang" w:date="2018-10-26T16:14:00Z">
                <w:rPr>
                  <w:rFonts w:ascii="Cambria Math" w:hAnsi="Cambria Math" w:cs="Times New Roman"/>
                  <w:sz w:val="22"/>
                </w:rPr>
                <m:t>T+</m:t>
              </w:del>
            </m:r>
            <m:r>
              <w:del w:id="1398" w:author="tao huang" w:date="2018-10-26T16:14:00Z">
                <m:rPr>
                  <m:sty m:val="p"/>
                </m:rPr>
                <w:rPr>
                  <w:rFonts w:ascii="Cambria Math" w:hAnsi="Cambria Math" w:cs="Times New Roman"/>
                  <w:sz w:val="22"/>
                </w:rPr>
                <m:t>1</m:t>
              </w:del>
            </m:r>
          </m:sub>
          <m:sup>
            <m:r>
              <w:del w:id="1399"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0" w:author="tao huang" w:date="2018-10-26T16:29:00Z">
                <w:rPr>
                  <w:rFonts w:ascii="Cambria Math" w:hAnsi="Cambria Math" w:cs="Times New Roman"/>
                  <w:sz w:val="22"/>
                </w:rPr>
                <m:t>+1</m:t>
              </w:ins>
            </m:r>
            <m:r>
              <w:ins w:id="1401" w:author="tao huang" w:date="2018-10-26T16:18:00Z">
                <w:rPr>
                  <w:rFonts w:ascii="Cambria Math" w:hAnsi="Cambria Math" w:cs="Times New Roman"/>
                  <w:sz w:val="22"/>
                </w:rPr>
                <m:t>,</m:t>
              </w:ins>
            </m:r>
            <m:r>
              <w:del w:id="1402" w:author="tao huang" w:date="2018-10-26T16:18:00Z">
                <w:rPr>
                  <w:rFonts w:ascii="Cambria Math" w:hAnsi="Cambria Math" w:cs="Times New Roman"/>
                  <w:sz w:val="22"/>
                </w:rPr>
                <m:t>:</m:t>
              </w:del>
            </m:r>
            <m:r>
              <w:rPr>
                <w:rFonts w:ascii="Cambria Math" w:hAnsi="Cambria Math" w:cs="Times New Roman"/>
                <w:sz w:val="22"/>
              </w:rPr>
              <m:t>T</m:t>
            </m:r>
          </m:sub>
        </m:sSub>
        <m:sSub>
          <m:sSubPr>
            <m:ctrlPr>
              <w:ins w:id="1403" w:author="tao huang" w:date="2018-10-26T16:14:00Z">
                <w:rPr>
                  <w:rFonts w:ascii="Cambria Math" w:hAnsi="Cambria Math" w:cs="Times New Roman"/>
                  <w:i/>
                  <w:sz w:val="22"/>
                </w:rPr>
              </w:ins>
            </m:ctrlPr>
          </m:sSubPr>
          <m:e>
            <m:r>
              <w:ins w:id="1404" w:author="tao huang" w:date="2018-10-26T16:14:00Z">
                <w:rPr>
                  <w:rFonts w:ascii="Cambria Math" w:hAnsi="Cambria Math" w:cs="Times New Roman"/>
                  <w:sz w:val="22"/>
                  <w:rPrChange w:id="1405" w:author="tao huang" w:date="2018-10-28T22:39:00Z">
                    <w:rPr>
                      <w:rFonts w:ascii="Cambria Math" w:hAnsi="Cambria Math" w:cs="Times New Roman"/>
                      <w:color w:val="833C0B" w:themeColor="accent2" w:themeShade="80"/>
                      <w:sz w:val="22"/>
                    </w:rPr>
                  </w:rPrChange>
                </w:rPr>
                <m:t>x</m:t>
              </w:ins>
            </m:r>
          </m:e>
          <m:sub>
            <m:r>
              <w:ins w:id="1406"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07" w:author="tao huang" w:date="2018-10-26T16:29:00Z">
                <w:rPr>
                  <w:rFonts w:ascii="Cambria Math" w:hAnsi="Cambria Math" w:cs="Times New Roman"/>
                  <w:sz w:val="22"/>
                </w:rPr>
                <m:t>+1</m:t>
              </w:ins>
            </m:r>
            <m:r>
              <w:ins w:id="1408" w:author="tao huang" w:date="2018-10-26T16:18:00Z">
                <w:rPr>
                  <w:rFonts w:ascii="Cambria Math" w:hAnsi="Cambria Math" w:cs="Times New Roman"/>
                  <w:sz w:val="22"/>
                </w:rPr>
                <m:t>,</m:t>
              </w:ins>
            </m:r>
            <m:r>
              <w:del w:id="1409"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ins w:id="1410" w:author="tao huang" w:date="2018-10-26T16:30:00Z">
            <w:rPr>
              <w:rFonts w:ascii="Cambria Math" w:hAnsi="Cambria Math" w:cs="Times New Roman"/>
              <w:sz w:val="22"/>
            </w:rPr>
            <m:t>+1</m:t>
          </w:ins>
        </m:r>
        <m:r>
          <w:rPr>
            <w:rFonts w:ascii="Cambria Math" w:hAnsi="Cambria Math" w:cs="Times New Roman"/>
            <w:sz w:val="22"/>
          </w:rPr>
          <m:t>,</m:t>
        </m:r>
        <m:r>
          <w:rPr>
            <w:rFonts w:ascii="Cambria Math" w:hAnsi="Cambria Math" w:cs="Times New Roman"/>
            <w:sz w:val="22"/>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411" w:author="tao huang" w:date="2018-10-26T16:16:00Z">
        <w:r w:rsidR="000A08C3" w:rsidRPr="00A37575">
          <w:rPr>
            <w:rFonts w:cs="Times New Roman"/>
            <w:sz w:val="22"/>
          </w:rPr>
          <w:t>y</w:t>
        </w:r>
      </w:ins>
      <w:del w:id="1412"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413"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414"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Sup>
          <m:sSubSupPr>
            <m:ctrlPr>
              <w:del w:id="1415" w:author="tao huang" w:date="2018-10-26T16:17:00Z">
                <w:rPr>
                  <w:rFonts w:ascii="Cambria Math" w:hAnsi="Cambria Math" w:cs="Times New Roman"/>
                  <w:i/>
                  <w:sz w:val="22"/>
                </w:rPr>
              </w:del>
            </m:ctrlPr>
          </m:sSubSupPr>
          <m:e>
            <m:r>
              <w:del w:id="1416" w:author="tao huang" w:date="2018-10-26T16:17:00Z">
                <w:rPr>
                  <w:rFonts w:ascii="Cambria Math" w:hAnsi="Cambria Math" w:cs="Times New Roman"/>
                  <w:sz w:val="22"/>
                </w:rPr>
                <m:t>X</m:t>
              </w:del>
            </m:r>
          </m:e>
          <m:sub>
            <m:r>
              <w:del w:id="1417" w:author="tao huang" w:date="2018-10-26T16:17:00Z">
                <w:rPr>
                  <w:rFonts w:ascii="Cambria Math" w:hAnsi="Cambria Math" w:cs="Times New Roman"/>
                  <w:sz w:val="22"/>
                </w:rPr>
                <m:t>T+</m:t>
              </w:del>
            </m:r>
            <m:r>
              <w:del w:id="1418" w:author="tao huang" w:date="2018-10-26T16:17:00Z">
                <m:rPr>
                  <m:sty m:val="p"/>
                </m:rPr>
                <w:rPr>
                  <w:rFonts w:ascii="Cambria Math" w:hAnsi="Cambria Math" w:cs="Times New Roman"/>
                  <w:sz w:val="22"/>
                </w:rPr>
                <m:t>1</m:t>
              </w:del>
            </m:r>
          </m:sub>
          <m:sup>
            <m:r>
              <w:del w:id="1419"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m:t>
            </m:r>
            <m:r>
              <w:del w:id="1420" w:author="tao huang" w:date="2018-10-26T16:30:00Z">
                <w:rPr>
                  <w:rFonts w:ascii="Cambria Math" w:hAnsi="Cambria Math" w:cs="Times New Roman"/>
                  <w:sz w:val="22"/>
                </w:rPr>
                <m:t>-1</m:t>
              </w:del>
            </m:r>
            <m:r>
              <w:ins w:id="1421" w:author="tao huang" w:date="2018-10-26T16:18:00Z">
                <w:rPr>
                  <w:rFonts w:ascii="Cambria Math" w:hAnsi="Cambria Math" w:cs="Times New Roman"/>
                  <w:sz w:val="22"/>
                </w:rPr>
                <m:t>,</m:t>
              </w:ins>
            </m:r>
            <m:r>
              <w:del w:id="1422" w:author="tao huang" w:date="2018-10-26T16:18:00Z">
                <w:rPr>
                  <w:rFonts w:ascii="Cambria Math" w:hAnsi="Cambria Math" w:cs="Times New Roman"/>
                  <w:sz w:val="22"/>
                </w:rPr>
                <m:t>:</m:t>
              </w:del>
            </m:r>
            <m:r>
              <w:rPr>
                <w:rFonts w:ascii="Cambria Math" w:hAnsi="Cambria Math" w:cs="Times New Roman"/>
                <w:sz w:val="22"/>
              </w:rPr>
              <m:t>T</m:t>
            </m:r>
          </m:sub>
        </m:sSub>
      </m:oMath>
      <w:r w:rsidR="00820026" w:rsidRPr="00A37575">
        <w:rPr>
          <w:rFonts w:cs="Times New Roman"/>
          <w:sz w:val="22"/>
        </w:rPr>
        <w:t xml:space="preserve"> </w:t>
      </w:r>
      <m:oMath>
        <m:sSub>
          <m:sSubPr>
            <m:ctrlPr>
              <w:ins w:id="1423" w:author="tao huang" w:date="2018-10-26T16:17:00Z">
                <w:rPr>
                  <w:rFonts w:ascii="Cambria Math" w:hAnsi="Cambria Math" w:cs="Times New Roman"/>
                  <w:i/>
                  <w:sz w:val="22"/>
                </w:rPr>
              </w:ins>
            </m:ctrlPr>
          </m:sSubPr>
          <m:e>
            <m:r>
              <w:ins w:id="1424" w:author="tao huang" w:date="2018-10-26T16:17:00Z">
                <w:rPr>
                  <w:rFonts w:ascii="Cambria Math" w:hAnsi="Cambria Math" w:cs="Times New Roman"/>
                  <w:sz w:val="22"/>
                </w:rPr>
                <m:t>x</m:t>
              </w:ins>
            </m:r>
          </m:e>
          <m:sub>
            <m:r>
              <w:ins w:id="1425" w:author="tao huang" w:date="2018-10-26T16:17:00Z">
                <w:rPr>
                  <w:rFonts w:ascii="Cambria Math" w:hAnsi="Cambria Math" w:cs="Times New Roman"/>
                  <w:sz w:val="22"/>
                </w:rPr>
                <m:t>T</m:t>
              </w:ins>
            </m:r>
          </m:sub>
        </m:sSub>
      </m:oMath>
      <w:ins w:id="1426" w:author="tao huang" w:date="2018-10-26T16:30:00Z">
        <w:r w:rsidR="009B7B02" w:rsidRPr="00A37575">
          <w:rPr>
            <w:rFonts w:cs="Times New Roman"/>
            <w:sz w:val="22"/>
          </w:rPr>
          <w:t xml:space="preserve">, </w:t>
        </w:r>
      </w:ins>
      <w:r w:rsidR="00820026" w:rsidRPr="00A37575">
        <w:rPr>
          <w:rFonts w:cs="Times New Roman"/>
          <w:sz w:val="22"/>
        </w:rPr>
        <w:t>and so forth</w:t>
      </w:r>
      <w:ins w:id="1427" w:author="tao huang" w:date="2018-10-26T16:24:00Z">
        <w:r w:rsidR="00E30AFA" w:rsidRPr="00A37575">
          <w:rPr>
            <w:rFonts w:cs="Times New Roman"/>
            <w:sz w:val="22"/>
          </w:rPr>
          <w:t xml:space="preserve">, until we </w:t>
        </w:r>
        <w:r w:rsidR="00E30AFA" w:rsidRPr="00A37575">
          <w:rPr>
            <w:rFonts w:cs="Times New Roman"/>
            <w:sz w:val="22"/>
          </w:rPr>
          <w:lastRenderedPageBreak/>
          <w:t>generate the</w:t>
        </w:r>
      </w:ins>
      <m:oMath>
        <m:sSup>
          <m:sSupPr>
            <m:ctrlPr>
              <w:ins w:id="1428" w:author="tao huang" w:date="2018-10-26T16:25:00Z">
                <w:rPr>
                  <w:rFonts w:ascii="Cambria Math" w:hAnsi="Cambria Math" w:cs="Times New Roman"/>
                  <w:i/>
                  <w:sz w:val="22"/>
                </w:rPr>
              </w:ins>
            </m:ctrlPr>
          </m:sSupPr>
          <m:e>
            <m:r>
              <w:ins w:id="1429" w:author="tao huang" w:date="2018-10-26T16:25:00Z">
                <m:rPr>
                  <m:sty m:val="p"/>
                </m:rPr>
                <w:rPr>
                  <w:rFonts w:ascii="Cambria Math" w:hAnsi="Cambria Math" w:cs="Times New Roman"/>
                  <w:sz w:val="22"/>
                </w:rPr>
                <m:t xml:space="preserve"> </m:t>
              </w:ins>
            </m:r>
            <m:r>
              <w:ins w:id="1430" w:author="tao huang" w:date="2018-10-26T16:25:00Z">
                <w:rPr>
                  <w:rFonts w:ascii="Cambria Math" w:hAnsi="Cambria Math" w:cs="Times New Roman"/>
                  <w:sz w:val="22"/>
                </w:rPr>
                <m:t>(T-ω+1)</m:t>
              </w:ins>
            </m:r>
          </m:e>
          <m:sup>
            <m:r>
              <w:ins w:id="1431" w:author="tao huang" w:date="2018-10-26T16:25:00Z">
                <w:rPr>
                  <w:rFonts w:ascii="Cambria Math" w:hAnsi="Cambria Math" w:cs="Times New Roman"/>
                  <w:sz w:val="22"/>
                </w:rPr>
                <m:t>th</m:t>
              </w:ins>
            </m:r>
          </m:sup>
        </m:sSup>
      </m:oMath>
      <w:ins w:id="1432" w:author="tao huang" w:date="2018-10-26T16:25:00Z">
        <w:r w:rsidR="00E30AFA" w:rsidRPr="00A37575">
          <w:rPr>
            <w:rFonts w:cs="Times New Roman"/>
            <w:sz w:val="22"/>
          </w:rPr>
          <w:t xml:space="preserve"> </w:t>
        </w:r>
      </w:ins>
      <w:ins w:id="1433" w:author="tao huang" w:date="2018-10-26T16:24:00Z">
        <w:r w:rsidR="00E30AFA" w:rsidRPr="00A37575">
          <w:rPr>
            <w:rFonts w:cs="Times New Roman"/>
            <w:sz w:val="22"/>
          </w:rPr>
          <w:t>set of forecasts</w:t>
        </w:r>
      </w:ins>
      <w:ins w:id="1434"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435" w:author="tao huang" w:date="2018-10-26T16:26:00Z">
            <w:rPr>
              <w:rFonts w:ascii="Cambria Math" w:hAnsi="Cambria Math" w:cs="Times New Roman"/>
              <w:sz w:val="22"/>
            </w:rPr>
            <m:t>1</m:t>
          </w:ins>
        </m:r>
        <m:r>
          <w:ins w:id="1436" w:author="tao huang" w:date="2018-10-26T16:25:00Z">
            <w:rPr>
              <w:rFonts w:ascii="Cambria Math" w:hAnsi="Cambria Math" w:cs="Times New Roman"/>
              <w:sz w:val="22"/>
            </w:rPr>
            <m:t>,T]</m:t>
          </w:ins>
        </m:r>
      </m:oMath>
      <w:ins w:id="1437" w:author="tao huang" w:date="2018-10-26T16:26:00Z">
        <w:r w:rsidR="00E30AFA" w:rsidRPr="00A37575">
          <w:rPr>
            <w:rFonts w:cs="Times New Roman"/>
            <w:sz w:val="22"/>
          </w:rPr>
          <w:t xml:space="preserve">. </w:t>
        </w:r>
      </w:ins>
      <w:del w:id="1438" w:author="tao huang" w:date="2018-10-26T16:24:00Z">
        <w:r w:rsidR="00820026" w:rsidRPr="00A37575" w:rsidDel="00E30AFA">
          <w:rPr>
            <w:rFonts w:cs="Times New Roman"/>
            <w:sz w:val="22"/>
          </w:rPr>
          <w:delText>.</w:delText>
        </w:r>
      </w:del>
      <w:del w:id="1439" w:author="tao huang" w:date="2018-10-26T16:26:00Z">
        <w:r w:rsidR="00820026" w:rsidRPr="00A37575" w:rsidDel="00E30AFA">
          <w:rPr>
            <w:rFonts w:cs="Times New Roman"/>
            <w:sz w:val="22"/>
          </w:rPr>
          <w:delText xml:space="preserve"> </w:delText>
        </w:r>
      </w:del>
      <w:ins w:id="1440" w:author="tao huang" w:date="2018-10-26T16:20:00Z">
        <w:r w:rsidR="001A10C9" w:rsidRPr="00A37575">
          <w:rPr>
            <w:rFonts w:cs="Times New Roman"/>
            <w:sz w:val="22"/>
          </w:rPr>
          <w:t xml:space="preserve">Thus, </w:t>
        </w:r>
      </w:ins>
      <w:del w:id="1441" w:author="tao huang" w:date="2018-10-26T16:20:00Z">
        <w:r w:rsidR="00820026" w:rsidRPr="00A37575" w:rsidDel="001A10C9">
          <w:rPr>
            <w:rFonts w:cs="Times New Roman"/>
            <w:sz w:val="22"/>
          </w:rPr>
          <w:delText>W</w:delText>
        </w:r>
      </w:del>
      <w:ins w:id="1442" w:author="tao huang" w:date="2018-10-26T16:20:00Z">
        <w:r w:rsidR="001A10C9" w:rsidRPr="00A37575">
          <w:rPr>
            <w:rFonts w:cs="Times New Roman"/>
            <w:sz w:val="22"/>
          </w:rPr>
          <w:t>w</w:t>
        </w:r>
      </w:ins>
      <w:r w:rsidR="00820026" w:rsidRPr="00A37575">
        <w:rPr>
          <w:rFonts w:cs="Times New Roman"/>
          <w:sz w:val="22"/>
        </w:rPr>
        <w:t xml:space="preserve">e </w:t>
      </w:r>
      <w:ins w:id="1443" w:author="tao huang" w:date="2018-10-26T16:18:00Z">
        <w:r w:rsidR="001A10C9" w:rsidRPr="00A37575">
          <w:rPr>
            <w:rFonts w:cs="Times New Roman"/>
            <w:sz w:val="22"/>
          </w:rPr>
          <w:t xml:space="preserve">may </w:t>
        </w:r>
      </w:ins>
      <w:ins w:id="1444"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445" w:author="tao huang" w:date="2018-10-26T16:26:00Z">
        <w:r w:rsidR="00E30AFA" w:rsidRPr="00A37575">
          <w:rPr>
            <w:rFonts w:cs="Times New Roman"/>
            <w:sz w:val="22"/>
          </w:rPr>
          <w:t>those forecasts</w:t>
        </w:r>
      </w:ins>
      <w:ins w:id="1446" w:author="tao huang" w:date="2018-10-26T16:20:00Z">
        <w:r w:rsidR="001A10C9" w:rsidRPr="00A37575">
          <w:rPr>
            <w:rFonts w:cs="Times New Roman"/>
            <w:sz w:val="22"/>
          </w:rPr>
          <w:t xml:space="preserve"> </w:t>
        </w:r>
      </w:ins>
      <w:ins w:id="1447" w:author="tao huang" w:date="2018-10-26T16:21:00Z">
        <w:r w:rsidR="001A10C9" w:rsidRPr="00A37575">
          <w:rPr>
            <w:rFonts w:cs="Times New Roman"/>
            <w:sz w:val="22"/>
          </w:rPr>
          <w:t xml:space="preserve">to </w:t>
        </w:r>
      </w:ins>
      <w:del w:id="1448" w:author="Didier Soopramanien" w:date="2018-10-23T16:11:00Z">
        <w:r w:rsidR="00820026" w:rsidRPr="00A37575" w:rsidDel="002B4FF6">
          <w:rPr>
            <w:rFonts w:cs="Times New Roman"/>
            <w:sz w:val="22"/>
          </w:rPr>
          <w:delText xml:space="preserve">may </w:delText>
        </w:r>
      </w:del>
      <w:del w:id="1449" w:author="tao huang" w:date="2018-10-26T16:18:00Z">
        <w:r w:rsidR="00820026" w:rsidRPr="00A37575" w:rsidDel="001A10C9">
          <w:rPr>
            <w:rFonts w:cs="Times New Roman"/>
            <w:sz w:val="22"/>
          </w:rPr>
          <w:delText>have</w:delText>
        </w:r>
      </w:del>
      <w:ins w:id="1450" w:author="tao huang" w:date="2018-10-26T16:18:00Z">
        <w:r w:rsidR="001A10C9" w:rsidRPr="00A37575">
          <w:rPr>
            <w:rFonts w:cs="Times New Roman"/>
            <w:sz w:val="22"/>
          </w:rPr>
          <w:t>generate</w:t>
        </w:r>
      </w:ins>
      <w:ins w:id="1451" w:author="tao huang" w:date="2018-10-26T16:19:00Z">
        <w:r w:rsidR="001A10C9" w:rsidRPr="00A37575">
          <w:rPr>
            <w:rFonts w:cs="Times New Roman"/>
            <w:sz w:val="22"/>
          </w:rPr>
          <w:t xml:space="preserve"> the final forecasts</w:t>
        </w:r>
      </w:ins>
      <w:ins w:id="1452" w:author="tao huang" w:date="2018-10-26T16:21:00Z">
        <w:r w:rsidR="001A10C9" w:rsidRPr="00A37575">
          <w:rPr>
            <w:rFonts w:cs="Times New Roman"/>
            <w:sz w:val="22"/>
          </w:rPr>
          <w:t>:</w:t>
        </w:r>
      </w:ins>
      <w:del w:id="1453" w:author="tao huang" w:date="2018-10-26T16:20:00Z">
        <w:r w:rsidR="00820026" w:rsidRPr="00A37575" w:rsidDel="001A10C9">
          <w:rPr>
            <w:rFonts w:cs="Times New Roman"/>
            <w:sz w:val="22"/>
          </w:rPr>
          <w:delText xml:space="preserve"> </w:delText>
        </w:r>
      </w:del>
      <m:oMath>
        <m:r>
          <w:del w:id="1454" w:author="tao huang" w:date="2018-10-26T16:21:00Z">
            <w:rPr>
              <w:rFonts w:ascii="Cambria Math" w:hAnsi="Cambria Math" w:cs="Times New Roman"/>
              <w:sz w:val="22"/>
            </w:rPr>
            <m:t>(T-ω+1)</m:t>
          </w:del>
        </m:r>
      </m:oMath>
      <w:del w:id="1455" w:author="tao huang" w:date="2018-10-26T16:21:00Z">
        <w:r w:rsidR="00820026" w:rsidRPr="00A37575" w:rsidDel="001A10C9">
          <w:rPr>
            <w:rFonts w:cs="Times New Roman"/>
            <w:sz w:val="22"/>
          </w:rPr>
          <w:delText xml:space="preserve"> sets of </w:delText>
        </w:r>
      </w:del>
      <w:del w:id="1456" w:author="tao huang" w:date="2018-10-26T16:19:00Z">
        <w:r w:rsidR="00820026" w:rsidRPr="00A37575" w:rsidDel="001A10C9">
          <w:rPr>
            <w:rFonts w:cs="Times New Roman"/>
            <w:sz w:val="22"/>
          </w:rPr>
          <w:delText xml:space="preserve">the </w:delText>
        </w:r>
      </w:del>
      <w:del w:id="1457"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458"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459" w:author="Didier Soopramanien" w:date="2018-10-23T16:11:00Z">
        <w:del w:id="1460" w:author="tao huang" w:date="2018-10-26T16:19:00Z">
          <w:r w:rsidR="002B4FF6" w:rsidRPr="00A37575" w:rsidDel="001A10C9">
            <w:rPr>
              <w:rFonts w:cs="Times New Roman"/>
              <w:sz w:val="22"/>
            </w:rPr>
            <w:delText xml:space="preserve">is </w:delText>
          </w:r>
        </w:del>
      </w:ins>
      <w:del w:id="1461" w:author="tao huang" w:date="2018-10-26T16:19:00Z">
        <w:r w:rsidR="009503D7" w:rsidRPr="00A37575" w:rsidDel="001A10C9">
          <w:rPr>
            <w:rFonts w:cs="Times New Roman"/>
            <w:sz w:val="22"/>
          </w:rPr>
          <w:delText xml:space="preserve"> calculated</w:delText>
        </w:r>
      </w:del>
      <w:ins w:id="1462" w:author="Didier Soopramanien" w:date="2018-10-23T16:11:00Z">
        <w:del w:id="1463" w:author="tao huang" w:date="2018-10-26T16:19:00Z">
          <w:r w:rsidR="002B4FF6" w:rsidRPr="00A37575" w:rsidDel="001A10C9">
            <w:rPr>
              <w:rFonts w:cs="Times New Roman"/>
              <w:sz w:val="22"/>
            </w:rPr>
            <w:delText xml:space="preserve">omputed </w:delText>
          </w:r>
        </w:del>
      </w:ins>
      <w:del w:id="1464" w:author="tao huang" w:date="2018-10-26T16:19:00Z">
        <w:r w:rsidR="009503D7" w:rsidRPr="00A37575" w:rsidDel="001A10C9">
          <w:rPr>
            <w:rFonts w:cs="Times New Roman"/>
            <w:sz w:val="22"/>
          </w:rPr>
          <w:delText xml:space="preserve"> as the</w:delText>
        </w:r>
      </w:del>
      <w:ins w:id="1465" w:author="Didier Soopramanien" w:date="2018-10-23T16:11:00Z">
        <w:del w:id="1466" w:author="tao huang" w:date="2018-10-26T16:19:00Z">
          <w:r w:rsidR="002B4FF6" w:rsidRPr="00A37575" w:rsidDel="001A10C9">
            <w:rPr>
              <w:rFonts w:cs="Times New Roman"/>
              <w:sz w:val="22"/>
            </w:rPr>
            <w:delText xml:space="preserve">is effectively an </w:delText>
          </w:r>
        </w:del>
      </w:ins>
      <w:del w:id="1467"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468" w:author="Didier Soopramanien" w:date="2018-10-23T16:11:00Z">
        <w:del w:id="1469" w:author="tao huang" w:date="2018-10-26T16:19:00Z">
          <w:r w:rsidR="002B4FF6" w:rsidRPr="00A37575" w:rsidDel="001A10C9">
            <w:rPr>
              <w:rFonts w:cs="Times New Roman"/>
              <w:sz w:val="22"/>
            </w:rPr>
            <w:delText>a</w:delText>
          </w:r>
        </w:del>
      </w:ins>
      <w:del w:id="1470" w:author="tao huang" w:date="2018-10-26T16:19:00Z">
        <w:r w:rsidR="00820026" w:rsidRPr="00A37575" w:rsidDel="001A10C9">
          <w:rPr>
            <w:rFonts w:cs="Times New Roman"/>
            <w:sz w:val="22"/>
          </w:rPr>
          <w:delText>verage</w:delText>
        </w:r>
      </w:del>
      <w:ins w:id="1471" w:author="Didier Soopramanien" w:date="2018-10-23T16:11:00Z">
        <w:del w:id="1472" w:author="tao huang" w:date="2018-10-26T16:19:00Z">
          <w:r w:rsidR="002B4FF6" w:rsidRPr="00A37575" w:rsidDel="001A10C9">
            <w:rPr>
              <w:rFonts w:cs="Times New Roman"/>
              <w:sz w:val="22"/>
            </w:rPr>
            <w:delText xml:space="preserve"> forecast as follows</w:delText>
          </w:r>
        </w:del>
      </w:ins>
      <w:del w:id="1473" w:author="tao huang" w:date="2018-10-26T16:19:00Z">
        <w:r w:rsidR="00820026" w:rsidRPr="00A37575" w:rsidDel="001A10C9">
          <w:rPr>
            <w:rFonts w:cs="Times New Roman"/>
            <w:sz w:val="22"/>
          </w:rPr>
          <w:delText xml:space="preserve"> value:</w:delText>
        </w:r>
      </w:del>
      <w:ins w:id="1474" w:author="tao huang" w:date="2018-10-26T16:19:00Z">
        <w:r w:rsidR="001A10C9" w:rsidRPr="00A37575">
          <w:rPr>
            <w:rFonts w:cs="Times New Roman"/>
            <w:sz w:val="22"/>
          </w:rPr>
          <w:t xml:space="preserve"> </w:t>
        </w:r>
      </w:ins>
    </w:p>
    <w:p w14:paraId="616C0DA5" w14:textId="7F458D85" w:rsidR="00820026" w:rsidRPr="00A37575" w:rsidRDefault="00F05CB0"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Sup>
                <m:sSubSupPr>
                  <m:ctrlPr>
                    <w:del w:id="1475" w:author="tao huang" w:date="2018-10-26T16:27:00Z">
                      <w:rPr>
                        <w:rFonts w:ascii="Cambria Math" w:hAnsi="Cambria Math" w:cs="Times New Roman"/>
                        <w:i/>
                        <w:sz w:val="22"/>
                      </w:rPr>
                    </w:del>
                  </m:ctrlPr>
                </m:sSubSupPr>
                <m:e>
                  <m:r>
                    <w:del w:id="1476" w:author="tao huang" w:date="2018-10-26T16:27:00Z">
                      <w:rPr>
                        <w:rFonts w:ascii="Cambria Math" w:hAnsi="Cambria Math" w:cs="Times New Roman"/>
                        <w:sz w:val="22"/>
                      </w:rPr>
                      <m:t>X</m:t>
                    </w:del>
                  </m:r>
                </m:e>
                <m:sub>
                  <m:r>
                    <w:del w:id="1477" w:author="tao huang" w:date="2018-10-26T16:27:00Z">
                      <w:rPr>
                        <w:rFonts w:ascii="Cambria Math" w:hAnsi="Cambria Math" w:cs="Times New Roman"/>
                        <w:sz w:val="22"/>
                      </w:rPr>
                      <m:t>T+1</m:t>
                    </w:del>
                  </m:r>
                </m:sub>
                <m:sup>
                  <m:r>
                    <w:del w:id="1478"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479" w:author="tao huang" w:date="2018-10-26T16:27:00Z">
                      <w:rPr>
                        <w:rFonts w:ascii="Cambria Math" w:hAnsi="Cambria Math" w:cs="Times New Roman"/>
                        <w:sz w:val="22"/>
                      </w:rPr>
                      <m:t xml:space="preserve">m, </m:t>
                    </w:ins>
                  </m:r>
                  <m:r>
                    <w:del w:id="1480" w:author="tao huang" w:date="2018-10-26T16:27:00Z">
                      <w:rPr>
                        <w:rFonts w:ascii="Cambria Math" w:hAnsi="Cambria Math" w:cs="Times New Roman"/>
                        <w:sz w:val="22"/>
                      </w:rPr>
                      <m:t>m:</m:t>
                    </w:del>
                  </m:r>
                  <m:r>
                    <w:rPr>
                      <w:rFonts w:ascii="Cambria Math" w:hAnsi="Cambria Math" w:cs="Times New Roman"/>
                      <w:sz w:val="22"/>
                    </w:rPr>
                    <m:t>T</m:t>
                  </m:r>
                </m:sub>
              </m:sSub>
              <m:sSub>
                <m:sSubPr>
                  <m:ctrlPr>
                    <w:ins w:id="1481" w:author="tao huang" w:date="2018-10-26T16:27:00Z">
                      <w:rPr>
                        <w:rFonts w:ascii="Cambria Math" w:hAnsi="Cambria Math" w:cs="Times New Roman"/>
                        <w:i/>
                        <w:sz w:val="22"/>
                      </w:rPr>
                    </w:ins>
                  </m:ctrlPr>
                </m:sSubPr>
                <m:e>
                  <m:r>
                    <w:ins w:id="1482" w:author="tao huang" w:date="2018-10-26T16:27:00Z">
                      <w:rPr>
                        <w:rFonts w:ascii="Cambria Math" w:hAnsi="Cambria Math" w:cs="Times New Roman"/>
                        <w:sz w:val="22"/>
                      </w:rPr>
                      <m:t>x</m:t>
                    </w:ins>
                  </m:r>
                </m:e>
                <m:sub>
                  <m:r>
                    <w:ins w:id="1483"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7C72F1C8"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fldChar w:fldCharType="begin"/>
      </w:r>
      <w:r w:rsidR="002D3F4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1A6E72">
        <w:rPr>
          <w:rFonts w:cs="Times New Roman"/>
          <w:sz w:val="22"/>
          <w:rPrChange w:id="1484" w:author="tao huang" w:date="2018-10-28T22:39:00Z">
            <w:rPr>
              <w:rFonts w:cs="Times New Roman"/>
              <w:sz w:val="22"/>
            </w:rPr>
          </w:rPrChange>
        </w:rPr>
        <w:fldChar w:fldCharType="separate"/>
      </w:r>
      <w:r w:rsidR="002D3F4E">
        <w:rPr>
          <w:rFonts w:cs="Times New Roman"/>
          <w:noProof/>
          <w:sz w:val="22"/>
        </w:rPr>
        <w:t>Pesaran and Timmermann (2007)</w:t>
      </w:r>
      <w:r w:rsidRPr="001A6E72">
        <w:rPr>
          <w:rFonts w:cs="Times New Roman"/>
          <w:sz w:val="22"/>
        </w:rPr>
        <w:fldChar w:fldCharType="end"/>
      </w:r>
      <w:r w:rsidRPr="00A37575">
        <w:rPr>
          <w:rFonts w:cs="Times New Roman"/>
          <w:sz w:val="22"/>
        </w:rPr>
        <w:t xml:space="preserve"> show </w:t>
      </w:r>
      <w:del w:id="1485" w:author="tao huang" w:date="2018-10-28T22:22:00Z">
        <w:r w:rsidRPr="00A37575" w:rsidDel="001B17C9">
          <w:rPr>
            <w:rFonts w:cs="Times New Roman"/>
            <w:noProof/>
            <w:sz w:val="22"/>
            <w:rPrChange w:id="1486"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487" w:author="tao huang" w:date="2018-10-28T22:22:00Z">
        <w:r w:rsidR="001B17C9" w:rsidRPr="00A37575">
          <w:rPr>
            <w:rFonts w:cs="Times New Roman"/>
            <w:noProof/>
            <w:sz w:val="22"/>
            <w:rPrChange w:id="1488"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489" w:author="tao huang" w:date="2018-10-28T22:39:00Z">
            <w:rPr>
              <w:rFonts w:cs="Times New Roman"/>
              <w:sz w:val="22"/>
            </w:rPr>
          </w:rPrChange>
        </w:rPr>
        <w:t>that</w:t>
      </w:r>
      <w:ins w:id="1490" w:author="tao huang" w:date="2018-10-26T16:32:00Z">
        <w:r w:rsidR="00136481" w:rsidRPr="00A37575">
          <w:rPr>
            <w:rFonts w:cs="Times New Roman"/>
            <w:noProof/>
            <w:sz w:val="22"/>
            <w:rPrChange w:id="1491"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492" w:author="tao huang" w:date="2018-10-28T22:39:00Z">
              <w:rPr>
                <w:rFonts w:cs="Times New Roman"/>
                <w:sz w:val="22"/>
              </w:rPr>
            </w:rPrChange>
          </w:rPr>
          <w:t xml:space="preserve">for the </w:t>
        </w:r>
        <w:r w:rsidR="008C4B2B" w:rsidRPr="00A37575">
          <w:rPr>
            <w:rFonts w:cs="Times New Roman"/>
            <w:noProof/>
            <w:sz w:val="22"/>
            <w:rPrChange w:id="1493"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494" w:author="tao huang" w:date="2018-10-26T16:44:00Z">
        <w:r w:rsidR="00943A50" w:rsidRPr="00A37575">
          <w:rPr>
            <w:rFonts w:cs="Times New Roman"/>
            <w:sz w:val="22"/>
          </w:rPr>
          <w:t xml:space="preserve">the </w:t>
        </w:r>
      </w:ins>
      <w:del w:id="1495" w:author="Didier Soopramanien" w:date="2018-10-23T16:12:00Z">
        <w:r w:rsidR="009B6721" w:rsidRPr="00A37575" w:rsidDel="00D952B9">
          <w:rPr>
            <w:rFonts w:cs="Times New Roman"/>
            <w:sz w:val="22"/>
          </w:rPr>
          <w:delText>the</w:delText>
        </w:r>
      </w:del>
      <w:ins w:id="1496" w:author="Didier Soopramanien" w:date="2018-10-23T16:12:00Z">
        <w:del w:id="1497" w:author="tao huang" w:date="2018-10-26T16:32:00Z">
          <w:r w:rsidR="00D952B9" w:rsidRPr="00A37575" w:rsidDel="009B7B02">
            <w:rPr>
              <w:rFonts w:cs="Times New Roman"/>
              <w:sz w:val="22"/>
            </w:rPr>
            <w:delText>a</w:delText>
          </w:r>
        </w:del>
      </w:ins>
      <w:del w:id="1498"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499"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500" w:author="tao huang" w:date="2018-10-26T16:34:00Z">
        <w:r w:rsidR="008C4B2B" w:rsidRPr="00A37575">
          <w:rPr>
            <w:rFonts w:cs="Times New Roman"/>
            <w:sz w:val="22"/>
          </w:rPr>
          <w:t xml:space="preserve"> </w:t>
        </w:r>
      </w:ins>
      <w:ins w:id="1501" w:author="tao huang" w:date="2018-10-26T16:40:00Z">
        <w:r w:rsidR="00574B56" w:rsidRPr="00A37575">
          <w:rPr>
            <w:rFonts w:cs="Times New Roman"/>
            <w:sz w:val="22"/>
          </w:rPr>
          <w:t>(e.g., the models will utilize fewer observations before the structural change)</w:t>
        </w:r>
      </w:ins>
      <w:ins w:id="1502" w:author="tao huang" w:date="2018-10-26T16:47:00Z">
        <w:r w:rsidR="00E41E10" w:rsidRPr="00A37575">
          <w:rPr>
            <w:rFonts w:cs="Times New Roman"/>
            <w:sz w:val="22"/>
          </w:rPr>
          <w:t xml:space="preserve">. </w:t>
        </w:r>
        <w:r w:rsidR="00E41E10" w:rsidRPr="00A37575">
          <w:rPr>
            <w:rFonts w:cs="Times New Roman"/>
            <w:noProof/>
            <w:sz w:val="22"/>
            <w:rPrChange w:id="1503" w:author="tao huang" w:date="2018-10-28T22:39:00Z">
              <w:rPr>
                <w:rFonts w:cs="Times New Roman"/>
                <w:sz w:val="22"/>
              </w:rPr>
            </w:rPrChange>
          </w:rPr>
          <w:t xml:space="preserve">However, </w:t>
        </w:r>
      </w:ins>
      <w:ins w:id="1504" w:author="tao huang" w:date="2018-10-28T22:24:00Z">
        <w:r w:rsidR="001B17C9" w:rsidRPr="00A37575">
          <w:rPr>
            <w:rFonts w:cs="Times New Roman"/>
            <w:noProof/>
            <w:sz w:val="22"/>
            <w:rPrChange w:id="1505" w:author="tao huang" w:date="2018-10-28T22:39:00Z">
              <w:rPr>
                <w:rFonts w:cs="Times New Roman"/>
                <w:noProof/>
                <w:color w:val="833C0B" w:themeColor="accent2" w:themeShade="80"/>
                <w:sz w:val="22"/>
              </w:rPr>
            </w:rPrChange>
          </w:rPr>
          <w:t>th</w:t>
        </w:r>
        <w:r w:rsidR="001B17C9" w:rsidRPr="00A37575">
          <w:rPr>
            <w:rFonts w:cs="Times New Roman"/>
            <w:noProof/>
            <w:sz w:val="22"/>
            <w:rPrChange w:id="1506" w:author="tao huang" w:date="2018-10-28T22:39:00Z">
              <w:rPr>
                <w:rFonts w:cs="Times New Roman"/>
                <w:noProof/>
                <w:color w:val="833C0B" w:themeColor="accent2" w:themeShade="80"/>
                <w:sz w:val="22"/>
                <w:u w:val="thick" w:color="239E66"/>
              </w:rPr>
            </w:rPrChange>
          </w:rPr>
          <w:t>ese</w:t>
        </w:r>
      </w:ins>
      <w:ins w:id="1507" w:author="tao huang" w:date="2018-10-26T16:47:00Z">
        <w:r w:rsidR="00E41E10" w:rsidRPr="00A37575">
          <w:rPr>
            <w:rFonts w:cs="Times New Roman"/>
            <w:noProof/>
            <w:sz w:val="22"/>
            <w:rPrChange w:id="1508" w:author="tao huang" w:date="2018-10-28T22:39:00Z">
              <w:rPr>
                <w:rFonts w:cs="Times New Roman"/>
                <w:sz w:val="22"/>
              </w:rPr>
            </w:rPrChange>
          </w:rPr>
          <w:t xml:space="preserve"> forecasts inevitably bear </w:t>
        </w:r>
      </w:ins>
      <w:ins w:id="1509" w:author="tao huang" w:date="2018-10-26T16:39:00Z">
        <w:r w:rsidR="00574B56" w:rsidRPr="00A37575">
          <w:rPr>
            <w:rFonts w:cs="Times New Roman"/>
            <w:noProof/>
            <w:sz w:val="22"/>
            <w:rPrChange w:id="1510" w:author="tao huang" w:date="2018-10-28T22:39:00Z">
              <w:rPr>
                <w:rFonts w:cs="Times New Roman"/>
                <w:sz w:val="22"/>
              </w:rPr>
            </w:rPrChange>
          </w:rPr>
          <w:t xml:space="preserve">a cost of </w:t>
        </w:r>
      </w:ins>
      <w:del w:id="1511" w:author="tao huang" w:date="2018-10-26T16:33:00Z">
        <w:r w:rsidR="009B6721" w:rsidRPr="00A37575" w:rsidDel="008C4B2B">
          <w:rPr>
            <w:rFonts w:cs="Times New Roman"/>
            <w:noProof/>
            <w:sz w:val="22"/>
            <w:rPrChange w:id="1512" w:author="tao huang" w:date="2018-10-28T22:39:00Z">
              <w:rPr>
                <w:rFonts w:cs="Times New Roman"/>
                <w:sz w:val="22"/>
              </w:rPr>
            </w:rPrChange>
          </w:rPr>
          <w:delText xml:space="preserve"> but </w:delText>
        </w:r>
      </w:del>
      <w:del w:id="1513" w:author="tao huang" w:date="2018-10-26T16:31:00Z">
        <w:r w:rsidR="009B6721" w:rsidRPr="00A37575" w:rsidDel="009B7B02">
          <w:rPr>
            <w:rFonts w:cs="Times New Roman"/>
            <w:noProof/>
            <w:sz w:val="22"/>
            <w:rPrChange w:id="1514" w:author="tao huang" w:date="2018-10-28T22:39:00Z">
              <w:rPr>
                <w:rFonts w:cs="Times New Roman"/>
                <w:sz w:val="22"/>
              </w:rPr>
            </w:rPrChange>
          </w:rPr>
          <w:delText>could</w:delText>
        </w:r>
      </w:del>
      <w:ins w:id="1515" w:author="Didier Soopramanien" w:date="2018-10-23T16:12:00Z">
        <w:del w:id="1516" w:author="tao huang" w:date="2018-10-26T16:31:00Z">
          <w:r w:rsidR="00D952B9" w:rsidRPr="00A37575" w:rsidDel="009B7B02">
            <w:rPr>
              <w:rFonts w:cs="Times New Roman"/>
              <w:noProof/>
              <w:sz w:val="22"/>
              <w:rPrChange w:id="1517" w:author="tao huang" w:date="2018-10-28T22:39:00Z">
                <w:rPr>
                  <w:rFonts w:cs="Times New Roman"/>
                  <w:sz w:val="22"/>
                </w:rPr>
              </w:rPrChange>
            </w:rPr>
            <w:delText xml:space="preserve"> also</w:delText>
          </w:r>
        </w:del>
      </w:ins>
      <w:del w:id="1518" w:author="tao huang" w:date="2018-10-26T16:31:00Z">
        <w:r w:rsidR="009B6721" w:rsidRPr="00A37575" w:rsidDel="009B7B02">
          <w:rPr>
            <w:rFonts w:cs="Times New Roman"/>
            <w:noProof/>
            <w:sz w:val="22"/>
            <w:rPrChange w:id="1519" w:author="tao huang" w:date="2018-10-28T22:39:00Z">
              <w:rPr>
                <w:rFonts w:cs="Times New Roman"/>
                <w:sz w:val="22"/>
              </w:rPr>
            </w:rPrChange>
          </w:rPr>
          <w:delText xml:space="preserve"> be</w:delText>
        </w:r>
      </w:del>
      <w:del w:id="1520" w:author="tao huang" w:date="2018-10-26T16:34:00Z">
        <w:r w:rsidR="009B6721" w:rsidRPr="00A37575" w:rsidDel="008C4B2B">
          <w:rPr>
            <w:rFonts w:cs="Times New Roman"/>
            <w:noProof/>
            <w:sz w:val="22"/>
            <w:rPrChange w:id="1521" w:author="tao huang" w:date="2018-10-28T22:39:00Z">
              <w:rPr>
                <w:rFonts w:cs="Times New Roman"/>
                <w:sz w:val="22"/>
              </w:rPr>
            </w:rPrChange>
          </w:rPr>
          <w:delText xml:space="preserve"> associated with </w:delText>
        </w:r>
      </w:del>
      <w:del w:id="1522" w:author="tao huang" w:date="2018-10-26T16:38:00Z">
        <w:r w:rsidR="009B6721" w:rsidRPr="00A37575" w:rsidDel="00574B56">
          <w:rPr>
            <w:rFonts w:cs="Times New Roman"/>
            <w:noProof/>
            <w:sz w:val="22"/>
            <w:rPrChange w:id="1523" w:author="tao huang" w:date="2018-10-28T22:39:00Z">
              <w:rPr>
                <w:rFonts w:cs="Times New Roman"/>
                <w:sz w:val="22"/>
              </w:rPr>
            </w:rPrChange>
          </w:rPr>
          <w:delText>i</w:delText>
        </w:r>
      </w:del>
      <w:ins w:id="1524" w:author="tao huang" w:date="2018-10-26T16:38:00Z">
        <w:r w:rsidR="00574B56" w:rsidRPr="00A37575">
          <w:rPr>
            <w:rFonts w:cs="Times New Roman"/>
            <w:noProof/>
            <w:sz w:val="22"/>
            <w:rPrChange w:id="1525" w:author="tao huang" w:date="2018-10-28T22:39:00Z">
              <w:rPr>
                <w:rFonts w:cs="Times New Roman"/>
                <w:sz w:val="22"/>
              </w:rPr>
            </w:rPrChange>
          </w:rPr>
          <w:t>i</w:t>
        </w:r>
      </w:ins>
      <w:r w:rsidR="009B6721" w:rsidRPr="00A37575">
        <w:rPr>
          <w:rFonts w:cs="Times New Roman"/>
          <w:noProof/>
          <w:sz w:val="22"/>
          <w:rPrChange w:id="1526" w:author="tao huang" w:date="2018-10-28T22:39:00Z">
            <w:rPr>
              <w:rFonts w:cs="Times New Roman"/>
              <w:sz w:val="22"/>
            </w:rPr>
          </w:rPrChange>
        </w:rPr>
        <w:t>nflated forecast</w:t>
      </w:r>
      <w:del w:id="1527" w:author="tao huang" w:date="2018-10-26T16:32:00Z">
        <w:r w:rsidR="009B6721" w:rsidRPr="00A37575" w:rsidDel="009B7B02">
          <w:rPr>
            <w:rFonts w:cs="Times New Roman"/>
            <w:noProof/>
            <w:sz w:val="22"/>
            <w:rPrChange w:id="1528" w:author="tao huang" w:date="2018-10-28T22:39:00Z">
              <w:rPr>
                <w:rFonts w:cs="Times New Roman"/>
                <w:sz w:val="22"/>
              </w:rPr>
            </w:rPrChange>
          </w:rPr>
          <w:delText>ing</w:delText>
        </w:r>
      </w:del>
      <w:r w:rsidR="009B6721" w:rsidRPr="00A37575">
        <w:rPr>
          <w:rFonts w:cs="Times New Roman"/>
          <w:noProof/>
          <w:sz w:val="22"/>
          <w:rPrChange w:id="1529" w:author="tao huang" w:date="2018-10-28T22:39:00Z">
            <w:rPr>
              <w:rFonts w:cs="Times New Roman"/>
              <w:sz w:val="22"/>
            </w:rPr>
          </w:rPrChange>
        </w:rPr>
        <w:t xml:space="preserve"> error variance</w:t>
      </w:r>
      <w:ins w:id="1530" w:author="tao huang" w:date="2018-10-28T22:25:00Z">
        <w:r w:rsidR="00D20EFB" w:rsidRPr="00A37575">
          <w:rPr>
            <w:rFonts w:cs="Times New Roman"/>
            <w:noProof/>
            <w:sz w:val="22"/>
            <w:rPrChange w:id="1531" w:author="tao huang" w:date="2018-10-28T22:39:00Z">
              <w:rPr>
                <w:rFonts w:cs="Times New Roman"/>
                <w:noProof/>
                <w:color w:val="833C0B" w:themeColor="accent2" w:themeShade="80"/>
                <w:sz w:val="22"/>
                <w:u w:val="thick" w:color="28B473"/>
                <w:shd w:val="clear" w:color="auto" w:fill="BFEEDE"/>
              </w:rPr>
            </w:rPrChange>
          </w:rPr>
          <w:t>. This is</w:t>
        </w:r>
      </w:ins>
      <w:ins w:id="1532" w:author="tao huang" w:date="2018-10-26T16:34:00Z">
        <w:r w:rsidR="008C4B2B" w:rsidRPr="00A37575">
          <w:rPr>
            <w:rFonts w:cs="Times New Roman"/>
            <w:noProof/>
            <w:sz w:val="22"/>
            <w:rPrChange w:id="1533" w:author="tao huang" w:date="2018-10-28T22:39:00Z">
              <w:rPr>
                <w:rFonts w:cs="Times New Roman"/>
                <w:sz w:val="22"/>
              </w:rPr>
            </w:rPrChange>
          </w:rPr>
          <w:t xml:space="preserve"> because </w:t>
        </w:r>
      </w:ins>
      <w:ins w:id="1534" w:author="tao huang" w:date="2018-10-28T22:24:00Z">
        <w:r w:rsidR="001B17C9" w:rsidRPr="00A37575">
          <w:rPr>
            <w:rFonts w:cs="Times New Roman"/>
            <w:noProof/>
            <w:sz w:val="22"/>
            <w:rPrChange w:id="1535" w:author="tao huang" w:date="2018-10-28T22:39:00Z">
              <w:rPr>
                <w:rFonts w:cs="Times New Roman"/>
                <w:noProof/>
                <w:color w:val="833C0B" w:themeColor="accent2" w:themeShade="80"/>
                <w:sz w:val="22"/>
              </w:rPr>
            </w:rPrChange>
          </w:rPr>
          <w:t xml:space="preserve">they </w:t>
        </w:r>
      </w:ins>
      <w:ins w:id="1536" w:author="tao huang" w:date="2018-10-28T22:27:00Z">
        <w:r w:rsidR="00D20EFB" w:rsidRPr="00A37575">
          <w:rPr>
            <w:rFonts w:cs="Times New Roman"/>
            <w:noProof/>
            <w:sz w:val="22"/>
            <w:rPrChange w:id="1537" w:author="tao huang" w:date="2018-10-28T22:39:00Z">
              <w:rPr>
                <w:rFonts w:cs="Times New Roman"/>
                <w:noProof/>
                <w:color w:val="833C0B" w:themeColor="accent2" w:themeShade="80"/>
                <w:sz w:val="22"/>
              </w:rPr>
            </w:rPrChange>
          </w:rPr>
          <w:t>are</w:t>
        </w:r>
      </w:ins>
      <w:ins w:id="1538" w:author="tao huang" w:date="2018-10-28T22:24:00Z">
        <w:r w:rsidR="001B17C9" w:rsidRPr="00A37575">
          <w:rPr>
            <w:rFonts w:cs="Times New Roman"/>
            <w:noProof/>
            <w:sz w:val="22"/>
            <w:rPrChange w:id="1539" w:author="tao huang" w:date="2018-10-28T22:39:00Z">
              <w:rPr>
                <w:rFonts w:cs="Times New Roman"/>
                <w:noProof/>
                <w:color w:val="833C0B" w:themeColor="accent2" w:themeShade="80"/>
                <w:sz w:val="22"/>
              </w:rPr>
            </w:rPrChange>
          </w:rPr>
          <w:t xml:space="preserve"> generated w</w:t>
        </w:r>
      </w:ins>
      <w:ins w:id="1540" w:author="tao huang" w:date="2018-10-28T22:26:00Z">
        <w:r w:rsidR="00D20EFB" w:rsidRPr="00A37575">
          <w:rPr>
            <w:rFonts w:cs="Times New Roman"/>
            <w:noProof/>
            <w:sz w:val="22"/>
            <w:rPrChange w:id="1541" w:author="tao huang" w:date="2018-10-28T22:39:00Z">
              <w:rPr>
                <w:rFonts w:cs="Times New Roman"/>
                <w:noProof/>
                <w:color w:val="833C0B" w:themeColor="accent2" w:themeShade="80"/>
                <w:sz w:val="22"/>
              </w:rPr>
            </w:rPrChange>
          </w:rPr>
          <w:t xml:space="preserve">hen the </w:t>
        </w:r>
      </w:ins>
      <w:ins w:id="1542" w:author="tao huang" w:date="2018-10-28T22:27:00Z">
        <w:r w:rsidR="00D20EFB" w:rsidRPr="00A37575">
          <w:rPr>
            <w:rFonts w:cs="Times New Roman"/>
            <w:noProof/>
            <w:sz w:val="22"/>
            <w:rPrChange w:id="1543" w:author="tao huang" w:date="2018-10-28T22:39:00Z">
              <w:rPr>
                <w:rFonts w:cs="Times New Roman"/>
                <w:noProof/>
                <w:color w:val="833C0B" w:themeColor="accent2" w:themeShade="80"/>
                <w:sz w:val="22"/>
              </w:rPr>
            </w:rPrChange>
          </w:rPr>
          <w:t>model is estimated with less data</w:t>
        </w:r>
      </w:ins>
      <w:ins w:id="1544" w:author="tao huang" w:date="2018-10-28T22:26:00Z">
        <w:r w:rsidR="00D20EFB" w:rsidRPr="00A37575">
          <w:rPr>
            <w:rFonts w:cs="Times New Roman"/>
            <w:noProof/>
            <w:sz w:val="22"/>
            <w:rPrChange w:id="1545" w:author="tao huang" w:date="2018-10-28T22:39:00Z">
              <w:rPr>
                <w:rFonts w:cs="Times New Roman"/>
                <w:noProof/>
                <w:color w:val="833C0B" w:themeColor="accent2" w:themeShade="80"/>
                <w:sz w:val="22"/>
              </w:rPr>
            </w:rPrChange>
          </w:rPr>
          <w:t xml:space="preserve"> </w:t>
        </w:r>
      </w:ins>
      <w:ins w:id="1546" w:author="tao huang" w:date="2018-10-26T16:48:00Z">
        <w:r w:rsidR="00E41E10" w:rsidRPr="00A37575">
          <w:rPr>
            <w:rFonts w:cs="Times New Roman"/>
            <w:noProof/>
            <w:sz w:val="22"/>
            <w:rPrChange w:id="1547" w:author="tao huang" w:date="2018-10-28T22:39:00Z">
              <w:rPr>
                <w:rFonts w:cs="Times New Roman"/>
                <w:sz w:val="22"/>
              </w:rPr>
            </w:rPrChange>
          </w:rPr>
          <w:t xml:space="preserve">especially </w:t>
        </w:r>
      </w:ins>
      <w:ins w:id="1548" w:author="tao huang" w:date="2018-10-26T16:49:00Z">
        <w:r w:rsidR="00E41E10" w:rsidRPr="00A37575">
          <w:rPr>
            <w:rFonts w:cs="Times New Roman"/>
            <w:noProof/>
            <w:sz w:val="22"/>
            <w:rPrChange w:id="1549" w:author="tao huang" w:date="2018-10-28T22:39:00Z">
              <w:rPr>
                <w:rFonts w:cs="Times New Roman"/>
                <w:sz w:val="22"/>
              </w:rPr>
            </w:rPrChange>
          </w:rPr>
          <w:t>if</w:t>
        </w:r>
      </w:ins>
      <w:ins w:id="1550" w:author="tao huang" w:date="2018-10-26T16:48:00Z">
        <w:r w:rsidR="00E41E10" w:rsidRPr="00A37575">
          <w:rPr>
            <w:rFonts w:cs="Times New Roman"/>
            <w:noProof/>
            <w:sz w:val="22"/>
            <w:rPrChange w:id="1551" w:author="tao huang" w:date="2018-10-28T22:39:00Z">
              <w:rPr>
                <w:rFonts w:cs="Times New Roman"/>
                <w:sz w:val="22"/>
              </w:rPr>
            </w:rPrChange>
          </w:rPr>
          <w:t xml:space="preserve"> </w:t>
        </w:r>
      </w:ins>
      <w:ins w:id="1552" w:author="tao huang" w:date="2018-10-26T16:49:00Z">
        <w:r w:rsidR="00E41E10" w:rsidRPr="00A37575">
          <w:rPr>
            <w:rFonts w:cs="Times New Roman"/>
            <w:noProof/>
            <w:sz w:val="22"/>
            <w:rPrChange w:id="1553" w:author="tao huang" w:date="2018-10-28T22:39:00Z">
              <w:rPr>
                <w:rFonts w:cs="Times New Roman"/>
                <w:sz w:val="22"/>
              </w:rPr>
            </w:rPrChange>
          </w:rPr>
          <w:t>the data before</w:t>
        </w:r>
      </w:ins>
      <w:ins w:id="1554" w:author="tao huang" w:date="2018-10-26T16:48:00Z">
        <w:r w:rsidR="00E41E10" w:rsidRPr="00A37575">
          <w:rPr>
            <w:rFonts w:cs="Times New Roman"/>
            <w:noProof/>
            <w:sz w:val="22"/>
            <w:rPrChange w:id="1555" w:author="tao huang" w:date="2018-10-28T22:39:00Z">
              <w:rPr>
                <w:rFonts w:cs="Times New Roman"/>
                <w:sz w:val="22"/>
              </w:rPr>
            </w:rPrChange>
          </w:rPr>
          <w:t xml:space="preserve"> the structural change</w:t>
        </w:r>
      </w:ins>
      <w:ins w:id="1556" w:author="tao huang" w:date="2018-10-26T16:49:00Z">
        <w:r w:rsidR="00E41E10" w:rsidRPr="00A37575">
          <w:rPr>
            <w:rFonts w:cs="Times New Roman"/>
            <w:noProof/>
            <w:sz w:val="22"/>
            <w:rPrChange w:id="1557" w:author="tao huang" w:date="2018-10-28T22:39:00Z">
              <w:rPr>
                <w:rFonts w:cs="Times New Roman"/>
                <w:sz w:val="22"/>
              </w:rPr>
            </w:rPrChange>
          </w:rPr>
          <w:t xml:space="preserve"> are more informative</w:t>
        </w:r>
      </w:ins>
      <w:ins w:id="1558" w:author="tao huang" w:date="2018-10-26T16:48:00Z">
        <w:r w:rsidR="00E41E10" w:rsidRPr="00A37575">
          <w:rPr>
            <w:rFonts w:cs="Times New Roman"/>
            <w:noProof/>
            <w:sz w:val="22"/>
            <w:rPrChange w:id="1559" w:author="tao huang" w:date="2018-10-28T22:39:00Z">
              <w:rPr>
                <w:rFonts w:cs="Times New Roman"/>
                <w:sz w:val="22"/>
              </w:rPr>
            </w:rPrChange>
          </w:rPr>
          <w:t>.</w:t>
        </w:r>
        <w:r w:rsidR="00E41E10" w:rsidRPr="00A37575">
          <w:rPr>
            <w:rFonts w:cs="Times New Roman"/>
            <w:sz w:val="22"/>
          </w:rPr>
          <w:t xml:space="preserve"> </w:t>
        </w:r>
      </w:ins>
      <w:del w:id="1560" w:author="tao huang" w:date="2018-10-26T16:48:00Z">
        <w:r w:rsidR="009B6721" w:rsidRPr="00A37575" w:rsidDel="00E41E10">
          <w:rPr>
            <w:rFonts w:cs="Times New Roman"/>
            <w:sz w:val="22"/>
          </w:rPr>
          <w:delText xml:space="preserve">. </w:delText>
        </w:r>
      </w:del>
      <w:del w:id="1561"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562" w:author="tao huang" w:date="2018-10-26T16:39:00Z">
        <w:r w:rsidR="00D9134F" w:rsidRPr="00A37575" w:rsidDel="00574B56">
          <w:rPr>
            <w:sz w:val="22"/>
          </w:rPr>
          <w:delText>but</w:delText>
        </w:r>
      </w:del>
      <w:ins w:id="1563" w:author="tao huang" w:date="2018-10-26T16:41:00Z">
        <w:r w:rsidR="00574B56" w:rsidRPr="00A37575">
          <w:rPr>
            <w:sz w:val="22"/>
          </w:rPr>
          <w:t>T</w:t>
        </w:r>
      </w:ins>
      <w:ins w:id="1564" w:author="tao huang" w:date="2018-10-26T16:39:00Z">
        <w:r w:rsidR="00574B56" w:rsidRPr="00A37575">
          <w:rPr>
            <w:rFonts w:cs="Times New Roman"/>
            <w:sz w:val="22"/>
          </w:rPr>
          <w:t>h</w:t>
        </w:r>
      </w:ins>
      <w:ins w:id="1565" w:author="tao huang" w:date="2018-10-26T16:49:00Z">
        <w:r w:rsidR="00E41E10" w:rsidRPr="00A37575">
          <w:rPr>
            <w:rFonts w:cs="Times New Roman"/>
            <w:sz w:val="22"/>
          </w:rPr>
          <w:t xml:space="preserve">e </w:t>
        </w:r>
      </w:ins>
      <w:ins w:id="1566" w:author="tao huang" w:date="2018-10-26T16:39:00Z">
        <w:r w:rsidR="00574B56" w:rsidRPr="00A37575">
          <w:rPr>
            <w:sz w:val="22"/>
          </w:rPr>
          <w:t xml:space="preserve">EWC method </w:t>
        </w:r>
      </w:ins>
      <w:ins w:id="1567" w:author="tao huang" w:date="2018-10-26T16:50:00Z">
        <w:r w:rsidR="00E41E10" w:rsidRPr="00A37575">
          <w:rPr>
            <w:sz w:val="22"/>
          </w:rPr>
          <w:t xml:space="preserve">thus </w:t>
        </w:r>
      </w:ins>
      <w:ins w:id="1568" w:author="tao huang" w:date="2018-10-26T16:42:00Z">
        <w:r w:rsidR="00574B56" w:rsidRPr="00A37575">
          <w:rPr>
            <w:sz w:val="22"/>
          </w:rPr>
          <w:t>tries to</w:t>
        </w:r>
      </w:ins>
      <w:ins w:id="1569" w:author="tao huang" w:date="2018-10-26T16:39:00Z">
        <w:r w:rsidR="00574B56" w:rsidRPr="00A37575">
          <w:rPr>
            <w:sz w:val="22"/>
          </w:rPr>
          <w:t xml:space="preserve"> </w:t>
        </w:r>
      </w:ins>
      <w:del w:id="1570" w:author="tao huang" w:date="2018-10-26T16:40:00Z">
        <w:r w:rsidR="00D9134F" w:rsidRPr="00A37575" w:rsidDel="00574B56">
          <w:rPr>
            <w:sz w:val="22"/>
          </w:rPr>
          <w:delText xml:space="preserve"> </w:delText>
        </w:r>
      </w:del>
      <w:ins w:id="1571" w:author="tao huang" w:date="2018-10-26T16:36:00Z">
        <w:r w:rsidR="008C4B2B" w:rsidRPr="00A37575">
          <w:rPr>
            <w:sz w:val="22"/>
          </w:rPr>
          <w:t xml:space="preserve">generate more accurate forecasts by </w:t>
        </w:r>
        <w:del w:id="1572" w:author="韬 黄" w:date="2018-11-03T22:13:00Z">
          <w:r w:rsidR="008C4B2B" w:rsidRPr="00A37575" w:rsidDel="002568B8">
            <w:rPr>
              <w:sz w:val="22"/>
            </w:rPr>
            <w:delText>taking</w:delText>
          </w:r>
        </w:del>
      </w:ins>
      <w:ins w:id="1573" w:author="韬 黄" w:date="2018-11-03T22:13:00Z">
        <w:r w:rsidR="002568B8">
          <w:rPr>
            <w:sz w:val="22"/>
          </w:rPr>
          <w:t>accepting</w:t>
        </w:r>
      </w:ins>
      <w:ins w:id="1574" w:author="tao huang" w:date="2018-10-26T16:36:00Z">
        <w:r w:rsidR="008C4B2B" w:rsidRPr="00A37575">
          <w:rPr>
            <w:sz w:val="22"/>
          </w:rPr>
          <w:t xml:space="preserve"> </w:t>
        </w:r>
      </w:ins>
      <w:del w:id="1575" w:author="tao huang" w:date="2018-10-26T16:36:00Z">
        <w:r w:rsidR="00947DBD" w:rsidRPr="00A37575" w:rsidDel="008C4B2B">
          <w:rPr>
            <w:sz w:val="22"/>
          </w:rPr>
          <w:delText>take</w:delText>
        </w:r>
        <w:r w:rsidRPr="00A37575" w:rsidDel="008C4B2B">
          <w:rPr>
            <w:sz w:val="22"/>
          </w:rPr>
          <w:delText xml:space="preserve"> a</w:delText>
        </w:r>
      </w:del>
      <w:ins w:id="1576" w:author="tao huang" w:date="2018-10-26T16:36:00Z">
        <w:r w:rsidR="008C4B2B" w:rsidRPr="00A37575">
          <w:rPr>
            <w:sz w:val="22"/>
          </w:rPr>
          <w:t>a</w:t>
        </w:r>
      </w:ins>
      <w:ins w:id="1577" w:author="韬 黄" w:date="2018-11-03T22:13:00Z">
        <w:r w:rsidR="002568B8">
          <w:rPr>
            <w:sz w:val="22"/>
          </w:rPr>
          <w:t xml:space="preserve"> </w:t>
        </w:r>
      </w:ins>
      <w:ins w:id="1578" w:author="tao huang" w:date="2018-10-26T16:46:00Z">
        <w:del w:id="1579" w:author="韬 黄" w:date="2018-11-03T22:13:00Z">
          <w:r w:rsidR="00943A50" w:rsidRPr="00A37575" w:rsidDel="002568B8">
            <w:rPr>
              <w:sz w:val="22"/>
            </w:rPr>
            <w:delText xml:space="preserve">n effective </w:delText>
          </w:r>
        </w:del>
      </w:ins>
      <w:del w:id="1580" w:author="韬 黄" w:date="2018-11-03T22:13:00Z">
        <w:r w:rsidRPr="00A37575" w:rsidDel="002568B8">
          <w:rPr>
            <w:sz w:val="22"/>
          </w:rPr>
          <w:delText xml:space="preserve"> </w:delText>
        </w:r>
      </w:del>
      <w:r w:rsidRPr="00A37575">
        <w:rPr>
          <w:sz w:val="22"/>
        </w:rPr>
        <w:t xml:space="preserve">trade-off between the reduced forecast bias and the inflated </w:t>
      </w:r>
      <w:del w:id="1581" w:author="tao huang" w:date="2018-10-26T16:37:00Z">
        <w:r w:rsidRPr="00A37575" w:rsidDel="008C4B2B">
          <w:rPr>
            <w:sz w:val="22"/>
          </w:rPr>
          <w:delText>forecasting error variance</w:delText>
        </w:r>
      </w:del>
      <w:ins w:id="1582" w:author="tao huang" w:date="2018-10-26T16:37:00Z">
        <w:r w:rsidR="008C4B2B" w:rsidRPr="00A37575">
          <w:rPr>
            <w:sz w:val="22"/>
          </w:rPr>
          <w:t>forecast error variance</w:t>
        </w:r>
      </w:ins>
      <w:r w:rsidRPr="00A37575">
        <w:rPr>
          <w:sz w:val="22"/>
        </w:rPr>
        <w:t>.</w:t>
      </w:r>
      <w:r w:rsidR="00947DBD" w:rsidRPr="00A37575">
        <w:rPr>
          <w:sz w:val="22"/>
        </w:rPr>
        <w:t xml:space="preserve"> </w:t>
      </w:r>
      <w:ins w:id="1583"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del w:id="1584" w:author="韬 黄" w:date="2018-11-03T22:14:00Z">
        <w:r w:rsidR="00947DBD" w:rsidRPr="00A37575" w:rsidDel="002568B8">
          <w:rPr>
            <w:sz w:val="22"/>
          </w:rPr>
          <w:delText>For the retailer product sales, whether the IC method and the EWC method could generate more accurate forecasts becomes</w:delText>
        </w:r>
        <w:r w:rsidR="005B1C8C" w:rsidRPr="00A37575" w:rsidDel="002568B8">
          <w:rPr>
            <w:sz w:val="22"/>
          </w:rPr>
          <w:delText xml:space="preserve"> </w:delText>
        </w:r>
      </w:del>
      <w:ins w:id="1585" w:author="Didier Soopramanien" w:date="2018-10-23T15:45:00Z">
        <w:del w:id="1586" w:author="韬 黄" w:date="2018-11-03T22:14:00Z">
          <w:r w:rsidR="008A28A1" w:rsidRPr="00A37575" w:rsidDel="002568B8">
            <w:rPr>
              <w:sz w:val="22"/>
            </w:rPr>
            <w:delText xml:space="preserve">an </w:delText>
          </w:r>
        </w:del>
      </w:ins>
      <w:del w:id="1587" w:author="韬 黄" w:date="2018-11-03T22:14:00Z">
        <w:r w:rsidR="005B1C8C" w:rsidRPr="00A37575" w:rsidDel="002568B8">
          <w:rPr>
            <w:sz w:val="22"/>
          </w:rPr>
          <w:delText>empirical question</w:delText>
        </w:r>
      </w:del>
      <w:ins w:id="1588" w:author="tao huang" w:date="2018-10-26T16:50:00Z">
        <w:del w:id="1589" w:author="韬 黄" w:date="2018-11-03T22:14:00Z">
          <w:r w:rsidR="00E41E10" w:rsidRPr="00A37575" w:rsidDel="002568B8">
            <w:rPr>
              <w:sz w:val="22"/>
            </w:rPr>
            <w:delText>s</w:delText>
          </w:r>
        </w:del>
      </w:ins>
      <w:ins w:id="1590" w:author="tao huang" w:date="2018-10-26T16:44:00Z">
        <w:del w:id="1591" w:author="韬 黄" w:date="2018-11-03T22:14:00Z">
          <w:r w:rsidR="00995A6E" w:rsidRPr="00A37575" w:rsidDel="002568B8">
            <w:rPr>
              <w:sz w:val="22"/>
            </w:rPr>
            <w:delText xml:space="preserve"> </w:delText>
          </w:r>
        </w:del>
      </w:ins>
      <w:del w:id="1592" w:author="韬 黄" w:date="2018-11-03T22:14:00Z">
        <w:r w:rsidR="00295BA9" w:rsidRPr="00A37575" w:rsidDel="002568B8">
          <w:rPr>
            <w:sz w:val="22"/>
          </w:rPr>
          <w:delText>s</w:delText>
        </w:r>
        <w:r w:rsidR="005B1C8C" w:rsidRPr="00A37575" w:rsidDel="002568B8">
          <w:rPr>
            <w:sz w:val="22"/>
          </w:rPr>
          <w:delText>.</w:delText>
        </w:r>
      </w:del>
      <w:ins w:id="1593" w:author="Didier Soopramanien" w:date="2018-10-23T15:45:00Z">
        <w:del w:id="1594" w:author="韬 黄" w:date="2018-11-03T22:14:00Z">
          <w:r w:rsidR="008A28A1" w:rsidRPr="00A37575" w:rsidDel="002568B8">
            <w:rPr>
              <w:sz w:val="22"/>
            </w:rPr>
            <w:delText xml:space="preserve"> [can we say that which of the two is better ultimately depend</w:delText>
          </w:r>
        </w:del>
      </w:ins>
      <w:ins w:id="1595" w:author="tao huang" w:date="2018-10-26T16:44:00Z">
        <w:del w:id="1596" w:author="韬 黄" w:date="2018-11-03T22:14:00Z">
          <w:r w:rsidR="00995A6E" w:rsidRPr="00A37575" w:rsidDel="002568B8">
            <w:rPr>
              <w:sz w:val="22"/>
            </w:rPr>
            <w:delText>ing</w:delText>
          </w:r>
        </w:del>
      </w:ins>
      <w:ins w:id="1597" w:author="Didier Soopramanien" w:date="2018-10-23T15:45:00Z">
        <w:del w:id="1598" w:author="韬 黄" w:date="2018-11-03T22:14:00Z">
          <w:r w:rsidR="008A28A1" w:rsidRPr="00A37575" w:rsidDel="002568B8">
            <w:rPr>
              <w:sz w:val="22"/>
            </w:rPr>
            <w:delText>s on the data</w:delText>
          </w:r>
        </w:del>
      </w:ins>
      <w:ins w:id="1599" w:author="Didier Soopramanien" w:date="2018-10-23T16:12:00Z">
        <w:del w:id="1600" w:author="韬 黄" w:date="2018-11-03T22:14:00Z">
          <w:r w:rsidR="00D952B9" w:rsidRPr="00A37575" w:rsidDel="002568B8">
            <w:rPr>
              <w:sz w:val="22"/>
            </w:rPr>
            <w:delText xml:space="preserve"> or the type</w:delText>
          </w:r>
        </w:del>
      </w:ins>
      <w:ins w:id="1601" w:author="tao huang" w:date="2018-10-26T16:44:00Z">
        <w:del w:id="1602" w:author="韬 黄" w:date="2018-11-03T22:14:00Z">
          <w:r w:rsidR="00995A6E" w:rsidRPr="00A37575" w:rsidDel="002568B8">
            <w:rPr>
              <w:sz w:val="22"/>
            </w:rPr>
            <w:delText>characteristics</w:delText>
          </w:r>
        </w:del>
      </w:ins>
      <w:ins w:id="1603" w:author="Didier Soopramanien" w:date="2018-10-23T16:12:00Z">
        <w:del w:id="1604" w:author="韬 黄" w:date="2018-11-03T22:14:00Z">
          <w:r w:rsidR="00D952B9" w:rsidRPr="00A37575" w:rsidDel="002568B8">
            <w:rPr>
              <w:sz w:val="22"/>
            </w:rPr>
            <w:delText xml:space="preserve"> of </w:delText>
          </w:r>
        </w:del>
      </w:ins>
      <w:ins w:id="1605" w:author="tao huang" w:date="2018-10-26T16:44:00Z">
        <w:del w:id="1606" w:author="韬 黄" w:date="2018-11-03T22:14:00Z">
          <w:r w:rsidR="00995A6E" w:rsidRPr="00A37575" w:rsidDel="002568B8">
            <w:rPr>
              <w:sz w:val="22"/>
            </w:rPr>
            <w:delText>the data.</w:delText>
          </w:r>
        </w:del>
      </w:ins>
      <w:ins w:id="1607" w:author="Didier Soopramanien" w:date="2018-10-23T16:12:00Z">
        <w:del w:id="1608" w:author="韬 黄" w:date="2018-11-03T22:14:00Z">
          <w:r w:rsidR="00D952B9" w:rsidRPr="00A37575" w:rsidDel="002568B8">
            <w:rPr>
              <w:sz w:val="22"/>
            </w:rPr>
            <w:delText>data</w:delText>
          </w:r>
        </w:del>
      </w:ins>
      <w:ins w:id="1609" w:author="Didier Soopramanien" w:date="2018-10-23T16:13:00Z">
        <w:del w:id="1610" w:author="韬 黄" w:date="2018-11-03T22:14:00Z">
          <w:r w:rsidR="00881612" w:rsidRPr="00A37575" w:rsidDel="002568B8">
            <w:rPr>
              <w:sz w:val="22"/>
            </w:rPr>
            <w:delText>]</w:delText>
          </w:r>
        </w:del>
      </w:ins>
      <w:ins w:id="1611" w:author="Didier Soopramanien" w:date="2018-10-23T16:12:00Z">
        <w:del w:id="1612" w:author="tao huang" w:date="2018-10-26T16:44:00Z">
          <w:r w:rsidR="00D952B9" w:rsidRPr="00A37575" w:rsidDel="00995A6E">
            <w:rPr>
              <w:sz w:val="22"/>
            </w:rPr>
            <w:delText xml:space="preserve"> </w:delText>
          </w:r>
        </w:del>
      </w:ins>
    </w:p>
    <w:p w14:paraId="598899C9" w14:textId="607237BE" w:rsidR="00CB376C" w:rsidRDefault="00CB376C" w:rsidP="00971633">
      <w:pPr>
        <w:shd w:val="clear" w:color="auto" w:fill="FFFFFF" w:themeFill="background1"/>
        <w:spacing w:after="0" w:line="360" w:lineRule="auto"/>
        <w:rPr>
          <w:ins w:id="1613" w:author="韬 黄" w:date="2018-11-03T22:39:00Z"/>
          <w:rFonts w:cs="Times New Roman"/>
          <w:sz w:val="22"/>
        </w:rPr>
      </w:pPr>
    </w:p>
    <w:p w14:paraId="23DB49AC" w14:textId="3901F89F" w:rsidR="004B3164" w:rsidRDefault="00CC5180" w:rsidP="00971633">
      <w:pPr>
        <w:shd w:val="clear" w:color="auto" w:fill="FFFFFF" w:themeFill="background1"/>
        <w:spacing w:after="0" w:line="360" w:lineRule="auto"/>
        <w:rPr>
          <w:ins w:id="1614" w:author="韬 黄" w:date="2018-11-03T22:18:00Z"/>
          <w:rFonts w:cs="Times New Roman"/>
          <w:sz w:val="22"/>
        </w:rPr>
      </w:pPr>
      <w:ins w:id="1615" w:author="韬 黄" w:date="2018-11-03T22:39:00Z">
        <w:r>
          <w:rPr>
            <w:rFonts w:cs="Times New Roman"/>
            <w:sz w:val="22"/>
          </w:rPr>
          <w:t>The IC method has proved to have good performance in forecasting wage</w:t>
        </w:r>
      </w:ins>
      <w:ins w:id="1616" w:author="韬 黄" w:date="2018-11-03T22:40:00Z">
        <w:r>
          <w:rPr>
            <w:rFonts w:cs="Times New Roman"/>
            <w:sz w:val="22"/>
          </w:rPr>
          <w:t xml:space="preserve">, </w:t>
        </w:r>
      </w:ins>
      <w:ins w:id="1617" w:author="韬 黄" w:date="2018-11-03T22:44:00Z">
        <w:r>
          <w:rPr>
            <w:rFonts w:cs="Times New Roman"/>
            <w:sz w:val="22"/>
          </w:rPr>
          <w:t>unemployment</w:t>
        </w:r>
      </w:ins>
      <w:ins w:id="1618" w:author="韬 黄" w:date="2018-11-03T22:40:00Z">
        <w:r>
          <w:rPr>
            <w:rFonts w:cs="Times New Roman"/>
            <w:sz w:val="22"/>
          </w:rPr>
          <w:t xml:space="preserve">, and </w:t>
        </w:r>
      </w:ins>
      <w:ins w:id="1619" w:author="韬 黄" w:date="2018-11-03T22:43:00Z">
        <w:r>
          <w:rPr>
            <w:rFonts w:cs="Times New Roman"/>
            <w:sz w:val="22"/>
          </w:rPr>
          <w:t>C</w:t>
        </w:r>
      </w:ins>
      <w:ins w:id="1620" w:author="韬 黄" w:date="2018-11-03T22:44:00Z">
        <w:r>
          <w:rPr>
            <w:rFonts w:cs="Times New Roman"/>
            <w:sz w:val="22"/>
          </w:rPr>
          <w:t xml:space="preserve">PI inflation etc. </w:t>
        </w:r>
      </w:ins>
      <w:r w:rsidR="008023F3">
        <w:rPr>
          <w:rFonts w:cs="Times New Roman"/>
          <w:sz w:val="22"/>
        </w:rPr>
        <w:fldChar w:fldCharType="begin"/>
      </w:r>
      <w:r w:rsidR="004F429D">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Pr>
          <w:rFonts w:cs="Times New Roman"/>
          <w:sz w:val="22"/>
        </w:rPr>
        <w:fldChar w:fldCharType="separate"/>
      </w:r>
      <w:r w:rsidR="002D3F4E">
        <w:rPr>
          <w:rFonts w:cs="Times New Roman"/>
          <w:noProof/>
          <w:sz w:val="22"/>
        </w:rPr>
        <w:t>(e.g., Clark &amp; McCracken, 2007; Clements &amp; Hendry, 1996)</w:t>
      </w:r>
      <w:r w:rsidR="008023F3">
        <w:rPr>
          <w:rFonts w:cs="Times New Roman"/>
          <w:sz w:val="22"/>
        </w:rPr>
        <w:fldChar w:fldCharType="end"/>
      </w:r>
      <w:ins w:id="1621" w:author="韬 黄" w:date="2018-11-03T22:44:00Z">
        <w:r w:rsidR="00664D69">
          <w:rPr>
            <w:rFonts w:cs="Times New Roman"/>
            <w:sz w:val="22"/>
          </w:rPr>
          <w:t xml:space="preserve">. </w:t>
        </w:r>
      </w:ins>
      <w:del w:id="1622" w:author="韬 黄" w:date="2018-11-03T22:38:00Z">
        <w:r w:rsidR="008023F3" w:rsidDel="008023F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del>
      <w:r w:rsidR="004A2B83">
        <w:rPr>
          <w:rFonts w:cs="Times New Roman"/>
          <w:sz w:val="22"/>
        </w:rPr>
        <w:instrText xml:space="preserve"> ADDIN EN.CITE </w:instrText>
      </w:r>
      <w:r w:rsidR="004A2B83">
        <w:rPr>
          <w:rFonts w:cs="Times New Roman"/>
          <w:sz w:val="22"/>
        </w:rPr>
        <w:fldChar w:fldCharType="begin">
          <w:fldData xml:space="preserve">PEVuZE5vdGU+PENpdGU+PEF1dGhvcj5DbGVtZW50czwvQXV0aG9yPjxZZWFyPjE5OTY8L1llYXI+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</w:fldData>
        </w:fldChar>
      </w:r>
      <w:r w:rsidR="004A2B83">
        <w:rPr>
          <w:rFonts w:cs="Times New Roman"/>
          <w:sz w:val="22"/>
        </w:rPr>
        <w:instrText xml:space="preserve"> ADDIN EN.CITE.DATA </w:instrText>
      </w:r>
      <w:r w:rsidR="004A2B83">
        <w:rPr>
          <w:rFonts w:cs="Times New Roman"/>
          <w:sz w:val="22"/>
        </w:rPr>
      </w:r>
      <w:r w:rsidR="004A2B83">
        <w:rPr>
          <w:rFonts w:cs="Times New Roman"/>
          <w:sz w:val="22"/>
        </w:rPr>
        <w:fldChar w:fldCharType="end"/>
      </w:r>
      <w:del w:id="1623" w:author="韬 黄" w:date="2018-11-03T22:38:00Z">
        <w:r w:rsidR="008023F3" w:rsidDel="008023F3">
          <w:rPr>
            <w:rFonts w:cs="Times New Roman"/>
            <w:sz w:val="22"/>
          </w:rPr>
        </w:r>
        <w:r w:rsidR="008023F3" w:rsidDel="008023F3">
          <w:rPr>
            <w:rFonts w:cs="Times New Roman"/>
            <w:sz w:val="22"/>
          </w:rPr>
          <w:fldChar w:fldCharType="separate"/>
        </w:r>
      </w:del>
      <w:r w:rsidR="004A2B83">
        <w:rPr>
          <w:rFonts w:cs="Times New Roman"/>
          <w:noProof/>
          <w:sz w:val="22"/>
        </w:rPr>
        <w:t>(Clark &amp; McCracken, 2007; Clements &amp; Hendry, 1996; Pesaran &amp; Pick, 2011; Pesaran et al., 2009)</w:t>
      </w:r>
      <w:del w:id="1624" w:author="韬 黄" w:date="2018-11-03T22:38:00Z">
        <w:r w:rsidR="008023F3" w:rsidDel="008023F3">
          <w:rPr>
            <w:rFonts w:cs="Times New Roman"/>
            <w:sz w:val="22"/>
          </w:rPr>
          <w:fldChar w:fldCharType="end"/>
        </w:r>
      </w:del>
      <w:ins w:id="1625" w:author="韬 黄" w:date="2018-11-03T22:23:00Z">
        <w:r w:rsidR="004B3164">
          <w:rPr>
            <w:rFonts w:cs="Times New Roman"/>
            <w:sz w:val="22"/>
          </w:rPr>
          <w:t xml:space="preserve">The EWC method has proved to have good performance in forecasting financial variables including exchange rate, </w:t>
        </w:r>
      </w:ins>
      <w:ins w:id="1626" w:author="韬 黄" w:date="2018-11-03T22:24:00Z">
        <w:r w:rsidR="004B3164">
          <w:rPr>
            <w:rFonts w:cs="Times New Roman"/>
            <w:sz w:val="22"/>
          </w:rPr>
          <w:t xml:space="preserve">inflation, and </w:t>
        </w:r>
        <w:r w:rsidR="004B3164" w:rsidRPr="00122148">
          <w:rPr>
            <w:rFonts w:cs="Times New Roman"/>
            <w:sz w:val="22"/>
          </w:rPr>
          <w:t>equity index futures</w:t>
        </w:r>
        <w:r w:rsidR="004B3164">
          <w:rPr>
            <w:rFonts w:cs="Times New Roman"/>
            <w:sz w:val="22"/>
          </w:rPr>
          <w:t xml:space="preserve"> etc.</w:t>
        </w:r>
        <w:r w:rsidR="004B3164" w:rsidRPr="004B3164">
          <w:rPr>
            <w:rFonts w:cs="Times New Roman"/>
            <w:sz w:val="22"/>
          </w:rPr>
          <w:t xml:space="preserve"> </w: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ins>
      <w:r w:rsidR="004B3164">
        <w:rPr>
          <w:rFonts w:cs="Times New Roman"/>
          <w:sz w:val="22"/>
        </w:rPr>
        <w:instrText xml:space="preserve"> ADDIN EN.CITE </w:instrText>
      </w:r>
      <w:r w:rsidR="004B3164">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4B3164">
        <w:rPr>
          <w:rFonts w:cs="Times New Roman"/>
          <w:sz w:val="22"/>
        </w:rPr>
        <w:instrText xml:space="preserve"> ADDIN EN.CITE.DATA </w:instrText>
      </w:r>
      <w:r w:rsidR="004B3164">
        <w:rPr>
          <w:rFonts w:cs="Times New Roman"/>
          <w:sz w:val="22"/>
        </w:rPr>
      </w:r>
      <w:r w:rsidR="004B3164">
        <w:rPr>
          <w:rFonts w:cs="Times New Roman"/>
          <w:sz w:val="22"/>
        </w:rPr>
        <w:fldChar w:fldCharType="end"/>
      </w:r>
      <w:ins w:id="1627" w:author="韬 黄" w:date="2018-11-03T22:24:00Z">
        <w:r w:rsidR="004B3164">
          <w:rPr>
            <w:rFonts w:cs="Times New Roman"/>
            <w:sz w:val="22"/>
          </w:rPr>
        </w:r>
        <w:r w:rsidR="004B3164">
          <w:rPr>
            <w:rFonts w:cs="Times New Roman"/>
            <w:sz w:val="22"/>
          </w:rPr>
          <w:fldChar w:fldCharType="separate"/>
        </w:r>
      </w:ins>
      <w:r w:rsidR="004B3164">
        <w:rPr>
          <w:rFonts w:cs="Times New Roman"/>
          <w:noProof/>
          <w:sz w:val="22"/>
        </w:rPr>
        <w:t>(e.g., Pesaran &amp; Pick, 2011; Pesaran et al., 2009; Rapach &amp; Strauss, 2008)</w:t>
      </w:r>
      <w:ins w:id="1628" w:author="韬 黄" w:date="2018-11-03T22:24:00Z">
        <w:r w:rsidR="004B3164">
          <w:rPr>
            <w:rFonts w:cs="Times New Roman"/>
            <w:sz w:val="22"/>
          </w:rPr>
          <w:fldChar w:fldCharType="end"/>
        </w:r>
      </w:ins>
      <w:ins w:id="1629" w:author="韬 黄" w:date="2018-11-03T22:44:00Z">
        <w:r w:rsidR="00664D69">
          <w:rPr>
            <w:sz w:val="22"/>
          </w:rPr>
          <w:t xml:space="preserve">. </w:t>
        </w:r>
        <w:r w:rsidR="00664D69" w:rsidRPr="002568B8">
          <w:rPr>
            <w:sz w:val="22"/>
          </w:rPr>
          <w:t>For the retailer product sales, whether accounting for structural change and which of the two met</w:t>
        </w:r>
        <w:r w:rsidR="00664D69">
          <w:rPr>
            <w:sz w:val="22"/>
          </w:rPr>
          <w:t>hods, the IC method and the EWC</w:t>
        </w:r>
        <w:r w:rsidR="00664D69" w:rsidRPr="002568B8">
          <w:rPr>
            <w:sz w:val="22"/>
          </w:rPr>
          <w:t xml:space="preserve"> method, could generates the more accurate forecasts becomes two empirical questions.</w:t>
        </w:r>
      </w:ins>
    </w:p>
    <w:p w14:paraId="742A2CD4" w14:textId="77777777" w:rsidR="00122148" w:rsidRPr="00A37575" w:rsidRDefault="00122148"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5001042D" w:rsidR="00971633" w:rsidRPr="00A37575" w:rsidRDefault="00971633" w:rsidP="00971633">
      <w:pPr>
        <w:shd w:val="clear" w:color="auto" w:fill="FFFFFF" w:themeFill="background1"/>
        <w:spacing w:after="0" w:line="360" w:lineRule="auto"/>
        <w:rPr>
          <w:rFonts w:cs="Times New Roman"/>
          <w:sz w:val="22"/>
        </w:rPr>
      </w:pPr>
      <w:del w:id="1630" w:author="tao huang" w:date="2018-10-26T16:55:00Z">
        <w:r w:rsidRPr="00A37575" w:rsidDel="009B236B">
          <w:rPr>
            <w:rFonts w:cs="Times New Roman"/>
            <w:sz w:val="22"/>
          </w:rPr>
          <w:delText>In this study, w</w:delText>
        </w:r>
      </w:del>
      <w:ins w:id="1631"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632" w:author="Didier Soopramanien" w:date="2018-10-23T16:17:00Z">
        <w:del w:id="1633" w:author="tao huang" w:date="2018-10-26T16:51:00Z">
          <w:r w:rsidR="00C64395" w:rsidRPr="00A37575" w:rsidDel="00A240CD">
            <w:rPr>
              <w:rFonts w:cs="Times New Roman"/>
              <w:sz w:val="22"/>
            </w:rPr>
            <w:delText>which is made open access</w:delText>
          </w:r>
        </w:del>
      </w:ins>
      <w:ins w:id="1634" w:author="tao huang" w:date="2018-10-26T16:51:00Z">
        <w:r w:rsidR="00A240CD" w:rsidRPr="00A37575">
          <w:rPr>
            <w:rFonts w:cs="Times New Roman"/>
            <w:sz w:val="22"/>
          </w:rPr>
          <w:t>made available</w:t>
        </w:r>
      </w:ins>
      <w:ins w:id="1635" w:author="Didier Soopramanien" w:date="2018-10-23T16:17:00Z">
        <w:r w:rsidR="00C64395" w:rsidRPr="00A37575">
          <w:rPr>
            <w:rFonts w:cs="Times New Roman"/>
            <w:sz w:val="22"/>
          </w:rPr>
          <w:t xml:space="preserve"> </w:t>
        </w:r>
      </w:ins>
      <w:del w:id="1636"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637"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638" w:author="tao huang" w:date="2018-10-28T22:39:00Z">
            <w:rPr>
              <w:rFonts w:cs="Times New Roman"/>
              <w:sz w:val="22"/>
            </w:rPr>
          </w:rPrChange>
        </w:rPr>
        <w:t>be found</w:t>
      </w:r>
      <w:r w:rsidRPr="00A37575">
        <w:rPr>
          <w:rFonts w:cs="Times New Roman"/>
          <w:sz w:val="22"/>
        </w:rPr>
        <w:t xml:space="preserve"> in </w:t>
      </w:r>
      <w:r w:rsidRPr="004618C4">
        <w:rPr>
          <w:rFonts w:cs="Times New Roman"/>
          <w:sz w:val="22"/>
        </w:rPr>
        <w:fldChar w:fldCharType="begin"/>
      </w:r>
      <w:r w:rsidR="00275C68">
        <w:rPr>
          <w:rFonts w:cs="Times New Roman"/>
          <w:sz w:val="22"/>
        </w:rPr>
        <w:instrText xml:space="preserve"> ADDIN EN.CITE &lt;EndNote&gt;&lt;Cite AuthorYear="1"&gt;&lt;Author&gt;Bronnenberg&lt;/Author&gt;&lt;Year&gt;2008&lt;/Year&gt;&lt;RecNum&gt;741&lt;/RecNum&gt;&lt;DisplayText&gt;Bronnenberg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4618C4">
        <w:rPr>
          <w:rFonts w:cs="Times New Roman"/>
          <w:sz w:val="22"/>
          <w:rPrChange w:id="1639" w:author="tao huang" w:date="2018-10-28T22:39:00Z">
            <w:rPr>
              <w:rFonts w:cs="Times New Roman"/>
              <w:sz w:val="22"/>
            </w:rPr>
          </w:rPrChange>
        </w:rPr>
        <w:fldChar w:fldCharType="separate"/>
      </w:r>
      <w:r w:rsidR="00275C68">
        <w:rPr>
          <w:rFonts w:cs="Times New Roman"/>
          <w:noProof/>
          <w:sz w:val="22"/>
        </w:rPr>
        <w:t>Bronnenberg et al. (2008)</w:t>
      </w:r>
      <w:r w:rsidRPr="004618C4">
        <w:rPr>
          <w:rFonts w:cs="Times New Roman"/>
          <w:sz w:val="22"/>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640" w:author="tao huang" w:date="2018-10-28T22:28:00Z">
        <w:r w:rsidR="00941EFB" w:rsidRPr="00A37575">
          <w:rPr>
            <w:rFonts w:cs="Times New Roman"/>
            <w:sz w:val="22"/>
            <w:rPrChange w:id="1641"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42" w:author="tao huang" w:date="2018-10-28T22:39:00Z">
            <w:rPr>
              <w:rFonts w:cs="Times New Roman"/>
              <w:sz w:val="22"/>
            </w:rPr>
          </w:rPrChange>
        </w:rPr>
        <w:t>etc</w:t>
      </w:r>
      <w:r w:rsidRPr="00A37575">
        <w:rPr>
          <w:rFonts w:cs="Times New Roman"/>
          <w:sz w:val="22"/>
        </w:rPr>
        <w:t xml:space="preserve">. We initially conduct our evaluation based on 1831 SKU’s for 28 product categories from 28 different stores. </w:t>
      </w:r>
      <w:ins w:id="1643" w:author="韬 黄" w:date="2018-11-05T15:17:00Z">
        <w:r w:rsidR="00C73407" w:rsidRPr="00C73407">
          <w:rPr>
            <w:rFonts w:cs="Times New Roman"/>
            <w:sz w:val="22"/>
          </w:rPr>
          <w:t>We select the SKUs with positive movements for at least 90% of the time. We select the SKU’s for the same category from the same store.</w:t>
        </w:r>
        <w:r w:rsidR="00C73407">
          <w:rPr>
            <w:rFonts w:cs="Times New Roman"/>
            <w:sz w:val="22"/>
          </w:rPr>
          <w:t xml:space="preserve"> </w:t>
        </w:r>
      </w:ins>
      <w:r w:rsidRPr="00A37575">
        <w:rPr>
          <w:rFonts w:cs="Times New Roman"/>
          <w:sz w:val="22"/>
        </w:rPr>
        <w:t xml:space="preserve">Table 1 shows the basic statistics </w:t>
      </w:r>
      <w:del w:id="1644" w:author="韬 黄" w:date="2018-11-05T15:18:00Z">
        <w:r w:rsidRPr="00A37575" w:rsidDel="00697F20">
          <w:rPr>
            <w:rFonts w:cs="Times New Roman"/>
            <w:sz w:val="22"/>
          </w:rPr>
          <w:delText xml:space="preserve">of </w:delText>
        </w:r>
      </w:del>
      <w:ins w:id="1645" w:author="韬 黄" w:date="2018-11-05T15:18:00Z">
        <w:r w:rsidR="00697F20">
          <w:rPr>
            <w:rFonts w:cs="Times New Roman"/>
            <w:sz w:val="22"/>
          </w:rPr>
          <w:t>for</w:t>
        </w:r>
        <w:r w:rsidR="00697F20" w:rsidRPr="00A37575">
          <w:rPr>
            <w:rFonts w:cs="Times New Roman"/>
            <w:sz w:val="22"/>
          </w:rPr>
          <w:t xml:space="preserve"> </w:t>
        </w:r>
      </w:ins>
      <w:r w:rsidRPr="00A37575">
        <w:rPr>
          <w:rFonts w:cs="Times New Roman"/>
          <w:sz w:val="22"/>
        </w:rPr>
        <w:t xml:space="preserve">the selected SKU’s during a </w:t>
      </w:r>
      <w:r w:rsidRPr="00A37575">
        <w:rPr>
          <w:rFonts w:cs="Times New Roman"/>
          <w:noProof/>
          <w:sz w:val="22"/>
          <w:rPrChange w:id="1646" w:author="tao huang" w:date="2018-10-28T22:39:00Z">
            <w:rPr>
              <w:rFonts w:cs="Times New Roman"/>
              <w:sz w:val="22"/>
            </w:rPr>
          </w:rPrChange>
        </w:rPr>
        <w:t>period</w:t>
      </w:r>
      <w:r w:rsidRPr="00A37575">
        <w:rPr>
          <w:rFonts w:cs="Times New Roman"/>
          <w:sz w:val="22"/>
        </w:rPr>
        <w:t xml:space="preserve"> of 202 weeks for each product category</w:t>
      </w:r>
      <w:del w:id="1647" w:author="韬 黄" w:date="2018-11-03T22:49:00Z">
        <w:r w:rsidRPr="00A37575" w:rsidDel="008A0C00">
          <w:rPr>
            <w:rStyle w:val="FootnoteReference"/>
            <w:rFonts w:cs="Times New Roman"/>
            <w:sz w:val="22"/>
          </w:rPr>
          <w:footnoteReference w:id="5"/>
        </w:r>
      </w:del>
      <w:ins w:id="1650" w:author="韬 黄" w:date="2018-11-03T22:49:00Z">
        <w:r w:rsidR="008A0C00">
          <w:rPr>
            <w:rFonts w:cs="Times New Roman"/>
            <w:sz w:val="22"/>
          </w:rPr>
          <w:t xml:space="preserve">, which </w:t>
        </w:r>
      </w:ins>
      <w:ins w:id="1651" w:author="韬 黄" w:date="2018-11-03T22:50:00Z">
        <w:r w:rsidR="008A0C00">
          <w:rPr>
            <w:rFonts w:cs="Times New Roman"/>
            <w:sz w:val="22"/>
          </w:rPr>
          <w:t>suggests</w:t>
        </w:r>
      </w:ins>
      <w:ins w:id="1652" w:author="韬 黄" w:date="2018-11-03T22:49:00Z">
        <w:r w:rsidR="008A0C00">
          <w:rPr>
            <w:rFonts w:cs="Times New Roman"/>
            <w:sz w:val="22"/>
          </w:rPr>
          <w:t xml:space="preserve"> </w:t>
        </w:r>
      </w:ins>
      <w:del w:id="1653" w:author="韬 黄" w:date="2018-11-03T22:49:00Z">
        <w:r w:rsidRPr="00A37575" w:rsidDel="008A0C00">
          <w:rPr>
            <w:rFonts w:cs="Times New Roman"/>
            <w:sz w:val="22"/>
          </w:rPr>
          <w:delText xml:space="preserve">. </w:delText>
        </w:r>
      </w:del>
      <w:ins w:id="1654" w:author="韬 黄" w:date="2018-11-03T22:48:00Z">
        <w:r w:rsidR="008A0C00">
          <w:rPr>
            <w:rFonts w:cs="Times New Roman"/>
            <w:sz w:val="22"/>
          </w:rPr>
          <w:t>a</w:t>
        </w:r>
      </w:ins>
      <w:ins w:id="1655" w:author="韬 黄" w:date="2018-11-03T22:47:00Z">
        <w:r w:rsidR="008A0C00" w:rsidRPr="008A0C00">
          <w:rPr>
            <w:rFonts w:cs="Times New Roman"/>
            <w:sz w:val="22"/>
          </w:rPr>
          <w:t xml:space="preserve"> wide variety in the marketing activities </w:t>
        </w:r>
        <w:r w:rsidR="008A0C00">
          <w:rPr>
            <w:rFonts w:cs="Times New Roman"/>
            <w:sz w:val="22"/>
          </w:rPr>
          <w:t>across the different categories</w:t>
        </w:r>
        <w:r w:rsidR="008A0C00" w:rsidRPr="008A0C00">
          <w:rPr>
            <w:rFonts w:cs="Times New Roman"/>
            <w:sz w:val="22"/>
          </w:rPr>
          <w:t>.</w:t>
        </w:r>
        <w:r w:rsidR="008A0C00">
          <w:rPr>
            <w:rFonts w:cs="Times New Roman"/>
            <w:sz w:val="22"/>
          </w:rPr>
          <w:t xml:space="preserve"> </w:t>
        </w:r>
      </w:ins>
      <w:r w:rsidRPr="00A37575">
        <w:rPr>
          <w:rFonts w:cs="Times New Roman"/>
          <w:sz w:val="22"/>
        </w:rPr>
        <w:t xml:space="preserve">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656" w:author="tao huang" w:date="2018-10-28T22:39:00Z">
            <w:rPr>
              <w:rFonts w:cs="Times New Roman"/>
              <w:sz w:val="22"/>
            </w:rPr>
          </w:rPrChange>
        </w:rPr>
        <w:t>are usually associated</w:t>
      </w:r>
      <w:r w:rsidRPr="00A37575">
        <w:rPr>
          <w:rFonts w:cs="Times New Roman"/>
          <w:sz w:val="22"/>
        </w:rPr>
        <w:t xml:space="preserve"> with </w:t>
      </w:r>
      <w:ins w:id="1657" w:author="tao huang" w:date="2018-10-26T16:53:00Z">
        <w:r w:rsidR="00972F62" w:rsidRPr="00A37575">
          <w:rPr>
            <w:rFonts w:cs="Times New Roman"/>
            <w:sz w:val="22"/>
          </w:rPr>
          <w:t xml:space="preserve">the </w:t>
        </w:r>
      </w:ins>
      <w:del w:id="1658"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659"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660" w:author="tao huang" w:date="2018-10-26T17:00:00Z">
        <w:r w:rsidR="005376AA" w:rsidRPr="00A37575">
          <w:rPr>
            <w:rFonts w:cs="Times New Roman"/>
            <w:sz w:val="22"/>
          </w:rPr>
          <w:t>feature</w:t>
        </w:r>
      </w:ins>
      <w:r w:rsidRPr="00A37575">
        <w:rPr>
          <w:rFonts w:cs="Times New Roman"/>
          <w:sz w:val="22"/>
        </w:rPr>
        <w:t>/</w:t>
      </w:r>
      <w:del w:id="1661"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662"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663" w:author="tao huang" w:date="2018-10-28T22:28:00Z">
        <w:r w:rsidR="00941EFB" w:rsidRPr="00A37575">
          <w:rPr>
            <w:rFonts w:cs="Times New Roman"/>
            <w:sz w:val="22"/>
            <w:rPrChange w:id="1664"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665" w:author="tao huang" w:date="2018-10-28T22:39:00Z">
            <w:rPr>
              <w:rFonts w:cs="Times New Roman"/>
              <w:sz w:val="22"/>
            </w:rPr>
          </w:rPrChange>
        </w:rPr>
        <w:t>etc.</w:t>
      </w:r>
      <w:r w:rsidRPr="00A37575">
        <w:rPr>
          <w:rFonts w:cs="Times New Roman"/>
          <w:sz w:val="22"/>
        </w:rPr>
        <w:t>).</w:t>
      </w:r>
    </w:p>
    <w:p w14:paraId="4E432432" w14:textId="531320A5"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w:t>
      </w:r>
      <w:ins w:id="1666" w:author="tao huang" w:date="2018-11-04T16:40:00Z">
        <w:r w:rsidR="00433912">
          <w:rPr>
            <w:rFonts w:cs="Times New Roman"/>
            <w:noProof/>
            <w:sz w:val="22"/>
          </w:rPr>
          <w:t>s</w:t>
        </w:r>
      </w:ins>
      <w:r w:rsidRPr="00A37575">
        <w:rPr>
          <w:rFonts w:cs="Times New Roman"/>
          <w:noProof/>
          <w:sz w:val="22"/>
        </w:rPr>
        <w:t xml:space="preserve"> </w:t>
      </w:r>
      <w:del w:id="1667" w:author="tao huang" w:date="2018-11-04T16:40:00Z">
        <w:r w:rsidRPr="00A37575" w:rsidDel="00433912">
          <w:rPr>
            <w:rFonts w:cs="Times New Roman"/>
            <w:noProof/>
            <w:sz w:val="22"/>
          </w:rPr>
          <w:delText>of</w:delText>
        </w:r>
        <w:r w:rsidRPr="00A37575" w:rsidDel="00433912">
          <w:rPr>
            <w:rFonts w:cs="Times New Roman"/>
            <w:sz w:val="22"/>
          </w:rPr>
          <w:delText xml:space="preserve"> </w:delText>
        </w:r>
      </w:del>
      <w:ins w:id="1668" w:author="tao huang" w:date="2018-11-04T16:40:00Z">
        <w:r w:rsidR="00433912">
          <w:rPr>
            <w:rFonts w:cs="Times New Roman"/>
            <w:noProof/>
            <w:sz w:val="22"/>
          </w:rPr>
          <w:t>for</w:t>
        </w:r>
        <w:r w:rsidR="00433912" w:rsidRPr="00A37575">
          <w:rPr>
            <w:rFonts w:cs="Times New Roman"/>
            <w:sz w:val="22"/>
          </w:rPr>
          <w:t xml:space="preserve"> </w:t>
        </w:r>
      </w:ins>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463"/>
        <w:gridCol w:w="1499"/>
        <w:gridCol w:w="1129"/>
      </w:tblGrid>
      <w:tr w:rsidR="00A37575" w:rsidRPr="00D16979"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D16979" w:rsidRDefault="00971633" w:rsidP="00AE69AD">
            <w:pPr>
              <w:spacing w:after="0" w:line="240" w:lineRule="auto"/>
              <w:jc w:val="center"/>
              <w:rPr>
                <w:rFonts w:eastAsia="Times New Roman" w:cs="Times New Roman"/>
                <w:b w:val="0"/>
                <w:sz w:val="22"/>
                <w:rPrChange w:id="1669" w:author="韬 黄" w:date="2018-11-05T15:14:00Z">
                  <w:rPr>
                    <w:rFonts w:eastAsia="Times New Roman" w:cs="Times New Roman"/>
                    <w:b w:val="0"/>
                    <w:sz w:val="22"/>
                  </w:rPr>
                </w:rPrChange>
              </w:rPr>
            </w:pPr>
            <w:r w:rsidRPr="00D16979">
              <w:rPr>
                <w:rFonts w:eastAsia="Times New Roman" w:cs="Times New Roman"/>
                <w:b w:val="0"/>
                <w:sz w:val="22"/>
                <w:rPrChange w:id="1670" w:author="韬 黄" w:date="2018-11-05T15:14:00Z">
                  <w:rPr>
                    <w:rFonts w:eastAsia="Times New Roman" w:cs="Times New Roman"/>
                    <w:sz w:val="22"/>
                  </w:rPr>
                </w:rPrChange>
              </w:rPr>
              <w:lastRenderedPageBreak/>
              <w:t>Category</w:t>
            </w:r>
          </w:p>
        </w:tc>
        <w:tc>
          <w:tcPr>
            <w:tcW w:w="960" w:type="dxa"/>
            <w:shd w:val="clear" w:color="auto" w:fill="auto"/>
            <w:noWrap/>
            <w:hideMark/>
          </w:tcPr>
          <w:p w14:paraId="5924F901"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1" w:author="韬 黄" w:date="2018-11-05T15:14:00Z">
                  <w:rPr>
                    <w:rFonts w:eastAsia="Times New Roman" w:cs="Times New Roman"/>
                    <w:b w:val="0"/>
                    <w:sz w:val="22"/>
                  </w:rPr>
                </w:rPrChange>
              </w:rPr>
            </w:pPr>
            <w:r w:rsidRPr="00D16979">
              <w:rPr>
                <w:rFonts w:eastAsia="Times New Roman" w:cs="Times New Roman"/>
                <w:b w:val="0"/>
                <w:sz w:val="22"/>
                <w:rPrChange w:id="1672" w:author="韬 黄" w:date="2018-11-05T15:14:00Z">
                  <w:rPr>
                    <w:rFonts w:eastAsia="Times New Roman" w:cs="Times New Roman"/>
                    <w:sz w:val="22"/>
                  </w:rPr>
                </w:rPrChange>
              </w:rPr>
              <w:t>Price mean</w:t>
            </w:r>
          </w:p>
        </w:tc>
        <w:tc>
          <w:tcPr>
            <w:tcW w:w="960" w:type="dxa"/>
            <w:shd w:val="clear" w:color="auto" w:fill="auto"/>
            <w:noWrap/>
            <w:hideMark/>
          </w:tcPr>
          <w:p w14:paraId="7A7189CE" w14:textId="31766233"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3" w:author="韬 黄" w:date="2018-11-05T15:14:00Z">
                  <w:rPr>
                    <w:rFonts w:eastAsia="Times New Roman" w:cs="Times New Roman"/>
                    <w:b w:val="0"/>
                    <w:sz w:val="22"/>
                  </w:rPr>
                </w:rPrChange>
              </w:rPr>
            </w:pPr>
            <w:r w:rsidRPr="00D16979">
              <w:rPr>
                <w:rFonts w:eastAsia="Times New Roman" w:cs="Times New Roman"/>
                <w:b w:val="0"/>
                <w:sz w:val="22"/>
                <w:rPrChange w:id="1674" w:author="韬 黄" w:date="2018-11-05T15:14:00Z">
                  <w:rPr>
                    <w:rFonts w:eastAsia="Times New Roman" w:cs="Times New Roman"/>
                    <w:sz w:val="22"/>
                  </w:rPr>
                </w:rPrChange>
              </w:rPr>
              <w:t>Sales mean</w:t>
            </w:r>
            <w:ins w:id="1675" w:author="tao huang" w:date="2018-11-05T11:49:00Z">
              <w:r w:rsidR="007B1F7B" w:rsidRPr="00D16979">
                <w:rPr>
                  <w:rFonts w:eastAsia="Times New Roman" w:cs="Times New Roman"/>
                  <w:b w:val="0"/>
                  <w:sz w:val="22"/>
                  <w:rPrChange w:id="1676" w:author="韬 黄" w:date="2018-11-05T15:14:00Z">
                    <w:rPr>
                      <w:rFonts w:eastAsia="Times New Roman" w:cs="Times New Roman"/>
                      <w:b w:val="0"/>
                      <w:sz w:val="22"/>
                    </w:rPr>
                  </w:rPrChange>
                </w:rPr>
                <w:t>*</w:t>
              </w:r>
            </w:ins>
          </w:p>
        </w:tc>
        <w:tc>
          <w:tcPr>
            <w:tcW w:w="1389" w:type="dxa"/>
            <w:shd w:val="clear" w:color="auto" w:fill="auto"/>
            <w:noWrap/>
            <w:hideMark/>
          </w:tcPr>
          <w:p w14:paraId="70C0A576" w14:textId="25A215F8"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77" w:author="韬 黄" w:date="2018-11-05T15:14:00Z">
                  <w:rPr>
                    <w:rFonts w:eastAsia="Times New Roman" w:cs="Times New Roman"/>
                    <w:b w:val="0"/>
                    <w:sz w:val="22"/>
                  </w:rPr>
                </w:rPrChange>
              </w:rPr>
            </w:pPr>
            <w:r w:rsidRPr="00D16979">
              <w:rPr>
                <w:rFonts w:eastAsia="Times New Roman" w:cs="Times New Roman"/>
                <w:b w:val="0"/>
                <w:sz w:val="22"/>
                <w:rPrChange w:id="1678" w:author="韬 黄" w:date="2018-11-05T15:14:00Z">
                  <w:rPr>
                    <w:rFonts w:eastAsia="Times New Roman" w:cs="Times New Roman"/>
                    <w:sz w:val="22"/>
                  </w:rPr>
                </w:rPrChange>
              </w:rPr>
              <w:t>Display percentage</w:t>
            </w:r>
            <w:r w:rsidR="006A4247" w:rsidRPr="00D16979">
              <w:rPr>
                <w:rFonts w:eastAsia="Times New Roman" w:cs="Times New Roman"/>
                <w:b w:val="0"/>
                <w:sz w:val="22"/>
                <w:rPrChange w:id="1679" w:author="韬 黄" w:date="2018-11-05T15:14:00Z">
                  <w:rPr>
                    <w:rFonts w:eastAsia="Times New Roman" w:cs="Times New Roman"/>
                    <w:sz w:val="22"/>
                  </w:rPr>
                </w:rPrChange>
              </w:rPr>
              <w:t>*</w:t>
            </w:r>
            <w:ins w:id="1680" w:author="tao huang" w:date="2018-11-05T11:50:00Z">
              <w:r w:rsidR="007B1F7B" w:rsidRPr="00D16979">
                <w:rPr>
                  <w:rFonts w:eastAsia="Times New Roman" w:cs="Times New Roman"/>
                  <w:b w:val="0"/>
                  <w:sz w:val="22"/>
                  <w:rPrChange w:id="1681" w:author="韬 黄" w:date="2018-11-05T15:14:00Z">
                    <w:rPr>
                      <w:rFonts w:eastAsia="Times New Roman" w:cs="Times New Roman"/>
                      <w:b w:val="0"/>
                      <w:sz w:val="22"/>
                    </w:rPr>
                  </w:rPrChange>
                </w:rPr>
                <w:t>*</w:t>
              </w:r>
            </w:ins>
          </w:p>
        </w:tc>
        <w:tc>
          <w:tcPr>
            <w:tcW w:w="1499" w:type="dxa"/>
            <w:shd w:val="clear" w:color="auto" w:fill="auto"/>
            <w:noWrap/>
            <w:hideMark/>
          </w:tcPr>
          <w:p w14:paraId="29988300" w14:textId="5631A3F5"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2" w:author="韬 黄" w:date="2018-11-05T15:14:00Z">
                  <w:rPr>
                    <w:rFonts w:eastAsia="Times New Roman" w:cs="Times New Roman"/>
                    <w:b w:val="0"/>
                    <w:sz w:val="22"/>
                  </w:rPr>
                </w:rPrChange>
              </w:rPr>
            </w:pPr>
            <w:r w:rsidRPr="00D16979">
              <w:rPr>
                <w:rFonts w:eastAsia="Times New Roman" w:cs="Times New Roman"/>
                <w:b w:val="0"/>
                <w:sz w:val="22"/>
                <w:rPrChange w:id="1683" w:author="韬 黄" w:date="2018-11-05T15:14:00Z">
                  <w:rPr>
                    <w:rFonts w:eastAsia="Times New Roman" w:cs="Times New Roman"/>
                    <w:sz w:val="22"/>
                  </w:rPr>
                </w:rPrChange>
              </w:rPr>
              <w:t>Feature percentage</w:t>
            </w:r>
            <w:r w:rsidR="006A4247" w:rsidRPr="00D16979">
              <w:rPr>
                <w:rFonts w:eastAsia="Times New Roman" w:cs="Times New Roman"/>
                <w:b w:val="0"/>
                <w:sz w:val="22"/>
                <w:rPrChange w:id="1684" w:author="韬 黄" w:date="2018-11-05T15:14:00Z">
                  <w:rPr>
                    <w:rFonts w:eastAsia="Times New Roman" w:cs="Times New Roman"/>
                    <w:sz w:val="22"/>
                  </w:rPr>
                </w:rPrChange>
              </w:rPr>
              <w:t>**</w:t>
            </w:r>
            <w:ins w:id="1685" w:author="tao huang" w:date="2018-11-05T11:50:00Z">
              <w:r w:rsidR="007B1F7B" w:rsidRPr="00D16979">
                <w:rPr>
                  <w:rFonts w:eastAsia="Times New Roman" w:cs="Times New Roman"/>
                  <w:b w:val="0"/>
                  <w:sz w:val="22"/>
                  <w:rPrChange w:id="1686" w:author="韬 黄" w:date="2018-11-05T15:14:00Z">
                    <w:rPr>
                      <w:rFonts w:eastAsia="Times New Roman" w:cs="Times New Roman"/>
                      <w:b w:val="0"/>
                      <w:sz w:val="22"/>
                    </w:rPr>
                  </w:rPrChange>
                </w:rPr>
                <w:t>*</w:t>
              </w:r>
            </w:ins>
          </w:p>
        </w:tc>
        <w:tc>
          <w:tcPr>
            <w:tcW w:w="1129" w:type="dxa"/>
            <w:shd w:val="clear" w:color="auto" w:fill="auto"/>
            <w:noWrap/>
            <w:hideMark/>
          </w:tcPr>
          <w:p w14:paraId="5AE65677" w14:textId="77777777" w:rsidR="00971633" w:rsidRPr="00D16979"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1687" w:author="韬 黄" w:date="2018-11-05T15:14:00Z">
                  <w:rPr>
                    <w:rFonts w:eastAsia="Times New Roman" w:cs="Times New Roman"/>
                    <w:b w:val="0"/>
                    <w:sz w:val="22"/>
                  </w:rPr>
                </w:rPrChange>
              </w:rPr>
            </w:pPr>
            <w:r w:rsidRPr="00D16979">
              <w:rPr>
                <w:rFonts w:eastAsia="Times New Roman" w:cs="Times New Roman"/>
                <w:b w:val="0"/>
                <w:sz w:val="22"/>
                <w:rPrChange w:id="1688" w:author="韬 黄" w:date="2018-11-05T15:14:00Z">
                  <w:rPr>
                    <w:rFonts w:eastAsia="Times New Roman" w:cs="Times New Roman"/>
                    <w:sz w:val="22"/>
                  </w:rPr>
                </w:rPrChange>
              </w:rPr>
              <w:t>Number of SKU's</w:t>
            </w:r>
          </w:p>
        </w:tc>
      </w:tr>
      <w:tr w:rsidR="00D16979" w:rsidRPr="00D16979"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D16979" w:rsidRDefault="00D16979" w:rsidP="00D16979">
            <w:pPr>
              <w:spacing w:after="0" w:line="240" w:lineRule="auto"/>
              <w:rPr>
                <w:rFonts w:eastAsia="Times New Roman" w:cs="Times New Roman"/>
                <w:b w:val="0"/>
                <w:sz w:val="22"/>
                <w:rPrChange w:id="1689" w:author="韬 黄" w:date="2018-11-05T15:14:00Z">
                  <w:rPr>
                    <w:rFonts w:eastAsia="Times New Roman" w:cs="Times New Roman"/>
                    <w:b w:val="0"/>
                    <w:sz w:val="22"/>
                  </w:rPr>
                </w:rPrChange>
              </w:rPr>
            </w:pPr>
            <w:r w:rsidRPr="00D16979">
              <w:rPr>
                <w:rFonts w:eastAsia="Times New Roman" w:cs="Times New Roman"/>
                <w:b w:val="0"/>
                <w:sz w:val="22"/>
                <w:rPrChange w:id="1690" w:author="韬 黄" w:date="2018-11-05T15:14:00Z">
                  <w:rPr>
                    <w:rFonts w:eastAsia="Times New Roman" w:cs="Times New Roman"/>
                    <w:sz w:val="22"/>
                  </w:rPr>
                </w:rPrChange>
              </w:rPr>
              <w:t>Beer</w:t>
            </w:r>
          </w:p>
        </w:tc>
        <w:tc>
          <w:tcPr>
            <w:tcW w:w="960" w:type="dxa"/>
            <w:shd w:val="clear" w:color="auto" w:fill="auto"/>
            <w:noWrap/>
            <w:hideMark/>
          </w:tcPr>
          <w:p w14:paraId="311C20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1" w:author="韬 黄" w:date="2018-11-05T15:14:00Z">
                  <w:rPr>
                    <w:rFonts w:eastAsia="Times New Roman" w:cs="Times New Roman"/>
                    <w:sz w:val="22"/>
                  </w:rPr>
                </w:rPrChange>
              </w:rPr>
            </w:pPr>
            <w:r w:rsidRPr="00D16979">
              <w:rPr>
                <w:rFonts w:eastAsia="Times New Roman" w:cs="Times New Roman"/>
                <w:sz w:val="22"/>
                <w:rPrChange w:id="1692" w:author="韬 黄" w:date="2018-11-05T15:14:00Z">
                  <w:rPr>
                    <w:rFonts w:eastAsia="Times New Roman" w:cs="Times New Roman"/>
                    <w:sz w:val="22"/>
                  </w:rPr>
                </w:rPrChange>
              </w:rPr>
              <w:t>8.3</w:t>
            </w:r>
          </w:p>
        </w:tc>
        <w:tc>
          <w:tcPr>
            <w:tcW w:w="960" w:type="dxa"/>
            <w:shd w:val="clear" w:color="auto" w:fill="auto"/>
            <w:noWrap/>
            <w:hideMark/>
          </w:tcPr>
          <w:p w14:paraId="1F14CD5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3" w:author="韬 黄" w:date="2018-11-05T15:14:00Z">
                  <w:rPr>
                    <w:rFonts w:eastAsia="Times New Roman" w:cs="Times New Roman"/>
                    <w:sz w:val="22"/>
                  </w:rPr>
                </w:rPrChange>
              </w:rPr>
            </w:pPr>
            <w:r w:rsidRPr="00D16979">
              <w:rPr>
                <w:rFonts w:eastAsia="Times New Roman" w:cs="Times New Roman"/>
                <w:sz w:val="22"/>
                <w:rPrChange w:id="1694" w:author="韬 黄" w:date="2018-11-05T15:14:00Z">
                  <w:rPr>
                    <w:rFonts w:eastAsia="Times New Roman" w:cs="Times New Roman"/>
                    <w:sz w:val="22"/>
                  </w:rPr>
                </w:rPrChange>
              </w:rPr>
              <w:t>20.6</w:t>
            </w:r>
          </w:p>
        </w:tc>
        <w:tc>
          <w:tcPr>
            <w:tcW w:w="1389" w:type="dxa"/>
            <w:shd w:val="clear" w:color="auto" w:fill="auto"/>
            <w:noWrap/>
            <w:hideMark/>
          </w:tcPr>
          <w:p w14:paraId="7C1650FA" w14:textId="52407B9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695" w:author="韬 黄" w:date="2018-11-05T15:14:00Z">
                  <w:rPr>
                    <w:rFonts w:eastAsia="Times New Roman" w:cs="Times New Roman"/>
                    <w:sz w:val="22"/>
                  </w:rPr>
                </w:rPrChange>
              </w:rPr>
            </w:pPr>
            <w:ins w:id="1696" w:author="韬 黄" w:date="2018-11-05T15:14:00Z">
              <w:r w:rsidRPr="00D16979">
                <w:rPr>
                  <w:rFonts w:cs="Times New Roman"/>
                  <w:sz w:val="22"/>
                  <w:rPrChange w:id="1697" w:author="韬 黄" w:date="2018-11-05T15:14:00Z">
                    <w:rPr/>
                  </w:rPrChange>
                </w:rPr>
                <w:t>13.9%</w:t>
              </w:r>
            </w:ins>
            <w:del w:id="1698" w:author="韬 黄" w:date="2018-11-05T15:14:00Z">
              <w:r w:rsidRPr="00D16979" w:rsidDel="00696487">
                <w:rPr>
                  <w:rFonts w:eastAsia="Times New Roman" w:cs="Times New Roman"/>
                  <w:sz w:val="22"/>
                  <w:rPrChange w:id="1699" w:author="韬 黄" w:date="2018-11-05T15:14:00Z">
                    <w:rPr>
                      <w:rFonts w:eastAsia="Times New Roman" w:cs="Times New Roman"/>
                      <w:sz w:val="22"/>
                    </w:rPr>
                  </w:rPrChange>
                </w:rPr>
                <w:delText>13.90%</w:delText>
              </w:r>
            </w:del>
          </w:p>
        </w:tc>
        <w:tc>
          <w:tcPr>
            <w:tcW w:w="1499" w:type="dxa"/>
            <w:shd w:val="clear" w:color="auto" w:fill="auto"/>
            <w:noWrap/>
            <w:hideMark/>
          </w:tcPr>
          <w:p w14:paraId="7F2D86DF" w14:textId="4431160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0" w:author="韬 黄" w:date="2018-11-05T15:14:00Z">
                  <w:rPr>
                    <w:rFonts w:eastAsia="Times New Roman" w:cs="Times New Roman"/>
                    <w:sz w:val="22"/>
                  </w:rPr>
                </w:rPrChange>
              </w:rPr>
            </w:pPr>
            <w:ins w:id="1701" w:author="韬 黄" w:date="2018-11-05T15:14:00Z">
              <w:r w:rsidRPr="00D16979">
                <w:rPr>
                  <w:rFonts w:cs="Times New Roman"/>
                  <w:sz w:val="22"/>
                  <w:rPrChange w:id="1702" w:author="韬 黄" w:date="2018-11-05T15:14:00Z">
                    <w:rPr/>
                  </w:rPrChange>
                </w:rPr>
                <w:t>4.0%</w:t>
              </w:r>
            </w:ins>
            <w:del w:id="1703" w:author="韬 黄" w:date="2018-11-05T15:14:00Z">
              <w:r w:rsidRPr="00D16979" w:rsidDel="00696487">
                <w:rPr>
                  <w:rFonts w:eastAsia="Times New Roman" w:cs="Times New Roman"/>
                  <w:sz w:val="22"/>
                  <w:rPrChange w:id="1704" w:author="韬 黄" w:date="2018-11-05T15:14:00Z">
                    <w:rPr>
                      <w:rFonts w:eastAsia="Times New Roman" w:cs="Times New Roman"/>
                      <w:sz w:val="22"/>
                    </w:rPr>
                  </w:rPrChange>
                </w:rPr>
                <w:delText>4.00%</w:delText>
              </w:r>
            </w:del>
          </w:p>
        </w:tc>
        <w:tc>
          <w:tcPr>
            <w:tcW w:w="1129" w:type="dxa"/>
            <w:shd w:val="clear" w:color="auto" w:fill="auto"/>
            <w:noWrap/>
            <w:hideMark/>
          </w:tcPr>
          <w:p w14:paraId="109C0330"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05" w:author="韬 黄" w:date="2018-11-05T15:14:00Z">
                  <w:rPr>
                    <w:rFonts w:eastAsia="Times New Roman" w:cs="Times New Roman"/>
                    <w:sz w:val="22"/>
                  </w:rPr>
                </w:rPrChange>
              </w:rPr>
            </w:pPr>
            <w:r w:rsidRPr="00D16979">
              <w:rPr>
                <w:rFonts w:eastAsia="Times New Roman" w:cs="Times New Roman"/>
                <w:sz w:val="22"/>
                <w:rPrChange w:id="1706" w:author="韬 黄" w:date="2018-11-05T15:14:00Z">
                  <w:rPr>
                    <w:rFonts w:eastAsia="Times New Roman" w:cs="Times New Roman"/>
                    <w:sz w:val="22"/>
                  </w:rPr>
                </w:rPrChange>
              </w:rPr>
              <w:t>169</w:t>
            </w:r>
          </w:p>
        </w:tc>
      </w:tr>
      <w:tr w:rsidR="00D16979" w:rsidRPr="00D16979"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D16979" w:rsidRDefault="00D16979" w:rsidP="00D16979">
            <w:pPr>
              <w:spacing w:after="0" w:line="240" w:lineRule="auto"/>
              <w:rPr>
                <w:rFonts w:eastAsia="Times New Roman" w:cs="Times New Roman"/>
                <w:b w:val="0"/>
                <w:sz w:val="22"/>
                <w:rPrChange w:id="1707" w:author="韬 黄" w:date="2018-11-05T15:14:00Z">
                  <w:rPr>
                    <w:rFonts w:eastAsia="Times New Roman" w:cs="Times New Roman"/>
                    <w:b w:val="0"/>
                    <w:sz w:val="22"/>
                  </w:rPr>
                </w:rPrChange>
              </w:rPr>
            </w:pPr>
            <w:r w:rsidRPr="00D16979">
              <w:rPr>
                <w:rFonts w:eastAsia="Times New Roman" w:cs="Times New Roman"/>
                <w:b w:val="0"/>
                <w:sz w:val="22"/>
                <w:rPrChange w:id="1708" w:author="韬 黄" w:date="2018-11-05T15:14:00Z">
                  <w:rPr>
                    <w:rFonts w:eastAsia="Times New Roman" w:cs="Times New Roman"/>
                    <w:sz w:val="22"/>
                  </w:rPr>
                </w:rPrChange>
              </w:rPr>
              <w:t>Blades</w:t>
            </w:r>
          </w:p>
        </w:tc>
        <w:tc>
          <w:tcPr>
            <w:tcW w:w="960" w:type="dxa"/>
            <w:shd w:val="clear" w:color="auto" w:fill="auto"/>
            <w:noWrap/>
            <w:hideMark/>
          </w:tcPr>
          <w:p w14:paraId="1DE3FFF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09" w:author="韬 黄" w:date="2018-11-05T15:14:00Z">
                  <w:rPr>
                    <w:rFonts w:eastAsia="Times New Roman" w:cs="Times New Roman"/>
                    <w:sz w:val="22"/>
                  </w:rPr>
                </w:rPrChange>
              </w:rPr>
            </w:pPr>
            <w:r w:rsidRPr="00D16979">
              <w:rPr>
                <w:rFonts w:eastAsia="Times New Roman" w:cs="Times New Roman"/>
                <w:sz w:val="22"/>
                <w:rPrChange w:id="1710" w:author="韬 黄" w:date="2018-11-05T15:14:00Z">
                  <w:rPr>
                    <w:rFonts w:eastAsia="Times New Roman" w:cs="Times New Roman"/>
                    <w:sz w:val="22"/>
                  </w:rPr>
                </w:rPrChange>
              </w:rPr>
              <w:t>8.1</w:t>
            </w:r>
          </w:p>
        </w:tc>
        <w:tc>
          <w:tcPr>
            <w:tcW w:w="960" w:type="dxa"/>
            <w:shd w:val="clear" w:color="auto" w:fill="auto"/>
            <w:noWrap/>
            <w:hideMark/>
          </w:tcPr>
          <w:p w14:paraId="4EDEFF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1" w:author="韬 黄" w:date="2018-11-05T15:14:00Z">
                  <w:rPr>
                    <w:rFonts w:eastAsia="Times New Roman" w:cs="Times New Roman"/>
                    <w:sz w:val="22"/>
                  </w:rPr>
                </w:rPrChange>
              </w:rPr>
            </w:pPr>
            <w:r w:rsidRPr="00D16979">
              <w:rPr>
                <w:rFonts w:eastAsia="Times New Roman" w:cs="Times New Roman"/>
                <w:sz w:val="22"/>
                <w:rPrChange w:id="1712" w:author="韬 黄" w:date="2018-11-05T15:14:00Z">
                  <w:rPr>
                    <w:rFonts w:eastAsia="Times New Roman" w:cs="Times New Roman"/>
                    <w:sz w:val="22"/>
                  </w:rPr>
                </w:rPrChange>
              </w:rPr>
              <w:t>14.6</w:t>
            </w:r>
          </w:p>
        </w:tc>
        <w:tc>
          <w:tcPr>
            <w:tcW w:w="1389" w:type="dxa"/>
            <w:shd w:val="clear" w:color="auto" w:fill="auto"/>
            <w:noWrap/>
            <w:hideMark/>
          </w:tcPr>
          <w:p w14:paraId="5BF5B1CC" w14:textId="2A94002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3" w:author="韬 黄" w:date="2018-11-05T15:14:00Z">
                  <w:rPr>
                    <w:rFonts w:eastAsia="Times New Roman" w:cs="Times New Roman"/>
                    <w:sz w:val="22"/>
                  </w:rPr>
                </w:rPrChange>
              </w:rPr>
            </w:pPr>
            <w:ins w:id="1714" w:author="韬 黄" w:date="2018-11-05T15:14:00Z">
              <w:r w:rsidRPr="00D16979">
                <w:rPr>
                  <w:rFonts w:cs="Times New Roman"/>
                  <w:sz w:val="22"/>
                  <w:rPrChange w:id="1715" w:author="韬 黄" w:date="2018-11-05T15:14:00Z">
                    <w:rPr/>
                  </w:rPrChange>
                </w:rPr>
                <w:t>7.4%</w:t>
              </w:r>
            </w:ins>
            <w:del w:id="1716" w:author="韬 黄" w:date="2018-11-05T15:14:00Z">
              <w:r w:rsidRPr="00D16979" w:rsidDel="00696487">
                <w:rPr>
                  <w:rFonts w:eastAsia="Times New Roman" w:cs="Times New Roman"/>
                  <w:sz w:val="22"/>
                  <w:rPrChange w:id="1717" w:author="韬 黄" w:date="2018-11-05T15:14:00Z">
                    <w:rPr>
                      <w:rFonts w:eastAsia="Times New Roman" w:cs="Times New Roman"/>
                      <w:sz w:val="22"/>
                    </w:rPr>
                  </w:rPrChange>
                </w:rPr>
                <w:delText>7.40%</w:delText>
              </w:r>
            </w:del>
          </w:p>
        </w:tc>
        <w:tc>
          <w:tcPr>
            <w:tcW w:w="1499" w:type="dxa"/>
            <w:shd w:val="clear" w:color="auto" w:fill="auto"/>
            <w:noWrap/>
            <w:hideMark/>
          </w:tcPr>
          <w:p w14:paraId="7BB2C41C" w14:textId="6A88DC1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18" w:author="韬 黄" w:date="2018-11-05T15:14:00Z">
                  <w:rPr>
                    <w:rFonts w:eastAsia="Times New Roman" w:cs="Times New Roman"/>
                    <w:sz w:val="22"/>
                  </w:rPr>
                </w:rPrChange>
              </w:rPr>
            </w:pPr>
            <w:ins w:id="1719" w:author="韬 黄" w:date="2018-11-05T15:14:00Z">
              <w:r w:rsidRPr="00D16979">
                <w:rPr>
                  <w:rFonts w:cs="Times New Roman"/>
                  <w:sz w:val="22"/>
                  <w:rPrChange w:id="1720" w:author="韬 黄" w:date="2018-11-05T15:14:00Z">
                    <w:rPr/>
                  </w:rPrChange>
                </w:rPr>
                <w:t>2.2%</w:t>
              </w:r>
            </w:ins>
            <w:del w:id="1721" w:author="韬 黄" w:date="2018-11-05T15:14:00Z">
              <w:r w:rsidRPr="00D16979" w:rsidDel="00696487">
                <w:rPr>
                  <w:rFonts w:eastAsia="Times New Roman" w:cs="Times New Roman"/>
                  <w:sz w:val="22"/>
                  <w:rPrChange w:id="1722" w:author="韬 黄" w:date="2018-11-05T15:14:00Z">
                    <w:rPr>
                      <w:rFonts w:eastAsia="Times New Roman" w:cs="Times New Roman"/>
                      <w:sz w:val="22"/>
                    </w:rPr>
                  </w:rPrChange>
                </w:rPr>
                <w:delText>2.20%</w:delText>
              </w:r>
            </w:del>
          </w:p>
        </w:tc>
        <w:tc>
          <w:tcPr>
            <w:tcW w:w="1129" w:type="dxa"/>
            <w:shd w:val="clear" w:color="auto" w:fill="auto"/>
            <w:noWrap/>
            <w:hideMark/>
          </w:tcPr>
          <w:p w14:paraId="141A60A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23" w:author="韬 黄" w:date="2018-11-05T15:14:00Z">
                  <w:rPr>
                    <w:rFonts w:eastAsia="Times New Roman" w:cs="Times New Roman"/>
                    <w:sz w:val="22"/>
                  </w:rPr>
                </w:rPrChange>
              </w:rPr>
            </w:pPr>
            <w:r w:rsidRPr="00D16979">
              <w:rPr>
                <w:rFonts w:eastAsia="Times New Roman" w:cs="Times New Roman"/>
                <w:sz w:val="22"/>
                <w:rPrChange w:id="1724" w:author="韬 黄" w:date="2018-11-05T15:14:00Z">
                  <w:rPr>
                    <w:rFonts w:eastAsia="Times New Roman" w:cs="Times New Roman"/>
                    <w:sz w:val="22"/>
                  </w:rPr>
                </w:rPrChange>
              </w:rPr>
              <w:t>22</w:t>
            </w:r>
          </w:p>
        </w:tc>
      </w:tr>
      <w:tr w:rsidR="00D16979" w:rsidRPr="00D16979"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D16979" w:rsidRDefault="00D16979" w:rsidP="00D16979">
            <w:pPr>
              <w:spacing w:after="0" w:line="240" w:lineRule="auto"/>
              <w:rPr>
                <w:rFonts w:eastAsia="Times New Roman" w:cs="Times New Roman"/>
                <w:b w:val="0"/>
                <w:sz w:val="22"/>
                <w:rPrChange w:id="1725" w:author="韬 黄" w:date="2018-11-05T15:14:00Z">
                  <w:rPr>
                    <w:rFonts w:eastAsia="Times New Roman" w:cs="Times New Roman"/>
                    <w:b w:val="0"/>
                    <w:sz w:val="22"/>
                  </w:rPr>
                </w:rPrChange>
              </w:rPr>
            </w:pPr>
            <w:r w:rsidRPr="00D16979">
              <w:rPr>
                <w:rFonts w:eastAsia="Times New Roman" w:cs="Times New Roman"/>
                <w:b w:val="0"/>
                <w:sz w:val="22"/>
                <w:rPrChange w:id="1726" w:author="韬 黄" w:date="2018-11-05T15:14:00Z">
                  <w:rPr>
                    <w:rFonts w:eastAsia="Times New Roman" w:cs="Times New Roman"/>
                    <w:sz w:val="22"/>
                  </w:rPr>
                </w:rPrChange>
              </w:rPr>
              <w:t>Carbonated Beverages</w:t>
            </w:r>
          </w:p>
        </w:tc>
        <w:tc>
          <w:tcPr>
            <w:tcW w:w="960" w:type="dxa"/>
            <w:shd w:val="clear" w:color="auto" w:fill="auto"/>
            <w:noWrap/>
            <w:hideMark/>
          </w:tcPr>
          <w:p w14:paraId="2F6AD5F5"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7" w:author="韬 黄" w:date="2018-11-05T15:14:00Z">
                  <w:rPr>
                    <w:rFonts w:eastAsia="Times New Roman" w:cs="Times New Roman"/>
                    <w:sz w:val="22"/>
                  </w:rPr>
                </w:rPrChange>
              </w:rPr>
            </w:pPr>
            <w:r w:rsidRPr="00D16979">
              <w:rPr>
                <w:rFonts w:eastAsia="Times New Roman" w:cs="Times New Roman"/>
                <w:sz w:val="22"/>
                <w:rPrChange w:id="1728" w:author="韬 黄" w:date="2018-11-05T15:14:00Z">
                  <w:rPr>
                    <w:rFonts w:eastAsia="Times New Roman" w:cs="Times New Roman"/>
                    <w:sz w:val="22"/>
                  </w:rPr>
                </w:rPrChange>
              </w:rPr>
              <w:t>2.1</w:t>
            </w:r>
          </w:p>
        </w:tc>
        <w:tc>
          <w:tcPr>
            <w:tcW w:w="960" w:type="dxa"/>
            <w:shd w:val="clear" w:color="auto" w:fill="auto"/>
            <w:noWrap/>
            <w:hideMark/>
          </w:tcPr>
          <w:p w14:paraId="309EE33C"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29" w:author="韬 黄" w:date="2018-11-05T15:14:00Z">
                  <w:rPr>
                    <w:rFonts w:eastAsia="Times New Roman" w:cs="Times New Roman"/>
                    <w:sz w:val="22"/>
                  </w:rPr>
                </w:rPrChange>
              </w:rPr>
            </w:pPr>
            <w:r w:rsidRPr="00D16979">
              <w:rPr>
                <w:rFonts w:eastAsia="Times New Roman" w:cs="Times New Roman"/>
                <w:sz w:val="22"/>
                <w:rPrChange w:id="1730" w:author="韬 黄" w:date="2018-11-05T15:14:00Z">
                  <w:rPr>
                    <w:rFonts w:eastAsia="Times New Roman" w:cs="Times New Roman"/>
                    <w:sz w:val="22"/>
                  </w:rPr>
                </w:rPrChange>
              </w:rPr>
              <w:t>113.6</w:t>
            </w:r>
          </w:p>
        </w:tc>
        <w:tc>
          <w:tcPr>
            <w:tcW w:w="1389" w:type="dxa"/>
            <w:shd w:val="clear" w:color="auto" w:fill="auto"/>
            <w:noWrap/>
            <w:hideMark/>
          </w:tcPr>
          <w:p w14:paraId="5A80365C" w14:textId="506808E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1" w:author="韬 黄" w:date="2018-11-05T15:14:00Z">
                  <w:rPr>
                    <w:rFonts w:eastAsia="Times New Roman" w:cs="Times New Roman"/>
                    <w:sz w:val="22"/>
                  </w:rPr>
                </w:rPrChange>
              </w:rPr>
            </w:pPr>
            <w:ins w:id="1732" w:author="韬 黄" w:date="2018-11-05T15:14:00Z">
              <w:r w:rsidRPr="00D16979">
                <w:rPr>
                  <w:rFonts w:cs="Times New Roman"/>
                  <w:sz w:val="22"/>
                  <w:rPrChange w:id="1733" w:author="韬 黄" w:date="2018-11-05T15:14:00Z">
                    <w:rPr/>
                  </w:rPrChange>
                </w:rPr>
                <w:t>26.8%</w:t>
              </w:r>
            </w:ins>
            <w:del w:id="1734" w:author="韬 黄" w:date="2018-11-05T15:14:00Z">
              <w:r w:rsidRPr="00D16979" w:rsidDel="00696487">
                <w:rPr>
                  <w:rFonts w:eastAsia="Times New Roman" w:cs="Times New Roman"/>
                  <w:sz w:val="22"/>
                  <w:rPrChange w:id="1735" w:author="韬 黄" w:date="2018-11-05T15:14:00Z">
                    <w:rPr>
                      <w:rFonts w:eastAsia="Times New Roman" w:cs="Times New Roman"/>
                      <w:sz w:val="22"/>
                    </w:rPr>
                  </w:rPrChange>
                </w:rPr>
                <w:delText>26.80%</w:delText>
              </w:r>
            </w:del>
          </w:p>
        </w:tc>
        <w:tc>
          <w:tcPr>
            <w:tcW w:w="1499" w:type="dxa"/>
            <w:shd w:val="clear" w:color="auto" w:fill="auto"/>
            <w:noWrap/>
            <w:hideMark/>
          </w:tcPr>
          <w:p w14:paraId="03B23ECB" w14:textId="6E270CF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36" w:author="韬 黄" w:date="2018-11-05T15:14:00Z">
                  <w:rPr>
                    <w:rFonts w:eastAsia="Times New Roman" w:cs="Times New Roman"/>
                    <w:sz w:val="22"/>
                  </w:rPr>
                </w:rPrChange>
              </w:rPr>
            </w:pPr>
            <w:ins w:id="1737" w:author="韬 黄" w:date="2018-11-05T15:14:00Z">
              <w:r w:rsidRPr="00D16979">
                <w:rPr>
                  <w:rFonts w:cs="Times New Roman"/>
                  <w:sz w:val="22"/>
                  <w:rPrChange w:id="1738" w:author="韬 黄" w:date="2018-11-05T15:14:00Z">
                    <w:rPr/>
                  </w:rPrChange>
                </w:rPr>
                <w:t>15.6%</w:t>
              </w:r>
            </w:ins>
            <w:del w:id="1739" w:author="韬 黄" w:date="2018-11-05T15:14:00Z">
              <w:r w:rsidRPr="00D16979" w:rsidDel="00696487">
                <w:rPr>
                  <w:rFonts w:eastAsia="Times New Roman" w:cs="Times New Roman"/>
                  <w:sz w:val="22"/>
                  <w:rPrChange w:id="1740" w:author="韬 黄" w:date="2018-11-05T15:14:00Z">
                    <w:rPr>
                      <w:rFonts w:eastAsia="Times New Roman" w:cs="Times New Roman"/>
                      <w:sz w:val="22"/>
                    </w:rPr>
                  </w:rPrChange>
                </w:rPr>
                <w:delText>15.60%</w:delText>
              </w:r>
            </w:del>
          </w:p>
        </w:tc>
        <w:tc>
          <w:tcPr>
            <w:tcW w:w="1129" w:type="dxa"/>
            <w:shd w:val="clear" w:color="auto" w:fill="auto"/>
            <w:noWrap/>
            <w:hideMark/>
          </w:tcPr>
          <w:p w14:paraId="681F9D4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41" w:author="韬 黄" w:date="2018-11-05T15:14:00Z">
                  <w:rPr>
                    <w:rFonts w:eastAsia="Times New Roman" w:cs="Times New Roman"/>
                    <w:sz w:val="22"/>
                  </w:rPr>
                </w:rPrChange>
              </w:rPr>
            </w:pPr>
            <w:r w:rsidRPr="00D16979">
              <w:rPr>
                <w:rFonts w:eastAsia="Times New Roman" w:cs="Times New Roman"/>
                <w:sz w:val="22"/>
                <w:rPrChange w:id="1742" w:author="韬 黄" w:date="2018-11-05T15:14:00Z">
                  <w:rPr>
                    <w:rFonts w:eastAsia="Times New Roman" w:cs="Times New Roman"/>
                    <w:sz w:val="22"/>
                  </w:rPr>
                </w:rPrChange>
              </w:rPr>
              <w:t>82</w:t>
            </w:r>
          </w:p>
        </w:tc>
      </w:tr>
      <w:tr w:rsidR="00D16979" w:rsidRPr="00D16979"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D16979" w:rsidRDefault="00D16979" w:rsidP="00D16979">
            <w:pPr>
              <w:spacing w:after="0" w:line="240" w:lineRule="auto"/>
              <w:rPr>
                <w:rFonts w:eastAsia="Times New Roman" w:cs="Times New Roman"/>
                <w:b w:val="0"/>
                <w:sz w:val="22"/>
                <w:rPrChange w:id="1743" w:author="韬 黄" w:date="2018-11-05T15:14:00Z">
                  <w:rPr>
                    <w:rFonts w:eastAsia="Times New Roman" w:cs="Times New Roman"/>
                    <w:b w:val="0"/>
                    <w:sz w:val="22"/>
                  </w:rPr>
                </w:rPrChange>
              </w:rPr>
            </w:pPr>
            <w:r w:rsidRPr="00D16979">
              <w:rPr>
                <w:rFonts w:eastAsia="Times New Roman" w:cs="Times New Roman"/>
                <w:b w:val="0"/>
                <w:sz w:val="22"/>
                <w:rPrChange w:id="1744" w:author="韬 黄" w:date="2018-11-05T15:14:00Z">
                  <w:rPr>
                    <w:rFonts w:eastAsia="Times New Roman" w:cs="Times New Roman"/>
                    <w:sz w:val="22"/>
                  </w:rPr>
                </w:rPrChange>
              </w:rPr>
              <w:t>Cigarette</w:t>
            </w:r>
          </w:p>
        </w:tc>
        <w:tc>
          <w:tcPr>
            <w:tcW w:w="960" w:type="dxa"/>
            <w:shd w:val="clear" w:color="auto" w:fill="auto"/>
            <w:noWrap/>
            <w:hideMark/>
          </w:tcPr>
          <w:p w14:paraId="1441C83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5" w:author="韬 黄" w:date="2018-11-05T15:14:00Z">
                  <w:rPr>
                    <w:rFonts w:eastAsia="Times New Roman" w:cs="Times New Roman"/>
                    <w:sz w:val="22"/>
                  </w:rPr>
                </w:rPrChange>
              </w:rPr>
            </w:pPr>
            <w:r w:rsidRPr="00D16979">
              <w:rPr>
                <w:rFonts w:eastAsia="Times New Roman" w:cs="Times New Roman"/>
                <w:sz w:val="22"/>
                <w:rPrChange w:id="1746" w:author="韬 黄" w:date="2018-11-05T15:14:00Z">
                  <w:rPr>
                    <w:rFonts w:eastAsia="Times New Roman" w:cs="Times New Roman"/>
                    <w:sz w:val="22"/>
                  </w:rPr>
                </w:rPrChange>
              </w:rPr>
              <w:t>22.3</w:t>
            </w:r>
          </w:p>
        </w:tc>
        <w:tc>
          <w:tcPr>
            <w:tcW w:w="960" w:type="dxa"/>
            <w:shd w:val="clear" w:color="auto" w:fill="auto"/>
            <w:noWrap/>
            <w:hideMark/>
          </w:tcPr>
          <w:p w14:paraId="3AAAF41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7" w:author="韬 黄" w:date="2018-11-05T15:14:00Z">
                  <w:rPr>
                    <w:rFonts w:eastAsia="Times New Roman" w:cs="Times New Roman"/>
                    <w:sz w:val="22"/>
                  </w:rPr>
                </w:rPrChange>
              </w:rPr>
            </w:pPr>
            <w:r w:rsidRPr="00D16979">
              <w:rPr>
                <w:rFonts w:eastAsia="Times New Roman" w:cs="Times New Roman"/>
                <w:sz w:val="22"/>
                <w:rPrChange w:id="1748" w:author="韬 黄" w:date="2018-11-05T15:14:00Z">
                  <w:rPr>
                    <w:rFonts w:eastAsia="Times New Roman" w:cs="Times New Roman"/>
                    <w:sz w:val="22"/>
                  </w:rPr>
                </w:rPrChange>
              </w:rPr>
              <w:t>22.2</w:t>
            </w:r>
          </w:p>
        </w:tc>
        <w:tc>
          <w:tcPr>
            <w:tcW w:w="1389" w:type="dxa"/>
            <w:shd w:val="clear" w:color="auto" w:fill="auto"/>
            <w:noWrap/>
            <w:hideMark/>
          </w:tcPr>
          <w:p w14:paraId="4B6412B1" w14:textId="2C4C914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49" w:author="韬 黄" w:date="2018-11-05T15:14:00Z">
                  <w:rPr>
                    <w:rFonts w:eastAsia="Times New Roman" w:cs="Times New Roman"/>
                    <w:sz w:val="22"/>
                  </w:rPr>
                </w:rPrChange>
              </w:rPr>
            </w:pPr>
            <w:ins w:id="1750" w:author="韬 黄" w:date="2018-11-05T15:14:00Z">
              <w:r w:rsidRPr="00D16979">
                <w:rPr>
                  <w:rFonts w:cs="Times New Roman"/>
                  <w:sz w:val="22"/>
                  <w:rPrChange w:id="1751" w:author="韬 黄" w:date="2018-11-05T15:14:00Z">
                    <w:rPr/>
                  </w:rPrChange>
                </w:rPr>
                <w:t>0.0%</w:t>
              </w:r>
            </w:ins>
            <w:del w:id="1752" w:author="韬 黄" w:date="2018-11-05T15:14:00Z">
              <w:r w:rsidRPr="00D16979" w:rsidDel="00696487">
                <w:rPr>
                  <w:rFonts w:eastAsia="Times New Roman" w:cs="Times New Roman"/>
                  <w:sz w:val="22"/>
                  <w:rPrChange w:id="1753" w:author="韬 黄" w:date="2018-11-05T15:14:00Z">
                    <w:rPr>
                      <w:rFonts w:eastAsia="Times New Roman" w:cs="Times New Roman"/>
                      <w:sz w:val="22"/>
                    </w:rPr>
                  </w:rPrChange>
                </w:rPr>
                <w:delText>0.00%</w:delText>
              </w:r>
            </w:del>
          </w:p>
        </w:tc>
        <w:tc>
          <w:tcPr>
            <w:tcW w:w="1499" w:type="dxa"/>
            <w:shd w:val="clear" w:color="auto" w:fill="auto"/>
            <w:noWrap/>
            <w:hideMark/>
          </w:tcPr>
          <w:p w14:paraId="592DEA70" w14:textId="5ACE30B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4" w:author="韬 黄" w:date="2018-11-05T15:14:00Z">
                  <w:rPr>
                    <w:rFonts w:eastAsia="Times New Roman" w:cs="Times New Roman"/>
                    <w:sz w:val="22"/>
                  </w:rPr>
                </w:rPrChange>
              </w:rPr>
            </w:pPr>
            <w:ins w:id="1755" w:author="韬 黄" w:date="2018-11-05T15:14:00Z">
              <w:r w:rsidRPr="00D16979">
                <w:rPr>
                  <w:rFonts w:cs="Times New Roman"/>
                  <w:sz w:val="22"/>
                  <w:rPrChange w:id="1756" w:author="韬 黄" w:date="2018-11-05T15:14:00Z">
                    <w:rPr/>
                  </w:rPrChange>
                </w:rPr>
                <w:t>0.8%</w:t>
              </w:r>
            </w:ins>
            <w:del w:id="1757" w:author="韬 黄" w:date="2018-11-05T15:14:00Z">
              <w:r w:rsidRPr="00D16979" w:rsidDel="00696487">
                <w:rPr>
                  <w:rFonts w:eastAsia="Times New Roman" w:cs="Times New Roman"/>
                  <w:sz w:val="22"/>
                  <w:rPrChange w:id="1758" w:author="韬 黄" w:date="2018-11-05T15:14:00Z">
                    <w:rPr>
                      <w:rFonts w:eastAsia="Times New Roman" w:cs="Times New Roman"/>
                      <w:sz w:val="22"/>
                    </w:rPr>
                  </w:rPrChange>
                </w:rPr>
                <w:delText>0.80%</w:delText>
              </w:r>
            </w:del>
          </w:p>
        </w:tc>
        <w:tc>
          <w:tcPr>
            <w:tcW w:w="1129" w:type="dxa"/>
            <w:shd w:val="clear" w:color="auto" w:fill="auto"/>
            <w:noWrap/>
            <w:hideMark/>
          </w:tcPr>
          <w:p w14:paraId="5187B83B"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59" w:author="韬 黄" w:date="2018-11-05T15:14:00Z">
                  <w:rPr>
                    <w:rFonts w:eastAsia="Times New Roman" w:cs="Times New Roman"/>
                    <w:sz w:val="22"/>
                  </w:rPr>
                </w:rPrChange>
              </w:rPr>
            </w:pPr>
            <w:r w:rsidRPr="00D16979">
              <w:rPr>
                <w:rFonts w:eastAsia="Times New Roman" w:cs="Times New Roman"/>
                <w:sz w:val="22"/>
                <w:rPrChange w:id="1760" w:author="韬 黄" w:date="2018-11-05T15:14:00Z">
                  <w:rPr>
                    <w:rFonts w:eastAsia="Times New Roman" w:cs="Times New Roman"/>
                    <w:sz w:val="22"/>
                  </w:rPr>
                </w:rPrChange>
              </w:rPr>
              <w:t>203</w:t>
            </w:r>
          </w:p>
        </w:tc>
      </w:tr>
      <w:tr w:rsidR="00D16979" w:rsidRPr="00D16979"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D16979" w:rsidRDefault="00D16979" w:rsidP="00D16979">
            <w:pPr>
              <w:spacing w:after="0" w:line="240" w:lineRule="auto"/>
              <w:rPr>
                <w:rFonts w:eastAsia="Times New Roman" w:cs="Times New Roman"/>
                <w:b w:val="0"/>
                <w:sz w:val="22"/>
                <w:rPrChange w:id="1761" w:author="韬 黄" w:date="2018-11-05T15:14:00Z">
                  <w:rPr>
                    <w:rFonts w:eastAsia="Times New Roman" w:cs="Times New Roman"/>
                    <w:b w:val="0"/>
                    <w:sz w:val="22"/>
                  </w:rPr>
                </w:rPrChange>
              </w:rPr>
            </w:pPr>
            <w:r w:rsidRPr="00D16979">
              <w:rPr>
                <w:rFonts w:eastAsia="Times New Roman" w:cs="Times New Roman"/>
                <w:b w:val="0"/>
                <w:sz w:val="22"/>
                <w:rPrChange w:id="1762" w:author="韬 黄" w:date="2018-11-05T15:14:00Z">
                  <w:rPr>
                    <w:rFonts w:eastAsia="Times New Roman" w:cs="Times New Roman"/>
                    <w:sz w:val="22"/>
                  </w:rPr>
                </w:rPrChange>
              </w:rPr>
              <w:t>Coffee</w:t>
            </w:r>
          </w:p>
        </w:tc>
        <w:tc>
          <w:tcPr>
            <w:tcW w:w="960" w:type="dxa"/>
            <w:shd w:val="clear" w:color="auto" w:fill="auto"/>
            <w:noWrap/>
            <w:hideMark/>
          </w:tcPr>
          <w:p w14:paraId="39084F9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3" w:author="韬 黄" w:date="2018-11-05T15:14:00Z">
                  <w:rPr>
                    <w:rFonts w:eastAsia="Times New Roman" w:cs="Times New Roman"/>
                    <w:sz w:val="22"/>
                  </w:rPr>
                </w:rPrChange>
              </w:rPr>
            </w:pPr>
            <w:r w:rsidRPr="00D16979">
              <w:rPr>
                <w:rFonts w:eastAsia="Times New Roman" w:cs="Times New Roman"/>
                <w:sz w:val="22"/>
                <w:rPrChange w:id="1764" w:author="韬 黄" w:date="2018-11-05T15:14:00Z">
                  <w:rPr>
                    <w:rFonts w:eastAsia="Times New Roman" w:cs="Times New Roman"/>
                    <w:sz w:val="22"/>
                  </w:rPr>
                </w:rPrChange>
              </w:rPr>
              <w:t>5.2</w:t>
            </w:r>
          </w:p>
        </w:tc>
        <w:tc>
          <w:tcPr>
            <w:tcW w:w="960" w:type="dxa"/>
            <w:shd w:val="clear" w:color="auto" w:fill="auto"/>
            <w:noWrap/>
            <w:hideMark/>
          </w:tcPr>
          <w:p w14:paraId="0EE133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5" w:author="韬 黄" w:date="2018-11-05T15:14:00Z">
                  <w:rPr>
                    <w:rFonts w:eastAsia="Times New Roman" w:cs="Times New Roman"/>
                    <w:sz w:val="22"/>
                  </w:rPr>
                </w:rPrChange>
              </w:rPr>
            </w:pPr>
            <w:r w:rsidRPr="00D16979">
              <w:rPr>
                <w:rFonts w:eastAsia="Times New Roman" w:cs="Times New Roman"/>
                <w:sz w:val="22"/>
                <w:rPrChange w:id="1766" w:author="韬 黄" w:date="2018-11-05T15:14:00Z">
                  <w:rPr>
                    <w:rFonts w:eastAsia="Times New Roman" w:cs="Times New Roman"/>
                    <w:sz w:val="22"/>
                  </w:rPr>
                </w:rPrChange>
              </w:rPr>
              <w:t>14.5</w:t>
            </w:r>
          </w:p>
        </w:tc>
        <w:tc>
          <w:tcPr>
            <w:tcW w:w="1389" w:type="dxa"/>
            <w:shd w:val="clear" w:color="auto" w:fill="auto"/>
            <w:noWrap/>
            <w:hideMark/>
          </w:tcPr>
          <w:p w14:paraId="70932660" w14:textId="1F81D0F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67" w:author="韬 黄" w:date="2018-11-05T15:14:00Z">
                  <w:rPr>
                    <w:rFonts w:eastAsia="Times New Roman" w:cs="Times New Roman"/>
                    <w:sz w:val="22"/>
                  </w:rPr>
                </w:rPrChange>
              </w:rPr>
            </w:pPr>
            <w:ins w:id="1768" w:author="韬 黄" w:date="2018-11-05T15:14:00Z">
              <w:r w:rsidRPr="00D16979">
                <w:rPr>
                  <w:rFonts w:cs="Times New Roman"/>
                  <w:sz w:val="22"/>
                  <w:rPrChange w:id="1769" w:author="韬 黄" w:date="2018-11-05T15:14:00Z">
                    <w:rPr/>
                  </w:rPrChange>
                </w:rPr>
                <w:t>5.2%</w:t>
              </w:r>
            </w:ins>
            <w:del w:id="1770" w:author="韬 黄" w:date="2018-11-05T15:14:00Z">
              <w:r w:rsidRPr="00D16979" w:rsidDel="00696487">
                <w:rPr>
                  <w:rFonts w:eastAsia="Times New Roman" w:cs="Times New Roman"/>
                  <w:sz w:val="22"/>
                  <w:rPrChange w:id="1771" w:author="韬 黄" w:date="2018-11-05T15:14:00Z">
                    <w:rPr>
                      <w:rFonts w:eastAsia="Times New Roman" w:cs="Times New Roman"/>
                      <w:sz w:val="22"/>
                    </w:rPr>
                  </w:rPrChange>
                </w:rPr>
                <w:delText>5.20%</w:delText>
              </w:r>
            </w:del>
          </w:p>
        </w:tc>
        <w:tc>
          <w:tcPr>
            <w:tcW w:w="1499" w:type="dxa"/>
            <w:shd w:val="clear" w:color="auto" w:fill="auto"/>
            <w:noWrap/>
            <w:hideMark/>
          </w:tcPr>
          <w:p w14:paraId="5834320D" w14:textId="414397E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2" w:author="韬 黄" w:date="2018-11-05T15:14:00Z">
                  <w:rPr>
                    <w:rFonts w:eastAsia="Times New Roman" w:cs="Times New Roman"/>
                    <w:sz w:val="22"/>
                  </w:rPr>
                </w:rPrChange>
              </w:rPr>
            </w:pPr>
            <w:ins w:id="1773" w:author="韬 黄" w:date="2018-11-05T15:14:00Z">
              <w:r w:rsidRPr="00D16979">
                <w:rPr>
                  <w:rFonts w:cs="Times New Roman"/>
                  <w:sz w:val="22"/>
                  <w:rPrChange w:id="1774" w:author="韬 黄" w:date="2018-11-05T15:14:00Z">
                    <w:rPr/>
                  </w:rPrChange>
                </w:rPr>
                <w:t>2.9%</w:t>
              </w:r>
            </w:ins>
            <w:del w:id="1775" w:author="韬 黄" w:date="2018-11-05T15:14:00Z">
              <w:r w:rsidRPr="00D16979" w:rsidDel="00696487">
                <w:rPr>
                  <w:rFonts w:eastAsia="Times New Roman" w:cs="Times New Roman"/>
                  <w:sz w:val="22"/>
                  <w:rPrChange w:id="1776" w:author="韬 黄" w:date="2018-11-05T15:14:00Z">
                    <w:rPr>
                      <w:rFonts w:eastAsia="Times New Roman" w:cs="Times New Roman"/>
                      <w:sz w:val="22"/>
                    </w:rPr>
                  </w:rPrChange>
                </w:rPr>
                <w:delText>2.90%</w:delText>
              </w:r>
            </w:del>
          </w:p>
        </w:tc>
        <w:tc>
          <w:tcPr>
            <w:tcW w:w="1129" w:type="dxa"/>
            <w:shd w:val="clear" w:color="auto" w:fill="auto"/>
            <w:noWrap/>
            <w:hideMark/>
          </w:tcPr>
          <w:p w14:paraId="6570FC4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77" w:author="韬 黄" w:date="2018-11-05T15:14:00Z">
                  <w:rPr>
                    <w:rFonts w:eastAsia="Times New Roman" w:cs="Times New Roman"/>
                    <w:sz w:val="22"/>
                  </w:rPr>
                </w:rPrChange>
              </w:rPr>
            </w:pPr>
            <w:r w:rsidRPr="00D16979">
              <w:rPr>
                <w:rFonts w:eastAsia="Times New Roman" w:cs="Times New Roman"/>
                <w:sz w:val="22"/>
                <w:rPrChange w:id="1778" w:author="韬 黄" w:date="2018-11-05T15:14:00Z">
                  <w:rPr>
                    <w:rFonts w:eastAsia="Times New Roman" w:cs="Times New Roman"/>
                    <w:sz w:val="22"/>
                  </w:rPr>
                </w:rPrChange>
              </w:rPr>
              <w:t>86</w:t>
            </w:r>
          </w:p>
        </w:tc>
      </w:tr>
      <w:tr w:rsidR="00D16979" w:rsidRPr="00D16979"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D16979" w:rsidRDefault="00D16979" w:rsidP="00D16979">
            <w:pPr>
              <w:spacing w:after="0" w:line="240" w:lineRule="auto"/>
              <w:rPr>
                <w:rFonts w:eastAsia="Times New Roman" w:cs="Times New Roman"/>
                <w:b w:val="0"/>
                <w:sz w:val="22"/>
                <w:rPrChange w:id="1779" w:author="韬 黄" w:date="2018-11-05T15:14:00Z">
                  <w:rPr>
                    <w:rFonts w:eastAsia="Times New Roman" w:cs="Times New Roman"/>
                    <w:b w:val="0"/>
                    <w:sz w:val="22"/>
                  </w:rPr>
                </w:rPrChange>
              </w:rPr>
            </w:pPr>
            <w:r w:rsidRPr="00D16979">
              <w:rPr>
                <w:rFonts w:eastAsia="Times New Roman" w:cs="Times New Roman"/>
                <w:b w:val="0"/>
                <w:sz w:val="22"/>
                <w:rPrChange w:id="1780" w:author="韬 黄" w:date="2018-11-05T15:14:00Z">
                  <w:rPr>
                    <w:rFonts w:eastAsia="Times New Roman" w:cs="Times New Roman"/>
                    <w:sz w:val="22"/>
                  </w:rPr>
                </w:rPrChange>
              </w:rPr>
              <w:t>Cold cereal</w:t>
            </w:r>
          </w:p>
        </w:tc>
        <w:tc>
          <w:tcPr>
            <w:tcW w:w="960" w:type="dxa"/>
            <w:shd w:val="clear" w:color="auto" w:fill="auto"/>
            <w:noWrap/>
            <w:hideMark/>
          </w:tcPr>
          <w:p w14:paraId="055A5B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1" w:author="韬 黄" w:date="2018-11-05T15:14:00Z">
                  <w:rPr>
                    <w:rFonts w:eastAsia="Times New Roman" w:cs="Times New Roman"/>
                    <w:sz w:val="22"/>
                  </w:rPr>
                </w:rPrChange>
              </w:rPr>
            </w:pPr>
            <w:r w:rsidRPr="00D16979">
              <w:rPr>
                <w:rFonts w:eastAsia="Times New Roman" w:cs="Times New Roman"/>
                <w:sz w:val="22"/>
                <w:rPrChange w:id="1782" w:author="韬 黄" w:date="2018-11-05T15:14:00Z">
                  <w:rPr>
                    <w:rFonts w:eastAsia="Times New Roman" w:cs="Times New Roman"/>
                    <w:sz w:val="22"/>
                  </w:rPr>
                </w:rPrChange>
              </w:rPr>
              <w:t>3.5</w:t>
            </w:r>
          </w:p>
        </w:tc>
        <w:tc>
          <w:tcPr>
            <w:tcW w:w="960" w:type="dxa"/>
            <w:shd w:val="clear" w:color="auto" w:fill="auto"/>
            <w:noWrap/>
            <w:hideMark/>
          </w:tcPr>
          <w:p w14:paraId="76817A4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3" w:author="韬 黄" w:date="2018-11-05T15:14:00Z">
                  <w:rPr>
                    <w:rFonts w:eastAsia="Times New Roman" w:cs="Times New Roman"/>
                    <w:sz w:val="22"/>
                  </w:rPr>
                </w:rPrChange>
              </w:rPr>
            </w:pPr>
            <w:r w:rsidRPr="00D16979">
              <w:rPr>
                <w:rFonts w:eastAsia="Times New Roman" w:cs="Times New Roman"/>
                <w:sz w:val="22"/>
                <w:rPrChange w:id="1784" w:author="韬 黄" w:date="2018-11-05T15:14:00Z">
                  <w:rPr>
                    <w:rFonts w:eastAsia="Times New Roman" w:cs="Times New Roman"/>
                    <w:sz w:val="22"/>
                  </w:rPr>
                </w:rPrChange>
              </w:rPr>
              <w:t>70.7</w:t>
            </w:r>
          </w:p>
        </w:tc>
        <w:tc>
          <w:tcPr>
            <w:tcW w:w="1389" w:type="dxa"/>
            <w:shd w:val="clear" w:color="auto" w:fill="auto"/>
            <w:noWrap/>
            <w:hideMark/>
          </w:tcPr>
          <w:p w14:paraId="603DD534" w14:textId="67BB120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85" w:author="韬 黄" w:date="2018-11-05T15:14:00Z">
                  <w:rPr>
                    <w:rFonts w:eastAsia="Times New Roman" w:cs="Times New Roman"/>
                    <w:sz w:val="22"/>
                  </w:rPr>
                </w:rPrChange>
              </w:rPr>
            </w:pPr>
            <w:ins w:id="1786" w:author="韬 黄" w:date="2018-11-05T15:14:00Z">
              <w:r w:rsidRPr="00D16979">
                <w:rPr>
                  <w:rFonts w:cs="Times New Roman"/>
                  <w:sz w:val="22"/>
                  <w:rPrChange w:id="1787" w:author="韬 黄" w:date="2018-11-05T15:14:00Z">
                    <w:rPr/>
                  </w:rPrChange>
                </w:rPr>
                <w:t>4.0%</w:t>
              </w:r>
            </w:ins>
            <w:del w:id="1788" w:author="韬 黄" w:date="2018-11-05T15:14:00Z">
              <w:r w:rsidRPr="00D16979" w:rsidDel="00696487">
                <w:rPr>
                  <w:rFonts w:eastAsia="Times New Roman" w:cs="Times New Roman"/>
                  <w:sz w:val="22"/>
                  <w:rPrChange w:id="1789" w:author="韬 黄" w:date="2018-11-05T15:14:00Z">
                    <w:rPr>
                      <w:rFonts w:eastAsia="Times New Roman" w:cs="Times New Roman"/>
                      <w:sz w:val="22"/>
                    </w:rPr>
                  </w:rPrChange>
                </w:rPr>
                <w:delText>4.00%</w:delText>
              </w:r>
            </w:del>
          </w:p>
        </w:tc>
        <w:tc>
          <w:tcPr>
            <w:tcW w:w="1499" w:type="dxa"/>
            <w:shd w:val="clear" w:color="auto" w:fill="auto"/>
            <w:noWrap/>
            <w:hideMark/>
          </w:tcPr>
          <w:p w14:paraId="3F292832" w14:textId="07DCA28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0" w:author="韬 黄" w:date="2018-11-05T15:14:00Z">
                  <w:rPr>
                    <w:rFonts w:eastAsia="Times New Roman" w:cs="Times New Roman"/>
                    <w:sz w:val="22"/>
                  </w:rPr>
                </w:rPrChange>
              </w:rPr>
            </w:pPr>
            <w:ins w:id="1791" w:author="韬 黄" w:date="2018-11-05T15:14:00Z">
              <w:r w:rsidRPr="00D16979">
                <w:rPr>
                  <w:rFonts w:cs="Times New Roman"/>
                  <w:sz w:val="22"/>
                  <w:rPrChange w:id="1792" w:author="韬 黄" w:date="2018-11-05T15:14:00Z">
                    <w:rPr/>
                  </w:rPrChange>
                </w:rPr>
                <w:t>18.1%</w:t>
              </w:r>
            </w:ins>
            <w:del w:id="1793" w:author="韬 黄" w:date="2018-11-05T15:14:00Z">
              <w:r w:rsidRPr="00D16979" w:rsidDel="00696487">
                <w:rPr>
                  <w:rFonts w:eastAsia="Times New Roman" w:cs="Times New Roman"/>
                  <w:sz w:val="22"/>
                  <w:rPrChange w:id="1794" w:author="韬 黄" w:date="2018-11-05T15:14:00Z">
                    <w:rPr>
                      <w:rFonts w:eastAsia="Times New Roman" w:cs="Times New Roman"/>
                      <w:sz w:val="22"/>
                    </w:rPr>
                  </w:rPrChange>
                </w:rPr>
                <w:delText>18.10%</w:delText>
              </w:r>
            </w:del>
          </w:p>
        </w:tc>
        <w:tc>
          <w:tcPr>
            <w:tcW w:w="1129" w:type="dxa"/>
            <w:shd w:val="clear" w:color="auto" w:fill="auto"/>
            <w:noWrap/>
            <w:hideMark/>
          </w:tcPr>
          <w:p w14:paraId="28F7ED1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795" w:author="韬 黄" w:date="2018-11-05T15:14:00Z">
                  <w:rPr>
                    <w:rFonts w:eastAsia="Times New Roman" w:cs="Times New Roman"/>
                    <w:sz w:val="22"/>
                  </w:rPr>
                </w:rPrChange>
              </w:rPr>
            </w:pPr>
            <w:r w:rsidRPr="00D16979">
              <w:rPr>
                <w:rFonts w:eastAsia="Times New Roman" w:cs="Times New Roman"/>
                <w:sz w:val="22"/>
                <w:rPrChange w:id="1796" w:author="韬 黄" w:date="2018-11-05T15:14:00Z">
                  <w:rPr>
                    <w:rFonts w:eastAsia="Times New Roman" w:cs="Times New Roman"/>
                    <w:sz w:val="22"/>
                  </w:rPr>
                </w:rPrChange>
              </w:rPr>
              <w:t>125</w:t>
            </w:r>
          </w:p>
        </w:tc>
      </w:tr>
      <w:tr w:rsidR="00D16979" w:rsidRPr="00D16979"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D16979" w:rsidRDefault="00D16979" w:rsidP="00D16979">
            <w:pPr>
              <w:spacing w:after="0" w:line="240" w:lineRule="auto"/>
              <w:rPr>
                <w:rFonts w:eastAsia="Times New Roman" w:cs="Times New Roman"/>
                <w:b w:val="0"/>
                <w:sz w:val="22"/>
                <w:rPrChange w:id="1797" w:author="韬 黄" w:date="2018-11-05T15:14:00Z">
                  <w:rPr>
                    <w:rFonts w:eastAsia="Times New Roman" w:cs="Times New Roman"/>
                    <w:b w:val="0"/>
                    <w:sz w:val="22"/>
                  </w:rPr>
                </w:rPrChange>
              </w:rPr>
            </w:pPr>
            <w:r w:rsidRPr="00D16979">
              <w:rPr>
                <w:rFonts w:eastAsia="Times New Roman" w:cs="Times New Roman"/>
                <w:b w:val="0"/>
                <w:sz w:val="22"/>
                <w:rPrChange w:id="1798" w:author="韬 黄" w:date="2018-11-05T15:14:00Z">
                  <w:rPr>
                    <w:rFonts w:eastAsia="Times New Roman" w:cs="Times New Roman"/>
                    <w:sz w:val="22"/>
                  </w:rPr>
                </w:rPrChange>
              </w:rPr>
              <w:t>Deodorant</w:t>
            </w:r>
          </w:p>
        </w:tc>
        <w:tc>
          <w:tcPr>
            <w:tcW w:w="960" w:type="dxa"/>
            <w:shd w:val="clear" w:color="auto" w:fill="auto"/>
            <w:noWrap/>
            <w:hideMark/>
          </w:tcPr>
          <w:p w14:paraId="3803371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799" w:author="韬 黄" w:date="2018-11-05T15:14:00Z">
                  <w:rPr>
                    <w:rFonts w:eastAsia="Times New Roman" w:cs="Times New Roman"/>
                    <w:sz w:val="22"/>
                  </w:rPr>
                </w:rPrChange>
              </w:rPr>
            </w:pPr>
            <w:r w:rsidRPr="00D16979">
              <w:rPr>
                <w:rFonts w:eastAsia="Times New Roman" w:cs="Times New Roman"/>
                <w:sz w:val="22"/>
                <w:rPrChange w:id="1800" w:author="韬 黄" w:date="2018-11-05T15:14:00Z">
                  <w:rPr>
                    <w:rFonts w:eastAsia="Times New Roman" w:cs="Times New Roman"/>
                    <w:sz w:val="22"/>
                  </w:rPr>
                </w:rPrChange>
              </w:rPr>
              <w:t>2.7</w:t>
            </w:r>
          </w:p>
        </w:tc>
        <w:tc>
          <w:tcPr>
            <w:tcW w:w="960" w:type="dxa"/>
            <w:shd w:val="clear" w:color="auto" w:fill="auto"/>
            <w:noWrap/>
            <w:hideMark/>
          </w:tcPr>
          <w:p w14:paraId="6E65D01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1" w:author="韬 黄" w:date="2018-11-05T15:14:00Z">
                  <w:rPr>
                    <w:rFonts w:eastAsia="Times New Roman" w:cs="Times New Roman"/>
                    <w:sz w:val="22"/>
                  </w:rPr>
                </w:rPrChange>
              </w:rPr>
            </w:pPr>
            <w:r w:rsidRPr="00D16979">
              <w:rPr>
                <w:rFonts w:eastAsia="Times New Roman" w:cs="Times New Roman"/>
                <w:sz w:val="22"/>
                <w:rPrChange w:id="1802" w:author="韬 黄" w:date="2018-11-05T15:14:00Z">
                  <w:rPr>
                    <w:rFonts w:eastAsia="Times New Roman" w:cs="Times New Roman"/>
                    <w:sz w:val="22"/>
                  </w:rPr>
                </w:rPrChange>
              </w:rPr>
              <w:t>6.9</w:t>
            </w:r>
          </w:p>
        </w:tc>
        <w:tc>
          <w:tcPr>
            <w:tcW w:w="1389" w:type="dxa"/>
            <w:shd w:val="clear" w:color="auto" w:fill="auto"/>
            <w:noWrap/>
            <w:hideMark/>
          </w:tcPr>
          <w:p w14:paraId="52ECCE8F" w14:textId="2146DD5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3" w:author="韬 黄" w:date="2018-11-05T15:14:00Z">
                  <w:rPr>
                    <w:rFonts w:eastAsia="Times New Roman" w:cs="Times New Roman"/>
                    <w:sz w:val="22"/>
                  </w:rPr>
                </w:rPrChange>
              </w:rPr>
            </w:pPr>
            <w:ins w:id="1804" w:author="韬 黄" w:date="2018-11-05T15:14:00Z">
              <w:r w:rsidRPr="00D16979">
                <w:rPr>
                  <w:rFonts w:cs="Times New Roman"/>
                  <w:sz w:val="22"/>
                  <w:rPrChange w:id="1805" w:author="韬 黄" w:date="2018-11-05T15:14:00Z">
                    <w:rPr/>
                  </w:rPrChange>
                </w:rPr>
                <w:t>4.1%</w:t>
              </w:r>
            </w:ins>
            <w:del w:id="1806" w:author="韬 黄" w:date="2018-11-05T15:14:00Z">
              <w:r w:rsidRPr="00D16979" w:rsidDel="00696487">
                <w:rPr>
                  <w:rFonts w:eastAsia="Times New Roman" w:cs="Times New Roman"/>
                  <w:sz w:val="22"/>
                  <w:rPrChange w:id="1807" w:author="韬 黄" w:date="2018-11-05T15:14:00Z">
                    <w:rPr>
                      <w:rFonts w:eastAsia="Times New Roman" w:cs="Times New Roman"/>
                      <w:sz w:val="22"/>
                    </w:rPr>
                  </w:rPrChange>
                </w:rPr>
                <w:delText>4.10%</w:delText>
              </w:r>
            </w:del>
          </w:p>
        </w:tc>
        <w:tc>
          <w:tcPr>
            <w:tcW w:w="1499" w:type="dxa"/>
            <w:shd w:val="clear" w:color="auto" w:fill="auto"/>
            <w:noWrap/>
            <w:hideMark/>
          </w:tcPr>
          <w:p w14:paraId="61BD1372" w14:textId="49EB807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08" w:author="韬 黄" w:date="2018-11-05T15:14:00Z">
                  <w:rPr>
                    <w:rFonts w:eastAsia="Times New Roman" w:cs="Times New Roman"/>
                    <w:sz w:val="22"/>
                  </w:rPr>
                </w:rPrChange>
              </w:rPr>
            </w:pPr>
            <w:ins w:id="1809" w:author="韬 黄" w:date="2018-11-05T15:14:00Z">
              <w:r w:rsidRPr="00D16979">
                <w:rPr>
                  <w:rFonts w:cs="Times New Roman"/>
                  <w:sz w:val="22"/>
                  <w:rPrChange w:id="1810" w:author="韬 黄" w:date="2018-11-05T15:14:00Z">
                    <w:rPr/>
                  </w:rPrChange>
                </w:rPr>
                <w:t>5.2%</w:t>
              </w:r>
            </w:ins>
            <w:del w:id="1811" w:author="韬 黄" w:date="2018-11-05T15:14:00Z">
              <w:r w:rsidRPr="00D16979" w:rsidDel="00696487">
                <w:rPr>
                  <w:rFonts w:eastAsia="Times New Roman" w:cs="Times New Roman"/>
                  <w:sz w:val="22"/>
                  <w:rPrChange w:id="1812" w:author="韬 黄" w:date="2018-11-05T15:14:00Z">
                    <w:rPr>
                      <w:rFonts w:eastAsia="Times New Roman" w:cs="Times New Roman"/>
                      <w:sz w:val="22"/>
                    </w:rPr>
                  </w:rPrChange>
                </w:rPr>
                <w:delText>5.20%</w:delText>
              </w:r>
            </w:del>
          </w:p>
        </w:tc>
        <w:tc>
          <w:tcPr>
            <w:tcW w:w="1129" w:type="dxa"/>
            <w:shd w:val="clear" w:color="auto" w:fill="auto"/>
            <w:noWrap/>
            <w:hideMark/>
          </w:tcPr>
          <w:p w14:paraId="2D9FF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13" w:author="韬 黄" w:date="2018-11-05T15:14:00Z">
                  <w:rPr>
                    <w:rFonts w:eastAsia="Times New Roman" w:cs="Times New Roman"/>
                    <w:sz w:val="22"/>
                  </w:rPr>
                </w:rPrChange>
              </w:rPr>
            </w:pPr>
            <w:r w:rsidRPr="00D16979">
              <w:rPr>
                <w:rFonts w:eastAsia="Times New Roman" w:cs="Times New Roman"/>
                <w:sz w:val="22"/>
                <w:rPrChange w:id="1814" w:author="韬 黄" w:date="2018-11-05T15:14:00Z">
                  <w:rPr>
                    <w:rFonts w:eastAsia="Times New Roman" w:cs="Times New Roman"/>
                    <w:sz w:val="22"/>
                  </w:rPr>
                </w:rPrChange>
              </w:rPr>
              <w:t>126</w:t>
            </w:r>
          </w:p>
        </w:tc>
      </w:tr>
      <w:tr w:rsidR="00D16979" w:rsidRPr="00D16979"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D16979" w:rsidRDefault="00D16979" w:rsidP="00D16979">
            <w:pPr>
              <w:spacing w:after="0" w:line="240" w:lineRule="auto"/>
              <w:rPr>
                <w:rFonts w:eastAsia="Times New Roman" w:cs="Times New Roman"/>
                <w:b w:val="0"/>
                <w:sz w:val="22"/>
                <w:rPrChange w:id="1815" w:author="韬 黄" w:date="2018-11-05T15:14:00Z">
                  <w:rPr>
                    <w:rFonts w:eastAsia="Times New Roman" w:cs="Times New Roman"/>
                    <w:b w:val="0"/>
                    <w:sz w:val="22"/>
                  </w:rPr>
                </w:rPrChange>
              </w:rPr>
            </w:pPr>
            <w:r w:rsidRPr="00D16979">
              <w:rPr>
                <w:rFonts w:eastAsia="Times New Roman" w:cs="Times New Roman"/>
                <w:b w:val="0"/>
                <w:sz w:val="22"/>
                <w:rPrChange w:id="1816" w:author="韬 黄" w:date="2018-11-05T15:14:00Z">
                  <w:rPr>
                    <w:rFonts w:eastAsia="Times New Roman" w:cs="Times New Roman"/>
                    <w:sz w:val="22"/>
                  </w:rPr>
                </w:rPrChange>
              </w:rPr>
              <w:t>Face Tissue</w:t>
            </w:r>
          </w:p>
        </w:tc>
        <w:tc>
          <w:tcPr>
            <w:tcW w:w="960" w:type="dxa"/>
            <w:shd w:val="clear" w:color="auto" w:fill="auto"/>
            <w:noWrap/>
            <w:hideMark/>
          </w:tcPr>
          <w:p w14:paraId="7E41CDD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7" w:author="韬 黄" w:date="2018-11-05T15:14:00Z">
                  <w:rPr>
                    <w:rFonts w:eastAsia="Times New Roman" w:cs="Times New Roman"/>
                    <w:sz w:val="22"/>
                  </w:rPr>
                </w:rPrChange>
              </w:rPr>
            </w:pPr>
            <w:r w:rsidRPr="00D16979">
              <w:rPr>
                <w:rFonts w:eastAsia="Times New Roman" w:cs="Times New Roman"/>
                <w:sz w:val="22"/>
                <w:rPrChange w:id="1818" w:author="韬 黄" w:date="2018-11-05T15:14:00Z">
                  <w:rPr>
                    <w:rFonts w:eastAsia="Times New Roman" w:cs="Times New Roman"/>
                    <w:sz w:val="22"/>
                  </w:rPr>
                </w:rPrChange>
              </w:rPr>
              <w:t>2.1</w:t>
            </w:r>
          </w:p>
        </w:tc>
        <w:tc>
          <w:tcPr>
            <w:tcW w:w="960" w:type="dxa"/>
            <w:shd w:val="clear" w:color="auto" w:fill="auto"/>
            <w:noWrap/>
            <w:hideMark/>
          </w:tcPr>
          <w:p w14:paraId="3D828FA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19" w:author="韬 黄" w:date="2018-11-05T15:14:00Z">
                  <w:rPr>
                    <w:rFonts w:eastAsia="Times New Roman" w:cs="Times New Roman"/>
                    <w:sz w:val="22"/>
                  </w:rPr>
                </w:rPrChange>
              </w:rPr>
            </w:pPr>
            <w:r w:rsidRPr="00D16979">
              <w:rPr>
                <w:rFonts w:eastAsia="Times New Roman" w:cs="Times New Roman"/>
                <w:sz w:val="22"/>
                <w:rPrChange w:id="1820" w:author="韬 黄" w:date="2018-11-05T15:14:00Z">
                  <w:rPr>
                    <w:rFonts w:eastAsia="Times New Roman" w:cs="Times New Roman"/>
                    <w:sz w:val="22"/>
                  </w:rPr>
                </w:rPrChange>
              </w:rPr>
              <w:t>75.8</w:t>
            </w:r>
          </w:p>
        </w:tc>
        <w:tc>
          <w:tcPr>
            <w:tcW w:w="1389" w:type="dxa"/>
            <w:shd w:val="clear" w:color="auto" w:fill="auto"/>
            <w:noWrap/>
            <w:hideMark/>
          </w:tcPr>
          <w:p w14:paraId="54CE4F96" w14:textId="489C5E8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1" w:author="韬 黄" w:date="2018-11-05T15:14:00Z">
                  <w:rPr>
                    <w:rFonts w:eastAsia="Times New Roman" w:cs="Times New Roman"/>
                    <w:sz w:val="22"/>
                  </w:rPr>
                </w:rPrChange>
              </w:rPr>
            </w:pPr>
            <w:ins w:id="1822" w:author="韬 黄" w:date="2018-11-05T15:14:00Z">
              <w:r w:rsidRPr="00D16979">
                <w:rPr>
                  <w:rFonts w:cs="Times New Roman"/>
                  <w:sz w:val="22"/>
                  <w:rPrChange w:id="1823" w:author="韬 黄" w:date="2018-11-05T15:14:00Z">
                    <w:rPr/>
                  </w:rPrChange>
                </w:rPr>
                <w:t>0.3%</w:t>
              </w:r>
            </w:ins>
            <w:del w:id="1824" w:author="韬 黄" w:date="2018-11-05T15:14:00Z">
              <w:r w:rsidRPr="00D16979" w:rsidDel="00696487">
                <w:rPr>
                  <w:rFonts w:eastAsia="Times New Roman" w:cs="Times New Roman"/>
                  <w:sz w:val="22"/>
                  <w:rPrChange w:id="1825" w:author="韬 黄" w:date="2018-11-05T15:14:00Z">
                    <w:rPr>
                      <w:rFonts w:eastAsia="Times New Roman" w:cs="Times New Roman"/>
                      <w:sz w:val="22"/>
                    </w:rPr>
                  </w:rPrChange>
                </w:rPr>
                <w:delText>0.30%</w:delText>
              </w:r>
            </w:del>
          </w:p>
        </w:tc>
        <w:tc>
          <w:tcPr>
            <w:tcW w:w="1499" w:type="dxa"/>
            <w:shd w:val="clear" w:color="auto" w:fill="auto"/>
            <w:noWrap/>
            <w:hideMark/>
          </w:tcPr>
          <w:p w14:paraId="09D01DBD" w14:textId="181A316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26" w:author="韬 黄" w:date="2018-11-05T15:14:00Z">
                  <w:rPr>
                    <w:rFonts w:eastAsia="Times New Roman" w:cs="Times New Roman"/>
                    <w:sz w:val="22"/>
                  </w:rPr>
                </w:rPrChange>
              </w:rPr>
            </w:pPr>
            <w:ins w:id="1827" w:author="韬 黄" w:date="2018-11-05T15:14:00Z">
              <w:r w:rsidRPr="00D16979">
                <w:rPr>
                  <w:rFonts w:cs="Times New Roman"/>
                  <w:sz w:val="22"/>
                  <w:rPrChange w:id="1828" w:author="韬 黄" w:date="2018-11-05T15:14:00Z">
                    <w:rPr/>
                  </w:rPrChange>
                </w:rPr>
                <w:t>11.7%</w:t>
              </w:r>
            </w:ins>
            <w:del w:id="1829" w:author="韬 黄" w:date="2018-11-05T15:14:00Z">
              <w:r w:rsidRPr="00D16979" w:rsidDel="00696487">
                <w:rPr>
                  <w:rFonts w:eastAsia="Times New Roman" w:cs="Times New Roman"/>
                  <w:sz w:val="22"/>
                  <w:rPrChange w:id="1830" w:author="韬 黄" w:date="2018-11-05T15:14:00Z">
                    <w:rPr>
                      <w:rFonts w:eastAsia="Times New Roman" w:cs="Times New Roman"/>
                      <w:sz w:val="22"/>
                    </w:rPr>
                  </w:rPrChange>
                </w:rPr>
                <w:delText>11.70%</w:delText>
              </w:r>
            </w:del>
          </w:p>
        </w:tc>
        <w:tc>
          <w:tcPr>
            <w:tcW w:w="1129" w:type="dxa"/>
            <w:shd w:val="clear" w:color="auto" w:fill="auto"/>
            <w:noWrap/>
            <w:hideMark/>
          </w:tcPr>
          <w:p w14:paraId="101192E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31" w:author="韬 黄" w:date="2018-11-05T15:14:00Z">
                  <w:rPr>
                    <w:rFonts w:eastAsia="Times New Roman" w:cs="Times New Roman"/>
                    <w:sz w:val="22"/>
                  </w:rPr>
                </w:rPrChange>
              </w:rPr>
            </w:pPr>
            <w:r w:rsidRPr="00D16979">
              <w:rPr>
                <w:rFonts w:eastAsia="Times New Roman" w:cs="Times New Roman"/>
                <w:sz w:val="22"/>
                <w:rPrChange w:id="1832" w:author="韬 黄" w:date="2018-11-05T15:14:00Z">
                  <w:rPr>
                    <w:rFonts w:eastAsia="Times New Roman" w:cs="Times New Roman"/>
                    <w:sz w:val="22"/>
                  </w:rPr>
                </w:rPrChange>
              </w:rPr>
              <w:t>6</w:t>
            </w:r>
          </w:p>
        </w:tc>
      </w:tr>
      <w:tr w:rsidR="00D16979" w:rsidRPr="00D16979"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D16979" w:rsidRDefault="00D16979" w:rsidP="00D16979">
            <w:pPr>
              <w:spacing w:after="0" w:line="240" w:lineRule="auto"/>
              <w:rPr>
                <w:rFonts w:eastAsia="Times New Roman" w:cs="Times New Roman"/>
                <w:b w:val="0"/>
                <w:sz w:val="22"/>
                <w:rPrChange w:id="1833" w:author="韬 黄" w:date="2018-11-05T15:14:00Z">
                  <w:rPr>
                    <w:rFonts w:eastAsia="Times New Roman" w:cs="Times New Roman"/>
                    <w:b w:val="0"/>
                    <w:sz w:val="22"/>
                  </w:rPr>
                </w:rPrChange>
              </w:rPr>
            </w:pPr>
            <w:r w:rsidRPr="00D16979">
              <w:rPr>
                <w:rFonts w:eastAsia="Times New Roman" w:cs="Times New Roman"/>
                <w:b w:val="0"/>
                <w:sz w:val="22"/>
                <w:rPrChange w:id="1834" w:author="韬 黄" w:date="2018-11-05T15:14:00Z">
                  <w:rPr>
                    <w:rFonts w:eastAsia="Times New Roman" w:cs="Times New Roman"/>
                    <w:sz w:val="22"/>
                  </w:rPr>
                </w:rPrChange>
              </w:rPr>
              <w:t>Frozen Dinner</w:t>
            </w:r>
          </w:p>
        </w:tc>
        <w:tc>
          <w:tcPr>
            <w:tcW w:w="960" w:type="dxa"/>
            <w:shd w:val="clear" w:color="auto" w:fill="auto"/>
            <w:noWrap/>
            <w:hideMark/>
          </w:tcPr>
          <w:p w14:paraId="2119096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5" w:author="韬 黄" w:date="2018-11-05T15:14:00Z">
                  <w:rPr>
                    <w:rFonts w:eastAsia="Times New Roman" w:cs="Times New Roman"/>
                    <w:sz w:val="22"/>
                  </w:rPr>
                </w:rPrChange>
              </w:rPr>
            </w:pPr>
            <w:r w:rsidRPr="00D16979">
              <w:rPr>
                <w:rFonts w:eastAsia="Times New Roman" w:cs="Times New Roman"/>
                <w:sz w:val="22"/>
                <w:rPrChange w:id="1836" w:author="韬 黄" w:date="2018-11-05T15:14:00Z">
                  <w:rPr>
                    <w:rFonts w:eastAsia="Times New Roman" w:cs="Times New Roman"/>
                    <w:sz w:val="22"/>
                  </w:rPr>
                </w:rPrChange>
              </w:rPr>
              <w:t>2</w:t>
            </w:r>
          </w:p>
        </w:tc>
        <w:tc>
          <w:tcPr>
            <w:tcW w:w="960" w:type="dxa"/>
            <w:shd w:val="clear" w:color="auto" w:fill="auto"/>
            <w:noWrap/>
            <w:hideMark/>
          </w:tcPr>
          <w:p w14:paraId="588B4FD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7" w:author="韬 黄" w:date="2018-11-05T15:14:00Z">
                  <w:rPr>
                    <w:rFonts w:eastAsia="Times New Roman" w:cs="Times New Roman"/>
                    <w:sz w:val="22"/>
                  </w:rPr>
                </w:rPrChange>
              </w:rPr>
            </w:pPr>
            <w:r w:rsidRPr="00D16979">
              <w:rPr>
                <w:rFonts w:eastAsia="Times New Roman" w:cs="Times New Roman"/>
                <w:sz w:val="22"/>
                <w:rPrChange w:id="1838" w:author="韬 黄" w:date="2018-11-05T15:14:00Z">
                  <w:rPr>
                    <w:rFonts w:eastAsia="Times New Roman" w:cs="Times New Roman"/>
                    <w:sz w:val="22"/>
                  </w:rPr>
                </w:rPrChange>
              </w:rPr>
              <w:t>43.8</w:t>
            </w:r>
          </w:p>
        </w:tc>
        <w:tc>
          <w:tcPr>
            <w:tcW w:w="1389" w:type="dxa"/>
            <w:shd w:val="clear" w:color="auto" w:fill="auto"/>
            <w:noWrap/>
            <w:hideMark/>
          </w:tcPr>
          <w:p w14:paraId="7383FD78" w14:textId="58CDE5C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39" w:author="韬 黄" w:date="2018-11-05T15:14:00Z">
                  <w:rPr>
                    <w:rFonts w:eastAsia="Times New Roman" w:cs="Times New Roman"/>
                    <w:sz w:val="22"/>
                  </w:rPr>
                </w:rPrChange>
              </w:rPr>
            </w:pPr>
            <w:ins w:id="1840" w:author="韬 黄" w:date="2018-11-05T15:14:00Z">
              <w:r w:rsidRPr="00D16979">
                <w:rPr>
                  <w:rFonts w:cs="Times New Roman"/>
                  <w:sz w:val="22"/>
                  <w:rPrChange w:id="1841" w:author="韬 黄" w:date="2018-11-05T15:14:00Z">
                    <w:rPr/>
                  </w:rPrChange>
                </w:rPr>
                <w:t>5.3%</w:t>
              </w:r>
            </w:ins>
            <w:del w:id="1842" w:author="韬 黄" w:date="2018-11-05T15:14:00Z">
              <w:r w:rsidRPr="00D16979" w:rsidDel="00696487">
                <w:rPr>
                  <w:rFonts w:eastAsia="Times New Roman" w:cs="Times New Roman"/>
                  <w:sz w:val="22"/>
                  <w:rPrChange w:id="1843" w:author="韬 黄" w:date="2018-11-05T15:14:00Z">
                    <w:rPr>
                      <w:rFonts w:eastAsia="Times New Roman" w:cs="Times New Roman"/>
                      <w:sz w:val="22"/>
                    </w:rPr>
                  </w:rPrChange>
                </w:rPr>
                <w:delText>5.30%</w:delText>
              </w:r>
            </w:del>
          </w:p>
        </w:tc>
        <w:tc>
          <w:tcPr>
            <w:tcW w:w="1499" w:type="dxa"/>
            <w:shd w:val="clear" w:color="auto" w:fill="auto"/>
            <w:noWrap/>
            <w:hideMark/>
          </w:tcPr>
          <w:p w14:paraId="299FCE2B" w14:textId="684C9692"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4" w:author="韬 黄" w:date="2018-11-05T15:14:00Z">
                  <w:rPr>
                    <w:rFonts w:eastAsia="Times New Roman" w:cs="Times New Roman"/>
                    <w:sz w:val="22"/>
                  </w:rPr>
                </w:rPrChange>
              </w:rPr>
            </w:pPr>
            <w:ins w:id="1845" w:author="韬 黄" w:date="2018-11-05T15:14:00Z">
              <w:r w:rsidRPr="00D16979">
                <w:rPr>
                  <w:rFonts w:cs="Times New Roman"/>
                  <w:sz w:val="22"/>
                  <w:rPrChange w:id="1846" w:author="韬 黄" w:date="2018-11-05T15:14:00Z">
                    <w:rPr/>
                  </w:rPrChange>
                </w:rPr>
                <w:t>23.7%</w:t>
              </w:r>
            </w:ins>
            <w:del w:id="1847" w:author="韬 黄" w:date="2018-11-05T15:14:00Z">
              <w:r w:rsidRPr="00D16979" w:rsidDel="00696487">
                <w:rPr>
                  <w:rFonts w:eastAsia="Times New Roman" w:cs="Times New Roman"/>
                  <w:sz w:val="22"/>
                  <w:rPrChange w:id="1848" w:author="韬 黄" w:date="2018-11-05T15:14:00Z">
                    <w:rPr>
                      <w:rFonts w:eastAsia="Times New Roman" w:cs="Times New Roman"/>
                      <w:sz w:val="22"/>
                    </w:rPr>
                  </w:rPrChange>
                </w:rPr>
                <w:delText>23.70%</w:delText>
              </w:r>
            </w:del>
          </w:p>
        </w:tc>
        <w:tc>
          <w:tcPr>
            <w:tcW w:w="1129" w:type="dxa"/>
            <w:shd w:val="clear" w:color="auto" w:fill="auto"/>
            <w:noWrap/>
            <w:hideMark/>
          </w:tcPr>
          <w:p w14:paraId="72B51E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49" w:author="韬 黄" w:date="2018-11-05T15:14:00Z">
                  <w:rPr>
                    <w:rFonts w:eastAsia="Times New Roman" w:cs="Times New Roman"/>
                    <w:sz w:val="22"/>
                  </w:rPr>
                </w:rPrChange>
              </w:rPr>
            </w:pPr>
            <w:r w:rsidRPr="00D16979">
              <w:rPr>
                <w:rFonts w:eastAsia="Times New Roman" w:cs="Times New Roman"/>
                <w:sz w:val="22"/>
                <w:rPrChange w:id="1850" w:author="韬 黄" w:date="2018-11-05T15:14:00Z">
                  <w:rPr>
                    <w:rFonts w:eastAsia="Times New Roman" w:cs="Times New Roman"/>
                    <w:sz w:val="22"/>
                  </w:rPr>
                </w:rPrChange>
              </w:rPr>
              <w:t>87</w:t>
            </w:r>
          </w:p>
        </w:tc>
      </w:tr>
      <w:tr w:rsidR="00D16979" w:rsidRPr="00D16979"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D16979" w:rsidRDefault="00D16979" w:rsidP="00D16979">
            <w:pPr>
              <w:spacing w:after="0" w:line="240" w:lineRule="auto"/>
              <w:rPr>
                <w:rFonts w:eastAsia="Times New Roman" w:cs="Times New Roman"/>
                <w:b w:val="0"/>
                <w:sz w:val="22"/>
                <w:rPrChange w:id="1851" w:author="韬 黄" w:date="2018-11-05T15:14:00Z">
                  <w:rPr>
                    <w:rFonts w:eastAsia="Times New Roman" w:cs="Times New Roman"/>
                    <w:b w:val="0"/>
                    <w:sz w:val="22"/>
                  </w:rPr>
                </w:rPrChange>
              </w:rPr>
            </w:pPr>
            <w:r w:rsidRPr="00D16979">
              <w:rPr>
                <w:rFonts w:eastAsia="Times New Roman" w:cs="Times New Roman"/>
                <w:b w:val="0"/>
                <w:sz w:val="22"/>
                <w:rPrChange w:id="1852" w:author="韬 黄" w:date="2018-11-05T15:14:00Z">
                  <w:rPr>
                    <w:rFonts w:eastAsia="Times New Roman" w:cs="Times New Roman"/>
                    <w:sz w:val="22"/>
                  </w:rPr>
                </w:rPrChange>
              </w:rPr>
              <w:t>Frozen pizza</w:t>
            </w:r>
          </w:p>
        </w:tc>
        <w:tc>
          <w:tcPr>
            <w:tcW w:w="960" w:type="dxa"/>
            <w:shd w:val="clear" w:color="auto" w:fill="auto"/>
            <w:noWrap/>
            <w:hideMark/>
          </w:tcPr>
          <w:p w14:paraId="41FA6C0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3" w:author="韬 黄" w:date="2018-11-05T15:14:00Z">
                  <w:rPr>
                    <w:rFonts w:eastAsia="Times New Roman" w:cs="Times New Roman"/>
                    <w:sz w:val="22"/>
                  </w:rPr>
                </w:rPrChange>
              </w:rPr>
            </w:pPr>
            <w:r w:rsidRPr="00D16979">
              <w:rPr>
                <w:rFonts w:eastAsia="Times New Roman" w:cs="Times New Roman"/>
                <w:sz w:val="22"/>
                <w:rPrChange w:id="1854" w:author="韬 黄" w:date="2018-11-05T15:14:00Z">
                  <w:rPr>
                    <w:rFonts w:eastAsia="Times New Roman" w:cs="Times New Roman"/>
                    <w:sz w:val="22"/>
                  </w:rPr>
                </w:rPrChange>
              </w:rPr>
              <w:t>3.4</w:t>
            </w:r>
          </w:p>
        </w:tc>
        <w:tc>
          <w:tcPr>
            <w:tcW w:w="960" w:type="dxa"/>
            <w:shd w:val="clear" w:color="auto" w:fill="auto"/>
            <w:noWrap/>
            <w:hideMark/>
          </w:tcPr>
          <w:p w14:paraId="3F0E7F7D"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5" w:author="韬 黄" w:date="2018-11-05T15:14:00Z">
                  <w:rPr>
                    <w:rFonts w:eastAsia="Times New Roman" w:cs="Times New Roman"/>
                    <w:sz w:val="22"/>
                  </w:rPr>
                </w:rPrChange>
              </w:rPr>
            </w:pPr>
            <w:r w:rsidRPr="00D16979">
              <w:rPr>
                <w:rFonts w:eastAsia="Times New Roman" w:cs="Times New Roman"/>
                <w:sz w:val="22"/>
                <w:rPrChange w:id="1856" w:author="韬 黄" w:date="2018-11-05T15:14:00Z">
                  <w:rPr>
                    <w:rFonts w:eastAsia="Times New Roman" w:cs="Times New Roman"/>
                    <w:sz w:val="22"/>
                  </w:rPr>
                </w:rPrChange>
              </w:rPr>
              <w:t>31.2</w:t>
            </w:r>
          </w:p>
        </w:tc>
        <w:tc>
          <w:tcPr>
            <w:tcW w:w="1389" w:type="dxa"/>
            <w:shd w:val="clear" w:color="auto" w:fill="auto"/>
            <w:noWrap/>
            <w:hideMark/>
          </w:tcPr>
          <w:p w14:paraId="2A3DB46E" w14:textId="7958C9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57" w:author="韬 黄" w:date="2018-11-05T15:14:00Z">
                  <w:rPr>
                    <w:rFonts w:eastAsia="Times New Roman" w:cs="Times New Roman"/>
                    <w:sz w:val="22"/>
                  </w:rPr>
                </w:rPrChange>
              </w:rPr>
            </w:pPr>
            <w:ins w:id="1858" w:author="韬 黄" w:date="2018-11-05T15:14:00Z">
              <w:r w:rsidRPr="00D16979">
                <w:rPr>
                  <w:rFonts w:cs="Times New Roman"/>
                  <w:sz w:val="22"/>
                  <w:rPrChange w:id="1859" w:author="韬 黄" w:date="2018-11-05T15:14:00Z">
                    <w:rPr/>
                  </w:rPrChange>
                </w:rPr>
                <w:t>8.9%</w:t>
              </w:r>
            </w:ins>
            <w:del w:id="1860" w:author="韬 黄" w:date="2018-11-05T15:14:00Z">
              <w:r w:rsidRPr="00D16979" w:rsidDel="00696487">
                <w:rPr>
                  <w:rFonts w:eastAsia="Times New Roman" w:cs="Times New Roman"/>
                  <w:sz w:val="22"/>
                  <w:rPrChange w:id="1861" w:author="韬 黄" w:date="2018-11-05T15:14:00Z">
                    <w:rPr>
                      <w:rFonts w:eastAsia="Times New Roman" w:cs="Times New Roman"/>
                      <w:sz w:val="22"/>
                    </w:rPr>
                  </w:rPrChange>
                </w:rPr>
                <w:delText>8.90%</w:delText>
              </w:r>
            </w:del>
          </w:p>
        </w:tc>
        <w:tc>
          <w:tcPr>
            <w:tcW w:w="1499" w:type="dxa"/>
            <w:shd w:val="clear" w:color="auto" w:fill="auto"/>
            <w:noWrap/>
            <w:hideMark/>
          </w:tcPr>
          <w:p w14:paraId="1C3FA785" w14:textId="2907C561"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2" w:author="韬 黄" w:date="2018-11-05T15:14:00Z">
                  <w:rPr>
                    <w:rFonts w:eastAsia="Times New Roman" w:cs="Times New Roman"/>
                    <w:sz w:val="22"/>
                  </w:rPr>
                </w:rPrChange>
              </w:rPr>
            </w:pPr>
            <w:ins w:id="1863" w:author="韬 黄" w:date="2018-11-05T15:14:00Z">
              <w:r w:rsidRPr="00D16979">
                <w:rPr>
                  <w:rFonts w:cs="Times New Roman"/>
                  <w:sz w:val="22"/>
                  <w:rPrChange w:id="1864" w:author="韬 黄" w:date="2018-11-05T15:14:00Z">
                    <w:rPr/>
                  </w:rPrChange>
                </w:rPr>
                <w:t>9.1%</w:t>
              </w:r>
            </w:ins>
            <w:del w:id="1865" w:author="韬 黄" w:date="2018-11-05T15:14:00Z">
              <w:r w:rsidRPr="00D16979" w:rsidDel="00696487">
                <w:rPr>
                  <w:rFonts w:eastAsia="Times New Roman" w:cs="Times New Roman"/>
                  <w:sz w:val="22"/>
                  <w:rPrChange w:id="1866" w:author="韬 黄" w:date="2018-11-05T15:14:00Z">
                    <w:rPr>
                      <w:rFonts w:eastAsia="Times New Roman" w:cs="Times New Roman"/>
                      <w:sz w:val="22"/>
                    </w:rPr>
                  </w:rPrChange>
                </w:rPr>
                <w:delText>9.10%</w:delText>
              </w:r>
            </w:del>
          </w:p>
        </w:tc>
        <w:tc>
          <w:tcPr>
            <w:tcW w:w="1129" w:type="dxa"/>
            <w:shd w:val="clear" w:color="auto" w:fill="auto"/>
            <w:noWrap/>
            <w:hideMark/>
          </w:tcPr>
          <w:p w14:paraId="510A5EB3"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67" w:author="韬 黄" w:date="2018-11-05T15:14:00Z">
                  <w:rPr>
                    <w:rFonts w:eastAsia="Times New Roman" w:cs="Times New Roman"/>
                    <w:sz w:val="22"/>
                  </w:rPr>
                </w:rPrChange>
              </w:rPr>
            </w:pPr>
            <w:r w:rsidRPr="00D16979">
              <w:rPr>
                <w:rFonts w:eastAsia="Times New Roman" w:cs="Times New Roman"/>
                <w:sz w:val="22"/>
                <w:rPrChange w:id="1868" w:author="韬 黄" w:date="2018-11-05T15:14:00Z">
                  <w:rPr>
                    <w:rFonts w:eastAsia="Times New Roman" w:cs="Times New Roman"/>
                    <w:sz w:val="22"/>
                  </w:rPr>
                </w:rPrChange>
              </w:rPr>
              <w:t>147</w:t>
            </w:r>
          </w:p>
        </w:tc>
      </w:tr>
      <w:tr w:rsidR="00D16979" w:rsidRPr="00D16979"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D16979" w:rsidRDefault="00D16979" w:rsidP="00D16979">
            <w:pPr>
              <w:spacing w:after="0" w:line="240" w:lineRule="auto"/>
              <w:rPr>
                <w:rFonts w:eastAsia="Times New Roman" w:cs="Times New Roman"/>
                <w:b w:val="0"/>
                <w:sz w:val="22"/>
                <w:rPrChange w:id="1869" w:author="韬 黄" w:date="2018-11-05T15:14:00Z">
                  <w:rPr>
                    <w:rFonts w:eastAsia="Times New Roman" w:cs="Times New Roman"/>
                    <w:b w:val="0"/>
                    <w:sz w:val="22"/>
                  </w:rPr>
                </w:rPrChange>
              </w:rPr>
            </w:pPr>
            <w:r w:rsidRPr="00D16979">
              <w:rPr>
                <w:rFonts w:eastAsia="Times New Roman" w:cs="Times New Roman"/>
                <w:b w:val="0"/>
                <w:sz w:val="22"/>
                <w:rPrChange w:id="1870" w:author="韬 黄" w:date="2018-11-05T15:14:00Z">
                  <w:rPr>
                    <w:rFonts w:eastAsia="Times New Roman" w:cs="Times New Roman"/>
                    <w:sz w:val="22"/>
                  </w:rPr>
                </w:rPrChange>
              </w:rPr>
              <w:t>Household Cleaner</w:t>
            </w:r>
          </w:p>
        </w:tc>
        <w:tc>
          <w:tcPr>
            <w:tcW w:w="960" w:type="dxa"/>
            <w:shd w:val="clear" w:color="auto" w:fill="auto"/>
            <w:noWrap/>
            <w:hideMark/>
          </w:tcPr>
          <w:p w14:paraId="5AEF340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1" w:author="韬 黄" w:date="2018-11-05T15:14:00Z">
                  <w:rPr>
                    <w:rFonts w:eastAsia="Times New Roman" w:cs="Times New Roman"/>
                    <w:sz w:val="22"/>
                  </w:rPr>
                </w:rPrChange>
              </w:rPr>
            </w:pPr>
            <w:r w:rsidRPr="00D16979">
              <w:rPr>
                <w:rFonts w:eastAsia="Times New Roman" w:cs="Times New Roman"/>
                <w:sz w:val="22"/>
                <w:rPrChange w:id="1872" w:author="韬 黄" w:date="2018-11-05T15:14:00Z">
                  <w:rPr>
                    <w:rFonts w:eastAsia="Times New Roman" w:cs="Times New Roman"/>
                    <w:sz w:val="22"/>
                  </w:rPr>
                </w:rPrChange>
              </w:rPr>
              <w:t>2.5</w:t>
            </w:r>
          </w:p>
        </w:tc>
        <w:tc>
          <w:tcPr>
            <w:tcW w:w="960" w:type="dxa"/>
            <w:shd w:val="clear" w:color="auto" w:fill="auto"/>
            <w:noWrap/>
            <w:hideMark/>
          </w:tcPr>
          <w:p w14:paraId="25ABBE9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3" w:author="韬 黄" w:date="2018-11-05T15:14:00Z">
                  <w:rPr>
                    <w:rFonts w:eastAsia="Times New Roman" w:cs="Times New Roman"/>
                    <w:sz w:val="22"/>
                  </w:rPr>
                </w:rPrChange>
              </w:rPr>
            </w:pPr>
            <w:r w:rsidRPr="00D16979">
              <w:rPr>
                <w:rFonts w:eastAsia="Times New Roman" w:cs="Times New Roman"/>
                <w:sz w:val="22"/>
                <w:rPrChange w:id="1874" w:author="韬 黄" w:date="2018-11-05T15:14:00Z">
                  <w:rPr>
                    <w:rFonts w:eastAsia="Times New Roman" w:cs="Times New Roman"/>
                    <w:sz w:val="22"/>
                  </w:rPr>
                </w:rPrChange>
              </w:rPr>
              <w:t>29.9</w:t>
            </w:r>
          </w:p>
        </w:tc>
        <w:tc>
          <w:tcPr>
            <w:tcW w:w="1389" w:type="dxa"/>
            <w:shd w:val="clear" w:color="auto" w:fill="auto"/>
            <w:noWrap/>
            <w:hideMark/>
          </w:tcPr>
          <w:p w14:paraId="48BC9794" w14:textId="72CF59FA"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75" w:author="韬 黄" w:date="2018-11-05T15:14:00Z">
                  <w:rPr>
                    <w:rFonts w:eastAsia="Times New Roman" w:cs="Times New Roman"/>
                    <w:sz w:val="22"/>
                  </w:rPr>
                </w:rPrChange>
              </w:rPr>
            </w:pPr>
            <w:ins w:id="1876" w:author="韬 黄" w:date="2018-11-05T15:14:00Z">
              <w:r w:rsidRPr="00D16979">
                <w:rPr>
                  <w:rFonts w:cs="Times New Roman"/>
                  <w:sz w:val="22"/>
                  <w:rPrChange w:id="1877" w:author="韬 黄" w:date="2018-11-05T15:14:00Z">
                    <w:rPr/>
                  </w:rPrChange>
                </w:rPr>
                <w:t>0.3%</w:t>
              </w:r>
            </w:ins>
            <w:del w:id="1878" w:author="韬 黄" w:date="2018-11-05T15:14:00Z">
              <w:r w:rsidRPr="00D16979" w:rsidDel="00696487">
                <w:rPr>
                  <w:rFonts w:eastAsia="Times New Roman" w:cs="Times New Roman"/>
                  <w:sz w:val="22"/>
                  <w:rPrChange w:id="1879" w:author="韬 黄" w:date="2018-11-05T15:14:00Z">
                    <w:rPr>
                      <w:rFonts w:eastAsia="Times New Roman" w:cs="Times New Roman"/>
                      <w:sz w:val="22"/>
                    </w:rPr>
                  </w:rPrChange>
                </w:rPr>
                <w:delText>0.30%</w:delText>
              </w:r>
            </w:del>
          </w:p>
        </w:tc>
        <w:tc>
          <w:tcPr>
            <w:tcW w:w="1499" w:type="dxa"/>
            <w:shd w:val="clear" w:color="auto" w:fill="auto"/>
            <w:noWrap/>
            <w:hideMark/>
          </w:tcPr>
          <w:p w14:paraId="060FDCFD" w14:textId="1B94683C"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0" w:author="韬 黄" w:date="2018-11-05T15:14:00Z">
                  <w:rPr>
                    <w:rFonts w:eastAsia="Times New Roman" w:cs="Times New Roman"/>
                    <w:sz w:val="22"/>
                  </w:rPr>
                </w:rPrChange>
              </w:rPr>
            </w:pPr>
            <w:ins w:id="1881" w:author="韬 黄" w:date="2018-11-05T15:14:00Z">
              <w:r w:rsidRPr="00D16979">
                <w:rPr>
                  <w:rFonts w:cs="Times New Roman"/>
                  <w:sz w:val="22"/>
                  <w:rPrChange w:id="1882" w:author="韬 黄" w:date="2018-11-05T15:14:00Z">
                    <w:rPr/>
                  </w:rPrChange>
                </w:rPr>
                <w:t>3.6%</w:t>
              </w:r>
            </w:ins>
            <w:del w:id="1883" w:author="韬 黄" w:date="2018-11-05T15:14:00Z">
              <w:r w:rsidRPr="00D16979" w:rsidDel="00696487">
                <w:rPr>
                  <w:rFonts w:eastAsia="Times New Roman" w:cs="Times New Roman"/>
                  <w:sz w:val="22"/>
                  <w:rPrChange w:id="1884" w:author="韬 黄" w:date="2018-11-05T15:14:00Z">
                    <w:rPr>
                      <w:rFonts w:eastAsia="Times New Roman" w:cs="Times New Roman"/>
                      <w:sz w:val="22"/>
                    </w:rPr>
                  </w:rPrChange>
                </w:rPr>
                <w:delText>3.60%</w:delText>
              </w:r>
            </w:del>
          </w:p>
        </w:tc>
        <w:tc>
          <w:tcPr>
            <w:tcW w:w="1129" w:type="dxa"/>
            <w:shd w:val="clear" w:color="auto" w:fill="auto"/>
            <w:noWrap/>
            <w:hideMark/>
          </w:tcPr>
          <w:p w14:paraId="299D8FA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885" w:author="韬 黄" w:date="2018-11-05T15:14:00Z">
                  <w:rPr>
                    <w:rFonts w:eastAsia="Times New Roman" w:cs="Times New Roman"/>
                    <w:sz w:val="22"/>
                  </w:rPr>
                </w:rPrChange>
              </w:rPr>
            </w:pPr>
            <w:r w:rsidRPr="00D16979">
              <w:rPr>
                <w:rFonts w:eastAsia="Times New Roman" w:cs="Times New Roman"/>
                <w:sz w:val="22"/>
                <w:rPrChange w:id="1886" w:author="韬 黄" w:date="2018-11-05T15:14:00Z">
                  <w:rPr>
                    <w:rFonts w:eastAsia="Times New Roman" w:cs="Times New Roman"/>
                    <w:sz w:val="22"/>
                  </w:rPr>
                </w:rPrChange>
              </w:rPr>
              <w:t>18</w:t>
            </w:r>
          </w:p>
        </w:tc>
      </w:tr>
      <w:tr w:rsidR="00D16979" w:rsidRPr="00D16979"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D16979" w:rsidRDefault="00D16979" w:rsidP="00D16979">
            <w:pPr>
              <w:spacing w:after="0" w:line="240" w:lineRule="auto"/>
              <w:rPr>
                <w:rFonts w:eastAsia="Times New Roman" w:cs="Times New Roman"/>
                <w:b w:val="0"/>
                <w:sz w:val="22"/>
                <w:rPrChange w:id="1887" w:author="韬 黄" w:date="2018-11-05T15:14:00Z">
                  <w:rPr>
                    <w:rFonts w:eastAsia="Times New Roman" w:cs="Times New Roman"/>
                    <w:b w:val="0"/>
                    <w:sz w:val="22"/>
                  </w:rPr>
                </w:rPrChange>
              </w:rPr>
            </w:pPr>
            <w:r w:rsidRPr="00D16979">
              <w:rPr>
                <w:rFonts w:eastAsia="Times New Roman" w:cs="Times New Roman"/>
                <w:b w:val="0"/>
                <w:sz w:val="22"/>
                <w:rPrChange w:id="1888" w:author="韬 黄" w:date="2018-11-05T15:14:00Z">
                  <w:rPr>
                    <w:rFonts w:eastAsia="Times New Roman" w:cs="Times New Roman"/>
                    <w:sz w:val="22"/>
                  </w:rPr>
                </w:rPrChange>
              </w:rPr>
              <w:t>Hotdog</w:t>
            </w:r>
          </w:p>
        </w:tc>
        <w:tc>
          <w:tcPr>
            <w:tcW w:w="960" w:type="dxa"/>
            <w:shd w:val="clear" w:color="auto" w:fill="auto"/>
            <w:noWrap/>
            <w:hideMark/>
          </w:tcPr>
          <w:p w14:paraId="2F39939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89" w:author="韬 黄" w:date="2018-11-05T15:14:00Z">
                  <w:rPr>
                    <w:rFonts w:eastAsia="Times New Roman" w:cs="Times New Roman"/>
                    <w:sz w:val="22"/>
                  </w:rPr>
                </w:rPrChange>
              </w:rPr>
            </w:pPr>
            <w:r w:rsidRPr="00D16979">
              <w:rPr>
                <w:rFonts w:eastAsia="Times New Roman" w:cs="Times New Roman"/>
                <w:sz w:val="22"/>
                <w:rPrChange w:id="1890" w:author="韬 黄" w:date="2018-11-05T15:14:00Z">
                  <w:rPr>
                    <w:rFonts w:eastAsia="Times New Roman" w:cs="Times New Roman"/>
                    <w:sz w:val="22"/>
                  </w:rPr>
                </w:rPrChange>
              </w:rPr>
              <w:t>4</w:t>
            </w:r>
          </w:p>
        </w:tc>
        <w:tc>
          <w:tcPr>
            <w:tcW w:w="960" w:type="dxa"/>
            <w:shd w:val="clear" w:color="auto" w:fill="auto"/>
            <w:noWrap/>
            <w:hideMark/>
          </w:tcPr>
          <w:p w14:paraId="4EDEF88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1" w:author="韬 黄" w:date="2018-11-05T15:14:00Z">
                  <w:rPr>
                    <w:rFonts w:eastAsia="Times New Roman" w:cs="Times New Roman"/>
                    <w:sz w:val="22"/>
                  </w:rPr>
                </w:rPrChange>
              </w:rPr>
            </w:pPr>
            <w:r w:rsidRPr="00D16979">
              <w:rPr>
                <w:rFonts w:eastAsia="Times New Roman" w:cs="Times New Roman"/>
                <w:sz w:val="22"/>
                <w:rPrChange w:id="1892" w:author="韬 黄" w:date="2018-11-05T15:14:00Z">
                  <w:rPr>
                    <w:rFonts w:eastAsia="Times New Roman" w:cs="Times New Roman"/>
                    <w:sz w:val="22"/>
                  </w:rPr>
                </w:rPrChange>
              </w:rPr>
              <w:t>68.6</w:t>
            </w:r>
          </w:p>
        </w:tc>
        <w:tc>
          <w:tcPr>
            <w:tcW w:w="1389" w:type="dxa"/>
            <w:shd w:val="clear" w:color="auto" w:fill="auto"/>
            <w:noWrap/>
            <w:hideMark/>
          </w:tcPr>
          <w:p w14:paraId="5AF0CDCC" w14:textId="7DDC3DF2"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3" w:author="韬 黄" w:date="2018-11-05T15:14:00Z">
                  <w:rPr>
                    <w:rFonts w:eastAsia="Times New Roman" w:cs="Times New Roman"/>
                    <w:sz w:val="22"/>
                  </w:rPr>
                </w:rPrChange>
              </w:rPr>
            </w:pPr>
            <w:ins w:id="1894" w:author="韬 黄" w:date="2018-11-05T15:14:00Z">
              <w:r w:rsidRPr="00D16979">
                <w:rPr>
                  <w:rFonts w:cs="Times New Roman"/>
                  <w:sz w:val="22"/>
                  <w:rPrChange w:id="1895" w:author="韬 黄" w:date="2018-11-05T15:14:00Z">
                    <w:rPr/>
                  </w:rPrChange>
                </w:rPr>
                <w:t>13.2%</w:t>
              </w:r>
            </w:ins>
            <w:del w:id="1896" w:author="韬 黄" w:date="2018-11-05T15:14:00Z">
              <w:r w:rsidRPr="00D16979" w:rsidDel="00696487">
                <w:rPr>
                  <w:rFonts w:eastAsia="Times New Roman" w:cs="Times New Roman"/>
                  <w:sz w:val="22"/>
                  <w:rPrChange w:id="1897" w:author="韬 黄" w:date="2018-11-05T15:14:00Z">
                    <w:rPr>
                      <w:rFonts w:eastAsia="Times New Roman" w:cs="Times New Roman"/>
                      <w:sz w:val="22"/>
                    </w:rPr>
                  </w:rPrChange>
                </w:rPr>
                <w:delText>13.20%</w:delText>
              </w:r>
            </w:del>
          </w:p>
        </w:tc>
        <w:tc>
          <w:tcPr>
            <w:tcW w:w="1499" w:type="dxa"/>
            <w:shd w:val="clear" w:color="auto" w:fill="auto"/>
            <w:noWrap/>
            <w:hideMark/>
          </w:tcPr>
          <w:p w14:paraId="6313EFE3" w14:textId="3BBBB5C9"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898" w:author="韬 黄" w:date="2018-11-05T15:14:00Z">
                  <w:rPr>
                    <w:rFonts w:eastAsia="Times New Roman" w:cs="Times New Roman"/>
                    <w:sz w:val="22"/>
                  </w:rPr>
                </w:rPrChange>
              </w:rPr>
            </w:pPr>
            <w:ins w:id="1899" w:author="韬 黄" w:date="2018-11-05T15:14:00Z">
              <w:r w:rsidRPr="00D16979">
                <w:rPr>
                  <w:rFonts w:cs="Times New Roman"/>
                  <w:sz w:val="22"/>
                  <w:rPrChange w:id="1900" w:author="韬 黄" w:date="2018-11-05T15:14:00Z">
                    <w:rPr/>
                  </w:rPrChange>
                </w:rPr>
                <w:t>15.6%</w:t>
              </w:r>
            </w:ins>
            <w:del w:id="1901" w:author="韬 黄" w:date="2018-11-05T15:14:00Z">
              <w:r w:rsidRPr="00D16979" w:rsidDel="00696487">
                <w:rPr>
                  <w:rFonts w:eastAsia="Times New Roman" w:cs="Times New Roman"/>
                  <w:sz w:val="22"/>
                  <w:rPrChange w:id="1902" w:author="韬 黄" w:date="2018-11-05T15:14:00Z">
                    <w:rPr>
                      <w:rFonts w:eastAsia="Times New Roman" w:cs="Times New Roman"/>
                      <w:sz w:val="22"/>
                    </w:rPr>
                  </w:rPrChange>
                </w:rPr>
                <w:delText>15.60%</w:delText>
              </w:r>
            </w:del>
          </w:p>
        </w:tc>
        <w:tc>
          <w:tcPr>
            <w:tcW w:w="1129" w:type="dxa"/>
            <w:shd w:val="clear" w:color="auto" w:fill="auto"/>
            <w:noWrap/>
            <w:hideMark/>
          </w:tcPr>
          <w:p w14:paraId="0EE6BD1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03" w:author="韬 黄" w:date="2018-11-05T15:14:00Z">
                  <w:rPr>
                    <w:rFonts w:eastAsia="Times New Roman" w:cs="Times New Roman"/>
                    <w:sz w:val="22"/>
                  </w:rPr>
                </w:rPrChange>
              </w:rPr>
            </w:pPr>
            <w:r w:rsidRPr="00D16979">
              <w:rPr>
                <w:rFonts w:eastAsia="Times New Roman" w:cs="Times New Roman"/>
                <w:sz w:val="22"/>
                <w:rPrChange w:id="1904" w:author="韬 黄" w:date="2018-11-05T15:14:00Z">
                  <w:rPr>
                    <w:rFonts w:eastAsia="Times New Roman" w:cs="Times New Roman"/>
                    <w:sz w:val="22"/>
                  </w:rPr>
                </w:rPrChange>
              </w:rPr>
              <w:t>35</w:t>
            </w:r>
          </w:p>
        </w:tc>
      </w:tr>
      <w:tr w:rsidR="00D16979" w:rsidRPr="00D16979"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D16979" w:rsidRDefault="00D16979" w:rsidP="00D16979">
            <w:pPr>
              <w:spacing w:after="0" w:line="240" w:lineRule="auto"/>
              <w:rPr>
                <w:rFonts w:eastAsia="Times New Roman" w:cs="Times New Roman"/>
                <w:b w:val="0"/>
                <w:sz w:val="22"/>
                <w:rPrChange w:id="1905" w:author="韬 黄" w:date="2018-11-05T15:14:00Z">
                  <w:rPr>
                    <w:rFonts w:eastAsia="Times New Roman" w:cs="Times New Roman"/>
                    <w:b w:val="0"/>
                    <w:sz w:val="22"/>
                  </w:rPr>
                </w:rPrChange>
              </w:rPr>
            </w:pPr>
            <w:r w:rsidRPr="00D16979">
              <w:rPr>
                <w:rFonts w:eastAsia="Times New Roman" w:cs="Times New Roman"/>
                <w:b w:val="0"/>
                <w:sz w:val="22"/>
                <w:rPrChange w:id="1906" w:author="韬 黄" w:date="2018-11-05T15:14:00Z">
                  <w:rPr>
                    <w:rFonts w:eastAsia="Times New Roman" w:cs="Times New Roman"/>
                    <w:sz w:val="22"/>
                  </w:rPr>
                </w:rPrChange>
              </w:rPr>
              <w:t>Laundry Detergent</w:t>
            </w:r>
          </w:p>
        </w:tc>
        <w:tc>
          <w:tcPr>
            <w:tcW w:w="960" w:type="dxa"/>
            <w:shd w:val="clear" w:color="auto" w:fill="auto"/>
            <w:noWrap/>
            <w:hideMark/>
          </w:tcPr>
          <w:p w14:paraId="2C4AD1F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7" w:author="韬 黄" w:date="2018-11-05T15:14:00Z">
                  <w:rPr>
                    <w:rFonts w:eastAsia="Times New Roman" w:cs="Times New Roman"/>
                    <w:sz w:val="22"/>
                  </w:rPr>
                </w:rPrChange>
              </w:rPr>
            </w:pPr>
            <w:r w:rsidRPr="00D16979">
              <w:rPr>
                <w:rFonts w:eastAsia="Times New Roman" w:cs="Times New Roman"/>
                <w:sz w:val="22"/>
                <w:rPrChange w:id="1908" w:author="韬 黄" w:date="2018-11-05T15:14:00Z">
                  <w:rPr>
                    <w:rFonts w:eastAsia="Times New Roman" w:cs="Times New Roman"/>
                    <w:sz w:val="22"/>
                  </w:rPr>
                </w:rPrChange>
              </w:rPr>
              <w:t>8.8</w:t>
            </w:r>
          </w:p>
        </w:tc>
        <w:tc>
          <w:tcPr>
            <w:tcW w:w="960" w:type="dxa"/>
            <w:shd w:val="clear" w:color="auto" w:fill="auto"/>
            <w:noWrap/>
            <w:hideMark/>
          </w:tcPr>
          <w:p w14:paraId="4D65864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09" w:author="韬 黄" w:date="2018-11-05T15:14:00Z">
                  <w:rPr>
                    <w:rFonts w:eastAsia="Times New Roman" w:cs="Times New Roman"/>
                    <w:sz w:val="22"/>
                  </w:rPr>
                </w:rPrChange>
              </w:rPr>
            </w:pPr>
            <w:r w:rsidRPr="00D16979">
              <w:rPr>
                <w:rFonts w:eastAsia="Times New Roman" w:cs="Times New Roman"/>
                <w:sz w:val="22"/>
                <w:rPrChange w:id="1910" w:author="韬 黄" w:date="2018-11-05T15:14:00Z">
                  <w:rPr>
                    <w:rFonts w:eastAsia="Times New Roman" w:cs="Times New Roman"/>
                    <w:sz w:val="22"/>
                  </w:rPr>
                </w:rPrChange>
              </w:rPr>
              <w:t>28.9</w:t>
            </w:r>
          </w:p>
        </w:tc>
        <w:tc>
          <w:tcPr>
            <w:tcW w:w="1389" w:type="dxa"/>
            <w:shd w:val="clear" w:color="auto" w:fill="auto"/>
            <w:noWrap/>
            <w:hideMark/>
          </w:tcPr>
          <w:p w14:paraId="4ADE6A87" w14:textId="5E09BC3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1" w:author="韬 黄" w:date="2018-11-05T15:14:00Z">
                  <w:rPr>
                    <w:rFonts w:eastAsia="Times New Roman" w:cs="Times New Roman"/>
                    <w:sz w:val="22"/>
                  </w:rPr>
                </w:rPrChange>
              </w:rPr>
            </w:pPr>
            <w:ins w:id="1912" w:author="韬 黄" w:date="2018-11-05T15:14:00Z">
              <w:r w:rsidRPr="00D16979">
                <w:rPr>
                  <w:rFonts w:cs="Times New Roman"/>
                  <w:sz w:val="22"/>
                  <w:rPrChange w:id="1913" w:author="韬 黄" w:date="2018-11-05T15:14:00Z">
                    <w:rPr/>
                  </w:rPrChange>
                </w:rPr>
                <w:t>2.3%</w:t>
              </w:r>
            </w:ins>
            <w:del w:id="1914" w:author="韬 黄" w:date="2018-11-05T15:14:00Z">
              <w:r w:rsidRPr="00D16979" w:rsidDel="00696487">
                <w:rPr>
                  <w:rFonts w:eastAsia="Times New Roman" w:cs="Times New Roman"/>
                  <w:sz w:val="22"/>
                  <w:rPrChange w:id="1915" w:author="韬 黄" w:date="2018-11-05T15:14:00Z">
                    <w:rPr>
                      <w:rFonts w:eastAsia="Times New Roman" w:cs="Times New Roman"/>
                      <w:sz w:val="22"/>
                    </w:rPr>
                  </w:rPrChange>
                </w:rPr>
                <w:delText>2.30%</w:delText>
              </w:r>
            </w:del>
          </w:p>
        </w:tc>
        <w:tc>
          <w:tcPr>
            <w:tcW w:w="1499" w:type="dxa"/>
            <w:shd w:val="clear" w:color="auto" w:fill="auto"/>
            <w:noWrap/>
            <w:hideMark/>
          </w:tcPr>
          <w:p w14:paraId="51A9911D" w14:textId="5491FE7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16" w:author="韬 黄" w:date="2018-11-05T15:14:00Z">
                  <w:rPr>
                    <w:rFonts w:eastAsia="Times New Roman" w:cs="Times New Roman"/>
                    <w:sz w:val="22"/>
                  </w:rPr>
                </w:rPrChange>
              </w:rPr>
            </w:pPr>
            <w:ins w:id="1917" w:author="韬 黄" w:date="2018-11-05T15:14:00Z">
              <w:r w:rsidRPr="00D16979">
                <w:rPr>
                  <w:rFonts w:cs="Times New Roman"/>
                  <w:sz w:val="22"/>
                  <w:rPrChange w:id="1918" w:author="韬 黄" w:date="2018-11-05T15:14:00Z">
                    <w:rPr/>
                  </w:rPrChange>
                </w:rPr>
                <w:t>8.8%</w:t>
              </w:r>
            </w:ins>
            <w:del w:id="1919" w:author="韬 黄" w:date="2018-11-05T15:14:00Z">
              <w:r w:rsidRPr="00D16979" w:rsidDel="00696487">
                <w:rPr>
                  <w:rFonts w:eastAsia="Times New Roman" w:cs="Times New Roman"/>
                  <w:sz w:val="22"/>
                  <w:rPrChange w:id="1920" w:author="韬 黄" w:date="2018-11-05T15:14:00Z">
                    <w:rPr>
                      <w:rFonts w:eastAsia="Times New Roman" w:cs="Times New Roman"/>
                      <w:sz w:val="22"/>
                    </w:rPr>
                  </w:rPrChange>
                </w:rPr>
                <w:delText>8.80%</w:delText>
              </w:r>
            </w:del>
          </w:p>
        </w:tc>
        <w:tc>
          <w:tcPr>
            <w:tcW w:w="1129" w:type="dxa"/>
            <w:shd w:val="clear" w:color="auto" w:fill="auto"/>
            <w:noWrap/>
            <w:hideMark/>
          </w:tcPr>
          <w:p w14:paraId="7130D7B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21" w:author="韬 黄" w:date="2018-11-05T15:14:00Z">
                  <w:rPr>
                    <w:rFonts w:eastAsia="Times New Roman" w:cs="Times New Roman"/>
                    <w:sz w:val="22"/>
                  </w:rPr>
                </w:rPrChange>
              </w:rPr>
            </w:pPr>
            <w:r w:rsidRPr="00D16979">
              <w:rPr>
                <w:rFonts w:eastAsia="Times New Roman" w:cs="Times New Roman"/>
                <w:sz w:val="22"/>
                <w:rPrChange w:id="1922" w:author="韬 黄" w:date="2018-11-05T15:14:00Z">
                  <w:rPr>
                    <w:rFonts w:eastAsia="Times New Roman" w:cs="Times New Roman"/>
                    <w:sz w:val="22"/>
                  </w:rPr>
                </w:rPrChange>
              </w:rPr>
              <w:t>57</w:t>
            </w:r>
          </w:p>
        </w:tc>
      </w:tr>
      <w:tr w:rsidR="00D16979" w:rsidRPr="00D16979"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D16979" w:rsidRDefault="00D16979" w:rsidP="00D16979">
            <w:pPr>
              <w:spacing w:after="0" w:line="240" w:lineRule="auto"/>
              <w:rPr>
                <w:rFonts w:eastAsia="Times New Roman" w:cs="Times New Roman"/>
                <w:b w:val="0"/>
                <w:sz w:val="22"/>
                <w:rPrChange w:id="1923" w:author="韬 黄" w:date="2018-11-05T15:14:00Z">
                  <w:rPr>
                    <w:rFonts w:eastAsia="Times New Roman" w:cs="Times New Roman"/>
                    <w:b w:val="0"/>
                    <w:sz w:val="22"/>
                  </w:rPr>
                </w:rPrChange>
              </w:rPr>
            </w:pPr>
            <w:r w:rsidRPr="00D16979">
              <w:rPr>
                <w:rFonts w:eastAsia="Times New Roman" w:cs="Times New Roman"/>
                <w:b w:val="0"/>
                <w:sz w:val="22"/>
                <w:rPrChange w:id="1924" w:author="韬 黄" w:date="2018-11-05T15:14:00Z">
                  <w:rPr>
                    <w:rFonts w:eastAsia="Times New Roman" w:cs="Times New Roman"/>
                    <w:sz w:val="22"/>
                  </w:rPr>
                </w:rPrChange>
              </w:rPr>
              <w:t>Margarine/Butter</w:t>
            </w:r>
          </w:p>
        </w:tc>
        <w:tc>
          <w:tcPr>
            <w:tcW w:w="960" w:type="dxa"/>
            <w:shd w:val="clear" w:color="auto" w:fill="auto"/>
            <w:noWrap/>
            <w:hideMark/>
          </w:tcPr>
          <w:p w14:paraId="065CA3D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5" w:author="韬 黄" w:date="2018-11-05T15:14:00Z">
                  <w:rPr>
                    <w:rFonts w:eastAsia="Times New Roman" w:cs="Times New Roman"/>
                    <w:sz w:val="22"/>
                  </w:rPr>
                </w:rPrChange>
              </w:rPr>
            </w:pPr>
            <w:r w:rsidRPr="00D16979">
              <w:rPr>
                <w:rFonts w:eastAsia="Times New Roman" w:cs="Times New Roman"/>
                <w:sz w:val="22"/>
                <w:rPrChange w:id="1926" w:author="韬 黄" w:date="2018-11-05T15:14:00Z">
                  <w:rPr>
                    <w:rFonts w:eastAsia="Times New Roman" w:cs="Times New Roman"/>
                    <w:sz w:val="22"/>
                  </w:rPr>
                </w:rPrChange>
              </w:rPr>
              <w:t>2</w:t>
            </w:r>
          </w:p>
        </w:tc>
        <w:tc>
          <w:tcPr>
            <w:tcW w:w="960" w:type="dxa"/>
            <w:shd w:val="clear" w:color="auto" w:fill="auto"/>
            <w:noWrap/>
            <w:hideMark/>
          </w:tcPr>
          <w:p w14:paraId="2B075C4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7" w:author="韬 黄" w:date="2018-11-05T15:14:00Z">
                  <w:rPr>
                    <w:rFonts w:eastAsia="Times New Roman" w:cs="Times New Roman"/>
                    <w:sz w:val="22"/>
                  </w:rPr>
                </w:rPrChange>
              </w:rPr>
            </w:pPr>
            <w:r w:rsidRPr="00D16979">
              <w:rPr>
                <w:rFonts w:eastAsia="Times New Roman" w:cs="Times New Roman"/>
                <w:sz w:val="22"/>
                <w:rPrChange w:id="1928" w:author="韬 黄" w:date="2018-11-05T15:14:00Z">
                  <w:rPr>
                    <w:rFonts w:eastAsia="Times New Roman" w:cs="Times New Roman"/>
                    <w:sz w:val="22"/>
                  </w:rPr>
                </w:rPrChange>
              </w:rPr>
              <w:t>71.4</w:t>
            </w:r>
          </w:p>
        </w:tc>
        <w:tc>
          <w:tcPr>
            <w:tcW w:w="1389" w:type="dxa"/>
            <w:shd w:val="clear" w:color="auto" w:fill="auto"/>
            <w:noWrap/>
            <w:hideMark/>
          </w:tcPr>
          <w:p w14:paraId="546D0250" w14:textId="3258BC1A"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29" w:author="韬 黄" w:date="2018-11-05T15:14:00Z">
                  <w:rPr>
                    <w:rFonts w:eastAsia="Times New Roman" w:cs="Times New Roman"/>
                    <w:sz w:val="22"/>
                  </w:rPr>
                </w:rPrChange>
              </w:rPr>
            </w:pPr>
            <w:ins w:id="1930" w:author="韬 黄" w:date="2018-11-05T15:14:00Z">
              <w:r w:rsidRPr="00D16979">
                <w:rPr>
                  <w:rFonts w:cs="Times New Roman"/>
                  <w:sz w:val="22"/>
                  <w:rPrChange w:id="1931" w:author="韬 黄" w:date="2018-11-05T15:14:00Z">
                    <w:rPr/>
                  </w:rPrChange>
                </w:rPr>
                <w:t>0.1%</w:t>
              </w:r>
            </w:ins>
            <w:del w:id="1932" w:author="韬 黄" w:date="2018-11-05T15:14:00Z">
              <w:r w:rsidRPr="00D16979" w:rsidDel="00696487">
                <w:rPr>
                  <w:rFonts w:eastAsia="Times New Roman" w:cs="Times New Roman"/>
                  <w:sz w:val="22"/>
                  <w:rPrChange w:id="1933" w:author="韬 黄" w:date="2018-11-05T15:14:00Z">
                    <w:rPr>
                      <w:rFonts w:eastAsia="Times New Roman" w:cs="Times New Roman"/>
                      <w:sz w:val="22"/>
                    </w:rPr>
                  </w:rPrChange>
                </w:rPr>
                <w:delText>0.10%</w:delText>
              </w:r>
            </w:del>
          </w:p>
        </w:tc>
        <w:tc>
          <w:tcPr>
            <w:tcW w:w="1499" w:type="dxa"/>
            <w:shd w:val="clear" w:color="auto" w:fill="auto"/>
            <w:noWrap/>
            <w:hideMark/>
          </w:tcPr>
          <w:p w14:paraId="74FE9911" w14:textId="3B0480E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4" w:author="韬 黄" w:date="2018-11-05T15:14:00Z">
                  <w:rPr>
                    <w:rFonts w:eastAsia="Times New Roman" w:cs="Times New Roman"/>
                    <w:sz w:val="22"/>
                  </w:rPr>
                </w:rPrChange>
              </w:rPr>
            </w:pPr>
            <w:ins w:id="1935" w:author="韬 黄" w:date="2018-11-05T15:14:00Z">
              <w:r w:rsidRPr="00D16979">
                <w:rPr>
                  <w:rFonts w:cs="Times New Roman"/>
                  <w:sz w:val="22"/>
                  <w:rPrChange w:id="1936" w:author="韬 黄" w:date="2018-11-05T15:14:00Z">
                    <w:rPr/>
                  </w:rPrChange>
                </w:rPr>
                <w:t>6.3%</w:t>
              </w:r>
            </w:ins>
            <w:del w:id="1937" w:author="韬 黄" w:date="2018-11-05T15:14:00Z">
              <w:r w:rsidRPr="00D16979" w:rsidDel="00696487">
                <w:rPr>
                  <w:rFonts w:eastAsia="Times New Roman" w:cs="Times New Roman"/>
                  <w:sz w:val="22"/>
                  <w:rPrChange w:id="1938" w:author="韬 黄" w:date="2018-11-05T15:14:00Z">
                    <w:rPr>
                      <w:rFonts w:eastAsia="Times New Roman" w:cs="Times New Roman"/>
                      <w:sz w:val="22"/>
                    </w:rPr>
                  </w:rPrChange>
                </w:rPr>
                <w:delText>6.30%</w:delText>
              </w:r>
            </w:del>
          </w:p>
        </w:tc>
        <w:tc>
          <w:tcPr>
            <w:tcW w:w="1129" w:type="dxa"/>
            <w:shd w:val="clear" w:color="auto" w:fill="auto"/>
            <w:noWrap/>
            <w:hideMark/>
          </w:tcPr>
          <w:p w14:paraId="6643117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39" w:author="韬 黄" w:date="2018-11-05T15:14:00Z">
                  <w:rPr>
                    <w:rFonts w:eastAsia="Times New Roman" w:cs="Times New Roman"/>
                    <w:sz w:val="22"/>
                  </w:rPr>
                </w:rPrChange>
              </w:rPr>
            </w:pPr>
            <w:r w:rsidRPr="00D16979">
              <w:rPr>
                <w:rFonts w:eastAsia="Times New Roman" w:cs="Times New Roman"/>
                <w:sz w:val="22"/>
                <w:rPrChange w:id="1940" w:author="韬 黄" w:date="2018-11-05T15:14:00Z">
                  <w:rPr>
                    <w:rFonts w:eastAsia="Times New Roman" w:cs="Times New Roman"/>
                    <w:sz w:val="22"/>
                  </w:rPr>
                </w:rPrChange>
              </w:rPr>
              <w:t>36</w:t>
            </w:r>
          </w:p>
        </w:tc>
      </w:tr>
      <w:tr w:rsidR="00D16979" w:rsidRPr="00D16979"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D16979" w:rsidRDefault="00D16979" w:rsidP="00D16979">
            <w:pPr>
              <w:spacing w:after="0" w:line="240" w:lineRule="auto"/>
              <w:rPr>
                <w:rFonts w:eastAsia="Times New Roman" w:cs="Times New Roman"/>
                <w:b w:val="0"/>
                <w:sz w:val="22"/>
                <w:rPrChange w:id="1941" w:author="韬 黄" w:date="2018-11-05T15:14:00Z">
                  <w:rPr>
                    <w:rFonts w:eastAsia="Times New Roman" w:cs="Times New Roman"/>
                    <w:b w:val="0"/>
                    <w:sz w:val="22"/>
                  </w:rPr>
                </w:rPrChange>
              </w:rPr>
            </w:pPr>
            <w:r w:rsidRPr="00D16979">
              <w:rPr>
                <w:rFonts w:eastAsia="Times New Roman" w:cs="Times New Roman"/>
                <w:b w:val="0"/>
                <w:sz w:val="22"/>
                <w:rPrChange w:id="1942" w:author="韬 黄" w:date="2018-11-05T15:14:00Z">
                  <w:rPr>
                    <w:rFonts w:eastAsia="Times New Roman" w:cs="Times New Roman"/>
                    <w:sz w:val="22"/>
                  </w:rPr>
                </w:rPrChange>
              </w:rPr>
              <w:t>Mayonnaise</w:t>
            </w:r>
          </w:p>
        </w:tc>
        <w:tc>
          <w:tcPr>
            <w:tcW w:w="960" w:type="dxa"/>
            <w:shd w:val="clear" w:color="auto" w:fill="auto"/>
            <w:noWrap/>
            <w:hideMark/>
          </w:tcPr>
          <w:p w14:paraId="0997A96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3" w:author="韬 黄" w:date="2018-11-05T15:14:00Z">
                  <w:rPr>
                    <w:rFonts w:eastAsia="Times New Roman" w:cs="Times New Roman"/>
                    <w:sz w:val="22"/>
                  </w:rPr>
                </w:rPrChange>
              </w:rPr>
            </w:pPr>
            <w:r w:rsidRPr="00D16979">
              <w:rPr>
                <w:rFonts w:eastAsia="Times New Roman" w:cs="Times New Roman"/>
                <w:sz w:val="22"/>
                <w:rPrChange w:id="1944" w:author="韬 黄" w:date="2018-11-05T15:14:00Z">
                  <w:rPr>
                    <w:rFonts w:eastAsia="Times New Roman" w:cs="Times New Roman"/>
                    <w:sz w:val="22"/>
                  </w:rPr>
                </w:rPrChange>
              </w:rPr>
              <w:t>3</w:t>
            </w:r>
          </w:p>
        </w:tc>
        <w:tc>
          <w:tcPr>
            <w:tcW w:w="960" w:type="dxa"/>
            <w:shd w:val="clear" w:color="auto" w:fill="auto"/>
            <w:noWrap/>
            <w:hideMark/>
          </w:tcPr>
          <w:p w14:paraId="1A4A8BD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5" w:author="韬 黄" w:date="2018-11-05T15:14:00Z">
                  <w:rPr>
                    <w:rFonts w:eastAsia="Times New Roman" w:cs="Times New Roman"/>
                    <w:sz w:val="22"/>
                  </w:rPr>
                </w:rPrChange>
              </w:rPr>
            </w:pPr>
            <w:r w:rsidRPr="00D16979">
              <w:rPr>
                <w:rFonts w:eastAsia="Times New Roman" w:cs="Times New Roman"/>
                <w:sz w:val="22"/>
                <w:rPrChange w:id="1946" w:author="韬 黄" w:date="2018-11-05T15:14:00Z">
                  <w:rPr>
                    <w:rFonts w:eastAsia="Times New Roman" w:cs="Times New Roman"/>
                    <w:sz w:val="22"/>
                  </w:rPr>
                </w:rPrChange>
              </w:rPr>
              <w:t>79.7</w:t>
            </w:r>
          </w:p>
        </w:tc>
        <w:tc>
          <w:tcPr>
            <w:tcW w:w="1389" w:type="dxa"/>
            <w:shd w:val="clear" w:color="auto" w:fill="auto"/>
            <w:noWrap/>
            <w:hideMark/>
          </w:tcPr>
          <w:p w14:paraId="38E48702" w14:textId="5CCB1C6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47" w:author="韬 黄" w:date="2018-11-05T15:14:00Z">
                  <w:rPr>
                    <w:rFonts w:eastAsia="Times New Roman" w:cs="Times New Roman"/>
                    <w:sz w:val="22"/>
                  </w:rPr>
                </w:rPrChange>
              </w:rPr>
            </w:pPr>
            <w:ins w:id="1948" w:author="韬 黄" w:date="2018-11-05T15:14:00Z">
              <w:r w:rsidRPr="00D16979">
                <w:rPr>
                  <w:rFonts w:cs="Times New Roman"/>
                  <w:sz w:val="22"/>
                  <w:rPrChange w:id="1949" w:author="韬 黄" w:date="2018-11-05T15:14:00Z">
                    <w:rPr/>
                  </w:rPrChange>
                </w:rPr>
                <w:t>3.0%</w:t>
              </w:r>
            </w:ins>
            <w:del w:id="1950" w:author="韬 黄" w:date="2018-11-05T15:14:00Z">
              <w:r w:rsidRPr="00D16979" w:rsidDel="00696487">
                <w:rPr>
                  <w:rFonts w:eastAsia="Times New Roman" w:cs="Times New Roman"/>
                  <w:sz w:val="22"/>
                  <w:rPrChange w:id="1951" w:author="韬 黄" w:date="2018-11-05T15:14:00Z">
                    <w:rPr>
                      <w:rFonts w:eastAsia="Times New Roman" w:cs="Times New Roman"/>
                      <w:sz w:val="22"/>
                    </w:rPr>
                  </w:rPrChange>
                </w:rPr>
                <w:delText>3.00%</w:delText>
              </w:r>
            </w:del>
          </w:p>
        </w:tc>
        <w:tc>
          <w:tcPr>
            <w:tcW w:w="1499" w:type="dxa"/>
            <w:shd w:val="clear" w:color="auto" w:fill="auto"/>
            <w:noWrap/>
            <w:hideMark/>
          </w:tcPr>
          <w:p w14:paraId="321C3CE2" w14:textId="052B896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2" w:author="韬 黄" w:date="2018-11-05T15:14:00Z">
                  <w:rPr>
                    <w:rFonts w:eastAsia="Times New Roman" w:cs="Times New Roman"/>
                    <w:sz w:val="22"/>
                  </w:rPr>
                </w:rPrChange>
              </w:rPr>
            </w:pPr>
            <w:ins w:id="1953" w:author="韬 黄" w:date="2018-11-05T15:14:00Z">
              <w:r w:rsidRPr="00D16979">
                <w:rPr>
                  <w:rFonts w:cs="Times New Roman"/>
                  <w:sz w:val="22"/>
                  <w:rPrChange w:id="1954" w:author="韬 黄" w:date="2018-11-05T15:14:00Z">
                    <w:rPr/>
                  </w:rPrChange>
                </w:rPr>
                <w:t>0.4%</w:t>
              </w:r>
            </w:ins>
            <w:del w:id="1955" w:author="韬 黄" w:date="2018-11-05T15:14:00Z">
              <w:r w:rsidRPr="00D16979" w:rsidDel="00696487">
                <w:rPr>
                  <w:rFonts w:eastAsia="Times New Roman" w:cs="Times New Roman"/>
                  <w:sz w:val="22"/>
                  <w:rPrChange w:id="1956" w:author="韬 黄" w:date="2018-11-05T15:14:00Z">
                    <w:rPr>
                      <w:rFonts w:eastAsia="Times New Roman" w:cs="Times New Roman"/>
                      <w:sz w:val="22"/>
                    </w:rPr>
                  </w:rPrChange>
                </w:rPr>
                <w:delText>0.40%</w:delText>
              </w:r>
            </w:del>
          </w:p>
        </w:tc>
        <w:tc>
          <w:tcPr>
            <w:tcW w:w="1129" w:type="dxa"/>
            <w:shd w:val="clear" w:color="auto" w:fill="auto"/>
            <w:noWrap/>
            <w:hideMark/>
          </w:tcPr>
          <w:p w14:paraId="005865D3"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57" w:author="韬 黄" w:date="2018-11-05T15:14:00Z">
                  <w:rPr>
                    <w:rFonts w:eastAsia="Times New Roman" w:cs="Times New Roman"/>
                    <w:sz w:val="22"/>
                  </w:rPr>
                </w:rPrChange>
              </w:rPr>
            </w:pPr>
            <w:r w:rsidRPr="00D16979">
              <w:rPr>
                <w:rFonts w:eastAsia="Times New Roman" w:cs="Times New Roman"/>
                <w:sz w:val="22"/>
                <w:rPrChange w:id="1958" w:author="韬 黄" w:date="2018-11-05T15:14:00Z">
                  <w:rPr>
                    <w:rFonts w:eastAsia="Times New Roman" w:cs="Times New Roman"/>
                    <w:sz w:val="22"/>
                  </w:rPr>
                </w:rPrChange>
              </w:rPr>
              <w:t>22</w:t>
            </w:r>
          </w:p>
        </w:tc>
      </w:tr>
      <w:tr w:rsidR="00D16979" w:rsidRPr="00D16979"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D16979" w:rsidRDefault="00D16979" w:rsidP="00D16979">
            <w:pPr>
              <w:spacing w:after="0" w:line="240" w:lineRule="auto"/>
              <w:rPr>
                <w:rFonts w:eastAsia="Times New Roman" w:cs="Times New Roman"/>
                <w:b w:val="0"/>
                <w:sz w:val="22"/>
                <w:rPrChange w:id="1959" w:author="韬 黄" w:date="2018-11-05T15:14:00Z">
                  <w:rPr>
                    <w:rFonts w:eastAsia="Times New Roman" w:cs="Times New Roman"/>
                    <w:b w:val="0"/>
                    <w:sz w:val="22"/>
                  </w:rPr>
                </w:rPrChange>
              </w:rPr>
            </w:pPr>
            <w:r w:rsidRPr="00D16979">
              <w:rPr>
                <w:rFonts w:eastAsia="Times New Roman" w:cs="Times New Roman"/>
                <w:b w:val="0"/>
                <w:sz w:val="22"/>
                <w:rPrChange w:id="1960" w:author="韬 黄" w:date="2018-11-05T15:14:00Z">
                  <w:rPr>
                    <w:rFonts w:eastAsia="Times New Roman" w:cs="Times New Roman"/>
                    <w:sz w:val="22"/>
                  </w:rPr>
                </w:rPrChange>
              </w:rPr>
              <w:t>Milk</w:t>
            </w:r>
          </w:p>
        </w:tc>
        <w:tc>
          <w:tcPr>
            <w:tcW w:w="960" w:type="dxa"/>
            <w:shd w:val="clear" w:color="auto" w:fill="auto"/>
            <w:noWrap/>
            <w:hideMark/>
          </w:tcPr>
          <w:p w14:paraId="5CC9342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1" w:author="韬 黄" w:date="2018-11-05T15:14:00Z">
                  <w:rPr>
                    <w:rFonts w:eastAsia="Times New Roman" w:cs="Times New Roman"/>
                    <w:sz w:val="22"/>
                  </w:rPr>
                </w:rPrChange>
              </w:rPr>
            </w:pPr>
            <w:r w:rsidRPr="00D16979">
              <w:rPr>
                <w:rFonts w:eastAsia="Times New Roman" w:cs="Times New Roman"/>
                <w:sz w:val="22"/>
                <w:rPrChange w:id="1962" w:author="韬 黄" w:date="2018-11-05T15:14:00Z">
                  <w:rPr>
                    <w:rFonts w:eastAsia="Times New Roman" w:cs="Times New Roman"/>
                    <w:sz w:val="22"/>
                  </w:rPr>
                </w:rPrChange>
              </w:rPr>
              <w:t>2.5</w:t>
            </w:r>
          </w:p>
        </w:tc>
        <w:tc>
          <w:tcPr>
            <w:tcW w:w="960" w:type="dxa"/>
            <w:shd w:val="clear" w:color="auto" w:fill="auto"/>
            <w:noWrap/>
            <w:hideMark/>
          </w:tcPr>
          <w:p w14:paraId="2DE3B270"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3" w:author="韬 黄" w:date="2018-11-05T15:14:00Z">
                  <w:rPr>
                    <w:rFonts w:eastAsia="Times New Roman" w:cs="Times New Roman"/>
                    <w:sz w:val="22"/>
                  </w:rPr>
                </w:rPrChange>
              </w:rPr>
            </w:pPr>
            <w:r w:rsidRPr="00D16979">
              <w:rPr>
                <w:rFonts w:eastAsia="Times New Roman" w:cs="Times New Roman"/>
                <w:sz w:val="22"/>
                <w:rPrChange w:id="1964" w:author="韬 黄" w:date="2018-11-05T15:14:00Z">
                  <w:rPr>
                    <w:rFonts w:eastAsia="Times New Roman" w:cs="Times New Roman"/>
                    <w:sz w:val="22"/>
                  </w:rPr>
                </w:rPrChange>
              </w:rPr>
              <w:t>222.3</w:t>
            </w:r>
          </w:p>
        </w:tc>
        <w:tc>
          <w:tcPr>
            <w:tcW w:w="1389" w:type="dxa"/>
            <w:shd w:val="clear" w:color="auto" w:fill="auto"/>
            <w:noWrap/>
            <w:hideMark/>
          </w:tcPr>
          <w:p w14:paraId="1341317B" w14:textId="0D64FB3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65" w:author="韬 黄" w:date="2018-11-05T15:14:00Z">
                  <w:rPr>
                    <w:rFonts w:eastAsia="Times New Roman" w:cs="Times New Roman"/>
                    <w:sz w:val="22"/>
                  </w:rPr>
                </w:rPrChange>
              </w:rPr>
            </w:pPr>
            <w:ins w:id="1966" w:author="韬 黄" w:date="2018-11-05T15:14:00Z">
              <w:r w:rsidRPr="00D16979">
                <w:rPr>
                  <w:rFonts w:cs="Times New Roman"/>
                  <w:sz w:val="22"/>
                  <w:rPrChange w:id="1967" w:author="韬 黄" w:date="2018-11-05T15:14:00Z">
                    <w:rPr/>
                  </w:rPrChange>
                </w:rPr>
                <w:t>2.1%</w:t>
              </w:r>
            </w:ins>
            <w:del w:id="1968" w:author="韬 黄" w:date="2018-11-05T15:14:00Z">
              <w:r w:rsidRPr="00D16979" w:rsidDel="00696487">
                <w:rPr>
                  <w:rFonts w:eastAsia="Times New Roman" w:cs="Times New Roman"/>
                  <w:sz w:val="22"/>
                  <w:rPrChange w:id="1969" w:author="韬 黄" w:date="2018-11-05T15:14:00Z">
                    <w:rPr>
                      <w:rFonts w:eastAsia="Times New Roman" w:cs="Times New Roman"/>
                      <w:sz w:val="22"/>
                    </w:rPr>
                  </w:rPrChange>
                </w:rPr>
                <w:delText>2.10%</w:delText>
              </w:r>
            </w:del>
          </w:p>
        </w:tc>
        <w:tc>
          <w:tcPr>
            <w:tcW w:w="1499" w:type="dxa"/>
            <w:shd w:val="clear" w:color="auto" w:fill="auto"/>
            <w:noWrap/>
            <w:hideMark/>
          </w:tcPr>
          <w:p w14:paraId="4713F767" w14:textId="0F58880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0" w:author="韬 黄" w:date="2018-11-05T15:14:00Z">
                  <w:rPr>
                    <w:rFonts w:eastAsia="Times New Roman" w:cs="Times New Roman"/>
                    <w:sz w:val="22"/>
                  </w:rPr>
                </w:rPrChange>
              </w:rPr>
            </w:pPr>
            <w:ins w:id="1971" w:author="韬 黄" w:date="2018-11-05T15:14:00Z">
              <w:r w:rsidRPr="00D16979">
                <w:rPr>
                  <w:rFonts w:cs="Times New Roman"/>
                  <w:sz w:val="22"/>
                  <w:rPrChange w:id="1972" w:author="韬 黄" w:date="2018-11-05T15:14:00Z">
                    <w:rPr/>
                  </w:rPrChange>
                </w:rPr>
                <w:t>1.8%</w:t>
              </w:r>
            </w:ins>
            <w:del w:id="1973" w:author="韬 黄" w:date="2018-11-05T15:14:00Z">
              <w:r w:rsidRPr="00D16979" w:rsidDel="00696487">
                <w:rPr>
                  <w:rFonts w:eastAsia="Times New Roman" w:cs="Times New Roman"/>
                  <w:sz w:val="22"/>
                  <w:rPrChange w:id="1974" w:author="韬 黄" w:date="2018-11-05T15:14:00Z">
                    <w:rPr>
                      <w:rFonts w:eastAsia="Times New Roman" w:cs="Times New Roman"/>
                      <w:sz w:val="22"/>
                    </w:rPr>
                  </w:rPrChange>
                </w:rPr>
                <w:delText>1.80%</w:delText>
              </w:r>
            </w:del>
          </w:p>
        </w:tc>
        <w:tc>
          <w:tcPr>
            <w:tcW w:w="1129" w:type="dxa"/>
            <w:shd w:val="clear" w:color="auto" w:fill="auto"/>
            <w:noWrap/>
            <w:hideMark/>
          </w:tcPr>
          <w:p w14:paraId="6406FB5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75" w:author="韬 黄" w:date="2018-11-05T15:14:00Z">
                  <w:rPr>
                    <w:rFonts w:eastAsia="Times New Roman" w:cs="Times New Roman"/>
                    <w:sz w:val="22"/>
                  </w:rPr>
                </w:rPrChange>
              </w:rPr>
            </w:pPr>
            <w:r w:rsidRPr="00D16979">
              <w:rPr>
                <w:rFonts w:eastAsia="Times New Roman" w:cs="Times New Roman"/>
                <w:sz w:val="22"/>
                <w:rPrChange w:id="1976" w:author="韬 黄" w:date="2018-11-05T15:14:00Z">
                  <w:rPr>
                    <w:rFonts w:eastAsia="Times New Roman" w:cs="Times New Roman"/>
                    <w:sz w:val="22"/>
                  </w:rPr>
                </w:rPrChange>
              </w:rPr>
              <w:t>30</w:t>
            </w:r>
          </w:p>
        </w:tc>
      </w:tr>
      <w:tr w:rsidR="00D16979" w:rsidRPr="00D16979"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D16979" w:rsidRDefault="00D16979" w:rsidP="00D16979">
            <w:pPr>
              <w:spacing w:after="0" w:line="240" w:lineRule="auto"/>
              <w:rPr>
                <w:rFonts w:eastAsia="Times New Roman" w:cs="Times New Roman"/>
                <w:b w:val="0"/>
                <w:sz w:val="22"/>
                <w:rPrChange w:id="1977" w:author="韬 黄" w:date="2018-11-05T15:14:00Z">
                  <w:rPr>
                    <w:rFonts w:eastAsia="Times New Roman" w:cs="Times New Roman"/>
                    <w:b w:val="0"/>
                    <w:sz w:val="22"/>
                  </w:rPr>
                </w:rPrChange>
              </w:rPr>
            </w:pPr>
            <w:r w:rsidRPr="00D16979">
              <w:rPr>
                <w:rFonts w:eastAsia="Times New Roman" w:cs="Times New Roman"/>
                <w:b w:val="0"/>
                <w:sz w:val="22"/>
                <w:rPrChange w:id="1978" w:author="韬 黄" w:date="2018-11-05T15:14:00Z">
                  <w:rPr>
                    <w:rFonts w:eastAsia="Times New Roman" w:cs="Times New Roman"/>
                    <w:sz w:val="22"/>
                  </w:rPr>
                </w:rPrChange>
              </w:rPr>
              <w:t>Mustard &amp; Ketchup</w:t>
            </w:r>
          </w:p>
        </w:tc>
        <w:tc>
          <w:tcPr>
            <w:tcW w:w="960" w:type="dxa"/>
            <w:shd w:val="clear" w:color="auto" w:fill="auto"/>
            <w:noWrap/>
            <w:hideMark/>
          </w:tcPr>
          <w:p w14:paraId="579098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79" w:author="韬 黄" w:date="2018-11-05T15:14:00Z">
                  <w:rPr>
                    <w:rFonts w:eastAsia="Times New Roman" w:cs="Times New Roman"/>
                    <w:sz w:val="22"/>
                  </w:rPr>
                </w:rPrChange>
              </w:rPr>
            </w:pPr>
            <w:r w:rsidRPr="00D16979">
              <w:rPr>
                <w:rFonts w:eastAsia="Times New Roman" w:cs="Times New Roman"/>
                <w:sz w:val="22"/>
                <w:rPrChange w:id="1980" w:author="韬 黄" w:date="2018-11-05T15:14:00Z">
                  <w:rPr>
                    <w:rFonts w:eastAsia="Times New Roman" w:cs="Times New Roman"/>
                    <w:sz w:val="22"/>
                  </w:rPr>
                </w:rPrChange>
              </w:rPr>
              <w:t>2.1</w:t>
            </w:r>
          </w:p>
        </w:tc>
        <w:tc>
          <w:tcPr>
            <w:tcW w:w="960" w:type="dxa"/>
            <w:shd w:val="clear" w:color="auto" w:fill="auto"/>
            <w:noWrap/>
            <w:hideMark/>
          </w:tcPr>
          <w:p w14:paraId="6146F96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1" w:author="韬 黄" w:date="2018-11-05T15:14:00Z">
                  <w:rPr>
                    <w:rFonts w:eastAsia="Times New Roman" w:cs="Times New Roman"/>
                    <w:sz w:val="22"/>
                  </w:rPr>
                </w:rPrChange>
              </w:rPr>
            </w:pPr>
            <w:r w:rsidRPr="00D16979">
              <w:rPr>
                <w:rFonts w:eastAsia="Times New Roman" w:cs="Times New Roman"/>
                <w:sz w:val="22"/>
                <w:rPrChange w:id="1982" w:author="韬 黄" w:date="2018-11-05T15:14:00Z">
                  <w:rPr>
                    <w:rFonts w:eastAsia="Times New Roman" w:cs="Times New Roman"/>
                    <w:sz w:val="22"/>
                  </w:rPr>
                </w:rPrChange>
              </w:rPr>
              <w:t>64.5</w:t>
            </w:r>
          </w:p>
        </w:tc>
        <w:tc>
          <w:tcPr>
            <w:tcW w:w="1389" w:type="dxa"/>
            <w:shd w:val="clear" w:color="auto" w:fill="auto"/>
            <w:noWrap/>
            <w:hideMark/>
          </w:tcPr>
          <w:p w14:paraId="7ADB1805" w14:textId="4A62D2AF"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3" w:author="韬 黄" w:date="2018-11-05T15:14:00Z">
                  <w:rPr>
                    <w:rFonts w:eastAsia="Times New Roman" w:cs="Times New Roman"/>
                    <w:sz w:val="22"/>
                  </w:rPr>
                </w:rPrChange>
              </w:rPr>
            </w:pPr>
            <w:ins w:id="1984" w:author="韬 黄" w:date="2018-11-05T15:14:00Z">
              <w:r w:rsidRPr="00D16979">
                <w:rPr>
                  <w:rFonts w:cs="Times New Roman"/>
                  <w:sz w:val="22"/>
                  <w:rPrChange w:id="1985" w:author="韬 黄" w:date="2018-11-05T15:14:00Z">
                    <w:rPr/>
                  </w:rPrChange>
                </w:rPr>
                <w:t>5.3%</w:t>
              </w:r>
            </w:ins>
            <w:del w:id="1986" w:author="韬 黄" w:date="2018-11-05T15:14:00Z">
              <w:r w:rsidRPr="00D16979" w:rsidDel="00696487">
                <w:rPr>
                  <w:rFonts w:eastAsia="Times New Roman" w:cs="Times New Roman"/>
                  <w:sz w:val="22"/>
                  <w:rPrChange w:id="1987" w:author="韬 黄" w:date="2018-11-05T15:14:00Z">
                    <w:rPr>
                      <w:rFonts w:eastAsia="Times New Roman" w:cs="Times New Roman"/>
                      <w:sz w:val="22"/>
                    </w:rPr>
                  </w:rPrChange>
                </w:rPr>
                <w:delText>5.30%</w:delText>
              </w:r>
            </w:del>
          </w:p>
        </w:tc>
        <w:tc>
          <w:tcPr>
            <w:tcW w:w="1499" w:type="dxa"/>
            <w:shd w:val="clear" w:color="auto" w:fill="auto"/>
            <w:noWrap/>
            <w:hideMark/>
          </w:tcPr>
          <w:p w14:paraId="423560B7" w14:textId="4EB3495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88" w:author="韬 黄" w:date="2018-11-05T15:14:00Z">
                  <w:rPr>
                    <w:rFonts w:eastAsia="Times New Roman" w:cs="Times New Roman"/>
                    <w:sz w:val="22"/>
                  </w:rPr>
                </w:rPrChange>
              </w:rPr>
            </w:pPr>
            <w:ins w:id="1989" w:author="韬 黄" w:date="2018-11-05T15:14:00Z">
              <w:r w:rsidRPr="00D16979">
                <w:rPr>
                  <w:rFonts w:cs="Times New Roman"/>
                  <w:sz w:val="22"/>
                  <w:rPrChange w:id="1990" w:author="韬 黄" w:date="2018-11-05T15:14:00Z">
                    <w:rPr/>
                  </w:rPrChange>
                </w:rPr>
                <w:t>0.9%</w:t>
              </w:r>
            </w:ins>
            <w:del w:id="1991" w:author="韬 黄" w:date="2018-11-05T15:14:00Z">
              <w:r w:rsidRPr="00D16979" w:rsidDel="00696487">
                <w:rPr>
                  <w:rFonts w:eastAsia="Times New Roman" w:cs="Times New Roman"/>
                  <w:sz w:val="22"/>
                  <w:rPrChange w:id="1992" w:author="韬 黄" w:date="2018-11-05T15:14:00Z">
                    <w:rPr>
                      <w:rFonts w:eastAsia="Times New Roman" w:cs="Times New Roman"/>
                      <w:sz w:val="22"/>
                    </w:rPr>
                  </w:rPrChange>
                </w:rPr>
                <w:delText>0.90%</w:delText>
              </w:r>
            </w:del>
          </w:p>
        </w:tc>
        <w:tc>
          <w:tcPr>
            <w:tcW w:w="1129" w:type="dxa"/>
            <w:shd w:val="clear" w:color="auto" w:fill="auto"/>
            <w:noWrap/>
            <w:hideMark/>
          </w:tcPr>
          <w:p w14:paraId="14CC31B6"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1993" w:author="韬 黄" w:date="2018-11-05T15:14:00Z">
                  <w:rPr>
                    <w:rFonts w:eastAsia="Times New Roman" w:cs="Times New Roman"/>
                    <w:sz w:val="22"/>
                  </w:rPr>
                </w:rPrChange>
              </w:rPr>
            </w:pPr>
            <w:r w:rsidRPr="00D16979">
              <w:rPr>
                <w:rFonts w:eastAsia="Times New Roman" w:cs="Times New Roman"/>
                <w:sz w:val="22"/>
                <w:rPrChange w:id="1994" w:author="韬 黄" w:date="2018-11-05T15:14:00Z">
                  <w:rPr>
                    <w:rFonts w:eastAsia="Times New Roman" w:cs="Times New Roman"/>
                    <w:sz w:val="22"/>
                  </w:rPr>
                </w:rPrChange>
              </w:rPr>
              <w:t>22</w:t>
            </w:r>
          </w:p>
        </w:tc>
      </w:tr>
      <w:tr w:rsidR="00D16979" w:rsidRPr="00D16979"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D16979" w:rsidRDefault="00D16979" w:rsidP="00D16979">
            <w:pPr>
              <w:spacing w:after="0" w:line="240" w:lineRule="auto"/>
              <w:rPr>
                <w:rFonts w:eastAsia="Times New Roman" w:cs="Times New Roman"/>
                <w:b w:val="0"/>
                <w:sz w:val="22"/>
                <w:rPrChange w:id="1995" w:author="韬 黄" w:date="2018-11-05T15:14:00Z">
                  <w:rPr>
                    <w:rFonts w:eastAsia="Times New Roman" w:cs="Times New Roman"/>
                    <w:b w:val="0"/>
                    <w:sz w:val="22"/>
                  </w:rPr>
                </w:rPrChange>
              </w:rPr>
            </w:pPr>
            <w:r w:rsidRPr="00D16979">
              <w:rPr>
                <w:rFonts w:eastAsia="Times New Roman" w:cs="Times New Roman"/>
                <w:b w:val="0"/>
                <w:sz w:val="22"/>
                <w:rPrChange w:id="1996" w:author="韬 黄" w:date="2018-11-05T15:14:00Z">
                  <w:rPr>
                    <w:rFonts w:eastAsia="Times New Roman" w:cs="Times New Roman"/>
                    <w:sz w:val="22"/>
                  </w:rPr>
                </w:rPrChange>
              </w:rPr>
              <w:t>Peanut butter</w:t>
            </w:r>
          </w:p>
        </w:tc>
        <w:tc>
          <w:tcPr>
            <w:tcW w:w="960" w:type="dxa"/>
            <w:shd w:val="clear" w:color="auto" w:fill="auto"/>
            <w:noWrap/>
            <w:hideMark/>
          </w:tcPr>
          <w:p w14:paraId="1EFFAA1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7" w:author="韬 黄" w:date="2018-11-05T15:14:00Z">
                  <w:rPr>
                    <w:rFonts w:eastAsia="Times New Roman" w:cs="Times New Roman"/>
                    <w:sz w:val="22"/>
                  </w:rPr>
                </w:rPrChange>
              </w:rPr>
            </w:pPr>
            <w:r w:rsidRPr="00D16979">
              <w:rPr>
                <w:rFonts w:eastAsia="Times New Roman" w:cs="Times New Roman"/>
                <w:sz w:val="22"/>
                <w:rPrChange w:id="1998" w:author="韬 黄" w:date="2018-11-05T15:14:00Z">
                  <w:rPr>
                    <w:rFonts w:eastAsia="Times New Roman" w:cs="Times New Roman"/>
                    <w:sz w:val="22"/>
                  </w:rPr>
                </w:rPrChange>
              </w:rPr>
              <w:t>3.7</w:t>
            </w:r>
          </w:p>
        </w:tc>
        <w:tc>
          <w:tcPr>
            <w:tcW w:w="960" w:type="dxa"/>
            <w:shd w:val="clear" w:color="auto" w:fill="auto"/>
            <w:noWrap/>
            <w:hideMark/>
          </w:tcPr>
          <w:p w14:paraId="512D559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1999" w:author="韬 黄" w:date="2018-11-05T15:14:00Z">
                  <w:rPr>
                    <w:rFonts w:eastAsia="Times New Roman" w:cs="Times New Roman"/>
                    <w:sz w:val="22"/>
                  </w:rPr>
                </w:rPrChange>
              </w:rPr>
            </w:pPr>
            <w:r w:rsidRPr="00D16979">
              <w:rPr>
                <w:rFonts w:eastAsia="Times New Roman" w:cs="Times New Roman"/>
                <w:sz w:val="22"/>
                <w:rPrChange w:id="2000" w:author="韬 黄" w:date="2018-11-05T15:14:00Z">
                  <w:rPr>
                    <w:rFonts w:eastAsia="Times New Roman" w:cs="Times New Roman"/>
                    <w:sz w:val="22"/>
                  </w:rPr>
                </w:rPrChange>
              </w:rPr>
              <w:t>34.2</w:t>
            </w:r>
          </w:p>
        </w:tc>
        <w:tc>
          <w:tcPr>
            <w:tcW w:w="1389" w:type="dxa"/>
            <w:shd w:val="clear" w:color="auto" w:fill="auto"/>
            <w:noWrap/>
            <w:hideMark/>
          </w:tcPr>
          <w:p w14:paraId="5339CA96" w14:textId="649F6B9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1" w:author="韬 黄" w:date="2018-11-05T15:14:00Z">
                  <w:rPr>
                    <w:rFonts w:eastAsia="Times New Roman" w:cs="Times New Roman"/>
                    <w:sz w:val="22"/>
                  </w:rPr>
                </w:rPrChange>
              </w:rPr>
            </w:pPr>
            <w:ins w:id="2002" w:author="韬 黄" w:date="2018-11-05T15:14:00Z">
              <w:r w:rsidRPr="00D16979">
                <w:rPr>
                  <w:rFonts w:cs="Times New Roman"/>
                  <w:sz w:val="22"/>
                  <w:rPrChange w:id="2003" w:author="韬 黄" w:date="2018-11-05T15:14:00Z">
                    <w:rPr/>
                  </w:rPrChange>
                </w:rPr>
                <w:t>3.2%</w:t>
              </w:r>
            </w:ins>
            <w:del w:id="2004" w:author="韬 黄" w:date="2018-11-05T15:14:00Z">
              <w:r w:rsidRPr="00D16979" w:rsidDel="00696487">
                <w:rPr>
                  <w:rFonts w:eastAsia="Times New Roman" w:cs="Times New Roman"/>
                  <w:sz w:val="22"/>
                  <w:rPrChange w:id="2005" w:author="韬 黄" w:date="2018-11-05T15:14:00Z">
                    <w:rPr>
                      <w:rFonts w:eastAsia="Times New Roman" w:cs="Times New Roman"/>
                      <w:sz w:val="22"/>
                    </w:rPr>
                  </w:rPrChange>
                </w:rPr>
                <w:delText>3.20%</w:delText>
              </w:r>
            </w:del>
          </w:p>
        </w:tc>
        <w:tc>
          <w:tcPr>
            <w:tcW w:w="1499" w:type="dxa"/>
            <w:shd w:val="clear" w:color="auto" w:fill="auto"/>
            <w:noWrap/>
            <w:hideMark/>
          </w:tcPr>
          <w:p w14:paraId="6B1DCDEE" w14:textId="6190B6E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06" w:author="韬 黄" w:date="2018-11-05T15:14:00Z">
                  <w:rPr>
                    <w:rFonts w:eastAsia="Times New Roman" w:cs="Times New Roman"/>
                    <w:sz w:val="22"/>
                  </w:rPr>
                </w:rPrChange>
              </w:rPr>
            </w:pPr>
            <w:ins w:id="2007" w:author="韬 黄" w:date="2018-11-05T15:14:00Z">
              <w:r w:rsidRPr="00D16979">
                <w:rPr>
                  <w:rFonts w:cs="Times New Roman"/>
                  <w:sz w:val="22"/>
                  <w:rPrChange w:id="2008" w:author="韬 黄" w:date="2018-11-05T15:14:00Z">
                    <w:rPr/>
                  </w:rPrChange>
                </w:rPr>
                <w:t>0.6%</w:t>
              </w:r>
            </w:ins>
            <w:del w:id="2009" w:author="韬 黄" w:date="2018-11-05T15:14:00Z">
              <w:r w:rsidRPr="00D16979" w:rsidDel="00696487">
                <w:rPr>
                  <w:rFonts w:eastAsia="Times New Roman" w:cs="Times New Roman"/>
                  <w:sz w:val="22"/>
                  <w:rPrChange w:id="2010" w:author="韬 黄" w:date="2018-11-05T15:14:00Z">
                    <w:rPr>
                      <w:rFonts w:eastAsia="Times New Roman" w:cs="Times New Roman"/>
                      <w:sz w:val="22"/>
                    </w:rPr>
                  </w:rPrChange>
                </w:rPr>
                <w:delText>0.60%</w:delText>
              </w:r>
            </w:del>
          </w:p>
        </w:tc>
        <w:tc>
          <w:tcPr>
            <w:tcW w:w="1129" w:type="dxa"/>
            <w:shd w:val="clear" w:color="auto" w:fill="auto"/>
            <w:noWrap/>
            <w:hideMark/>
          </w:tcPr>
          <w:p w14:paraId="717223C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11" w:author="韬 黄" w:date="2018-11-05T15:14:00Z">
                  <w:rPr>
                    <w:rFonts w:eastAsia="Times New Roman" w:cs="Times New Roman"/>
                    <w:sz w:val="22"/>
                  </w:rPr>
                </w:rPrChange>
              </w:rPr>
            </w:pPr>
            <w:r w:rsidRPr="00D16979">
              <w:rPr>
                <w:rFonts w:eastAsia="Times New Roman" w:cs="Times New Roman"/>
                <w:sz w:val="22"/>
                <w:rPrChange w:id="2012" w:author="韬 黄" w:date="2018-11-05T15:14:00Z">
                  <w:rPr>
                    <w:rFonts w:eastAsia="Times New Roman" w:cs="Times New Roman"/>
                    <w:sz w:val="22"/>
                  </w:rPr>
                </w:rPrChange>
              </w:rPr>
              <w:t>15</w:t>
            </w:r>
          </w:p>
        </w:tc>
      </w:tr>
      <w:tr w:rsidR="00D16979" w:rsidRPr="00D16979"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D16979" w:rsidRDefault="00D16979" w:rsidP="00D16979">
            <w:pPr>
              <w:spacing w:after="0" w:line="240" w:lineRule="auto"/>
              <w:rPr>
                <w:rFonts w:eastAsia="Times New Roman" w:cs="Times New Roman"/>
                <w:b w:val="0"/>
                <w:sz w:val="22"/>
                <w:rPrChange w:id="2013" w:author="韬 黄" w:date="2018-11-05T15:14:00Z">
                  <w:rPr>
                    <w:rFonts w:eastAsia="Times New Roman" w:cs="Times New Roman"/>
                    <w:b w:val="0"/>
                    <w:sz w:val="22"/>
                  </w:rPr>
                </w:rPrChange>
              </w:rPr>
            </w:pPr>
            <w:r w:rsidRPr="00D16979">
              <w:rPr>
                <w:rFonts w:eastAsia="Times New Roman" w:cs="Times New Roman"/>
                <w:b w:val="0"/>
                <w:sz w:val="22"/>
                <w:rPrChange w:id="2014" w:author="韬 黄" w:date="2018-11-05T15:14:00Z">
                  <w:rPr>
                    <w:rFonts w:eastAsia="Times New Roman" w:cs="Times New Roman"/>
                    <w:sz w:val="22"/>
                  </w:rPr>
                </w:rPrChange>
              </w:rPr>
              <w:t>Photo</w:t>
            </w:r>
          </w:p>
        </w:tc>
        <w:tc>
          <w:tcPr>
            <w:tcW w:w="960" w:type="dxa"/>
            <w:shd w:val="clear" w:color="auto" w:fill="auto"/>
            <w:noWrap/>
            <w:hideMark/>
          </w:tcPr>
          <w:p w14:paraId="0B44A81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5" w:author="韬 黄" w:date="2018-11-05T15:14:00Z">
                  <w:rPr>
                    <w:rFonts w:eastAsia="Times New Roman" w:cs="Times New Roman"/>
                    <w:sz w:val="22"/>
                  </w:rPr>
                </w:rPrChange>
              </w:rPr>
            </w:pPr>
            <w:r w:rsidRPr="00D16979">
              <w:rPr>
                <w:rFonts w:eastAsia="Times New Roman" w:cs="Times New Roman"/>
                <w:sz w:val="22"/>
                <w:rPrChange w:id="2016" w:author="韬 黄" w:date="2018-11-05T15:14:00Z">
                  <w:rPr>
                    <w:rFonts w:eastAsia="Times New Roman" w:cs="Times New Roman"/>
                    <w:sz w:val="22"/>
                  </w:rPr>
                </w:rPrChange>
              </w:rPr>
              <w:t>7.2</w:t>
            </w:r>
          </w:p>
        </w:tc>
        <w:tc>
          <w:tcPr>
            <w:tcW w:w="960" w:type="dxa"/>
            <w:shd w:val="clear" w:color="auto" w:fill="auto"/>
            <w:noWrap/>
            <w:hideMark/>
          </w:tcPr>
          <w:p w14:paraId="63F13B51"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7" w:author="韬 黄" w:date="2018-11-05T15:14:00Z">
                  <w:rPr>
                    <w:rFonts w:eastAsia="Times New Roman" w:cs="Times New Roman"/>
                    <w:sz w:val="22"/>
                  </w:rPr>
                </w:rPrChange>
              </w:rPr>
            </w:pPr>
            <w:r w:rsidRPr="00D16979">
              <w:rPr>
                <w:rFonts w:eastAsia="Times New Roman" w:cs="Times New Roman"/>
                <w:sz w:val="22"/>
                <w:rPrChange w:id="2018" w:author="韬 黄" w:date="2018-11-05T15:14:00Z">
                  <w:rPr>
                    <w:rFonts w:eastAsia="Times New Roman" w:cs="Times New Roman"/>
                    <w:sz w:val="22"/>
                  </w:rPr>
                </w:rPrChange>
              </w:rPr>
              <w:t>9.2</w:t>
            </w:r>
          </w:p>
        </w:tc>
        <w:tc>
          <w:tcPr>
            <w:tcW w:w="1389" w:type="dxa"/>
            <w:shd w:val="clear" w:color="auto" w:fill="auto"/>
            <w:noWrap/>
            <w:hideMark/>
          </w:tcPr>
          <w:p w14:paraId="387D7EC6" w14:textId="6DB70E5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19" w:author="韬 黄" w:date="2018-11-05T15:14:00Z">
                  <w:rPr>
                    <w:rFonts w:eastAsia="Times New Roman" w:cs="Times New Roman"/>
                    <w:sz w:val="22"/>
                  </w:rPr>
                </w:rPrChange>
              </w:rPr>
            </w:pPr>
            <w:ins w:id="2020" w:author="韬 黄" w:date="2018-11-05T15:14:00Z">
              <w:r w:rsidRPr="00D16979">
                <w:rPr>
                  <w:rFonts w:cs="Times New Roman"/>
                  <w:sz w:val="22"/>
                  <w:rPrChange w:id="2021" w:author="韬 黄" w:date="2018-11-05T15:14:00Z">
                    <w:rPr/>
                  </w:rPrChange>
                </w:rPr>
                <w:t>4.6%</w:t>
              </w:r>
            </w:ins>
            <w:del w:id="2022" w:author="韬 黄" w:date="2018-11-05T15:14:00Z">
              <w:r w:rsidRPr="00D16979" w:rsidDel="00696487">
                <w:rPr>
                  <w:rFonts w:eastAsia="Times New Roman" w:cs="Times New Roman"/>
                  <w:sz w:val="22"/>
                  <w:rPrChange w:id="2023" w:author="韬 黄" w:date="2018-11-05T15:14:00Z">
                    <w:rPr>
                      <w:rFonts w:eastAsia="Times New Roman" w:cs="Times New Roman"/>
                      <w:sz w:val="22"/>
                    </w:rPr>
                  </w:rPrChange>
                </w:rPr>
                <w:delText>4.60%</w:delText>
              </w:r>
            </w:del>
          </w:p>
        </w:tc>
        <w:tc>
          <w:tcPr>
            <w:tcW w:w="1499" w:type="dxa"/>
            <w:shd w:val="clear" w:color="auto" w:fill="auto"/>
            <w:noWrap/>
            <w:hideMark/>
          </w:tcPr>
          <w:p w14:paraId="41753E6F" w14:textId="77F0CCD1"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4" w:author="韬 黄" w:date="2018-11-05T15:14:00Z">
                  <w:rPr>
                    <w:rFonts w:eastAsia="Times New Roman" w:cs="Times New Roman"/>
                    <w:sz w:val="22"/>
                  </w:rPr>
                </w:rPrChange>
              </w:rPr>
            </w:pPr>
            <w:ins w:id="2025" w:author="韬 黄" w:date="2018-11-05T15:14:00Z">
              <w:r w:rsidRPr="00D16979">
                <w:rPr>
                  <w:rFonts w:cs="Times New Roman"/>
                  <w:sz w:val="22"/>
                  <w:rPrChange w:id="2026" w:author="韬 黄" w:date="2018-11-05T15:14:00Z">
                    <w:rPr/>
                  </w:rPrChange>
                </w:rPr>
                <w:t>5.1%</w:t>
              </w:r>
            </w:ins>
            <w:del w:id="2027" w:author="韬 黄" w:date="2018-11-05T15:14:00Z">
              <w:r w:rsidRPr="00D16979" w:rsidDel="00696487">
                <w:rPr>
                  <w:rFonts w:eastAsia="Times New Roman" w:cs="Times New Roman"/>
                  <w:sz w:val="22"/>
                  <w:rPrChange w:id="2028" w:author="韬 黄" w:date="2018-11-05T15:14:00Z">
                    <w:rPr>
                      <w:rFonts w:eastAsia="Times New Roman" w:cs="Times New Roman"/>
                      <w:sz w:val="22"/>
                    </w:rPr>
                  </w:rPrChange>
                </w:rPr>
                <w:delText>5.10%</w:delText>
              </w:r>
            </w:del>
          </w:p>
        </w:tc>
        <w:tc>
          <w:tcPr>
            <w:tcW w:w="1129" w:type="dxa"/>
            <w:shd w:val="clear" w:color="auto" w:fill="auto"/>
            <w:noWrap/>
            <w:hideMark/>
          </w:tcPr>
          <w:p w14:paraId="49E8ED42"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29" w:author="韬 黄" w:date="2018-11-05T15:14:00Z">
                  <w:rPr>
                    <w:rFonts w:eastAsia="Times New Roman" w:cs="Times New Roman"/>
                    <w:sz w:val="22"/>
                  </w:rPr>
                </w:rPrChange>
              </w:rPr>
            </w:pPr>
            <w:r w:rsidRPr="00D16979">
              <w:rPr>
                <w:rFonts w:eastAsia="Times New Roman" w:cs="Times New Roman"/>
                <w:sz w:val="22"/>
                <w:rPrChange w:id="2030" w:author="韬 黄" w:date="2018-11-05T15:14:00Z">
                  <w:rPr>
                    <w:rFonts w:eastAsia="Times New Roman" w:cs="Times New Roman"/>
                    <w:sz w:val="22"/>
                  </w:rPr>
                </w:rPrChange>
              </w:rPr>
              <w:t>13</w:t>
            </w:r>
          </w:p>
        </w:tc>
      </w:tr>
      <w:tr w:rsidR="00D16979" w:rsidRPr="00D16979"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D16979" w:rsidRDefault="00D16979" w:rsidP="00D16979">
            <w:pPr>
              <w:spacing w:after="0" w:line="240" w:lineRule="auto"/>
              <w:rPr>
                <w:rFonts w:eastAsia="Times New Roman" w:cs="Times New Roman"/>
                <w:b w:val="0"/>
                <w:sz w:val="22"/>
                <w:rPrChange w:id="2031" w:author="韬 黄" w:date="2018-11-05T15:14:00Z">
                  <w:rPr>
                    <w:rFonts w:eastAsia="Times New Roman" w:cs="Times New Roman"/>
                    <w:b w:val="0"/>
                    <w:sz w:val="22"/>
                  </w:rPr>
                </w:rPrChange>
              </w:rPr>
            </w:pPr>
            <w:r w:rsidRPr="00D16979">
              <w:rPr>
                <w:rFonts w:eastAsia="Times New Roman" w:cs="Times New Roman"/>
                <w:b w:val="0"/>
                <w:sz w:val="22"/>
                <w:rPrChange w:id="2032" w:author="韬 黄" w:date="2018-11-05T15:14:00Z">
                  <w:rPr>
                    <w:rFonts w:eastAsia="Times New Roman" w:cs="Times New Roman"/>
                    <w:sz w:val="22"/>
                  </w:rPr>
                </w:rPrChange>
              </w:rPr>
              <w:t>Salty snacks</w:t>
            </w:r>
          </w:p>
        </w:tc>
        <w:tc>
          <w:tcPr>
            <w:tcW w:w="960" w:type="dxa"/>
            <w:shd w:val="clear" w:color="auto" w:fill="auto"/>
            <w:noWrap/>
            <w:hideMark/>
          </w:tcPr>
          <w:p w14:paraId="79DDADD8"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3" w:author="韬 黄" w:date="2018-11-05T15:14:00Z">
                  <w:rPr>
                    <w:rFonts w:eastAsia="Times New Roman" w:cs="Times New Roman"/>
                    <w:sz w:val="22"/>
                  </w:rPr>
                </w:rPrChange>
              </w:rPr>
            </w:pPr>
            <w:r w:rsidRPr="00D16979">
              <w:rPr>
                <w:rFonts w:eastAsia="Times New Roman" w:cs="Times New Roman"/>
                <w:sz w:val="22"/>
                <w:rPrChange w:id="2034" w:author="韬 黄" w:date="2018-11-05T15:14:00Z">
                  <w:rPr>
                    <w:rFonts w:eastAsia="Times New Roman" w:cs="Times New Roman"/>
                    <w:sz w:val="22"/>
                  </w:rPr>
                </w:rPrChange>
              </w:rPr>
              <w:t>2.3</w:t>
            </w:r>
          </w:p>
        </w:tc>
        <w:tc>
          <w:tcPr>
            <w:tcW w:w="960" w:type="dxa"/>
            <w:shd w:val="clear" w:color="auto" w:fill="auto"/>
            <w:noWrap/>
            <w:hideMark/>
          </w:tcPr>
          <w:p w14:paraId="48634109"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5" w:author="韬 黄" w:date="2018-11-05T15:14:00Z">
                  <w:rPr>
                    <w:rFonts w:eastAsia="Times New Roman" w:cs="Times New Roman"/>
                    <w:sz w:val="22"/>
                  </w:rPr>
                </w:rPrChange>
              </w:rPr>
            </w:pPr>
            <w:r w:rsidRPr="00D16979">
              <w:rPr>
                <w:rFonts w:eastAsia="Times New Roman" w:cs="Times New Roman"/>
                <w:sz w:val="22"/>
                <w:rPrChange w:id="2036" w:author="韬 黄" w:date="2018-11-05T15:14:00Z">
                  <w:rPr>
                    <w:rFonts w:eastAsia="Times New Roman" w:cs="Times New Roman"/>
                    <w:sz w:val="22"/>
                  </w:rPr>
                </w:rPrChange>
              </w:rPr>
              <w:t>50.9</w:t>
            </w:r>
          </w:p>
        </w:tc>
        <w:tc>
          <w:tcPr>
            <w:tcW w:w="1389" w:type="dxa"/>
            <w:shd w:val="clear" w:color="auto" w:fill="auto"/>
            <w:noWrap/>
            <w:hideMark/>
          </w:tcPr>
          <w:p w14:paraId="22C2E2FE" w14:textId="347C9FBD"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37" w:author="韬 黄" w:date="2018-11-05T15:14:00Z">
                  <w:rPr>
                    <w:rFonts w:eastAsia="Times New Roman" w:cs="Times New Roman"/>
                    <w:sz w:val="22"/>
                  </w:rPr>
                </w:rPrChange>
              </w:rPr>
            </w:pPr>
            <w:ins w:id="2038" w:author="韬 黄" w:date="2018-11-05T15:14:00Z">
              <w:r w:rsidRPr="00D16979">
                <w:rPr>
                  <w:rFonts w:cs="Times New Roman"/>
                  <w:sz w:val="22"/>
                  <w:rPrChange w:id="2039" w:author="韬 黄" w:date="2018-11-05T15:14:00Z">
                    <w:rPr/>
                  </w:rPrChange>
                </w:rPr>
                <w:t>6.7%</w:t>
              </w:r>
            </w:ins>
            <w:del w:id="2040" w:author="韬 黄" w:date="2018-11-05T15:14:00Z">
              <w:r w:rsidRPr="00D16979" w:rsidDel="00696487">
                <w:rPr>
                  <w:rFonts w:eastAsia="Times New Roman" w:cs="Times New Roman"/>
                  <w:sz w:val="22"/>
                  <w:rPrChange w:id="2041" w:author="韬 黄" w:date="2018-11-05T15:14:00Z">
                    <w:rPr>
                      <w:rFonts w:eastAsia="Times New Roman" w:cs="Times New Roman"/>
                      <w:sz w:val="22"/>
                    </w:rPr>
                  </w:rPrChange>
                </w:rPr>
                <w:delText>6.70%</w:delText>
              </w:r>
            </w:del>
          </w:p>
        </w:tc>
        <w:tc>
          <w:tcPr>
            <w:tcW w:w="1499" w:type="dxa"/>
            <w:shd w:val="clear" w:color="auto" w:fill="auto"/>
            <w:noWrap/>
            <w:hideMark/>
          </w:tcPr>
          <w:p w14:paraId="298AF341" w14:textId="6E125095"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2" w:author="韬 黄" w:date="2018-11-05T15:14:00Z">
                  <w:rPr>
                    <w:rFonts w:eastAsia="Times New Roman" w:cs="Times New Roman"/>
                    <w:sz w:val="22"/>
                  </w:rPr>
                </w:rPrChange>
              </w:rPr>
            </w:pPr>
            <w:ins w:id="2043" w:author="韬 黄" w:date="2018-11-05T15:14:00Z">
              <w:r w:rsidRPr="00D16979">
                <w:rPr>
                  <w:rFonts w:cs="Times New Roman"/>
                  <w:sz w:val="22"/>
                  <w:rPrChange w:id="2044" w:author="韬 黄" w:date="2018-11-05T15:14:00Z">
                    <w:rPr/>
                  </w:rPrChange>
                </w:rPr>
                <w:t>5.0%</w:t>
              </w:r>
            </w:ins>
            <w:del w:id="2045" w:author="韬 黄" w:date="2018-11-05T15:14:00Z">
              <w:r w:rsidRPr="00D16979" w:rsidDel="00696487">
                <w:rPr>
                  <w:rFonts w:eastAsia="Times New Roman" w:cs="Times New Roman"/>
                  <w:sz w:val="22"/>
                  <w:rPrChange w:id="2046" w:author="韬 黄" w:date="2018-11-05T15:14:00Z">
                    <w:rPr>
                      <w:rFonts w:eastAsia="Times New Roman" w:cs="Times New Roman"/>
                      <w:sz w:val="22"/>
                    </w:rPr>
                  </w:rPrChange>
                </w:rPr>
                <w:delText>5.00%</w:delText>
              </w:r>
            </w:del>
          </w:p>
        </w:tc>
        <w:tc>
          <w:tcPr>
            <w:tcW w:w="1129" w:type="dxa"/>
            <w:shd w:val="clear" w:color="auto" w:fill="auto"/>
            <w:noWrap/>
            <w:hideMark/>
          </w:tcPr>
          <w:p w14:paraId="52A2DB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47" w:author="韬 黄" w:date="2018-11-05T15:14:00Z">
                  <w:rPr>
                    <w:rFonts w:eastAsia="Times New Roman" w:cs="Times New Roman"/>
                    <w:sz w:val="22"/>
                  </w:rPr>
                </w:rPrChange>
              </w:rPr>
            </w:pPr>
            <w:r w:rsidRPr="00D16979">
              <w:rPr>
                <w:rFonts w:eastAsia="Times New Roman" w:cs="Times New Roman"/>
                <w:sz w:val="22"/>
                <w:rPrChange w:id="2048" w:author="韬 黄" w:date="2018-11-05T15:14:00Z">
                  <w:rPr>
                    <w:rFonts w:eastAsia="Times New Roman" w:cs="Times New Roman"/>
                    <w:sz w:val="22"/>
                  </w:rPr>
                </w:rPrChange>
              </w:rPr>
              <w:t>101</w:t>
            </w:r>
          </w:p>
        </w:tc>
      </w:tr>
      <w:tr w:rsidR="00D16979" w:rsidRPr="00D16979"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D16979" w:rsidRDefault="00D16979" w:rsidP="00D16979">
            <w:pPr>
              <w:spacing w:after="0" w:line="240" w:lineRule="auto"/>
              <w:rPr>
                <w:rFonts w:eastAsia="Times New Roman" w:cs="Times New Roman"/>
                <w:b w:val="0"/>
                <w:sz w:val="22"/>
                <w:rPrChange w:id="2049" w:author="韬 黄" w:date="2018-11-05T15:14:00Z">
                  <w:rPr>
                    <w:rFonts w:eastAsia="Times New Roman" w:cs="Times New Roman"/>
                    <w:b w:val="0"/>
                    <w:sz w:val="22"/>
                  </w:rPr>
                </w:rPrChange>
              </w:rPr>
            </w:pPr>
            <w:r w:rsidRPr="00D16979">
              <w:rPr>
                <w:rFonts w:eastAsia="Times New Roman" w:cs="Times New Roman"/>
                <w:b w:val="0"/>
                <w:sz w:val="22"/>
                <w:rPrChange w:id="2050" w:author="韬 黄" w:date="2018-11-05T15:14:00Z">
                  <w:rPr>
                    <w:rFonts w:eastAsia="Times New Roman" w:cs="Times New Roman"/>
                    <w:sz w:val="22"/>
                  </w:rPr>
                </w:rPrChange>
              </w:rPr>
              <w:t>Shampoo</w:t>
            </w:r>
          </w:p>
        </w:tc>
        <w:tc>
          <w:tcPr>
            <w:tcW w:w="960" w:type="dxa"/>
            <w:shd w:val="clear" w:color="auto" w:fill="auto"/>
            <w:noWrap/>
            <w:hideMark/>
          </w:tcPr>
          <w:p w14:paraId="703D0B5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1" w:author="韬 黄" w:date="2018-11-05T15:14:00Z">
                  <w:rPr>
                    <w:rFonts w:eastAsia="Times New Roman" w:cs="Times New Roman"/>
                    <w:sz w:val="22"/>
                  </w:rPr>
                </w:rPrChange>
              </w:rPr>
            </w:pPr>
            <w:r w:rsidRPr="00D16979">
              <w:rPr>
                <w:rFonts w:eastAsia="Times New Roman" w:cs="Times New Roman"/>
                <w:sz w:val="22"/>
                <w:rPrChange w:id="2052" w:author="韬 黄" w:date="2018-11-05T15:14:00Z">
                  <w:rPr>
                    <w:rFonts w:eastAsia="Times New Roman" w:cs="Times New Roman"/>
                    <w:sz w:val="22"/>
                  </w:rPr>
                </w:rPrChange>
              </w:rPr>
              <w:t>3.5</w:t>
            </w:r>
          </w:p>
        </w:tc>
        <w:tc>
          <w:tcPr>
            <w:tcW w:w="960" w:type="dxa"/>
            <w:shd w:val="clear" w:color="auto" w:fill="auto"/>
            <w:noWrap/>
            <w:hideMark/>
          </w:tcPr>
          <w:p w14:paraId="70E941E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3" w:author="韬 黄" w:date="2018-11-05T15:14:00Z">
                  <w:rPr>
                    <w:rFonts w:eastAsia="Times New Roman" w:cs="Times New Roman"/>
                    <w:sz w:val="22"/>
                  </w:rPr>
                </w:rPrChange>
              </w:rPr>
            </w:pPr>
            <w:r w:rsidRPr="00D16979">
              <w:rPr>
                <w:rFonts w:eastAsia="Times New Roman" w:cs="Times New Roman"/>
                <w:sz w:val="22"/>
                <w:rPrChange w:id="2054" w:author="韬 黄" w:date="2018-11-05T15:14:00Z">
                  <w:rPr>
                    <w:rFonts w:eastAsia="Times New Roman" w:cs="Times New Roman"/>
                    <w:sz w:val="22"/>
                  </w:rPr>
                </w:rPrChange>
              </w:rPr>
              <w:t>9.9</w:t>
            </w:r>
          </w:p>
        </w:tc>
        <w:tc>
          <w:tcPr>
            <w:tcW w:w="1389" w:type="dxa"/>
            <w:shd w:val="clear" w:color="auto" w:fill="auto"/>
            <w:noWrap/>
            <w:hideMark/>
          </w:tcPr>
          <w:p w14:paraId="3F921C66" w14:textId="55EC2D3B"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55" w:author="韬 黄" w:date="2018-11-05T15:14:00Z">
                  <w:rPr>
                    <w:rFonts w:eastAsia="Times New Roman" w:cs="Times New Roman"/>
                    <w:sz w:val="22"/>
                  </w:rPr>
                </w:rPrChange>
              </w:rPr>
            </w:pPr>
            <w:ins w:id="2056" w:author="韬 黄" w:date="2018-11-05T15:14:00Z">
              <w:r w:rsidRPr="00D16979">
                <w:rPr>
                  <w:rFonts w:cs="Times New Roman"/>
                  <w:sz w:val="22"/>
                  <w:rPrChange w:id="2057" w:author="韬 黄" w:date="2018-11-05T15:14:00Z">
                    <w:rPr/>
                  </w:rPrChange>
                </w:rPr>
                <w:t>12.8%</w:t>
              </w:r>
            </w:ins>
            <w:del w:id="2058" w:author="韬 黄" w:date="2018-11-05T15:14:00Z">
              <w:r w:rsidRPr="00D16979" w:rsidDel="00696487">
                <w:rPr>
                  <w:rFonts w:eastAsia="Times New Roman" w:cs="Times New Roman"/>
                  <w:sz w:val="22"/>
                  <w:rPrChange w:id="2059" w:author="韬 黄" w:date="2018-11-05T15:14:00Z">
                    <w:rPr>
                      <w:rFonts w:eastAsia="Times New Roman" w:cs="Times New Roman"/>
                      <w:sz w:val="22"/>
                    </w:rPr>
                  </w:rPrChange>
                </w:rPr>
                <w:delText>12.80%</w:delText>
              </w:r>
            </w:del>
          </w:p>
        </w:tc>
        <w:tc>
          <w:tcPr>
            <w:tcW w:w="1499" w:type="dxa"/>
            <w:shd w:val="clear" w:color="auto" w:fill="auto"/>
            <w:noWrap/>
            <w:hideMark/>
          </w:tcPr>
          <w:p w14:paraId="63585B08" w14:textId="10C75287"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60" w:author="韬 黄" w:date="2018-11-05T15:14:00Z">
                  <w:rPr>
                    <w:rFonts w:eastAsia="Times New Roman" w:cs="Times New Roman"/>
                    <w:sz w:val="22"/>
                  </w:rPr>
                </w:rPrChange>
              </w:rPr>
            </w:pPr>
            <w:ins w:id="2061" w:author="韬 黄" w:date="2018-11-05T15:14:00Z">
              <w:r w:rsidRPr="00D16979">
                <w:rPr>
                  <w:rFonts w:cs="Times New Roman"/>
                  <w:sz w:val="22"/>
                  <w:rPrChange w:id="2062" w:author="韬 黄" w:date="2018-11-05T15:14:00Z">
                    <w:rPr/>
                  </w:rPrChange>
                </w:rPr>
                <w:t>7.1%</w:t>
              </w:r>
            </w:ins>
            <w:del w:id="2063" w:author="韬 黄" w:date="2018-11-05T15:14:00Z">
              <w:r w:rsidRPr="00D16979" w:rsidDel="00696487">
                <w:rPr>
                  <w:rFonts w:eastAsia="Times New Roman" w:cs="Times New Roman"/>
                  <w:sz w:val="22"/>
                  <w:rPrChange w:id="2064" w:author="韬 黄" w:date="2018-11-05T15:14:00Z">
                    <w:rPr>
                      <w:rFonts w:eastAsia="Times New Roman" w:cs="Times New Roman"/>
                      <w:sz w:val="22"/>
                    </w:rPr>
                  </w:rPrChange>
                </w:rPr>
                <w:delText>7.10%</w:delText>
              </w:r>
            </w:del>
          </w:p>
        </w:tc>
        <w:tc>
          <w:tcPr>
            <w:tcW w:w="1129" w:type="dxa"/>
            <w:shd w:val="clear" w:color="auto" w:fill="auto"/>
            <w:noWrap/>
            <w:hideMark/>
          </w:tcPr>
          <w:p w14:paraId="4FA923E9"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65" w:author="韬 黄" w:date="2018-11-05T15:14:00Z">
                  <w:rPr>
                    <w:rFonts w:eastAsia="Times New Roman" w:cs="Times New Roman"/>
                    <w:sz w:val="22"/>
                  </w:rPr>
                </w:rPrChange>
              </w:rPr>
            </w:pPr>
            <w:r w:rsidRPr="00D16979">
              <w:rPr>
                <w:rFonts w:eastAsia="Times New Roman" w:cs="Times New Roman"/>
                <w:sz w:val="22"/>
                <w:rPrChange w:id="2066" w:author="韬 黄" w:date="2018-11-05T15:14:00Z">
                  <w:rPr>
                    <w:rFonts w:eastAsia="Times New Roman" w:cs="Times New Roman"/>
                    <w:sz w:val="22"/>
                  </w:rPr>
                </w:rPrChange>
              </w:rPr>
              <w:t>70</w:t>
            </w:r>
          </w:p>
        </w:tc>
      </w:tr>
      <w:tr w:rsidR="00D16979" w:rsidRPr="00D16979"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D16979" w:rsidRDefault="00D16979" w:rsidP="00D16979">
            <w:pPr>
              <w:spacing w:after="0" w:line="240" w:lineRule="auto"/>
              <w:rPr>
                <w:rFonts w:eastAsia="Times New Roman" w:cs="Times New Roman"/>
                <w:b w:val="0"/>
                <w:sz w:val="22"/>
                <w:rPrChange w:id="2067" w:author="韬 黄" w:date="2018-11-05T15:14:00Z">
                  <w:rPr>
                    <w:rFonts w:eastAsia="Times New Roman" w:cs="Times New Roman"/>
                    <w:b w:val="0"/>
                    <w:sz w:val="22"/>
                  </w:rPr>
                </w:rPrChange>
              </w:rPr>
            </w:pPr>
            <w:r w:rsidRPr="00D16979">
              <w:rPr>
                <w:rFonts w:eastAsia="Times New Roman" w:cs="Times New Roman"/>
                <w:b w:val="0"/>
                <w:sz w:val="22"/>
                <w:rPrChange w:id="2068" w:author="韬 黄" w:date="2018-11-05T15:14:00Z">
                  <w:rPr>
                    <w:rFonts w:eastAsia="Times New Roman" w:cs="Times New Roman"/>
                    <w:sz w:val="22"/>
                  </w:rPr>
                </w:rPrChange>
              </w:rPr>
              <w:t>Soup</w:t>
            </w:r>
          </w:p>
        </w:tc>
        <w:tc>
          <w:tcPr>
            <w:tcW w:w="960" w:type="dxa"/>
            <w:shd w:val="clear" w:color="auto" w:fill="auto"/>
            <w:noWrap/>
            <w:hideMark/>
          </w:tcPr>
          <w:p w14:paraId="3C13246F"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69" w:author="韬 黄" w:date="2018-11-05T15:14:00Z">
                  <w:rPr>
                    <w:rFonts w:eastAsia="Times New Roman" w:cs="Times New Roman"/>
                    <w:sz w:val="22"/>
                  </w:rPr>
                </w:rPrChange>
              </w:rPr>
            </w:pPr>
            <w:r w:rsidRPr="00D16979">
              <w:rPr>
                <w:rFonts w:eastAsia="Times New Roman" w:cs="Times New Roman"/>
                <w:sz w:val="22"/>
                <w:rPrChange w:id="2070" w:author="韬 黄" w:date="2018-11-05T15:14:00Z">
                  <w:rPr>
                    <w:rFonts w:eastAsia="Times New Roman" w:cs="Times New Roman"/>
                    <w:sz w:val="22"/>
                  </w:rPr>
                </w:rPrChange>
              </w:rPr>
              <w:t>1.5</w:t>
            </w:r>
          </w:p>
        </w:tc>
        <w:tc>
          <w:tcPr>
            <w:tcW w:w="960" w:type="dxa"/>
            <w:shd w:val="clear" w:color="auto" w:fill="auto"/>
            <w:noWrap/>
            <w:hideMark/>
          </w:tcPr>
          <w:p w14:paraId="456981DA"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1" w:author="韬 黄" w:date="2018-11-05T15:14:00Z">
                  <w:rPr>
                    <w:rFonts w:eastAsia="Times New Roman" w:cs="Times New Roman"/>
                    <w:sz w:val="22"/>
                  </w:rPr>
                </w:rPrChange>
              </w:rPr>
            </w:pPr>
            <w:r w:rsidRPr="00D16979">
              <w:rPr>
                <w:rFonts w:eastAsia="Times New Roman" w:cs="Times New Roman"/>
                <w:sz w:val="22"/>
                <w:rPrChange w:id="2072" w:author="韬 黄" w:date="2018-11-05T15:14:00Z">
                  <w:rPr>
                    <w:rFonts w:eastAsia="Times New Roman" w:cs="Times New Roman"/>
                    <w:sz w:val="22"/>
                  </w:rPr>
                </w:rPrChange>
              </w:rPr>
              <w:t>61.6</w:t>
            </w:r>
          </w:p>
        </w:tc>
        <w:tc>
          <w:tcPr>
            <w:tcW w:w="1389" w:type="dxa"/>
            <w:shd w:val="clear" w:color="auto" w:fill="auto"/>
            <w:noWrap/>
            <w:hideMark/>
          </w:tcPr>
          <w:p w14:paraId="7BA765A1" w14:textId="5C6EACBC"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3" w:author="韬 黄" w:date="2018-11-05T15:14:00Z">
                  <w:rPr>
                    <w:rFonts w:eastAsia="Times New Roman" w:cs="Times New Roman"/>
                    <w:sz w:val="22"/>
                  </w:rPr>
                </w:rPrChange>
              </w:rPr>
            </w:pPr>
            <w:ins w:id="2074" w:author="韬 黄" w:date="2018-11-05T15:14:00Z">
              <w:r w:rsidRPr="00D16979">
                <w:rPr>
                  <w:rFonts w:cs="Times New Roman"/>
                  <w:sz w:val="22"/>
                  <w:rPrChange w:id="2075" w:author="韬 黄" w:date="2018-11-05T15:14:00Z">
                    <w:rPr/>
                  </w:rPrChange>
                </w:rPr>
                <w:t>1.2%</w:t>
              </w:r>
            </w:ins>
            <w:del w:id="2076" w:author="韬 黄" w:date="2018-11-05T15:14:00Z">
              <w:r w:rsidRPr="00D16979" w:rsidDel="00696487">
                <w:rPr>
                  <w:rFonts w:eastAsia="Times New Roman" w:cs="Times New Roman"/>
                  <w:sz w:val="22"/>
                  <w:rPrChange w:id="2077" w:author="韬 黄" w:date="2018-11-05T15:14:00Z">
                    <w:rPr>
                      <w:rFonts w:eastAsia="Times New Roman" w:cs="Times New Roman"/>
                      <w:sz w:val="22"/>
                    </w:rPr>
                  </w:rPrChange>
                </w:rPr>
                <w:delText>1.20%</w:delText>
              </w:r>
            </w:del>
          </w:p>
        </w:tc>
        <w:tc>
          <w:tcPr>
            <w:tcW w:w="1499" w:type="dxa"/>
            <w:shd w:val="clear" w:color="auto" w:fill="auto"/>
            <w:noWrap/>
            <w:hideMark/>
          </w:tcPr>
          <w:p w14:paraId="5FF2BEBB" w14:textId="2F6FFFD7"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78" w:author="韬 黄" w:date="2018-11-05T15:14:00Z">
                  <w:rPr>
                    <w:rFonts w:eastAsia="Times New Roman" w:cs="Times New Roman"/>
                    <w:sz w:val="22"/>
                  </w:rPr>
                </w:rPrChange>
              </w:rPr>
            </w:pPr>
            <w:ins w:id="2079" w:author="韬 黄" w:date="2018-11-05T15:14:00Z">
              <w:r w:rsidRPr="00D16979">
                <w:rPr>
                  <w:rFonts w:cs="Times New Roman"/>
                  <w:sz w:val="22"/>
                  <w:rPrChange w:id="2080" w:author="韬 黄" w:date="2018-11-05T15:14:00Z">
                    <w:rPr/>
                  </w:rPrChange>
                </w:rPr>
                <w:t>9.7%</w:t>
              </w:r>
            </w:ins>
            <w:del w:id="2081" w:author="韬 黄" w:date="2018-11-05T15:14:00Z">
              <w:r w:rsidRPr="00D16979" w:rsidDel="00696487">
                <w:rPr>
                  <w:rFonts w:eastAsia="Times New Roman" w:cs="Times New Roman"/>
                  <w:sz w:val="22"/>
                  <w:rPrChange w:id="2082" w:author="韬 黄" w:date="2018-11-05T15:14:00Z">
                    <w:rPr>
                      <w:rFonts w:eastAsia="Times New Roman" w:cs="Times New Roman"/>
                      <w:sz w:val="22"/>
                    </w:rPr>
                  </w:rPrChange>
                </w:rPr>
                <w:delText>9.70%</w:delText>
              </w:r>
            </w:del>
          </w:p>
        </w:tc>
        <w:tc>
          <w:tcPr>
            <w:tcW w:w="1129" w:type="dxa"/>
            <w:shd w:val="clear" w:color="auto" w:fill="auto"/>
            <w:noWrap/>
            <w:hideMark/>
          </w:tcPr>
          <w:p w14:paraId="7E8C05D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083" w:author="韬 黄" w:date="2018-11-05T15:14:00Z">
                  <w:rPr>
                    <w:rFonts w:eastAsia="Times New Roman" w:cs="Times New Roman"/>
                    <w:sz w:val="22"/>
                  </w:rPr>
                </w:rPrChange>
              </w:rPr>
            </w:pPr>
            <w:r w:rsidRPr="00D16979">
              <w:rPr>
                <w:rFonts w:eastAsia="Times New Roman" w:cs="Times New Roman"/>
                <w:sz w:val="22"/>
                <w:rPrChange w:id="2084" w:author="韬 黄" w:date="2018-11-05T15:14:00Z">
                  <w:rPr>
                    <w:rFonts w:eastAsia="Times New Roman" w:cs="Times New Roman"/>
                    <w:sz w:val="22"/>
                  </w:rPr>
                </w:rPrChange>
              </w:rPr>
              <w:t>139</w:t>
            </w:r>
          </w:p>
        </w:tc>
      </w:tr>
      <w:tr w:rsidR="00D16979" w:rsidRPr="00D16979"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D16979" w:rsidRDefault="00D16979" w:rsidP="00D16979">
            <w:pPr>
              <w:spacing w:after="0" w:line="240" w:lineRule="auto"/>
              <w:rPr>
                <w:rFonts w:eastAsia="Times New Roman" w:cs="Times New Roman"/>
                <w:b w:val="0"/>
                <w:sz w:val="22"/>
                <w:rPrChange w:id="2085" w:author="韬 黄" w:date="2018-11-05T15:14:00Z">
                  <w:rPr>
                    <w:rFonts w:eastAsia="Times New Roman" w:cs="Times New Roman"/>
                    <w:b w:val="0"/>
                    <w:sz w:val="22"/>
                  </w:rPr>
                </w:rPrChange>
              </w:rPr>
            </w:pPr>
            <w:r w:rsidRPr="00D16979">
              <w:rPr>
                <w:rFonts w:eastAsia="Times New Roman" w:cs="Times New Roman"/>
                <w:b w:val="0"/>
                <w:sz w:val="22"/>
                <w:rPrChange w:id="2086" w:author="韬 黄" w:date="2018-11-05T15:14:00Z">
                  <w:rPr>
                    <w:rFonts w:eastAsia="Times New Roman" w:cs="Times New Roman"/>
                    <w:sz w:val="22"/>
                  </w:rPr>
                </w:rPrChange>
              </w:rPr>
              <w:t>Spaghetti sauce</w:t>
            </w:r>
          </w:p>
        </w:tc>
        <w:tc>
          <w:tcPr>
            <w:tcW w:w="960" w:type="dxa"/>
            <w:shd w:val="clear" w:color="auto" w:fill="auto"/>
            <w:noWrap/>
            <w:hideMark/>
          </w:tcPr>
          <w:p w14:paraId="48393EF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7" w:author="韬 黄" w:date="2018-11-05T15:14:00Z">
                  <w:rPr>
                    <w:rFonts w:eastAsia="Times New Roman" w:cs="Times New Roman"/>
                    <w:sz w:val="22"/>
                  </w:rPr>
                </w:rPrChange>
              </w:rPr>
            </w:pPr>
            <w:r w:rsidRPr="00D16979">
              <w:rPr>
                <w:rFonts w:eastAsia="Times New Roman" w:cs="Times New Roman"/>
                <w:sz w:val="22"/>
                <w:rPrChange w:id="2088" w:author="韬 黄" w:date="2018-11-05T15:14:00Z">
                  <w:rPr>
                    <w:rFonts w:eastAsia="Times New Roman" w:cs="Times New Roman"/>
                    <w:sz w:val="22"/>
                  </w:rPr>
                </w:rPrChange>
              </w:rPr>
              <w:t>2.4</w:t>
            </w:r>
          </w:p>
        </w:tc>
        <w:tc>
          <w:tcPr>
            <w:tcW w:w="960" w:type="dxa"/>
            <w:shd w:val="clear" w:color="auto" w:fill="auto"/>
            <w:noWrap/>
            <w:hideMark/>
          </w:tcPr>
          <w:p w14:paraId="5732750E"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89" w:author="韬 黄" w:date="2018-11-05T15:14:00Z">
                  <w:rPr>
                    <w:rFonts w:eastAsia="Times New Roman" w:cs="Times New Roman"/>
                    <w:sz w:val="22"/>
                  </w:rPr>
                </w:rPrChange>
              </w:rPr>
            </w:pPr>
            <w:r w:rsidRPr="00D16979">
              <w:rPr>
                <w:rFonts w:eastAsia="Times New Roman" w:cs="Times New Roman"/>
                <w:sz w:val="22"/>
                <w:rPrChange w:id="2090" w:author="韬 黄" w:date="2018-11-05T15:14:00Z">
                  <w:rPr>
                    <w:rFonts w:eastAsia="Times New Roman" w:cs="Times New Roman"/>
                    <w:sz w:val="22"/>
                  </w:rPr>
                </w:rPrChange>
              </w:rPr>
              <w:t>39.1</w:t>
            </w:r>
          </w:p>
        </w:tc>
        <w:tc>
          <w:tcPr>
            <w:tcW w:w="1389" w:type="dxa"/>
            <w:shd w:val="clear" w:color="auto" w:fill="auto"/>
            <w:noWrap/>
            <w:hideMark/>
          </w:tcPr>
          <w:p w14:paraId="45C191AC" w14:textId="584030FE"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1" w:author="韬 黄" w:date="2018-11-05T15:14:00Z">
                  <w:rPr>
                    <w:rFonts w:eastAsia="Times New Roman" w:cs="Times New Roman"/>
                    <w:sz w:val="22"/>
                  </w:rPr>
                </w:rPrChange>
              </w:rPr>
            </w:pPr>
            <w:ins w:id="2092" w:author="韬 黄" w:date="2018-11-05T15:14:00Z">
              <w:r w:rsidRPr="00D16979">
                <w:rPr>
                  <w:rFonts w:cs="Times New Roman"/>
                  <w:sz w:val="22"/>
                  <w:rPrChange w:id="2093" w:author="韬 黄" w:date="2018-11-05T15:14:00Z">
                    <w:rPr/>
                  </w:rPrChange>
                </w:rPr>
                <w:t>1.6%</w:t>
              </w:r>
            </w:ins>
            <w:del w:id="2094" w:author="韬 黄" w:date="2018-11-05T15:14:00Z">
              <w:r w:rsidRPr="00D16979" w:rsidDel="00696487">
                <w:rPr>
                  <w:rFonts w:eastAsia="Times New Roman" w:cs="Times New Roman"/>
                  <w:sz w:val="22"/>
                  <w:rPrChange w:id="2095" w:author="韬 黄" w:date="2018-11-05T15:14:00Z">
                    <w:rPr>
                      <w:rFonts w:eastAsia="Times New Roman" w:cs="Times New Roman"/>
                      <w:sz w:val="22"/>
                    </w:rPr>
                  </w:rPrChange>
                </w:rPr>
                <w:delText>1.60%</w:delText>
              </w:r>
            </w:del>
          </w:p>
        </w:tc>
        <w:tc>
          <w:tcPr>
            <w:tcW w:w="1499" w:type="dxa"/>
            <w:shd w:val="clear" w:color="auto" w:fill="auto"/>
            <w:noWrap/>
            <w:hideMark/>
          </w:tcPr>
          <w:p w14:paraId="2DFE496E" w14:textId="0B9FFF80"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096" w:author="韬 黄" w:date="2018-11-05T15:14:00Z">
                  <w:rPr>
                    <w:rFonts w:eastAsia="Times New Roman" w:cs="Times New Roman"/>
                    <w:sz w:val="22"/>
                  </w:rPr>
                </w:rPrChange>
              </w:rPr>
            </w:pPr>
            <w:ins w:id="2097" w:author="韬 黄" w:date="2018-11-05T15:14:00Z">
              <w:r w:rsidRPr="00D16979">
                <w:rPr>
                  <w:rFonts w:cs="Times New Roman"/>
                  <w:sz w:val="22"/>
                  <w:rPrChange w:id="2098" w:author="韬 黄" w:date="2018-11-05T15:14:00Z">
                    <w:rPr/>
                  </w:rPrChange>
                </w:rPr>
                <w:t>6.5%</w:t>
              </w:r>
            </w:ins>
            <w:del w:id="2099" w:author="韬 黄" w:date="2018-11-05T15:14:00Z">
              <w:r w:rsidRPr="00D16979" w:rsidDel="00696487">
                <w:rPr>
                  <w:rFonts w:eastAsia="Times New Roman" w:cs="Times New Roman"/>
                  <w:sz w:val="22"/>
                  <w:rPrChange w:id="2100" w:author="韬 黄" w:date="2018-11-05T15:14:00Z">
                    <w:rPr>
                      <w:rFonts w:eastAsia="Times New Roman" w:cs="Times New Roman"/>
                      <w:sz w:val="22"/>
                    </w:rPr>
                  </w:rPrChange>
                </w:rPr>
                <w:delText>6.50%</w:delText>
              </w:r>
            </w:del>
          </w:p>
        </w:tc>
        <w:tc>
          <w:tcPr>
            <w:tcW w:w="1129" w:type="dxa"/>
            <w:shd w:val="clear" w:color="auto" w:fill="auto"/>
            <w:noWrap/>
            <w:hideMark/>
          </w:tcPr>
          <w:p w14:paraId="0F53C18D"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01" w:author="韬 黄" w:date="2018-11-05T15:14:00Z">
                  <w:rPr>
                    <w:rFonts w:eastAsia="Times New Roman" w:cs="Times New Roman"/>
                    <w:sz w:val="22"/>
                  </w:rPr>
                </w:rPrChange>
              </w:rPr>
            </w:pPr>
            <w:r w:rsidRPr="00D16979">
              <w:rPr>
                <w:rFonts w:eastAsia="Times New Roman" w:cs="Times New Roman"/>
                <w:sz w:val="22"/>
                <w:rPrChange w:id="2102" w:author="韬 黄" w:date="2018-11-05T15:14:00Z">
                  <w:rPr>
                    <w:rFonts w:eastAsia="Times New Roman" w:cs="Times New Roman"/>
                    <w:sz w:val="22"/>
                  </w:rPr>
                </w:rPrChange>
              </w:rPr>
              <w:t>52</w:t>
            </w:r>
          </w:p>
        </w:tc>
      </w:tr>
      <w:tr w:rsidR="00D16979" w:rsidRPr="00D16979"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D16979" w:rsidRDefault="00D16979" w:rsidP="00D16979">
            <w:pPr>
              <w:spacing w:after="0" w:line="240" w:lineRule="auto"/>
              <w:rPr>
                <w:rFonts w:eastAsia="Times New Roman" w:cs="Times New Roman"/>
                <w:b w:val="0"/>
                <w:sz w:val="22"/>
                <w:rPrChange w:id="2103" w:author="韬 黄" w:date="2018-11-05T15:14:00Z">
                  <w:rPr>
                    <w:rFonts w:eastAsia="Times New Roman" w:cs="Times New Roman"/>
                    <w:b w:val="0"/>
                    <w:sz w:val="22"/>
                  </w:rPr>
                </w:rPrChange>
              </w:rPr>
            </w:pPr>
            <w:r w:rsidRPr="00D16979">
              <w:rPr>
                <w:rFonts w:eastAsia="Times New Roman" w:cs="Times New Roman"/>
                <w:b w:val="0"/>
                <w:sz w:val="22"/>
                <w:rPrChange w:id="2104" w:author="韬 黄" w:date="2018-11-05T15:14:00Z">
                  <w:rPr>
                    <w:rFonts w:eastAsia="Times New Roman" w:cs="Times New Roman"/>
                    <w:sz w:val="22"/>
                  </w:rPr>
                </w:rPrChange>
              </w:rPr>
              <w:t>Sugar substitutes</w:t>
            </w:r>
          </w:p>
        </w:tc>
        <w:tc>
          <w:tcPr>
            <w:tcW w:w="960" w:type="dxa"/>
            <w:shd w:val="clear" w:color="auto" w:fill="auto"/>
            <w:noWrap/>
            <w:hideMark/>
          </w:tcPr>
          <w:p w14:paraId="4142154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5" w:author="韬 黄" w:date="2018-11-05T15:14:00Z">
                  <w:rPr>
                    <w:rFonts w:eastAsia="Times New Roman" w:cs="Times New Roman"/>
                    <w:sz w:val="22"/>
                  </w:rPr>
                </w:rPrChange>
              </w:rPr>
            </w:pPr>
            <w:r w:rsidRPr="00D16979">
              <w:rPr>
                <w:rFonts w:eastAsia="Times New Roman" w:cs="Times New Roman"/>
                <w:sz w:val="22"/>
                <w:rPrChange w:id="2106" w:author="韬 黄" w:date="2018-11-05T15:14:00Z">
                  <w:rPr>
                    <w:rFonts w:eastAsia="Times New Roman" w:cs="Times New Roman"/>
                    <w:sz w:val="22"/>
                  </w:rPr>
                </w:rPrChange>
              </w:rPr>
              <w:t>2.8</w:t>
            </w:r>
          </w:p>
        </w:tc>
        <w:tc>
          <w:tcPr>
            <w:tcW w:w="960" w:type="dxa"/>
            <w:shd w:val="clear" w:color="auto" w:fill="auto"/>
            <w:noWrap/>
            <w:hideMark/>
          </w:tcPr>
          <w:p w14:paraId="1F36E7B6"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7" w:author="韬 黄" w:date="2018-11-05T15:14:00Z">
                  <w:rPr>
                    <w:rFonts w:eastAsia="Times New Roman" w:cs="Times New Roman"/>
                    <w:sz w:val="22"/>
                  </w:rPr>
                </w:rPrChange>
              </w:rPr>
            </w:pPr>
            <w:r w:rsidRPr="00D16979">
              <w:rPr>
                <w:rFonts w:eastAsia="Times New Roman" w:cs="Times New Roman"/>
                <w:sz w:val="22"/>
                <w:rPrChange w:id="2108" w:author="韬 黄" w:date="2018-11-05T15:14:00Z">
                  <w:rPr>
                    <w:rFonts w:eastAsia="Times New Roman" w:cs="Times New Roman"/>
                    <w:sz w:val="22"/>
                  </w:rPr>
                </w:rPrChange>
              </w:rPr>
              <w:t>14.5</w:t>
            </w:r>
          </w:p>
        </w:tc>
        <w:tc>
          <w:tcPr>
            <w:tcW w:w="1389" w:type="dxa"/>
            <w:shd w:val="clear" w:color="auto" w:fill="auto"/>
            <w:noWrap/>
            <w:hideMark/>
          </w:tcPr>
          <w:p w14:paraId="1863FD52" w14:textId="32DE332F"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09" w:author="韬 黄" w:date="2018-11-05T15:14:00Z">
                  <w:rPr>
                    <w:rFonts w:eastAsia="Times New Roman" w:cs="Times New Roman"/>
                    <w:sz w:val="22"/>
                  </w:rPr>
                </w:rPrChange>
              </w:rPr>
            </w:pPr>
            <w:ins w:id="2110" w:author="韬 黄" w:date="2018-11-05T15:14:00Z">
              <w:r w:rsidRPr="00D16979">
                <w:rPr>
                  <w:rFonts w:cs="Times New Roman"/>
                  <w:sz w:val="22"/>
                  <w:rPrChange w:id="2111" w:author="韬 黄" w:date="2018-11-05T15:14:00Z">
                    <w:rPr/>
                  </w:rPrChange>
                </w:rPr>
                <w:t>0.1%</w:t>
              </w:r>
            </w:ins>
            <w:del w:id="2112" w:author="韬 黄" w:date="2018-11-05T15:14:00Z">
              <w:r w:rsidRPr="00D16979" w:rsidDel="00696487">
                <w:rPr>
                  <w:rFonts w:eastAsia="Times New Roman" w:cs="Times New Roman"/>
                  <w:sz w:val="22"/>
                  <w:rPrChange w:id="2113" w:author="韬 黄" w:date="2018-11-05T15:14:00Z">
                    <w:rPr>
                      <w:rFonts w:eastAsia="Times New Roman" w:cs="Times New Roman"/>
                      <w:sz w:val="22"/>
                    </w:rPr>
                  </w:rPrChange>
                </w:rPr>
                <w:delText>0.10%</w:delText>
              </w:r>
            </w:del>
          </w:p>
        </w:tc>
        <w:tc>
          <w:tcPr>
            <w:tcW w:w="1499" w:type="dxa"/>
            <w:shd w:val="clear" w:color="auto" w:fill="auto"/>
            <w:noWrap/>
            <w:hideMark/>
          </w:tcPr>
          <w:p w14:paraId="4EFA0236" w14:textId="6A14B314"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4" w:author="韬 黄" w:date="2018-11-05T15:14:00Z">
                  <w:rPr>
                    <w:rFonts w:eastAsia="Times New Roman" w:cs="Times New Roman"/>
                    <w:sz w:val="22"/>
                  </w:rPr>
                </w:rPrChange>
              </w:rPr>
            </w:pPr>
            <w:ins w:id="2115" w:author="韬 黄" w:date="2018-11-05T15:14:00Z">
              <w:r w:rsidRPr="00D16979">
                <w:rPr>
                  <w:rFonts w:cs="Times New Roman"/>
                  <w:sz w:val="22"/>
                  <w:rPrChange w:id="2116" w:author="韬 黄" w:date="2018-11-05T15:14:00Z">
                    <w:rPr/>
                  </w:rPrChange>
                </w:rPr>
                <w:t>1.4%</w:t>
              </w:r>
            </w:ins>
            <w:del w:id="2117" w:author="韬 黄" w:date="2018-11-05T15:14:00Z">
              <w:r w:rsidRPr="00D16979" w:rsidDel="00696487">
                <w:rPr>
                  <w:rFonts w:eastAsia="Times New Roman" w:cs="Times New Roman"/>
                  <w:sz w:val="22"/>
                  <w:rPrChange w:id="2118" w:author="韬 黄" w:date="2018-11-05T15:14:00Z">
                    <w:rPr>
                      <w:rFonts w:eastAsia="Times New Roman" w:cs="Times New Roman"/>
                      <w:sz w:val="22"/>
                    </w:rPr>
                  </w:rPrChange>
                </w:rPr>
                <w:delText>1.40%</w:delText>
              </w:r>
            </w:del>
          </w:p>
        </w:tc>
        <w:tc>
          <w:tcPr>
            <w:tcW w:w="1129" w:type="dxa"/>
            <w:shd w:val="clear" w:color="auto" w:fill="auto"/>
            <w:noWrap/>
            <w:hideMark/>
          </w:tcPr>
          <w:p w14:paraId="6833C022"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19" w:author="韬 黄" w:date="2018-11-05T15:14:00Z">
                  <w:rPr>
                    <w:rFonts w:eastAsia="Times New Roman" w:cs="Times New Roman"/>
                    <w:sz w:val="22"/>
                  </w:rPr>
                </w:rPrChange>
              </w:rPr>
            </w:pPr>
            <w:r w:rsidRPr="00D16979">
              <w:rPr>
                <w:rFonts w:eastAsia="Times New Roman" w:cs="Times New Roman"/>
                <w:sz w:val="22"/>
                <w:rPrChange w:id="2120" w:author="韬 黄" w:date="2018-11-05T15:14:00Z">
                  <w:rPr>
                    <w:rFonts w:eastAsia="Times New Roman" w:cs="Times New Roman"/>
                    <w:sz w:val="22"/>
                  </w:rPr>
                </w:rPrChange>
              </w:rPr>
              <w:t>20</w:t>
            </w:r>
          </w:p>
        </w:tc>
      </w:tr>
      <w:tr w:rsidR="00D16979" w:rsidRPr="00D16979"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D16979" w:rsidRDefault="00D16979" w:rsidP="00D16979">
            <w:pPr>
              <w:spacing w:after="0" w:line="240" w:lineRule="auto"/>
              <w:rPr>
                <w:rFonts w:eastAsia="Times New Roman" w:cs="Times New Roman"/>
                <w:b w:val="0"/>
                <w:sz w:val="22"/>
                <w:rPrChange w:id="2121" w:author="韬 黄" w:date="2018-11-05T15:14:00Z">
                  <w:rPr>
                    <w:rFonts w:eastAsia="Times New Roman" w:cs="Times New Roman"/>
                    <w:b w:val="0"/>
                    <w:sz w:val="22"/>
                  </w:rPr>
                </w:rPrChange>
              </w:rPr>
            </w:pPr>
            <w:r w:rsidRPr="00D16979">
              <w:rPr>
                <w:rFonts w:eastAsia="Times New Roman" w:cs="Times New Roman"/>
                <w:b w:val="0"/>
                <w:sz w:val="22"/>
                <w:rPrChange w:id="2122" w:author="韬 黄" w:date="2018-11-05T15:14:00Z">
                  <w:rPr>
                    <w:rFonts w:eastAsia="Times New Roman" w:cs="Times New Roman"/>
                    <w:sz w:val="22"/>
                  </w:rPr>
                </w:rPrChange>
              </w:rPr>
              <w:t>Toilet Tissue</w:t>
            </w:r>
          </w:p>
        </w:tc>
        <w:tc>
          <w:tcPr>
            <w:tcW w:w="960" w:type="dxa"/>
            <w:shd w:val="clear" w:color="auto" w:fill="auto"/>
            <w:noWrap/>
            <w:hideMark/>
          </w:tcPr>
          <w:p w14:paraId="18D874DA"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3" w:author="韬 黄" w:date="2018-11-05T15:14:00Z">
                  <w:rPr>
                    <w:rFonts w:eastAsia="Times New Roman" w:cs="Times New Roman"/>
                    <w:sz w:val="22"/>
                  </w:rPr>
                </w:rPrChange>
              </w:rPr>
            </w:pPr>
            <w:r w:rsidRPr="00D16979">
              <w:rPr>
                <w:rFonts w:eastAsia="Times New Roman" w:cs="Times New Roman"/>
                <w:sz w:val="22"/>
                <w:rPrChange w:id="2124" w:author="韬 黄" w:date="2018-11-05T15:14:00Z">
                  <w:rPr>
                    <w:rFonts w:eastAsia="Times New Roman" w:cs="Times New Roman"/>
                    <w:sz w:val="22"/>
                  </w:rPr>
                </w:rPrChange>
              </w:rPr>
              <w:t>5.4</w:t>
            </w:r>
          </w:p>
        </w:tc>
        <w:tc>
          <w:tcPr>
            <w:tcW w:w="960" w:type="dxa"/>
            <w:shd w:val="clear" w:color="auto" w:fill="auto"/>
            <w:noWrap/>
            <w:hideMark/>
          </w:tcPr>
          <w:p w14:paraId="43078E0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5" w:author="韬 黄" w:date="2018-11-05T15:14:00Z">
                  <w:rPr>
                    <w:rFonts w:eastAsia="Times New Roman" w:cs="Times New Roman"/>
                    <w:sz w:val="22"/>
                  </w:rPr>
                </w:rPrChange>
              </w:rPr>
            </w:pPr>
            <w:r w:rsidRPr="00D16979">
              <w:rPr>
                <w:rFonts w:eastAsia="Times New Roman" w:cs="Times New Roman"/>
                <w:sz w:val="22"/>
                <w:rPrChange w:id="2126" w:author="韬 黄" w:date="2018-11-05T15:14:00Z">
                  <w:rPr>
                    <w:rFonts w:eastAsia="Times New Roman" w:cs="Times New Roman"/>
                    <w:sz w:val="22"/>
                  </w:rPr>
                </w:rPrChange>
              </w:rPr>
              <w:t>89.1</w:t>
            </w:r>
          </w:p>
        </w:tc>
        <w:tc>
          <w:tcPr>
            <w:tcW w:w="1389" w:type="dxa"/>
            <w:shd w:val="clear" w:color="auto" w:fill="auto"/>
            <w:noWrap/>
            <w:hideMark/>
          </w:tcPr>
          <w:p w14:paraId="13E1BE80" w14:textId="6F5279B6"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27" w:author="韬 黄" w:date="2018-11-05T15:14:00Z">
                  <w:rPr>
                    <w:rFonts w:eastAsia="Times New Roman" w:cs="Times New Roman"/>
                    <w:sz w:val="22"/>
                  </w:rPr>
                </w:rPrChange>
              </w:rPr>
            </w:pPr>
            <w:ins w:id="2128" w:author="韬 黄" w:date="2018-11-05T15:14:00Z">
              <w:r w:rsidRPr="00D16979">
                <w:rPr>
                  <w:rFonts w:cs="Times New Roman"/>
                  <w:sz w:val="22"/>
                  <w:rPrChange w:id="2129" w:author="韬 黄" w:date="2018-11-05T15:14:00Z">
                    <w:rPr/>
                  </w:rPrChange>
                </w:rPr>
                <w:t>4.3%</w:t>
              </w:r>
            </w:ins>
            <w:del w:id="2130" w:author="韬 黄" w:date="2018-11-05T15:14:00Z">
              <w:r w:rsidRPr="00D16979" w:rsidDel="00696487">
                <w:rPr>
                  <w:rFonts w:eastAsia="Times New Roman" w:cs="Times New Roman"/>
                  <w:sz w:val="22"/>
                  <w:rPrChange w:id="2131" w:author="韬 黄" w:date="2018-11-05T15:14:00Z">
                    <w:rPr>
                      <w:rFonts w:eastAsia="Times New Roman" w:cs="Times New Roman"/>
                      <w:sz w:val="22"/>
                    </w:rPr>
                  </w:rPrChange>
                </w:rPr>
                <w:delText>4.30%</w:delText>
              </w:r>
            </w:del>
          </w:p>
        </w:tc>
        <w:tc>
          <w:tcPr>
            <w:tcW w:w="1499" w:type="dxa"/>
            <w:shd w:val="clear" w:color="auto" w:fill="auto"/>
            <w:noWrap/>
            <w:hideMark/>
          </w:tcPr>
          <w:p w14:paraId="5656014D" w14:textId="0379DE7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2" w:author="韬 黄" w:date="2018-11-05T15:14:00Z">
                  <w:rPr>
                    <w:rFonts w:eastAsia="Times New Roman" w:cs="Times New Roman"/>
                    <w:sz w:val="22"/>
                  </w:rPr>
                </w:rPrChange>
              </w:rPr>
            </w:pPr>
            <w:ins w:id="2133" w:author="韬 黄" w:date="2018-11-05T15:14:00Z">
              <w:r w:rsidRPr="00D16979">
                <w:rPr>
                  <w:rFonts w:cs="Times New Roman"/>
                  <w:sz w:val="22"/>
                  <w:rPrChange w:id="2134" w:author="韬 黄" w:date="2018-11-05T15:14:00Z">
                    <w:rPr/>
                  </w:rPrChange>
                </w:rPr>
                <w:t>8.3%</w:t>
              </w:r>
            </w:ins>
            <w:del w:id="2135" w:author="韬 黄" w:date="2018-11-05T15:14:00Z">
              <w:r w:rsidRPr="00D16979" w:rsidDel="00696487">
                <w:rPr>
                  <w:rFonts w:eastAsia="Times New Roman" w:cs="Times New Roman"/>
                  <w:sz w:val="22"/>
                  <w:rPrChange w:id="2136" w:author="韬 黄" w:date="2018-11-05T15:14:00Z">
                    <w:rPr>
                      <w:rFonts w:eastAsia="Times New Roman" w:cs="Times New Roman"/>
                      <w:sz w:val="22"/>
                    </w:rPr>
                  </w:rPrChange>
                </w:rPr>
                <w:delText>8.30%</w:delText>
              </w:r>
            </w:del>
          </w:p>
        </w:tc>
        <w:tc>
          <w:tcPr>
            <w:tcW w:w="1129" w:type="dxa"/>
            <w:shd w:val="clear" w:color="auto" w:fill="auto"/>
            <w:noWrap/>
            <w:hideMark/>
          </w:tcPr>
          <w:p w14:paraId="3C7CC7C8"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37" w:author="韬 黄" w:date="2018-11-05T15:14:00Z">
                  <w:rPr>
                    <w:rFonts w:eastAsia="Times New Roman" w:cs="Times New Roman"/>
                    <w:sz w:val="22"/>
                  </w:rPr>
                </w:rPrChange>
              </w:rPr>
            </w:pPr>
            <w:r w:rsidRPr="00D16979">
              <w:rPr>
                <w:rFonts w:eastAsia="Times New Roman" w:cs="Times New Roman"/>
                <w:sz w:val="22"/>
                <w:rPrChange w:id="2138" w:author="韬 黄" w:date="2018-11-05T15:14:00Z">
                  <w:rPr>
                    <w:rFonts w:eastAsia="Times New Roman" w:cs="Times New Roman"/>
                    <w:sz w:val="22"/>
                  </w:rPr>
                </w:rPrChange>
              </w:rPr>
              <w:t>20</w:t>
            </w:r>
          </w:p>
        </w:tc>
      </w:tr>
      <w:tr w:rsidR="00D16979" w:rsidRPr="00D16979"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D16979" w:rsidRDefault="00D16979" w:rsidP="00D16979">
            <w:pPr>
              <w:spacing w:after="0" w:line="240" w:lineRule="auto"/>
              <w:rPr>
                <w:rFonts w:eastAsia="Times New Roman" w:cs="Times New Roman"/>
                <w:b w:val="0"/>
                <w:sz w:val="22"/>
                <w:rPrChange w:id="2139" w:author="韬 黄" w:date="2018-11-05T15:14:00Z">
                  <w:rPr>
                    <w:rFonts w:eastAsia="Times New Roman" w:cs="Times New Roman"/>
                    <w:b w:val="0"/>
                    <w:sz w:val="22"/>
                  </w:rPr>
                </w:rPrChange>
              </w:rPr>
            </w:pPr>
            <w:r w:rsidRPr="00D16979">
              <w:rPr>
                <w:rFonts w:eastAsia="Times New Roman" w:cs="Times New Roman"/>
                <w:b w:val="0"/>
                <w:sz w:val="22"/>
                <w:rPrChange w:id="2140" w:author="韬 黄" w:date="2018-11-05T15:14:00Z">
                  <w:rPr>
                    <w:rFonts w:eastAsia="Times New Roman" w:cs="Times New Roman"/>
                    <w:sz w:val="22"/>
                  </w:rPr>
                </w:rPrChange>
              </w:rPr>
              <w:t>Toothbrush</w:t>
            </w:r>
          </w:p>
        </w:tc>
        <w:tc>
          <w:tcPr>
            <w:tcW w:w="960" w:type="dxa"/>
            <w:shd w:val="clear" w:color="auto" w:fill="auto"/>
            <w:noWrap/>
            <w:hideMark/>
          </w:tcPr>
          <w:p w14:paraId="5968A285"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1" w:author="韬 黄" w:date="2018-11-05T15:14:00Z">
                  <w:rPr>
                    <w:rFonts w:eastAsia="Times New Roman" w:cs="Times New Roman"/>
                    <w:sz w:val="22"/>
                  </w:rPr>
                </w:rPrChange>
              </w:rPr>
            </w:pPr>
            <w:r w:rsidRPr="00D16979">
              <w:rPr>
                <w:rFonts w:eastAsia="Times New Roman" w:cs="Times New Roman"/>
                <w:sz w:val="22"/>
                <w:rPrChange w:id="2142" w:author="韬 黄" w:date="2018-11-05T15:14:00Z">
                  <w:rPr>
                    <w:rFonts w:eastAsia="Times New Roman" w:cs="Times New Roman"/>
                    <w:sz w:val="22"/>
                  </w:rPr>
                </w:rPrChange>
              </w:rPr>
              <w:t>2.6</w:t>
            </w:r>
          </w:p>
        </w:tc>
        <w:tc>
          <w:tcPr>
            <w:tcW w:w="960" w:type="dxa"/>
            <w:shd w:val="clear" w:color="auto" w:fill="auto"/>
            <w:noWrap/>
            <w:hideMark/>
          </w:tcPr>
          <w:p w14:paraId="1E2FA5D4"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3" w:author="韬 黄" w:date="2018-11-05T15:14:00Z">
                  <w:rPr>
                    <w:rFonts w:eastAsia="Times New Roman" w:cs="Times New Roman"/>
                    <w:sz w:val="22"/>
                  </w:rPr>
                </w:rPrChange>
              </w:rPr>
            </w:pPr>
            <w:r w:rsidRPr="00D16979">
              <w:rPr>
                <w:rFonts w:eastAsia="Times New Roman" w:cs="Times New Roman"/>
                <w:sz w:val="22"/>
                <w:rPrChange w:id="2144" w:author="韬 黄" w:date="2018-11-05T15:14:00Z">
                  <w:rPr>
                    <w:rFonts w:eastAsia="Times New Roman" w:cs="Times New Roman"/>
                    <w:sz w:val="22"/>
                  </w:rPr>
                </w:rPrChange>
              </w:rPr>
              <w:t>8.7</w:t>
            </w:r>
          </w:p>
        </w:tc>
        <w:tc>
          <w:tcPr>
            <w:tcW w:w="1389" w:type="dxa"/>
            <w:shd w:val="clear" w:color="auto" w:fill="auto"/>
            <w:noWrap/>
            <w:hideMark/>
          </w:tcPr>
          <w:p w14:paraId="24F983DE" w14:textId="45DE9EDE"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45" w:author="韬 黄" w:date="2018-11-05T15:14:00Z">
                  <w:rPr>
                    <w:rFonts w:eastAsia="Times New Roman" w:cs="Times New Roman"/>
                    <w:sz w:val="22"/>
                  </w:rPr>
                </w:rPrChange>
              </w:rPr>
            </w:pPr>
            <w:ins w:id="2146" w:author="韬 黄" w:date="2018-11-05T15:14:00Z">
              <w:r w:rsidRPr="00D16979">
                <w:rPr>
                  <w:rFonts w:cs="Times New Roman"/>
                  <w:sz w:val="22"/>
                  <w:rPrChange w:id="2147" w:author="韬 黄" w:date="2018-11-05T15:14:00Z">
                    <w:rPr/>
                  </w:rPrChange>
                </w:rPr>
                <w:t>3.1%</w:t>
              </w:r>
            </w:ins>
            <w:del w:id="2148" w:author="韬 黄" w:date="2018-11-05T15:14:00Z">
              <w:r w:rsidRPr="00D16979" w:rsidDel="00696487">
                <w:rPr>
                  <w:rFonts w:eastAsia="Times New Roman" w:cs="Times New Roman"/>
                  <w:sz w:val="22"/>
                  <w:rPrChange w:id="2149" w:author="韬 黄" w:date="2018-11-05T15:14:00Z">
                    <w:rPr>
                      <w:rFonts w:eastAsia="Times New Roman" w:cs="Times New Roman"/>
                      <w:sz w:val="22"/>
                    </w:rPr>
                  </w:rPrChange>
                </w:rPr>
                <w:delText>3.10%</w:delText>
              </w:r>
            </w:del>
          </w:p>
        </w:tc>
        <w:tc>
          <w:tcPr>
            <w:tcW w:w="1499" w:type="dxa"/>
            <w:shd w:val="clear" w:color="auto" w:fill="auto"/>
            <w:noWrap/>
            <w:hideMark/>
          </w:tcPr>
          <w:p w14:paraId="1344AAED" w14:textId="6A828F90"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50" w:author="韬 黄" w:date="2018-11-05T15:14:00Z">
                  <w:rPr>
                    <w:rFonts w:eastAsia="Times New Roman" w:cs="Times New Roman"/>
                    <w:sz w:val="22"/>
                  </w:rPr>
                </w:rPrChange>
              </w:rPr>
            </w:pPr>
            <w:ins w:id="2151" w:author="韬 黄" w:date="2018-11-05T15:14:00Z">
              <w:r w:rsidRPr="00D16979">
                <w:rPr>
                  <w:rFonts w:cs="Times New Roman"/>
                  <w:sz w:val="22"/>
                  <w:rPrChange w:id="2152" w:author="韬 黄" w:date="2018-11-05T15:14:00Z">
                    <w:rPr/>
                  </w:rPrChange>
                </w:rPr>
                <w:t>6.3%</w:t>
              </w:r>
            </w:ins>
            <w:del w:id="2153" w:author="韬 黄" w:date="2018-11-05T15:14:00Z">
              <w:r w:rsidRPr="00D16979" w:rsidDel="00696487">
                <w:rPr>
                  <w:rFonts w:eastAsia="Times New Roman" w:cs="Times New Roman"/>
                  <w:sz w:val="22"/>
                  <w:rPrChange w:id="2154" w:author="韬 黄" w:date="2018-11-05T15:14:00Z">
                    <w:rPr>
                      <w:rFonts w:eastAsia="Times New Roman" w:cs="Times New Roman"/>
                      <w:sz w:val="22"/>
                    </w:rPr>
                  </w:rPrChange>
                </w:rPr>
                <w:delText>6.30%</w:delText>
              </w:r>
            </w:del>
          </w:p>
        </w:tc>
        <w:tc>
          <w:tcPr>
            <w:tcW w:w="1129" w:type="dxa"/>
            <w:shd w:val="clear" w:color="auto" w:fill="auto"/>
            <w:noWrap/>
            <w:hideMark/>
          </w:tcPr>
          <w:p w14:paraId="4C5E005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55" w:author="韬 黄" w:date="2018-11-05T15:14:00Z">
                  <w:rPr>
                    <w:rFonts w:eastAsia="Times New Roman" w:cs="Times New Roman"/>
                    <w:sz w:val="22"/>
                  </w:rPr>
                </w:rPrChange>
              </w:rPr>
            </w:pPr>
            <w:r w:rsidRPr="00D16979">
              <w:rPr>
                <w:rFonts w:eastAsia="Times New Roman" w:cs="Times New Roman"/>
                <w:sz w:val="22"/>
                <w:rPrChange w:id="2156" w:author="韬 黄" w:date="2018-11-05T15:14:00Z">
                  <w:rPr>
                    <w:rFonts w:eastAsia="Times New Roman" w:cs="Times New Roman"/>
                    <w:sz w:val="22"/>
                  </w:rPr>
                </w:rPrChange>
              </w:rPr>
              <w:t>28</w:t>
            </w:r>
          </w:p>
        </w:tc>
      </w:tr>
      <w:tr w:rsidR="00D16979" w:rsidRPr="00D16979"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D16979" w:rsidRDefault="00D16979" w:rsidP="00D16979">
            <w:pPr>
              <w:spacing w:after="0" w:line="240" w:lineRule="auto"/>
              <w:rPr>
                <w:rFonts w:eastAsia="Times New Roman" w:cs="Times New Roman"/>
                <w:b w:val="0"/>
                <w:sz w:val="22"/>
                <w:rPrChange w:id="2157" w:author="韬 黄" w:date="2018-11-05T15:14:00Z">
                  <w:rPr>
                    <w:rFonts w:eastAsia="Times New Roman" w:cs="Times New Roman"/>
                    <w:b w:val="0"/>
                    <w:sz w:val="22"/>
                  </w:rPr>
                </w:rPrChange>
              </w:rPr>
            </w:pPr>
            <w:r w:rsidRPr="00D16979">
              <w:rPr>
                <w:rFonts w:eastAsia="Times New Roman" w:cs="Times New Roman"/>
                <w:b w:val="0"/>
                <w:sz w:val="22"/>
                <w:rPrChange w:id="2158" w:author="韬 黄" w:date="2018-11-05T15:14:00Z">
                  <w:rPr>
                    <w:rFonts w:eastAsia="Times New Roman" w:cs="Times New Roman"/>
                    <w:sz w:val="22"/>
                  </w:rPr>
                </w:rPrChange>
              </w:rPr>
              <w:t>Toothpaste</w:t>
            </w:r>
          </w:p>
        </w:tc>
        <w:tc>
          <w:tcPr>
            <w:tcW w:w="960" w:type="dxa"/>
            <w:shd w:val="clear" w:color="auto" w:fill="auto"/>
            <w:noWrap/>
            <w:hideMark/>
          </w:tcPr>
          <w:p w14:paraId="7FFB25B7"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59" w:author="韬 黄" w:date="2018-11-05T15:14:00Z">
                  <w:rPr>
                    <w:rFonts w:eastAsia="Times New Roman" w:cs="Times New Roman"/>
                    <w:sz w:val="22"/>
                  </w:rPr>
                </w:rPrChange>
              </w:rPr>
            </w:pPr>
            <w:r w:rsidRPr="00D16979">
              <w:rPr>
                <w:rFonts w:eastAsia="Times New Roman" w:cs="Times New Roman"/>
                <w:sz w:val="22"/>
                <w:rPrChange w:id="2160" w:author="韬 黄" w:date="2018-11-05T15:14:00Z">
                  <w:rPr>
                    <w:rFonts w:eastAsia="Times New Roman" w:cs="Times New Roman"/>
                    <w:sz w:val="22"/>
                  </w:rPr>
                </w:rPrChange>
              </w:rPr>
              <w:t>2.8</w:t>
            </w:r>
          </w:p>
        </w:tc>
        <w:tc>
          <w:tcPr>
            <w:tcW w:w="960" w:type="dxa"/>
            <w:shd w:val="clear" w:color="auto" w:fill="auto"/>
            <w:noWrap/>
            <w:hideMark/>
          </w:tcPr>
          <w:p w14:paraId="60E2EBEB"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1" w:author="韬 黄" w:date="2018-11-05T15:14:00Z">
                  <w:rPr>
                    <w:rFonts w:eastAsia="Times New Roman" w:cs="Times New Roman"/>
                    <w:sz w:val="22"/>
                  </w:rPr>
                </w:rPrChange>
              </w:rPr>
            </w:pPr>
            <w:r w:rsidRPr="00D16979">
              <w:rPr>
                <w:rFonts w:eastAsia="Times New Roman" w:cs="Times New Roman"/>
                <w:sz w:val="22"/>
                <w:rPrChange w:id="2162" w:author="韬 黄" w:date="2018-11-05T15:14:00Z">
                  <w:rPr>
                    <w:rFonts w:eastAsia="Times New Roman" w:cs="Times New Roman"/>
                    <w:sz w:val="22"/>
                  </w:rPr>
                </w:rPrChange>
              </w:rPr>
              <w:t>35.5</w:t>
            </w:r>
          </w:p>
        </w:tc>
        <w:tc>
          <w:tcPr>
            <w:tcW w:w="1389" w:type="dxa"/>
            <w:shd w:val="clear" w:color="auto" w:fill="auto"/>
            <w:noWrap/>
            <w:hideMark/>
          </w:tcPr>
          <w:p w14:paraId="7C817BBF" w14:textId="4DDA6355"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3" w:author="韬 黄" w:date="2018-11-05T15:14:00Z">
                  <w:rPr>
                    <w:rFonts w:eastAsia="Times New Roman" w:cs="Times New Roman"/>
                    <w:sz w:val="22"/>
                  </w:rPr>
                </w:rPrChange>
              </w:rPr>
            </w:pPr>
            <w:ins w:id="2164" w:author="韬 黄" w:date="2018-11-05T15:14:00Z">
              <w:r w:rsidRPr="00D16979">
                <w:rPr>
                  <w:rFonts w:cs="Times New Roman"/>
                  <w:sz w:val="22"/>
                  <w:rPrChange w:id="2165" w:author="韬 黄" w:date="2018-11-05T15:14:00Z">
                    <w:rPr/>
                  </w:rPrChange>
                </w:rPr>
                <w:t>11.0%</w:t>
              </w:r>
            </w:ins>
            <w:del w:id="2166" w:author="韬 黄" w:date="2018-11-05T15:14:00Z">
              <w:r w:rsidRPr="00D16979" w:rsidDel="00696487">
                <w:rPr>
                  <w:rFonts w:eastAsia="Times New Roman" w:cs="Times New Roman"/>
                  <w:sz w:val="22"/>
                  <w:rPrChange w:id="2167" w:author="韬 黄" w:date="2018-11-05T15:14:00Z">
                    <w:rPr>
                      <w:rFonts w:eastAsia="Times New Roman" w:cs="Times New Roman"/>
                      <w:sz w:val="22"/>
                    </w:rPr>
                  </w:rPrChange>
                </w:rPr>
                <w:delText>11.00%</w:delText>
              </w:r>
            </w:del>
          </w:p>
        </w:tc>
        <w:tc>
          <w:tcPr>
            <w:tcW w:w="1499" w:type="dxa"/>
            <w:shd w:val="clear" w:color="auto" w:fill="auto"/>
            <w:noWrap/>
            <w:hideMark/>
          </w:tcPr>
          <w:p w14:paraId="0E754560" w14:textId="77C82334" w:rsidR="00D16979" w:rsidRPr="00D16979" w:rsidRDefault="00D16979" w:rsidP="00D16979">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68" w:author="韬 黄" w:date="2018-11-05T15:14:00Z">
                  <w:rPr>
                    <w:rFonts w:eastAsia="Times New Roman" w:cs="Times New Roman"/>
                    <w:sz w:val="22"/>
                  </w:rPr>
                </w:rPrChange>
              </w:rPr>
            </w:pPr>
            <w:ins w:id="2169" w:author="韬 黄" w:date="2018-11-05T15:14:00Z">
              <w:r w:rsidRPr="00D16979">
                <w:rPr>
                  <w:rFonts w:cs="Times New Roman"/>
                  <w:sz w:val="22"/>
                  <w:rPrChange w:id="2170" w:author="韬 黄" w:date="2018-11-05T15:14:00Z">
                    <w:rPr/>
                  </w:rPrChange>
                </w:rPr>
                <w:t>12.5%</w:t>
              </w:r>
            </w:ins>
            <w:del w:id="2171" w:author="韬 黄" w:date="2018-11-05T15:14:00Z">
              <w:r w:rsidRPr="00D16979" w:rsidDel="00696487">
                <w:rPr>
                  <w:rFonts w:eastAsia="Times New Roman" w:cs="Times New Roman"/>
                  <w:sz w:val="22"/>
                  <w:rPrChange w:id="2172" w:author="韬 黄" w:date="2018-11-05T15:14:00Z">
                    <w:rPr>
                      <w:rFonts w:eastAsia="Times New Roman" w:cs="Times New Roman"/>
                      <w:sz w:val="22"/>
                    </w:rPr>
                  </w:rPrChange>
                </w:rPr>
                <w:delText>12.50%</w:delText>
              </w:r>
            </w:del>
          </w:p>
        </w:tc>
        <w:tc>
          <w:tcPr>
            <w:tcW w:w="1129" w:type="dxa"/>
            <w:shd w:val="clear" w:color="auto" w:fill="auto"/>
            <w:noWrap/>
            <w:hideMark/>
          </w:tcPr>
          <w:p w14:paraId="43F3386F" w14:textId="77777777" w:rsidR="00D16979" w:rsidRPr="00D16979" w:rsidRDefault="00D16979" w:rsidP="00D1697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2173" w:author="韬 黄" w:date="2018-11-05T15:14:00Z">
                  <w:rPr>
                    <w:rFonts w:eastAsia="Times New Roman" w:cs="Times New Roman"/>
                    <w:sz w:val="22"/>
                  </w:rPr>
                </w:rPrChange>
              </w:rPr>
            </w:pPr>
            <w:r w:rsidRPr="00D16979">
              <w:rPr>
                <w:rFonts w:eastAsia="Times New Roman" w:cs="Times New Roman"/>
                <w:sz w:val="22"/>
                <w:rPrChange w:id="2174" w:author="韬 黄" w:date="2018-11-05T15:14:00Z">
                  <w:rPr>
                    <w:rFonts w:eastAsia="Times New Roman" w:cs="Times New Roman"/>
                    <w:sz w:val="22"/>
                  </w:rPr>
                </w:rPrChange>
              </w:rPr>
              <w:t>25</w:t>
            </w:r>
          </w:p>
        </w:tc>
      </w:tr>
      <w:tr w:rsidR="00D16979" w:rsidRPr="00D16979"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D16979" w:rsidRDefault="00D16979" w:rsidP="00D16979">
            <w:pPr>
              <w:spacing w:after="0" w:line="240" w:lineRule="auto"/>
              <w:rPr>
                <w:rFonts w:eastAsia="Times New Roman" w:cs="Times New Roman"/>
                <w:b w:val="0"/>
                <w:sz w:val="22"/>
                <w:rPrChange w:id="2175" w:author="韬 黄" w:date="2018-11-05T15:14:00Z">
                  <w:rPr>
                    <w:rFonts w:eastAsia="Times New Roman" w:cs="Times New Roman"/>
                    <w:b w:val="0"/>
                    <w:sz w:val="22"/>
                  </w:rPr>
                </w:rPrChange>
              </w:rPr>
            </w:pPr>
            <w:r w:rsidRPr="00D16979">
              <w:rPr>
                <w:rFonts w:eastAsia="Times New Roman" w:cs="Times New Roman"/>
                <w:b w:val="0"/>
                <w:sz w:val="22"/>
                <w:rPrChange w:id="2176" w:author="韬 黄" w:date="2018-11-05T15:14:00Z">
                  <w:rPr>
                    <w:rFonts w:eastAsia="Times New Roman" w:cs="Times New Roman"/>
                    <w:sz w:val="22"/>
                  </w:rPr>
                </w:rPrChange>
              </w:rPr>
              <w:t>Yogurt</w:t>
            </w:r>
          </w:p>
        </w:tc>
        <w:tc>
          <w:tcPr>
            <w:tcW w:w="960" w:type="dxa"/>
            <w:shd w:val="clear" w:color="auto" w:fill="auto"/>
            <w:noWrap/>
            <w:hideMark/>
          </w:tcPr>
          <w:p w14:paraId="37D0BE97"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7" w:author="韬 黄" w:date="2018-11-05T15:14:00Z">
                  <w:rPr>
                    <w:rFonts w:eastAsia="Times New Roman" w:cs="Times New Roman"/>
                    <w:sz w:val="22"/>
                  </w:rPr>
                </w:rPrChange>
              </w:rPr>
            </w:pPr>
            <w:r w:rsidRPr="00D16979">
              <w:rPr>
                <w:rFonts w:eastAsia="Times New Roman" w:cs="Times New Roman"/>
                <w:sz w:val="22"/>
                <w:rPrChange w:id="2178" w:author="韬 黄" w:date="2018-11-05T15:14:00Z">
                  <w:rPr>
                    <w:rFonts w:eastAsia="Times New Roman" w:cs="Times New Roman"/>
                    <w:sz w:val="22"/>
                  </w:rPr>
                </w:rPrChange>
              </w:rPr>
              <w:t>1.1</w:t>
            </w:r>
          </w:p>
        </w:tc>
        <w:tc>
          <w:tcPr>
            <w:tcW w:w="960" w:type="dxa"/>
            <w:shd w:val="clear" w:color="auto" w:fill="auto"/>
            <w:noWrap/>
            <w:hideMark/>
          </w:tcPr>
          <w:p w14:paraId="5E2C754E"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79" w:author="韬 黄" w:date="2018-11-05T15:14:00Z">
                  <w:rPr>
                    <w:rFonts w:eastAsia="Times New Roman" w:cs="Times New Roman"/>
                    <w:sz w:val="22"/>
                  </w:rPr>
                </w:rPrChange>
              </w:rPr>
            </w:pPr>
            <w:r w:rsidRPr="00D16979">
              <w:rPr>
                <w:rFonts w:eastAsia="Times New Roman" w:cs="Times New Roman"/>
                <w:sz w:val="22"/>
                <w:rPrChange w:id="2180" w:author="韬 黄" w:date="2018-11-05T15:14:00Z">
                  <w:rPr>
                    <w:rFonts w:eastAsia="Times New Roman" w:cs="Times New Roman"/>
                    <w:sz w:val="22"/>
                  </w:rPr>
                </w:rPrChange>
              </w:rPr>
              <w:t>115.1</w:t>
            </w:r>
          </w:p>
        </w:tc>
        <w:tc>
          <w:tcPr>
            <w:tcW w:w="1389" w:type="dxa"/>
            <w:shd w:val="clear" w:color="auto" w:fill="auto"/>
            <w:noWrap/>
            <w:hideMark/>
          </w:tcPr>
          <w:p w14:paraId="6A9D11FE" w14:textId="7116F758"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1" w:author="韬 黄" w:date="2018-11-05T15:14:00Z">
                  <w:rPr>
                    <w:rFonts w:eastAsia="Times New Roman" w:cs="Times New Roman"/>
                    <w:sz w:val="22"/>
                  </w:rPr>
                </w:rPrChange>
              </w:rPr>
            </w:pPr>
            <w:ins w:id="2182" w:author="韬 黄" w:date="2018-11-05T15:14:00Z">
              <w:r w:rsidRPr="00D16979">
                <w:rPr>
                  <w:rFonts w:cs="Times New Roman"/>
                  <w:sz w:val="22"/>
                  <w:rPrChange w:id="2183" w:author="韬 黄" w:date="2018-11-05T15:14:00Z">
                    <w:rPr/>
                  </w:rPrChange>
                </w:rPr>
                <w:t>0.7%</w:t>
              </w:r>
            </w:ins>
            <w:del w:id="2184" w:author="韬 黄" w:date="2018-11-05T15:14:00Z">
              <w:r w:rsidRPr="00D16979" w:rsidDel="00696487">
                <w:rPr>
                  <w:rFonts w:eastAsia="Times New Roman" w:cs="Times New Roman"/>
                  <w:sz w:val="22"/>
                  <w:rPrChange w:id="2185" w:author="韬 黄" w:date="2018-11-05T15:14:00Z">
                    <w:rPr>
                      <w:rFonts w:eastAsia="Times New Roman" w:cs="Times New Roman"/>
                      <w:sz w:val="22"/>
                    </w:rPr>
                  </w:rPrChange>
                </w:rPr>
                <w:delText>0.70%</w:delText>
              </w:r>
            </w:del>
          </w:p>
        </w:tc>
        <w:tc>
          <w:tcPr>
            <w:tcW w:w="1499" w:type="dxa"/>
            <w:shd w:val="clear" w:color="auto" w:fill="auto"/>
            <w:noWrap/>
            <w:hideMark/>
          </w:tcPr>
          <w:p w14:paraId="26C82341" w14:textId="5E42325B" w:rsidR="00D16979" w:rsidRPr="00D16979" w:rsidRDefault="00D16979" w:rsidP="00D16979">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86" w:author="韬 黄" w:date="2018-11-05T15:14:00Z">
                  <w:rPr>
                    <w:rFonts w:eastAsia="Times New Roman" w:cs="Times New Roman"/>
                    <w:sz w:val="22"/>
                  </w:rPr>
                </w:rPrChange>
              </w:rPr>
            </w:pPr>
            <w:ins w:id="2187" w:author="韬 黄" w:date="2018-11-05T15:14:00Z">
              <w:r w:rsidRPr="00D16979">
                <w:rPr>
                  <w:rFonts w:cs="Times New Roman"/>
                  <w:sz w:val="22"/>
                  <w:rPrChange w:id="2188" w:author="韬 黄" w:date="2018-11-05T15:14:00Z">
                    <w:rPr/>
                  </w:rPrChange>
                </w:rPr>
                <w:t>6.3%</w:t>
              </w:r>
            </w:ins>
            <w:del w:id="2189" w:author="韬 黄" w:date="2018-11-05T15:14:00Z">
              <w:r w:rsidRPr="00D16979" w:rsidDel="00696487">
                <w:rPr>
                  <w:rFonts w:eastAsia="Times New Roman" w:cs="Times New Roman"/>
                  <w:sz w:val="22"/>
                  <w:rPrChange w:id="2190" w:author="韬 黄" w:date="2018-11-05T15:14:00Z">
                    <w:rPr>
                      <w:rFonts w:eastAsia="Times New Roman" w:cs="Times New Roman"/>
                      <w:sz w:val="22"/>
                    </w:rPr>
                  </w:rPrChange>
                </w:rPr>
                <w:delText>6.30%</w:delText>
              </w:r>
            </w:del>
          </w:p>
        </w:tc>
        <w:tc>
          <w:tcPr>
            <w:tcW w:w="1129" w:type="dxa"/>
            <w:shd w:val="clear" w:color="auto" w:fill="auto"/>
            <w:noWrap/>
            <w:hideMark/>
          </w:tcPr>
          <w:p w14:paraId="66FD3041" w14:textId="77777777" w:rsidR="00D16979" w:rsidRPr="00D16979" w:rsidRDefault="00D16979" w:rsidP="00D1697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2191" w:author="韬 黄" w:date="2018-11-05T15:14:00Z">
                  <w:rPr>
                    <w:rFonts w:eastAsia="Times New Roman" w:cs="Times New Roman"/>
                    <w:sz w:val="22"/>
                  </w:rPr>
                </w:rPrChange>
              </w:rPr>
            </w:pPr>
            <w:r w:rsidRPr="00D16979">
              <w:rPr>
                <w:rFonts w:eastAsia="Times New Roman" w:cs="Times New Roman"/>
                <w:sz w:val="22"/>
                <w:rPrChange w:id="2192" w:author="韬 黄" w:date="2018-11-05T15:14:00Z">
                  <w:rPr>
                    <w:rFonts w:eastAsia="Times New Roman" w:cs="Times New Roman"/>
                    <w:sz w:val="22"/>
                  </w:rPr>
                </w:rPrChange>
              </w:rPr>
              <w:t>75</w:t>
            </w:r>
          </w:p>
        </w:tc>
      </w:tr>
    </w:tbl>
    <w:p w14:paraId="1F6D2F06" w14:textId="4C25D553" w:rsidR="007B1F7B" w:rsidRDefault="007B1F7B">
      <w:pPr>
        <w:pStyle w:val="ListParagraph"/>
        <w:shd w:val="clear" w:color="auto" w:fill="FFFFFF" w:themeFill="background1"/>
        <w:spacing w:after="0" w:line="240" w:lineRule="auto"/>
        <w:ind w:left="0"/>
        <w:rPr>
          <w:ins w:id="2193" w:author="tao huang" w:date="2018-11-05T11:50:00Z"/>
          <w:rFonts w:cs="Times New Roman"/>
          <w:sz w:val="22"/>
        </w:rPr>
        <w:pPrChange w:id="2194" w:author="tao huang" w:date="2018-11-05T11:54:00Z">
          <w:pPr>
            <w:pStyle w:val="ListParagraph"/>
            <w:shd w:val="clear" w:color="auto" w:fill="FFFFFF" w:themeFill="background1"/>
            <w:spacing w:after="0" w:line="240" w:lineRule="auto"/>
            <w:ind w:left="567"/>
          </w:pPr>
        </w:pPrChange>
      </w:pPr>
      <w:ins w:id="2195" w:author="tao huang" w:date="2018-11-05T11:50:00Z">
        <w:r>
          <w:rPr>
            <w:rFonts w:cs="Times New Roman"/>
            <w:sz w:val="22"/>
          </w:rPr>
          <w:t xml:space="preserve">* Sales mean represents the average unit sales for all the </w:t>
        </w:r>
      </w:ins>
      <w:ins w:id="2196" w:author="tao huang" w:date="2018-11-05T11:51:00Z">
        <w:r>
          <w:rPr>
            <w:rFonts w:cs="Times New Roman"/>
            <w:sz w:val="22"/>
          </w:rPr>
          <w:t>SKU’s</w:t>
        </w:r>
      </w:ins>
      <w:ins w:id="2197" w:author="tao huang" w:date="2018-11-05T11:50:00Z">
        <w:r>
          <w:rPr>
            <w:rFonts w:cs="Times New Roman"/>
            <w:sz w:val="22"/>
          </w:rPr>
          <w:t xml:space="preserve"> </w:t>
        </w:r>
      </w:ins>
      <w:ins w:id="2198" w:author="tao huang" w:date="2018-11-05T11:51:00Z">
        <w:r>
          <w:rPr>
            <w:rFonts w:cs="Times New Roman"/>
            <w:sz w:val="22"/>
          </w:rPr>
          <w:t>for</w:t>
        </w:r>
      </w:ins>
      <w:ins w:id="2199" w:author="tao huang" w:date="2018-11-05T11:50:00Z">
        <w:r>
          <w:rPr>
            <w:rFonts w:cs="Times New Roman"/>
            <w:sz w:val="22"/>
          </w:rPr>
          <w:t xml:space="preserve"> </w:t>
        </w:r>
      </w:ins>
      <w:ins w:id="2200" w:author="tao huang" w:date="2018-11-05T11:54:00Z">
        <w:r w:rsidR="000560A8">
          <w:rPr>
            <w:rFonts w:cs="Times New Roman"/>
            <w:sz w:val="22"/>
          </w:rPr>
          <w:t>the</w:t>
        </w:r>
      </w:ins>
      <w:ins w:id="2201" w:author="tao huang" w:date="2018-11-05T11:50:00Z">
        <w:r>
          <w:rPr>
            <w:rFonts w:cs="Times New Roman"/>
            <w:sz w:val="22"/>
          </w:rPr>
          <w:t xml:space="preserve"> </w:t>
        </w:r>
      </w:ins>
      <w:ins w:id="2202" w:author="tao huang" w:date="2018-11-05T11:51:00Z">
        <w:r>
          <w:rPr>
            <w:rFonts w:cs="Times New Roman"/>
            <w:sz w:val="22"/>
          </w:rPr>
          <w:t>category</w:t>
        </w:r>
      </w:ins>
      <w:ins w:id="2203" w:author="tao huang" w:date="2018-11-05T11:54:00Z">
        <w:r w:rsidR="000560A8">
          <w:rPr>
            <w:rFonts w:cs="Times New Roman"/>
            <w:sz w:val="22"/>
          </w:rPr>
          <w:t xml:space="preserve"> for the specific store</w:t>
        </w:r>
      </w:ins>
      <w:ins w:id="2204" w:author="tao huang" w:date="2018-11-05T11:51:00Z">
        <w:r>
          <w:rPr>
            <w:rFonts w:cs="Times New Roman"/>
            <w:sz w:val="22"/>
          </w:rPr>
          <w:t>.</w:t>
        </w:r>
      </w:ins>
    </w:p>
    <w:p w14:paraId="69561803" w14:textId="481D19A2" w:rsidR="00971633" w:rsidRPr="00A37575" w:rsidRDefault="006A4247">
      <w:pPr>
        <w:pStyle w:val="ListParagraph"/>
        <w:shd w:val="clear" w:color="auto" w:fill="FFFFFF" w:themeFill="background1"/>
        <w:spacing w:after="0" w:line="240" w:lineRule="auto"/>
        <w:ind w:left="0"/>
        <w:rPr>
          <w:rFonts w:cs="Times New Roman"/>
          <w:sz w:val="22"/>
        </w:rPr>
        <w:pPrChange w:id="2205" w:author="tao huang" w:date="2018-11-05T11:54:00Z">
          <w:pPr>
            <w:pStyle w:val="ListParagraph"/>
            <w:shd w:val="clear" w:color="auto" w:fill="FFFFFF" w:themeFill="background1"/>
            <w:spacing w:after="0" w:line="240" w:lineRule="auto"/>
            <w:ind w:left="567"/>
          </w:pPr>
        </w:pPrChange>
      </w:pPr>
      <w:r w:rsidRPr="00A37575">
        <w:rPr>
          <w:rFonts w:cs="Times New Roman"/>
          <w:sz w:val="22"/>
        </w:rPr>
        <w:t>*</w:t>
      </w:r>
      <w:ins w:id="2206" w:author="tao huang" w:date="2018-11-05T11:50:00Z">
        <w:r w:rsidR="007B1F7B">
          <w:rPr>
            <w:rFonts w:cs="Times New Roman"/>
            <w:sz w:val="22"/>
          </w:rPr>
          <w:t>*</w:t>
        </w:r>
      </w:ins>
      <w:r w:rsidRPr="00A37575">
        <w:rPr>
          <w:rFonts w:cs="Times New Roman"/>
          <w:sz w:val="22"/>
        </w:rPr>
        <w:t xml:space="preserve">   *</w:t>
      </w:r>
      <w:ins w:id="2207" w:author="tao huang" w:date="2018-11-05T11:50:00Z">
        <w:r w:rsidR="007B1F7B">
          <w:rPr>
            <w:rFonts w:cs="Times New Roman"/>
            <w:sz w:val="22"/>
          </w:rPr>
          <w:t>*</w:t>
        </w:r>
      </w:ins>
      <w:r w:rsidRPr="00A37575">
        <w:rPr>
          <w:rFonts w:cs="Times New Roman"/>
          <w:sz w:val="22"/>
        </w:rPr>
        <w:t xml:space="preserve">*Display percentage and </w:t>
      </w:r>
      <w:del w:id="2208" w:author="tao huang" w:date="2018-10-26T17:00:00Z">
        <w:r w:rsidRPr="00A37575" w:rsidDel="005376AA">
          <w:rPr>
            <w:rFonts w:cs="Times New Roman"/>
            <w:sz w:val="22"/>
          </w:rPr>
          <w:delText xml:space="preserve">Feature </w:delText>
        </w:r>
      </w:del>
      <w:ins w:id="2209"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2210"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2211"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2212"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2213"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2214"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2215"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2216"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2217"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2218"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2219"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2220" w:author="tao huang" w:date="2018-10-26T16:54:00Z"/>
          <w:rFonts w:cs="Times New Roman"/>
          <w:sz w:val="22"/>
        </w:rPr>
      </w:pPr>
    </w:p>
    <w:p w14:paraId="03EC8596" w14:textId="5E318124" w:rsidR="00E23DD7" w:rsidRPr="00A37575" w:rsidDel="00E93FA9" w:rsidRDefault="00E23DD7" w:rsidP="005E7011">
      <w:pPr>
        <w:shd w:val="clear" w:color="auto" w:fill="FFFFFF" w:themeFill="background1"/>
        <w:spacing w:after="0" w:line="360" w:lineRule="auto"/>
        <w:rPr>
          <w:del w:id="2221" w:author="tao huang" w:date="2018-11-04T14:44:00Z"/>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1BCE12D7" w:rsidR="00B2006A" w:rsidRPr="00A37575" w:rsidRDefault="00B2006A">
      <w:pPr>
        <w:shd w:val="clear" w:color="auto" w:fill="FFFFFF" w:themeFill="background1"/>
        <w:spacing w:after="0" w:line="360" w:lineRule="auto"/>
        <w:ind w:left="1134"/>
        <w:rPr>
          <w:rFonts w:cs="Times New Roman"/>
          <w:sz w:val="20"/>
        </w:rPr>
      </w:pPr>
      <w:r w:rsidRPr="00A37575">
        <w:rPr>
          <w:sz w:val="22"/>
        </w:rPr>
        <w:lastRenderedPageBreak/>
        <w:t xml:space="preserve">In Figure 1, </w:t>
      </w:r>
      <w:ins w:id="2222" w:author="韬 黄" w:date="2018-11-05T15:49:00Z">
        <w:r w:rsidR="002730CD">
          <w:rPr>
            <w:sz w:val="22"/>
          </w:rPr>
          <w:t xml:space="preserve">week 1 indicates the first week in the year of 2001. </w:t>
        </w:r>
      </w:ins>
      <w:del w:id="2223" w:author="韬 黄" w:date="2018-11-05T15:49:00Z">
        <w:r w:rsidRPr="00A37575" w:rsidDel="002730CD">
          <w:rPr>
            <w:sz w:val="22"/>
          </w:rPr>
          <w:delText>t</w:delText>
        </w:r>
      </w:del>
      <w:ins w:id="2224" w:author="韬 黄" w:date="2018-11-05T15:49:00Z">
        <w:r w:rsidR="002730CD">
          <w:rPr>
            <w:sz w:val="22"/>
          </w:rPr>
          <w:t>T</w:t>
        </w:r>
      </w:ins>
      <w:r w:rsidRPr="00A37575">
        <w:rPr>
          <w:sz w:val="22"/>
        </w:rPr>
        <w: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pPr>
        <w:pStyle w:val="Heading2"/>
        <w:numPr>
          <w:ilvl w:val="0"/>
          <w:numId w:val="7"/>
        </w:numPr>
        <w:spacing w:before="0" w:line="360" w:lineRule="auto"/>
        <w:rPr>
          <w:rFonts w:cs="Times New Roman"/>
          <w:sz w:val="22"/>
          <w:szCs w:val="22"/>
        </w:rPr>
        <w:pPrChange w:id="2225" w:author="tao huang" w:date="2018-11-04T14:44:00Z">
          <w:pPr>
            <w:pStyle w:val="Heading2"/>
            <w:numPr>
              <w:numId w:val="7"/>
            </w:numPr>
            <w:spacing w:line="360" w:lineRule="auto"/>
            <w:ind w:left="360" w:hanging="360"/>
          </w:pPr>
        </w:pPrChange>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B2B1D14" w14:textId="37649AAA" w:rsidR="00851E61"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propose </w:t>
      </w:r>
      <w:ins w:id="2226" w:author="韬 黄" w:date="2018-11-03T22:51:00Z">
        <w:r w:rsidR="008A0C00">
          <w:rPr>
            <w:rFonts w:cs="Times New Roman"/>
            <w:sz w:val="22"/>
          </w:rPr>
          <w:t xml:space="preserve">two </w:t>
        </w:r>
        <w:r w:rsidR="008A0C00" w:rsidRPr="008A0C00">
          <w:rPr>
            <w:rFonts w:cs="Times New Roman"/>
            <w:sz w:val="22"/>
          </w:rPr>
          <w:t xml:space="preserve">novel </w:t>
        </w:r>
      </w:ins>
      <w:del w:id="2227" w:author="韬 黄" w:date="2018-11-03T22:51:00Z">
        <w:r w:rsidRPr="00A37575" w:rsidDel="008A0C00">
          <w:rPr>
            <w:rFonts w:cs="Times New Roman"/>
            <w:sz w:val="22"/>
          </w:rPr>
          <w:delText xml:space="preserve">new </w:delText>
        </w:r>
      </w:del>
      <w:r w:rsidRPr="00A37575">
        <w:rPr>
          <w:rFonts w:cs="Times New Roman"/>
          <w:sz w:val="22"/>
        </w:rPr>
        <w:t xml:space="preserve">forecasting methods </w:t>
      </w:r>
      <w:ins w:id="2228" w:author="tao huang" w:date="2018-10-26T16:55:00Z">
        <w:r w:rsidR="009B236B" w:rsidRPr="00A37575">
          <w:rPr>
            <w:rFonts w:cs="Times New Roman"/>
            <w:sz w:val="22"/>
          </w:rPr>
          <w:t xml:space="preserve">for </w:t>
        </w:r>
        <w:r w:rsidR="009B236B" w:rsidRPr="00A37575">
          <w:rPr>
            <w:rFonts w:cs="Times New Roman"/>
            <w:noProof/>
            <w:sz w:val="22"/>
            <w:rPrChange w:id="2229"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2230" w:author="tao huang" w:date="2018-10-28T22:39:00Z">
              <w:rPr>
                <w:rFonts w:cs="Times New Roman"/>
                <w:sz w:val="22"/>
              </w:rPr>
            </w:rPrChange>
          </w:rPr>
          <w:t>SKU</w:t>
        </w:r>
        <w:r w:rsidR="009B236B" w:rsidRPr="00A37575">
          <w:rPr>
            <w:rFonts w:cs="Times New Roman"/>
            <w:sz w:val="22"/>
          </w:rPr>
          <w:t xml:space="preserve"> level. Our m</w:t>
        </w:r>
      </w:ins>
      <w:ins w:id="2231" w:author="tao huang" w:date="2018-10-26T16:56:00Z">
        <w:r w:rsidR="009B236B" w:rsidRPr="00A37575">
          <w:rPr>
            <w:rFonts w:cs="Times New Roman"/>
            <w:sz w:val="22"/>
          </w:rPr>
          <w:t xml:space="preserve">ethods </w:t>
        </w:r>
      </w:ins>
      <w:del w:id="2232" w:author="tao huang" w:date="2018-10-26T16:56:00Z">
        <w:r w:rsidRPr="00A37575" w:rsidDel="009B236B">
          <w:rPr>
            <w:rFonts w:cs="Times New Roman"/>
            <w:sz w:val="22"/>
          </w:rPr>
          <w:delText>which take into account</w:delText>
        </w:r>
      </w:del>
      <w:ins w:id="2233" w:author="Didier Soopramanien" w:date="2018-10-23T16:18:00Z">
        <w:del w:id="2234" w:author="tao huang" w:date="2018-10-26T16:56:00Z">
          <w:r w:rsidR="005D310F" w:rsidRPr="00A37575" w:rsidDel="009B236B">
            <w:rPr>
              <w:rFonts w:cs="Times New Roman"/>
              <w:sz w:val="22"/>
            </w:rPr>
            <w:delText>consider</w:delText>
          </w:r>
        </w:del>
      </w:ins>
      <w:ins w:id="2235" w:author="tao huang" w:date="2018-10-26T16:56:00Z">
        <w:r w:rsidR="00851E61" w:rsidRPr="00A37575">
          <w:rPr>
            <w:rFonts w:cs="Times New Roman"/>
            <w:sz w:val="22"/>
          </w:rPr>
          <w:t>consider</w:t>
        </w:r>
      </w:ins>
      <w:r w:rsidRPr="00A37575">
        <w:rPr>
          <w:rFonts w:cs="Times New Roman"/>
          <w:sz w:val="22"/>
        </w:rPr>
        <w:t xml:space="preserve"> the problem of structural change. </w:t>
      </w:r>
      <w:del w:id="2236" w:author="tao huang" w:date="2018-10-26T16:57:00Z">
        <w:r w:rsidR="00484090" w:rsidRPr="00A37575" w:rsidDel="00851E61">
          <w:rPr>
            <w:rFonts w:cs="Times New Roman"/>
            <w:sz w:val="22"/>
          </w:rPr>
          <w:delText xml:space="preserve">Our </w:delText>
        </w:r>
      </w:del>
      <w:ins w:id="2237"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2238" w:author="Didier Soopramanien" w:date="2018-10-23T16:18:00Z">
        <w:del w:id="2239" w:author="tao huang" w:date="2018-10-26T16:58:00Z">
          <w:r w:rsidR="005D310F" w:rsidRPr="00A37575" w:rsidDel="00851E61">
            <w:rPr>
              <w:rFonts w:cs="Times New Roman"/>
              <w:sz w:val="22"/>
            </w:rPr>
            <w:delText>In</w:delText>
          </w:r>
        </w:del>
      </w:ins>
      <w:ins w:id="2240" w:author="tao huang" w:date="2018-10-26T16:58:00Z">
        <w:r w:rsidR="00851E61" w:rsidRPr="00A37575">
          <w:rPr>
            <w:rFonts w:cs="Times New Roman"/>
            <w:sz w:val="22"/>
          </w:rPr>
          <w:t>During</w:t>
        </w:r>
      </w:ins>
      <w:ins w:id="2241" w:author="Didier Soopramanien" w:date="2018-10-23T16:18:00Z">
        <w:r w:rsidR="005D310F" w:rsidRPr="00A37575">
          <w:rPr>
            <w:rFonts w:cs="Times New Roman"/>
            <w:sz w:val="22"/>
          </w:rPr>
          <w:t xml:space="preserve"> </w:t>
        </w:r>
      </w:ins>
      <w:del w:id="2242"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2243" w:author="tao huang" w:date="2018-10-26T16:58:00Z">
        <w:r w:rsidR="00851E61" w:rsidRPr="00A37575">
          <w:rPr>
            <w:rFonts w:cs="Times New Roman"/>
            <w:sz w:val="22"/>
          </w:rPr>
          <w:t xml:space="preserve">explanatory </w:t>
        </w:r>
      </w:ins>
      <w:del w:id="2244"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2245" w:author="tao huang" w:date="2018-10-28T22:28:00Z">
        <w:r w:rsidR="00941EFB" w:rsidRPr="00A37575">
          <w:rPr>
            <w:rFonts w:cs="Times New Roman"/>
            <w:sz w:val="22"/>
            <w:rPrChange w:id="2246"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2247"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2248" w:author="Didier Soopramanien" w:date="2018-10-23T16:18:00Z">
        <w:r w:rsidR="000977A3" w:rsidRPr="00A37575">
          <w:rPr>
            <w:rFonts w:cs="Times New Roman"/>
            <w:sz w:val="22"/>
          </w:rPr>
          <w:t>render</w:t>
        </w:r>
      </w:ins>
      <w:del w:id="2249" w:author="Didier Soopramanien" w:date="2018-10-23T16:18:00Z">
        <w:r w:rsidRPr="00A37575" w:rsidDel="000977A3">
          <w:rPr>
            <w:rFonts w:cs="Times New Roman"/>
            <w:sz w:val="22"/>
          </w:rPr>
          <w:delText>even make</w:delText>
        </w:r>
      </w:del>
      <w:r w:rsidRPr="00A37575">
        <w:rPr>
          <w:rFonts w:cs="Times New Roman"/>
          <w:sz w:val="22"/>
        </w:rPr>
        <w:t xml:space="preserve"> the estimation</w:t>
      </w:r>
      <w:ins w:id="2250"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4618C4">
        <w:rPr>
          <w:rFonts w:cs="Times New Roman"/>
          <w:sz w:val="22"/>
        </w:rPr>
        <w:fldChar w:fldCharType="begin"/>
      </w:r>
      <w:r w:rsidR="002D3F4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4618C4">
        <w:rPr>
          <w:rFonts w:cs="Times New Roman"/>
          <w:sz w:val="22"/>
          <w:rPrChange w:id="2251" w:author="tao huang" w:date="2018-10-28T22:39:00Z">
            <w:rPr>
              <w:rFonts w:cs="Times New Roman"/>
              <w:sz w:val="22"/>
            </w:rPr>
          </w:rPrChange>
        </w:rPr>
        <w:fldChar w:fldCharType="separate"/>
      </w:r>
      <w:r w:rsidR="002D3F4E">
        <w:rPr>
          <w:rFonts w:cs="Times New Roman"/>
          <w:noProof/>
          <w:sz w:val="22"/>
        </w:rPr>
        <w:t>(Martin &amp; Kolassa, 2009)</w:t>
      </w:r>
      <w:r w:rsidRPr="004618C4">
        <w:rPr>
          <w:rFonts w:cs="Times New Roman"/>
          <w:sz w:val="22"/>
        </w:rPr>
        <w:fldChar w:fldCharType="end"/>
      </w:r>
      <w:r w:rsidRPr="00A37575">
        <w:rPr>
          <w:rFonts w:cs="Times New Roman"/>
          <w:sz w:val="22"/>
        </w:rPr>
        <w:t xml:space="preserve">. Therefore, we initially select the most relevant </w:t>
      </w:r>
      <w:ins w:id="2252" w:author="tao huang" w:date="2018-10-26T16:59:00Z">
        <w:r w:rsidR="00851E61" w:rsidRPr="00A37575">
          <w:rPr>
            <w:rFonts w:cs="Times New Roman"/>
            <w:sz w:val="22"/>
          </w:rPr>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2D3F4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1A6E72">
        <w:rPr>
          <w:rFonts w:cs="Times New Roman"/>
          <w:sz w:val="22"/>
          <w:rPrChange w:id="2253" w:author="tao huang" w:date="2018-10-28T22:39:00Z">
            <w:rPr>
              <w:rFonts w:cs="Times New Roman"/>
              <w:sz w:val="22"/>
            </w:rPr>
          </w:rPrChange>
        </w:rPr>
        <w:fldChar w:fldCharType="separate"/>
      </w:r>
      <w:r w:rsidR="002D3F4E">
        <w:rPr>
          <w:rFonts w:cs="Times New Roman"/>
          <w:noProof/>
          <w:sz w:val="22"/>
        </w:rPr>
        <w:t>(Tibshirani, 1996)</w:t>
      </w:r>
      <w:r w:rsidRPr="001A6E72">
        <w:rPr>
          <w:rFonts w:cs="Times New Roman"/>
          <w:sz w:val="22"/>
        </w:rPr>
        <w:fldChar w:fldCharType="end"/>
      </w:r>
      <w:r w:rsidRPr="00A37575">
        <w:rPr>
          <w:rFonts w:cs="Times New Roman"/>
          <w:sz w:val="22"/>
        </w:rPr>
        <w:t xml:space="preserve">. </w:t>
      </w:r>
      <w:del w:id="2254" w:author="Didier Soopramanien" w:date="2018-10-23T16:18:00Z">
        <w:r w:rsidR="009A792E" w:rsidRPr="00A37575" w:rsidDel="000977A3">
          <w:rPr>
            <w:rFonts w:cs="Times New Roman"/>
            <w:sz w:val="22"/>
          </w:rPr>
          <w:delText>Specifically</w:delText>
        </w:r>
      </w:del>
      <w:ins w:id="2255"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A4D74F3" w14:textId="77777777" w:rsidR="00971633" w:rsidRPr="00A37575" w:rsidRDefault="00F05CB0"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=Xβ+u, subject to</m:t>
        </m:r>
        <m:r>
          <w:rPr>
            <w:rFonts w:ascii="Cambria Math" w:hAnsi="Cambria Math" w:cs="Times New Roman"/>
            <w:noProof/>
            <w:sz w:val="22"/>
          </w:rPr>
          <m:t xml:space="preserve">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2256"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45CA3353" w:rsidR="00971633" w:rsidRPr="00A37575" w:rsidDel="00F55F80" w:rsidRDefault="00971633" w:rsidP="00971633">
      <w:pPr>
        <w:shd w:val="clear" w:color="auto" w:fill="FFFFFF" w:themeFill="background1"/>
        <w:spacing w:after="0" w:line="360" w:lineRule="auto"/>
        <w:rPr>
          <w:del w:id="2257"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w:t>
      </w:r>
      <w:ins w:id="2258" w:author="韬 黄" w:date="2018-11-05T15:50:00Z">
        <w:r w:rsidR="00CD008A">
          <w:rPr>
            <w:rFonts w:cs="Times New Roman"/>
            <w:noProof/>
            <w:sz w:val="22"/>
          </w:rPr>
          <w:t xml:space="preserve">for the store </w:t>
        </w:r>
      </w:ins>
      <w:r w:rsidRPr="00A37575">
        <w:rPr>
          <w:rFonts w:cs="Times New Roman"/>
          <w:noProof/>
          <w:sz w:val="22"/>
        </w:rPr>
        <w:t>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2259"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2260" w:author="tao huang" w:date="2018-10-26T17:00:00Z">
        <w:r w:rsidRPr="00A37575" w:rsidDel="00F55F80">
          <w:rPr>
            <w:rFonts w:cs="Times New Roman"/>
            <w:noProof/>
            <w:sz w:val="22"/>
          </w:rPr>
          <w:delText xml:space="preserve">for </w:delText>
        </w:r>
      </w:del>
      <w:ins w:id="2261"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0266E3D8"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2262"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2D3F4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1A6E72">
        <w:rPr>
          <w:rFonts w:cs="Times New Roman"/>
          <w:sz w:val="22"/>
          <w:rPrChange w:id="2263" w:author="tao huang" w:date="2018-10-28T22:39:00Z">
            <w:rPr>
              <w:rFonts w:cs="Times New Roman"/>
              <w:sz w:val="22"/>
            </w:rPr>
          </w:rPrChange>
        </w:rPr>
        <w:fldChar w:fldCharType="separate"/>
      </w:r>
      <w:r w:rsidR="002D3F4E">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6"/>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7DB6702C" w:rsidR="00971633" w:rsidRPr="00A37575" w:rsidRDefault="0063539F" w:rsidP="00971633">
      <w:pPr>
        <w:shd w:val="clear" w:color="auto" w:fill="FFFFFF" w:themeFill="background1"/>
        <w:spacing w:after="0" w:line="360" w:lineRule="auto"/>
        <w:rPr>
          <w:rFonts w:cs="Times New Roman"/>
          <w:sz w:val="22"/>
        </w:rPr>
      </w:pPr>
      <w:ins w:id="2267" w:author="Didier Soopramanien" w:date="2018-10-23T16:19:00Z">
        <w:del w:id="2268" w:author="tao huang" w:date="2018-10-26T16:58:00Z">
          <w:r w:rsidRPr="00A37575" w:rsidDel="00851E61">
            <w:rPr>
              <w:rFonts w:cs="Times New Roman"/>
              <w:sz w:val="22"/>
            </w:rPr>
            <w:delText>In</w:delText>
          </w:r>
        </w:del>
      </w:ins>
      <w:del w:id="2269" w:author="tao huang" w:date="2018-10-26T16:58:00Z">
        <w:r w:rsidR="00971633" w:rsidRPr="00A37575" w:rsidDel="00851E61">
          <w:rPr>
            <w:rFonts w:cs="Times New Roman"/>
            <w:sz w:val="22"/>
          </w:rPr>
          <w:delText>At</w:delText>
        </w:r>
      </w:del>
      <w:ins w:id="2270"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1A6E72">
        <w:rPr>
          <w:rFonts w:cs="Times New Roman"/>
          <w:sz w:val="22"/>
          <w:rPrChange w:id="2271" w:author="tao huang" w:date="2018-10-28T22:39:00Z">
            <w:rPr>
              <w:rFonts w:cs="Times New Roman"/>
              <w:sz w:val="22"/>
            </w:rPr>
          </w:rPrChange>
        </w:rPr>
        <w:fldChar w:fldCharType="separate"/>
      </w:r>
      <w:r w:rsidR="002D3F4E">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2272" w:author="tao huang" w:date="2018-10-26T17:02:00Z">
        <w:r w:rsidR="00E255FA" w:rsidRPr="00A37575" w:rsidDel="003B01F9">
          <w:rPr>
            <w:rFonts w:cs="Times New Roman"/>
            <w:sz w:val="22"/>
          </w:rPr>
          <w:delText xml:space="preserve">at </w:delText>
        </w:r>
      </w:del>
      <w:ins w:id="2273"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2274" w:author="tao huang" w:date="2018-10-28T22:39:00Z">
            <w:rPr>
              <w:rFonts w:cs="Times New Roman"/>
              <w:sz w:val="22"/>
            </w:rPr>
          </w:rPrChange>
        </w:rPr>
        <w:t>mis</w:t>
      </w:r>
      <w:del w:id="2275" w:author="tao huang" w:date="2018-10-28T22:29:00Z">
        <w:r w:rsidR="00971633" w:rsidRPr="00A37575" w:rsidDel="00941EFB">
          <w:rPr>
            <w:rFonts w:cs="Times New Roman"/>
            <w:noProof/>
            <w:sz w:val="22"/>
            <w:rPrChange w:id="2276" w:author="tao huang" w:date="2018-10-28T22:39:00Z">
              <w:rPr>
                <w:rFonts w:cs="Times New Roman"/>
                <w:sz w:val="22"/>
              </w:rPr>
            </w:rPrChange>
          </w:rPr>
          <w:delText>se</w:delText>
        </w:r>
      </w:del>
      <w:r w:rsidR="00971633" w:rsidRPr="00A37575">
        <w:rPr>
          <w:rFonts w:cs="Times New Roman"/>
          <w:noProof/>
          <w:sz w:val="22"/>
          <w:rPrChange w:id="2277"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2D3F4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1A6E72">
        <w:rPr>
          <w:rFonts w:cs="Times New Roman"/>
          <w:sz w:val="22"/>
          <w:rPrChange w:id="2278" w:author="tao huang" w:date="2018-10-28T22:39:00Z">
            <w:rPr>
              <w:rFonts w:cs="Times New Roman"/>
              <w:sz w:val="22"/>
            </w:rPr>
          </w:rPrChange>
        </w:rPr>
        <w:fldChar w:fldCharType="separate"/>
      </w:r>
      <w:r w:rsidR="002D3F4E">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2279" w:author="tao huang" w:date="2018-10-26T17:03:00Z">
        <w:r w:rsidR="00E255FA" w:rsidRPr="00A37575" w:rsidDel="00F84625">
          <w:rPr>
            <w:rFonts w:cs="Times New Roman"/>
            <w:sz w:val="22"/>
          </w:rPr>
          <w:delText xml:space="preserve">that sales of </w:delText>
        </w:r>
      </w:del>
      <w:ins w:id="2280" w:author="Didier Soopramanien" w:date="2018-10-23T16:19:00Z">
        <w:del w:id="2281" w:author="tao huang" w:date="2018-10-26T17:03:00Z">
          <w:r w:rsidRPr="00A37575" w:rsidDel="00F84625">
            <w:rPr>
              <w:rFonts w:cs="Times New Roman"/>
              <w:sz w:val="22"/>
            </w:rPr>
            <w:delText>a</w:delText>
          </w:r>
        </w:del>
      </w:ins>
      <w:del w:id="2282" w:author="tao huang" w:date="2018-10-26T17:03:00Z">
        <w:r w:rsidR="00E255FA" w:rsidRPr="00A37575" w:rsidDel="00F84625">
          <w:rPr>
            <w:rFonts w:cs="Times New Roman"/>
            <w:sz w:val="22"/>
          </w:rPr>
          <w:delText>the product</w:delText>
        </w:r>
      </w:del>
      <w:ins w:id="2283"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2284"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2285" w:author="tao huang" w:date="2018-10-28T22:39:00Z">
              <w:rPr>
                <w:rFonts w:cs="Times New Roman"/>
                <w:sz w:val="22"/>
              </w:rPr>
            </w:rPrChange>
          </w:rPr>
          <w:delText>own</w:delText>
        </w:r>
      </w:del>
      <w:ins w:id="2286" w:author="tao huang" w:date="2018-10-28T22:29:00Z">
        <w:r w:rsidR="00941EFB" w:rsidRPr="00A37575">
          <w:rPr>
            <w:rFonts w:cs="Times New Roman"/>
            <w:sz w:val="22"/>
            <w:rPrChange w:id="2287"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2288" w:author="tao huang" w:date="2018-10-28T22:29:00Z">
        <w:r w:rsidR="00941EFB" w:rsidRPr="00A37575">
          <w:rPr>
            <w:rFonts w:cs="Times New Roman"/>
            <w:sz w:val="22"/>
            <w:rPrChange w:id="2289"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4618C4">
        <w:rPr>
          <w:rFonts w:cs="Times New Roman"/>
          <w:sz w:val="22"/>
        </w:rPr>
        <w:fldChar w:fldCharType="begin"/>
      </w:r>
      <w:r w:rsidR="002D3F4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4618C4">
        <w:rPr>
          <w:rFonts w:cs="Times New Roman"/>
          <w:sz w:val="22"/>
          <w:rPrChange w:id="2290" w:author="tao huang" w:date="2018-10-28T22:39:00Z">
            <w:rPr>
              <w:rFonts w:cs="Times New Roman"/>
              <w:sz w:val="22"/>
            </w:rPr>
          </w:rPrChange>
        </w:rPr>
        <w:fldChar w:fldCharType="separate"/>
      </w:r>
      <w:r w:rsidR="002D3F4E">
        <w:rPr>
          <w:rFonts w:cs="Times New Roman"/>
          <w:noProof/>
          <w:sz w:val="22"/>
        </w:rPr>
        <w:t>(Bucklin, Gupta, &amp; Siddarth, 1998)</w:t>
      </w:r>
      <w:r w:rsidR="00E255FA" w:rsidRPr="004618C4">
        <w:rPr>
          <w:rFonts w:cs="Times New Roman"/>
          <w:sz w:val="22"/>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2291" w:author="tao huang" w:date="2018-10-28T22:30:00Z">
        <w:r w:rsidR="00642AD1" w:rsidRPr="00A37575" w:rsidDel="00941EFB">
          <w:rPr>
            <w:rFonts w:cs="Times New Roman"/>
            <w:noProof/>
            <w:sz w:val="22"/>
            <w:rPrChange w:id="2292" w:author="tao huang" w:date="2018-10-28T22:39:00Z">
              <w:rPr>
                <w:rFonts w:cs="Times New Roman"/>
                <w:sz w:val="22"/>
              </w:rPr>
            </w:rPrChange>
          </w:rPr>
          <w:delText xml:space="preserve">they </w:delText>
        </w:r>
      </w:del>
      <w:ins w:id="2293" w:author="tao huang" w:date="2018-10-28T22:30:00Z">
        <w:r w:rsidR="00941EFB" w:rsidRPr="00A37575">
          <w:rPr>
            <w:rFonts w:cs="Times New Roman"/>
            <w:noProof/>
            <w:sz w:val="22"/>
            <w:rPrChange w:id="2294"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2295"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2296" w:author="tao huang" w:date="2018-10-28T22:39:00Z">
              <w:rPr>
                <w:rFonts w:cs="Times New Roman"/>
                <w:sz w:val="22"/>
              </w:rPr>
            </w:rPrChange>
          </w:rPr>
          <w:t xml:space="preserve"> </w:t>
        </w:r>
      </w:ins>
      <w:del w:id="2297" w:author="Didier Soopramanien" w:date="2018-10-23T16:20:00Z">
        <w:r w:rsidR="00642AD1" w:rsidRPr="00A37575" w:rsidDel="00743400">
          <w:rPr>
            <w:rFonts w:cs="Times New Roman"/>
            <w:noProof/>
            <w:sz w:val="22"/>
            <w:rPrChange w:id="2298" w:author="tao huang" w:date="2018-10-28T22:39:00Z">
              <w:rPr>
                <w:rFonts w:cs="Times New Roman"/>
                <w:sz w:val="22"/>
              </w:rPr>
            </w:rPrChange>
          </w:rPr>
          <w:delText>were</w:delText>
        </w:r>
      </w:del>
      <w:ins w:id="2299" w:author="Didier Soopramanien" w:date="2018-10-23T16:20:00Z">
        <w:del w:id="2300" w:author="tao huang" w:date="2018-10-26T17:03:00Z">
          <w:r w:rsidR="00743400" w:rsidRPr="00A37575" w:rsidDel="00F84625">
            <w:rPr>
              <w:rFonts w:cs="Times New Roman"/>
              <w:noProof/>
              <w:sz w:val="22"/>
              <w:rPrChange w:id="2301" w:author="tao huang" w:date="2018-10-28T22:39:00Z">
                <w:rPr>
                  <w:rFonts w:cs="Times New Roman"/>
                  <w:sz w:val="22"/>
                </w:rPr>
              </w:rPrChange>
            </w:rPr>
            <w:delText>are</w:delText>
          </w:r>
        </w:del>
      </w:ins>
      <w:ins w:id="2302" w:author="tao huang" w:date="2018-10-26T17:03:00Z">
        <w:r w:rsidR="00F84625" w:rsidRPr="00A37575">
          <w:rPr>
            <w:rFonts w:cs="Times New Roman"/>
            <w:noProof/>
            <w:sz w:val="22"/>
            <w:rPrChange w:id="2303" w:author="tao huang" w:date="2018-10-28T22:39:00Z">
              <w:rPr>
                <w:rFonts w:cs="Times New Roman"/>
                <w:sz w:val="22"/>
              </w:rPr>
            </w:rPrChange>
          </w:rPr>
          <w:t>were</w:t>
        </w:r>
      </w:ins>
      <w:r w:rsidR="00642AD1" w:rsidRPr="00A37575">
        <w:rPr>
          <w:rFonts w:cs="Times New Roman"/>
          <w:noProof/>
          <w:sz w:val="22"/>
          <w:rPrChange w:id="2304" w:author="tao huang" w:date="2018-10-28T22:39:00Z">
            <w:rPr>
              <w:rFonts w:cs="Times New Roman"/>
              <w:sz w:val="22"/>
            </w:rPr>
          </w:rPrChange>
        </w:rPr>
        <w:t xml:space="preserve"> not retained by the LASSO procedure</w:t>
      </w:r>
      <w:ins w:id="2305" w:author="tao huang" w:date="2018-10-26T17:03:00Z">
        <w:r w:rsidR="00F84625" w:rsidRPr="00A37575">
          <w:rPr>
            <w:rFonts w:cs="Times New Roman"/>
            <w:sz w:val="22"/>
          </w:rPr>
          <w:t xml:space="preserve"> during the f</w:t>
        </w:r>
      </w:ins>
      <w:ins w:id="2306"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2307" w:author="Didier Soopramanien" w:date="2018-10-23T16:20:00Z">
        <w:r w:rsidR="00743400" w:rsidRPr="00A37575">
          <w:rPr>
            <w:rFonts w:cs="Times New Roman"/>
            <w:sz w:val="22"/>
          </w:rPr>
          <w:t>s</w:t>
        </w:r>
      </w:ins>
      <w:r w:rsidR="00B56ED7" w:rsidRPr="00A37575">
        <w:rPr>
          <w:rFonts w:cs="Times New Roman"/>
          <w:sz w:val="22"/>
        </w:rPr>
        <w:t xml:space="preserve"> of the</w:t>
      </w:r>
      <w:ins w:id="2308" w:author="tao huang" w:date="2018-10-26T17:04:00Z">
        <w:r w:rsidR="00F84625" w:rsidRPr="00A37575">
          <w:rPr>
            <w:rFonts w:cs="Times New Roman"/>
            <w:sz w:val="22"/>
          </w:rPr>
          <w:t xml:space="preserve">se </w:t>
        </w:r>
        <w:r w:rsidR="00F84625" w:rsidRPr="00A37575">
          <w:rPr>
            <w:rFonts w:cs="Times New Roman"/>
            <w:sz w:val="22"/>
          </w:rPr>
          <w:lastRenderedPageBreak/>
          <w:t xml:space="preserve">explanatory </w:t>
        </w:r>
      </w:ins>
      <w:del w:id="2309"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2310" w:author="tao huang" w:date="2018-10-26T17:05:00Z">
        <w:r w:rsidR="00971633" w:rsidRPr="00A37575" w:rsidDel="00071B5D">
          <w:rPr>
            <w:rFonts w:cs="Times New Roman"/>
            <w:sz w:val="22"/>
          </w:rPr>
          <w:delText>We refer this model as the</w:delText>
        </w:r>
      </w:del>
      <w:ins w:id="2311"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2312" w:author="tao huang" w:date="2018-10-26T17:05:00Z">
        <w:r w:rsidR="00071B5D" w:rsidRPr="00A37575">
          <w:rPr>
            <w:rFonts w:cs="Times New Roman"/>
            <w:sz w:val="22"/>
          </w:rPr>
          <w:t xml:space="preserve"> </w:t>
        </w:r>
      </w:ins>
      <w:ins w:id="2313" w:author="韬 黄" w:date="2018-11-05T15:55:00Z">
        <w:r w:rsidR="008C0EDF">
          <w:rPr>
            <w:rFonts w:cs="Times New Roman"/>
            <w:sz w:val="22"/>
          </w:rPr>
          <w:t xml:space="preserve">for each product in a specific store </w:t>
        </w:r>
      </w:ins>
      <w:ins w:id="2314" w:author="tao huang" w:date="2018-10-26T17:05:00Z">
        <w:r w:rsidR="00071B5D" w:rsidRPr="00A37575">
          <w:rPr>
            <w:rFonts w:cs="Times New Roman"/>
            <w:sz w:val="22"/>
          </w:rPr>
          <w:t xml:space="preserve">can </w:t>
        </w:r>
        <w:r w:rsidR="00071B5D" w:rsidRPr="00A37575">
          <w:rPr>
            <w:rFonts w:cs="Times New Roman"/>
            <w:noProof/>
            <w:sz w:val="22"/>
            <w:rPrChange w:id="2315" w:author="tao huang" w:date="2018-10-28T22:39:00Z">
              <w:rPr>
                <w:rFonts w:cs="Times New Roman"/>
                <w:sz w:val="22"/>
              </w:rPr>
            </w:rPrChange>
          </w:rPr>
          <w:t>be demonstrated</w:t>
        </w:r>
        <w:r w:rsidR="00071B5D" w:rsidRPr="00A37575">
          <w:rPr>
            <w:rFonts w:cs="Times New Roman"/>
            <w:sz w:val="22"/>
          </w:rPr>
          <w:t xml:space="preserve"> as follows:</w:t>
        </w:r>
      </w:ins>
      <w:del w:id="2316" w:author="tao huang" w:date="2018-10-26T17:05:00Z">
        <w:r w:rsidR="00971633" w:rsidRPr="00A37575" w:rsidDel="00071B5D">
          <w:rPr>
            <w:rFonts w:cs="Times New Roman"/>
            <w:sz w:val="22"/>
          </w:rPr>
          <w:delText>:</w:delText>
        </w:r>
      </w:del>
    </w:p>
    <w:p w14:paraId="476011C2" w14:textId="77777777" w:rsidR="00971633" w:rsidRPr="00A37575" w:rsidRDefault="00F05CB0"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3C90E23"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2D3F4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1A6E72">
        <w:rPr>
          <w:rFonts w:cs="Times New Roman"/>
          <w:sz w:val="22"/>
          <w:rPrChange w:id="2317" w:author="tao huang" w:date="2018-10-28T22:39:00Z">
            <w:rPr>
              <w:rFonts w:cs="Times New Roman"/>
              <w:sz w:val="22"/>
            </w:rPr>
          </w:rPrChange>
        </w:rPr>
        <w:fldChar w:fldCharType="separate"/>
      </w:r>
      <w:r w:rsidR="002D3F4E">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2318"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A37575">
        <w:rPr>
          <w:rFonts w:cs="Times New Roman"/>
          <w:sz w:val="22"/>
        </w:rPr>
        <w:t xml:space="preserve"> represents the </w:t>
      </w:r>
      <w:del w:id="2319" w:author="tao huang" w:date="2018-10-26T17:08:00Z">
        <w:r w:rsidRPr="00A37575" w:rsidDel="00F548B8">
          <w:rPr>
            <w:rFonts w:cs="Times New Roman"/>
            <w:sz w:val="22"/>
          </w:rPr>
          <w:delText>F</w:delText>
        </w:r>
      </w:del>
      <w:ins w:id="2320" w:author="tao huang" w:date="2018-10-26T17:08:00Z">
        <w:r w:rsidR="00F548B8" w:rsidRPr="00A37575">
          <w:rPr>
            <w:rFonts w:cs="Times New Roman"/>
            <w:sz w:val="22"/>
          </w:rPr>
          <w:t>f</w:t>
        </w:r>
      </w:ins>
      <w:r w:rsidRPr="00A37575">
        <w:rPr>
          <w:rFonts w:cs="Times New Roman"/>
          <w:sz w:val="22"/>
        </w:rPr>
        <w:t xml:space="preserve">eature </w:t>
      </w:r>
      <w:ins w:id="2321" w:author="tao huang" w:date="2018-10-26T17:08:00Z">
        <w:r w:rsidR="00F548B8" w:rsidRPr="00A37575">
          <w:rPr>
            <w:rFonts w:cs="Times New Roman"/>
            <w:sz w:val="22"/>
          </w:rPr>
          <w:t xml:space="preserve">and the display </w:t>
        </w:r>
      </w:ins>
      <w:r w:rsidRPr="00A37575">
        <w:rPr>
          <w:rFonts w:cs="Times New Roman"/>
          <w:sz w:val="22"/>
        </w:rPr>
        <w:t>dumm</w:t>
      </w:r>
      <w:ins w:id="2322" w:author="tao huang" w:date="2018-10-26T17:08:00Z">
        <w:r w:rsidR="00F548B8" w:rsidRPr="00A37575">
          <w:rPr>
            <w:rFonts w:cs="Times New Roman"/>
            <w:sz w:val="22"/>
          </w:rPr>
          <w:t>y variables</w:t>
        </w:r>
      </w:ins>
      <w:del w:id="2323"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7"/>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2324" w:author="tao huang" w:date="2018-10-26T17:09:00Z">
        <w:r w:rsidRPr="00A37575" w:rsidDel="00F548B8">
          <w:rPr>
            <w:rFonts w:cs="Times New Roman"/>
            <w:sz w:val="22"/>
          </w:rPr>
          <w:delText>we assume</w:delText>
        </w:r>
      </w:del>
      <w:ins w:id="2325"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2.</w:t>
      </w:r>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5D6166AC"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2326"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2327" w:author="tao huang" w:date="2018-10-26T17:11:00Z">
        <w:r w:rsidR="009B580D" w:rsidRPr="00A37575">
          <w:rPr>
            <w:rFonts w:cs="Times New Roman"/>
            <w:sz w:val="22"/>
          </w:rPr>
          <w:t xml:space="preserve">as shown in equation </w:t>
        </w:r>
      </w:ins>
      <w:del w:id="2328"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2329" w:author="tao huang" w:date="2018-10-26T17:11:00Z">
        <w:r w:rsidR="009B580D" w:rsidRPr="00A37575">
          <w:rPr>
            <w:rFonts w:cs="Times New Roman"/>
            <w:sz w:val="22"/>
          </w:rPr>
          <w:t xml:space="preserve">too </w:t>
        </w:r>
      </w:ins>
      <w:del w:id="2330"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2331"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2332"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2333" w:author="tao huang" w:date="2018-10-26T17:11:00Z">
        <w:r w:rsidR="006A2599" w:rsidRPr="00A37575" w:rsidDel="009B580D">
          <w:rPr>
            <w:rFonts w:cs="Times New Roman"/>
            <w:sz w:val="22"/>
          </w:rPr>
          <w:delText xml:space="preserve">of </w:delText>
        </w:r>
      </w:del>
      <w:del w:id="2334" w:author="tao huang" w:date="2018-10-25T11:48:00Z">
        <w:r w:rsidR="006A2599" w:rsidRPr="00A37575" w:rsidDel="00DF027B">
          <w:rPr>
            <w:rFonts w:cs="Times New Roman"/>
            <w:sz w:val="22"/>
          </w:rPr>
          <w:delText>efficiency</w:delText>
        </w:r>
      </w:del>
      <w:ins w:id="2335"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2336"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2D3F4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1A6E72">
        <w:rPr>
          <w:rFonts w:cs="Times New Roman"/>
          <w:sz w:val="22"/>
          <w:rPrChange w:id="2337" w:author="tao huang" w:date="2018-10-28T22:39:00Z">
            <w:rPr>
              <w:rFonts w:cs="Times New Roman"/>
              <w:sz w:val="22"/>
            </w:rPr>
          </w:rPrChange>
        </w:rPr>
        <w:fldChar w:fldCharType="separate"/>
      </w:r>
      <w:r w:rsidR="002D3F4E">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2338" w:author="tao huang" w:date="2018-10-28T22:30:00Z">
        <w:r w:rsidR="00941EFB" w:rsidRPr="00A37575">
          <w:rPr>
            <w:rFonts w:cs="Times New Roman"/>
            <w:noProof/>
            <w:sz w:val="22"/>
            <w:rPrChange w:id="2339" w:author="tao huang" w:date="2018-10-28T22:39:00Z">
              <w:rPr>
                <w:rFonts w:cs="Times New Roman"/>
                <w:noProof/>
                <w:color w:val="833C0B" w:themeColor="accent2" w:themeShade="80"/>
                <w:sz w:val="22"/>
              </w:rPr>
            </w:rPrChange>
          </w:rPr>
          <w:t>thereafter</w:t>
        </w:r>
      </w:ins>
      <w:del w:id="2340"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2341" w:author="tao huang" w:date="2018-10-26T17:12:00Z">
        <w:r w:rsidRPr="00A37575" w:rsidDel="007432A4">
          <w:rPr>
            <w:rFonts w:cs="Times New Roman"/>
            <w:sz w:val="22"/>
          </w:rPr>
          <w:delText xml:space="preserve">At </w:delText>
        </w:r>
      </w:del>
      <w:ins w:id="2342"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2343"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2344" w:author="tao huang" w:date="2018-10-28T22:39:00Z">
            <w:rPr>
              <w:rFonts w:cs="Times New Roman"/>
              <w:sz w:val="22"/>
            </w:rPr>
          </w:rPrChange>
        </w:rPr>
      </w:r>
      <w:r w:rsidR="00380BD4" w:rsidRPr="00A37575">
        <w:rPr>
          <w:rFonts w:cs="Times New Roman"/>
          <w:sz w:val="22"/>
          <w:rPrChange w:id="2345" w:author="tao huang" w:date="2018-10-28T22:39:00Z">
            <w:rPr>
              <w:rFonts w:cs="Times New Roman"/>
              <w:sz w:val="22"/>
            </w:rPr>
          </w:rPrChange>
        </w:rPr>
        <w:fldChar w:fldCharType="end"/>
      </w:r>
      <w:r w:rsidRPr="001A6E72">
        <w:rPr>
          <w:rFonts w:cs="Times New Roman"/>
          <w:sz w:val="22"/>
          <w:rPrChange w:id="2346" w:author="tao huang" w:date="2018-10-28T22:39:00Z">
            <w:rPr>
              <w:rFonts w:cs="Times New Roman"/>
              <w:sz w:val="22"/>
            </w:rPr>
          </w:rPrChange>
        </w:rPr>
      </w:r>
      <w:r w:rsidRPr="001A6E72">
        <w:rPr>
          <w:rFonts w:cs="Times New Roman"/>
          <w:sz w:val="22"/>
          <w:rPrChange w:id="2347" w:author="tao huang" w:date="2018-10-28T22:39:00Z">
            <w:rPr>
              <w:rFonts w:cs="Times New Roman"/>
              <w:sz w:val="22"/>
            </w:rPr>
          </w:rPrChange>
        </w:rPr>
        <w:fldChar w:fldCharType="separate"/>
      </w:r>
      <w:r w:rsidR="00380BD4" w:rsidRPr="00A37575">
        <w:rPr>
          <w:rFonts w:cs="Times New Roman"/>
          <w:noProof/>
          <w:sz w:val="22"/>
        </w:rPr>
        <w:t xml:space="preserve">(Epprecht, </w:t>
      </w:r>
      <w:r w:rsidR="00380BD4" w:rsidRPr="00A37575">
        <w:rPr>
          <w:rFonts w:cs="Times New Roman"/>
          <w:noProof/>
          <w:sz w:val="22"/>
        </w:rPr>
        <w:lastRenderedPageBreak/>
        <w:t>Guegan, &amp; Veiga, 2013; Ma et al., 2016)</w:t>
      </w:r>
      <w:r w:rsidRPr="001A6E72">
        <w:rPr>
          <w:rFonts w:cs="Times New Roman"/>
          <w:sz w:val="22"/>
        </w:rPr>
        <w:fldChar w:fldCharType="end"/>
      </w:r>
      <w:r w:rsidRPr="00A37575">
        <w:rPr>
          <w:rFonts w:cs="Times New Roman"/>
          <w:sz w:val="22"/>
        </w:rPr>
        <w:t xml:space="preserve">. </w:t>
      </w:r>
      <w:ins w:id="2348" w:author="tao huang" w:date="2018-10-28T22:30:00Z">
        <w:r w:rsidR="00941EFB" w:rsidRPr="00A37575">
          <w:rPr>
            <w:rFonts w:cs="Times New Roman"/>
            <w:noProof/>
            <w:sz w:val="22"/>
            <w:rPrChange w:id="2349" w:author="tao huang" w:date="2018-10-28T22:39:00Z">
              <w:rPr>
                <w:rFonts w:cs="Times New Roman"/>
                <w:noProof/>
                <w:color w:val="833C0B" w:themeColor="accent2" w:themeShade="80"/>
                <w:sz w:val="22"/>
              </w:rPr>
            </w:rPrChange>
          </w:rPr>
          <w:t>Also</w:t>
        </w:r>
      </w:ins>
      <w:del w:id="2350" w:author="tao huang" w:date="2018-10-28T22:30:00Z">
        <w:r w:rsidR="003F3994" w:rsidRPr="00A37575" w:rsidDel="00941EFB">
          <w:rPr>
            <w:rFonts w:cs="Times New Roman"/>
            <w:noProof/>
            <w:sz w:val="22"/>
            <w:rPrChange w:id="2351"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4618C4">
        <w:rPr>
          <w:rFonts w:cs="Times New Roman"/>
          <w:sz w:val="22"/>
        </w:rPr>
        <w:fldChar w:fldCharType="begin"/>
      </w:r>
      <w:r w:rsidR="002D3F4E">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4618C4">
        <w:rPr>
          <w:rFonts w:cs="Times New Roman"/>
          <w:sz w:val="22"/>
          <w:rPrChange w:id="2352" w:author="tao huang" w:date="2018-10-28T22:39:00Z">
            <w:rPr>
              <w:rFonts w:cs="Times New Roman"/>
              <w:sz w:val="22"/>
            </w:rPr>
          </w:rPrChange>
        </w:rPr>
        <w:fldChar w:fldCharType="separate"/>
      </w:r>
      <w:r w:rsidR="002D3F4E">
        <w:rPr>
          <w:rFonts w:cs="Times New Roman"/>
          <w:noProof/>
          <w:sz w:val="22"/>
        </w:rPr>
        <w:t>(L. Cooper et al., 1999)</w:t>
      </w:r>
      <w:r w:rsidRPr="004618C4">
        <w:rPr>
          <w:rFonts w:cs="Times New Roman"/>
          <w:sz w:val="22"/>
        </w:rPr>
        <w:fldChar w:fldCharType="end"/>
      </w:r>
      <w:r w:rsidRPr="00A37575">
        <w:rPr>
          <w:rFonts w:cs="Times New Roman"/>
          <w:sz w:val="22"/>
        </w:rPr>
        <w:t xml:space="preserve">. </w:t>
      </w:r>
      <w:del w:id="2353"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2354"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2355"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2356" w:author="Didier Soopramanien" w:date="2018-10-23T16:21:00Z">
        <w:del w:id="2357" w:author="tao huang" w:date="2018-10-26T17:14:00Z">
          <w:r w:rsidR="00C1012C" w:rsidRPr="00A37575" w:rsidDel="007432A4">
            <w:rPr>
              <w:rFonts w:cs="Times New Roman"/>
              <w:sz w:val="22"/>
            </w:rPr>
            <w:delText xml:space="preserve">the </w:delText>
          </w:r>
        </w:del>
      </w:ins>
      <w:ins w:id="2358" w:author="Didier Soopramanien" w:date="2018-10-23T16:22:00Z">
        <w:del w:id="2359" w:author="tao huang" w:date="2018-10-26T17:14:00Z">
          <w:r w:rsidR="00C1012C" w:rsidRPr="00A37575" w:rsidDel="007432A4">
            <w:rPr>
              <w:rFonts w:cs="Times New Roman"/>
              <w:sz w:val="22"/>
            </w:rPr>
            <w:delText>possibility</w:delText>
          </w:r>
        </w:del>
      </w:ins>
      <w:ins w:id="2360" w:author="tao huang" w:date="2018-10-26T17:14:00Z">
        <w:r w:rsidR="007432A4" w:rsidRPr="00A37575">
          <w:rPr>
            <w:rFonts w:cs="Times New Roman"/>
            <w:sz w:val="22"/>
          </w:rPr>
          <w:t xml:space="preserve">prevent </w:t>
        </w:r>
      </w:ins>
      <w:ins w:id="2361" w:author="Didier Soopramanien" w:date="2018-10-23T16:22:00Z">
        <w:del w:id="2362" w:author="tao huang" w:date="2018-10-26T17:14:00Z">
          <w:r w:rsidR="00C1012C" w:rsidRPr="00A37575" w:rsidDel="007432A4">
            <w:rPr>
              <w:rFonts w:cs="Times New Roman"/>
              <w:sz w:val="22"/>
            </w:rPr>
            <w:delText xml:space="preserve"> </w:delText>
          </w:r>
        </w:del>
      </w:ins>
      <w:del w:id="2363" w:author="Didier Soopramanien" w:date="2018-10-23T16:22:00Z">
        <w:r w:rsidR="00CB0D02" w:rsidRPr="00A37575" w:rsidDel="00C1012C">
          <w:rPr>
            <w:rFonts w:cs="Times New Roman"/>
            <w:sz w:val="22"/>
          </w:rPr>
          <w:delText xml:space="preserve"> </w:delText>
        </w:r>
      </w:del>
      <w:del w:id="2364"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2365"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2366" w:author="tao huang" w:date="2018-10-26T17:14:00Z">
        <w:r w:rsidR="007432A4" w:rsidRPr="00A37575">
          <w:rPr>
            <w:rFonts w:cs="Times New Roman"/>
            <w:sz w:val="22"/>
          </w:rPr>
          <w:t>ing</w:t>
        </w:r>
      </w:ins>
      <w:r w:rsidRPr="00A37575">
        <w:rPr>
          <w:rFonts w:cs="Times New Roman"/>
          <w:sz w:val="22"/>
        </w:rPr>
        <w:t xml:space="preserve"> important </w:t>
      </w:r>
      <w:del w:id="2367"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2368" w:author="Didier Soopramanien" w:date="2018-10-23T16:22:00Z">
        <w:del w:id="2369" w:author="tao huang" w:date="2018-10-26T17:13:00Z">
          <w:r w:rsidR="00C1012C" w:rsidRPr="00A37575" w:rsidDel="007432A4">
            <w:rPr>
              <w:rFonts w:cs="Times New Roman"/>
              <w:sz w:val="22"/>
            </w:rPr>
            <w:delText xml:space="preserve">if we have </w:delText>
          </w:r>
        </w:del>
      </w:ins>
      <w:del w:id="2370"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2371" w:author="tao huang" w:date="2018-10-26T17:13:00Z">
        <w:r w:rsidR="007432A4" w:rsidRPr="00A37575">
          <w:rPr>
            <w:rFonts w:cs="Times New Roman"/>
            <w:sz w:val="22"/>
          </w:rPr>
          <w:t>variables</w:t>
        </w:r>
      </w:ins>
      <w:del w:id="2372"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2373"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2374" w:author="tao huang" w:date="2018-10-26T17:15:00Z">
        <w:r w:rsidR="007432A4" w:rsidRPr="00A37575">
          <w:rPr>
            <w:rFonts w:cs="Times New Roman"/>
            <w:sz w:val="22"/>
          </w:rPr>
          <w:t xml:space="preserve">general </w:t>
        </w:r>
      </w:ins>
      <w:r w:rsidR="00CB0D02" w:rsidRPr="00A37575">
        <w:rPr>
          <w:rFonts w:cs="Times New Roman"/>
          <w:sz w:val="22"/>
        </w:rPr>
        <w:t>ADL</w:t>
      </w:r>
      <w:del w:id="2375"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F05CB0"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t xml:space="preserve"> (</w:t>
      </w:r>
      <w:r w:rsidR="00CC0415" w:rsidRPr="00A37575">
        <w:rPr>
          <w:rFonts w:cs="Times New Roman"/>
          <w:sz w:val="22"/>
        </w:rPr>
        <w:t>8</w:t>
      </w:r>
      <w:r w:rsidRPr="00A37575">
        <w:rPr>
          <w:rFonts w:cs="Times New Roman"/>
          <w:sz w:val="22"/>
        </w:rPr>
        <w:t>)</w:t>
      </w:r>
    </w:p>
    <w:p w14:paraId="59179734" w14:textId="40BBEC14" w:rsidR="001E74A5" w:rsidRPr="00A37575" w:rsidRDefault="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We simplify </w:t>
      </w:r>
      <w:del w:id="2376" w:author="tao huang" w:date="2018-10-26T17:15:00Z">
        <w:r w:rsidRPr="00A37575" w:rsidDel="007432A4">
          <w:rPr>
            <w:rFonts w:cs="Times New Roman"/>
            <w:sz w:val="22"/>
          </w:rPr>
          <w:delText xml:space="preserve">this </w:delText>
        </w:r>
      </w:del>
      <w:ins w:id="2377" w:author="tao huang" w:date="2018-10-26T17:15:00Z">
        <w:r w:rsidR="007432A4" w:rsidRPr="00A37575">
          <w:rPr>
            <w:rFonts w:cs="Times New Roman"/>
            <w:sz w:val="22"/>
          </w:rPr>
          <w:t xml:space="preserve">the </w:t>
        </w:r>
      </w:ins>
      <w:ins w:id="2378"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2379"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2380" w:author="tao huang" w:date="2018-10-26T17:27:00Z">
        <w:r w:rsidRPr="00A37575" w:rsidDel="00501802">
          <w:rPr>
            <w:rFonts w:cs="Times New Roman"/>
            <w:sz w:val="22"/>
          </w:rPr>
          <w:delText>this simplified</w:delText>
        </w:r>
      </w:del>
      <w:ins w:id="2381"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2382" w:author="tao huang" w:date="2018-10-28T22:39:00Z">
            <w:rPr>
              <w:rFonts w:cs="Times New Roman"/>
              <w:sz w:val="22"/>
            </w:rPr>
          </w:rPrChange>
        </w:rPr>
        <w:t>)</w:t>
      </w:r>
      <w:del w:id="2383" w:author="tao huang" w:date="2018-10-28T22:31:00Z">
        <w:r w:rsidR="00D01B85" w:rsidRPr="00A37575" w:rsidDel="00941EFB">
          <w:rPr>
            <w:rFonts w:cs="Times New Roman"/>
            <w:noProof/>
            <w:sz w:val="22"/>
            <w:rPrChange w:id="2384" w:author="tao huang" w:date="2018-10-28T22:39:00Z">
              <w:rPr>
                <w:rFonts w:cs="Times New Roman"/>
                <w:sz w:val="22"/>
              </w:rPr>
            </w:rPrChange>
          </w:rPr>
          <w:delText>,</w:delText>
        </w:r>
      </w:del>
      <w:ins w:id="2385" w:author="tao huang" w:date="2018-11-04T15:45:00Z">
        <w:r w:rsidR="00DF3A06">
          <w:rPr>
            <w:rFonts w:cs="Times New Roman"/>
            <w:sz w:val="22"/>
          </w:rPr>
          <w:t xml:space="preserve">. </w:t>
        </w:r>
      </w:ins>
      <w:del w:id="2386" w:author="tao huang" w:date="2018-11-04T15:45:00Z">
        <w:r w:rsidR="00D01B85" w:rsidRPr="00A37575" w:rsidDel="00DF3A06">
          <w:rPr>
            <w:rFonts w:cs="Times New Roman"/>
            <w:sz w:val="22"/>
          </w:rPr>
          <w:delText xml:space="preserve"> and</w:delText>
        </w:r>
      </w:del>
      <w:ins w:id="2387" w:author="tao huang" w:date="2018-11-04T15:45:00Z">
        <w:r w:rsidR="00DF3A06">
          <w:rPr>
            <w:rFonts w:cs="Times New Roman"/>
            <w:sz w:val="22"/>
          </w:rPr>
          <w:t>We</w:t>
        </w:r>
      </w:ins>
      <w:r w:rsidR="00D01B85" w:rsidRPr="00A37575">
        <w:rPr>
          <w:rFonts w:cs="Times New Roman"/>
          <w:sz w:val="22"/>
        </w:rPr>
        <w:t xml:space="preserve">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2388"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2389" w:author="tao huang" w:date="2018-10-26T17:30:00Z">
        <w:r w:rsidR="00B83AE7" w:rsidRPr="00A37575">
          <w:rPr>
            <w:rFonts w:cs="Times New Roman"/>
            <w:sz w:val="22"/>
          </w:rPr>
          <w:t xml:space="preserve"> </w:t>
        </w:r>
        <w:r w:rsidR="00B83AE7" w:rsidRPr="00A37575">
          <w:rPr>
            <w:rFonts w:cs="Times New Roman"/>
            <w:noProof/>
            <w:sz w:val="22"/>
            <w:rPrChange w:id="2390"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2391" w:author="tao huang" w:date="2018-10-28T22:39:00Z">
              <w:rPr>
                <w:rFonts w:cs="Times New Roman"/>
                <w:sz w:val="22"/>
              </w:rPr>
            </w:rPrChange>
          </w:rPr>
          <w:t xml:space="preserve">to </w:t>
        </w:r>
      </w:ins>
      <w:ins w:id="2392" w:author="tao huang" w:date="2018-10-26T17:31:00Z">
        <w:r w:rsidR="00B83AE7" w:rsidRPr="00A37575">
          <w:rPr>
            <w:rFonts w:cs="Times New Roman"/>
            <w:noProof/>
            <w:sz w:val="22"/>
            <w:rPrChange w:id="2393" w:author="tao huang" w:date="2018-10-28T22:39:00Z">
              <w:rPr>
                <w:rFonts w:cs="Times New Roman"/>
                <w:sz w:val="22"/>
              </w:rPr>
            </w:rPrChange>
          </w:rPr>
          <w:t xml:space="preserve">selectively </w:t>
        </w:r>
      </w:ins>
      <w:del w:id="2394" w:author="tao huang" w:date="2018-10-26T17:30:00Z">
        <w:r w:rsidR="00290BC9" w:rsidRPr="00A37575" w:rsidDel="00B83AE7">
          <w:rPr>
            <w:rFonts w:cs="Times New Roman"/>
            <w:noProof/>
            <w:sz w:val="22"/>
            <w:rPrChange w:id="2395" w:author="tao huang" w:date="2018-10-28T22:39:00Z">
              <w:rPr>
                <w:rFonts w:cs="Times New Roman"/>
                <w:sz w:val="22"/>
              </w:rPr>
            </w:rPrChange>
          </w:rPr>
          <w:delText xml:space="preserve"> </w:delText>
        </w:r>
      </w:del>
      <w:del w:id="2396" w:author="tao huang" w:date="2018-10-26T17:16:00Z">
        <w:r w:rsidR="00290BC9" w:rsidRPr="00A37575" w:rsidDel="007432A4">
          <w:rPr>
            <w:rFonts w:cs="Times New Roman"/>
            <w:noProof/>
            <w:sz w:val="22"/>
            <w:rPrChange w:id="2397" w:author="tao huang" w:date="2018-10-28T22:39:00Z">
              <w:rPr>
                <w:rFonts w:cs="Times New Roman"/>
                <w:sz w:val="22"/>
              </w:rPr>
            </w:rPrChange>
          </w:rPr>
          <w:delText xml:space="preserve">In our </w:delText>
        </w:r>
        <w:r w:rsidR="00221593" w:rsidRPr="00A37575" w:rsidDel="007432A4">
          <w:rPr>
            <w:rFonts w:cs="Times New Roman"/>
            <w:noProof/>
            <w:sz w:val="22"/>
            <w:rPrChange w:id="2398" w:author="tao huang" w:date="2018-10-28T22:39:00Z">
              <w:rPr>
                <w:rFonts w:cs="Times New Roman"/>
                <w:sz w:val="22"/>
              </w:rPr>
            </w:rPrChange>
          </w:rPr>
          <w:delText>model developing</w:delText>
        </w:r>
        <w:r w:rsidR="00290BC9" w:rsidRPr="00A37575" w:rsidDel="007432A4">
          <w:rPr>
            <w:rFonts w:cs="Times New Roman"/>
            <w:noProof/>
            <w:sz w:val="22"/>
            <w:rPrChange w:id="2399" w:author="tao huang" w:date="2018-10-28T22:39:00Z">
              <w:rPr>
                <w:rFonts w:cs="Times New Roman"/>
                <w:sz w:val="22"/>
              </w:rPr>
            </w:rPrChange>
          </w:rPr>
          <w:delText xml:space="preserve"> </w:delText>
        </w:r>
        <w:r w:rsidR="003F3994" w:rsidRPr="00A37575" w:rsidDel="007432A4">
          <w:rPr>
            <w:rFonts w:cs="Times New Roman"/>
            <w:noProof/>
            <w:sz w:val="22"/>
            <w:rPrChange w:id="2400" w:author="tao huang" w:date="2018-10-28T22:39:00Z">
              <w:rPr>
                <w:rFonts w:cs="Times New Roman"/>
                <w:sz w:val="22"/>
              </w:rPr>
            </w:rPrChange>
          </w:rPr>
          <w:delText xml:space="preserve">process </w:delText>
        </w:r>
        <w:r w:rsidR="00221593" w:rsidRPr="00A37575" w:rsidDel="007432A4">
          <w:rPr>
            <w:rFonts w:cs="Times New Roman"/>
            <w:noProof/>
            <w:sz w:val="22"/>
            <w:rPrChange w:id="2401" w:author="tao huang" w:date="2018-10-28T22:39:00Z">
              <w:rPr>
                <w:rFonts w:cs="Times New Roman"/>
                <w:sz w:val="22"/>
              </w:rPr>
            </w:rPrChange>
          </w:rPr>
          <w:delText>at this stage</w:delText>
        </w:r>
      </w:del>
      <w:del w:id="2402" w:author="tao huang" w:date="2018-10-26T17:30:00Z">
        <w:r w:rsidR="00290BC9" w:rsidRPr="00A37575" w:rsidDel="00B83AE7">
          <w:rPr>
            <w:rFonts w:cs="Times New Roman"/>
            <w:noProof/>
            <w:sz w:val="22"/>
            <w:rPrChange w:id="2403" w:author="tao huang" w:date="2018-10-28T22:39:00Z">
              <w:rPr>
                <w:rFonts w:cs="Times New Roman"/>
                <w:sz w:val="22"/>
              </w:rPr>
            </w:rPrChange>
          </w:rPr>
          <w:delText xml:space="preserve">, </w:delText>
        </w:r>
        <w:r w:rsidR="00221593" w:rsidRPr="00A37575" w:rsidDel="00B83AE7">
          <w:rPr>
            <w:rFonts w:cs="Times New Roman"/>
            <w:noProof/>
            <w:sz w:val="22"/>
            <w:rPrChange w:id="2404"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2405"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2406" w:author="tao huang" w:date="2018-10-28T22:39:00Z">
              <w:rPr>
                <w:rFonts w:cs="Times New Roman"/>
                <w:sz w:val="22"/>
              </w:rPr>
            </w:rPrChange>
          </w:rPr>
          <w:delText xml:space="preserve">. We </w:delText>
        </w:r>
        <w:r w:rsidR="00221593" w:rsidRPr="00A37575" w:rsidDel="00B83AE7">
          <w:rPr>
            <w:rFonts w:cs="Times New Roman"/>
            <w:noProof/>
            <w:sz w:val="22"/>
            <w:rPrChange w:id="2407" w:author="tao huang" w:date="2018-10-28T22:39:00Z">
              <w:rPr>
                <w:rFonts w:cs="Times New Roman"/>
                <w:sz w:val="22"/>
              </w:rPr>
            </w:rPrChange>
          </w:rPr>
          <w:delText>then</w:delText>
        </w:r>
        <w:r w:rsidR="003F3994" w:rsidRPr="00A37575" w:rsidDel="00B83AE7">
          <w:rPr>
            <w:rFonts w:cs="Times New Roman"/>
            <w:noProof/>
            <w:sz w:val="22"/>
            <w:rPrChange w:id="2408" w:author="tao huang" w:date="2018-10-28T22:39:00Z">
              <w:rPr>
                <w:rFonts w:cs="Times New Roman"/>
                <w:sz w:val="22"/>
              </w:rPr>
            </w:rPrChange>
          </w:rPr>
          <w:delText xml:space="preserve"> </w:delText>
        </w:r>
        <w:r w:rsidR="00221593" w:rsidRPr="00A37575" w:rsidDel="00B83AE7">
          <w:rPr>
            <w:rFonts w:cs="Times New Roman"/>
            <w:noProof/>
            <w:sz w:val="22"/>
            <w:rPrChange w:id="2409" w:author="tao huang" w:date="2018-10-28T22:39:00Z">
              <w:rPr>
                <w:rFonts w:cs="Times New Roman"/>
                <w:sz w:val="22"/>
              </w:rPr>
            </w:rPrChange>
          </w:rPr>
          <w:delText>try to bring</w:delText>
        </w:r>
      </w:del>
      <w:ins w:id="2410" w:author="tao huang" w:date="2018-10-26T17:30:00Z">
        <w:r w:rsidR="00B83AE7" w:rsidRPr="00A37575">
          <w:rPr>
            <w:rFonts w:cs="Times New Roman"/>
            <w:noProof/>
            <w:sz w:val="22"/>
            <w:rPrChange w:id="2411" w:author="tao huang" w:date="2018-10-28T22:39:00Z">
              <w:rPr>
                <w:rFonts w:cs="Times New Roman"/>
                <w:sz w:val="22"/>
              </w:rPr>
            </w:rPrChange>
          </w:rPr>
          <w:t>retain</w:t>
        </w:r>
      </w:ins>
      <w:r w:rsidR="00221593" w:rsidRPr="00A37575">
        <w:rPr>
          <w:rFonts w:cs="Times New Roman"/>
          <w:noProof/>
          <w:sz w:val="22"/>
          <w:rPrChange w:id="2412" w:author="tao huang" w:date="2018-10-28T22:39:00Z">
            <w:rPr>
              <w:rFonts w:cs="Times New Roman"/>
              <w:sz w:val="22"/>
            </w:rPr>
          </w:rPrChange>
        </w:rPr>
        <w:t xml:space="preserve"> the </w:t>
      </w:r>
      <w:r w:rsidR="009153C9" w:rsidRPr="00A37575">
        <w:rPr>
          <w:rFonts w:cs="Times New Roman"/>
          <w:noProof/>
          <w:sz w:val="22"/>
          <w:rPrChange w:id="2413" w:author="tao huang" w:date="2018-10-28T22:39:00Z">
            <w:rPr>
              <w:rFonts w:cs="Times New Roman"/>
              <w:sz w:val="22"/>
            </w:rPr>
          </w:rPrChange>
        </w:rPr>
        <w:t xml:space="preserve">potentially important variables </w:t>
      </w:r>
      <w:del w:id="2414" w:author="tao huang" w:date="2018-10-26T17:32:00Z">
        <w:r w:rsidR="009153C9" w:rsidRPr="00A37575" w:rsidDel="00B83AE7">
          <w:rPr>
            <w:rFonts w:cs="Times New Roman"/>
            <w:noProof/>
            <w:sz w:val="22"/>
            <w:rPrChange w:id="2415"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2416" w:author="tao huang" w:date="2018-10-28T22:39:00Z">
              <w:rPr>
                <w:rFonts w:cs="Times New Roman"/>
                <w:sz w:val="22"/>
              </w:rPr>
            </w:rPrChange>
          </w:rPr>
          <w:delText xml:space="preserve"> </w:delText>
        </w:r>
      </w:del>
      <w:del w:id="2417" w:author="tao huang" w:date="2018-10-26T17:30:00Z">
        <w:r w:rsidR="00221593" w:rsidRPr="00A37575" w:rsidDel="00B83AE7">
          <w:rPr>
            <w:rFonts w:cs="Times New Roman"/>
            <w:noProof/>
            <w:sz w:val="22"/>
            <w:rPrChange w:id="2418" w:author="tao huang" w:date="2018-10-28T22:39:00Z">
              <w:rPr>
                <w:rFonts w:cs="Times New Roman"/>
                <w:sz w:val="22"/>
              </w:rPr>
            </w:rPrChange>
          </w:rPr>
          <w:delText>back to the model</w:delText>
        </w:r>
      </w:del>
      <w:ins w:id="2419" w:author="tao huang" w:date="2018-10-26T17:30:00Z">
        <w:r w:rsidR="00B83AE7" w:rsidRPr="00A37575">
          <w:rPr>
            <w:rFonts w:cs="Times New Roman"/>
            <w:noProof/>
            <w:sz w:val="22"/>
            <w:rPrChange w:id="2420" w:author="tao huang" w:date="2018-10-28T22:39:00Z">
              <w:rPr>
                <w:rFonts w:cs="Times New Roman"/>
                <w:sz w:val="22"/>
              </w:rPr>
            </w:rPrChange>
          </w:rPr>
          <w:t>in the ADL-intra model</w:t>
        </w:r>
      </w:ins>
      <w:ins w:id="2421" w:author="tao huang" w:date="2018-11-04T15:45:00Z">
        <w:r w:rsidR="00DF3A06">
          <w:rPr>
            <w:rFonts w:cs="Times New Roman"/>
            <w:sz w:val="22"/>
          </w:rPr>
          <w:t xml:space="preserve">, such as </w:t>
        </w:r>
      </w:ins>
      <w:ins w:id="2422" w:author="tao huang" w:date="2018-10-26T17:32:00Z">
        <w:r w:rsidR="00B83AE7" w:rsidRPr="00A37575">
          <w:rPr>
            <w:rFonts w:cs="Times New Roman"/>
            <w:sz w:val="22"/>
          </w:rPr>
          <w:t>the price and promotions of the focal product and their dynamic terms</w:t>
        </w:r>
      </w:ins>
      <w:ins w:id="2423" w:author="tao huang" w:date="2018-11-04T15:45:00Z">
        <w:r w:rsidR="00DF3A06">
          <w:rPr>
            <w:rFonts w:cs="Times New Roman"/>
            <w:sz w:val="22"/>
          </w:rPr>
          <w:t>. I</w:t>
        </w:r>
      </w:ins>
      <w:ins w:id="2424" w:author="tao huang" w:date="2018-10-26T17:33:00Z">
        <w:r w:rsidR="00B83AE7" w:rsidRPr="00A37575">
          <w:rPr>
            <w:rFonts w:cs="Times New Roman"/>
            <w:sz w:val="22"/>
          </w:rPr>
          <w:t xml:space="preserve">f </w:t>
        </w:r>
      </w:ins>
      <w:ins w:id="2425" w:author="tao huang" w:date="2018-11-04T15:45:00Z">
        <w:r w:rsidR="00DF3A06">
          <w:rPr>
            <w:rFonts w:cs="Times New Roman"/>
            <w:sz w:val="22"/>
          </w:rPr>
          <w:t>these variables</w:t>
        </w:r>
      </w:ins>
      <w:ins w:id="2426" w:author="tao huang" w:date="2018-10-26T17:33:00Z">
        <w:r w:rsidR="00B83AE7" w:rsidRPr="00A37575">
          <w:rPr>
            <w:rFonts w:cs="Times New Roman"/>
            <w:sz w:val="22"/>
          </w:rPr>
          <w:t xml:space="preserve"> get </w:t>
        </w:r>
      </w:ins>
      <w:ins w:id="2427" w:author="tao huang" w:date="2018-11-04T15:46:00Z">
        <w:r w:rsidR="00DF3A06">
          <w:rPr>
            <w:rFonts w:cs="Times New Roman"/>
            <w:sz w:val="22"/>
          </w:rPr>
          <w:t>removed</w:t>
        </w:r>
      </w:ins>
      <w:ins w:id="2428" w:author="tao huang" w:date="2018-10-26T17:33:00Z">
        <w:r w:rsidR="00B83AE7" w:rsidRPr="00A37575">
          <w:rPr>
            <w:rFonts w:cs="Times New Roman"/>
            <w:sz w:val="22"/>
          </w:rPr>
          <w:t xml:space="preserve"> by the ADL-raw model, </w:t>
        </w:r>
      </w:ins>
      <w:ins w:id="2429" w:author="tao huang" w:date="2018-11-04T15:46:00Z">
        <w:r w:rsidR="00DF3A06">
          <w:rPr>
            <w:rFonts w:cs="Times New Roman"/>
            <w:sz w:val="22"/>
          </w:rPr>
          <w:t xml:space="preserve">they </w:t>
        </w:r>
      </w:ins>
      <w:ins w:id="2430" w:author="tao huang" w:date="2018-10-26T17:32:00Z">
        <w:r w:rsidR="00B83AE7" w:rsidRPr="00A37575">
          <w:rPr>
            <w:rFonts w:cs="Times New Roman"/>
            <w:sz w:val="22"/>
          </w:rPr>
          <w:t>will be added back to the ADL-</w:t>
        </w:r>
      </w:ins>
      <w:ins w:id="2431" w:author="tao huang" w:date="2018-10-26T17:33:00Z">
        <w:r w:rsidR="00B83AE7" w:rsidRPr="00A37575">
          <w:rPr>
            <w:rFonts w:cs="Times New Roman"/>
            <w:noProof/>
            <w:sz w:val="22"/>
            <w:rPrChange w:id="2432" w:author="tao huang" w:date="2018-10-28T22:39:00Z">
              <w:rPr>
                <w:rFonts w:cs="Times New Roman"/>
                <w:sz w:val="22"/>
              </w:rPr>
            </w:rPrChange>
          </w:rPr>
          <w:t>intra</w:t>
        </w:r>
      </w:ins>
      <w:ins w:id="2433" w:author="tao huang" w:date="2018-10-26T17:32:00Z">
        <w:r w:rsidR="00B83AE7" w:rsidRPr="00A37575">
          <w:rPr>
            <w:rFonts w:cs="Times New Roman"/>
            <w:sz w:val="22"/>
          </w:rPr>
          <w:t xml:space="preserve"> model </w:t>
        </w:r>
      </w:ins>
      <w:ins w:id="2434" w:author="tao huang" w:date="2018-10-26T17:33:00Z">
        <w:r w:rsidR="00B83AE7" w:rsidRPr="00A37575">
          <w:rPr>
            <w:rFonts w:cs="Times New Roman"/>
            <w:sz w:val="22"/>
          </w:rPr>
          <w:t xml:space="preserve">if </w:t>
        </w:r>
        <w:r w:rsidR="00B83AE7" w:rsidRPr="00A37575">
          <w:rPr>
            <w:rFonts w:cs="Times New Roman"/>
            <w:noProof/>
            <w:sz w:val="22"/>
            <w:rPrChange w:id="2435" w:author="tao huang" w:date="2018-10-28T22:39:00Z">
              <w:rPr>
                <w:rFonts w:cs="Times New Roman"/>
                <w:sz w:val="22"/>
              </w:rPr>
            </w:rPrChange>
          </w:rPr>
          <w:t>they are retained by the ADL-own model</w:t>
        </w:r>
        <w:r w:rsidR="00B83AE7" w:rsidRPr="00A37575">
          <w:rPr>
            <w:rFonts w:cs="Times New Roman"/>
            <w:sz w:val="22"/>
          </w:rPr>
          <w:t xml:space="preserve">. That is, </w:t>
        </w:r>
      </w:ins>
      <w:del w:id="2436" w:author="tao huang" w:date="2018-10-26T17:33:00Z">
        <w:r w:rsidR="00221593" w:rsidRPr="00A37575" w:rsidDel="00B83AE7">
          <w:rPr>
            <w:rFonts w:cs="Times New Roman"/>
            <w:sz w:val="22"/>
          </w:rPr>
          <w:delText xml:space="preserve"> </w:delText>
        </w:r>
      </w:del>
      <w:del w:id="2437"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2438" w:author="tao huang" w:date="2018-10-26T17:33:00Z">
        <w:r w:rsidR="00350F86" w:rsidRPr="00A37575" w:rsidDel="00B83AE7">
          <w:rPr>
            <w:rFonts w:cs="Times New Roman"/>
            <w:sz w:val="22"/>
          </w:rPr>
          <w:delText xml:space="preserve">(e.g., </w:delText>
        </w:r>
      </w:del>
      <w:del w:id="2439" w:author="tao huang" w:date="2018-10-26T17:22:00Z">
        <w:r w:rsidR="00350F86" w:rsidRPr="00A37575" w:rsidDel="00FF66F1">
          <w:rPr>
            <w:rFonts w:cs="Times New Roman"/>
            <w:sz w:val="22"/>
          </w:rPr>
          <w:delText xml:space="preserve">those </w:delText>
        </w:r>
      </w:del>
      <w:del w:id="2440" w:author="tao huang" w:date="2018-10-26T17:33:00Z">
        <w:r w:rsidR="00350F86" w:rsidRPr="00A37575" w:rsidDel="00B83AE7">
          <w:rPr>
            <w:rFonts w:cs="Times New Roman"/>
            <w:sz w:val="22"/>
          </w:rPr>
          <w:delText xml:space="preserve">retained </w:delText>
        </w:r>
      </w:del>
      <w:del w:id="2441" w:author="tao huang" w:date="2018-10-26T17:17:00Z">
        <w:r w:rsidR="00B17649" w:rsidRPr="00A37575" w:rsidDel="007432A4">
          <w:rPr>
            <w:rFonts w:cs="Times New Roman"/>
            <w:sz w:val="22"/>
          </w:rPr>
          <w:delText xml:space="preserve">in </w:delText>
        </w:r>
      </w:del>
      <w:del w:id="2442" w:author="tao huang" w:date="2018-10-26T17:33:00Z">
        <w:r w:rsidR="00B17649" w:rsidRPr="00A37575" w:rsidDel="00B83AE7">
          <w:rPr>
            <w:rFonts w:cs="Times New Roman"/>
            <w:sz w:val="22"/>
          </w:rPr>
          <w:delText>the ADL-own model</w:delText>
        </w:r>
      </w:del>
      <w:del w:id="2443"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2444" w:author="tao huang" w:date="2018-10-26T17:17:00Z">
        <w:r w:rsidR="00350F86" w:rsidRPr="00A37575" w:rsidDel="007432A4">
          <w:rPr>
            <w:rFonts w:cs="Times New Roman"/>
            <w:sz w:val="22"/>
          </w:rPr>
          <w:delText xml:space="preserve"> </w:delText>
        </w:r>
      </w:del>
      <w:del w:id="2445" w:author="tao huang" w:date="2018-10-26T17:22:00Z">
        <w:r w:rsidR="00B17649" w:rsidRPr="00A37575" w:rsidDel="00FF66F1">
          <w:rPr>
            <w:rFonts w:cs="Times New Roman"/>
            <w:sz w:val="22"/>
          </w:rPr>
          <w:delText>included in the ADL-intra model</w:delText>
        </w:r>
      </w:del>
      <w:del w:id="2446"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2447" w:author="tao huang" w:date="2018-10-26T17:22:00Z">
        <w:r w:rsidR="00FF66F1" w:rsidRPr="00A37575">
          <w:rPr>
            <w:rFonts w:cs="Times New Roman"/>
            <w:sz w:val="22"/>
          </w:rPr>
          <w:t>we try to prevent the ADL-</w:t>
        </w:r>
        <w:r w:rsidR="00FF66F1" w:rsidRPr="00A37575">
          <w:rPr>
            <w:rFonts w:cs="Times New Roman"/>
            <w:noProof/>
            <w:sz w:val="22"/>
            <w:rPrChange w:id="2448"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2449" w:author="tao huang" w:date="2018-10-26T17:23:00Z">
        <w:r w:rsidR="00FF66F1" w:rsidRPr="00A37575">
          <w:rPr>
            <w:rFonts w:cs="Times New Roman"/>
            <w:sz w:val="22"/>
          </w:rPr>
          <w:t>the cost of reduced efficiency</w:t>
        </w:r>
      </w:ins>
      <w:ins w:id="2450" w:author="tao huang" w:date="2018-11-04T15:47:00Z">
        <w:r w:rsidR="00DF3A06">
          <w:rPr>
            <w:rFonts w:cs="Times New Roman"/>
            <w:sz w:val="22"/>
          </w:rPr>
          <w:t xml:space="preserve">. </w:t>
        </w:r>
      </w:ins>
      <w:del w:id="2451" w:author="tao huang" w:date="2018-10-26T17:22:00Z">
        <w:r w:rsidR="00350F86" w:rsidRPr="00A37575" w:rsidDel="00FF66F1">
          <w:rPr>
            <w:rFonts w:cs="Times New Roman"/>
            <w:sz w:val="22"/>
          </w:rPr>
          <w:delText xml:space="preserve">This </w:delText>
        </w:r>
      </w:del>
      <w:ins w:id="2452"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2453" w:author="tao huang" w:date="2018-10-26T17:18:00Z">
        <w:r w:rsidR="007432A4" w:rsidRPr="00A37575">
          <w:rPr>
            <w:rFonts w:cs="Times New Roman"/>
            <w:sz w:val="22"/>
          </w:rPr>
          <w:t xml:space="preserve">in </w:t>
        </w:r>
      </w:ins>
      <w:del w:id="2454" w:author="tao huang" w:date="2018-10-26T17:18:00Z">
        <w:r w:rsidR="00350F86" w:rsidRPr="00A37575" w:rsidDel="007432A4">
          <w:rPr>
            <w:rFonts w:cs="Times New Roman"/>
            <w:sz w:val="22"/>
          </w:rPr>
          <w:delText xml:space="preserve">model </w:delText>
        </w:r>
      </w:del>
      <w:ins w:id="2455" w:author="tao huang" w:date="2018-10-26T17:18:00Z">
        <w:r w:rsidR="007432A4" w:rsidRPr="00A37575">
          <w:rPr>
            <w:rFonts w:cs="Times New Roman"/>
            <w:sz w:val="22"/>
          </w:rPr>
          <w:t xml:space="preserve">equation </w:t>
        </w:r>
      </w:ins>
      <w:r w:rsidR="00350F86" w:rsidRPr="00A37575">
        <w:rPr>
          <w:rFonts w:cs="Times New Roman"/>
          <w:sz w:val="22"/>
        </w:rPr>
        <w:t>(</w:t>
      </w:r>
      <w:ins w:id="2456" w:author="tao huang" w:date="2018-10-26T17:18:00Z">
        <w:r w:rsidR="007432A4" w:rsidRPr="00A37575">
          <w:rPr>
            <w:rFonts w:cs="Times New Roman"/>
            <w:sz w:val="22"/>
          </w:rPr>
          <w:t>8</w:t>
        </w:r>
      </w:ins>
      <w:del w:id="2457"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2458"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2459" w:author="tao huang" w:date="2018-10-26T17:18:00Z">
        <w:r w:rsidR="007432A4" w:rsidRPr="00A37575">
          <w:rPr>
            <w:rFonts w:cs="Times New Roman"/>
            <w:sz w:val="22"/>
          </w:rPr>
          <w:t xml:space="preserve">i.e., in equation </w:t>
        </w:r>
      </w:ins>
      <w:del w:id="2460"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2461" w:author="tao huang" w:date="2018-10-26T17:18:00Z">
        <w:r w:rsidR="007432A4" w:rsidRPr="00A37575">
          <w:rPr>
            <w:rFonts w:cs="Times New Roman"/>
            <w:sz w:val="22"/>
          </w:rPr>
          <w:t>7</w:t>
        </w:r>
      </w:ins>
      <w:del w:id="2462"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2463" w:author="tao huang" w:date="2018-10-26T17:18:00Z">
        <w:r w:rsidR="00350F86" w:rsidRPr="00A37575" w:rsidDel="007432A4">
          <w:rPr>
            <w:rFonts w:cs="Times New Roman"/>
            <w:sz w:val="22"/>
          </w:rPr>
          <w:delText xml:space="preserve">becomes </w:delText>
        </w:r>
      </w:del>
      <w:ins w:id="2464"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2465"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2466"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2467" w:author="tao huang" w:date="2018-10-28T22:39:00Z">
            <w:rPr>
              <w:rFonts w:cs="Times New Roman"/>
              <w:sz w:val="22"/>
            </w:rPr>
          </w:rPrChange>
        </w:rPr>
        <w:t xml:space="preserve">be </w:t>
      </w:r>
      <w:r w:rsidR="00D01B85" w:rsidRPr="00A37575">
        <w:rPr>
          <w:rFonts w:cs="Times New Roman"/>
          <w:noProof/>
          <w:sz w:val="22"/>
          <w:rPrChange w:id="2468" w:author="tao huang" w:date="2018-10-28T22:39:00Z">
            <w:rPr>
              <w:rFonts w:cs="Times New Roman"/>
              <w:sz w:val="22"/>
            </w:rPr>
          </w:rPrChange>
        </w:rPr>
        <w:t>removed</w:t>
      </w:r>
      <w:r w:rsidR="00D01B85" w:rsidRPr="00A37575">
        <w:rPr>
          <w:rFonts w:cs="Times New Roman"/>
          <w:sz w:val="22"/>
        </w:rPr>
        <w:t xml:space="preserve"> </w:t>
      </w:r>
      <w:del w:id="2469" w:author="tao huang" w:date="2018-10-26T17:19:00Z">
        <w:r w:rsidR="00D01B85" w:rsidRPr="00A37575" w:rsidDel="00475216">
          <w:rPr>
            <w:rFonts w:cs="Times New Roman"/>
            <w:sz w:val="22"/>
          </w:rPr>
          <w:delText>out of</w:delText>
        </w:r>
      </w:del>
      <w:ins w:id="2470"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2471" w:author="tao huang" w:date="2018-10-26T17:35:00Z">
        <w:r w:rsidR="009B16CC" w:rsidRPr="00A37575" w:rsidDel="00B83AE7">
          <w:rPr>
            <w:rFonts w:cs="Times New Roman"/>
            <w:sz w:val="22"/>
          </w:rPr>
          <w:delText xml:space="preserve">own </w:delText>
        </w:r>
      </w:del>
      <w:ins w:id="2472"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2473" w:author="tao huang" w:date="2018-10-26T17:35:00Z">
        <w:r w:rsidR="009B16CC" w:rsidRPr="00A37575" w:rsidDel="00B83AE7">
          <w:rPr>
            <w:rFonts w:cs="Times New Roman"/>
            <w:sz w:val="22"/>
          </w:rPr>
          <w:delText xml:space="preserve">raw </w:delText>
        </w:r>
      </w:del>
      <w:ins w:id="2474"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8"/>
      </w:r>
      <w:r w:rsidR="009B16CC" w:rsidRPr="00A37575">
        <w:rPr>
          <w:rFonts w:cs="Times New Roman"/>
          <w:sz w:val="22"/>
        </w:rPr>
        <w:t>.</w:t>
      </w: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lastRenderedPageBreak/>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2477" w:author="tao huang" w:date="2018-10-26T17:54:00Z"/>
          <w:rFonts w:cs="Times New Roman"/>
          <w:sz w:val="22"/>
        </w:rPr>
      </w:pPr>
    </w:p>
    <w:p w14:paraId="580E19A1" w14:textId="7CF62665" w:rsidR="00971633" w:rsidRPr="00A37575" w:rsidRDefault="000C6B58" w:rsidP="00971633">
      <w:pPr>
        <w:shd w:val="clear" w:color="auto" w:fill="FFFFFF" w:themeFill="background1"/>
        <w:spacing w:after="0" w:line="360" w:lineRule="auto"/>
        <w:rPr>
          <w:rFonts w:cs="Times New Roman"/>
          <w:sz w:val="22"/>
        </w:rPr>
      </w:pPr>
      <w:ins w:id="2478" w:author="Didier Soopramanien" w:date="2018-10-23T16:22:00Z">
        <w:del w:id="2479" w:author="tao huang" w:date="2018-10-26T17:24:00Z">
          <w:r w:rsidRPr="00A37575" w:rsidDel="002716B7">
            <w:rPr>
              <w:rFonts w:cs="Times New Roman"/>
              <w:sz w:val="22"/>
            </w:rPr>
            <w:delText>I</w:delText>
          </w:r>
        </w:del>
      </w:ins>
      <w:del w:id="2480" w:author="tao huang" w:date="2018-10-26T17:24:00Z">
        <w:r w:rsidR="00971633" w:rsidRPr="00A37575" w:rsidDel="002716B7">
          <w:rPr>
            <w:rFonts w:cs="Times New Roman"/>
            <w:sz w:val="22"/>
          </w:rPr>
          <w:delText>A</w:delText>
        </w:r>
      </w:del>
      <w:ins w:id="2481" w:author="Didier Soopramanien" w:date="2018-10-23T16:58:00Z">
        <w:del w:id="2482" w:author="tao huang" w:date="2018-10-26T17:24:00Z">
          <w:r w:rsidR="003F37F2" w:rsidRPr="00A37575" w:rsidDel="002716B7">
            <w:rPr>
              <w:rFonts w:cs="Times New Roman"/>
              <w:sz w:val="22"/>
            </w:rPr>
            <w:delText>n</w:delText>
          </w:r>
        </w:del>
      </w:ins>
      <w:del w:id="2483" w:author="tao huang" w:date="2018-10-26T17:24:00Z">
        <w:r w:rsidR="00971633" w:rsidRPr="00A37575" w:rsidDel="002716B7">
          <w:rPr>
            <w:rFonts w:cs="Times New Roman"/>
            <w:sz w:val="22"/>
          </w:rPr>
          <w:delText>t</w:delText>
        </w:r>
      </w:del>
      <w:ins w:id="2484"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2485"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2486"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2487"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2488" w:author="tao huang" w:date="2018-10-26T17:54:00Z">
        <w:r w:rsidR="00036DD3" w:rsidRPr="00A37575">
          <w:rPr>
            <w:rFonts w:cs="Times New Roman"/>
            <w:sz w:val="22"/>
          </w:rPr>
          <w:t xml:space="preserve">the </w:t>
        </w:r>
      </w:ins>
      <w:del w:id="2489"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2490" w:author="Didier Soopramanien" w:date="2018-10-23T16:59:00Z">
        <w:r w:rsidR="00503C80" w:rsidRPr="00A37575">
          <w:rPr>
            <w:rFonts w:cs="Times New Roman"/>
            <w:sz w:val="22"/>
          </w:rPr>
          <w:t xml:space="preserve"> If this is not the case, </w:t>
        </w:r>
      </w:ins>
      <w:del w:id="2491" w:author="Didier Soopramanien" w:date="2018-10-23T16:59:00Z">
        <w:r w:rsidR="00F546B0" w:rsidRPr="00A37575" w:rsidDel="00503C80">
          <w:rPr>
            <w:rFonts w:cs="Times New Roman"/>
            <w:sz w:val="22"/>
          </w:rPr>
          <w:delText xml:space="preserve"> W</w:delText>
        </w:r>
      </w:del>
      <w:ins w:id="2492"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2493"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2494"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2495"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2496" w:author="Didier Soopramanien" w:date="2018-10-23T17:00:00Z">
        <w:del w:id="2497" w:author="tao huang" w:date="2018-10-26T17:55:00Z">
          <w:r w:rsidR="00503C80" w:rsidRPr="00A37575" w:rsidDel="00EF3497">
            <w:rPr>
              <w:rFonts w:cs="Times New Roman"/>
              <w:sz w:val="22"/>
            </w:rPr>
            <w:delText>can</w:delText>
          </w:r>
        </w:del>
      </w:ins>
      <w:del w:id="2498"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2499" w:author="tao huang" w:date="2018-10-26T17:55:00Z">
        <w:r w:rsidR="00EF3497" w:rsidRPr="00A37575">
          <w:rPr>
            <w:rFonts w:cs="Times New Roman"/>
            <w:sz w:val="22"/>
          </w:rPr>
          <w:t xml:space="preserve">For example, </w:t>
        </w:r>
      </w:ins>
      <w:del w:id="2500" w:author="tao huang" w:date="2018-10-26T17:55:00Z">
        <w:r w:rsidR="001B5063" w:rsidRPr="00A37575" w:rsidDel="00EF3497">
          <w:rPr>
            <w:rFonts w:cs="Times New Roman"/>
            <w:sz w:val="22"/>
          </w:rPr>
          <w:delText>W</w:delText>
        </w:r>
      </w:del>
      <w:ins w:id="2501"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2502" w:author="tao huang" w:date="2018-10-28T22:39:00Z">
            <w:rPr>
              <w:rFonts w:cs="Times New Roman"/>
              <w:sz w:val="22"/>
            </w:rPr>
          </w:rPrChange>
        </w:rPr>
        <w:t>and</w:t>
      </w:r>
      <w:r w:rsidR="00DF714C" w:rsidRPr="00A37575">
        <w:rPr>
          <w:rFonts w:cs="Times New Roman"/>
          <w:sz w:val="22"/>
        </w:rPr>
        <w:t xml:space="preserve"> we obtain the </w:t>
      </w:r>
      <w:ins w:id="2503" w:author="韬 黄" w:date="2018-11-03T22:51:00Z">
        <w:r w:rsidR="008A0C00" w:rsidRPr="008A0C00">
          <w:rPr>
            <w:rFonts w:cs="Times New Roman"/>
            <w:sz w:val="22"/>
          </w:rPr>
          <w:t xml:space="preserve">corresponding </w:t>
        </w:r>
      </w:ins>
      <w:r w:rsidR="00DF714C" w:rsidRPr="00A37575">
        <w:rPr>
          <w:rFonts w:cs="Times New Roman"/>
          <w:sz w:val="22"/>
        </w:rPr>
        <w:t xml:space="preserve">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2504" w:author="Didier Soopramanien" w:date="2018-10-23T17:00:00Z">
        <w:r w:rsidR="00503C80" w:rsidRPr="00A37575">
          <w:rPr>
            <w:rFonts w:cs="Times New Roman"/>
            <w:sz w:val="22"/>
          </w:rPr>
          <w:t>keep</w:t>
        </w:r>
      </w:ins>
      <w:del w:id="2505"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del w:id="2506" w:author="tao huang" w:date="2018-11-04T15:09:00Z">
        <w:r w:rsidR="00A55F09" w:rsidRPr="00A37575" w:rsidDel="009A1958">
          <w:rPr>
            <w:rStyle w:val="FootnoteReference"/>
            <w:rFonts w:cs="Times New Roman"/>
            <w:sz w:val="22"/>
          </w:rPr>
          <w:footnoteReference w:id="9"/>
        </w:r>
      </w:del>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2528" w:author="tao huang" w:date="2018-10-28T22:39:00Z">
            <w:rPr>
              <w:rFonts w:cs="Times New Roman"/>
              <w:sz w:val="22"/>
            </w:rPr>
          </w:rPrChange>
        </w:rPr>
        <w:t>be rejected</w:t>
      </w:r>
      <w:r w:rsidR="00971633" w:rsidRPr="00A37575">
        <w:rPr>
          <w:rFonts w:cs="Times New Roman"/>
          <w:sz w:val="22"/>
        </w:rPr>
        <w:t xml:space="preserve"> </w:t>
      </w:r>
      <w:del w:id="2529" w:author="tao huang" w:date="2018-10-28T22:34:00Z">
        <w:r w:rsidR="00721700" w:rsidRPr="00A37575" w:rsidDel="00941EFB">
          <w:rPr>
            <w:rFonts w:cs="Times New Roman"/>
            <w:noProof/>
            <w:sz w:val="22"/>
            <w:rPrChange w:id="2530" w:author="tao huang" w:date="2018-10-28T22:39:00Z">
              <w:rPr>
                <w:rFonts w:cs="Times New Roman"/>
                <w:sz w:val="22"/>
              </w:rPr>
            </w:rPrChange>
          </w:rPr>
          <w:delText>only</w:delText>
        </w:r>
        <w:r w:rsidR="00721700" w:rsidRPr="00A37575" w:rsidDel="00941EFB">
          <w:rPr>
            <w:rFonts w:cs="Times New Roman"/>
            <w:sz w:val="22"/>
          </w:rPr>
          <w:delText xml:space="preserve"> </w:delText>
        </w:r>
      </w:del>
      <w:ins w:id="2531" w:author="Didier Soopramanien" w:date="2018-10-23T17:00:00Z">
        <w:r w:rsidR="00503C80" w:rsidRPr="00A37575">
          <w:rPr>
            <w:rFonts w:cs="Times New Roman"/>
            <w:sz w:val="22"/>
          </w:rPr>
          <w:t>if</w:t>
        </w:r>
      </w:ins>
      <w:del w:id="2532"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2533" w:author="tao huang" w:date="2018-10-28T22:34:00Z">
        <w:r w:rsidR="00971633" w:rsidRPr="00A37575" w:rsidDel="00941EFB">
          <w:rPr>
            <w:rFonts w:cs="Times New Roman"/>
            <w:sz w:val="22"/>
          </w:rPr>
          <w:delText xml:space="preserve">none </w:delText>
        </w:r>
      </w:del>
      <w:ins w:id="2534" w:author="tao huang" w:date="2018-10-28T22:34:00Z">
        <w:r w:rsidR="00941EFB" w:rsidRPr="00A37575">
          <w:rPr>
            <w:rFonts w:cs="Times New Roman"/>
            <w:sz w:val="22"/>
            <w:rPrChange w:id="2535"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2536" w:author="tao huang" w:date="2018-10-28T22:39:00Z">
            <w:rPr>
              <w:rFonts w:cs="Times New Roman"/>
              <w:sz w:val="22"/>
            </w:rPr>
          </w:rPrChange>
        </w:rPr>
        <w:t>th</w:t>
      </w:r>
      <w:r w:rsidR="00416078" w:rsidRPr="00A37575">
        <w:rPr>
          <w:rFonts w:cs="Times New Roman"/>
          <w:noProof/>
          <w:sz w:val="22"/>
          <w:rPrChange w:id="2537" w:author="tao huang" w:date="2018-10-28T22:39:00Z">
            <w:rPr>
              <w:rFonts w:cs="Times New Roman"/>
              <w:sz w:val="22"/>
            </w:rPr>
          </w:rPrChange>
        </w:rPr>
        <w:t>e</w:t>
      </w:r>
      <w:r w:rsidR="00971633" w:rsidRPr="00A37575">
        <w:rPr>
          <w:rFonts w:cs="Times New Roman"/>
          <w:noProof/>
          <w:sz w:val="22"/>
          <w:rPrChange w:id="2538" w:author="tao huang" w:date="2018-10-28T22:39:00Z">
            <w:rPr>
              <w:rFonts w:cs="Times New Roman"/>
              <w:sz w:val="22"/>
            </w:rPr>
          </w:rPrChange>
        </w:rPr>
        <w:t>se p-value</w:t>
      </w:r>
      <w:ins w:id="2539" w:author="tao huang" w:date="2018-10-28T22:32:00Z">
        <w:r w:rsidR="00941EFB" w:rsidRPr="00A37575">
          <w:rPr>
            <w:rFonts w:cs="Times New Roman"/>
            <w:noProof/>
            <w:sz w:val="22"/>
            <w:rPrChange w:id="2540"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2541" w:author="tao huang" w:date="2018-10-28T22:32:00Z">
        <w:r w:rsidR="00971633" w:rsidRPr="00A37575" w:rsidDel="00941EFB">
          <w:rPr>
            <w:rFonts w:cs="Times New Roman"/>
            <w:sz w:val="22"/>
          </w:rPr>
          <w:delText xml:space="preserve">is </w:delText>
        </w:r>
      </w:del>
      <w:ins w:id="2542" w:author="tao huang" w:date="2018-10-28T22:33:00Z">
        <w:r w:rsidR="00941EFB" w:rsidRPr="00A37575">
          <w:rPr>
            <w:rFonts w:cs="Times New Roman"/>
            <w:sz w:val="22"/>
            <w:rPrChange w:id="2543" w:author="tao huang" w:date="2018-10-28T22:39:00Z">
              <w:rPr>
                <w:rFonts w:cs="Times New Roman"/>
                <w:color w:val="833C0B" w:themeColor="accent2" w:themeShade="80"/>
                <w:sz w:val="22"/>
              </w:rPr>
            </w:rPrChange>
          </w:rPr>
          <w:t>is</w:t>
        </w:r>
      </w:ins>
      <w:ins w:id="2544" w:author="tao huang" w:date="2018-10-28T22:32:00Z">
        <w:r w:rsidR="00941EFB" w:rsidRPr="00A37575">
          <w:rPr>
            <w:rFonts w:cs="Times New Roman"/>
            <w:sz w:val="22"/>
          </w:rPr>
          <w:t xml:space="preserve"> </w:t>
        </w:r>
      </w:ins>
      <w:r w:rsidR="00971633" w:rsidRPr="00A37575">
        <w:rPr>
          <w:rFonts w:cs="Times New Roman"/>
          <w:sz w:val="22"/>
        </w:rPr>
        <w:t xml:space="preserve">below </w:t>
      </w:r>
      <w:ins w:id="2545" w:author="tao huang" w:date="2018-10-28T22:32:00Z">
        <w:r w:rsidR="00941EFB" w:rsidRPr="00A37575">
          <w:rPr>
            <w:rFonts w:cs="Times New Roman"/>
            <w:sz w:val="22"/>
            <w:rPrChange w:id="2546" w:author="tao huang" w:date="2018-10-28T22:39:00Z">
              <w:rPr>
                <w:rFonts w:cs="Times New Roman"/>
                <w:color w:val="833C0B" w:themeColor="accent2" w:themeShade="80"/>
                <w:sz w:val="22"/>
              </w:rPr>
            </w:rPrChange>
          </w:rPr>
          <w:t>a</w:t>
        </w:r>
      </w:ins>
      <w:ins w:id="2547" w:author="Didier Soopramanien" w:date="2018-10-23T17:00:00Z">
        <w:del w:id="2548" w:author="tao huang" w:date="2018-10-28T22:32:00Z">
          <w:r w:rsidR="00712359" w:rsidRPr="00A37575" w:rsidDel="00941EFB">
            <w:rPr>
              <w:rFonts w:cs="Times New Roman"/>
              <w:sz w:val="22"/>
            </w:rPr>
            <w:delText>a</w:delText>
          </w:r>
        </w:del>
      </w:ins>
      <w:del w:id="2549"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2550" w:author="Didier Soopramanien" w:date="2018-10-23T17:01:00Z">
        <w:del w:id="2551" w:author="tao huang" w:date="2018-10-26T17:58:00Z">
          <w:r w:rsidR="00712359" w:rsidRPr="00A37575" w:rsidDel="00657EE2">
            <w:rPr>
              <w:rFonts w:cs="Times New Roman"/>
              <w:sz w:val="22"/>
            </w:rPr>
            <w:delText>avoid</w:delText>
          </w:r>
        </w:del>
      </w:ins>
      <w:del w:id="2552" w:author="tao huang" w:date="2018-10-26T17:58:00Z">
        <w:r w:rsidR="00971633" w:rsidRPr="00A37575" w:rsidDel="00657EE2">
          <w:rPr>
            <w:rFonts w:cs="Times New Roman"/>
            <w:sz w:val="22"/>
          </w:rPr>
          <w:delText>mitigate</w:delText>
        </w:r>
      </w:del>
      <w:ins w:id="2553" w:author="tao huang" w:date="2018-10-26T17:58:00Z">
        <w:r w:rsidR="00657EE2" w:rsidRPr="00A37575">
          <w:rPr>
            <w:rFonts w:cs="Times New Roman"/>
            <w:sz w:val="22"/>
          </w:rPr>
          <w:t>mitigate</w:t>
        </w:r>
      </w:ins>
      <w:r w:rsidR="00971633" w:rsidRPr="00A37575">
        <w:rPr>
          <w:rFonts w:cs="Times New Roman"/>
          <w:sz w:val="22"/>
        </w:rPr>
        <w:t xml:space="preserve"> </w:t>
      </w:r>
      <w:del w:id="2554" w:author="Didier Soopramanien" w:date="2018-10-23T17:01:00Z">
        <w:r w:rsidR="00971633" w:rsidRPr="00A37575" w:rsidDel="00712359">
          <w:rPr>
            <w:rFonts w:cs="Times New Roman"/>
            <w:sz w:val="22"/>
          </w:rPr>
          <w:delText xml:space="preserve">the </w:delText>
        </w:r>
      </w:del>
      <w:ins w:id="2555" w:author="Didier Soopramanien" w:date="2018-10-23T17:01:00Z">
        <w:r w:rsidR="00712359" w:rsidRPr="00A37575">
          <w:rPr>
            <w:rFonts w:cs="Times New Roman"/>
            <w:sz w:val="22"/>
          </w:rPr>
          <w:t xml:space="preserve">the </w:t>
        </w:r>
        <w:del w:id="2556"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2557" w:author="tao huang" w:date="2018-10-26T17:57:00Z">
        <w:r w:rsidR="00BA7055" w:rsidRPr="00A37575">
          <w:rPr>
            <w:rFonts w:cs="Times New Roman"/>
            <w:sz w:val="22"/>
          </w:rPr>
          <w:t>multiple</w:t>
        </w:r>
      </w:ins>
      <w:ins w:id="2558" w:author="Didier Soopramanien" w:date="2018-10-23T17:01:00Z">
        <w:r w:rsidR="008D24A1" w:rsidRPr="00A37575">
          <w:rPr>
            <w:rFonts w:cs="Times New Roman"/>
            <w:sz w:val="22"/>
          </w:rPr>
          <w:t xml:space="preserve"> comparison</w:t>
        </w:r>
      </w:ins>
      <w:ins w:id="2559" w:author="tao huang" w:date="2018-10-26T17:57:00Z">
        <w:r w:rsidR="00BA7055" w:rsidRPr="00A37575">
          <w:rPr>
            <w:rFonts w:cs="Times New Roman"/>
            <w:sz w:val="22"/>
          </w:rPr>
          <w:t xml:space="preserve"> </w:t>
        </w:r>
        <w:r w:rsidR="00BA7055" w:rsidRPr="00A37575">
          <w:rPr>
            <w:rFonts w:cs="Times New Roman"/>
            <w:noProof/>
            <w:sz w:val="22"/>
            <w:rPrChange w:id="2560" w:author="tao huang" w:date="2018-10-28T22:39:00Z">
              <w:rPr>
                <w:rFonts w:cs="Times New Roman"/>
                <w:sz w:val="22"/>
              </w:rPr>
            </w:rPrChange>
          </w:rPr>
          <w:t>proble</w:t>
        </w:r>
      </w:ins>
      <w:ins w:id="2561" w:author="tao huang" w:date="2018-10-26T17:58:00Z">
        <w:r w:rsidR="00BA7055" w:rsidRPr="00A37575">
          <w:rPr>
            <w:rFonts w:cs="Times New Roman"/>
            <w:noProof/>
            <w:sz w:val="22"/>
            <w:rPrChange w:id="2562" w:author="tao huang" w:date="2018-10-28T22:39:00Z">
              <w:rPr>
                <w:rFonts w:cs="Times New Roman"/>
                <w:sz w:val="22"/>
              </w:rPr>
            </w:rPrChange>
          </w:rPr>
          <w:t>m</w:t>
        </w:r>
      </w:ins>
      <w:ins w:id="2563" w:author="Didier Soopramanien" w:date="2018-10-23T17:01:00Z">
        <w:del w:id="2564" w:author="tao huang" w:date="2018-10-26T17:57:00Z">
          <w:r w:rsidR="008D24A1" w:rsidRPr="00A37575" w:rsidDel="00BA7055">
            <w:rPr>
              <w:rFonts w:cs="Times New Roman"/>
              <w:sz w:val="22"/>
            </w:rPr>
            <w:delText xml:space="preserve">s </w:delText>
          </w:r>
        </w:del>
        <w:del w:id="2565" w:author="tao huang" w:date="2018-10-26T17:58:00Z">
          <w:r w:rsidR="008D24A1" w:rsidRPr="00A37575" w:rsidDel="00BA7055">
            <w:rPr>
              <w:rFonts w:cs="Times New Roman"/>
              <w:sz w:val="22"/>
            </w:rPr>
            <w:delText>using different thresholds</w:delText>
          </w:r>
        </w:del>
      </w:ins>
      <w:del w:id="2566"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ins w:id="2567" w:author="tao huang" w:date="2018-11-04T15:09:00Z">
        <w:r w:rsidR="009A1958" w:rsidRPr="00A37575">
          <w:rPr>
            <w:rStyle w:val="FootnoteReference"/>
            <w:rFonts w:cs="Times New Roman"/>
            <w:sz w:val="22"/>
          </w:rPr>
          <w:footnoteReference w:id="10"/>
        </w:r>
      </w:ins>
      <w:r w:rsidR="00971633" w:rsidRPr="00A37575">
        <w:rPr>
          <w:rFonts w:cs="Times New Roman"/>
          <w:sz w:val="22"/>
        </w:rPr>
        <w:t>.</w:t>
      </w:r>
      <w:del w:id="2591" w:author="韬 黄" w:date="2018-11-05T16:12:00Z">
        <w:r w:rsidR="00971633" w:rsidRPr="00A37575" w:rsidDel="009C5CF0">
          <w:rPr>
            <w:rFonts w:cs="Times New Roman"/>
            <w:sz w:val="22"/>
          </w:rPr>
          <w:delText xml:space="preserve"> </w:delText>
        </w:r>
      </w:del>
      <w:r w:rsidR="00971633" w:rsidRPr="00A37575">
        <w:rPr>
          <w:rFonts w:cs="Times New Roman"/>
          <w:sz w:val="22"/>
        </w:rPr>
        <w:t xml:space="preserve">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2592" w:author="Didier Soopramanien" w:date="2018-10-23T17:01:00Z">
        <w:r w:rsidR="00971633" w:rsidRPr="00A37575" w:rsidDel="008D24A1">
          <w:rPr>
            <w:rFonts w:cs="Times New Roman"/>
            <w:sz w:val="22"/>
          </w:rPr>
          <w:delText>the</w:delText>
        </w:r>
      </w:del>
      <w:ins w:id="2593" w:author="Didier Soopramanien" w:date="2018-10-23T17:01:00Z">
        <w:del w:id="2594" w:author="tao huang" w:date="2018-10-26T17:58:00Z">
          <w:r w:rsidR="008D24A1" w:rsidRPr="00A37575" w:rsidDel="00657EE2">
            <w:rPr>
              <w:rFonts w:cs="Times New Roman"/>
              <w:sz w:val="22"/>
            </w:rPr>
            <w:delText>a</w:delText>
          </w:r>
        </w:del>
      </w:ins>
      <w:del w:id="2595"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2596"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2597"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2598" w:author="tao huang" w:date="2018-10-28T22:39:00Z">
            <w:rPr>
              <w:rFonts w:cs="Times New Roman"/>
              <w:sz w:val="22"/>
            </w:rPr>
          </w:rPrChange>
        </w:rPr>
        <w:t>are</w:t>
      </w:r>
      <w:r w:rsidR="00971633" w:rsidRPr="00A37575">
        <w:rPr>
          <w:rFonts w:cs="Times New Roman"/>
          <w:noProof/>
          <w:sz w:val="22"/>
          <w:rPrChange w:id="2599" w:author="tao huang" w:date="2018-10-28T22:39:00Z">
            <w:rPr>
              <w:rFonts w:cs="Times New Roman"/>
              <w:sz w:val="22"/>
            </w:rPr>
          </w:rPrChange>
        </w:rPr>
        <w:t xml:space="preserve"> </w:t>
      </w:r>
      <w:r w:rsidR="00B05093" w:rsidRPr="00A37575">
        <w:rPr>
          <w:rFonts w:cs="Times New Roman"/>
          <w:noProof/>
          <w:sz w:val="22"/>
          <w:rPrChange w:id="2600" w:author="tao huang" w:date="2018-10-28T22:39:00Z">
            <w:rPr>
              <w:rFonts w:cs="Times New Roman"/>
              <w:sz w:val="22"/>
            </w:rPr>
          </w:rPrChange>
        </w:rPr>
        <w:t xml:space="preserve">usually </w:t>
      </w:r>
      <w:r w:rsidR="002F2385" w:rsidRPr="00A37575">
        <w:rPr>
          <w:rFonts w:cs="Times New Roman"/>
          <w:noProof/>
          <w:sz w:val="22"/>
          <w:rPrChange w:id="2601"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2602"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4618C4">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 </w:instrText>
      </w:r>
      <w:r w:rsidR="002D3F4E">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bmRhcnktdGl0bGU+PC90aXRsZXM+PHBlcmlvZGljYWw+PGZ1bGwtdGl0bGU+Sm91cm5hbCBvZiBB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</w:fldData>
        </w:fldChar>
      </w:r>
      <w:r w:rsidR="002D3F4E">
        <w:rPr>
          <w:rFonts w:cs="Times New Roman"/>
          <w:sz w:val="22"/>
        </w:rPr>
        <w:instrText xml:space="preserve"> ADDIN EN.CITE.DATA </w:instrText>
      </w:r>
      <w:r w:rsidR="002D3F4E">
        <w:rPr>
          <w:rFonts w:cs="Times New Roman"/>
          <w:sz w:val="22"/>
        </w:rPr>
      </w:r>
      <w:r w:rsidR="002D3F4E">
        <w:rPr>
          <w:rFonts w:cs="Times New Roman"/>
          <w:sz w:val="22"/>
        </w:rPr>
        <w:fldChar w:fldCharType="end"/>
      </w:r>
      <w:r w:rsidR="00971633" w:rsidRPr="004618C4">
        <w:rPr>
          <w:rFonts w:cs="Times New Roman"/>
          <w:sz w:val="22"/>
          <w:rPrChange w:id="2603" w:author="tao huang" w:date="2018-10-28T22:39:00Z">
            <w:rPr>
              <w:rFonts w:cs="Times New Roman"/>
              <w:sz w:val="22"/>
            </w:rPr>
          </w:rPrChange>
        </w:rPr>
      </w:r>
      <w:r w:rsidR="00971633" w:rsidRPr="004618C4">
        <w:rPr>
          <w:rFonts w:cs="Times New Roman"/>
          <w:sz w:val="22"/>
          <w:rPrChange w:id="2604" w:author="tao huang" w:date="2018-10-28T22:39:00Z">
            <w:rPr>
              <w:rFonts w:cs="Times New Roman"/>
              <w:sz w:val="22"/>
            </w:rPr>
          </w:rPrChange>
        </w:rPr>
        <w:fldChar w:fldCharType="separate"/>
      </w:r>
      <w:r w:rsidR="002D3F4E">
        <w:rPr>
          <w:rFonts w:cs="Times New Roman"/>
          <w:noProof/>
          <w:sz w:val="22"/>
        </w:rPr>
        <w:t>(e.g., Donald W K Andrews, 1993; Donald W. K. Andrews &amp; Ploberger, 1994; Bai &amp; Perron, 1998, 2003; Brown, Durbin, &amp; Evans, 1975)</w:t>
      </w:r>
      <w:r w:rsidR="00971633" w:rsidRPr="004618C4">
        <w:rPr>
          <w:rFonts w:cs="Times New Roman"/>
          <w:sz w:val="22"/>
        </w:rPr>
        <w:fldChar w:fldCharType="end"/>
      </w:r>
      <w:r w:rsidR="00971633" w:rsidRPr="00A37575">
        <w:rPr>
          <w:rFonts w:cs="Times New Roman"/>
          <w:sz w:val="22"/>
        </w:rPr>
        <w:t>. In</w:t>
      </w:r>
      <w:ins w:id="2605" w:author="Didier Soopramanien" w:date="2018-10-23T17:02:00Z">
        <w:r w:rsidR="008D24A1" w:rsidRPr="00A37575">
          <w:rPr>
            <w:rFonts w:cs="Times New Roman"/>
            <w:sz w:val="22"/>
          </w:rPr>
          <w:t xml:space="preserve"> </w:t>
        </w:r>
        <w:r w:rsidR="008D24A1" w:rsidRPr="00A37575">
          <w:rPr>
            <w:rFonts w:cs="Times New Roman"/>
            <w:sz w:val="22"/>
          </w:rPr>
          <w:lastRenderedPageBreak/>
          <w:t>our</w:t>
        </w:r>
      </w:ins>
      <w:del w:id="2606"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2607" w:author="Didier Soopramanien" w:date="2018-10-23T17:02:00Z">
        <w:r w:rsidR="006B6B63" w:rsidRPr="00A37575">
          <w:rPr>
            <w:rFonts w:cs="Times New Roman"/>
            <w:sz w:val="22"/>
          </w:rPr>
          <w:t xml:space="preserve">we only need to know if </w:t>
        </w:r>
      </w:ins>
      <w:del w:id="2608"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2609"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2610" w:author="tao huang" w:date="2018-10-26T17:59:00Z">
        <w:r w:rsidR="00657EE2" w:rsidRPr="00A37575">
          <w:rPr>
            <w:rFonts w:cs="Times New Roman"/>
            <w:sz w:val="22"/>
          </w:rPr>
          <w:t xml:space="preserve"> which</w:t>
        </w:r>
      </w:ins>
      <w:r w:rsidR="00971633" w:rsidRPr="00A37575">
        <w:rPr>
          <w:rFonts w:cs="Times New Roman"/>
          <w:sz w:val="22"/>
        </w:rPr>
        <w:t xml:space="preserve"> </w:t>
      </w:r>
      <w:del w:id="2611" w:author="Didier Soopramanien" w:date="2018-10-23T17:03:00Z">
        <w:r w:rsidR="00971633" w:rsidRPr="00A37575" w:rsidDel="005F6EEB">
          <w:rPr>
            <w:rFonts w:cs="Times New Roman"/>
            <w:sz w:val="22"/>
          </w:rPr>
          <w:delText>which serves for this</w:delText>
        </w:r>
      </w:del>
      <w:ins w:id="2612" w:author="Didier Soopramanien" w:date="2018-10-23T17:03:00Z">
        <w:r w:rsidR="005F6EEB" w:rsidRPr="00A37575">
          <w:rPr>
            <w:rFonts w:cs="Times New Roman"/>
            <w:sz w:val="22"/>
          </w:rPr>
          <w:t xml:space="preserve">is appropriate for that </w:t>
        </w:r>
      </w:ins>
      <w:del w:id="2613"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2614"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2615" w:author="Didier Soopramanien" w:date="2018-10-23T17:03:00Z">
        <w:r w:rsidR="00AB3DE8" w:rsidRPr="00A37575">
          <w:rPr>
            <w:rFonts w:cs="Times New Roman"/>
            <w:sz w:val="22"/>
          </w:rPr>
          <w:t>ing</w:t>
        </w:r>
      </w:ins>
      <w:del w:id="2616"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2617" w:author="Didier Soopramanien" w:date="2018-10-23T17:04:00Z">
        <w:r w:rsidR="00AB3DE8" w:rsidRPr="00A37575">
          <w:rPr>
            <w:rFonts w:cs="Times New Roman"/>
            <w:noProof/>
            <w:sz w:val="22"/>
          </w:rPr>
          <w:t xml:space="preserve">. </w:t>
        </w:r>
      </w:ins>
      <w:del w:id="2618" w:author="Didier Soopramanien" w:date="2018-10-23T17:04:00Z">
        <w:r w:rsidR="00971633" w:rsidRPr="00A37575" w:rsidDel="00AB3DE8">
          <w:rPr>
            <w:rFonts w:cs="Times New Roman"/>
            <w:sz w:val="22"/>
          </w:rPr>
          <w:delText xml:space="preserve"> and w</w:delText>
        </w:r>
      </w:del>
      <w:ins w:id="2619" w:author="Didier Soopramanien" w:date="2018-10-23T17:04:00Z">
        <w:del w:id="2620" w:author="tao huang" w:date="2018-10-25T11:50:00Z">
          <w:r w:rsidR="00AB3DE8" w:rsidRPr="00A37575" w:rsidDel="00001079">
            <w:rPr>
              <w:rFonts w:cs="Times New Roman"/>
              <w:sz w:val="22"/>
            </w:rPr>
            <w:delText>W</w:delText>
          </w:r>
        </w:del>
      </w:ins>
      <w:del w:id="2621"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2622" w:author="Didier Soopramanien" w:date="2018-10-23T17:04:00Z">
        <w:del w:id="2623" w:author="tao huang" w:date="2018-10-25T11:50:00Z">
          <w:r w:rsidR="00AB3DE8" w:rsidRPr="00A37575" w:rsidDel="00001079">
            <w:rPr>
              <w:rFonts w:cs="Times New Roman"/>
              <w:noProof/>
              <w:sz w:val="22"/>
            </w:rPr>
            <w:delText xml:space="preserve">ecause they </w:delText>
          </w:r>
        </w:del>
      </w:ins>
      <w:del w:id="2624" w:author="tao huang" w:date="2018-10-25T11:50:00Z">
        <w:r w:rsidR="00971633" w:rsidRPr="00A37575" w:rsidDel="00001079">
          <w:rPr>
            <w:rFonts w:cs="Times New Roman"/>
            <w:noProof/>
            <w:sz w:val="22"/>
          </w:rPr>
          <w:delText xml:space="preserve"> taking into account the</w:delText>
        </w:r>
      </w:del>
      <w:ins w:id="2625" w:author="Didier Soopramanien" w:date="2018-10-23T17:04:00Z">
        <w:del w:id="2626" w:author="tao huang" w:date="2018-10-25T11:50:00Z">
          <w:r w:rsidR="00AB3DE8" w:rsidRPr="00A37575" w:rsidDel="00001079">
            <w:rPr>
              <w:rFonts w:cs="Times New Roman"/>
              <w:noProof/>
              <w:sz w:val="22"/>
            </w:rPr>
            <w:delText>consider</w:delText>
          </w:r>
        </w:del>
      </w:ins>
      <w:del w:id="2627"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2628" w:author="Didier Soopramanien" w:date="2018-10-23T17:05:00Z">
        <w:r w:rsidR="000D1F5D" w:rsidRPr="00A37575">
          <w:rPr>
            <w:rFonts w:cs="Times New Roman"/>
            <w:sz w:val="22"/>
          </w:rPr>
          <w:t xml:space="preserve"> summa</w:t>
        </w:r>
      </w:ins>
      <w:ins w:id="2629" w:author="Didier Soopramanien" w:date="2018-10-23T17:06:00Z">
        <w:r w:rsidR="000D1F5D" w:rsidRPr="00A37575">
          <w:rPr>
            <w:rFonts w:cs="Times New Roman"/>
            <w:sz w:val="22"/>
          </w:rPr>
          <w:t xml:space="preserve">ry </w:t>
        </w:r>
      </w:ins>
      <w:del w:id="2630"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2631" w:author="Didier Soopramanien" w:date="2018-10-23T17:06:00Z">
        <w:r w:rsidR="00971633" w:rsidRPr="00A37575" w:rsidDel="000D1F5D">
          <w:rPr>
            <w:rFonts w:cs="Times New Roman"/>
            <w:sz w:val="22"/>
          </w:rPr>
          <w:delText>to</w:delText>
        </w:r>
      </w:del>
      <w:ins w:id="2632" w:author="Didier Soopramanien" w:date="2018-10-23T17:06:00Z">
        <w:r w:rsidR="000D1F5D" w:rsidRPr="00A37575">
          <w:rPr>
            <w:rFonts w:cs="Times New Roman"/>
            <w:sz w:val="22"/>
          </w:rPr>
          <w:t xml:space="preserve">for the </w:t>
        </w:r>
      </w:ins>
      <w:del w:id="2633"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2634" w:author="Didier Soopramanien" w:date="2018-10-23T17:06:00Z">
        <w:r w:rsidR="00971633" w:rsidRPr="00A37575" w:rsidDel="000D1F5D">
          <w:rPr>
            <w:rFonts w:cs="Times New Roman"/>
            <w:noProof/>
            <w:sz w:val="22"/>
          </w:rPr>
          <w:delText>ing</w:delText>
        </w:r>
      </w:del>
      <w:ins w:id="2635"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2636"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9C1BEB">
          <w:rPr>
            <w:rFonts w:cs="Times New Roman"/>
            <w:noProof/>
            <w:sz w:val="22"/>
          </w:rPr>
          <w:t>intra-IC model</w:t>
        </w:r>
      </w:ins>
      <w:r w:rsidR="00CD589F" w:rsidRPr="009C1BEB">
        <w:rPr>
          <w:rFonts w:cs="Times New Roman"/>
          <w:noProof/>
          <w:sz w:val="22"/>
        </w:rPr>
        <w:t>.</w:t>
      </w:r>
      <w:r w:rsidR="00CD589F" w:rsidRPr="00A37575">
        <w:rPr>
          <w:rFonts w:cs="Times New Roman"/>
          <w:noProof/>
          <w:sz w:val="22"/>
        </w:rPr>
        <w:t xml:space="preserve"> </w:t>
      </w:r>
      <w:del w:id="2637"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024150DA" w:rsidR="00971633" w:rsidRPr="00A37575" w:rsidDel="008F7ECD" w:rsidRDefault="00971633" w:rsidP="00971633">
      <w:pPr>
        <w:shd w:val="clear" w:color="auto" w:fill="FFFFFF" w:themeFill="background1"/>
        <w:spacing w:after="0" w:line="360" w:lineRule="auto"/>
        <w:rPr>
          <w:del w:id="2638" w:author="tao huang" w:date="2018-11-04T14:45:00Z"/>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2639" w:author="tao huang" w:date="2018-10-28T22:39:00Z">
            <w:rPr>
              <w:rFonts w:cs="Times New Roman"/>
              <w:sz w:val="22"/>
            </w:rPr>
          </w:rPrChange>
        </w:rPr>
        <w:t>is widely used</w:t>
      </w:r>
      <w:r w:rsidRPr="00A37575">
        <w:rPr>
          <w:rFonts w:cs="Times New Roman"/>
          <w:sz w:val="22"/>
        </w:rPr>
        <w:t xml:space="preserve"> in practice</w:t>
      </w:r>
      <w:ins w:id="2640" w:author="tao huang" w:date="2018-10-28T22:34:00Z">
        <w:r w:rsidR="004133A6" w:rsidRPr="00A37575">
          <w:rPr>
            <w:rFonts w:cs="Times New Roman"/>
            <w:sz w:val="22"/>
            <w:rPrChange w:id="2641" w:author="tao huang" w:date="2018-10-28T22:39:00Z">
              <w:rPr>
                <w:rFonts w:cs="Times New Roman"/>
                <w:color w:val="833C0B" w:themeColor="accent2" w:themeShade="80"/>
                <w:sz w:val="22"/>
              </w:rPr>
            </w:rPrChange>
          </w:rPr>
          <w:t>,</w:t>
        </w:r>
      </w:ins>
      <w:r w:rsidRPr="00A37575">
        <w:rPr>
          <w:rFonts w:cs="Times New Roman"/>
          <w:sz w:val="22"/>
        </w:rPr>
        <w:t xml:space="preserve"> </w:t>
      </w:r>
      <w:ins w:id="2642" w:author="Didier Soopramanien" w:date="2018-10-24T11:30:00Z">
        <w:r w:rsidR="0056676D" w:rsidRPr="00A37575">
          <w:rPr>
            <w:rFonts w:cs="Times New Roman"/>
            <w:noProof/>
            <w:sz w:val="22"/>
            <w:rPrChange w:id="2643"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2644" w:author="tao huang" w:date="2018-10-28T22:39:00Z">
              <w:rPr>
                <w:rFonts w:cs="Times New Roman"/>
                <w:sz w:val="22"/>
              </w:rPr>
            </w:rPrChange>
          </w:rPr>
          <w:t xml:space="preserve">been </w:t>
        </w:r>
      </w:ins>
      <w:del w:id="2645" w:author="Didier Soopramanien" w:date="2018-10-24T11:30:00Z">
        <w:r w:rsidRPr="00A37575" w:rsidDel="0056676D">
          <w:rPr>
            <w:rFonts w:cs="Times New Roman"/>
            <w:noProof/>
            <w:sz w:val="22"/>
            <w:rPrChange w:id="2646" w:author="tao huang" w:date="2018-10-28T22:39:00Z">
              <w:rPr>
                <w:rFonts w:cs="Times New Roman"/>
                <w:sz w:val="22"/>
              </w:rPr>
            </w:rPrChange>
          </w:rPr>
          <w:delText>and</w:delText>
        </w:r>
      </w:del>
      <w:del w:id="2647" w:author="Didier Soopramanien" w:date="2018-10-24T11:31:00Z">
        <w:r w:rsidRPr="00A37575" w:rsidDel="0056676D">
          <w:rPr>
            <w:rFonts w:cs="Times New Roman"/>
            <w:noProof/>
            <w:sz w:val="22"/>
            <w:rPrChange w:id="2648" w:author="tao huang" w:date="2018-10-28T22:39:00Z">
              <w:rPr>
                <w:rFonts w:cs="Times New Roman"/>
                <w:sz w:val="22"/>
              </w:rPr>
            </w:rPrChange>
          </w:rPr>
          <w:delText xml:space="preserve"> </w:delText>
        </w:r>
      </w:del>
      <w:r w:rsidRPr="00A37575">
        <w:rPr>
          <w:rFonts w:cs="Times New Roman"/>
          <w:noProof/>
          <w:sz w:val="22"/>
          <w:rPrChange w:id="2649" w:author="tao huang" w:date="2018-10-28T22:39:00Z">
            <w:rPr>
              <w:rFonts w:cs="Times New Roman"/>
              <w:sz w:val="22"/>
            </w:rPr>
          </w:rPrChange>
        </w:rPr>
        <w:t>evaluated</w:t>
      </w:r>
      <w:r w:rsidRPr="00A37575">
        <w:rPr>
          <w:rFonts w:cs="Times New Roman"/>
          <w:sz w:val="22"/>
        </w:rPr>
        <w:t xml:space="preserve"> in previous studies</w:t>
      </w:r>
      <w:ins w:id="2650" w:author="tao huang" w:date="2018-10-27T14:14:00Z">
        <w:r w:rsidR="0057759A" w:rsidRPr="00A37575">
          <w:rPr>
            <w:rFonts w:cs="Times New Roman"/>
            <w:sz w:val="22"/>
          </w:rPr>
          <w:t xml:space="preserve"> </w:t>
        </w:r>
      </w:ins>
      <w:r w:rsidRPr="004618C4">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Pr>
          <w:rFonts w:cs="Times New Roman"/>
          <w:sz w:val="22"/>
        </w:rPr>
        <w:instrText xml:space="preserve"> ADDIN EN.CITE </w:instrText>
      </w:r>
      <w:r w:rsidR="008C225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c2Vjb25kYXJ5LXRpdGxlPjwvdGl0bGVzPjxwYWdlcz4xMjM0MC0xMjM0ODwvcGFnZXM+PHZvbHVt
ZT4zNjwvdm9sdW1lPjxudW1iZXI+MTA8L251bWJlcj48ZGF0ZXM+PHllYXI+MjAwOTwveWVhcj48
L2RhdGVzPjx1cmxzPjwvdXJscz48L3JlY29yZD48L0NpdGU+PENpdGU+PEF1dGhvcj5Db29wZXI8
L0F1dGhvcj48WWVhcj4xOTk5PC9ZZWFyPjxSZWNOdW0+NjYyPC9SZWNOdW0+PHJlY29yZD48cmVj
LW51bWJlcj42NjI8L3JlYy1udW1iZXI+PGZvcmVpZ24ta2V5cz48a2V5IGFwcD0iRU4iIGRiLWlk
PSJmd3pwZmR0MjA1eDl2NmVwcnN2djI1ZHB4ZnRlZHh2MHowYTkiIHRpbWVzdGFtcD0iMCI+NjYy
PC9rZXk+PC9mb3JlaWduLWtleXM+PHJlZi10eXBlIG5hbWU9IkpvdXJuYWwgQXJ0aWNsZSI+MTc8
L3JlZi10eXBlPjxjb250cmlidXRvcnM+PGF1dGhvcnM+PGF1dGhvcj5MZWUgQ29vcGVyPC9hdXRo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8C225C">
        <w:rPr>
          <w:rFonts w:cs="Times New Roman"/>
          <w:sz w:val="22"/>
        </w:rPr>
        <w:instrText xml:space="preserve"> ADDIN EN.CITE.DATA </w:instrText>
      </w:r>
      <w:r w:rsidR="008C225C">
        <w:rPr>
          <w:rFonts w:cs="Times New Roman"/>
          <w:sz w:val="22"/>
        </w:rPr>
      </w:r>
      <w:r w:rsidR="008C225C">
        <w:rPr>
          <w:rFonts w:cs="Times New Roman"/>
          <w:sz w:val="22"/>
        </w:rPr>
        <w:fldChar w:fldCharType="end"/>
      </w:r>
      <w:r w:rsidRPr="004618C4">
        <w:rPr>
          <w:rFonts w:cs="Times New Roman"/>
          <w:sz w:val="22"/>
          <w:rPrChange w:id="2651" w:author="tao huang" w:date="2018-10-28T22:39:00Z">
            <w:rPr>
              <w:rFonts w:cs="Times New Roman"/>
              <w:sz w:val="22"/>
            </w:rPr>
          </w:rPrChange>
        </w:rPr>
        <w:fldChar w:fldCharType="separate"/>
      </w:r>
      <w:r w:rsidR="002D3F4E">
        <w:rPr>
          <w:rFonts w:cs="Times New Roman"/>
          <w:noProof/>
          <w:sz w:val="22"/>
        </w:rPr>
        <w:t>(e.g., L. Cooper et al., 1999; Gür Ali et al., 2009; Huang et al., 2014; Ma et al., 2016)</w:t>
      </w:r>
      <w:r w:rsidRPr="004618C4">
        <w:rPr>
          <w:rFonts w:cs="Times New Roman"/>
          <w:sz w:val="22"/>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2652" w:author="Didier Soopramanien" w:date="2018-10-24T11:31:00Z">
        <w:del w:id="2653" w:author="tao huang" w:date="2018-10-27T14:14:00Z">
          <w:r w:rsidR="0056676D" w:rsidRPr="00A37575" w:rsidDel="0057759A">
            <w:rPr>
              <w:rFonts w:cs="Times New Roman"/>
              <w:sz w:val="22"/>
            </w:rPr>
            <w:delText>from</w:delText>
          </w:r>
        </w:del>
      </w:ins>
      <w:ins w:id="2654" w:author="tao huang" w:date="2018-10-27T14:14:00Z">
        <w:r w:rsidR="0057759A" w:rsidRPr="00A37575">
          <w:rPr>
            <w:rFonts w:cs="Times New Roman"/>
            <w:sz w:val="22"/>
          </w:rPr>
          <w:t>by</w:t>
        </w:r>
      </w:ins>
      <w:ins w:id="2655" w:author="Didier Soopramanien" w:date="2018-10-24T11:31:00Z">
        <w:r w:rsidR="0056676D" w:rsidRPr="00A37575">
          <w:rPr>
            <w:rFonts w:cs="Times New Roman"/>
            <w:sz w:val="22"/>
          </w:rPr>
          <w:t xml:space="preserve"> </w:t>
        </w:r>
      </w:ins>
      <w:del w:id="2656"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2657" w:author="Didier Soopramanien" w:date="2018-10-24T11:31:00Z">
        <w:r w:rsidRPr="00A37575" w:rsidDel="0056676D">
          <w:rPr>
            <w:rFonts w:cs="Times New Roman"/>
            <w:sz w:val="22"/>
          </w:rPr>
          <w:delText xml:space="preserve">method </w:delText>
        </w:r>
      </w:del>
      <w:ins w:id="2658" w:author="Didier Soopramanien" w:date="2018-10-24T11:31:00Z">
        <w:del w:id="2659" w:author="tao huang" w:date="2018-10-27T14:14:00Z">
          <w:r w:rsidR="0056676D" w:rsidRPr="00A37575" w:rsidDel="0057759A">
            <w:rPr>
              <w:rFonts w:cs="Times New Roman"/>
              <w:sz w:val="22"/>
            </w:rPr>
            <w:delText>approach</w:delText>
          </w:r>
        </w:del>
      </w:ins>
      <w:ins w:id="2660" w:author="tao huang" w:date="2018-10-27T14:14:00Z">
        <w:r w:rsidR="0057759A" w:rsidRPr="00A37575">
          <w:rPr>
            <w:rFonts w:cs="Times New Roman"/>
            <w:sz w:val="22"/>
          </w:rPr>
          <w:t>method</w:t>
        </w:r>
      </w:ins>
      <w:ins w:id="2661"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2662"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F05CB0" w:rsidP="00971633">
      <w:pPr>
        <w:spacing w:after="0" w:line="360" w:lineRule="auto"/>
        <w:jc w:val="center"/>
        <w:rPr>
          <w:i/>
          <w:sz w:val="22"/>
          <w:rPrChange w:id="2663"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2664" w:author="tao huang" w:date="2018-10-28T22:52:00Z">
                    <w:rPr>
                      <w:rFonts w:ascii="Cambria Math" w:hAnsi="Cambria Math"/>
                      <w:szCs w:val="24"/>
                    </w:rPr>
                  </w:rPrChange>
                </w:rPr>
                <m:t>Forecast</m:t>
              </m:r>
            </m:e>
            <m:sub>
              <m:r>
                <w:rPr>
                  <w:rFonts w:ascii="Cambria Math" w:hAnsi="Cambria Math"/>
                  <w:sz w:val="22"/>
                  <w:rPrChange w:id="2665" w:author="tao huang" w:date="2018-10-28T22:52:00Z">
                    <w:rPr>
                      <w:rFonts w:ascii="Cambria Math" w:hAnsi="Cambria Math"/>
                      <w:szCs w:val="24"/>
                    </w:rPr>
                  </w:rPrChange>
                </w:rPr>
                <m:t>t</m:t>
              </m:r>
            </m:sub>
          </m:sSub>
          <m:r>
            <w:rPr>
              <w:rFonts w:ascii="Cambria Math" w:hAnsi="Cambria Math"/>
              <w:sz w:val="22"/>
              <w:rPrChange w:id="2666"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2667" w:author="tao huang" w:date="2018-10-28T22:52:00Z">
                            <w:rPr>
                              <w:rFonts w:ascii="Cambria Math" w:hAnsi="Cambria Math"/>
                              <w:szCs w:val="24"/>
                            </w:rPr>
                          </w:rPrChange>
                        </w:rPr>
                        <m:t>M</m:t>
                      </m:r>
                    </m:e>
                    <m:sub>
                      <m:r>
                        <w:rPr>
                          <w:rFonts w:ascii="Cambria Math" w:hAnsi="Cambria Math"/>
                          <w:sz w:val="22"/>
                          <w:rPrChange w:id="2668" w:author="tao huang" w:date="2018-10-28T22:52:00Z">
                            <w:rPr>
                              <w:rFonts w:ascii="Cambria Math" w:hAnsi="Cambria Math"/>
                              <w:szCs w:val="24"/>
                            </w:rPr>
                          </w:rPrChange>
                        </w:rPr>
                        <m:t>t</m:t>
                      </m:r>
                    </m:sub>
                  </m:sSub>
                  <m:r>
                    <w:rPr>
                      <w:rFonts w:ascii="Cambria Math" w:hAnsi="Cambria Math"/>
                      <w:sz w:val="22"/>
                      <w:rPrChange w:id="2669"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2670" w:author="tao huang" w:date="2018-10-28T22:52:00Z">
                            <w:rPr>
                              <w:rFonts w:ascii="Cambria Math" w:hAnsi="Cambria Math"/>
                              <w:szCs w:val="24"/>
                            </w:rPr>
                          </w:rPrChange>
                        </w:rPr>
                        <m:t>M</m:t>
                      </m:r>
                    </m:e>
                    <m:sub>
                      <m:r>
                        <w:rPr>
                          <w:rFonts w:ascii="Cambria Math" w:hAnsi="Cambria Math"/>
                          <w:sz w:val="22"/>
                          <w:rPrChange w:id="2671" w:author="tao huang" w:date="2018-10-28T22:52:00Z">
                            <w:rPr>
                              <w:rFonts w:ascii="Cambria Math" w:hAnsi="Cambria Math"/>
                              <w:szCs w:val="24"/>
                            </w:rPr>
                          </w:rPrChange>
                        </w:rPr>
                        <m:t>t</m:t>
                      </m:r>
                    </m:sub>
                  </m:sSub>
                  <m:r>
                    <w:rPr>
                      <w:rFonts w:ascii="Cambria Math" w:hAnsi="Cambria Math"/>
                      <w:sz w:val="22"/>
                      <w:rPrChange w:id="2672"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F05CB0" w:rsidP="00971633">
      <w:pPr>
        <w:spacing w:after="0" w:line="360" w:lineRule="auto"/>
        <w:jc w:val="center"/>
        <w:rPr>
          <w:i/>
          <w:sz w:val="22"/>
          <w:rPrChange w:id="2673"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2674" w:author="tao huang" w:date="2018-10-28T22:52:00Z">
                  <w:rPr>
                    <w:rFonts w:ascii="Cambria Math" w:hAnsi="Cambria Math"/>
                    <w:szCs w:val="24"/>
                  </w:rPr>
                </w:rPrChange>
              </w:rPr>
              <m:t>M</m:t>
            </m:r>
          </m:e>
          <m:sub>
            <m:r>
              <w:rPr>
                <w:rFonts w:ascii="Cambria Math" w:hAnsi="Cambria Math"/>
                <w:sz w:val="22"/>
                <w:rPrChange w:id="2675" w:author="tao huang" w:date="2018-10-28T22:52:00Z">
                  <w:rPr>
                    <w:rFonts w:ascii="Cambria Math" w:hAnsi="Cambria Math"/>
                    <w:szCs w:val="24"/>
                  </w:rPr>
                </w:rPrChange>
              </w:rPr>
              <m:t>t</m:t>
            </m:r>
          </m:sub>
        </m:sSub>
        <m:r>
          <w:rPr>
            <w:rFonts w:ascii="Cambria Math" w:hAnsi="Cambria Math"/>
            <w:sz w:val="22"/>
            <w:rPrChange w:id="2676"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2677" w:author="tao huang" w:date="2018-10-28T22:52:00Z">
                  <w:rPr>
                    <w:rFonts w:ascii="Cambria Math" w:hAnsi="Cambria Math"/>
                    <w:szCs w:val="24"/>
                  </w:rPr>
                </w:rPrChange>
              </w:rPr>
              <m:t>(1- a)M</m:t>
            </m:r>
          </m:e>
          <m:sub>
            <m:r>
              <w:rPr>
                <w:rFonts w:ascii="Cambria Math" w:hAnsi="Cambria Math"/>
                <w:sz w:val="22"/>
                <w:rPrChange w:id="2678" w:author="tao huang" w:date="2018-10-28T22:52:00Z">
                  <w:rPr>
                    <w:rFonts w:ascii="Cambria Math" w:hAnsi="Cambria Math"/>
                    <w:szCs w:val="24"/>
                  </w:rPr>
                </w:rPrChange>
              </w:rPr>
              <m:t>t-1</m:t>
            </m:r>
          </m:sub>
        </m:sSub>
        <m:r>
          <w:rPr>
            <w:rFonts w:ascii="Cambria Math" w:hAnsi="Cambria Math"/>
            <w:sz w:val="22"/>
            <w:rPrChange w:id="2679"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2680" w:author="tao huang" w:date="2018-10-28T22:52:00Z">
                  <w:rPr>
                    <w:rFonts w:ascii="Cambria Math" w:hAnsi="Cambria Math"/>
                    <w:szCs w:val="24"/>
                  </w:rPr>
                </w:rPrChange>
              </w:rPr>
              <m:t>S</m:t>
            </m:r>
          </m:e>
          <m:sub>
            <m:r>
              <w:rPr>
                <w:rFonts w:ascii="Cambria Math" w:hAnsi="Cambria Math"/>
                <w:sz w:val="22"/>
                <w:rPrChange w:id="2681" w:author="tao huang" w:date="2018-10-28T22:52:00Z">
                  <w:rPr>
                    <w:rFonts w:ascii="Cambria Math" w:hAnsi="Cambria Math"/>
                    <w:szCs w:val="24"/>
                  </w:rPr>
                </w:rPrChange>
              </w:rPr>
              <m:t>t-1</m:t>
            </m:r>
          </m:sub>
        </m:sSub>
      </m:oMath>
      <w:r w:rsidR="00CC0415" w:rsidRPr="00C00D2F">
        <w:rPr>
          <w:i/>
          <w:sz w:val="22"/>
          <w:rPrChange w:id="2682"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2683" w:author="tao huang" w:date="2018-10-28T22:52:00Z">
            <w:rPr/>
          </w:rPrChange>
        </w:rPr>
      </w:pPr>
      <w:r w:rsidRPr="00C00D2F">
        <w:rPr>
          <w:sz w:val="22"/>
          <w:rPrChange w:id="2684" w:author="tao huang" w:date="2018-10-28T22:52:00Z">
            <w:rPr/>
          </w:rPrChange>
        </w:rPr>
        <w:t>(9)</w:t>
      </w:r>
    </w:p>
    <w:p w14:paraId="77C16CB4" w14:textId="3B46F0D6"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w:t>
      </w:r>
      <w:del w:id="2685" w:author="韬 黄" w:date="2018-11-05T16:18:00Z">
        <w:r w:rsidRPr="00C00D2F" w:rsidDel="0053761C">
          <w:rPr>
            <w:rFonts w:cs="Times New Roman"/>
            <w:sz w:val="22"/>
          </w:rPr>
          <w:delText xml:space="preserve">initial </w:delText>
        </w:r>
      </w:del>
      <w:r w:rsidRPr="00C00D2F">
        <w:rPr>
          <w:rFonts w:cs="Times New Roman"/>
          <w:sz w:val="22"/>
        </w:rPr>
        <w:t>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w:t>
      </w:r>
      <w:ins w:id="2686" w:author="韬 黄" w:date="2018-11-05T16:28:00Z">
        <w:r w:rsidR="00EA40D1">
          <w:rPr>
            <w:rFonts w:cs="Times New Roman"/>
            <w:sz w:val="22"/>
          </w:rPr>
          <w:t xml:space="preserve">(SES) </w:t>
        </w:r>
      </w:ins>
      <w:r w:rsidRPr="00A37575">
        <w:rPr>
          <w:rFonts w:cs="Times New Roman"/>
          <w:sz w:val="22"/>
        </w:rPr>
        <w:t>model</w:t>
      </w:r>
      <w:ins w:id="2687" w:author="韬 黄" w:date="2018-11-05T16:19:00Z">
        <w:r w:rsidR="0053761C">
          <w:rPr>
            <w:rFonts w:cs="Times New Roman"/>
            <w:sz w:val="22"/>
          </w:rPr>
          <w:t>.</w:t>
        </w:r>
      </w:ins>
      <w:ins w:id="2688" w:author="韬 黄" w:date="2018-11-05T16:28:00Z">
        <w:r w:rsidR="00EA40D1">
          <w:rPr>
            <w:rFonts w:cs="Times New Roman"/>
            <w:sz w:val="22"/>
          </w:rPr>
          <w:t xml:space="preserve"> The SES model is </w:t>
        </w:r>
      </w:ins>
      <w:ins w:id="2689" w:author="韬 黄" w:date="2018-11-05T16:29:00Z">
        <w:r w:rsidR="00EA40D1">
          <w:rPr>
            <w:rFonts w:cs="Times New Roman"/>
            <w:sz w:val="22"/>
          </w:rPr>
          <w:t>estimated</w:t>
        </w:r>
      </w:ins>
      <w:ins w:id="2690" w:author="韬 黄" w:date="2018-11-05T16:28:00Z">
        <w:r w:rsidR="00EA40D1">
          <w:rPr>
            <w:rFonts w:cs="Times New Roman"/>
            <w:sz w:val="22"/>
          </w:rPr>
          <w:t xml:space="preserve"> </w:t>
        </w:r>
      </w:ins>
      <w:ins w:id="2691" w:author="韬 黄" w:date="2018-11-05T16:29:00Z">
        <w:r w:rsidR="00EA40D1">
          <w:rPr>
            <w:rFonts w:cs="Times New Roman"/>
            <w:sz w:val="22"/>
          </w:rPr>
          <w:t xml:space="preserve">exclusively based on the data when the focal product is not being promoted. Thus, </w:t>
        </w:r>
      </w:ins>
      <w:del w:id="2692" w:author="韬 黄" w:date="2018-11-05T16:19:00Z">
        <w:r w:rsidRPr="00A37575" w:rsidDel="0053761C">
          <w:rPr>
            <w:rFonts w:cs="Times New Roman"/>
            <w:sz w:val="22"/>
          </w:rPr>
          <w:delText>.</w:delText>
        </w:r>
      </w:del>
      <w:del w:id="2693" w:author="韬 黄" w:date="2018-11-05T16:20:00Z">
        <w:r w:rsidRPr="00A37575" w:rsidDel="0053761C">
          <w:rPr>
            <w:rFonts w:cs="Times New Roman"/>
            <w:sz w:val="22"/>
          </w:rPr>
          <w:delText xml:space="preserve"> </w:delText>
        </w:r>
      </w:del>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2694"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w:t>
      </w:r>
      <w:del w:id="2695" w:author="韬 黄" w:date="2018-11-05T16:17:00Z">
        <w:r w:rsidRPr="00A37575" w:rsidDel="0053761C">
          <w:rPr>
            <w:rFonts w:cs="Times New Roman"/>
            <w:sz w:val="22"/>
          </w:rPr>
          <w:delText xml:space="preserve">during </w:delText>
        </w:r>
      </w:del>
      <w:ins w:id="2696" w:author="韬 黄" w:date="2018-11-05T16:17:00Z">
        <w:r w:rsidR="0053761C">
          <w:rPr>
            <w:rFonts w:cs="Times New Roman"/>
            <w:sz w:val="22"/>
          </w:rPr>
          <w:t>for</w:t>
        </w:r>
        <w:r w:rsidR="0053761C" w:rsidRPr="00A37575">
          <w:rPr>
            <w:rFonts w:cs="Times New Roman"/>
            <w:sz w:val="22"/>
          </w:rPr>
          <w:t xml:space="preserve"> </w:t>
        </w:r>
      </w:ins>
      <w:r w:rsidRPr="00A37575">
        <w:rPr>
          <w:rFonts w:cs="Times New Roman"/>
          <w:sz w:val="22"/>
        </w:rPr>
        <w:t xml:space="preserve">the </w:t>
      </w:r>
      <w:del w:id="2697" w:author="韬 黄" w:date="2018-11-05T16:22:00Z">
        <w:r w:rsidRPr="00A37575" w:rsidDel="0053761C">
          <w:rPr>
            <w:rFonts w:cs="Times New Roman"/>
            <w:sz w:val="22"/>
          </w:rPr>
          <w:delText>previous week</w:delText>
        </w:r>
      </w:del>
      <w:ins w:id="2698" w:author="韬 黄" w:date="2018-11-05T16:24:00Z">
        <w:r w:rsidR="0053761C">
          <w:rPr>
            <w:rFonts w:cs="Times New Roman"/>
            <w:sz w:val="22"/>
          </w:rPr>
          <w:t>previous</w:t>
        </w:r>
      </w:ins>
      <w:ins w:id="2699" w:author="韬 黄" w:date="2018-11-05T16:22:00Z">
        <w:r w:rsidR="0053761C">
          <w:rPr>
            <w:rFonts w:cs="Times New Roman"/>
            <w:sz w:val="22"/>
          </w:rPr>
          <w:t xml:space="preserve"> time</w:t>
        </w:r>
      </w:ins>
      <w:r w:rsidRPr="00A37575">
        <w:rPr>
          <w:rFonts w:cs="Times New Roman"/>
          <w:sz w:val="22"/>
        </w:rPr>
        <w:t xml:space="preserve"> </w:t>
      </w:r>
      <w:del w:id="2700" w:author="韬 黄" w:date="2018-11-05T16:21:00Z">
        <w:r w:rsidRPr="00A37575" w:rsidDel="0053761C">
          <w:rPr>
            <w:rFonts w:cs="Times New Roman"/>
            <w:sz w:val="22"/>
          </w:rPr>
          <w:delText xml:space="preserve">given that </w:delText>
        </w:r>
      </w:del>
      <w:del w:id="2701" w:author="韬 黄" w:date="2018-11-05T16:18:00Z">
        <w:r w:rsidRPr="00A37575" w:rsidDel="0053761C">
          <w:rPr>
            <w:rFonts w:cs="Times New Roman"/>
            <w:sz w:val="22"/>
          </w:rPr>
          <w:delText xml:space="preserve">the it </w:delText>
        </w:r>
      </w:del>
      <w:ins w:id="2702" w:author="韬 黄" w:date="2018-11-05T16:21:00Z">
        <w:r w:rsidR="0053761C">
          <w:rPr>
            <w:rFonts w:cs="Times New Roman"/>
            <w:sz w:val="22"/>
          </w:rPr>
          <w:t>when</w:t>
        </w:r>
      </w:ins>
      <w:ins w:id="2703" w:author="韬 黄" w:date="2018-11-05T16:18:00Z">
        <w:r w:rsidR="0053761C">
          <w:rPr>
            <w:rFonts w:cs="Times New Roman"/>
            <w:sz w:val="22"/>
          </w:rPr>
          <w:t xml:space="preserve"> </w:t>
        </w:r>
      </w:ins>
      <w:ins w:id="2704" w:author="韬 黄" w:date="2018-11-05T16:24:00Z">
        <w:r w:rsidR="0053761C">
          <w:rPr>
            <w:rFonts w:cs="Times New Roman"/>
            <w:sz w:val="22"/>
          </w:rPr>
          <w:t xml:space="preserve">the </w:t>
        </w:r>
      </w:ins>
      <w:ins w:id="2705" w:author="韬 黄" w:date="2018-11-05T16:18:00Z">
        <w:r w:rsidR="0053761C">
          <w:rPr>
            <w:rFonts w:cs="Times New Roman"/>
            <w:sz w:val="22"/>
          </w:rPr>
          <w:t xml:space="preserve">focal product </w:t>
        </w:r>
      </w:ins>
      <w:r w:rsidRPr="00A37575">
        <w:rPr>
          <w:rFonts w:cs="Times New Roman"/>
          <w:sz w:val="22"/>
        </w:rPr>
        <w:t xml:space="preserve">was not promoted. </w:t>
      </w:r>
      <m:oMath>
        <m:r>
          <w:rPr>
            <w:rFonts w:ascii="Cambria Math" w:hAnsi="Cambria Math" w:cs="Times New Roman"/>
            <w:sz w:val="22"/>
          </w:rPr>
          <m:t>a</m:t>
        </m:r>
      </m:oMath>
      <w:r w:rsidRPr="00A37575">
        <w:rPr>
          <w:rFonts w:cs="Times New Roman"/>
          <w:sz w:val="22"/>
        </w:rPr>
        <w:t xml:space="preserve"> is the </w:t>
      </w:r>
      <w:ins w:id="2706" w:author="韬 黄" w:date="2018-11-03T22:56:00Z">
        <w:r w:rsidR="009C1BEB">
          <w:rPr>
            <w:rFonts w:cs="Times New Roman"/>
            <w:sz w:val="22"/>
          </w:rPr>
          <w:t xml:space="preserve">smoothing </w:t>
        </w:r>
      </w:ins>
      <w:r w:rsidRPr="00A37575">
        <w:rPr>
          <w:rFonts w:cs="Times New Roman"/>
          <w:sz w:val="22"/>
        </w:rPr>
        <w:t>parameter of the simple exponential smoothing model</w:t>
      </w:r>
      <w:ins w:id="2707" w:author="tao huang" w:date="2018-10-27T14:16:00Z">
        <w:r w:rsidR="0057759A" w:rsidRPr="00A37575">
          <w:rPr>
            <w:rFonts w:cs="Times New Roman"/>
            <w:sz w:val="22"/>
          </w:rPr>
          <w:t xml:space="preserve">, and is </w:t>
        </w:r>
      </w:ins>
      <w:del w:id="2708"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minimizing the in-sample mean squared errors. The adjustment </w:t>
      </w:r>
      <w:ins w:id="2709" w:author="tao huang" w:date="2018-10-27T14:16:00Z">
        <w:r w:rsidR="0057759A" w:rsidRPr="00A37575">
          <w:rPr>
            <w:rFonts w:cs="Times New Roman"/>
            <w:sz w:val="22"/>
          </w:rPr>
          <w:t xml:space="preserve">for the ‘lift’ effect </w:t>
        </w:r>
      </w:ins>
      <w:r w:rsidRPr="00A37575">
        <w:rPr>
          <w:rFonts w:cs="Times New Roman"/>
          <w:sz w:val="22"/>
        </w:rPr>
        <w:t xml:space="preserve">is calculated as the increased sales of the focal product </w:t>
      </w:r>
      <w:del w:id="2710" w:author="韬 黄" w:date="2018-11-03T22:56:00Z">
        <w:r w:rsidRPr="00A37575" w:rsidDel="009C1BEB">
          <w:rPr>
            <w:rFonts w:cs="Times New Roman"/>
            <w:sz w:val="22"/>
          </w:rPr>
          <w:delText xml:space="preserve">by </w:delText>
        </w:r>
      </w:del>
      <w:ins w:id="2711" w:author="韬 黄" w:date="2018-11-03T22:56:00Z">
        <w:r w:rsidR="009C1BEB">
          <w:rPr>
            <w:rFonts w:cs="Times New Roman"/>
            <w:sz w:val="22"/>
          </w:rPr>
          <w:t>during</w:t>
        </w:r>
        <w:r w:rsidR="009C1BEB" w:rsidRPr="00A37575">
          <w:rPr>
            <w:rFonts w:cs="Times New Roman"/>
            <w:sz w:val="22"/>
          </w:rPr>
          <w:t xml:space="preserve"> </w:t>
        </w:r>
      </w:ins>
      <w:r w:rsidRPr="00A37575">
        <w:rPr>
          <w:rFonts w:cs="Times New Roman"/>
          <w:sz w:val="22"/>
        </w:rPr>
        <w:t xml:space="preserve">its most recent promotion compared to the corresponding </w:t>
      </w:r>
      <w:del w:id="2712" w:author="tao huang" w:date="2018-10-27T14:17:00Z">
        <w:r w:rsidRPr="00A37575" w:rsidDel="0057759A">
          <w:rPr>
            <w:rFonts w:cs="Times New Roman"/>
            <w:sz w:val="22"/>
          </w:rPr>
          <w:delText xml:space="preserve">initial </w:delText>
        </w:r>
      </w:del>
      <w:r w:rsidRPr="00A37575">
        <w:rPr>
          <w:rFonts w:cs="Times New Roman"/>
          <w:sz w:val="22"/>
        </w:rPr>
        <w:t>baseline</w:t>
      </w:r>
      <w:ins w:id="2713" w:author="tao huang" w:date="2018-10-27T14:17:00Z">
        <w:r w:rsidR="0057759A" w:rsidRPr="00A37575">
          <w:rPr>
            <w:rFonts w:cs="Times New Roman"/>
            <w:sz w:val="22"/>
          </w:rPr>
          <w:t xml:space="preserve"> sales</w:t>
        </w:r>
      </w:ins>
      <w:r w:rsidRPr="00A37575">
        <w:rPr>
          <w:rFonts w:cs="Times New Roman"/>
          <w:sz w:val="22"/>
        </w:rPr>
        <w:t xml:space="preserve">. </w:t>
      </w:r>
      <w:del w:id="2714" w:author="tao huang" w:date="2018-10-27T14:17:00Z">
        <w:r w:rsidR="002D14C3" w:rsidRPr="00A37575" w:rsidDel="0031197F">
          <w:rPr>
            <w:rFonts w:cs="Times New Roman"/>
            <w:sz w:val="22"/>
          </w:rPr>
          <w:delText>In this study, we</w:delText>
        </w:r>
      </w:del>
      <w:ins w:id="2715"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2716" w:author="tao huang" w:date="2018-10-28T22:52:00Z">
        <w:r w:rsidR="00C00D2F">
          <w:rPr>
            <w:rFonts w:cs="Times New Roman"/>
            <w:sz w:val="22"/>
          </w:rPr>
          <w:t xml:space="preserve">the </w:t>
        </w:r>
      </w:ins>
      <w:ins w:id="2717" w:author="tao huang" w:date="2018-10-27T14:18:00Z">
        <w:r w:rsidR="00642F05" w:rsidRPr="00A37575">
          <w:rPr>
            <w:rFonts w:cs="Times New Roman"/>
            <w:sz w:val="22"/>
          </w:rPr>
          <w:t xml:space="preserve">model in </w:t>
        </w:r>
      </w:ins>
      <w:del w:id="2718" w:author="tao huang" w:date="2018-10-27T14:17:00Z">
        <w:r w:rsidR="002D14C3" w:rsidRPr="00A37575" w:rsidDel="004F785E">
          <w:rPr>
            <w:rFonts w:cs="Times New Roman"/>
            <w:sz w:val="22"/>
          </w:rPr>
          <w:delText xml:space="preserve">model </w:delText>
        </w:r>
      </w:del>
      <w:ins w:id="2719" w:author="tao huang" w:date="2018-10-27T14:18:00Z">
        <w:r w:rsidR="004F785E" w:rsidRPr="00A37575">
          <w:rPr>
            <w:rFonts w:cs="Times New Roman"/>
            <w:sz w:val="22"/>
          </w:rPr>
          <w:t>equation</w:t>
        </w:r>
      </w:ins>
      <w:ins w:id="2720" w:author="tao huang" w:date="2018-10-27T14:17:00Z">
        <w:r w:rsidR="004F785E" w:rsidRPr="00A37575">
          <w:rPr>
            <w:rFonts w:cs="Times New Roman"/>
            <w:sz w:val="22"/>
          </w:rPr>
          <w:t xml:space="preserve"> </w:t>
        </w:r>
      </w:ins>
      <w:r w:rsidR="002D14C3" w:rsidRPr="00A37575">
        <w:rPr>
          <w:rFonts w:cs="Times New Roman"/>
          <w:sz w:val="22"/>
        </w:rPr>
        <w:t>(</w:t>
      </w:r>
      <w:ins w:id="2721" w:author="tao huang" w:date="2018-10-28T22:52:00Z">
        <w:r w:rsidR="00C00D2F">
          <w:rPr>
            <w:rFonts w:cs="Times New Roman"/>
            <w:sz w:val="22"/>
          </w:rPr>
          <w:t>8</w:t>
        </w:r>
      </w:ins>
      <w:del w:id="2722"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75C02D45"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2723" w:author="tao huang" w:date="2018-10-28T22:52:00Z">
        <w:r w:rsidR="00C00D2F">
          <w:rPr>
            <w:rFonts w:cs="Times New Roman"/>
            <w:sz w:val="22"/>
          </w:rPr>
          <w:t xml:space="preserve">the </w:t>
        </w:r>
      </w:ins>
      <w:ins w:id="2724" w:author="tao huang" w:date="2018-10-27T14:18:00Z">
        <w:r w:rsidR="00642F05" w:rsidRPr="00A37575">
          <w:rPr>
            <w:rFonts w:cs="Times New Roman"/>
            <w:sz w:val="22"/>
          </w:rPr>
          <w:t xml:space="preserve">model in equation </w:t>
        </w:r>
      </w:ins>
      <w:del w:id="2725"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2726" w:author="tao huang" w:date="2018-10-28T22:52:00Z">
        <w:r w:rsidR="00C00D2F">
          <w:rPr>
            <w:rFonts w:cs="Times New Roman"/>
            <w:sz w:val="22"/>
          </w:rPr>
          <w:t>7</w:t>
        </w:r>
      </w:ins>
      <w:del w:id="2727"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2728" w:author="tao huang" w:date="2018-10-27T14:18:00Z">
        <w:r w:rsidR="008A4D47" w:rsidRPr="00A37575" w:rsidDel="00642F05">
          <w:rPr>
            <w:rFonts w:cs="Times New Roman"/>
            <w:sz w:val="22"/>
          </w:rPr>
          <w:delText xml:space="preserve">plus </w:delText>
        </w:r>
      </w:del>
      <w:ins w:id="2729" w:author="tao huang" w:date="2018-10-27T14:18:00Z">
        <w:r w:rsidR="00642F05" w:rsidRPr="00A37575">
          <w:rPr>
            <w:rFonts w:cs="Times New Roman"/>
            <w:sz w:val="22"/>
          </w:rPr>
          <w:t xml:space="preserve">and then </w:t>
        </w:r>
      </w:ins>
      <w:ins w:id="2730" w:author="tao huang" w:date="2018-11-04T15:44:00Z">
        <w:r w:rsidR="00920E86">
          <w:rPr>
            <w:rFonts w:cs="Times New Roman"/>
            <w:sz w:val="22"/>
          </w:rPr>
          <w:t>include</w:t>
        </w:r>
      </w:ins>
      <w:ins w:id="2731" w:author="tao huang" w:date="2018-10-28T22:53:00Z">
        <w:r w:rsidR="00C00D2F">
          <w:rPr>
            <w:rFonts w:cs="Times New Roman"/>
            <w:sz w:val="22"/>
          </w:rPr>
          <w:t xml:space="preserve"> </w:t>
        </w:r>
      </w:ins>
      <w:r w:rsidR="008A4D47" w:rsidRPr="00A37575">
        <w:rPr>
          <w:rFonts w:cs="Times New Roman"/>
          <w:sz w:val="22"/>
        </w:rPr>
        <w:t xml:space="preserve">the marketing variables retained </w:t>
      </w:r>
      <w:del w:id="2732" w:author="tao huang" w:date="2018-10-28T22:53:00Z">
        <w:r w:rsidR="008A4D47" w:rsidRPr="00A37575" w:rsidDel="00C00D2F">
          <w:rPr>
            <w:rFonts w:cs="Times New Roman"/>
            <w:sz w:val="22"/>
          </w:rPr>
          <w:delText xml:space="preserve">by </w:delText>
        </w:r>
      </w:del>
      <w:ins w:id="2733"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2734" w:author="tao huang" w:date="2018-10-27T14:19:00Z">
        <w:r w:rsidR="00642F05" w:rsidRPr="00A37575">
          <w:rPr>
            <w:rFonts w:cs="Times New Roman"/>
            <w:sz w:val="22"/>
          </w:rPr>
          <w:t>: the ADL-</w:t>
        </w:r>
        <w:r w:rsidR="00642F05" w:rsidRPr="00A37575">
          <w:rPr>
            <w:rFonts w:cs="Times New Roman"/>
            <w:noProof/>
            <w:sz w:val="22"/>
            <w:rPrChange w:id="2735"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2736" w:author="tao huang" w:date="2018-10-27T14:19:00Z">
        <w:r w:rsidR="00642F05" w:rsidRPr="00A37575">
          <w:rPr>
            <w:rFonts w:cs="Times New Roman"/>
            <w:sz w:val="22"/>
          </w:rPr>
          <w:t>: the ADL-</w:t>
        </w:r>
        <w:r w:rsidR="00642F05" w:rsidRPr="00A37575">
          <w:rPr>
            <w:rFonts w:cs="Times New Roman"/>
            <w:noProof/>
            <w:sz w:val="22"/>
            <w:rPrChange w:id="2737"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2738" w:author="tao huang" w:date="2018-10-27T14:19:00Z"/>
          <w:rFonts w:cs="Times New Roman"/>
          <w:sz w:val="22"/>
        </w:rPr>
      </w:pPr>
    </w:p>
    <w:p w14:paraId="7E3BC61A" w14:textId="369D530C" w:rsidR="00971633" w:rsidRPr="00A37575" w:rsidRDefault="00272611" w:rsidP="00971633">
      <w:pPr>
        <w:shd w:val="clear" w:color="auto" w:fill="FFFFFF" w:themeFill="background1"/>
        <w:spacing w:after="0" w:line="360" w:lineRule="auto"/>
        <w:rPr>
          <w:rFonts w:cs="Times New Roman"/>
          <w:sz w:val="22"/>
        </w:rPr>
      </w:pPr>
      <w:moveToRangeStart w:id="2739" w:author="tao huang" w:date="2018-10-27T14:20:00Z" w:name="move528413351"/>
      <w:moveTo w:id="2740" w:author="tao huang" w:date="2018-10-27T14:20:00Z">
        <w:r w:rsidRPr="00A37575">
          <w:rPr>
            <w:rFonts w:cs="Times New Roman"/>
            <w:sz w:val="22"/>
          </w:rPr>
          <w:t>We specify the model</w:t>
        </w:r>
      </w:moveTo>
      <w:ins w:id="2741" w:author="tao huang" w:date="2018-10-27T14:20:00Z">
        <w:r w:rsidRPr="00A37575">
          <w:rPr>
            <w:rFonts w:cs="Times New Roman"/>
            <w:sz w:val="22"/>
          </w:rPr>
          <w:t>s</w:t>
        </w:r>
      </w:ins>
      <w:moveTo w:id="2742" w:author="tao huang" w:date="2018-10-27T14:20:00Z">
        <w:r w:rsidRPr="00A37575">
          <w:rPr>
            <w:rFonts w:cs="Times New Roman"/>
            <w:sz w:val="22"/>
          </w:rPr>
          <w:t xml:space="preserve"> with an estimation window of 160 weeks</w:t>
        </w:r>
      </w:moveTo>
      <w:ins w:id="2743" w:author="tao huang" w:date="2018-10-27T14:20:00Z">
        <w:r w:rsidRPr="00A37575">
          <w:rPr>
            <w:rFonts w:cs="Times New Roman"/>
            <w:sz w:val="22"/>
          </w:rPr>
          <w:t xml:space="preserve">, and </w:t>
        </w:r>
      </w:ins>
      <w:moveTo w:id="2744" w:author="tao huang" w:date="2018-10-27T14:20:00Z">
        <w:del w:id="2745" w:author="tao huang" w:date="2018-10-27T14:20:00Z">
          <w:r w:rsidRPr="00A37575" w:rsidDel="00272611">
            <w:rPr>
              <w:rFonts w:cs="Times New Roman"/>
              <w:sz w:val="22"/>
            </w:rPr>
            <w:delText xml:space="preserve">. </w:delText>
          </w:r>
        </w:del>
      </w:moveTo>
      <w:moveToRangeEnd w:id="2739"/>
      <w:del w:id="2746" w:author="tao huang" w:date="2018-10-27T14:19:00Z">
        <w:r w:rsidR="00971633" w:rsidRPr="00A37575" w:rsidDel="00272611">
          <w:rPr>
            <w:rFonts w:cs="Times New Roman"/>
            <w:sz w:val="22"/>
          </w:rPr>
          <w:delText>In this study, w</w:delText>
        </w:r>
      </w:del>
      <w:ins w:id="2747" w:author="tao huang" w:date="2018-10-27T14:20:00Z">
        <w:r w:rsidRPr="00A37575">
          <w:rPr>
            <w:rFonts w:cs="Times New Roman"/>
            <w:sz w:val="22"/>
          </w:rPr>
          <w:t>w</w:t>
        </w:r>
      </w:ins>
      <w:r w:rsidR="00971633" w:rsidRPr="00A37575">
        <w:rPr>
          <w:rFonts w:cs="Times New Roman"/>
          <w:sz w:val="22"/>
        </w:rPr>
        <w:t>e evaluate the</w:t>
      </w:r>
      <w:ins w:id="2748" w:author="tao huang" w:date="2018-10-27T14:20:00Z">
        <w:r w:rsidRPr="00A37575">
          <w:rPr>
            <w:rFonts w:cs="Times New Roman"/>
            <w:sz w:val="22"/>
          </w:rPr>
          <w:t>ir</w:t>
        </w:r>
      </w:ins>
      <w:r w:rsidR="00971633" w:rsidRPr="00A37575">
        <w:rPr>
          <w:rFonts w:cs="Times New Roman"/>
          <w:sz w:val="22"/>
        </w:rPr>
        <w:t xml:space="preserve"> forecasting performance </w:t>
      </w:r>
      <w:del w:id="2749" w:author="tao huang" w:date="2018-10-27T14:20:00Z">
        <w:r w:rsidR="00971633" w:rsidRPr="00A37575" w:rsidDel="00272611">
          <w:rPr>
            <w:rFonts w:cs="Times New Roman"/>
            <w:sz w:val="22"/>
          </w:rPr>
          <w:delText xml:space="preserve">of these models </w:delText>
        </w:r>
      </w:del>
      <w:ins w:id="2750" w:author="Didier Soopramanien" w:date="2018-10-24T11:31:00Z">
        <w:r w:rsidR="00CA7621" w:rsidRPr="00A37575">
          <w:rPr>
            <w:rFonts w:cs="Times New Roman"/>
            <w:sz w:val="22"/>
          </w:rPr>
          <w:t>using</w:t>
        </w:r>
      </w:ins>
      <w:del w:id="2751"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6679C4">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1A6E72">
        <w:rPr>
          <w:rFonts w:cs="Times New Roman"/>
          <w:sz w:val="22"/>
          <w:rPrChange w:id="2752" w:author="tao huang" w:date="2018-10-28T22:39:00Z">
            <w:rPr>
              <w:rFonts w:cs="Times New Roman"/>
              <w:sz w:val="22"/>
            </w:rPr>
          </w:rPrChange>
        </w:rPr>
        <w:fldChar w:fldCharType="separate"/>
      </w:r>
      <w:r w:rsidR="002D3F4E">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2753" w:author="tao huang" w:date="2018-10-27T14:20:00Z" w:name="move528413351"/>
      <w:moveFrom w:id="2754" w:author="tao huang" w:date="2018-10-27T14:20:00Z">
        <w:r w:rsidR="00971633" w:rsidRPr="00A37575" w:rsidDel="00272611">
          <w:rPr>
            <w:rFonts w:cs="Times New Roman"/>
            <w:sz w:val="22"/>
          </w:rPr>
          <w:t xml:space="preserve">We specify the model with an estimation window of 160 weeks. </w:t>
        </w:r>
      </w:moveFrom>
      <w:moveFromRangeEnd w:id="2753"/>
      <w:r w:rsidR="00971633" w:rsidRPr="00A37575">
        <w:rPr>
          <w:rFonts w:cs="Times New Roman"/>
          <w:sz w:val="22"/>
        </w:rPr>
        <w:t xml:space="preserve">For each rolling event, we move the estimation window two weeks forward and re-specify the model. We </w:t>
      </w:r>
      <w:ins w:id="2755" w:author="Didier Soopramanien" w:date="2018-10-24T11:32:00Z">
        <w:r w:rsidR="00CA7621" w:rsidRPr="00A37575">
          <w:rPr>
            <w:rFonts w:cs="Times New Roman"/>
            <w:sz w:val="22"/>
          </w:rPr>
          <w:t xml:space="preserve">assume that </w:t>
        </w:r>
      </w:ins>
      <w:del w:id="2756" w:author="Didier Soopramanien" w:date="2018-10-24T11:32:00Z">
        <w:r w:rsidR="00971633" w:rsidRPr="00A37575" w:rsidDel="00CA7621">
          <w:rPr>
            <w:rFonts w:cs="Times New Roman"/>
            <w:sz w:val="22"/>
          </w:rPr>
          <w:delText>pr</w:delText>
        </w:r>
      </w:del>
      <w:del w:id="2757" w:author="Didier Soopramanien" w:date="2018-10-24T11:31:00Z">
        <w:r w:rsidR="00971633" w:rsidRPr="00A37575" w:rsidDel="00CA7621">
          <w:rPr>
            <w:rFonts w:cs="Times New Roman"/>
            <w:sz w:val="22"/>
          </w:rPr>
          <w:delText>esume</w:delText>
        </w:r>
      </w:del>
      <w:del w:id="2758"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2759"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2760" w:author="Didier Soopramanien" w:date="2018-10-24T11:32:00Z">
        <w:r w:rsidR="00971633" w:rsidRPr="00A37575" w:rsidDel="00E47EE2">
          <w:rPr>
            <w:rFonts w:cs="Times New Roman"/>
            <w:sz w:val="22"/>
          </w:rPr>
          <w:delText>to be</w:delText>
        </w:r>
      </w:del>
      <w:ins w:id="2761" w:author="Didier Soopramanien" w:date="2018-10-24T11:32:00Z">
        <w:del w:id="2762" w:author="tao huang" w:date="2018-10-27T14:21:00Z">
          <w:r w:rsidR="00E47EE2" w:rsidRPr="00A37575" w:rsidDel="00EA223B">
            <w:rPr>
              <w:rFonts w:cs="Times New Roman"/>
              <w:sz w:val="22"/>
            </w:rPr>
            <w:delText>is</w:delText>
          </w:r>
        </w:del>
      </w:ins>
      <w:ins w:id="2763" w:author="tao huang" w:date="2018-10-27T14:21:00Z">
        <w:r w:rsidR="00EA223B" w:rsidRPr="00A37575">
          <w:rPr>
            <w:rFonts w:cs="Times New Roman"/>
            <w:sz w:val="22"/>
          </w:rPr>
          <w:t>to be</w:t>
        </w:r>
      </w:ins>
      <w:r w:rsidR="00971633" w:rsidRPr="00A37575">
        <w:rPr>
          <w:rFonts w:cs="Times New Roman"/>
          <w:sz w:val="22"/>
        </w:rPr>
        <w:t xml:space="preserve"> known</w:t>
      </w:r>
      <w:del w:id="2764"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2765" w:author="Didier Soopramanien" w:date="2018-10-24T11:32:00Z">
        <w:r w:rsidR="00E47EE2" w:rsidRPr="00A37575">
          <w:rPr>
            <w:rFonts w:cs="Times New Roman"/>
            <w:sz w:val="22"/>
          </w:rPr>
          <w:t>.</w:t>
        </w:r>
      </w:ins>
      <w:del w:id="2766"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2767" w:author="Didier Soopramanien" w:date="2018-10-24T11:32:00Z">
        <w:r w:rsidR="00E47EE2" w:rsidRPr="00A37575">
          <w:rPr>
            <w:rFonts w:cs="Times New Roman"/>
            <w:sz w:val="22"/>
          </w:rPr>
          <w:t>W</w:t>
        </w:r>
      </w:ins>
      <w:del w:id="2768" w:author="Didier Soopramanien" w:date="2018-10-24T11:32:00Z">
        <w:r w:rsidR="00971633" w:rsidRPr="00A37575" w:rsidDel="00E47EE2">
          <w:rPr>
            <w:rFonts w:cs="Times New Roman"/>
            <w:sz w:val="22"/>
          </w:rPr>
          <w:delText>w</w:delText>
        </w:r>
      </w:del>
      <w:r w:rsidR="00971633" w:rsidRPr="00A37575">
        <w:rPr>
          <w:rFonts w:cs="Times New Roman"/>
          <w:sz w:val="22"/>
        </w:rPr>
        <w:t>e</w:t>
      </w:r>
      <w:ins w:id="2769" w:author="Didier Soopramanien" w:date="2018-10-24T11:32:00Z">
        <w:r w:rsidR="00E47EE2" w:rsidRPr="00A37575">
          <w:rPr>
            <w:rFonts w:cs="Times New Roman"/>
            <w:sz w:val="22"/>
          </w:rPr>
          <w:t xml:space="preserve"> </w:t>
        </w:r>
        <w:del w:id="2770" w:author="tao huang" w:date="2018-10-27T14:22:00Z">
          <w:r w:rsidR="00E47EE2" w:rsidRPr="00A37575" w:rsidDel="00EA223B">
            <w:rPr>
              <w:rFonts w:cs="Times New Roman"/>
              <w:sz w:val="22"/>
            </w:rPr>
            <w:delText>then</w:delText>
          </w:r>
        </w:del>
      </w:ins>
      <w:del w:id="2771"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2772" w:author="tao huang" w:date="2018-10-28T22:35:00Z">
        <w:r w:rsidR="00971633" w:rsidRPr="00A37575" w:rsidDel="004133A6">
          <w:rPr>
            <w:rFonts w:cs="Times New Roman"/>
            <w:noProof/>
            <w:sz w:val="22"/>
            <w:rPrChange w:id="2773" w:author="tao huang" w:date="2018-10-28T22:39:00Z">
              <w:rPr>
                <w:rFonts w:cs="Times New Roman"/>
                <w:sz w:val="22"/>
              </w:rPr>
            </w:rPrChange>
          </w:rPr>
          <w:delText xml:space="preserve">the </w:delText>
        </w:r>
      </w:del>
      <w:r w:rsidR="00971633" w:rsidRPr="00A37575">
        <w:rPr>
          <w:rFonts w:cs="Times New Roman"/>
          <w:noProof/>
          <w:sz w:val="22"/>
          <w:rPrChange w:id="2774" w:author="tao huang" w:date="2018-10-28T22:39:00Z">
            <w:rPr>
              <w:rFonts w:cs="Times New Roman"/>
              <w:sz w:val="22"/>
            </w:rPr>
          </w:rPrChange>
        </w:rPr>
        <w:t>product</w:t>
      </w:r>
      <w:r w:rsidR="00971633" w:rsidRPr="00A37575">
        <w:rPr>
          <w:rFonts w:cs="Times New Roman"/>
          <w:sz w:val="22"/>
        </w:rPr>
        <w:t xml:space="preserve"> sales when the forecast horizon is beyond one week. We </w:t>
      </w:r>
      <w:r w:rsidR="00971633" w:rsidRPr="00A37575">
        <w:rPr>
          <w:rFonts w:cs="Times New Roman"/>
          <w:sz w:val="22"/>
        </w:rPr>
        <w:lastRenderedPageBreak/>
        <w:t xml:space="preserve">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2775" w:author="tao huang" w:date="2018-10-27T14:25:00Z">
        <w:r w:rsidR="001F5610" w:rsidRPr="00A37575">
          <w:rPr>
            <w:rFonts w:cs="Times New Roman"/>
            <w:sz w:val="22"/>
          </w:rPr>
          <w:t xml:space="preserve">generate the final forecasts by equally </w:t>
        </w:r>
      </w:ins>
      <w:del w:id="2776" w:author="tao huang" w:date="2018-10-27T14:22:00Z">
        <w:r w:rsidR="00971633" w:rsidRPr="00A37575" w:rsidDel="00CA3173">
          <w:rPr>
            <w:rFonts w:cs="Times New Roman"/>
            <w:sz w:val="22"/>
          </w:rPr>
          <w:delText xml:space="preserve">engage </w:delText>
        </w:r>
      </w:del>
      <w:ins w:id="2777" w:author="tao huang" w:date="2018-10-27T14:22:00Z">
        <w:r w:rsidR="00CA3173" w:rsidRPr="00A37575">
          <w:rPr>
            <w:rFonts w:cs="Times New Roman"/>
            <w:sz w:val="22"/>
          </w:rPr>
          <w:t>combin</w:t>
        </w:r>
      </w:ins>
      <w:ins w:id="2778" w:author="tao huang" w:date="2018-10-27T14:25:00Z">
        <w:r w:rsidR="001F5610" w:rsidRPr="00A37575">
          <w:rPr>
            <w:rFonts w:cs="Times New Roman"/>
            <w:sz w:val="22"/>
          </w:rPr>
          <w:t>ing</w:t>
        </w:r>
      </w:ins>
      <w:ins w:id="2779" w:author="tao huang" w:date="2018-10-27T14:22:00Z">
        <w:r w:rsidR="00CA3173" w:rsidRPr="00A37575">
          <w:rPr>
            <w:rFonts w:cs="Times New Roman"/>
            <w:sz w:val="22"/>
          </w:rPr>
          <w:t xml:space="preserve"> the forecasts </w:t>
        </w:r>
      </w:ins>
      <w:ins w:id="2780" w:author="tao huang" w:date="2018-10-27T14:23:00Z">
        <w:r w:rsidR="00CA3173" w:rsidRPr="00A37575">
          <w:rPr>
            <w:rFonts w:cs="Times New Roman"/>
            <w:sz w:val="22"/>
          </w:rPr>
          <w:t>by the same model with</w:t>
        </w:r>
      </w:ins>
      <w:ins w:id="2781"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2782"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2783" w:author="tao huang" w:date="2018-10-27T14:23:00Z">
        <w:r w:rsidR="00CA3173" w:rsidRPr="00A37575">
          <w:rPr>
            <w:rFonts w:cs="Times New Roman"/>
            <w:sz w:val="22"/>
          </w:rPr>
          <w:t xml:space="preserve">the </w:t>
        </w:r>
      </w:ins>
      <w:del w:id="2784"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2785" w:author="tao huang" w:date="2018-10-27T14:23:00Z">
        <w:r w:rsidR="00CA3173" w:rsidRPr="00A37575">
          <w:rPr>
            <w:rFonts w:cs="Times New Roman"/>
            <w:sz w:val="22"/>
          </w:rPr>
          <w:t xml:space="preserve">, e.g., </w:t>
        </w:r>
      </w:ins>
      <w:del w:id="2786"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2787" w:author="tao huang" w:date="2018-10-27T14:24:00Z">
        <w:r w:rsidR="00B1418C" w:rsidRPr="00A37575">
          <w:rPr>
            <w:rFonts w:cs="Times New Roman"/>
            <w:sz w:val="22"/>
          </w:rPr>
          <w:t xml:space="preserve">. This </w:t>
        </w:r>
      </w:ins>
      <w:del w:id="2788"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2789" w:author="tao huang" w:date="2018-10-27T14:24:00Z">
        <w:r w:rsidR="00B1418C" w:rsidRPr="00A37575">
          <w:rPr>
            <w:rFonts w:cs="Times New Roman"/>
            <w:sz w:val="22"/>
          </w:rPr>
          <w:t>s</w:t>
        </w:r>
      </w:ins>
      <w:r w:rsidR="00971633" w:rsidRPr="00A37575">
        <w:rPr>
          <w:rFonts w:cs="Times New Roman"/>
          <w:sz w:val="22"/>
        </w:rPr>
        <w:t xml:space="preserve"> ten sets of forecasts</w:t>
      </w:r>
      <w:del w:id="2790"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2791"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2792"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2793"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2794" w:author="tao huang" w:date="2018-10-27T14:29:00Z">
        <w:r w:rsidRPr="00A37575" w:rsidDel="00323355">
          <w:rPr>
            <w:rFonts w:cs="Times New Roman"/>
            <w:sz w:val="22"/>
          </w:rPr>
          <w:delText xml:space="preserve"> </w:delText>
        </w:r>
      </w:del>
    </w:p>
    <w:p w14:paraId="6A8E772F" w14:textId="203BC7CA"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2795" w:author="tao huang" w:date="2018-10-27T14:27:00Z">
        <w:r w:rsidRPr="00A37575" w:rsidDel="00F56415">
          <w:rPr>
            <w:rFonts w:cs="Times New Roman"/>
            <w:sz w:val="22"/>
          </w:rPr>
          <w:delText xml:space="preserve">various </w:delText>
        </w:r>
      </w:del>
      <w:ins w:id="2796"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2797"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(sMAPE) and the scaled Mean Squared Error (s</w:t>
      </w:r>
      <w:r w:rsidR="004E43BA" w:rsidRPr="00A37575">
        <w:rPr>
          <w:rFonts w:cs="Times New Roman"/>
          <w:sz w:val="22"/>
        </w:rPr>
        <w:t xml:space="preserve">caled </w:t>
      </w:r>
      <w:r w:rsidRPr="00A37575">
        <w:rPr>
          <w:rFonts w:cs="Times New Roman"/>
          <w:sz w:val="22"/>
        </w:rPr>
        <w:t xml:space="preserve">MSE). We also include </w:t>
      </w:r>
      <w:ins w:id="2798" w:author="tao huang" w:date="2018-10-27T14:28:00Z">
        <w:r w:rsidR="000A0545" w:rsidRPr="00A37575">
          <w:rPr>
            <w:rFonts w:cs="Times New Roman"/>
            <w:sz w:val="22"/>
          </w:rPr>
          <w:t xml:space="preserve">more recently developed </w:t>
        </w:r>
      </w:ins>
      <w:del w:id="2799"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800" w:author="Didier Soopramanien" w:date="2018-10-24T11:33:00Z">
        <w:r w:rsidR="000E3388" w:rsidRPr="00A37575">
          <w:rPr>
            <w:rFonts w:cs="Times New Roman"/>
            <w:sz w:val="22"/>
          </w:rPr>
          <w:t xml:space="preserve"> </w:t>
        </w:r>
        <w:del w:id="2801" w:author="tao huang" w:date="2018-10-27T14:28:00Z">
          <w:r w:rsidR="000E3388" w:rsidRPr="00A37575" w:rsidDel="000A0545">
            <w:rPr>
              <w:rFonts w:cs="Times New Roman"/>
              <w:sz w:val="22"/>
            </w:rPr>
            <w:delText>that have recently been developed</w:delText>
          </w:r>
        </w:del>
      </w:ins>
      <w:del w:id="2802"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(RelAvgMAE) </w:t>
      </w:r>
      <w:ins w:id="2803"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2D3F4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1A6E72">
        <w:rPr>
          <w:rFonts w:cs="Times New Roman"/>
          <w:sz w:val="22"/>
          <w:rPrChange w:id="2804" w:author="tao huang" w:date="2018-10-28T22:39:00Z">
            <w:rPr>
              <w:rFonts w:cs="Times New Roman"/>
              <w:sz w:val="22"/>
            </w:rPr>
          </w:rPrChange>
        </w:rPr>
        <w:fldChar w:fldCharType="separate"/>
      </w:r>
      <w:r w:rsidR="002D3F4E">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004F429D">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1A6E72">
        <w:rPr>
          <w:rFonts w:cs="Times New Roman"/>
          <w:sz w:val="22"/>
          <w:rPrChange w:id="2805" w:author="tao huang" w:date="2018-10-28T22:39:00Z">
            <w:rPr>
              <w:rFonts w:cs="Times New Roman"/>
              <w:sz w:val="22"/>
            </w:rPr>
          </w:rPrChange>
        </w:rPr>
        <w:fldChar w:fldCharType="separate"/>
      </w:r>
      <w:r w:rsidR="002D3F4E">
        <w:rPr>
          <w:rFonts w:cs="Times New Roman"/>
          <w:noProof/>
          <w:sz w:val="22"/>
        </w:rPr>
        <w:t>Davydenko and Fildes (2013)</w:t>
      </w:r>
      <w:r w:rsidRPr="001A6E72">
        <w:rPr>
          <w:rFonts w:cs="Times New Roman"/>
          <w:sz w:val="22"/>
        </w:rPr>
        <w:fldChar w:fldCharType="end"/>
      </w:r>
      <w:del w:id="2806"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w:t>
      </w:r>
      <w:ins w:id="2807" w:author="韬 黄" w:date="2018-11-03T22:57:00Z">
        <w:r w:rsidR="009C1BEB" w:rsidRPr="009C1BEB">
          <w:rPr>
            <w:rFonts w:cs="Times New Roman"/>
            <w:sz w:val="22"/>
          </w:rPr>
          <w:t>Such relative measures are more robust to outliers while the latter is readily interpretable as the percentage improvement (or worsening) of the focal method compared to a benchmark</w:t>
        </w:r>
      </w:ins>
      <w:ins w:id="2808" w:author="韬 黄" w:date="2018-11-03T23:08:00Z">
        <w:r w:rsidR="007343CB">
          <w:rPr>
            <w:rFonts w:cs="Times New Roman"/>
            <w:sz w:val="22"/>
          </w:rPr>
          <w:t>.</w:t>
        </w:r>
      </w:ins>
      <w:ins w:id="2809" w:author="韬 黄" w:date="2018-11-03T22:57:00Z">
        <w:r w:rsidR="009C1BEB" w:rsidRPr="009C1BEB">
          <w:rPr>
            <w:rFonts w:cs="Times New Roman"/>
            <w:sz w:val="22"/>
          </w:rPr>
          <w:t xml:space="preserve"> </w:t>
        </w:r>
      </w:ins>
      <w:r w:rsidR="007D47CC" w:rsidRPr="00A37575">
        <w:rPr>
          <w:rFonts w:cs="Times New Roman"/>
          <w:sz w:val="22"/>
        </w:rPr>
        <w:t>T</w:t>
      </w:r>
      <w:r w:rsidRPr="00A37575">
        <w:rPr>
          <w:rFonts w:cs="Times New Roman"/>
          <w:sz w:val="22"/>
        </w:rPr>
        <w:t xml:space="preserve">he two latter error measures </w:t>
      </w:r>
      <w:del w:id="2810" w:author="韬 黄" w:date="2018-11-03T23:10:00Z">
        <w:r w:rsidRPr="00A37575" w:rsidDel="007343CB">
          <w:rPr>
            <w:rFonts w:cs="Times New Roman"/>
            <w:sz w:val="22"/>
          </w:rPr>
          <w:delText xml:space="preserve">for </w:delText>
        </w:r>
        <m:oMath>
          <m:r>
            <w:rPr>
              <w:rFonts w:ascii="Cambria Math" w:hAnsi="Cambria Math" w:cs="Times New Roman"/>
              <w:sz w:val="22"/>
            </w:rPr>
            <m:t>S</m:t>
          </m:r>
        </m:oMath>
        <w:r w:rsidRPr="00A37575" w:rsidDel="007343CB">
          <w:rPr>
            <w:rFonts w:cs="Times New Roman"/>
            <w:sz w:val="22"/>
          </w:rPr>
          <w:delText xml:space="preserve"> SKUs based on a forecast horizon of 1 to </w:delText>
        </w:r>
        <m:oMath>
          <m:r>
            <w:rPr>
              <w:rFonts w:ascii="Cambria Math" w:hAnsi="Cambria Math" w:cs="Times New Roman"/>
              <w:sz w:val="22"/>
            </w:rPr>
            <m:t>H</m:t>
          </m:r>
        </m:oMath>
        <w:r w:rsidRPr="00A37575" w:rsidDel="007343CB">
          <w:rPr>
            <w:rFonts w:cs="Times New Roman"/>
            <w:sz w:val="22"/>
          </w:rPr>
          <w:delText xml:space="preserve"> (e.g., </w:delText>
        </w:r>
        <m:oMath>
          <m:r>
            <w:rPr>
              <w:rFonts w:ascii="Cambria Math" w:hAnsi="Cambria Math" w:cs="Times New Roman"/>
              <w:sz w:val="22"/>
            </w:rPr>
            <m:t>S=1831</m:t>
          </m:r>
        </m:oMath>
        <w:r w:rsidRPr="00A37575" w:rsidDel="007343CB">
          <w:rPr>
            <w:rFonts w:cs="Times New Roman"/>
            <w:sz w:val="22"/>
          </w:rPr>
          <w:delText xml:space="preserve"> and </w:delText>
        </w:r>
        <m:oMath>
          <m:r>
            <w:rPr>
              <w:rFonts w:ascii="Cambria Math" w:hAnsi="Cambria Math" w:cs="Times New Roman"/>
              <w:sz w:val="22"/>
            </w:rPr>
            <m:t>H</m:t>
          </m:r>
        </m:oMath>
        <w:r w:rsidRPr="00A37575" w:rsidDel="007343CB">
          <w:rPr>
            <w:rFonts w:cs="Times New Roman"/>
            <w:sz w:val="22"/>
          </w:rPr>
          <w:delText>=1, 4 and 8) are</w:delText>
        </w:r>
      </w:del>
      <w:ins w:id="2811" w:author="韬 黄" w:date="2018-11-03T23:10:00Z">
        <w:r w:rsidR="007343CB">
          <w:rPr>
            <w:rFonts w:cs="Times New Roman"/>
            <w:sz w:val="22"/>
          </w:rPr>
          <w:t>can be</w:t>
        </w:r>
      </w:ins>
      <w:r w:rsidRPr="00A37575">
        <w:rPr>
          <w:rFonts w:cs="Times New Roman"/>
          <w:sz w:val="22"/>
        </w:rPr>
        <w:t xml:space="preserve"> </w:t>
      </w:r>
      <w:ins w:id="2812"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813"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814" w:author="tao huang" w:date="2018-10-28T22:44:00Z">
          <w:pPr>
            <w:shd w:val="clear" w:color="auto" w:fill="FFFFFF" w:themeFill="background1"/>
            <w:spacing w:after="0" w:line="360" w:lineRule="auto"/>
          </w:pPr>
        </w:pPrChange>
      </w:pPr>
      <w:ins w:id="2815" w:author="tao huang" w:date="2018-10-28T22:44:00Z">
        <w:r>
          <w:rPr>
            <w:rFonts w:cs="Times New Roman"/>
            <w:sz w:val="22"/>
          </w:rPr>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816"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816"/>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F05CB0" w:rsidP="00971633">
      <w:pPr>
        <w:shd w:val="clear" w:color="auto" w:fill="FFFFFF" w:themeFill="background1"/>
        <w:spacing w:after="0" w:line="360" w:lineRule="auto"/>
        <w:jc w:val="center"/>
        <w:rPr>
          <w:ins w:id="2817"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818" w:author="tao huang" w:date="2018-10-28T22:45:00Z">
            <w:rPr>
              <w:rFonts w:cs="Times New Roman"/>
              <w:b/>
              <w:sz w:val="22"/>
            </w:rPr>
          </w:rPrChange>
        </w:rPr>
        <w:pPrChange w:id="2819" w:author="tao huang" w:date="2018-10-28T22:45:00Z">
          <w:pPr>
            <w:shd w:val="clear" w:color="auto" w:fill="FFFFFF" w:themeFill="background1"/>
            <w:spacing w:after="0" w:line="360" w:lineRule="auto"/>
            <w:jc w:val="center"/>
          </w:pPr>
        </w:pPrChange>
      </w:pPr>
      <w:ins w:id="2820" w:author="tao huang" w:date="2018-10-28T22:45:00Z">
        <w:r w:rsidRPr="00E4227D">
          <w:rPr>
            <w:rFonts w:cs="Times New Roman"/>
            <w:sz w:val="22"/>
            <w:rPrChange w:id="2821"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822" w:author="tao huang" w:date="2018-10-28T22:43:00Z"/>
          <w:rFonts w:cs="Times New Roman"/>
          <w:sz w:val="22"/>
        </w:rPr>
      </w:pPr>
      <w:del w:id="2823" w:author="tao huang" w:date="2018-10-28T22:43:00Z">
        <w:r w:rsidRPr="00A37575" w:rsidDel="0008033C">
          <w:rPr>
            <w:rFonts w:cs="Times New Roman"/>
            <w:sz w:val="22"/>
          </w:rPr>
          <w:delText>(10)</w:delText>
        </w:r>
      </w:del>
    </w:p>
    <w:p w14:paraId="2499C57B" w14:textId="2555982C" w:rsidR="00971633" w:rsidRPr="00A37575" w:rsidRDefault="00D1463E" w:rsidP="00971633">
      <w:pPr>
        <w:pStyle w:val="ListParagraph"/>
        <w:shd w:val="clear" w:color="auto" w:fill="FFFFFF" w:themeFill="background1"/>
        <w:spacing w:after="0" w:line="360" w:lineRule="auto"/>
        <w:ind w:left="0"/>
        <w:rPr>
          <w:rFonts w:cs="Times New Roman"/>
          <w:sz w:val="22"/>
        </w:rPr>
      </w:pPr>
      <w:ins w:id="2824" w:author="tao huang" w:date="2018-10-27T14:29:00Z">
        <w:r w:rsidRPr="00A37575">
          <w:rPr>
            <w:rFonts w:cs="Times New Roman"/>
            <w:sz w:val="22"/>
          </w:rPr>
          <w:t>w</w:t>
        </w:r>
      </w:ins>
      <w:del w:id="2825"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=1, 4 and 8)</w:t>
      </w:r>
      <w:ins w:id="2826" w:author="韬 黄" w:date="2018-11-03T23:09:00Z">
        <w:r w:rsidR="007343CB">
          <w:rPr>
            <w:rFonts w:cs="Times New Roman"/>
            <w:sz w:val="22"/>
          </w:rPr>
          <w:t xml:space="preserve"> </w:t>
        </w:r>
      </w:ins>
      <w:ins w:id="2827" w:author="韬 黄" w:date="2018-11-03T23:10:00Z">
        <w:r w:rsidR="007343CB">
          <w:rPr>
            <w:rFonts w:cs="Times New Roman"/>
            <w:sz w:val="22"/>
          </w:rPr>
          <w:t>across</w:t>
        </w:r>
      </w:ins>
      <w:ins w:id="2828" w:author="韬 黄" w:date="2018-11-03T23:09:00Z">
        <w:r w:rsidR="007343CB">
          <w:rPr>
            <w:rFonts w:cs="Times New Roman"/>
            <w:sz w:val="22"/>
          </w:rPr>
          <w:t xml:space="preserve"> </w:t>
        </w:r>
        <m:oMath>
          <m:r>
            <w:rPr>
              <w:rFonts w:ascii="Cambria Math" w:hAnsi="Cambria Math" w:cs="Times New Roman"/>
              <w:sz w:val="22"/>
            </w:rPr>
            <m:t>S</m:t>
          </m:r>
        </m:oMath>
        <w:r w:rsidR="007343CB" w:rsidRPr="00A37575">
          <w:rPr>
            <w:rFonts w:cs="Times New Roman"/>
            <w:sz w:val="22"/>
          </w:rPr>
          <w:t xml:space="preserve"> SKUs</w:t>
        </w:r>
        <w:r w:rsidR="007343CB">
          <w:rPr>
            <w:rFonts w:cs="Times New Roman"/>
            <w:sz w:val="22"/>
          </w:rPr>
          <w:t xml:space="preserve"> (e.g., </w:t>
        </w:r>
        <w:r w:rsidR="007343CB" w:rsidRPr="007343CB">
          <w:rPr>
            <w:rFonts w:cs="Times New Roman"/>
            <w:i/>
            <w:sz w:val="22"/>
            <w:rPrChange w:id="2829" w:author="韬 黄" w:date="2018-11-03T23:09:00Z">
              <w:rPr>
                <w:rFonts w:cs="Times New Roman"/>
                <w:sz w:val="22"/>
              </w:rPr>
            </w:rPrChange>
          </w:rPr>
          <w:t>S</w:t>
        </w:r>
        <w:r w:rsidR="007343CB">
          <w:rPr>
            <w:rFonts w:cs="Times New Roman"/>
            <w:sz w:val="22"/>
          </w:rPr>
          <w:t>= 1831)</w:t>
        </w:r>
      </w:ins>
      <w:ins w:id="2830" w:author="韬 黄" w:date="2018-11-03T23:10:00Z">
        <w:r w:rsidR="007343CB">
          <w:rPr>
            <w:rFonts w:cs="Times New Roman"/>
            <w:sz w:val="22"/>
          </w:rPr>
          <w:t xml:space="preserve"> for </w:t>
        </w:r>
        <w:r w:rsidR="007343CB" w:rsidRPr="007343CB">
          <w:rPr>
            <w:rFonts w:cs="Times New Roman"/>
            <w:i/>
            <w:sz w:val="22"/>
            <w:rPrChange w:id="2831" w:author="韬 黄" w:date="2018-11-03T23:11:00Z">
              <w:rPr>
                <w:rFonts w:cs="Times New Roman"/>
                <w:sz w:val="22"/>
              </w:rPr>
            </w:rPrChange>
          </w:rPr>
          <w:t>K</w:t>
        </w:r>
        <w:r w:rsidR="007343CB">
          <w:rPr>
            <w:rFonts w:cs="Times New Roman"/>
            <w:sz w:val="22"/>
          </w:rPr>
          <w:t xml:space="preserve"> rolling events (e.g., </w:t>
        </w:r>
        <w:r w:rsidR="007343CB" w:rsidRPr="007343CB">
          <w:rPr>
            <w:rFonts w:cs="Times New Roman"/>
            <w:i/>
            <w:sz w:val="22"/>
            <w:rPrChange w:id="2832" w:author="韬 黄" w:date="2018-11-03T23:10:00Z">
              <w:rPr>
                <w:rFonts w:cs="Times New Roman"/>
                <w:sz w:val="22"/>
              </w:rPr>
            </w:rPrChange>
          </w:rPr>
          <w:t>K</w:t>
        </w:r>
        <w:r w:rsidR="007343CB">
          <w:rPr>
            <w:rFonts w:cs="Times New Roman"/>
            <w:sz w:val="22"/>
          </w:rPr>
          <w:t>=18)</w:t>
        </w:r>
      </w:ins>
      <w:r w:rsidR="00971633"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w:t>
      </w:r>
      <w:del w:id="2833" w:author="韬 黄" w:date="2018-11-03T23:11:00Z">
        <w:r w:rsidR="00971633" w:rsidRPr="00A37575" w:rsidDel="007343CB">
          <w:rPr>
            <w:rFonts w:cs="Times New Roman"/>
            <w:sz w:val="22"/>
          </w:rPr>
          <w:delText xml:space="preserve">There are </w:delText>
        </w:r>
        <w:r w:rsidR="00971633" w:rsidRPr="00A37575" w:rsidDel="007343CB">
          <w:rPr>
            <w:rFonts w:cs="Times New Roman"/>
            <w:i/>
            <w:sz w:val="22"/>
          </w:rPr>
          <w:delText>S</w:delText>
        </w:r>
        <w:r w:rsidR="00971633" w:rsidRPr="00A37575" w:rsidDel="007343CB">
          <w:rPr>
            <w:rFonts w:cs="Times New Roman"/>
            <w:sz w:val="22"/>
          </w:rPr>
          <w:delText xml:space="preserve"> data series and </w:delText>
        </w:r>
        <w:r w:rsidR="00971633" w:rsidRPr="00A37575" w:rsidDel="007343CB">
          <w:rPr>
            <w:rFonts w:cs="Times New Roman"/>
            <w:i/>
            <w:sz w:val="22"/>
          </w:rPr>
          <w:delText>K</w:delText>
        </w:r>
        <w:r w:rsidR="00971633" w:rsidRPr="00A37575" w:rsidDel="007343CB">
          <w:rPr>
            <w:rFonts w:cs="Times New Roman"/>
            <w:sz w:val="22"/>
          </w:rPr>
          <w:delText xml:space="preserve"> rolling events (</w:delText>
        </w:r>
        <w:r w:rsidR="00971633" w:rsidRPr="00A37575" w:rsidDel="007343CB">
          <w:rPr>
            <w:rFonts w:cs="Times New Roman"/>
            <w:i/>
            <w:sz w:val="22"/>
          </w:rPr>
          <w:delText>S</w:delText>
        </w:r>
        <w:r w:rsidR="00971633" w:rsidRPr="00A37575" w:rsidDel="007343CB">
          <w:rPr>
            <w:rFonts w:cs="Times New Roman"/>
            <w:sz w:val="22"/>
          </w:rPr>
          <w:delText xml:space="preserve">= 1831 and </w:delText>
        </w:r>
        <w:r w:rsidR="00971633" w:rsidRPr="00A37575" w:rsidDel="007343CB">
          <w:rPr>
            <w:rFonts w:cs="Times New Roman"/>
            <w:i/>
            <w:sz w:val="22"/>
          </w:rPr>
          <w:delText>K</w:delText>
        </w:r>
        <w:r w:rsidR="00971633" w:rsidRPr="00A37575" w:rsidDel="007343CB">
          <w:rPr>
            <w:rFonts w:cs="Times New Roman"/>
            <w:sz w:val="22"/>
          </w:rPr>
          <w:delText xml:space="preserve">=18). </w:delText>
        </w:r>
      </w:del>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2D3F4E">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1A6E72">
        <w:rPr>
          <w:rFonts w:cs="Times New Roman"/>
          <w:sz w:val="22"/>
          <w:rPrChange w:id="2834" w:author="tao huang" w:date="2018-10-28T22:39:00Z">
            <w:rPr>
              <w:rFonts w:cs="Times New Roman"/>
              <w:sz w:val="22"/>
            </w:rPr>
          </w:rPrChange>
        </w:rPr>
        <w:fldChar w:fldCharType="separate"/>
      </w:r>
      <w:r w:rsidR="002D3F4E">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lastRenderedPageBreak/>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3E399A4F"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835" w:author="tao huang" w:date="2018-10-27T14:32:00Z">
        <w:r w:rsidR="00D2114A" w:rsidRPr="00A37575">
          <w:rPr>
            <w:rFonts w:cs="Times New Roman"/>
            <w:sz w:val="22"/>
          </w:rPr>
          <w:t>s</w:t>
        </w:r>
      </w:ins>
      <w:del w:id="2836"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4618C4">
        <w:rPr>
          <w:rFonts w:eastAsia="DengXian" w:cs="Times New Roman"/>
          <w:sz w:val="22"/>
        </w:rPr>
        <w:fldChar w:fldCharType="begin"/>
      </w:r>
      <w:r w:rsidR="00263644">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4618C4">
        <w:rPr>
          <w:rFonts w:eastAsia="DengXian" w:cs="Times New Roman"/>
          <w:sz w:val="22"/>
          <w:rPrChange w:id="2837" w:author="tao huang" w:date="2018-10-28T22:39:00Z">
            <w:rPr>
              <w:rFonts w:eastAsia="DengXian" w:cs="Times New Roman"/>
              <w:sz w:val="22"/>
            </w:rPr>
          </w:rPrChange>
        </w:rPr>
        <w:fldChar w:fldCharType="separate"/>
      </w:r>
      <w:r w:rsidR="002D3F4E">
        <w:rPr>
          <w:rFonts w:eastAsia="DengXian" w:cs="Times New Roman"/>
          <w:noProof/>
          <w:sz w:val="22"/>
        </w:rPr>
        <w:t>(Diebold &amp; Mariano, 1995; Harvey, Leybourne, &amp; Newbold, 1997)</w:t>
      </w:r>
      <w:r w:rsidRPr="004618C4">
        <w:rPr>
          <w:rFonts w:eastAsia="DengXian" w:cs="Times New Roman"/>
          <w:sz w:val="22"/>
        </w:rPr>
        <w:fldChar w:fldCharType="end"/>
      </w:r>
      <w:r w:rsidRPr="00A37575">
        <w:rPr>
          <w:rStyle w:val="FootnoteReference"/>
          <w:rFonts w:eastAsia="DengXian" w:cs="Times New Roman"/>
          <w:sz w:val="22"/>
        </w:rPr>
        <w:footnoteReference w:id="11"/>
      </w:r>
      <w:r w:rsidRPr="00A37575">
        <w:rPr>
          <w:rFonts w:eastAsia="DengXian" w:cs="Times New Roman"/>
          <w:sz w:val="22"/>
        </w:rPr>
        <w:t xml:space="preserve">. </w:t>
      </w:r>
      <w:del w:id="2838"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839"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840" w:author="Didier Soopramanien" w:date="2018-10-24T11:34:00Z">
        <w:r w:rsidR="00AF7E02" w:rsidRPr="00A37575">
          <w:rPr>
            <w:rFonts w:eastAsia="DengXian" w:cs="Times New Roman"/>
            <w:sz w:val="22"/>
          </w:rPr>
          <w:t xml:space="preserve"> emerge from </w:t>
        </w:r>
        <w:del w:id="2841" w:author="tao huang" w:date="2018-10-27T14:32:00Z">
          <w:r w:rsidR="00AF7E02" w:rsidRPr="00A37575" w:rsidDel="001B3DE9">
            <w:rPr>
              <w:rFonts w:eastAsia="DengXian" w:cs="Times New Roman"/>
              <w:sz w:val="22"/>
            </w:rPr>
            <w:delText xml:space="preserve">these </w:delText>
          </w:r>
        </w:del>
      </w:ins>
      <w:ins w:id="2842" w:author="Didier Soopramanien" w:date="2018-10-24T11:35:00Z">
        <w:del w:id="2843" w:author="tao huang" w:date="2018-10-27T14:32:00Z">
          <w:r w:rsidR="00AF7E02" w:rsidRPr="00A37575" w:rsidDel="001B3DE9">
            <w:rPr>
              <w:rFonts w:eastAsia="DengXian" w:cs="Times New Roman"/>
              <w:sz w:val="22"/>
            </w:rPr>
            <w:delText>analyses</w:delText>
          </w:r>
        </w:del>
      </w:ins>
      <w:ins w:id="2844"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0439D269"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2D3F4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1A6E72">
        <w:rPr>
          <w:rFonts w:cs="Times New Roman"/>
          <w:sz w:val="22"/>
          <w:rPrChange w:id="2845" w:author="tao huang" w:date="2018-10-28T22:39:00Z">
            <w:rPr>
              <w:rFonts w:cs="Times New Roman"/>
              <w:sz w:val="22"/>
            </w:rPr>
          </w:rPrChange>
        </w:rPr>
        <w:fldChar w:fldCharType="separate"/>
      </w:r>
      <w:r w:rsidR="002D3F4E">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846" w:author="tao huang" w:date="2018-10-27T14:33:00Z">
        <w:r w:rsidR="00594EB4" w:rsidRPr="00A37575">
          <w:rPr>
            <w:rFonts w:cs="Times New Roman"/>
            <w:sz w:val="22"/>
          </w:rPr>
          <w:t>.</w:t>
        </w:r>
      </w:ins>
      <w:r w:rsidRPr="00A37575">
        <w:rPr>
          <w:rFonts w:cs="Times New Roman"/>
          <w:sz w:val="22"/>
        </w:rPr>
        <w:t xml:space="preserve"> </w:t>
      </w:r>
      <w:del w:id="2847"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848"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5A5E2EEB" w14:textId="77777777" w:rsidR="00A5471A" w:rsidRDefault="00971633" w:rsidP="00971633">
      <w:pPr>
        <w:pStyle w:val="ListParagraph"/>
        <w:numPr>
          <w:ilvl w:val="0"/>
          <w:numId w:val="9"/>
        </w:numPr>
        <w:shd w:val="clear" w:color="auto" w:fill="FFFFFF" w:themeFill="background1"/>
        <w:spacing w:after="0" w:line="360" w:lineRule="auto"/>
        <w:rPr>
          <w:ins w:id="2849" w:author="韬 黄" w:date="2018-11-05T16:31:00Z"/>
          <w:rFonts w:eastAsia="DengXian" w:cs="Times New Roman"/>
          <w:sz w:val="22"/>
        </w:r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850" w:author="tao huang" w:date="2018-10-27T14:34:00Z">
        <w:r w:rsidR="00484363" w:rsidRPr="00A37575">
          <w:rPr>
            <w:rFonts w:eastAsia="DengXian" w:cs="Times New Roman"/>
            <w:sz w:val="22"/>
          </w:rPr>
          <w:t>.</w:t>
        </w:r>
      </w:ins>
    </w:p>
    <w:p w14:paraId="6C832E14" w14:textId="77777777" w:rsidR="00A5471A" w:rsidRDefault="00A5471A" w:rsidP="00A5471A">
      <w:pPr>
        <w:pStyle w:val="ListParagraph"/>
        <w:shd w:val="clear" w:color="auto" w:fill="FFFFFF" w:themeFill="background1"/>
        <w:spacing w:after="0" w:line="360" w:lineRule="auto"/>
        <w:ind w:left="780"/>
        <w:rPr>
          <w:ins w:id="2851" w:author="韬 黄" w:date="2018-11-05T16:31:00Z"/>
          <w:rFonts w:eastAsia="DengXian" w:cs="Times New Roman"/>
          <w:sz w:val="22"/>
        </w:rPr>
        <w:pPrChange w:id="2852" w:author="韬 黄" w:date="2018-11-05T16:31:00Z">
          <w:pPr>
            <w:pStyle w:val="ListParagraph"/>
            <w:numPr>
              <w:numId w:val="9"/>
            </w:numPr>
            <w:shd w:val="clear" w:color="auto" w:fill="FFFFFF" w:themeFill="background1"/>
            <w:spacing w:after="0" w:line="360" w:lineRule="auto"/>
            <w:ind w:left="780" w:hanging="720"/>
          </w:pPr>
        </w:pPrChange>
      </w:pPr>
    </w:p>
    <w:p w14:paraId="65F592C8" w14:textId="77777777" w:rsidR="00A5471A" w:rsidRPr="00A37575" w:rsidRDefault="00A5471A" w:rsidP="00A5471A">
      <w:pPr>
        <w:keepNext/>
        <w:keepLines/>
        <w:shd w:val="clear" w:color="auto" w:fill="FFFFFF" w:themeFill="background1"/>
        <w:spacing w:after="0" w:line="360" w:lineRule="auto"/>
        <w:jc w:val="center"/>
        <w:rPr>
          <w:ins w:id="2853" w:author="韬 黄" w:date="2018-11-05T16:32:00Z"/>
          <w:rFonts w:eastAsia="DengXian" w:cs="Times New Roman"/>
          <w:sz w:val="22"/>
        </w:rPr>
      </w:pPr>
      <w:ins w:id="2854" w:author="韬 黄" w:date="2018-11-05T16:32:00Z">
        <w:r w:rsidRPr="00A37575">
          <w:rPr>
            <w:rFonts w:eastAsia="DengXian" w:cs="Times New Roman"/>
            <w:sz w:val="22"/>
          </w:rPr>
          <w:t>Table 2.</w:t>
        </w:r>
        <w:r w:rsidRPr="00A37575">
          <w:rPr>
            <w:rFonts w:eastAsia="DengXian" w:cs="Times New Roman"/>
            <w:sz w:val="22"/>
          </w:rPr>
          <w:tab/>
          <w:t>The forecasting performance of the models for all forecast period</w:t>
        </w:r>
      </w:ins>
    </w:p>
    <w:p w14:paraId="2CC65977" w14:textId="77777777" w:rsidR="00A5471A" w:rsidRDefault="00A5471A" w:rsidP="00A5471A">
      <w:pPr>
        <w:pStyle w:val="ListParagraph"/>
        <w:shd w:val="clear" w:color="auto" w:fill="FFFFFF" w:themeFill="background1"/>
        <w:spacing w:after="0" w:line="360" w:lineRule="auto"/>
        <w:ind w:left="780"/>
        <w:rPr>
          <w:ins w:id="2855" w:author="韬 黄" w:date="2018-11-05T16:31:00Z"/>
          <w:rFonts w:eastAsia="DengXian" w:cs="Times New Roman"/>
          <w:sz w:val="22"/>
        </w:rPr>
        <w:pPrChange w:id="2856" w:author="韬 黄" w:date="2018-11-05T16:31:00Z">
          <w:pPr>
            <w:pStyle w:val="ListParagraph"/>
            <w:numPr>
              <w:numId w:val="9"/>
            </w:numPr>
            <w:shd w:val="clear" w:color="auto" w:fill="FFFFFF" w:themeFill="background1"/>
            <w:spacing w:after="0" w:line="360" w:lineRule="auto"/>
            <w:ind w:left="780" w:hanging="720"/>
          </w:pPr>
        </w:pPrChange>
      </w:pPr>
    </w:p>
    <w:tbl>
      <w:tblPr>
        <w:tblW w:w="7288" w:type="dxa"/>
        <w:jc w:val="center"/>
        <w:tblLook w:val="04A0" w:firstRow="1" w:lastRow="0" w:firstColumn="1" w:lastColumn="0" w:noHBand="0" w:noVBand="1"/>
        <w:tblPrChange w:id="2857" w:author="韬 黄" w:date="2018-11-05T16:33:00Z">
          <w:tblPr>
            <w:tblW w:w="7288" w:type="dxa"/>
            <w:tblLook w:val="04A0" w:firstRow="1" w:lastRow="0" w:firstColumn="1" w:lastColumn="0" w:noHBand="0" w:noVBand="1"/>
          </w:tblPr>
        </w:tblPrChange>
      </w:tblPr>
      <w:tblGrid>
        <w:gridCol w:w="1985"/>
        <w:gridCol w:w="767"/>
        <w:gridCol w:w="931"/>
        <w:gridCol w:w="828"/>
        <w:gridCol w:w="1390"/>
        <w:gridCol w:w="1387"/>
        <w:tblGridChange w:id="2858">
          <w:tblGrid>
            <w:gridCol w:w="4903"/>
            <w:gridCol w:w="767"/>
            <w:gridCol w:w="931"/>
            <w:gridCol w:w="687"/>
            <w:gridCol w:w="141"/>
            <w:gridCol w:w="1390"/>
            <w:gridCol w:w="1387"/>
          </w:tblGrid>
        </w:tblGridChange>
      </w:tblGrid>
      <w:tr w:rsidR="00A5471A" w:rsidRPr="00A5471A" w14:paraId="748E3418" w14:textId="77777777" w:rsidTr="00A5471A">
        <w:trPr>
          <w:trHeight w:val="20"/>
          <w:jc w:val="center"/>
          <w:ins w:id="2859" w:author="韬 黄" w:date="2018-11-05T16:32:00Z"/>
          <w:trPrChange w:id="2860" w:author="韬 黄" w:date="2018-11-05T16:33:00Z">
            <w:trPr>
              <w:gridAfter w:val="0"/>
              <w:trHeight w:val="20"/>
            </w:trPr>
          </w:trPrChange>
        </w:trPr>
        <w:tc>
          <w:tcPr>
            <w:tcW w:w="7288" w:type="dxa"/>
            <w:gridSpan w:val="6"/>
            <w:tcBorders>
              <w:top w:val="nil"/>
              <w:left w:val="nil"/>
              <w:bottom w:val="single" w:sz="8" w:space="0" w:color="666666"/>
              <w:right w:val="nil"/>
            </w:tcBorders>
            <w:shd w:val="clear" w:color="auto" w:fill="auto"/>
            <w:noWrap/>
            <w:vAlign w:val="center"/>
            <w:hideMark/>
            <w:tcPrChange w:id="2861" w:author="韬 黄" w:date="2018-11-05T16:33:00Z">
              <w:tcPr>
                <w:tcW w:w="7288" w:type="dxa"/>
                <w:gridSpan w:val="4"/>
                <w:tcBorders>
                  <w:top w:val="nil"/>
                  <w:left w:val="nil"/>
                  <w:bottom w:val="single" w:sz="8" w:space="0" w:color="666666"/>
                  <w:right w:val="nil"/>
                </w:tcBorders>
                <w:shd w:val="clear" w:color="auto" w:fill="auto"/>
                <w:noWrap/>
                <w:vAlign w:val="center"/>
                <w:hideMark/>
              </w:tcPr>
            </w:tcPrChange>
          </w:tcPr>
          <w:p w14:paraId="5F41A61B" w14:textId="77777777" w:rsidR="00A5471A" w:rsidRPr="00A5471A" w:rsidRDefault="00A5471A" w:rsidP="00A5471A">
            <w:pPr>
              <w:spacing w:after="0" w:line="240" w:lineRule="auto"/>
              <w:jc w:val="center"/>
              <w:rPr>
                <w:ins w:id="2862" w:author="韬 黄" w:date="2018-11-05T16:32:00Z"/>
                <w:rFonts w:eastAsia="Times New Roman" w:cs="Times New Roman"/>
                <w:color w:val="000000"/>
                <w:sz w:val="22"/>
                <w:rPrChange w:id="2863" w:author="韬 黄" w:date="2018-11-05T16:32:00Z">
                  <w:rPr>
                    <w:ins w:id="2864" w:author="韬 黄" w:date="2018-11-05T16:32:00Z"/>
                    <w:rFonts w:eastAsia="Times New Roman" w:cs="Times New Roman"/>
                    <w:color w:val="000000"/>
                    <w:sz w:val="22"/>
                  </w:rPr>
                </w:rPrChange>
              </w:rPr>
              <w:pPrChange w:id="2865" w:author="韬 黄" w:date="2018-11-05T16:32:00Z">
                <w:pPr>
                  <w:spacing w:after="0" w:line="240" w:lineRule="auto"/>
                  <w:jc w:val="center"/>
                </w:pPr>
              </w:pPrChange>
            </w:pPr>
            <w:ins w:id="2866" w:author="韬 黄" w:date="2018-11-05T16:32:00Z">
              <w:r w:rsidRPr="00A5471A">
                <w:rPr>
                  <w:rFonts w:eastAsia="Times New Roman" w:cs="Times New Roman"/>
                  <w:color w:val="000000"/>
                  <w:sz w:val="22"/>
                  <w:rPrChange w:id="2867" w:author="韬 黄" w:date="2018-11-05T16:32:00Z">
                    <w:rPr>
                      <w:rFonts w:eastAsia="Times New Roman" w:cs="Times New Roman"/>
                      <w:color w:val="000000"/>
                      <w:sz w:val="22"/>
                    </w:rPr>
                  </w:rPrChange>
                </w:rPr>
                <w:t>Forecast horizon is one to eight weeks ahead</w:t>
              </w:r>
            </w:ins>
          </w:p>
        </w:tc>
      </w:tr>
      <w:tr w:rsidR="00A5471A" w:rsidRPr="00A5471A" w14:paraId="76E8B18F" w14:textId="77777777" w:rsidTr="00A5471A">
        <w:tblPrEx>
          <w:tblPrExChange w:id="2868" w:author="韬 黄" w:date="2018-11-05T16:33:00Z">
            <w:tblPrEx>
              <w:tblW w:w="10206" w:type="dxa"/>
            </w:tblPrEx>
          </w:tblPrExChange>
        </w:tblPrEx>
        <w:trPr>
          <w:trHeight w:val="20"/>
          <w:jc w:val="center"/>
          <w:ins w:id="2869" w:author="韬 黄" w:date="2018-11-05T16:32:00Z"/>
          <w:trPrChange w:id="287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871" w:author="韬 黄" w:date="2018-11-05T16:33:00Z">
              <w:tcPr>
                <w:tcW w:w="4903" w:type="dxa"/>
                <w:tcBorders>
                  <w:top w:val="nil"/>
                  <w:left w:val="nil"/>
                  <w:bottom w:val="nil"/>
                  <w:right w:val="nil"/>
                </w:tcBorders>
                <w:shd w:val="clear" w:color="auto" w:fill="auto"/>
                <w:noWrap/>
                <w:vAlign w:val="center"/>
                <w:hideMark/>
              </w:tcPr>
            </w:tcPrChange>
          </w:tcPr>
          <w:p w14:paraId="0E717834" w14:textId="77777777" w:rsidR="00A5471A" w:rsidRPr="00A5471A" w:rsidRDefault="00A5471A" w:rsidP="00A5471A">
            <w:pPr>
              <w:spacing w:after="0" w:line="240" w:lineRule="auto"/>
              <w:rPr>
                <w:ins w:id="2872" w:author="韬 黄" w:date="2018-11-05T16:32:00Z"/>
                <w:rFonts w:eastAsia="Times New Roman" w:cs="Times New Roman"/>
                <w:color w:val="000000"/>
                <w:sz w:val="22"/>
                <w:rPrChange w:id="2873" w:author="韬 黄" w:date="2018-11-05T16:32:00Z">
                  <w:rPr>
                    <w:ins w:id="2874" w:author="韬 黄" w:date="2018-11-05T16:32:00Z"/>
                    <w:rFonts w:eastAsia="Times New Roman" w:cs="Times New Roman"/>
                    <w:color w:val="000000"/>
                    <w:sz w:val="22"/>
                  </w:rPr>
                </w:rPrChange>
              </w:rPr>
              <w:pPrChange w:id="2875" w:author="韬 黄" w:date="2018-11-05T16:32:00Z">
                <w:pPr>
                  <w:spacing w:after="0" w:line="240" w:lineRule="auto"/>
                </w:pPr>
              </w:pPrChange>
            </w:pPr>
            <w:ins w:id="2876" w:author="韬 黄" w:date="2018-11-05T16:32:00Z">
              <w:r w:rsidRPr="00A5471A">
                <w:rPr>
                  <w:rFonts w:eastAsia="Times New Roman" w:cs="Times New Roman"/>
                  <w:color w:val="000000"/>
                  <w:sz w:val="22"/>
                  <w:rPrChange w:id="2877"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2878" w:author="韬 黄" w:date="2018-11-05T16:33:00Z">
              <w:tcPr>
                <w:tcW w:w="767" w:type="dxa"/>
                <w:tcBorders>
                  <w:top w:val="nil"/>
                  <w:left w:val="nil"/>
                  <w:bottom w:val="nil"/>
                  <w:right w:val="nil"/>
                </w:tcBorders>
                <w:shd w:val="clear" w:color="auto" w:fill="auto"/>
                <w:noWrap/>
                <w:vAlign w:val="center"/>
                <w:hideMark/>
              </w:tcPr>
            </w:tcPrChange>
          </w:tcPr>
          <w:p w14:paraId="321D238E" w14:textId="77777777" w:rsidR="00A5471A" w:rsidRPr="00A5471A" w:rsidRDefault="00A5471A" w:rsidP="00A5471A">
            <w:pPr>
              <w:spacing w:after="0" w:line="240" w:lineRule="auto"/>
              <w:jc w:val="center"/>
              <w:rPr>
                <w:ins w:id="2879" w:author="韬 黄" w:date="2018-11-05T16:32:00Z"/>
                <w:rFonts w:eastAsia="Times New Roman" w:cs="Times New Roman"/>
                <w:color w:val="000000"/>
                <w:sz w:val="22"/>
                <w:rPrChange w:id="2880" w:author="韬 黄" w:date="2018-11-05T16:32:00Z">
                  <w:rPr>
                    <w:ins w:id="2881" w:author="韬 黄" w:date="2018-11-05T16:32:00Z"/>
                    <w:rFonts w:eastAsia="Times New Roman" w:cs="Times New Roman"/>
                    <w:color w:val="000000"/>
                    <w:sz w:val="22"/>
                  </w:rPr>
                </w:rPrChange>
              </w:rPr>
              <w:pPrChange w:id="2882" w:author="韬 黄" w:date="2018-11-05T16:32:00Z">
                <w:pPr>
                  <w:spacing w:after="0" w:line="240" w:lineRule="auto"/>
                  <w:jc w:val="center"/>
                </w:pPr>
              </w:pPrChange>
            </w:pPr>
            <w:ins w:id="2883" w:author="韬 黄" w:date="2018-11-05T16:32:00Z">
              <w:r w:rsidRPr="00A5471A">
                <w:rPr>
                  <w:rFonts w:eastAsia="Times New Roman" w:cs="Times New Roman"/>
                  <w:color w:val="000000"/>
                  <w:sz w:val="22"/>
                  <w:rPrChange w:id="2884"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2885" w:author="韬 黄" w:date="2018-11-05T16:33:00Z">
              <w:tcPr>
                <w:tcW w:w="931" w:type="dxa"/>
                <w:tcBorders>
                  <w:top w:val="nil"/>
                  <w:left w:val="nil"/>
                  <w:bottom w:val="nil"/>
                  <w:right w:val="nil"/>
                </w:tcBorders>
                <w:shd w:val="clear" w:color="auto" w:fill="auto"/>
                <w:noWrap/>
                <w:vAlign w:val="center"/>
                <w:hideMark/>
              </w:tcPr>
            </w:tcPrChange>
          </w:tcPr>
          <w:p w14:paraId="22E9CF10" w14:textId="77777777" w:rsidR="00A5471A" w:rsidRPr="00A5471A" w:rsidRDefault="00A5471A" w:rsidP="00A5471A">
            <w:pPr>
              <w:spacing w:after="0" w:line="240" w:lineRule="auto"/>
              <w:jc w:val="center"/>
              <w:rPr>
                <w:ins w:id="2886" w:author="韬 黄" w:date="2018-11-05T16:32:00Z"/>
                <w:rFonts w:eastAsia="Times New Roman" w:cs="Times New Roman"/>
                <w:color w:val="000000"/>
                <w:sz w:val="22"/>
                <w:rPrChange w:id="2887" w:author="韬 黄" w:date="2018-11-05T16:32:00Z">
                  <w:rPr>
                    <w:ins w:id="2888" w:author="韬 黄" w:date="2018-11-05T16:32:00Z"/>
                    <w:rFonts w:eastAsia="Times New Roman" w:cs="Times New Roman"/>
                    <w:color w:val="000000"/>
                    <w:sz w:val="22"/>
                  </w:rPr>
                </w:rPrChange>
              </w:rPr>
              <w:pPrChange w:id="2889" w:author="韬 黄" w:date="2018-11-05T16:32:00Z">
                <w:pPr>
                  <w:spacing w:after="0" w:line="240" w:lineRule="auto"/>
                  <w:jc w:val="center"/>
                </w:pPr>
              </w:pPrChange>
            </w:pPr>
            <w:ins w:id="2890" w:author="韬 黄" w:date="2018-11-05T16:32:00Z">
              <w:r w:rsidRPr="00A5471A">
                <w:rPr>
                  <w:rFonts w:eastAsia="Times New Roman" w:cs="Times New Roman"/>
                  <w:color w:val="000000"/>
                  <w:sz w:val="22"/>
                  <w:rPrChange w:id="2891"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2892" w:author="韬 黄" w:date="2018-11-05T16:33:00Z">
              <w:tcPr>
                <w:tcW w:w="828" w:type="dxa"/>
                <w:gridSpan w:val="2"/>
                <w:tcBorders>
                  <w:top w:val="nil"/>
                  <w:left w:val="nil"/>
                  <w:bottom w:val="nil"/>
                  <w:right w:val="nil"/>
                </w:tcBorders>
                <w:shd w:val="clear" w:color="auto" w:fill="auto"/>
                <w:noWrap/>
                <w:vAlign w:val="center"/>
                <w:hideMark/>
              </w:tcPr>
            </w:tcPrChange>
          </w:tcPr>
          <w:p w14:paraId="7EB94F6F" w14:textId="77777777" w:rsidR="00A5471A" w:rsidRPr="00A5471A" w:rsidRDefault="00A5471A" w:rsidP="00A5471A">
            <w:pPr>
              <w:spacing w:after="0" w:line="240" w:lineRule="auto"/>
              <w:jc w:val="center"/>
              <w:rPr>
                <w:ins w:id="2893" w:author="韬 黄" w:date="2018-11-05T16:32:00Z"/>
                <w:rFonts w:eastAsia="Times New Roman" w:cs="Times New Roman"/>
                <w:color w:val="000000"/>
                <w:sz w:val="22"/>
                <w:rPrChange w:id="2894" w:author="韬 黄" w:date="2018-11-05T16:32:00Z">
                  <w:rPr>
                    <w:ins w:id="2895" w:author="韬 黄" w:date="2018-11-05T16:32:00Z"/>
                    <w:rFonts w:eastAsia="Times New Roman" w:cs="Times New Roman"/>
                    <w:color w:val="000000"/>
                    <w:sz w:val="22"/>
                  </w:rPr>
                </w:rPrChange>
              </w:rPr>
              <w:pPrChange w:id="2896" w:author="韬 黄" w:date="2018-11-05T16:32:00Z">
                <w:pPr>
                  <w:spacing w:after="0" w:line="240" w:lineRule="auto"/>
                  <w:jc w:val="center"/>
                </w:pPr>
              </w:pPrChange>
            </w:pPr>
            <w:ins w:id="2897" w:author="韬 黄" w:date="2018-11-05T16:32:00Z">
              <w:r w:rsidRPr="00A5471A">
                <w:rPr>
                  <w:rFonts w:eastAsia="Times New Roman" w:cs="Times New Roman"/>
                  <w:color w:val="000000"/>
                  <w:sz w:val="22"/>
                  <w:rPrChange w:id="2898"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2899" w:author="韬 黄" w:date="2018-11-05T16:33:00Z">
              <w:tcPr>
                <w:tcW w:w="1390" w:type="dxa"/>
                <w:tcBorders>
                  <w:top w:val="nil"/>
                  <w:left w:val="nil"/>
                  <w:bottom w:val="nil"/>
                  <w:right w:val="nil"/>
                </w:tcBorders>
                <w:shd w:val="clear" w:color="auto" w:fill="auto"/>
                <w:noWrap/>
                <w:vAlign w:val="center"/>
                <w:hideMark/>
              </w:tcPr>
            </w:tcPrChange>
          </w:tcPr>
          <w:p w14:paraId="26293F20" w14:textId="77777777" w:rsidR="00A5471A" w:rsidRPr="00A5471A" w:rsidRDefault="00A5471A" w:rsidP="00A5471A">
            <w:pPr>
              <w:spacing w:after="0" w:line="240" w:lineRule="auto"/>
              <w:jc w:val="center"/>
              <w:rPr>
                <w:ins w:id="2900" w:author="韬 黄" w:date="2018-11-05T16:32:00Z"/>
                <w:rFonts w:eastAsia="Times New Roman" w:cs="Times New Roman"/>
                <w:color w:val="000000"/>
                <w:sz w:val="22"/>
                <w:rPrChange w:id="2901" w:author="韬 黄" w:date="2018-11-05T16:32:00Z">
                  <w:rPr>
                    <w:ins w:id="2902" w:author="韬 黄" w:date="2018-11-05T16:32:00Z"/>
                    <w:rFonts w:eastAsia="Times New Roman" w:cs="Times New Roman"/>
                    <w:color w:val="000000"/>
                    <w:sz w:val="22"/>
                  </w:rPr>
                </w:rPrChange>
              </w:rPr>
              <w:pPrChange w:id="2903" w:author="韬 黄" w:date="2018-11-05T16:32:00Z">
                <w:pPr>
                  <w:spacing w:after="0" w:line="240" w:lineRule="auto"/>
                  <w:jc w:val="center"/>
                </w:pPr>
              </w:pPrChange>
            </w:pPr>
            <w:ins w:id="2904" w:author="韬 黄" w:date="2018-11-05T16:32:00Z">
              <w:r w:rsidRPr="00A5471A">
                <w:rPr>
                  <w:rFonts w:eastAsia="Times New Roman" w:cs="Times New Roman"/>
                  <w:color w:val="000000"/>
                  <w:sz w:val="22"/>
                  <w:rPrChange w:id="2905"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2906" w:author="韬 黄" w:date="2018-11-05T16:33:00Z">
              <w:tcPr>
                <w:tcW w:w="1387" w:type="dxa"/>
                <w:tcBorders>
                  <w:top w:val="nil"/>
                  <w:left w:val="nil"/>
                  <w:bottom w:val="nil"/>
                  <w:right w:val="nil"/>
                </w:tcBorders>
                <w:shd w:val="clear" w:color="auto" w:fill="auto"/>
                <w:noWrap/>
                <w:vAlign w:val="center"/>
                <w:hideMark/>
              </w:tcPr>
            </w:tcPrChange>
          </w:tcPr>
          <w:p w14:paraId="17677463" w14:textId="77777777" w:rsidR="00A5471A" w:rsidRPr="00A5471A" w:rsidRDefault="00A5471A" w:rsidP="00A5471A">
            <w:pPr>
              <w:spacing w:after="0" w:line="240" w:lineRule="auto"/>
              <w:jc w:val="center"/>
              <w:rPr>
                <w:ins w:id="2907" w:author="韬 黄" w:date="2018-11-05T16:32:00Z"/>
                <w:rFonts w:eastAsia="Times New Roman" w:cs="Times New Roman"/>
                <w:color w:val="000000"/>
                <w:sz w:val="22"/>
                <w:rPrChange w:id="2908" w:author="韬 黄" w:date="2018-11-05T16:32:00Z">
                  <w:rPr>
                    <w:ins w:id="2909" w:author="韬 黄" w:date="2018-11-05T16:32:00Z"/>
                    <w:rFonts w:eastAsia="Times New Roman" w:cs="Times New Roman"/>
                    <w:color w:val="000000"/>
                    <w:sz w:val="22"/>
                  </w:rPr>
                </w:rPrChange>
              </w:rPr>
              <w:pPrChange w:id="2910" w:author="韬 黄" w:date="2018-11-05T16:32:00Z">
                <w:pPr>
                  <w:spacing w:after="0" w:line="240" w:lineRule="auto"/>
                  <w:jc w:val="center"/>
                </w:pPr>
              </w:pPrChange>
            </w:pPr>
            <w:ins w:id="2911" w:author="韬 黄" w:date="2018-11-05T16:32:00Z">
              <w:r w:rsidRPr="00A5471A">
                <w:rPr>
                  <w:rFonts w:eastAsia="Times New Roman" w:cs="Times New Roman"/>
                  <w:color w:val="000000"/>
                  <w:sz w:val="22"/>
                  <w:rPrChange w:id="2912" w:author="韬 黄" w:date="2018-11-05T16:32:00Z">
                    <w:rPr>
                      <w:rFonts w:eastAsia="Times New Roman" w:cs="Times New Roman"/>
                      <w:color w:val="000000"/>
                      <w:sz w:val="22"/>
                    </w:rPr>
                  </w:rPrChange>
                </w:rPr>
                <w:t>scaled MSE</w:t>
              </w:r>
            </w:ins>
          </w:p>
        </w:tc>
      </w:tr>
      <w:tr w:rsidR="00A5471A" w:rsidRPr="00A5471A" w14:paraId="22D0B06E" w14:textId="77777777" w:rsidTr="00A5471A">
        <w:tblPrEx>
          <w:tblPrExChange w:id="2913" w:author="韬 黄" w:date="2018-11-05T16:33:00Z">
            <w:tblPrEx>
              <w:tblW w:w="10206" w:type="dxa"/>
            </w:tblPrEx>
          </w:tblPrExChange>
        </w:tblPrEx>
        <w:trPr>
          <w:trHeight w:val="20"/>
          <w:jc w:val="center"/>
          <w:ins w:id="2914" w:author="韬 黄" w:date="2018-11-05T16:32:00Z"/>
          <w:trPrChange w:id="2915"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916" w:author="韬 黄" w:date="2018-11-05T16:33:00Z">
              <w:tcPr>
                <w:tcW w:w="4903" w:type="dxa"/>
                <w:tcBorders>
                  <w:top w:val="nil"/>
                  <w:left w:val="nil"/>
                  <w:bottom w:val="nil"/>
                  <w:right w:val="nil"/>
                </w:tcBorders>
                <w:shd w:val="clear" w:color="auto" w:fill="auto"/>
                <w:noWrap/>
                <w:vAlign w:val="center"/>
                <w:hideMark/>
              </w:tcPr>
            </w:tcPrChange>
          </w:tcPr>
          <w:p w14:paraId="57F0B29C" w14:textId="77777777" w:rsidR="00A5471A" w:rsidRPr="00A5471A" w:rsidRDefault="00A5471A" w:rsidP="00A5471A">
            <w:pPr>
              <w:spacing w:after="0" w:line="240" w:lineRule="auto"/>
              <w:rPr>
                <w:ins w:id="2917" w:author="韬 黄" w:date="2018-11-05T16:32:00Z"/>
                <w:rFonts w:eastAsia="Times New Roman" w:cs="Times New Roman"/>
                <w:color w:val="000000"/>
                <w:sz w:val="22"/>
                <w:rPrChange w:id="2918" w:author="韬 黄" w:date="2018-11-05T16:32:00Z">
                  <w:rPr>
                    <w:ins w:id="2919" w:author="韬 黄" w:date="2018-11-05T16:32:00Z"/>
                    <w:rFonts w:eastAsia="Times New Roman" w:cs="Times New Roman"/>
                    <w:color w:val="000000"/>
                    <w:sz w:val="22"/>
                  </w:rPr>
                </w:rPrChange>
              </w:rPr>
              <w:pPrChange w:id="2920" w:author="韬 黄" w:date="2018-11-05T16:32:00Z">
                <w:pPr>
                  <w:spacing w:after="0" w:line="240" w:lineRule="auto"/>
                </w:pPr>
              </w:pPrChange>
            </w:pPr>
            <w:ins w:id="2921" w:author="韬 黄" w:date="2018-11-05T16:32:00Z">
              <w:r w:rsidRPr="00A5471A">
                <w:rPr>
                  <w:rFonts w:eastAsia="Times New Roman" w:cs="Times New Roman"/>
                  <w:color w:val="000000"/>
                  <w:sz w:val="22"/>
                  <w:rPrChange w:id="2922"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2923" w:author="韬 黄" w:date="2018-11-05T16:33:00Z">
              <w:tcPr>
                <w:tcW w:w="767" w:type="dxa"/>
                <w:tcBorders>
                  <w:top w:val="nil"/>
                  <w:left w:val="nil"/>
                  <w:bottom w:val="nil"/>
                  <w:right w:val="nil"/>
                </w:tcBorders>
                <w:shd w:val="clear" w:color="auto" w:fill="auto"/>
                <w:noWrap/>
                <w:vAlign w:val="center"/>
                <w:hideMark/>
              </w:tcPr>
            </w:tcPrChange>
          </w:tcPr>
          <w:p w14:paraId="4800E7A8" w14:textId="77777777" w:rsidR="00A5471A" w:rsidRPr="00A5471A" w:rsidRDefault="00A5471A" w:rsidP="00A5471A">
            <w:pPr>
              <w:spacing w:after="0" w:line="240" w:lineRule="auto"/>
              <w:jc w:val="center"/>
              <w:rPr>
                <w:ins w:id="2924" w:author="韬 黄" w:date="2018-11-05T16:32:00Z"/>
                <w:rFonts w:eastAsia="Times New Roman" w:cs="Times New Roman"/>
                <w:color w:val="000000"/>
                <w:sz w:val="22"/>
                <w:rPrChange w:id="2925" w:author="韬 黄" w:date="2018-11-05T16:32:00Z">
                  <w:rPr>
                    <w:ins w:id="2926" w:author="韬 黄" w:date="2018-11-05T16:32:00Z"/>
                    <w:rFonts w:eastAsia="Times New Roman" w:cs="Times New Roman"/>
                    <w:color w:val="000000"/>
                    <w:sz w:val="22"/>
                  </w:rPr>
                </w:rPrChange>
              </w:rPr>
              <w:pPrChange w:id="2927" w:author="韬 黄" w:date="2018-11-05T16:32:00Z">
                <w:pPr>
                  <w:spacing w:after="0" w:line="240" w:lineRule="auto"/>
                  <w:jc w:val="center"/>
                </w:pPr>
              </w:pPrChange>
            </w:pPr>
            <w:ins w:id="2928" w:author="韬 黄" w:date="2018-11-05T16:32:00Z">
              <w:r w:rsidRPr="00A5471A">
                <w:rPr>
                  <w:rFonts w:eastAsia="Times New Roman" w:cs="Times New Roman"/>
                  <w:color w:val="000000"/>
                  <w:sz w:val="22"/>
                  <w:rPrChange w:id="2929" w:author="韬 黄" w:date="2018-11-05T16:32:00Z">
                    <w:rPr>
                      <w:rFonts w:eastAsia="Times New Roman" w:cs="Times New Roman"/>
                      <w:color w:val="000000"/>
                      <w:sz w:val="22"/>
                    </w:rPr>
                  </w:rPrChange>
                </w:rPr>
                <w:t>22.92</w:t>
              </w:r>
            </w:ins>
          </w:p>
        </w:tc>
        <w:tc>
          <w:tcPr>
            <w:tcW w:w="931" w:type="dxa"/>
            <w:tcBorders>
              <w:top w:val="nil"/>
              <w:left w:val="nil"/>
              <w:bottom w:val="nil"/>
              <w:right w:val="nil"/>
            </w:tcBorders>
            <w:shd w:val="clear" w:color="auto" w:fill="auto"/>
            <w:noWrap/>
            <w:vAlign w:val="center"/>
            <w:hideMark/>
            <w:tcPrChange w:id="2930" w:author="韬 黄" w:date="2018-11-05T16:33:00Z">
              <w:tcPr>
                <w:tcW w:w="931" w:type="dxa"/>
                <w:tcBorders>
                  <w:top w:val="nil"/>
                  <w:left w:val="nil"/>
                  <w:bottom w:val="nil"/>
                  <w:right w:val="nil"/>
                </w:tcBorders>
                <w:shd w:val="clear" w:color="auto" w:fill="auto"/>
                <w:noWrap/>
                <w:vAlign w:val="center"/>
                <w:hideMark/>
              </w:tcPr>
            </w:tcPrChange>
          </w:tcPr>
          <w:p w14:paraId="65C401D4" w14:textId="77777777" w:rsidR="00A5471A" w:rsidRPr="00A5471A" w:rsidRDefault="00A5471A" w:rsidP="00A5471A">
            <w:pPr>
              <w:spacing w:after="0" w:line="240" w:lineRule="auto"/>
              <w:jc w:val="center"/>
              <w:rPr>
                <w:ins w:id="2931" w:author="韬 黄" w:date="2018-11-05T16:32:00Z"/>
                <w:rFonts w:eastAsia="Times New Roman" w:cs="Times New Roman"/>
                <w:color w:val="000000"/>
                <w:sz w:val="22"/>
                <w:rPrChange w:id="2932" w:author="韬 黄" w:date="2018-11-05T16:32:00Z">
                  <w:rPr>
                    <w:ins w:id="2933" w:author="韬 黄" w:date="2018-11-05T16:32:00Z"/>
                    <w:rFonts w:eastAsia="Times New Roman" w:cs="Times New Roman"/>
                    <w:color w:val="000000"/>
                    <w:sz w:val="22"/>
                  </w:rPr>
                </w:rPrChange>
              </w:rPr>
              <w:pPrChange w:id="2934" w:author="韬 黄" w:date="2018-11-05T16:32:00Z">
                <w:pPr>
                  <w:spacing w:after="0" w:line="240" w:lineRule="auto"/>
                  <w:jc w:val="center"/>
                </w:pPr>
              </w:pPrChange>
            </w:pPr>
            <w:ins w:id="2935" w:author="韬 黄" w:date="2018-11-05T16:32:00Z">
              <w:r w:rsidRPr="00A5471A">
                <w:rPr>
                  <w:rFonts w:eastAsia="Times New Roman" w:cs="Times New Roman"/>
                  <w:color w:val="000000"/>
                  <w:sz w:val="22"/>
                  <w:rPrChange w:id="2936" w:author="韬 黄" w:date="2018-11-05T16:32:00Z">
                    <w:rPr>
                      <w:rFonts w:eastAsia="Times New Roman" w:cs="Times New Roman"/>
                      <w:color w:val="000000"/>
                      <w:sz w:val="22"/>
                    </w:rPr>
                  </w:rPrChange>
                </w:rPr>
                <w:t>46.98%</w:t>
              </w:r>
            </w:ins>
          </w:p>
        </w:tc>
        <w:tc>
          <w:tcPr>
            <w:tcW w:w="828" w:type="dxa"/>
            <w:tcBorders>
              <w:top w:val="nil"/>
              <w:left w:val="nil"/>
              <w:bottom w:val="nil"/>
              <w:right w:val="nil"/>
            </w:tcBorders>
            <w:shd w:val="clear" w:color="auto" w:fill="auto"/>
            <w:noWrap/>
            <w:vAlign w:val="center"/>
            <w:hideMark/>
            <w:tcPrChange w:id="2937" w:author="韬 黄" w:date="2018-11-05T16:33:00Z">
              <w:tcPr>
                <w:tcW w:w="828" w:type="dxa"/>
                <w:gridSpan w:val="2"/>
                <w:tcBorders>
                  <w:top w:val="nil"/>
                  <w:left w:val="nil"/>
                  <w:bottom w:val="nil"/>
                  <w:right w:val="nil"/>
                </w:tcBorders>
                <w:shd w:val="clear" w:color="auto" w:fill="auto"/>
                <w:noWrap/>
                <w:vAlign w:val="center"/>
                <w:hideMark/>
              </w:tcPr>
            </w:tcPrChange>
          </w:tcPr>
          <w:p w14:paraId="2B870E24" w14:textId="77777777" w:rsidR="00A5471A" w:rsidRPr="00A5471A" w:rsidRDefault="00A5471A" w:rsidP="00A5471A">
            <w:pPr>
              <w:spacing w:after="0" w:line="240" w:lineRule="auto"/>
              <w:jc w:val="center"/>
              <w:rPr>
                <w:ins w:id="2938" w:author="韬 黄" w:date="2018-11-05T16:32:00Z"/>
                <w:rFonts w:eastAsia="Times New Roman" w:cs="Times New Roman"/>
                <w:color w:val="000000"/>
                <w:sz w:val="22"/>
                <w:rPrChange w:id="2939" w:author="韬 黄" w:date="2018-11-05T16:32:00Z">
                  <w:rPr>
                    <w:ins w:id="2940" w:author="韬 黄" w:date="2018-11-05T16:32:00Z"/>
                    <w:rFonts w:eastAsia="Times New Roman" w:cs="Times New Roman"/>
                    <w:color w:val="000000"/>
                    <w:sz w:val="22"/>
                  </w:rPr>
                </w:rPrChange>
              </w:rPr>
              <w:pPrChange w:id="2941" w:author="韬 黄" w:date="2018-11-05T16:32:00Z">
                <w:pPr>
                  <w:spacing w:after="0" w:line="240" w:lineRule="auto"/>
                  <w:jc w:val="center"/>
                </w:pPr>
              </w:pPrChange>
            </w:pPr>
            <w:ins w:id="2942" w:author="韬 黄" w:date="2018-11-05T16:32:00Z">
              <w:r w:rsidRPr="00A5471A">
                <w:rPr>
                  <w:rFonts w:eastAsia="Times New Roman" w:cs="Times New Roman"/>
                  <w:color w:val="000000"/>
                  <w:sz w:val="22"/>
                  <w:rPrChange w:id="2943" w:author="韬 黄" w:date="2018-11-05T16:32:00Z">
                    <w:rPr>
                      <w:rFonts w:eastAsia="Times New Roman" w:cs="Times New Roman"/>
                      <w:color w:val="000000"/>
                      <w:sz w:val="22"/>
                    </w:rPr>
                  </w:rPrChange>
                </w:rPr>
                <w:t>0.775</w:t>
              </w:r>
            </w:ins>
          </w:p>
        </w:tc>
        <w:tc>
          <w:tcPr>
            <w:tcW w:w="1390" w:type="dxa"/>
            <w:tcBorders>
              <w:top w:val="nil"/>
              <w:left w:val="nil"/>
              <w:bottom w:val="nil"/>
              <w:right w:val="nil"/>
            </w:tcBorders>
            <w:shd w:val="clear" w:color="auto" w:fill="auto"/>
            <w:noWrap/>
            <w:vAlign w:val="center"/>
            <w:hideMark/>
            <w:tcPrChange w:id="2944" w:author="韬 黄" w:date="2018-11-05T16:33:00Z">
              <w:tcPr>
                <w:tcW w:w="1390" w:type="dxa"/>
                <w:tcBorders>
                  <w:top w:val="nil"/>
                  <w:left w:val="nil"/>
                  <w:bottom w:val="nil"/>
                  <w:right w:val="nil"/>
                </w:tcBorders>
                <w:shd w:val="clear" w:color="auto" w:fill="auto"/>
                <w:noWrap/>
                <w:vAlign w:val="center"/>
                <w:hideMark/>
              </w:tcPr>
            </w:tcPrChange>
          </w:tcPr>
          <w:p w14:paraId="773632AC" w14:textId="77777777" w:rsidR="00A5471A" w:rsidRPr="00A5471A" w:rsidRDefault="00A5471A" w:rsidP="00A5471A">
            <w:pPr>
              <w:spacing w:after="0" w:line="240" w:lineRule="auto"/>
              <w:jc w:val="center"/>
              <w:rPr>
                <w:ins w:id="2945" w:author="韬 黄" w:date="2018-11-05T16:32:00Z"/>
                <w:rFonts w:eastAsia="Times New Roman" w:cs="Times New Roman"/>
                <w:color w:val="000000"/>
                <w:sz w:val="22"/>
                <w:rPrChange w:id="2946" w:author="韬 黄" w:date="2018-11-05T16:32:00Z">
                  <w:rPr>
                    <w:ins w:id="2947" w:author="韬 黄" w:date="2018-11-05T16:32:00Z"/>
                    <w:rFonts w:eastAsia="Times New Roman" w:cs="Times New Roman"/>
                    <w:color w:val="000000"/>
                    <w:sz w:val="22"/>
                  </w:rPr>
                </w:rPrChange>
              </w:rPr>
              <w:pPrChange w:id="2948" w:author="韬 黄" w:date="2018-11-05T16:32:00Z">
                <w:pPr>
                  <w:spacing w:after="0" w:line="240" w:lineRule="auto"/>
                  <w:jc w:val="center"/>
                </w:pPr>
              </w:pPrChange>
            </w:pPr>
            <w:ins w:id="2949" w:author="韬 黄" w:date="2018-11-05T16:32:00Z">
              <w:r w:rsidRPr="00A5471A">
                <w:rPr>
                  <w:rFonts w:eastAsia="Times New Roman" w:cs="Times New Roman"/>
                  <w:color w:val="000000"/>
                  <w:sz w:val="22"/>
                  <w:rPrChange w:id="2950" w:author="韬 黄" w:date="2018-11-05T16:32:00Z">
                    <w:rPr>
                      <w:rFonts w:eastAsia="Times New Roman" w:cs="Times New Roman"/>
                      <w:color w:val="000000"/>
                      <w:sz w:val="22"/>
                    </w:rPr>
                  </w:rPrChange>
                </w:rPr>
                <w:t>1.1444</w:t>
              </w:r>
            </w:ins>
          </w:p>
        </w:tc>
        <w:tc>
          <w:tcPr>
            <w:tcW w:w="1387" w:type="dxa"/>
            <w:tcBorders>
              <w:top w:val="nil"/>
              <w:left w:val="nil"/>
              <w:bottom w:val="nil"/>
              <w:right w:val="nil"/>
            </w:tcBorders>
            <w:shd w:val="clear" w:color="auto" w:fill="auto"/>
            <w:noWrap/>
            <w:vAlign w:val="center"/>
            <w:hideMark/>
            <w:tcPrChange w:id="2951" w:author="韬 黄" w:date="2018-11-05T16:33:00Z">
              <w:tcPr>
                <w:tcW w:w="1387" w:type="dxa"/>
                <w:tcBorders>
                  <w:top w:val="nil"/>
                  <w:left w:val="nil"/>
                  <w:bottom w:val="nil"/>
                  <w:right w:val="nil"/>
                </w:tcBorders>
                <w:shd w:val="clear" w:color="auto" w:fill="auto"/>
                <w:noWrap/>
                <w:vAlign w:val="center"/>
                <w:hideMark/>
              </w:tcPr>
            </w:tcPrChange>
          </w:tcPr>
          <w:p w14:paraId="7542E824" w14:textId="77777777" w:rsidR="00A5471A" w:rsidRPr="00A5471A" w:rsidRDefault="00A5471A" w:rsidP="00A5471A">
            <w:pPr>
              <w:spacing w:after="0" w:line="240" w:lineRule="auto"/>
              <w:jc w:val="center"/>
              <w:rPr>
                <w:ins w:id="2952" w:author="韬 黄" w:date="2018-11-05T16:32:00Z"/>
                <w:rFonts w:eastAsia="Times New Roman" w:cs="Times New Roman"/>
                <w:color w:val="000000"/>
                <w:sz w:val="22"/>
                <w:rPrChange w:id="2953" w:author="韬 黄" w:date="2018-11-05T16:32:00Z">
                  <w:rPr>
                    <w:ins w:id="2954" w:author="韬 黄" w:date="2018-11-05T16:32:00Z"/>
                    <w:rFonts w:eastAsia="Times New Roman" w:cs="Times New Roman"/>
                    <w:color w:val="000000"/>
                    <w:sz w:val="22"/>
                  </w:rPr>
                </w:rPrChange>
              </w:rPr>
              <w:pPrChange w:id="2955" w:author="韬 黄" w:date="2018-11-05T16:32:00Z">
                <w:pPr>
                  <w:spacing w:after="0" w:line="240" w:lineRule="auto"/>
                  <w:jc w:val="center"/>
                </w:pPr>
              </w:pPrChange>
            </w:pPr>
            <w:ins w:id="2956" w:author="韬 黄" w:date="2018-11-05T16:32:00Z">
              <w:r w:rsidRPr="00A5471A">
                <w:rPr>
                  <w:rFonts w:eastAsia="Times New Roman" w:cs="Times New Roman"/>
                  <w:color w:val="000000"/>
                  <w:sz w:val="22"/>
                  <w:rPrChange w:id="2957" w:author="韬 黄" w:date="2018-11-05T16:32:00Z">
                    <w:rPr>
                      <w:rFonts w:eastAsia="Times New Roman" w:cs="Times New Roman"/>
                      <w:color w:val="000000"/>
                      <w:sz w:val="22"/>
                    </w:rPr>
                  </w:rPrChange>
                </w:rPr>
                <w:t>0.2234</w:t>
              </w:r>
            </w:ins>
          </w:p>
        </w:tc>
      </w:tr>
      <w:tr w:rsidR="00A5471A" w:rsidRPr="00A5471A" w14:paraId="122EBB3D" w14:textId="77777777" w:rsidTr="00A5471A">
        <w:tblPrEx>
          <w:tblPrExChange w:id="2958" w:author="韬 黄" w:date="2018-11-05T16:33:00Z">
            <w:tblPrEx>
              <w:tblW w:w="10206" w:type="dxa"/>
            </w:tblPrEx>
          </w:tblPrExChange>
        </w:tblPrEx>
        <w:trPr>
          <w:trHeight w:val="20"/>
          <w:jc w:val="center"/>
          <w:ins w:id="2959" w:author="韬 黄" w:date="2018-11-05T16:32:00Z"/>
          <w:trPrChange w:id="296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2961" w:author="韬 黄" w:date="2018-11-05T16:33:00Z">
              <w:tcPr>
                <w:tcW w:w="4903" w:type="dxa"/>
                <w:tcBorders>
                  <w:top w:val="nil"/>
                  <w:left w:val="nil"/>
                  <w:bottom w:val="nil"/>
                  <w:right w:val="nil"/>
                </w:tcBorders>
                <w:shd w:val="clear" w:color="auto" w:fill="auto"/>
                <w:noWrap/>
                <w:vAlign w:val="center"/>
                <w:hideMark/>
              </w:tcPr>
            </w:tcPrChange>
          </w:tcPr>
          <w:p w14:paraId="3B0D2F79" w14:textId="77777777" w:rsidR="00A5471A" w:rsidRPr="00A5471A" w:rsidRDefault="00A5471A" w:rsidP="00A5471A">
            <w:pPr>
              <w:spacing w:after="0" w:line="240" w:lineRule="auto"/>
              <w:rPr>
                <w:ins w:id="2962" w:author="韬 黄" w:date="2018-11-05T16:32:00Z"/>
                <w:rFonts w:eastAsia="Times New Roman" w:cs="Times New Roman"/>
                <w:color w:val="000000"/>
                <w:sz w:val="22"/>
                <w:rPrChange w:id="2963" w:author="韬 黄" w:date="2018-11-05T16:32:00Z">
                  <w:rPr>
                    <w:ins w:id="2964" w:author="韬 黄" w:date="2018-11-05T16:32:00Z"/>
                    <w:rFonts w:eastAsia="Times New Roman" w:cs="Times New Roman"/>
                    <w:color w:val="000000"/>
                    <w:sz w:val="22"/>
                  </w:rPr>
                </w:rPrChange>
              </w:rPr>
              <w:pPrChange w:id="2965" w:author="韬 黄" w:date="2018-11-05T16:32:00Z">
                <w:pPr>
                  <w:spacing w:after="0" w:line="240" w:lineRule="auto"/>
                </w:pPr>
              </w:pPrChange>
            </w:pPr>
            <w:ins w:id="2966" w:author="韬 黄" w:date="2018-11-05T16:32:00Z">
              <w:r w:rsidRPr="00A5471A">
                <w:rPr>
                  <w:rFonts w:eastAsia="Times New Roman" w:cs="Times New Roman"/>
                  <w:color w:val="000000"/>
                  <w:sz w:val="22"/>
                  <w:rPrChange w:id="2967"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2968" w:author="韬 黄" w:date="2018-11-05T16:33:00Z">
              <w:tcPr>
                <w:tcW w:w="767" w:type="dxa"/>
                <w:tcBorders>
                  <w:top w:val="nil"/>
                  <w:left w:val="nil"/>
                  <w:bottom w:val="nil"/>
                  <w:right w:val="nil"/>
                </w:tcBorders>
                <w:shd w:val="clear" w:color="auto" w:fill="auto"/>
                <w:noWrap/>
                <w:vAlign w:val="center"/>
                <w:hideMark/>
              </w:tcPr>
            </w:tcPrChange>
          </w:tcPr>
          <w:p w14:paraId="03E301B0" w14:textId="77777777" w:rsidR="00A5471A" w:rsidRPr="00A5471A" w:rsidRDefault="00A5471A" w:rsidP="00A5471A">
            <w:pPr>
              <w:spacing w:after="0" w:line="240" w:lineRule="auto"/>
              <w:jc w:val="center"/>
              <w:rPr>
                <w:ins w:id="2969" w:author="韬 黄" w:date="2018-11-05T16:32:00Z"/>
                <w:rFonts w:eastAsia="Times New Roman" w:cs="Times New Roman"/>
                <w:color w:val="000000"/>
                <w:sz w:val="22"/>
                <w:rPrChange w:id="2970" w:author="韬 黄" w:date="2018-11-05T16:32:00Z">
                  <w:rPr>
                    <w:ins w:id="2971" w:author="韬 黄" w:date="2018-11-05T16:32:00Z"/>
                    <w:rFonts w:eastAsia="Times New Roman" w:cs="Times New Roman"/>
                    <w:color w:val="000000"/>
                    <w:sz w:val="22"/>
                  </w:rPr>
                </w:rPrChange>
              </w:rPr>
              <w:pPrChange w:id="2972" w:author="韬 黄" w:date="2018-11-05T16:32:00Z">
                <w:pPr>
                  <w:spacing w:after="0" w:line="240" w:lineRule="auto"/>
                  <w:jc w:val="center"/>
                </w:pPr>
              </w:pPrChange>
            </w:pPr>
            <w:ins w:id="2973" w:author="韬 黄" w:date="2018-11-05T16:32:00Z">
              <w:r w:rsidRPr="00A5471A">
                <w:rPr>
                  <w:rFonts w:eastAsia="Times New Roman" w:cs="Times New Roman"/>
                  <w:color w:val="000000"/>
                  <w:sz w:val="22"/>
                  <w:rPrChange w:id="2974" w:author="韬 黄" w:date="2018-11-05T16:32:00Z">
                    <w:rPr>
                      <w:rFonts w:eastAsia="Times New Roman" w:cs="Times New Roman"/>
                      <w:color w:val="000000"/>
                      <w:sz w:val="22"/>
                    </w:rPr>
                  </w:rPrChange>
                </w:rPr>
                <w:t>15.75</w:t>
              </w:r>
            </w:ins>
          </w:p>
        </w:tc>
        <w:tc>
          <w:tcPr>
            <w:tcW w:w="931" w:type="dxa"/>
            <w:tcBorders>
              <w:top w:val="nil"/>
              <w:left w:val="nil"/>
              <w:bottom w:val="nil"/>
              <w:right w:val="nil"/>
            </w:tcBorders>
            <w:shd w:val="clear" w:color="auto" w:fill="auto"/>
            <w:noWrap/>
            <w:vAlign w:val="center"/>
            <w:hideMark/>
            <w:tcPrChange w:id="2975" w:author="韬 黄" w:date="2018-11-05T16:33:00Z">
              <w:tcPr>
                <w:tcW w:w="931" w:type="dxa"/>
                <w:tcBorders>
                  <w:top w:val="nil"/>
                  <w:left w:val="nil"/>
                  <w:bottom w:val="nil"/>
                  <w:right w:val="nil"/>
                </w:tcBorders>
                <w:shd w:val="clear" w:color="auto" w:fill="auto"/>
                <w:noWrap/>
                <w:vAlign w:val="center"/>
                <w:hideMark/>
              </w:tcPr>
            </w:tcPrChange>
          </w:tcPr>
          <w:p w14:paraId="36C4706A" w14:textId="77777777" w:rsidR="00A5471A" w:rsidRPr="00A5471A" w:rsidRDefault="00A5471A" w:rsidP="00A5471A">
            <w:pPr>
              <w:spacing w:after="0" w:line="240" w:lineRule="auto"/>
              <w:jc w:val="center"/>
              <w:rPr>
                <w:ins w:id="2976" w:author="韬 黄" w:date="2018-11-05T16:32:00Z"/>
                <w:rFonts w:eastAsia="Times New Roman" w:cs="Times New Roman"/>
                <w:color w:val="000000"/>
                <w:sz w:val="22"/>
                <w:rPrChange w:id="2977" w:author="韬 黄" w:date="2018-11-05T16:32:00Z">
                  <w:rPr>
                    <w:ins w:id="2978" w:author="韬 黄" w:date="2018-11-05T16:32:00Z"/>
                    <w:rFonts w:eastAsia="Times New Roman" w:cs="Times New Roman"/>
                    <w:color w:val="000000"/>
                    <w:sz w:val="22"/>
                  </w:rPr>
                </w:rPrChange>
              </w:rPr>
              <w:pPrChange w:id="2979" w:author="韬 黄" w:date="2018-11-05T16:32:00Z">
                <w:pPr>
                  <w:spacing w:after="0" w:line="240" w:lineRule="auto"/>
                  <w:jc w:val="center"/>
                </w:pPr>
              </w:pPrChange>
            </w:pPr>
            <w:ins w:id="2980" w:author="韬 黄" w:date="2018-11-05T16:32:00Z">
              <w:r w:rsidRPr="00A5471A">
                <w:rPr>
                  <w:rFonts w:eastAsia="Times New Roman" w:cs="Times New Roman"/>
                  <w:color w:val="000000"/>
                  <w:sz w:val="22"/>
                  <w:rPrChange w:id="2981" w:author="韬 黄" w:date="2018-11-05T16:32:00Z">
                    <w:rPr>
                      <w:rFonts w:eastAsia="Times New Roman" w:cs="Times New Roman"/>
                      <w:color w:val="000000"/>
                      <w:sz w:val="22"/>
                    </w:rPr>
                  </w:rPrChange>
                </w:rPr>
                <w:t>40.81%</w:t>
              </w:r>
            </w:ins>
          </w:p>
        </w:tc>
        <w:tc>
          <w:tcPr>
            <w:tcW w:w="828" w:type="dxa"/>
            <w:tcBorders>
              <w:top w:val="nil"/>
              <w:left w:val="nil"/>
              <w:bottom w:val="nil"/>
              <w:right w:val="nil"/>
            </w:tcBorders>
            <w:shd w:val="clear" w:color="auto" w:fill="auto"/>
            <w:noWrap/>
            <w:vAlign w:val="center"/>
            <w:hideMark/>
            <w:tcPrChange w:id="2982" w:author="韬 黄" w:date="2018-11-05T16:33:00Z">
              <w:tcPr>
                <w:tcW w:w="828" w:type="dxa"/>
                <w:gridSpan w:val="2"/>
                <w:tcBorders>
                  <w:top w:val="nil"/>
                  <w:left w:val="nil"/>
                  <w:bottom w:val="nil"/>
                  <w:right w:val="nil"/>
                </w:tcBorders>
                <w:shd w:val="clear" w:color="auto" w:fill="auto"/>
                <w:noWrap/>
                <w:vAlign w:val="center"/>
                <w:hideMark/>
              </w:tcPr>
            </w:tcPrChange>
          </w:tcPr>
          <w:p w14:paraId="2919642E" w14:textId="77777777" w:rsidR="00A5471A" w:rsidRPr="00A5471A" w:rsidRDefault="00A5471A" w:rsidP="00A5471A">
            <w:pPr>
              <w:spacing w:after="0" w:line="240" w:lineRule="auto"/>
              <w:jc w:val="center"/>
              <w:rPr>
                <w:ins w:id="2983" w:author="韬 黄" w:date="2018-11-05T16:32:00Z"/>
                <w:rFonts w:eastAsia="Times New Roman" w:cs="Times New Roman"/>
                <w:color w:val="000000"/>
                <w:sz w:val="22"/>
                <w:rPrChange w:id="2984" w:author="韬 黄" w:date="2018-11-05T16:32:00Z">
                  <w:rPr>
                    <w:ins w:id="2985" w:author="韬 黄" w:date="2018-11-05T16:32:00Z"/>
                    <w:rFonts w:eastAsia="Times New Roman" w:cs="Times New Roman"/>
                    <w:color w:val="000000"/>
                    <w:sz w:val="22"/>
                  </w:rPr>
                </w:rPrChange>
              </w:rPr>
              <w:pPrChange w:id="2986" w:author="韬 黄" w:date="2018-11-05T16:32:00Z">
                <w:pPr>
                  <w:spacing w:after="0" w:line="240" w:lineRule="auto"/>
                  <w:jc w:val="center"/>
                </w:pPr>
              </w:pPrChange>
            </w:pPr>
            <w:ins w:id="2987" w:author="韬 黄" w:date="2018-11-05T16:32:00Z">
              <w:r w:rsidRPr="00A5471A">
                <w:rPr>
                  <w:rFonts w:eastAsia="Times New Roman" w:cs="Times New Roman"/>
                  <w:color w:val="000000"/>
                  <w:sz w:val="22"/>
                  <w:rPrChange w:id="2988" w:author="韬 黄" w:date="2018-11-05T16:32:00Z">
                    <w:rPr>
                      <w:rFonts w:eastAsia="Times New Roman" w:cs="Times New Roman"/>
                      <w:color w:val="000000"/>
                      <w:sz w:val="22"/>
                    </w:rPr>
                  </w:rPrChange>
                </w:rPr>
                <w:t>0.697</w:t>
              </w:r>
            </w:ins>
          </w:p>
        </w:tc>
        <w:tc>
          <w:tcPr>
            <w:tcW w:w="1390" w:type="dxa"/>
            <w:tcBorders>
              <w:top w:val="nil"/>
              <w:left w:val="nil"/>
              <w:bottom w:val="nil"/>
              <w:right w:val="nil"/>
            </w:tcBorders>
            <w:shd w:val="clear" w:color="auto" w:fill="auto"/>
            <w:noWrap/>
            <w:vAlign w:val="center"/>
            <w:hideMark/>
            <w:tcPrChange w:id="2989" w:author="韬 黄" w:date="2018-11-05T16:33:00Z">
              <w:tcPr>
                <w:tcW w:w="1390" w:type="dxa"/>
                <w:tcBorders>
                  <w:top w:val="nil"/>
                  <w:left w:val="nil"/>
                  <w:bottom w:val="nil"/>
                  <w:right w:val="nil"/>
                </w:tcBorders>
                <w:shd w:val="clear" w:color="auto" w:fill="auto"/>
                <w:noWrap/>
                <w:vAlign w:val="center"/>
                <w:hideMark/>
              </w:tcPr>
            </w:tcPrChange>
          </w:tcPr>
          <w:p w14:paraId="4E25121A" w14:textId="5634BE05" w:rsidR="00A5471A" w:rsidRPr="00A5471A" w:rsidRDefault="00A5471A" w:rsidP="00A5471A">
            <w:pPr>
              <w:spacing w:after="0" w:line="240" w:lineRule="auto"/>
              <w:jc w:val="center"/>
              <w:rPr>
                <w:ins w:id="2990" w:author="韬 黄" w:date="2018-11-05T16:32:00Z"/>
                <w:rFonts w:eastAsia="Times New Roman" w:cs="Times New Roman"/>
                <w:color w:val="000000"/>
                <w:sz w:val="22"/>
                <w:rPrChange w:id="2991" w:author="韬 黄" w:date="2018-11-05T16:32:00Z">
                  <w:rPr>
                    <w:ins w:id="2992" w:author="韬 黄" w:date="2018-11-05T16:32:00Z"/>
                    <w:rFonts w:eastAsia="Times New Roman" w:cs="Times New Roman"/>
                    <w:color w:val="000000"/>
                    <w:sz w:val="22"/>
                  </w:rPr>
                </w:rPrChange>
              </w:rPr>
              <w:pPrChange w:id="2993" w:author="韬 黄" w:date="2018-11-05T16:32:00Z">
                <w:pPr>
                  <w:spacing w:after="0" w:line="240" w:lineRule="auto"/>
                  <w:jc w:val="center"/>
                </w:pPr>
              </w:pPrChange>
            </w:pPr>
            <w:ins w:id="2994" w:author="韬 黄" w:date="2018-11-05T16:32:00Z">
              <w:r w:rsidRPr="00A5471A">
                <w:rPr>
                  <w:rFonts w:eastAsia="Times New Roman" w:cs="Times New Roman"/>
                  <w:color w:val="000000"/>
                  <w:sz w:val="22"/>
                  <w:rPrChange w:id="2995" w:author="韬 黄" w:date="2018-11-05T16:32:00Z">
                    <w:rPr>
                      <w:rFonts w:eastAsia="Times New Roman" w:cs="Times New Roman"/>
                      <w:color w:val="000000"/>
                      <w:sz w:val="22"/>
                    </w:rPr>
                  </w:rPrChange>
                </w:rPr>
                <w:t>1</w:t>
              </w:r>
            </w:ins>
            <w:ins w:id="2996"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2997" w:author="韬 黄" w:date="2018-11-05T16:33:00Z">
              <w:tcPr>
                <w:tcW w:w="1387" w:type="dxa"/>
                <w:tcBorders>
                  <w:top w:val="nil"/>
                  <w:left w:val="nil"/>
                  <w:bottom w:val="nil"/>
                  <w:right w:val="nil"/>
                </w:tcBorders>
                <w:shd w:val="clear" w:color="auto" w:fill="auto"/>
                <w:noWrap/>
                <w:vAlign w:val="center"/>
                <w:hideMark/>
              </w:tcPr>
            </w:tcPrChange>
          </w:tcPr>
          <w:p w14:paraId="7F343DAB" w14:textId="77777777" w:rsidR="00A5471A" w:rsidRPr="00A5471A" w:rsidRDefault="00A5471A" w:rsidP="00A5471A">
            <w:pPr>
              <w:spacing w:after="0" w:line="240" w:lineRule="auto"/>
              <w:jc w:val="center"/>
              <w:rPr>
                <w:ins w:id="2998" w:author="韬 黄" w:date="2018-11-05T16:32:00Z"/>
                <w:rFonts w:eastAsia="Times New Roman" w:cs="Times New Roman"/>
                <w:color w:val="000000"/>
                <w:sz w:val="22"/>
                <w:rPrChange w:id="2999" w:author="韬 黄" w:date="2018-11-05T16:32:00Z">
                  <w:rPr>
                    <w:ins w:id="3000" w:author="韬 黄" w:date="2018-11-05T16:32:00Z"/>
                    <w:rFonts w:eastAsia="Times New Roman" w:cs="Times New Roman"/>
                    <w:color w:val="000000"/>
                    <w:sz w:val="22"/>
                  </w:rPr>
                </w:rPrChange>
              </w:rPr>
              <w:pPrChange w:id="3001" w:author="韬 黄" w:date="2018-11-05T16:32:00Z">
                <w:pPr>
                  <w:spacing w:after="0" w:line="240" w:lineRule="auto"/>
                  <w:jc w:val="center"/>
                </w:pPr>
              </w:pPrChange>
            </w:pPr>
            <w:ins w:id="3002" w:author="韬 黄" w:date="2018-11-05T16:32:00Z">
              <w:r w:rsidRPr="00A5471A">
                <w:rPr>
                  <w:rFonts w:eastAsia="Times New Roman" w:cs="Times New Roman"/>
                  <w:color w:val="000000"/>
                  <w:sz w:val="22"/>
                  <w:rPrChange w:id="3003" w:author="韬 黄" w:date="2018-11-05T16:32:00Z">
                    <w:rPr>
                      <w:rFonts w:eastAsia="Times New Roman" w:cs="Times New Roman"/>
                      <w:color w:val="000000"/>
                      <w:sz w:val="22"/>
                    </w:rPr>
                  </w:rPrChange>
                </w:rPr>
                <w:t>0.1575</w:t>
              </w:r>
            </w:ins>
          </w:p>
        </w:tc>
      </w:tr>
      <w:tr w:rsidR="00A5471A" w:rsidRPr="00A5471A" w14:paraId="1B456108" w14:textId="77777777" w:rsidTr="00A5471A">
        <w:tblPrEx>
          <w:tblPrExChange w:id="3004" w:author="韬 黄" w:date="2018-11-05T16:33:00Z">
            <w:tblPrEx>
              <w:tblW w:w="10206" w:type="dxa"/>
            </w:tblPrEx>
          </w:tblPrExChange>
        </w:tblPrEx>
        <w:trPr>
          <w:trHeight w:val="20"/>
          <w:jc w:val="center"/>
          <w:ins w:id="3005" w:author="韬 黄" w:date="2018-11-05T16:32:00Z"/>
          <w:trPrChange w:id="3006"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07" w:author="韬 黄" w:date="2018-11-05T16:33:00Z">
              <w:tcPr>
                <w:tcW w:w="4903" w:type="dxa"/>
                <w:tcBorders>
                  <w:top w:val="nil"/>
                  <w:left w:val="nil"/>
                  <w:bottom w:val="nil"/>
                  <w:right w:val="nil"/>
                </w:tcBorders>
                <w:shd w:val="clear" w:color="auto" w:fill="auto"/>
                <w:noWrap/>
                <w:vAlign w:val="center"/>
                <w:hideMark/>
              </w:tcPr>
            </w:tcPrChange>
          </w:tcPr>
          <w:p w14:paraId="25D1DF37" w14:textId="77777777" w:rsidR="00A5471A" w:rsidRPr="00A5471A" w:rsidRDefault="00A5471A" w:rsidP="00A5471A">
            <w:pPr>
              <w:spacing w:after="0" w:line="240" w:lineRule="auto"/>
              <w:rPr>
                <w:ins w:id="3008" w:author="韬 黄" w:date="2018-11-05T16:32:00Z"/>
                <w:rFonts w:eastAsia="Times New Roman" w:cs="Times New Roman"/>
                <w:color w:val="000000"/>
                <w:sz w:val="22"/>
                <w:rPrChange w:id="3009" w:author="韬 黄" w:date="2018-11-05T16:32:00Z">
                  <w:rPr>
                    <w:ins w:id="3010" w:author="韬 黄" w:date="2018-11-05T16:32:00Z"/>
                    <w:rFonts w:eastAsia="Times New Roman" w:cs="Times New Roman"/>
                    <w:color w:val="000000"/>
                    <w:sz w:val="22"/>
                  </w:rPr>
                </w:rPrChange>
              </w:rPr>
              <w:pPrChange w:id="3011" w:author="韬 黄" w:date="2018-11-05T16:32:00Z">
                <w:pPr>
                  <w:spacing w:after="0" w:line="240" w:lineRule="auto"/>
                </w:pPr>
              </w:pPrChange>
            </w:pPr>
            <w:ins w:id="3012" w:author="韬 黄" w:date="2018-11-05T16:32:00Z">
              <w:r w:rsidRPr="00A5471A">
                <w:rPr>
                  <w:rFonts w:eastAsia="Times New Roman" w:cs="Times New Roman"/>
                  <w:color w:val="000000"/>
                  <w:sz w:val="22"/>
                  <w:rPrChange w:id="3013" w:author="韬 黄" w:date="2018-11-05T16:32:00Z">
                    <w:rPr>
                      <w:rFonts w:eastAsia="Times New Roman" w:cs="Times New Roman"/>
                      <w:color w:val="000000"/>
                      <w:sz w:val="22"/>
                    </w:rPr>
                  </w:rPrChange>
                </w:rPr>
                <w:t>ADL-intra</w:t>
              </w:r>
            </w:ins>
          </w:p>
        </w:tc>
        <w:tc>
          <w:tcPr>
            <w:tcW w:w="767" w:type="dxa"/>
            <w:tcBorders>
              <w:top w:val="nil"/>
              <w:left w:val="nil"/>
              <w:bottom w:val="nil"/>
              <w:right w:val="nil"/>
            </w:tcBorders>
            <w:shd w:val="clear" w:color="auto" w:fill="auto"/>
            <w:noWrap/>
            <w:vAlign w:val="center"/>
            <w:hideMark/>
            <w:tcPrChange w:id="3014" w:author="韬 黄" w:date="2018-11-05T16:33:00Z">
              <w:tcPr>
                <w:tcW w:w="767" w:type="dxa"/>
                <w:tcBorders>
                  <w:top w:val="nil"/>
                  <w:left w:val="nil"/>
                  <w:bottom w:val="nil"/>
                  <w:right w:val="nil"/>
                </w:tcBorders>
                <w:shd w:val="clear" w:color="auto" w:fill="auto"/>
                <w:noWrap/>
                <w:vAlign w:val="center"/>
                <w:hideMark/>
              </w:tcPr>
            </w:tcPrChange>
          </w:tcPr>
          <w:p w14:paraId="7F6D0277" w14:textId="77777777" w:rsidR="00A5471A" w:rsidRPr="00A5471A" w:rsidRDefault="00A5471A" w:rsidP="00A5471A">
            <w:pPr>
              <w:spacing w:after="0" w:line="240" w:lineRule="auto"/>
              <w:jc w:val="center"/>
              <w:rPr>
                <w:ins w:id="3015" w:author="韬 黄" w:date="2018-11-05T16:32:00Z"/>
                <w:rFonts w:eastAsia="Times New Roman" w:cs="Times New Roman"/>
                <w:color w:val="000000"/>
                <w:sz w:val="22"/>
                <w:rPrChange w:id="3016" w:author="韬 黄" w:date="2018-11-05T16:32:00Z">
                  <w:rPr>
                    <w:ins w:id="3017" w:author="韬 黄" w:date="2018-11-05T16:32:00Z"/>
                    <w:rFonts w:eastAsia="Times New Roman" w:cs="Times New Roman"/>
                    <w:color w:val="000000"/>
                    <w:sz w:val="22"/>
                  </w:rPr>
                </w:rPrChange>
              </w:rPr>
              <w:pPrChange w:id="3018" w:author="韬 黄" w:date="2018-11-05T16:32:00Z">
                <w:pPr>
                  <w:spacing w:after="0" w:line="240" w:lineRule="auto"/>
                  <w:jc w:val="center"/>
                </w:pPr>
              </w:pPrChange>
            </w:pPr>
            <w:ins w:id="3019" w:author="韬 黄" w:date="2018-11-05T16:32:00Z">
              <w:r w:rsidRPr="00A5471A">
                <w:rPr>
                  <w:rFonts w:eastAsia="Times New Roman" w:cs="Times New Roman"/>
                  <w:color w:val="000000"/>
                  <w:sz w:val="22"/>
                  <w:rPrChange w:id="3020" w:author="韬 黄" w:date="2018-11-05T16:32:00Z">
                    <w:rPr>
                      <w:rFonts w:eastAsia="Times New Roman" w:cs="Times New Roman"/>
                      <w:color w:val="000000"/>
                      <w:sz w:val="22"/>
                    </w:rPr>
                  </w:rPrChange>
                </w:rPr>
                <w:t>15.44</w:t>
              </w:r>
            </w:ins>
          </w:p>
        </w:tc>
        <w:tc>
          <w:tcPr>
            <w:tcW w:w="931" w:type="dxa"/>
            <w:tcBorders>
              <w:top w:val="nil"/>
              <w:left w:val="nil"/>
              <w:bottom w:val="nil"/>
              <w:right w:val="nil"/>
            </w:tcBorders>
            <w:shd w:val="clear" w:color="auto" w:fill="auto"/>
            <w:noWrap/>
            <w:vAlign w:val="center"/>
            <w:hideMark/>
            <w:tcPrChange w:id="3021" w:author="韬 黄" w:date="2018-11-05T16:33:00Z">
              <w:tcPr>
                <w:tcW w:w="931" w:type="dxa"/>
                <w:tcBorders>
                  <w:top w:val="nil"/>
                  <w:left w:val="nil"/>
                  <w:bottom w:val="nil"/>
                  <w:right w:val="nil"/>
                </w:tcBorders>
                <w:shd w:val="clear" w:color="auto" w:fill="auto"/>
                <w:noWrap/>
                <w:vAlign w:val="center"/>
                <w:hideMark/>
              </w:tcPr>
            </w:tcPrChange>
          </w:tcPr>
          <w:p w14:paraId="140485FF" w14:textId="77777777" w:rsidR="00A5471A" w:rsidRPr="00A5471A" w:rsidRDefault="00A5471A" w:rsidP="00A5471A">
            <w:pPr>
              <w:spacing w:after="0" w:line="240" w:lineRule="auto"/>
              <w:jc w:val="center"/>
              <w:rPr>
                <w:ins w:id="3022" w:author="韬 黄" w:date="2018-11-05T16:32:00Z"/>
                <w:rFonts w:eastAsia="Times New Roman" w:cs="Times New Roman"/>
                <w:color w:val="000000"/>
                <w:sz w:val="22"/>
                <w:rPrChange w:id="3023" w:author="韬 黄" w:date="2018-11-05T16:32:00Z">
                  <w:rPr>
                    <w:ins w:id="3024" w:author="韬 黄" w:date="2018-11-05T16:32:00Z"/>
                    <w:rFonts w:eastAsia="Times New Roman" w:cs="Times New Roman"/>
                    <w:color w:val="000000"/>
                    <w:sz w:val="22"/>
                  </w:rPr>
                </w:rPrChange>
              </w:rPr>
              <w:pPrChange w:id="3025" w:author="韬 黄" w:date="2018-11-05T16:32:00Z">
                <w:pPr>
                  <w:spacing w:after="0" w:line="240" w:lineRule="auto"/>
                  <w:jc w:val="center"/>
                </w:pPr>
              </w:pPrChange>
            </w:pPr>
            <w:ins w:id="3026" w:author="韬 黄" w:date="2018-11-05T16:32:00Z">
              <w:r w:rsidRPr="00A5471A">
                <w:rPr>
                  <w:rFonts w:eastAsia="Times New Roman" w:cs="Times New Roman"/>
                  <w:color w:val="000000"/>
                  <w:sz w:val="22"/>
                  <w:rPrChange w:id="3027" w:author="韬 黄" w:date="2018-11-05T16:32:00Z">
                    <w:rPr>
                      <w:rFonts w:eastAsia="Times New Roman" w:cs="Times New Roman"/>
                      <w:color w:val="000000"/>
                      <w:sz w:val="22"/>
                    </w:rPr>
                  </w:rPrChange>
                </w:rPr>
                <w:t>40.51%</w:t>
              </w:r>
            </w:ins>
          </w:p>
        </w:tc>
        <w:tc>
          <w:tcPr>
            <w:tcW w:w="828" w:type="dxa"/>
            <w:tcBorders>
              <w:top w:val="nil"/>
              <w:left w:val="nil"/>
              <w:bottom w:val="nil"/>
              <w:right w:val="nil"/>
            </w:tcBorders>
            <w:shd w:val="clear" w:color="auto" w:fill="auto"/>
            <w:noWrap/>
            <w:vAlign w:val="center"/>
            <w:hideMark/>
            <w:tcPrChange w:id="3028" w:author="韬 黄" w:date="2018-11-05T16:33:00Z">
              <w:tcPr>
                <w:tcW w:w="828" w:type="dxa"/>
                <w:gridSpan w:val="2"/>
                <w:tcBorders>
                  <w:top w:val="nil"/>
                  <w:left w:val="nil"/>
                  <w:bottom w:val="nil"/>
                  <w:right w:val="nil"/>
                </w:tcBorders>
                <w:shd w:val="clear" w:color="auto" w:fill="auto"/>
                <w:noWrap/>
                <w:vAlign w:val="center"/>
                <w:hideMark/>
              </w:tcPr>
            </w:tcPrChange>
          </w:tcPr>
          <w:p w14:paraId="0C95375F" w14:textId="77777777" w:rsidR="00A5471A" w:rsidRPr="00A5471A" w:rsidRDefault="00A5471A" w:rsidP="00A5471A">
            <w:pPr>
              <w:spacing w:after="0" w:line="240" w:lineRule="auto"/>
              <w:jc w:val="center"/>
              <w:rPr>
                <w:ins w:id="3029" w:author="韬 黄" w:date="2018-11-05T16:32:00Z"/>
                <w:rFonts w:eastAsia="Times New Roman" w:cs="Times New Roman"/>
                <w:color w:val="000000"/>
                <w:sz w:val="22"/>
                <w:rPrChange w:id="3030" w:author="韬 黄" w:date="2018-11-05T16:32:00Z">
                  <w:rPr>
                    <w:ins w:id="3031" w:author="韬 黄" w:date="2018-11-05T16:32:00Z"/>
                    <w:rFonts w:eastAsia="Times New Roman" w:cs="Times New Roman"/>
                    <w:color w:val="000000"/>
                    <w:sz w:val="22"/>
                  </w:rPr>
                </w:rPrChange>
              </w:rPr>
              <w:pPrChange w:id="3032" w:author="韬 黄" w:date="2018-11-05T16:32:00Z">
                <w:pPr>
                  <w:spacing w:after="0" w:line="240" w:lineRule="auto"/>
                  <w:jc w:val="center"/>
                </w:pPr>
              </w:pPrChange>
            </w:pPr>
            <w:ins w:id="3033" w:author="韬 黄" w:date="2018-11-05T16:32:00Z">
              <w:r w:rsidRPr="00A5471A">
                <w:rPr>
                  <w:rFonts w:eastAsia="Times New Roman" w:cs="Times New Roman"/>
                  <w:color w:val="000000"/>
                  <w:sz w:val="22"/>
                  <w:rPrChange w:id="3034" w:author="韬 黄" w:date="2018-11-05T16:32:00Z">
                    <w:rPr>
                      <w:rFonts w:eastAsia="Times New Roman" w:cs="Times New Roman"/>
                      <w:color w:val="000000"/>
                      <w:sz w:val="22"/>
                    </w:rPr>
                  </w:rPrChange>
                </w:rPr>
                <w:t>0.695</w:t>
              </w:r>
            </w:ins>
          </w:p>
        </w:tc>
        <w:tc>
          <w:tcPr>
            <w:tcW w:w="1390" w:type="dxa"/>
            <w:tcBorders>
              <w:top w:val="nil"/>
              <w:left w:val="nil"/>
              <w:bottom w:val="nil"/>
              <w:right w:val="nil"/>
            </w:tcBorders>
            <w:shd w:val="clear" w:color="auto" w:fill="auto"/>
            <w:noWrap/>
            <w:vAlign w:val="center"/>
            <w:hideMark/>
            <w:tcPrChange w:id="3035" w:author="韬 黄" w:date="2018-11-05T16:33:00Z">
              <w:tcPr>
                <w:tcW w:w="1390" w:type="dxa"/>
                <w:tcBorders>
                  <w:top w:val="nil"/>
                  <w:left w:val="nil"/>
                  <w:bottom w:val="nil"/>
                  <w:right w:val="nil"/>
                </w:tcBorders>
                <w:shd w:val="clear" w:color="auto" w:fill="auto"/>
                <w:noWrap/>
                <w:vAlign w:val="center"/>
                <w:hideMark/>
              </w:tcPr>
            </w:tcPrChange>
          </w:tcPr>
          <w:p w14:paraId="5379DFAC" w14:textId="77777777" w:rsidR="00A5471A" w:rsidRPr="00A5471A" w:rsidRDefault="00A5471A" w:rsidP="00A5471A">
            <w:pPr>
              <w:spacing w:after="0" w:line="240" w:lineRule="auto"/>
              <w:jc w:val="center"/>
              <w:rPr>
                <w:ins w:id="3036" w:author="韬 黄" w:date="2018-11-05T16:32:00Z"/>
                <w:rFonts w:eastAsia="Times New Roman" w:cs="Times New Roman"/>
                <w:color w:val="000000"/>
                <w:sz w:val="22"/>
                <w:rPrChange w:id="3037" w:author="韬 黄" w:date="2018-11-05T16:32:00Z">
                  <w:rPr>
                    <w:ins w:id="3038" w:author="韬 黄" w:date="2018-11-05T16:32:00Z"/>
                    <w:rFonts w:eastAsia="Times New Roman" w:cs="Times New Roman"/>
                    <w:color w:val="000000"/>
                    <w:sz w:val="22"/>
                  </w:rPr>
                </w:rPrChange>
              </w:rPr>
              <w:pPrChange w:id="3039" w:author="韬 黄" w:date="2018-11-05T16:32:00Z">
                <w:pPr>
                  <w:spacing w:after="0" w:line="240" w:lineRule="auto"/>
                  <w:jc w:val="center"/>
                </w:pPr>
              </w:pPrChange>
            </w:pPr>
            <w:ins w:id="3040" w:author="韬 黄" w:date="2018-11-05T16:32:00Z">
              <w:r w:rsidRPr="00A5471A">
                <w:rPr>
                  <w:rFonts w:eastAsia="Times New Roman" w:cs="Times New Roman"/>
                  <w:color w:val="000000"/>
                  <w:sz w:val="22"/>
                  <w:rPrChange w:id="3041" w:author="韬 黄" w:date="2018-11-05T16:32:00Z">
                    <w:rPr>
                      <w:rFonts w:eastAsia="Times New Roman" w:cs="Times New Roman"/>
                      <w:color w:val="000000"/>
                      <w:sz w:val="22"/>
                    </w:rPr>
                  </w:rPrChange>
                </w:rPr>
                <w:t>0.9941</w:t>
              </w:r>
            </w:ins>
          </w:p>
        </w:tc>
        <w:tc>
          <w:tcPr>
            <w:tcW w:w="1387" w:type="dxa"/>
            <w:tcBorders>
              <w:top w:val="nil"/>
              <w:left w:val="nil"/>
              <w:bottom w:val="nil"/>
              <w:right w:val="nil"/>
            </w:tcBorders>
            <w:shd w:val="clear" w:color="auto" w:fill="auto"/>
            <w:noWrap/>
            <w:vAlign w:val="center"/>
            <w:hideMark/>
            <w:tcPrChange w:id="3042" w:author="韬 黄" w:date="2018-11-05T16:33:00Z">
              <w:tcPr>
                <w:tcW w:w="1387" w:type="dxa"/>
                <w:tcBorders>
                  <w:top w:val="nil"/>
                  <w:left w:val="nil"/>
                  <w:bottom w:val="nil"/>
                  <w:right w:val="nil"/>
                </w:tcBorders>
                <w:shd w:val="clear" w:color="auto" w:fill="auto"/>
                <w:noWrap/>
                <w:vAlign w:val="center"/>
                <w:hideMark/>
              </w:tcPr>
            </w:tcPrChange>
          </w:tcPr>
          <w:p w14:paraId="0586B11D" w14:textId="77777777" w:rsidR="00A5471A" w:rsidRPr="00A5471A" w:rsidRDefault="00A5471A" w:rsidP="00A5471A">
            <w:pPr>
              <w:spacing w:after="0" w:line="240" w:lineRule="auto"/>
              <w:jc w:val="center"/>
              <w:rPr>
                <w:ins w:id="3043" w:author="韬 黄" w:date="2018-11-05T16:32:00Z"/>
                <w:rFonts w:eastAsia="Times New Roman" w:cs="Times New Roman"/>
                <w:color w:val="000000"/>
                <w:sz w:val="22"/>
                <w:rPrChange w:id="3044" w:author="韬 黄" w:date="2018-11-05T16:32:00Z">
                  <w:rPr>
                    <w:ins w:id="3045" w:author="韬 黄" w:date="2018-11-05T16:32:00Z"/>
                    <w:rFonts w:eastAsia="Times New Roman" w:cs="Times New Roman"/>
                    <w:color w:val="000000"/>
                    <w:sz w:val="22"/>
                  </w:rPr>
                </w:rPrChange>
              </w:rPr>
              <w:pPrChange w:id="3046" w:author="韬 黄" w:date="2018-11-05T16:32:00Z">
                <w:pPr>
                  <w:spacing w:after="0" w:line="240" w:lineRule="auto"/>
                  <w:jc w:val="center"/>
                </w:pPr>
              </w:pPrChange>
            </w:pPr>
            <w:ins w:id="3047" w:author="韬 黄" w:date="2018-11-05T16:32:00Z">
              <w:r w:rsidRPr="00A5471A">
                <w:rPr>
                  <w:rFonts w:eastAsia="Times New Roman" w:cs="Times New Roman"/>
                  <w:color w:val="000000"/>
                  <w:sz w:val="22"/>
                  <w:rPrChange w:id="3048" w:author="韬 黄" w:date="2018-11-05T16:32:00Z">
                    <w:rPr>
                      <w:rFonts w:eastAsia="Times New Roman" w:cs="Times New Roman"/>
                      <w:color w:val="000000"/>
                      <w:sz w:val="22"/>
                    </w:rPr>
                  </w:rPrChange>
                </w:rPr>
                <w:t>0.1553</w:t>
              </w:r>
            </w:ins>
          </w:p>
        </w:tc>
      </w:tr>
      <w:tr w:rsidR="00A5471A" w:rsidRPr="00A5471A" w14:paraId="2F844175" w14:textId="77777777" w:rsidTr="00A5471A">
        <w:tblPrEx>
          <w:tblPrExChange w:id="3049" w:author="韬 黄" w:date="2018-11-05T16:33:00Z">
            <w:tblPrEx>
              <w:tblW w:w="10206" w:type="dxa"/>
            </w:tblPrEx>
          </w:tblPrExChange>
        </w:tblPrEx>
        <w:trPr>
          <w:trHeight w:val="20"/>
          <w:jc w:val="center"/>
          <w:ins w:id="3050" w:author="韬 黄" w:date="2018-11-05T16:32:00Z"/>
          <w:trPrChange w:id="3051"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52" w:author="韬 黄" w:date="2018-11-05T16:33:00Z">
              <w:tcPr>
                <w:tcW w:w="4903" w:type="dxa"/>
                <w:tcBorders>
                  <w:top w:val="nil"/>
                  <w:left w:val="nil"/>
                  <w:bottom w:val="nil"/>
                  <w:right w:val="nil"/>
                </w:tcBorders>
                <w:shd w:val="clear" w:color="auto" w:fill="auto"/>
                <w:noWrap/>
                <w:vAlign w:val="center"/>
                <w:hideMark/>
              </w:tcPr>
            </w:tcPrChange>
          </w:tcPr>
          <w:p w14:paraId="4FA82BEC" w14:textId="77777777" w:rsidR="00A5471A" w:rsidRPr="00A5471A" w:rsidRDefault="00A5471A" w:rsidP="00A5471A">
            <w:pPr>
              <w:spacing w:after="0" w:line="240" w:lineRule="auto"/>
              <w:rPr>
                <w:ins w:id="3053" w:author="韬 黄" w:date="2018-11-05T16:32:00Z"/>
                <w:rFonts w:eastAsia="Times New Roman" w:cs="Times New Roman"/>
                <w:color w:val="000000"/>
                <w:sz w:val="22"/>
                <w:rPrChange w:id="3054" w:author="韬 黄" w:date="2018-11-05T16:32:00Z">
                  <w:rPr>
                    <w:ins w:id="3055" w:author="韬 黄" w:date="2018-11-05T16:32:00Z"/>
                    <w:rFonts w:eastAsia="Times New Roman" w:cs="Times New Roman"/>
                    <w:color w:val="000000"/>
                    <w:sz w:val="22"/>
                  </w:rPr>
                </w:rPrChange>
              </w:rPr>
              <w:pPrChange w:id="3056" w:author="韬 黄" w:date="2018-11-05T16:32:00Z">
                <w:pPr>
                  <w:spacing w:after="0" w:line="240" w:lineRule="auto"/>
                </w:pPr>
              </w:pPrChange>
            </w:pPr>
            <w:ins w:id="3057" w:author="韬 黄" w:date="2018-11-05T16:32:00Z">
              <w:r w:rsidRPr="00A5471A">
                <w:rPr>
                  <w:rFonts w:eastAsia="Times New Roman" w:cs="Times New Roman"/>
                  <w:color w:val="000000"/>
                  <w:sz w:val="22"/>
                  <w:rPrChange w:id="3058"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059" w:author="韬 黄" w:date="2018-11-05T16:33:00Z">
              <w:tcPr>
                <w:tcW w:w="767" w:type="dxa"/>
                <w:tcBorders>
                  <w:top w:val="nil"/>
                  <w:left w:val="nil"/>
                  <w:bottom w:val="nil"/>
                  <w:right w:val="nil"/>
                </w:tcBorders>
                <w:shd w:val="clear" w:color="auto" w:fill="auto"/>
                <w:noWrap/>
                <w:vAlign w:val="center"/>
                <w:hideMark/>
              </w:tcPr>
            </w:tcPrChange>
          </w:tcPr>
          <w:p w14:paraId="01A9E989" w14:textId="77777777" w:rsidR="00A5471A" w:rsidRPr="00A5471A" w:rsidRDefault="00A5471A" w:rsidP="00A5471A">
            <w:pPr>
              <w:spacing w:after="0" w:line="240" w:lineRule="auto"/>
              <w:jc w:val="center"/>
              <w:rPr>
                <w:ins w:id="3060" w:author="韬 黄" w:date="2018-11-05T16:32:00Z"/>
                <w:rFonts w:eastAsia="Times New Roman" w:cs="Times New Roman"/>
                <w:color w:val="000000"/>
                <w:sz w:val="22"/>
                <w:rPrChange w:id="3061" w:author="韬 黄" w:date="2018-11-05T16:32:00Z">
                  <w:rPr>
                    <w:ins w:id="3062" w:author="韬 黄" w:date="2018-11-05T16:32:00Z"/>
                    <w:rFonts w:eastAsia="Times New Roman" w:cs="Times New Roman"/>
                    <w:color w:val="000000"/>
                    <w:sz w:val="22"/>
                  </w:rPr>
                </w:rPrChange>
              </w:rPr>
              <w:pPrChange w:id="3063" w:author="韬 黄" w:date="2018-11-05T16:32:00Z">
                <w:pPr>
                  <w:spacing w:after="0" w:line="240" w:lineRule="auto"/>
                  <w:jc w:val="center"/>
                </w:pPr>
              </w:pPrChange>
            </w:pPr>
            <w:ins w:id="3064" w:author="韬 黄" w:date="2018-11-05T16:32:00Z">
              <w:r w:rsidRPr="00A5471A">
                <w:rPr>
                  <w:rFonts w:eastAsia="Times New Roman" w:cs="Times New Roman"/>
                  <w:color w:val="000000"/>
                  <w:sz w:val="22"/>
                  <w:rPrChange w:id="3065" w:author="韬 黄" w:date="2018-11-05T16:32:00Z">
                    <w:rPr>
                      <w:rFonts w:eastAsia="Times New Roman" w:cs="Times New Roman"/>
                      <w:color w:val="000000"/>
                      <w:sz w:val="22"/>
                    </w:rPr>
                  </w:rPrChange>
                </w:rPr>
                <w:t>15.67</w:t>
              </w:r>
            </w:ins>
          </w:p>
        </w:tc>
        <w:tc>
          <w:tcPr>
            <w:tcW w:w="931" w:type="dxa"/>
            <w:tcBorders>
              <w:top w:val="nil"/>
              <w:left w:val="nil"/>
              <w:bottom w:val="nil"/>
              <w:right w:val="nil"/>
            </w:tcBorders>
            <w:shd w:val="clear" w:color="auto" w:fill="auto"/>
            <w:noWrap/>
            <w:vAlign w:val="center"/>
            <w:hideMark/>
            <w:tcPrChange w:id="3066" w:author="韬 黄" w:date="2018-11-05T16:33:00Z">
              <w:tcPr>
                <w:tcW w:w="931" w:type="dxa"/>
                <w:tcBorders>
                  <w:top w:val="nil"/>
                  <w:left w:val="nil"/>
                  <w:bottom w:val="nil"/>
                  <w:right w:val="nil"/>
                </w:tcBorders>
                <w:shd w:val="clear" w:color="auto" w:fill="auto"/>
                <w:noWrap/>
                <w:vAlign w:val="center"/>
                <w:hideMark/>
              </w:tcPr>
            </w:tcPrChange>
          </w:tcPr>
          <w:p w14:paraId="6E70D65A" w14:textId="77777777" w:rsidR="00A5471A" w:rsidRPr="00A5471A" w:rsidRDefault="00A5471A" w:rsidP="00A5471A">
            <w:pPr>
              <w:spacing w:after="0" w:line="240" w:lineRule="auto"/>
              <w:jc w:val="center"/>
              <w:rPr>
                <w:ins w:id="3067" w:author="韬 黄" w:date="2018-11-05T16:32:00Z"/>
                <w:rFonts w:eastAsia="Times New Roman" w:cs="Times New Roman"/>
                <w:color w:val="000000"/>
                <w:sz w:val="22"/>
                <w:rPrChange w:id="3068" w:author="韬 黄" w:date="2018-11-05T16:32:00Z">
                  <w:rPr>
                    <w:ins w:id="3069" w:author="韬 黄" w:date="2018-11-05T16:32:00Z"/>
                    <w:rFonts w:eastAsia="Times New Roman" w:cs="Times New Roman"/>
                    <w:color w:val="000000"/>
                    <w:sz w:val="22"/>
                  </w:rPr>
                </w:rPrChange>
              </w:rPr>
              <w:pPrChange w:id="3070" w:author="韬 黄" w:date="2018-11-05T16:32:00Z">
                <w:pPr>
                  <w:spacing w:after="0" w:line="240" w:lineRule="auto"/>
                  <w:jc w:val="center"/>
                </w:pPr>
              </w:pPrChange>
            </w:pPr>
            <w:ins w:id="3071" w:author="韬 黄" w:date="2018-11-05T16:32:00Z">
              <w:r w:rsidRPr="00A5471A">
                <w:rPr>
                  <w:rFonts w:eastAsia="Times New Roman" w:cs="Times New Roman"/>
                  <w:color w:val="000000"/>
                  <w:sz w:val="22"/>
                  <w:rPrChange w:id="3072" w:author="韬 黄" w:date="2018-11-05T16:32:00Z">
                    <w:rPr>
                      <w:rFonts w:eastAsia="Times New Roman" w:cs="Times New Roman"/>
                      <w:color w:val="000000"/>
                      <w:sz w:val="22"/>
                    </w:rPr>
                  </w:rPrChange>
                </w:rPr>
                <w:t>40.68%</w:t>
              </w:r>
            </w:ins>
          </w:p>
        </w:tc>
        <w:tc>
          <w:tcPr>
            <w:tcW w:w="828" w:type="dxa"/>
            <w:tcBorders>
              <w:top w:val="nil"/>
              <w:left w:val="nil"/>
              <w:bottom w:val="nil"/>
              <w:right w:val="nil"/>
            </w:tcBorders>
            <w:shd w:val="clear" w:color="auto" w:fill="auto"/>
            <w:noWrap/>
            <w:vAlign w:val="center"/>
            <w:hideMark/>
            <w:tcPrChange w:id="3073" w:author="韬 黄" w:date="2018-11-05T16:33:00Z">
              <w:tcPr>
                <w:tcW w:w="828" w:type="dxa"/>
                <w:gridSpan w:val="2"/>
                <w:tcBorders>
                  <w:top w:val="nil"/>
                  <w:left w:val="nil"/>
                  <w:bottom w:val="nil"/>
                  <w:right w:val="nil"/>
                </w:tcBorders>
                <w:shd w:val="clear" w:color="auto" w:fill="auto"/>
                <w:noWrap/>
                <w:vAlign w:val="center"/>
                <w:hideMark/>
              </w:tcPr>
            </w:tcPrChange>
          </w:tcPr>
          <w:p w14:paraId="79DC33A1" w14:textId="77777777" w:rsidR="00A5471A" w:rsidRPr="00A5471A" w:rsidRDefault="00A5471A" w:rsidP="00A5471A">
            <w:pPr>
              <w:spacing w:after="0" w:line="240" w:lineRule="auto"/>
              <w:jc w:val="center"/>
              <w:rPr>
                <w:ins w:id="3074" w:author="韬 黄" w:date="2018-11-05T16:32:00Z"/>
                <w:rFonts w:eastAsia="Times New Roman" w:cs="Times New Roman"/>
                <w:color w:val="000000"/>
                <w:sz w:val="22"/>
                <w:rPrChange w:id="3075" w:author="韬 黄" w:date="2018-11-05T16:32:00Z">
                  <w:rPr>
                    <w:ins w:id="3076" w:author="韬 黄" w:date="2018-11-05T16:32:00Z"/>
                    <w:rFonts w:eastAsia="Times New Roman" w:cs="Times New Roman"/>
                    <w:color w:val="000000"/>
                    <w:sz w:val="22"/>
                  </w:rPr>
                </w:rPrChange>
              </w:rPr>
              <w:pPrChange w:id="3077" w:author="韬 黄" w:date="2018-11-05T16:32:00Z">
                <w:pPr>
                  <w:spacing w:after="0" w:line="240" w:lineRule="auto"/>
                  <w:jc w:val="center"/>
                </w:pPr>
              </w:pPrChange>
            </w:pPr>
            <w:ins w:id="3078" w:author="韬 黄" w:date="2018-11-05T16:32:00Z">
              <w:r w:rsidRPr="00A5471A">
                <w:rPr>
                  <w:rFonts w:eastAsia="Times New Roman" w:cs="Times New Roman"/>
                  <w:color w:val="000000"/>
                  <w:sz w:val="22"/>
                  <w:rPrChange w:id="3079" w:author="韬 黄" w:date="2018-11-05T16:32:00Z">
                    <w:rPr>
                      <w:rFonts w:eastAsia="Times New Roman" w:cs="Times New Roman"/>
                      <w:color w:val="000000"/>
                      <w:sz w:val="22"/>
                    </w:rPr>
                  </w:rPrChange>
                </w:rPr>
                <w:t>0.696</w:t>
              </w:r>
            </w:ins>
          </w:p>
        </w:tc>
        <w:tc>
          <w:tcPr>
            <w:tcW w:w="1390" w:type="dxa"/>
            <w:tcBorders>
              <w:top w:val="nil"/>
              <w:left w:val="nil"/>
              <w:bottom w:val="nil"/>
              <w:right w:val="nil"/>
            </w:tcBorders>
            <w:shd w:val="clear" w:color="auto" w:fill="auto"/>
            <w:noWrap/>
            <w:vAlign w:val="center"/>
            <w:hideMark/>
            <w:tcPrChange w:id="3080" w:author="韬 黄" w:date="2018-11-05T16:33:00Z">
              <w:tcPr>
                <w:tcW w:w="1390" w:type="dxa"/>
                <w:tcBorders>
                  <w:top w:val="nil"/>
                  <w:left w:val="nil"/>
                  <w:bottom w:val="nil"/>
                  <w:right w:val="nil"/>
                </w:tcBorders>
                <w:shd w:val="clear" w:color="auto" w:fill="auto"/>
                <w:noWrap/>
                <w:vAlign w:val="center"/>
                <w:hideMark/>
              </w:tcPr>
            </w:tcPrChange>
          </w:tcPr>
          <w:p w14:paraId="0FB59350" w14:textId="77777777" w:rsidR="00A5471A" w:rsidRPr="00A5471A" w:rsidRDefault="00A5471A" w:rsidP="00A5471A">
            <w:pPr>
              <w:spacing w:after="0" w:line="240" w:lineRule="auto"/>
              <w:jc w:val="center"/>
              <w:rPr>
                <w:ins w:id="3081" w:author="韬 黄" w:date="2018-11-05T16:32:00Z"/>
                <w:rFonts w:eastAsia="Times New Roman" w:cs="Times New Roman"/>
                <w:color w:val="000000"/>
                <w:sz w:val="22"/>
                <w:rPrChange w:id="3082" w:author="韬 黄" w:date="2018-11-05T16:32:00Z">
                  <w:rPr>
                    <w:ins w:id="3083" w:author="韬 黄" w:date="2018-11-05T16:32:00Z"/>
                    <w:rFonts w:eastAsia="Times New Roman" w:cs="Times New Roman"/>
                    <w:color w:val="000000"/>
                    <w:sz w:val="22"/>
                  </w:rPr>
                </w:rPrChange>
              </w:rPr>
              <w:pPrChange w:id="3084" w:author="韬 黄" w:date="2018-11-05T16:32:00Z">
                <w:pPr>
                  <w:spacing w:after="0" w:line="240" w:lineRule="auto"/>
                  <w:jc w:val="center"/>
                </w:pPr>
              </w:pPrChange>
            </w:pPr>
            <w:ins w:id="3085" w:author="韬 黄" w:date="2018-11-05T16:32:00Z">
              <w:r w:rsidRPr="00A5471A">
                <w:rPr>
                  <w:rFonts w:eastAsia="Times New Roman" w:cs="Times New Roman"/>
                  <w:color w:val="000000"/>
                  <w:sz w:val="22"/>
                  <w:rPrChange w:id="3086" w:author="韬 黄" w:date="2018-11-05T16:32:00Z">
                    <w:rPr>
                      <w:rFonts w:eastAsia="Times New Roman" w:cs="Times New Roman"/>
                      <w:color w:val="000000"/>
                      <w:sz w:val="22"/>
                    </w:rPr>
                  </w:rPrChange>
                </w:rPr>
                <w:t>0.9956</w:t>
              </w:r>
            </w:ins>
          </w:p>
        </w:tc>
        <w:tc>
          <w:tcPr>
            <w:tcW w:w="1387" w:type="dxa"/>
            <w:tcBorders>
              <w:top w:val="nil"/>
              <w:left w:val="nil"/>
              <w:bottom w:val="nil"/>
              <w:right w:val="nil"/>
            </w:tcBorders>
            <w:shd w:val="clear" w:color="auto" w:fill="auto"/>
            <w:noWrap/>
            <w:vAlign w:val="center"/>
            <w:hideMark/>
            <w:tcPrChange w:id="3087" w:author="韬 黄" w:date="2018-11-05T16:33:00Z">
              <w:tcPr>
                <w:tcW w:w="1387" w:type="dxa"/>
                <w:tcBorders>
                  <w:top w:val="nil"/>
                  <w:left w:val="nil"/>
                  <w:bottom w:val="nil"/>
                  <w:right w:val="nil"/>
                </w:tcBorders>
                <w:shd w:val="clear" w:color="auto" w:fill="auto"/>
                <w:noWrap/>
                <w:vAlign w:val="center"/>
                <w:hideMark/>
              </w:tcPr>
            </w:tcPrChange>
          </w:tcPr>
          <w:p w14:paraId="43E12639" w14:textId="056BE99A" w:rsidR="00A5471A" w:rsidRPr="00A5471A" w:rsidRDefault="00A5471A" w:rsidP="00A5471A">
            <w:pPr>
              <w:spacing w:after="0" w:line="240" w:lineRule="auto"/>
              <w:jc w:val="center"/>
              <w:rPr>
                <w:ins w:id="3088" w:author="韬 黄" w:date="2018-11-05T16:32:00Z"/>
                <w:rFonts w:eastAsia="Times New Roman" w:cs="Times New Roman"/>
                <w:color w:val="000000"/>
                <w:sz w:val="22"/>
                <w:rPrChange w:id="3089" w:author="韬 黄" w:date="2018-11-05T16:32:00Z">
                  <w:rPr>
                    <w:ins w:id="3090" w:author="韬 黄" w:date="2018-11-05T16:32:00Z"/>
                    <w:rFonts w:eastAsia="Times New Roman" w:cs="Times New Roman"/>
                    <w:color w:val="000000"/>
                    <w:sz w:val="22"/>
                  </w:rPr>
                </w:rPrChange>
              </w:rPr>
              <w:pPrChange w:id="3091" w:author="韬 黄" w:date="2018-11-05T16:32:00Z">
                <w:pPr>
                  <w:spacing w:after="0" w:line="240" w:lineRule="auto"/>
                  <w:jc w:val="center"/>
                </w:pPr>
              </w:pPrChange>
            </w:pPr>
            <w:ins w:id="3092" w:author="韬 黄" w:date="2018-11-05T16:32:00Z">
              <w:r w:rsidRPr="00A5471A">
                <w:rPr>
                  <w:rFonts w:eastAsia="Times New Roman" w:cs="Times New Roman"/>
                  <w:color w:val="000000"/>
                  <w:sz w:val="22"/>
                  <w:rPrChange w:id="3093" w:author="韬 黄" w:date="2018-11-05T16:32:00Z">
                    <w:rPr>
                      <w:rFonts w:eastAsia="Times New Roman" w:cs="Times New Roman"/>
                      <w:color w:val="000000"/>
                      <w:sz w:val="22"/>
                    </w:rPr>
                  </w:rPrChange>
                </w:rPr>
                <w:t>0.157</w:t>
              </w:r>
            </w:ins>
            <w:ins w:id="3094" w:author="韬 黄" w:date="2018-11-05T16:34:00Z">
              <w:r w:rsidR="004E3369">
                <w:rPr>
                  <w:rFonts w:eastAsia="Times New Roman" w:cs="Times New Roman"/>
                  <w:color w:val="000000"/>
                  <w:sz w:val="22"/>
                </w:rPr>
                <w:t>0</w:t>
              </w:r>
            </w:ins>
          </w:p>
        </w:tc>
      </w:tr>
      <w:tr w:rsidR="00A5471A" w:rsidRPr="00A5471A" w14:paraId="1693D276" w14:textId="77777777" w:rsidTr="00A5471A">
        <w:tblPrEx>
          <w:tblPrExChange w:id="3095" w:author="韬 黄" w:date="2018-11-05T16:33:00Z">
            <w:tblPrEx>
              <w:tblW w:w="10206" w:type="dxa"/>
            </w:tblPrEx>
          </w:tblPrExChange>
        </w:tblPrEx>
        <w:trPr>
          <w:trHeight w:val="20"/>
          <w:jc w:val="center"/>
          <w:ins w:id="3096" w:author="韬 黄" w:date="2018-11-05T16:32:00Z"/>
          <w:trPrChange w:id="3097"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098" w:author="韬 黄" w:date="2018-11-05T16:33:00Z">
              <w:tcPr>
                <w:tcW w:w="4903" w:type="dxa"/>
                <w:tcBorders>
                  <w:top w:val="nil"/>
                  <w:left w:val="nil"/>
                  <w:bottom w:val="nil"/>
                  <w:right w:val="nil"/>
                </w:tcBorders>
                <w:shd w:val="clear" w:color="auto" w:fill="auto"/>
                <w:noWrap/>
                <w:vAlign w:val="center"/>
                <w:hideMark/>
              </w:tcPr>
            </w:tcPrChange>
          </w:tcPr>
          <w:p w14:paraId="7FCFFCCB" w14:textId="77777777" w:rsidR="00A5471A" w:rsidRPr="00A5471A" w:rsidRDefault="00A5471A" w:rsidP="00A5471A">
            <w:pPr>
              <w:spacing w:after="0" w:line="240" w:lineRule="auto"/>
              <w:rPr>
                <w:ins w:id="3099" w:author="韬 黄" w:date="2018-11-05T16:32:00Z"/>
                <w:rFonts w:eastAsia="Times New Roman" w:cs="Times New Roman"/>
                <w:color w:val="000000"/>
                <w:sz w:val="22"/>
                <w:rPrChange w:id="3100" w:author="韬 黄" w:date="2018-11-05T16:32:00Z">
                  <w:rPr>
                    <w:ins w:id="3101" w:author="韬 黄" w:date="2018-11-05T16:32:00Z"/>
                    <w:rFonts w:eastAsia="Times New Roman" w:cs="Times New Roman"/>
                    <w:color w:val="000000"/>
                    <w:sz w:val="22"/>
                  </w:rPr>
                </w:rPrChange>
              </w:rPr>
              <w:pPrChange w:id="3102" w:author="韬 黄" w:date="2018-11-05T16:32:00Z">
                <w:pPr>
                  <w:spacing w:after="0" w:line="240" w:lineRule="auto"/>
                </w:pPr>
              </w:pPrChange>
            </w:pPr>
            <w:ins w:id="3103" w:author="韬 黄" w:date="2018-11-05T16:32:00Z">
              <w:r w:rsidRPr="00A5471A">
                <w:rPr>
                  <w:rFonts w:eastAsia="Times New Roman" w:cs="Times New Roman"/>
                  <w:color w:val="000000"/>
                  <w:sz w:val="22"/>
                  <w:rPrChange w:id="3104"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105" w:author="韬 黄" w:date="2018-11-05T16:33:00Z">
              <w:tcPr>
                <w:tcW w:w="767" w:type="dxa"/>
                <w:tcBorders>
                  <w:top w:val="nil"/>
                  <w:left w:val="nil"/>
                  <w:bottom w:val="nil"/>
                  <w:right w:val="nil"/>
                </w:tcBorders>
                <w:shd w:val="clear" w:color="auto" w:fill="auto"/>
                <w:noWrap/>
                <w:vAlign w:val="center"/>
                <w:hideMark/>
              </w:tcPr>
            </w:tcPrChange>
          </w:tcPr>
          <w:p w14:paraId="6921E909" w14:textId="77777777" w:rsidR="00A5471A" w:rsidRPr="00A5471A" w:rsidRDefault="00A5471A" w:rsidP="00A5471A">
            <w:pPr>
              <w:spacing w:after="0" w:line="240" w:lineRule="auto"/>
              <w:jc w:val="center"/>
              <w:rPr>
                <w:ins w:id="3106" w:author="韬 黄" w:date="2018-11-05T16:32:00Z"/>
                <w:rFonts w:eastAsia="Times New Roman" w:cs="Times New Roman"/>
                <w:color w:val="000000"/>
                <w:sz w:val="22"/>
                <w:rPrChange w:id="3107" w:author="韬 黄" w:date="2018-11-05T16:32:00Z">
                  <w:rPr>
                    <w:ins w:id="3108" w:author="韬 黄" w:date="2018-11-05T16:32:00Z"/>
                    <w:rFonts w:eastAsia="Times New Roman" w:cs="Times New Roman"/>
                    <w:color w:val="000000"/>
                    <w:sz w:val="22"/>
                  </w:rPr>
                </w:rPrChange>
              </w:rPr>
              <w:pPrChange w:id="3109" w:author="韬 黄" w:date="2018-11-05T16:32:00Z">
                <w:pPr>
                  <w:spacing w:after="0" w:line="240" w:lineRule="auto"/>
                  <w:jc w:val="center"/>
                </w:pPr>
              </w:pPrChange>
            </w:pPr>
            <w:ins w:id="3110" w:author="韬 黄" w:date="2018-11-05T16:32:00Z">
              <w:r w:rsidRPr="00A5471A">
                <w:rPr>
                  <w:rFonts w:eastAsia="Times New Roman" w:cs="Times New Roman"/>
                  <w:color w:val="000000"/>
                  <w:sz w:val="22"/>
                  <w:rPrChange w:id="3111" w:author="韬 黄" w:date="2018-11-05T16:32:00Z">
                    <w:rPr>
                      <w:rFonts w:eastAsia="Times New Roman" w:cs="Times New Roman"/>
                      <w:color w:val="000000"/>
                      <w:sz w:val="22"/>
                    </w:rPr>
                  </w:rPrChange>
                </w:rPr>
                <w:t>16.23</w:t>
              </w:r>
            </w:ins>
          </w:p>
        </w:tc>
        <w:tc>
          <w:tcPr>
            <w:tcW w:w="931" w:type="dxa"/>
            <w:tcBorders>
              <w:top w:val="nil"/>
              <w:left w:val="nil"/>
              <w:bottom w:val="nil"/>
              <w:right w:val="nil"/>
            </w:tcBorders>
            <w:shd w:val="clear" w:color="auto" w:fill="auto"/>
            <w:noWrap/>
            <w:vAlign w:val="center"/>
            <w:hideMark/>
            <w:tcPrChange w:id="3112" w:author="韬 黄" w:date="2018-11-05T16:33:00Z">
              <w:tcPr>
                <w:tcW w:w="931" w:type="dxa"/>
                <w:tcBorders>
                  <w:top w:val="nil"/>
                  <w:left w:val="nil"/>
                  <w:bottom w:val="nil"/>
                  <w:right w:val="nil"/>
                </w:tcBorders>
                <w:shd w:val="clear" w:color="auto" w:fill="auto"/>
                <w:noWrap/>
                <w:vAlign w:val="center"/>
                <w:hideMark/>
              </w:tcPr>
            </w:tcPrChange>
          </w:tcPr>
          <w:p w14:paraId="54F5F0AF" w14:textId="77777777" w:rsidR="00A5471A" w:rsidRPr="00A5471A" w:rsidRDefault="00A5471A" w:rsidP="00A5471A">
            <w:pPr>
              <w:spacing w:after="0" w:line="240" w:lineRule="auto"/>
              <w:jc w:val="center"/>
              <w:rPr>
                <w:ins w:id="3113" w:author="韬 黄" w:date="2018-11-05T16:32:00Z"/>
                <w:rFonts w:eastAsia="Times New Roman" w:cs="Times New Roman"/>
                <w:color w:val="000000"/>
                <w:sz w:val="22"/>
                <w:rPrChange w:id="3114" w:author="韬 黄" w:date="2018-11-05T16:32:00Z">
                  <w:rPr>
                    <w:ins w:id="3115" w:author="韬 黄" w:date="2018-11-05T16:32:00Z"/>
                    <w:rFonts w:eastAsia="Times New Roman" w:cs="Times New Roman"/>
                    <w:color w:val="000000"/>
                    <w:sz w:val="22"/>
                  </w:rPr>
                </w:rPrChange>
              </w:rPr>
              <w:pPrChange w:id="3116" w:author="韬 黄" w:date="2018-11-05T16:32:00Z">
                <w:pPr>
                  <w:spacing w:after="0" w:line="240" w:lineRule="auto"/>
                  <w:jc w:val="center"/>
                </w:pPr>
              </w:pPrChange>
            </w:pPr>
            <w:ins w:id="3117" w:author="韬 黄" w:date="2018-11-05T16:32:00Z">
              <w:r w:rsidRPr="00A5471A">
                <w:rPr>
                  <w:rFonts w:eastAsia="Times New Roman" w:cs="Times New Roman"/>
                  <w:color w:val="000000"/>
                  <w:sz w:val="22"/>
                  <w:rPrChange w:id="3118" w:author="韬 黄" w:date="2018-11-05T16:32:00Z">
                    <w:rPr>
                      <w:rFonts w:eastAsia="Times New Roman" w:cs="Times New Roman"/>
                      <w:color w:val="000000"/>
                      <w:sz w:val="22"/>
                    </w:rPr>
                  </w:rPrChange>
                </w:rPr>
                <w:t>40.76%</w:t>
              </w:r>
            </w:ins>
          </w:p>
        </w:tc>
        <w:tc>
          <w:tcPr>
            <w:tcW w:w="828" w:type="dxa"/>
            <w:tcBorders>
              <w:top w:val="nil"/>
              <w:left w:val="nil"/>
              <w:bottom w:val="nil"/>
              <w:right w:val="nil"/>
            </w:tcBorders>
            <w:shd w:val="clear" w:color="auto" w:fill="auto"/>
            <w:noWrap/>
            <w:vAlign w:val="center"/>
            <w:hideMark/>
            <w:tcPrChange w:id="3119" w:author="韬 黄" w:date="2018-11-05T16:33:00Z">
              <w:tcPr>
                <w:tcW w:w="828" w:type="dxa"/>
                <w:gridSpan w:val="2"/>
                <w:tcBorders>
                  <w:top w:val="nil"/>
                  <w:left w:val="nil"/>
                  <w:bottom w:val="nil"/>
                  <w:right w:val="nil"/>
                </w:tcBorders>
                <w:shd w:val="clear" w:color="auto" w:fill="auto"/>
                <w:noWrap/>
                <w:vAlign w:val="center"/>
                <w:hideMark/>
              </w:tcPr>
            </w:tcPrChange>
          </w:tcPr>
          <w:p w14:paraId="7A1F516C" w14:textId="77777777" w:rsidR="00A5471A" w:rsidRPr="00A5471A" w:rsidRDefault="00A5471A" w:rsidP="00A5471A">
            <w:pPr>
              <w:spacing w:after="0" w:line="240" w:lineRule="auto"/>
              <w:jc w:val="center"/>
              <w:rPr>
                <w:ins w:id="3120" w:author="韬 黄" w:date="2018-11-05T16:32:00Z"/>
                <w:rFonts w:eastAsia="Times New Roman" w:cs="Times New Roman"/>
                <w:color w:val="000000"/>
                <w:sz w:val="22"/>
                <w:rPrChange w:id="3121" w:author="韬 黄" w:date="2018-11-05T16:32:00Z">
                  <w:rPr>
                    <w:ins w:id="3122" w:author="韬 黄" w:date="2018-11-05T16:32:00Z"/>
                    <w:rFonts w:eastAsia="Times New Roman" w:cs="Times New Roman"/>
                    <w:color w:val="000000"/>
                    <w:sz w:val="22"/>
                  </w:rPr>
                </w:rPrChange>
              </w:rPr>
              <w:pPrChange w:id="3123" w:author="韬 黄" w:date="2018-11-05T16:32:00Z">
                <w:pPr>
                  <w:spacing w:after="0" w:line="240" w:lineRule="auto"/>
                  <w:jc w:val="center"/>
                </w:pPr>
              </w:pPrChange>
            </w:pPr>
            <w:ins w:id="3124" w:author="韬 黄" w:date="2018-11-05T16:32:00Z">
              <w:r w:rsidRPr="00A5471A">
                <w:rPr>
                  <w:rFonts w:eastAsia="Times New Roman" w:cs="Times New Roman"/>
                  <w:color w:val="000000"/>
                  <w:sz w:val="22"/>
                  <w:rPrChange w:id="3125" w:author="韬 黄" w:date="2018-11-05T16:32:00Z">
                    <w:rPr>
                      <w:rFonts w:eastAsia="Times New Roman" w:cs="Times New Roman"/>
                      <w:color w:val="000000"/>
                      <w:sz w:val="22"/>
                    </w:rPr>
                  </w:rPrChange>
                </w:rPr>
                <w:t>0.694</w:t>
              </w:r>
            </w:ins>
          </w:p>
        </w:tc>
        <w:tc>
          <w:tcPr>
            <w:tcW w:w="1390" w:type="dxa"/>
            <w:tcBorders>
              <w:top w:val="nil"/>
              <w:left w:val="nil"/>
              <w:bottom w:val="nil"/>
              <w:right w:val="nil"/>
            </w:tcBorders>
            <w:shd w:val="clear" w:color="auto" w:fill="auto"/>
            <w:noWrap/>
            <w:vAlign w:val="center"/>
            <w:hideMark/>
            <w:tcPrChange w:id="3126" w:author="韬 黄" w:date="2018-11-05T16:33:00Z">
              <w:tcPr>
                <w:tcW w:w="1390" w:type="dxa"/>
                <w:tcBorders>
                  <w:top w:val="nil"/>
                  <w:left w:val="nil"/>
                  <w:bottom w:val="nil"/>
                  <w:right w:val="nil"/>
                </w:tcBorders>
                <w:shd w:val="clear" w:color="auto" w:fill="auto"/>
                <w:noWrap/>
                <w:vAlign w:val="center"/>
                <w:hideMark/>
              </w:tcPr>
            </w:tcPrChange>
          </w:tcPr>
          <w:p w14:paraId="1E839300" w14:textId="77777777" w:rsidR="00A5471A" w:rsidRPr="00A5471A" w:rsidRDefault="00A5471A" w:rsidP="00A5471A">
            <w:pPr>
              <w:spacing w:after="0" w:line="240" w:lineRule="auto"/>
              <w:jc w:val="center"/>
              <w:rPr>
                <w:ins w:id="3127" w:author="韬 黄" w:date="2018-11-05T16:32:00Z"/>
                <w:rFonts w:eastAsia="Times New Roman" w:cs="Times New Roman"/>
                <w:color w:val="000000"/>
                <w:sz w:val="22"/>
                <w:rPrChange w:id="3128" w:author="韬 黄" w:date="2018-11-05T16:32:00Z">
                  <w:rPr>
                    <w:ins w:id="3129" w:author="韬 黄" w:date="2018-11-05T16:32:00Z"/>
                    <w:rFonts w:eastAsia="Times New Roman" w:cs="Times New Roman"/>
                    <w:color w:val="000000"/>
                    <w:sz w:val="22"/>
                  </w:rPr>
                </w:rPrChange>
              </w:rPr>
              <w:pPrChange w:id="3130" w:author="韬 黄" w:date="2018-11-05T16:32:00Z">
                <w:pPr>
                  <w:spacing w:after="0" w:line="240" w:lineRule="auto"/>
                  <w:jc w:val="center"/>
                </w:pPr>
              </w:pPrChange>
            </w:pPr>
            <w:ins w:id="3131" w:author="韬 黄" w:date="2018-11-05T16:32:00Z">
              <w:r w:rsidRPr="00A5471A">
                <w:rPr>
                  <w:rFonts w:eastAsia="Times New Roman" w:cs="Times New Roman"/>
                  <w:color w:val="000000"/>
                  <w:sz w:val="22"/>
                  <w:rPrChange w:id="3132" w:author="韬 黄" w:date="2018-11-05T16:32:00Z">
                    <w:rPr>
                      <w:rFonts w:eastAsia="Times New Roman" w:cs="Times New Roman"/>
                      <w:color w:val="000000"/>
                      <w:sz w:val="22"/>
                    </w:rPr>
                  </w:rPrChange>
                </w:rPr>
                <w:t>0.9992</w:t>
              </w:r>
            </w:ins>
          </w:p>
        </w:tc>
        <w:tc>
          <w:tcPr>
            <w:tcW w:w="1387" w:type="dxa"/>
            <w:tcBorders>
              <w:top w:val="nil"/>
              <w:left w:val="nil"/>
              <w:bottom w:val="nil"/>
              <w:right w:val="nil"/>
            </w:tcBorders>
            <w:shd w:val="clear" w:color="auto" w:fill="auto"/>
            <w:noWrap/>
            <w:vAlign w:val="center"/>
            <w:hideMark/>
            <w:tcPrChange w:id="3133" w:author="韬 黄" w:date="2018-11-05T16:33:00Z">
              <w:tcPr>
                <w:tcW w:w="1387" w:type="dxa"/>
                <w:tcBorders>
                  <w:top w:val="nil"/>
                  <w:left w:val="nil"/>
                  <w:bottom w:val="nil"/>
                  <w:right w:val="nil"/>
                </w:tcBorders>
                <w:shd w:val="clear" w:color="auto" w:fill="auto"/>
                <w:noWrap/>
                <w:vAlign w:val="center"/>
                <w:hideMark/>
              </w:tcPr>
            </w:tcPrChange>
          </w:tcPr>
          <w:p w14:paraId="38AB16BB" w14:textId="77777777" w:rsidR="00A5471A" w:rsidRPr="00A5471A" w:rsidRDefault="00A5471A" w:rsidP="00A5471A">
            <w:pPr>
              <w:spacing w:after="0" w:line="240" w:lineRule="auto"/>
              <w:jc w:val="center"/>
              <w:rPr>
                <w:ins w:id="3134" w:author="韬 黄" w:date="2018-11-05T16:32:00Z"/>
                <w:rFonts w:eastAsia="Times New Roman" w:cs="Times New Roman"/>
                <w:color w:val="000000"/>
                <w:sz w:val="22"/>
                <w:rPrChange w:id="3135" w:author="韬 黄" w:date="2018-11-05T16:32:00Z">
                  <w:rPr>
                    <w:ins w:id="3136" w:author="韬 黄" w:date="2018-11-05T16:32:00Z"/>
                    <w:rFonts w:eastAsia="Times New Roman" w:cs="Times New Roman"/>
                    <w:color w:val="000000"/>
                    <w:sz w:val="22"/>
                  </w:rPr>
                </w:rPrChange>
              </w:rPr>
              <w:pPrChange w:id="3137" w:author="韬 黄" w:date="2018-11-05T16:32:00Z">
                <w:pPr>
                  <w:spacing w:after="0" w:line="240" w:lineRule="auto"/>
                  <w:jc w:val="center"/>
                </w:pPr>
              </w:pPrChange>
            </w:pPr>
            <w:ins w:id="3138" w:author="韬 黄" w:date="2018-11-05T16:32:00Z">
              <w:r w:rsidRPr="00A5471A">
                <w:rPr>
                  <w:rFonts w:eastAsia="Times New Roman" w:cs="Times New Roman"/>
                  <w:color w:val="000000"/>
                  <w:sz w:val="22"/>
                  <w:rPrChange w:id="3139" w:author="韬 黄" w:date="2018-11-05T16:32:00Z">
                    <w:rPr>
                      <w:rFonts w:eastAsia="Times New Roman" w:cs="Times New Roman"/>
                      <w:color w:val="000000"/>
                      <w:sz w:val="22"/>
                    </w:rPr>
                  </w:rPrChange>
                </w:rPr>
                <w:t>0.1596</w:t>
              </w:r>
            </w:ins>
          </w:p>
        </w:tc>
      </w:tr>
      <w:tr w:rsidR="00A5471A" w:rsidRPr="00A5471A" w14:paraId="28427943" w14:textId="77777777" w:rsidTr="00A5471A">
        <w:tblPrEx>
          <w:tblPrExChange w:id="3140" w:author="韬 黄" w:date="2018-11-05T16:33:00Z">
            <w:tblPrEx>
              <w:tblW w:w="10206" w:type="dxa"/>
            </w:tblPrEx>
          </w:tblPrExChange>
        </w:tblPrEx>
        <w:trPr>
          <w:trHeight w:val="20"/>
          <w:jc w:val="center"/>
          <w:ins w:id="3141" w:author="韬 黄" w:date="2018-11-05T16:32:00Z"/>
          <w:trPrChange w:id="3142"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143" w:author="韬 黄" w:date="2018-11-05T16:33:00Z">
              <w:tcPr>
                <w:tcW w:w="4903" w:type="dxa"/>
                <w:tcBorders>
                  <w:top w:val="nil"/>
                  <w:left w:val="nil"/>
                  <w:bottom w:val="nil"/>
                  <w:right w:val="nil"/>
                </w:tcBorders>
                <w:shd w:val="clear" w:color="auto" w:fill="auto"/>
                <w:noWrap/>
                <w:vAlign w:val="center"/>
                <w:hideMark/>
              </w:tcPr>
            </w:tcPrChange>
          </w:tcPr>
          <w:p w14:paraId="3FFDBA21" w14:textId="77777777" w:rsidR="00A5471A" w:rsidRPr="00A5471A" w:rsidRDefault="00A5471A" w:rsidP="00A5471A">
            <w:pPr>
              <w:spacing w:after="0" w:line="240" w:lineRule="auto"/>
              <w:rPr>
                <w:ins w:id="3144" w:author="韬 黄" w:date="2018-11-05T16:32:00Z"/>
                <w:rFonts w:eastAsia="Times New Roman" w:cs="Times New Roman"/>
                <w:color w:val="000000"/>
                <w:sz w:val="22"/>
                <w:rPrChange w:id="3145" w:author="韬 黄" w:date="2018-11-05T16:32:00Z">
                  <w:rPr>
                    <w:ins w:id="3146" w:author="韬 黄" w:date="2018-11-05T16:32:00Z"/>
                    <w:rFonts w:eastAsia="Times New Roman" w:cs="Times New Roman"/>
                    <w:color w:val="000000"/>
                    <w:sz w:val="22"/>
                  </w:rPr>
                </w:rPrChange>
              </w:rPr>
              <w:pPrChange w:id="3147" w:author="韬 黄" w:date="2018-11-05T16:32:00Z">
                <w:pPr>
                  <w:spacing w:after="0" w:line="240" w:lineRule="auto"/>
                </w:pPr>
              </w:pPrChange>
            </w:pPr>
            <w:ins w:id="3148" w:author="韬 黄" w:date="2018-11-05T16:32:00Z">
              <w:r w:rsidRPr="00A5471A">
                <w:rPr>
                  <w:rFonts w:eastAsia="Times New Roman" w:cs="Times New Roman"/>
                  <w:color w:val="000000"/>
                  <w:sz w:val="22"/>
                  <w:rPrChange w:id="3149"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150" w:author="韬 黄" w:date="2018-11-05T16:33:00Z">
              <w:tcPr>
                <w:tcW w:w="767" w:type="dxa"/>
                <w:tcBorders>
                  <w:top w:val="nil"/>
                  <w:left w:val="nil"/>
                  <w:bottom w:val="nil"/>
                  <w:right w:val="nil"/>
                </w:tcBorders>
                <w:shd w:val="clear" w:color="auto" w:fill="auto"/>
                <w:noWrap/>
                <w:vAlign w:val="center"/>
                <w:hideMark/>
              </w:tcPr>
            </w:tcPrChange>
          </w:tcPr>
          <w:p w14:paraId="03DA65D9" w14:textId="77777777" w:rsidR="00A5471A" w:rsidRPr="00A5471A" w:rsidRDefault="00A5471A" w:rsidP="00A5471A">
            <w:pPr>
              <w:spacing w:after="0" w:line="240" w:lineRule="auto"/>
              <w:jc w:val="center"/>
              <w:rPr>
                <w:ins w:id="3151" w:author="韬 黄" w:date="2018-11-05T16:32:00Z"/>
                <w:rFonts w:eastAsia="Times New Roman" w:cs="Times New Roman"/>
                <w:b/>
                <w:bCs/>
                <w:color w:val="000000"/>
                <w:sz w:val="22"/>
                <w:rPrChange w:id="3152" w:author="韬 黄" w:date="2018-11-05T16:32:00Z">
                  <w:rPr>
                    <w:ins w:id="3153" w:author="韬 黄" w:date="2018-11-05T16:32:00Z"/>
                    <w:rFonts w:eastAsia="Times New Roman" w:cs="Times New Roman"/>
                    <w:b/>
                    <w:bCs/>
                    <w:color w:val="000000"/>
                    <w:sz w:val="22"/>
                  </w:rPr>
                </w:rPrChange>
              </w:rPr>
              <w:pPrChange w:id="3154" w:author="韬 黄" w:date="2018-11-05T16:32:00Z">
                <w:pPr>
                  <w:spacing w:after="0" w:line="240" w:lineRule="auto"/>
                  <w:jc w:val="center"/>
                </w:pPr>
              </w:pPrChange>
            </w:pPr>
            <w:ins w:id="3155" w:author="韬 黄" w:date="2018-11-05T16:32:00Z">
              <w:r w:rsidRPr="00A5471A">
                <w:rPr>
                  <w:rFonts w:eastAsia="Times New Roman" w:cs="Times New Roman"/>
                  <w:b/>
                  <w:bCs/>
                  <w:color w:val="000000"/>
                  <w:sz w:val="22"/>
                  <w:rPrChange w:id="3156" w:author="韬 黄" w:date="2018-11-05T16:32:00Z">
                    <w:rPr>
                      <w:rFonts w:eastAsia="Times New Roman" w:cs="Times New Roman"/>
                      <w:b/>
                      <w:bCs/>
                      <w:color w:val="000000"/>
                      <w:sz w:val="22"/>
                    </w:rPr>
                  </w:rPrChange>
                </w:rPr>
                <w:t>15.35</w:t>
              </w:r>
            </w:ins>
          </w:p>
        </w:tc>
        <w:tc>
          <w:tcPr>
            <w:tcW w:w="931" w:type="dxa"/>
            <w:tcBorders>
              <w:top w:val="nil"/>
              <w:left w:val="nil"/>
              <w:bottom w:val="nil"/>
              <w:right w:val="nil"/>
            </w:tcBorders>
            <w:shd w:val="clear" w:color="auto" w:fill="auto"/>
            <w:noWrap/>
            <w:vAlign w:val="center"/>
            <w:hideMark/>
            <w:tcPrChange w:id="3157" w:author="韬 黄" w:date="2018-11-05T16:33:00Z">
              <w:tcPr>
                <w:tcW w:w="931" w:type="dxa"/>
                <w:tcBorders>
                  <w:top w:val="nil"/>
                  <w:left w:val="nil"/>
                  <w:bottom w:val="nil"/>
                  <w:right w:val="nil"/>
                </w:tcBorders>
                <w:shd w:val="clear" w:color="auto" w:fill="auto"/>
                <w:noWrap/>
                <w:vAlign w:val="center"/>
                <w:hideMark/>
              </w:tcPr>
            </w:tcPrChange>
          </w:tcPr>
          <w:p w14:paraId="6C81F1D9" w14:textId="77777777" w:rsidR="00A5471A" w:rsidRPr="00A5471A" w:rsidRDefault="00A5471A" w:rsidP="00A5471A">
            <w:pPr>
              <w:spacing w:after="0" w:line="240" w:lineRule="auto"/>
              <w:jc w:val="center"/>
              <w:rPr>
                <w:ins w:id="3158" w:author="韬 黄" w:date="2018-11-05T16:32:00Z"/>
                <w:rFonts w:eastAsia="Times New Roman" w:cs="Times New Roman"/>
                <w:b/>
                <w:bCs/>
                <w:color w:val="000000"/>
                <w:sz w:val="22"/>
                <w:rPrChange w:id="3159" w:author="韬 黄" w:date="2018-11-05T16:32:00Z">
                  <w:rPr>
                    <w:ins w:id="3160" w:author="韬 黄" w:date="2018-11-05T16:32:00Z"/>
                    <w:rFonts w:eastAsia="Times New Roman" w:cs="Times New Roman"/>
                    <w:b/>
                    <w:bCs/>
                    <w:color w:val="000000"/>
                    <w:sz w:val="22"/>
                  </w:rPr>
                </w:rPrChange>
              </w:rPr>
              <w:pPrChange w:id="3161" w:author="韬 黄" w:date="2018-11-05T16:32:00Z">
                <w:pPr>
                  <w:spacing w:after="0" w:line="240" w:lineRule="auto"/>
                  <w:jc w:val="center"/>
                </w:pPr>
              </w:pPrChange>
            </w:pPr>
            <w:ins w:id="3162" w:author="韬 黄" w:date="2018-11-05T16:32:00Z">
              <w:r w:rsidRPr="00A5471A">
                <w:rPr>
                  <w:rFonts w:eastAsia="Times New Roman" w:cs="Times New Roman"/>
                  <w:b/>
                  <w:bCs/>
                  <w:color w:val="000000"/>
                  <w:sz w:val="22"/>
                  <w:rPrChange w:id="3163" w:author="韬 黄" w:date="2018-11-05T16:32:00Z">
                    <w:rPr>
                      <w:rFonts w:eastAsia="Times New Roman" w:cs="Times New Roman"/>
                      <w:b/>
                      <w:bCs/>
                      <w:color w:val="000000"/>
                      <w:sz w:val="22"/>
                    </w:rPr>
                  </w:rPrChange>
                </w:rPr>
                <w:t>40.41%</w:t>
              </w:r>
            </w:ins>
          </w:p>
        </w:tc>
        <w:tc>
          <w:tcPr>
            <w:tcW w:w="828" w:type="dxa"/>
            <w:tcBorders>
              <w:top w:val="nil"/>
              <w:left w:val="nil"/>
              <w:bottom w:val="nil"/>
              <w:right w:val="nil"/>
            </w:tcBorders>
            <w:shd w:val="clear" w:color="auto" w:fill="auto"/>
            <w:noWrap/>
            <w:vAlign w:val="center"/>
            <w:hideMark/>
            <w:tcPrChange w:id="3164" w:author="韬 黄" w:date="2018-11-05T16:33:00Z">
              <w:tcPr>
                <w:tcW w:w="828" w:type="dxa"/>
                <w:gridSpan w:val="2"/>
                <w:tcBorders>
                  <w:top w:val="nil"/>
                  <w:left w:val="nil"/>
                  <w:bottom w:val="nil"/>
                  <w:right w:val="nil"/>
                </w:tcBorders>
                <w:shd w:val="clear" w:color="auto" w:fill="auto"/>
                <w:noWrap/>
                <w:vAlign w:val="center"/>
                <w:hideMark/>
              </w:tcPr>
            </w:tcPrChange>
          </w:tcPr>
          <w:p w14:paraId="5027FEA1" w14:textId="77777777" w:rsidR="00A5471A" w:rsidRPr="00A5471A" w:rsidRDefault="00A5471A" w:rsidP="00A5471A">
            <w:pPr>
              <w:spacing w:after="0" w:line="240" w:lineRule="auto"/>
              <w:jc w:val="center"/>
              <w:rPr>
                <w:ins w:id="3165" w:author="韬 黄" w:date="2018-11-05T16:32:00Z"/>
                <w:rFonts w:eastAsia="Times New Roman" w:cs="Times New Roman"/>
                <w:color w:val="000000"/>
                <w:sz w:val="22"/>
                <w:rPrChange w:id="3166" w:author="韬 黄" w:date="2018-11-05T16:32:00Z">
                  <w:rPr>
                    <w:ins w:id="3167" w:author="韬 黄" w:date="2018-11-05T16:32:00Z"/>
                    <w:rFonts w:eastAsia="Times New Roman" w:cs="Times New Roman"/>
                    <w:color w:val="000000"/>
                    <w:sz w:val="22"/>
                  </w:rPr>
                </w:rPrChange>
              </w:rPr>
              <w:pPrChange w:id="3168" w:author="韬 黄" w:date="2018-11-05T16:32:00Z">
                <w:pPr>
                  <w:spacing w:after="0" w:line="240" w:lineRule="auto"/>
                  <w:jc w:val="center"/>
                </w:pPr>
              </w:pPrChange>
            </w:pPr>
            <w:ins w:id="3169" w:author="韬 黄" w:date="2018-11-05T16:32:00Z">
              <w:r w:rsidRPr="00A5471A">
                <w:rPr>
                  <w:rFonts w:eastAsia="Times New Roman" w:cs="Times New Roman"/>
                  <w:color w:val="000000"/>
                  <w:sz w:val="22"/>
                  <w:rPrChange w:id="3170" w:author="韬 黄" w:date="2018-11-05T16:32:00Z">
                    <w:rPr>
                      <w:rFonts w:eastAsia="Times New Roman" w:cs="Times New Roman"/>
                      <w:color w:val="000000"/>
                      <w:sz w:val="22"/>
                    </w:rPr>
                  </w:rPrChange>
                </w:rPr>
                <w:t>0.694</w:t>
              </w:r>
            </w:ins>
          </w:p>
        </w:tc>
        <w:tc>
          <w:tcPr>
            <w:tcW w:w="1390" w:type="dxa"/>
            <w:tcBorders>
              <w:top w:val="nil"/>
              <w:left w:val="nil"/>
              <w:bottom w:val="nil"/>
              <w:right w:val="nil"/>
            </w:tcBorders>
            <w:shd w:val="clear" w:color="auto" w:fill="auto"/>
            <w:noWrap/>
            <w:vAlign w:val="center"/>
            <w:hideMark/>
            <w:tcPrChange w:id="3171" w:author="韬 黄" w:date="2018-11-05T16:33:00Z">
              <w:tcPr>
                <w:tcW w:w="1390" w:type="dxa"/>
                <w:tcBorders>
                  <w:top w:val="nil"/>
                  <w:left w:val="nil"/>
                  <w:bottom w:val="nil"/>
                  <w:right w:val="nil"/>
                </w:tcBorders>
                <w:shd w:val="clear" w:color="auto" w:fill="auto"/>
                <w:noWrap/>
                <w:vAlign w:val="center"/>
                <w:hideMark/>
              </w:tcPr>
            </w:tcPrChange>
          </w:tcPr>
          <w:p w14:paraId="29603670" w14:textId="77777777" w:rsidR="00A5471A" w:rsidRPr="00A5471A" w:rsidRDefault="00A5471A" w:rsidP="00A5471A">
            <w:pPr>
              <w:spacing w:after="0" w:line="240" w:lineRule="auto"/>
              <w:jc w:val="center"/>
              <w:rPr>
                <w:ins w:id="3172" w:author="韬 黄" w:date="2018-11-05T16:32:00Z"/>
                <w:rFonts w:eastAsia="Times New Roman" w:cs="Times New Roman"/>
                <w:b/>
                <w:bCs/>
                <w:color w:val="000000"/>
                <w:sz w:val="22"/>
                <w:rPrChange w:id="3173" w:author="韬 黄" w:date="2018-11-05T16:32:00Z">
                  <w:rPr>
                    <w:ins w:id="3174" w:author="韬 黄" w:date="2018-11-05T16:32:00Z"/>
                    <w:rFonts w:eastAsia="Times New Roman" w:cs="Times New Roman"/>
                    <w:b/>
                    <w:bCs/>
                    <w:color w:val="000000"/>
                    <w:sz w:val="22"/>
                  </w:rPr>
                </w:rPrChange>
              </w:rPr>
              <w:pPrChange w:id="3175" w:author="韬 黄" w:date="2018-11-05T16:32:00Z">
                <w:pPr>
                  <w:spacing w:after="0" w:line="240" w:lineRule="auto"/>
                  <w:jc w:val="center"/>
                </w:pPr>
              </w:pPrChange>
            </w:pPr>
            <w:ins w:id="3176" w:author="韬 黄" w:date="2018-11-05T16:32:00Z">
              <w:r w:rsidRPr="00A5471A">
                <w:rPr>
                  <w:rFonts w:eastAsia="Times New Roman" w:cs="Times New Roman"/>
                  <w:b/>
                  <w:bCs/>
                  <w:color w:val="000000"/>
                  <w:sz w:val="22"/>
                  <w:rPrChange w:id="3177" w:author="韬 黄" w:date="2018-11-05T16:32:00Z">
                    <w:rPr>
                      <w:rFonts w:eastAsia="Times New Roman" w:cs="Times New Roman"/>
                      <w:b/>
                      <w:bCs/>
                      <w:color w:val="000000"/>
                      <w:sz w:val="22"/>
                    </w:rPr>
                  </w:rPrChange>
                </w:rPr>
                <w:t>0.9905</w:t>
              </w:r>
            </w:ins>
          </w:p>
        </w:tc>
        <w:tc>
          <w:tcPr>
            <w:tcW w:w="1387" w:type="dxa"/>
            <w:tcBorders>
              <w:top w:val="nil"/>
              <w:left w:val="nil"/>
              <w:bottom w:val="nil"/>
              <w:right w:val="nil"/>
            </w:tcBorders>
            <w:shd w:val="clear" w:color="auto" w:fill="auto"/>
            <w:noWrap/>
            <w:vAlign w:val="center"/>
            <w:hideMark/>
            <w:tcPrChange w:id="3178" w:author="韬 黄" w:date="2018-11-05T16:33:00Z">
              <w:tcPr>
                <w:tcW w:w="1387" w:type="dxa"/>
                <w:tcBorders>
                  <w:top w:val="nil"/>
                  <w:left w:val="nil"/>
                  <w:bottom w:val="nil"/>
                  <w:right w:val="nil"/>
                </w:tcBorders>
                <w:shd w:val="clear" w:color="auto" w:fill="auto"/>
                <w:noWrap/>
                <w:vAlign w:val="center"/>
                <w:hideMark/>
              </w:tcPr>
            </w:tcPrChange>
          </w:tcPr>
          <w:p w14:paraId="6B153942" w14:textId="77777777" w:rsidR="00A5471A" w:rsidRPr="00A5471A" w:rsidRDefault="00A5471A" w:rsidP="00A5471A">
            <w:pPr>
              <w:spacing w:after="0" w:line="240" w:lineRule="auto"/>
              <w:jc w:val="center"/>
              <w:rPr>
                <w:ins w:id="3179" w:author="韬 黄" w:date="2018-11-05T16:32:00Z"/>
                <w:rFonts w:eastAsia="Times New Roman" w:cs="Times New Roman"/>
                <w:b/>
                <w:bCs/>
                <w:color w:val="000000"/>
                <w:sz w:val="22"/>
                <w:rPrChange w:id="3180" w:author="韬 黄" w:date="2018-11-05T16:32:00Z">
                  <w:rPr>
                    <w:ins w:id="3181" w:author="韬 黄" w:date="2018-11-05T16:32:00Z"/>
                    <w:rFonts w:eastAsia="Times New Roman" w:cs="Times New Roman"/>
                    <w:b/>
                    <w:bCs/>
                    <w:color w:val="000000"/>
                    <w:sz w:val="22"/>
                  </w:rPr>
                </w:rPrChange>
              </w:rPr>
              <w:pPrChange w:id="3182" w:author="韬 黄" w:date="2018-11-05T16:32:00Z">
                <w:pPr>
                  <w:spacing w:after="0" w:line="240" w:lineRule="auto"/>
                  <w:jc w:val="center"/>
                </w:pPr>
              </w:pPrChange>
            </w:pPr>
            <w:ins w:id="3183" w:author="韬 黄" w:date="2018-11-05T16:32:00Z">
              <w:r w:rsidRPr="00A5471A">
                <w:rPr>
                  <w:rFonts w:eastAsia="Times New Roman" w:cs="Times New Roman"/>
                  <w:b/>
                  <w:bCs/>
                  <w:color w:val="000000"/>
                  <w:sz w:val="22"/>
                  <w:rPrChange w:id="3184" w:author="韬 黄" w:date="2018-11-05T16:32:00Z">
                    <w:rPr>
                      <w:rFonts w:eastAsia="Times New Roman" w:cs="Times New Roman"/>
                      <w:b/>
                      <w:bCs/>
                      <w:color w:val="000000"/>
                      <w:sz w:val="22"/>
                    </w:rPr>
                  </w:rPrChange>
                </w:rPr>
                <w:t>0.1548</w:t>
              </w:r>
            </w:ins>
          </w:p>
        </w:tc>
      </w:tr>
      <w:tr w:rsidR="00A5471A" w:rsidRPr="00A5471A" w14:paraId="3E62BB4E" w14:textId="77777777" w:rsidTr="00A5471A">
        <w:tblPrEx>
          <w:tblPrExChange w:id="3185" w:author="韬 黄" w:date="2018-11-05T16:33:00Z">
            <w:tblPrEx>
              <w:tblW w:w="10206" w:type="dxa"/>
            </w:tblPrEx>
          </w:tblPrExChange>
        </w:tblPrEx>
        <w:trPr>
          <w:trHeight w:val="20"/>
          <w:jc w:val="center"/>
          <w:ins w:id="3186" w:author="韬 黄" w:date="2018-11-05T16:32:00Z"/>
          <w:trPrChange w:id="3187"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188" w:author="韬 黄" w:date="2018-11-05T16:33:00Z">
              <w:tcPr>
                <w:tcW w:w="4903" w:type="dxa"/>
                <w:tcBorders>
                  <w:top w:val="nil"/>
                  <w:left w:val="nil"/>
                  <w:bottom w:val="nil"/>
                  <w:right w:val="nil"/>
                </w:tcBorders>
                <w:shd w:val="clear" w:color="auto" w:fill="auto"/>
                <w:noWrap/>
                <w:vAlign w:val="center"/>
                <w:hideMark/>
              </w:tcPr>
            </w:tcPrChange>
          </w:tcPr>
          <w:p w14:paraId="1932C28E" w14:textId="77777777" w:rsidR="00A5471A" w:rsidRPr="00A5471A" w:rsidRDefault="00A5471A" w:rsidP="00A5471A">
            <w:pPr>
              <w:spacing w:after="0" w:line="240" w:lineRule="auto"/>
              <w:rPr>
                <w:ins w:id="3189" w:author="韬 黄" w:date="2018-11-05T16:32:00Z"/>
                <w:rFonts w:eastAsia="Times New Roman" w:cs="Times New Roman"/>
                <w:color w:val="000000"/>
                <w:sz w:val="22"/>
                <w:rPrChange w:id="3190" w:author="韬 黄" w:date="2018-11-05T16:32:00Z">
                  <w:rPr>
                    <w:ins w:id="3191" w:author="韬 黄" w:date="2018-11-05T16:32:00Z"/>
                    <w:rFonts w:eastAsia="Times New Roman" w:cs="Times New Roman"/>
                    <w:color w:val="000000"/>
                    <w:sz w:val="22"/>
                  </w:rPr>
                </w:rPrChange>
              </w:rPr>
              <w:pPrChange w:id="3192" w:author="韬 黄" w:date="2018-11-05T16:32:00Z">
                <w:pPr>
                  <w:spacing w:after="0" w:line="240" w:lineRule="auto"/>
                </w:pPr>
              </w:pPrChange>
            </w:pPr>
            <w:ins w:id="3193" w:author="韬 黄" w:date="2018-11-05T16:32:00Z">
              <w:r w:rsidRPr="00A5471A">
                <w:rPr>
                  <w:rFonts w:eastAsia="Times New Roman" w:cs="Times New Roman"/>
                  <w:color w:val="000000"/>
                  <w:sz w:val="22"/>
                  <w:rPrChange w:id="3194"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195" w:author="韬 黄" w:date="2018-11-05T16:33:00Z">
              <w:tcPr>
                <w:tcW w:w="767" w:type="dxa"/>
                <w:tcBorders>
                  <w:top w:val="nil"/>
                  <w:left w:val="nil"/>
                  <w:bottom w:val="nil"/>
                  <w:right w:val="nil"/>
                </w:tcBorders>
                <w:shd w:val="clear" w:color="auto" w:fill="auto"/>
                <w:noWrap/>
                <w:vAlign w:val="center"/>
                <w:hideMark/>
              </w:tcPr>
            </w:tcPrChange>
          </w:tcPr>
          <w:p w14:paraId="4B5E7270" w14:textId="77777777" w:rsidR="00A5471A" w:rsidRPr="00A5471A" w:rsidRDefault="00A5471A" w:rsidP="00A5471A">
            <w:pPr>
              <w:spacing w:after="0" w:line="240" w:lineRule="auto"/>
              <w:jc w:val="center"/>
              <w:rPr>
                <w:ins w:id="3196" w:author="韬 黄" w:date="2018-11-05T16:32:00Z"/>
                <w:rFonts w:eastAsia="Times New Roman" w:cs="Times New Roman"/>
                <w:color w:val="000000"/>
                <w:sz w:val="22"/>
                <w:rPrChange w:id="3197" w:author="韬 黄" w:date="2018-11-05T16:32:00Z">
                  <w:rPr>
                    <w:ins w:id="3198" w:author="韬 黄" w:date="2018-11-05T16:32:00Z"/>
                    <w:rFonts w:eastAsia="Times New Roman" w:cs="Times New Roman"/>
                    <w:color w:val="000000"/>
                    <w:sz w:val="22"/>
                  </w:rPr>
                </w:rPrChange>
              </w:rPr>
              <w:pPrChange w:id="3199" w:author="韬 黄" w:date="2018-11-05T16:32:00Z">
                <w:pPr>
                  <w:spacing w:after="0" w:line="240" w:lineRule="auto"/>
                  <w:jc w:val="center"/>
                </w:pPr>
              </w:pPrChange>
            </w:pPr>
            <w:ins w:id="3200" w:author="韬 黄" w:date="2018-11-05T16:32:00Z">
              <w:r w:rsidRPr="00A5471A">
                <w:rPr>
                  <w:rFonts w:eastAsia="Times New Roman" w:cs="Times New Roman"/>
                  <w:color w:val="000000"/>
                  <w:sz w:val="22"/>
                  <w:rPrChange w:id="3201" w:author="韬 黄" w:date="2018-11-05T16:32:00Z">
                    <w:rPr>
                      <w:rFonts w:eastAsia="Times New Roman" w:cs="Times New Roman"/>
                      <w:color w:val="000000"/>
                      <w:sz w:val="22"/>
                    </w:rPr>
                  </w:rPrChange>
                </w:rPr>
                <w:t>15.59</w:t>
              </w:r>
            </w:ins>
          </w:p>
        </w:tc>
        <w:tc>
          <w:tcPr>
            <w:tcW w:w="931" w:type="dxa"/>
            <w:tcBorders>
              <w:top w:val="nil"/>
              <w:left w:val="nil"/>
              <w:bottom w:val="nil"/>
              <w:right w:val="nil"/>
            </w:tcBorders>
            <w:shd w:val="clear" w:color="auto" w:fill="auto"/>
            <w:noWrap/>
            <w:vAlign w:val="center"/>
            <w:hideMark/>
            <w:tcPrChange w:id="3202" w:author="韬 黄" w:date="2018-11-05T16:33:00Z">
              <w:tcPr>
                <w:tcW w:w="931" w:type="dxa"/>
                <w:tcBorders>
                  <w:top w:val="nil"/>
                  <w:left w:val="nil"/>
                  <w:bottom w:val="nil"/>
                  <w:right w:val="nil"/>
                </w:tcBorders>
                <w:shd w:val="clear" w:color="auto" w:fill="auto"/>
                <w:noWrap/>
                <w:vAlign w:val="center"/>
                <w:hideMark/>
              </w:tcPr>
            </w:tcPrChange>
          </w:tcPr>
          <w:p w14:paraId="01591D04" w14:textId="77777777" w:rsidR="00A5471A" w:rsidRPr="00A5471A" w:rsidRDefault="00A5471A" w:rsidP="00A5471A">
            <w:pPr>
              <w:spacing w:after="0" w:line="240" w:lineRule="auto"/>
              <w:jc w:val="center"/>
              <w:rPr>
                <w:ins w:id="3203" w:author="韬 黄" w:date="2018-11-05T16:32:00Z"/>
                <w:rFonts w:eastAsia="Times New Roman" w:cs="Times New Roman"/>
                <w:color w:val="000000"/>
                <w:sz w:val="22"/>
                <w:rPrChange w:id="3204" w:author="韬 黄" w:date="2018-11-05T16:32:00Z">
                  <w:rPr>
                    <w:ins w:id="3205" w:author="韬 黄" w:date="2018-11-05T16:32:00Z"/>
                    <w:rFonts w:eastAsia="Times New Roman" w:cs="Times New Roman"/>
                    <w:color w:val="000000"/>
                    <w:sz w:val="22"/>
                  </w:rPr>
                </w:rPrChange>
              </w:rPr>
              <w:pPrChange w:id="3206" w:author="韬 黄" w:date="2018-11-05T16:32:00Z">
                <w:pPr>
                  <w:spacing w:after="0" w:line="240" w:lineRule="auto"/>
                  <w:jc w:val="center"/>
                </w:pPr>
              </w:pPrChange>
            </w:pPr>
            <w:ins w:id="3207" w:author="韬 黄" w:date="2018-11-05T16:32:00Z">
              <w:r w:rsidRPr="00A5471A">
                <w:rPr>
                  <w:rFonts w:eastAsia="Times New Roman" w:cs="Times New Roman"/>
                  <w:color w:val="000000"/>
                  <w:sz w:val="22"/>
                  <w:rPrChange w:id="3208" w:author="韬 黄" w:date="2018-11-05T16:32:00Z">
                    <w:rPr>
                      <w:rFonts w:eastAsia="Times New Roman" w:cs="Times New Roman"/>
                      <w:color w:val="000000"/>
                      <w:sz w:val="22"/>
                    </w:rPr>
                  </w:rPrChange>
                </w:rPr>
                <w:t>40.46%</w:t>
              </w:r>
            </w:ins>
          </w:p>
        </w:tc>
        <w:tc>
          <w:tcPr>
            <w:tcW w:w="828" w:type="dxa"/>
            <w:tcBorders>
              <w:top w:val="nil"/>
              <w:left w:val="nil"/>
              <w:bottom w:val="nil"/>
              <w:right w:val="nil"/>
            </w:tcBorders>
            <w:shd w:val="clear" w:color="auto" w:fill="auto"/>
            <w:noWrap/>
            <w:vAlign w:val="center"/>
            <w:hideMark/>
            <w:tcPrChange w:id="3209" w:author="韬 黄" w:date="2018-11-05T16:33:00Z">
              <w:tcPr>
                <w:tcW w:w="828" w:type="dxa"/>
                <w:gridSpan w:val="2"/>
                <w:tcBorders>
                  <w:top w:val="nil"/>
                  <w:left w:val="nil"/>
                  <w:bottom w:val="nil"/>
                  <w:right w:val="nil"/>
                </w:tcBorders>
                <w:shd w:val="clear" w:color="auto" w:fill="auto"/>
                <w:noWrap/>
                <w:vAlign w:val="center"/>
                <w:hideMark/>
              </w:tcPr>
            </w:tcPrChange>
          </w:tcPr>
          <w:p w14:paraId="52BACC43" w14:textId="77777777" w:rsidR="00A5471A" w:rsidRPr="00A5471A" w:rsidRDefault="00A5471A" w:rsidP="00A5471A">
            <w:pPr>
              <w:spacing w:after="0" w:line="240" w:lineRule="auto"/>
              <w:jc w:val="center"/>
              <w:rPr>
                <w:ins w:id="3210" w:author="韬 黄" w:date="2018-11-05T16:32:00Z"/>
                <w:rFonts w:eastAsia="Times New Roman" w:cs="Times New Roman"/>
                <w:b/>
                <w:bCs/>
                <w:color w:val="000000"/>
                <w:sz w:val="22"/>
                <w:rPrChange w:id="3211" w:author="韬 黄" w:date="2018-11-05T16:32:00Z">
                  <w:rPr>
                    <w:ins w:id="3212" w:author="韬 黄" w:date="2018-11-05T16:32:00Z"/>
                    <w:rFonts w:eastAsia="Times New Roman" w:cs="Times New Roman"/>
                    <w:b/>
                    <w:bCs/>
                    <w:color w:val="000000"/>
                    <w:sz w:val="22"/>
                  </w:rPr>
                </w:rPrChange>
              </w:rPr>
              <w:pPrChange w:id="3213" w:author="韬 黄" w:date="2018-11-05T16:32:00Z">
                <w:pPr>
                  <w:spacing w:after="0" w:line="240" w:lineRule="auto"/>
                  <w:jc w:val="center"/>
                </w:pPr>
              </w:pPrChange>
            </w:pPr>
            <w:ins w:id="3214" w:author="韬 黄" w:date="2018-11-05T16:32:00Z">
              <w:r w:rsidRPr="00A5471A">
                <w:rPr>
                  <w:rFonts w:eastAsia="Times New Roman" w:cs="Times New Roman"/>
                  <w:b/>
                  <w:bCs/>
                  <w:color w:val="000000"/>
                  <w:sz w:val="22"/>
                  <w:rPrChange w:id="3215" w:author="韬 黄" w:date="2018-11-05T16:32:00Z">
                    <w:rPr>
                      <w:rFonts w:eastAsia="Times New Roman" w:cs="Times New Roman"/>
                      <w:b/>
                      <w:bCs/>
                      <w:color w:val="000000"/>
                      <w:sz w:val="22"/>
                    </w:rPr>
                  </w:rPrChange>
                </w:rPr>
                <w:t>0.693</w:t>
              </w:r>
            </w:ins>
          </w:p>
        </w:tc>
        <w:tc>
          <w:tcPr>
            <w:tcW w:w="1390" w:type="dxa"/>
            <w:tcBorders>
              <w:top w:val="nil"/>
              <w:left w:val="nil"/>
              <w:bottom w:val="nil"/>
              <w:right w:val="nil"/>
            </w:tcBorders>
            <w:shd w:val="clear" w:color="auto" w:fill="auto"/>
            <w:noWrap/>
            <w:vAlign w:val="center"/>
            <w:hideMark/>
            <w:tcPrChange w:id="3216" w:author="韬 黄" w:date="2018-11-05T16:33:00Z">
              <w:tcPr>
                <w:tcW w:w="1390" w:type="dxa"/>
                <w:tcBorders>
                  <w:top w:val="nil"/>
                  <w:left w:val="nil"/>
                  <w:bottom w:val="nil"/>
                  <w:right w:val="nil"/>
                </w:tcBorders>
                <w:shd w:val="clear" w:color="auto" w:fill="auto"/>
                <w:noWrap/>
                <w:vAlign w:val="center"/>
                <w:hideMark/>
              </w:tcPr>
            </w:tcPrChange>
          </w:tcPr>
          <w:p w14:paraId="633B0DD1" w14:textId="77777777" w:rsidR="00A5471A" w:rsidRPr="00A5471A" w:rsidRDefault="00A5471A" w:rsidP="00A5471A">
            <w:pPr>
              <w:spacing w:after="0" w:line="240" w:lineRule="auto"/>
              <w:jc w:val="center"/>
              <w:rPr>
                <w:ins w:id="3217" w:author="韬 黄" w:date="2018-11-05T16:32:00Z"/>
                <w:rFonts w:eastAsia="Times New Roman" w:cs="Times New Roman"/>
                <w:color w:val="000000"/>
                <w:sz w:val="22"/>
                <w:rPrChange w:id="3218" w:author="韬 黄" w:date="2018-11-05T16:32:00Z">
                  <w:rPr>
                    <w:ins w:id="3219" w:author="韬 黄" w:date="2018-11-05T16:32:00Z"/>
                    <w:rFonts w:eastAsia="Times New Roman" w:cs="Times New Roman"/>
                    <w:color w:val="000000"/>
                    <w:sz w:val="22"/>
                  </w:rPr>
                </w:rPrChange>
              </w:rPr>
              <w:pPrChange w:id="3220" w:author="韬 黄" w:date="2018-11-05T16:32:00Z">
                <w:pPr>
                  <w:spacing w:after="0" w:line="240" w:lineRule="auto"/>
                  <w:jc w:val="center"/>
                </w:pPr>
              </w:pPrChange>
            </w:pPr>
            <w:ins w:id="3221" w:author="韬 黄" w:date="2018-11-05T16:32:00Z">
              <w:r w:rsidRPr="00A5471A">
                <w:rPr>
                  <w:rFonts w:eastAsia="Times New Roman" w:cs="Times New Roman"/>
                  <w:color w:val="000000"/>
                  <w:sz w:val="22"/>
                  <w:rPrChange w:id="3222" w:author="韬 黄" w:date="2018-11-05T16:32:00Z">
                    <w:rPr>
                      <w:rFonts w:eastAsia="Times New Roman" w:cs="Times New Roman"/>
                      <w:color w:val="000000"/>
                      <w:sz w:val="22"/>
                    </w:rPr>
                  </w:rPrChange>
                </w:rPr>
                <w:t>0.9936</w:t>
              </w:r>
            </w:ins>
          </w:p>
        </w:tc>
        <w:tc>
          <w:tcPr>
            <w:tcW w:w="1387" w:type="dxa"/>
            <w:tcBorders>
              <w:top w:val="nil"/>
              <w:left w:val="nil"/>
              <w:bottom w:val="nil"/>
              <w:right w:val="nil"/>
            </w:tcBorders>
            <w:shd w:val="clear" w:color="auto" w:fill="auto"/>
            <w:noWrap/>
            <w:vAlign w:val="center"/>
            <w:hideMark/>
            <w:tcPrChange w:id="3223" w:author="韬 黄" w:date="2018-11-05T16:33:00Z">
              <w:tcPr>
                <w:tcW w:w="1387" w:type="dxa"/>
                <w:tcBorders>
                  <w:top w:val="nil"/>
                  <w:left w:val="nil"/>
                  <w:bottom w:val="nil"/>
                  <w:right w:val="nil"/>
                </w:tcBorders>
                <w:shd w:val="clear" w:color="auto" w:fill="auto"/>
                <w:noWrap/>
                <w:vAlign w:val="center"/>
                <w:hideMark/>
              </w:tcPr>
            </w:tcPrChange>
          </w:tcPr>
          <w:p w14:paraId="6B8DEA4F" w14:textId="77777777" w:rsidR="00A5471A" w:rsidRPr="00A5471A" w:rsidRDefault="00A5471A" w:rsidP="00A5471A">
            <w:pPr>
              <w:spacing w:after="0" w:line="240" w:lineRule="auto"/>
              <w:jc w:val="center"/>
              <w:rPr>
                <w:ins w:id="3224" w:author="韬 黄" w:date="2018-11-05T16:32:00Z"/>
                <w:rFonts w:eastAsia="Times New Roman" w:cs="Times New Roman"/>
                <w:color w:val="000000"/>
                <w:sz w:val="22"/>
                <w:rPrChange w:id="3225" w:author="韬 黄" w:date="2018-11-05T16:32:00Z">
                  <w:rPr>
                    <w:ins w:id="3226" w:author="韬 黄" w:date="2018-11-05T16:32:00Z"/>
                    <w:rFonts w:eastAsia="Times New Roman" w:cs="Times New Roman"/>
                    <w:color w:val="000000"/>
                    <w:sz w:val="22"/>
                  </w:rPr>
                </w:rPrChange>
              </w:rPr>
              <w:pPrChange w:id="3227" w:author="韬 黄" w:date="2018-11-05T16:32:00Z">
                <w:pPr>
                  <w:spacing w:after="0" w:line="240" w:lineRule="auto"/>
                  <w:jc w:val="center"/>
                </w:pPr>
              </w:pPrChange>
            </w:pPr>
            <w:ins w:id="3228" w:author="韬 黄" w:date="2018-11-05T16:32:00Z">
              <w:r w:rsidRPr="00A5471A">
                <w:rPr>
                  <w:rFonts w:eastAsia="Times New Roman" w:cs="Times New Roman"/>
                  <w:color w:val="000000"/>
                  <w:sz w:val="22"/>
                  <w:rPrChange w:id="3229" w:author="韬 黄" w:date="2018-11-05T16:32:00Z">
                    <w:rPr>
                      <w:rFonts w:eastAsia="Times New Roman" w:cs="Times New Roman"/>
                      <w:color w:val="000000"/>
                      <w:sz w:val="22"/>
                    </w:rPr>
                  </w:rPrChange>
                </w:rPr>
                <w:t>0.1568</w:t>
              </w:r>
            </w:ins>
          </w:p>
        </w:tc>
      </w:tr>
      <w:tr w:rsidR="00A5471A" w:rsidRPr="00A5471A" w14:paraId="7C47026E" w14:textId="77777777" w:rsidTr="00A5471A">
        <w:trPr>
          <w:trHeight w:val="20"/>
          <w:jc w:val="center"/>
          <w:ins w:id="3230" w:author="韬 黄" w:date="2018-11-05T16:32:00Z"/>
          <w:trPrChange w:id="3231" w:author="韬 黄" w:date="2018-11-05T16:33:00Z">
            <w:trPr>
              <w:gridAfter w:val="0"/>
              <w:trHeight w:val="20"/>
            </w:trPr>
          </w:trPrChange>
        </w:trPr>
        <w:tc>
          <w:tcPr>
            <w:tcW w:w="7288" w:type="dxa"/>
            <w:gridSpan w:val="6"/>
            <w:tcBorders>
              <w:top w:val="nil"/>
              <w:left w:val="nil"/>
              <w:bottom w:val="single" w:sz="8" w:space="0" w:color="auto"/>
              <w:right w:val="nil"/>
            </w:tcBorders>
            <w:shd w:val="clear" w:color="auto" w:fill="auto"/>
            <w:noWrap/>
            <w:vAlign w:val="center"/>
            <w:hideMark/>
            <w:tcPrChange w:id="3232" w:author="韬 黄" w:date="2018-11-05T16:33:00Z">
              <w:tcPr>
                <w:tcW w:w="7288" w:type="dxa"/>
                <w:gridSpan w:val="4"/>
                <w:tcBorders>
                  <w:top w:val="nil"/>
                  <w:left w:val="nil"/>
                  <w:bottom w:val="single" w:sz="8" w:space="0" w:color="auto"/>
                  <w:right w:val="nil"/>
                </w:tcBorders>
                <w:shd w:val="clear" w:color="auto" w:fill="auto"/>
                <w:noWrap/>
                <w:vAlign w:val="center"/>
                <w:hideMark/>
              </w:tcPr>
            </w:tcPrChange>
          </w:tcPr>
          <w:p w14:paraId="6CB87AAC" w14:textId="77777777" w:rsidR="00A5471A" w:rsidRPr="00A5471A" w:rsidRDefault="00A5471A" w:rsidP="00A5471A">
            <w:pPr>
              <w:spacing w:after="0" w:line="240" w:lineRule="auto"/>
              <w:jc w:val="center"/>
              <w:rPr>
                <w:ins w:id="3233" w:author="韬 黄" w:date="2018-11-05T16:32:00Z"/>
                <w:rFonts w:eastAsia="Times New Roman" w:cs="Times New Roman"/>
                <w:color w:val="000000"/>
                <w:sz w:val="22"/>
                <w:rPrChange w:id="3234" w:author="韬 黄" w:date="2018-11-05T16:32:00Z">
                  <w:rPr>
                    <w:ins w:id="3235" w:author="韬 黄" w:date="2018-11-05T16:32:00Z"/>
                    <w:rFonts w:eastAsia="Times New Roman" w:cs="Times New Roman"/>
                    <w:color w:val="000000"/>
                    <w:sz w:val="22"/>
                  </w:rPr>
                </w:rPrChange>
              </w:rPr>
              <w:pPrChange w:id="3236" w:author="韬 黄" w:date="2018-11-05T16:32:00Z">
                <w:pPr>
                  <w:spacing w:after="0" w:line="240" w:lineRule="auto"/>
                  <w:jc w:val="center"/>
                </w:pPr>
              </w:pPrChange>
            </w:pPr>
            <w:ins w:id="3237" w:author="韬 黄" w:date="2018-11-05T16:32:00Z">
              <w:r w:rsidRPr="00A5471A">
                <w:rPr>
                  <w:rFonts w:eastAsia="Times New Roman" w:cs="Times New Roman"/>
                  <w:color w:val="000000"/>
                  <w:sz w:val="22"/>
                  <w:rPrChange w:id="3238" w:author="韬 黄" w:date="2018-11-05T16:32:00Z">
                    <w:rPr>
                      <w:rFonts w:eastAsia="Times New Roman" w:cs="Times New Roman"/>
                      <w:color w:val="000000"/>
                      <w:sz w:val="22"/>
                    </w:rPr>
                  </w:rPrChange>
                </w:rPr>
                <w:t>Forecast horizon is one to four weeks ahead</w:t>
              </w:r>
            </w:ins>
          </w:p>
        </w:tc>
      </w:tr>
      <w:tr w:rsidR="00A5471A" w:rsidRPr="00A5471A" w14:paraId="1C0A12CA" w14:textId="77777777" w:rsidTr="00A5471A">
        <w:tblPrEx>
          <w:tblPrExChange w:id="3239" w:author="韬 黄" w:date="2018-11-05T16:33:00Z">
            <w:tblPrEx>
              <w:tblW w:w="10206" w:type="dxa"/>
            </w:tblPrEx>
          </w:tblPrExChange>
        </w:tblPrEx>
        <w:trPr>
          <w:trHeight w:val="20"/>
          <w:jc w:val="center"/>
          <w:ins w:id="3240" w:author="韬 黄" w:date="2018-11-05T16:32:00Z"/>
          <w:trPrChange w:id="3241"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242" w:author="韬 黄" w:date="2018-11-05T16:33:00Z">
              <w:tcPr>
                <w:tcW w:w="4903" w:type="dxa"/>
                <w:tcBorders>
                  <w:top w:val="nil"/>
                  <w:left w:val="nil"/>
                  <w:bottom w:val="nil"/>
                  <w:right w:val="nil"/>
                </w:tcBorders>
                <w:shd w:val="clear" w:color="auto" w:fill="auto"/>
                <w:noWrap/>
                <w:vAlign w:val="center"/>
                <w:hideMark/>
              </w:tcPr>
            </w:tcPrChange>
          </w:tcPr>
          <w:p w14:paraId="4B35302B" w14:textId="77777777" w:rsidR="00A5471A" w:rsidRPr="00A5471A" w:rsidRDefault="00A5471A" w:rsidP="00A5471A">
            <w:pPr>
              <w:spacing w:after="0" w:line="240" w:lineRule="auto"/>
              <w:rPr>
                <w:ins w:id="3243" w:author="韬 黄" w:date="2018-11-05T16:32:00Z"/>
                <w:rFonts w:eastAsia="Times New Roman" w:cs="Times New Roman"/>
                <w:color w:val="000000"/>
                <w:sz w:val="22"/>
                <w:rPrChange w:id="3244" w:author="韬 黄" w:date="2018-11-05T16:32:00Z">
                  <w:rPr>
                    <w:ins w:id="3245" w:author="韬 黄" w:date="2018-11-05T16:32:00Z"/>
                    <w:rFonts w:eastAsia="Times New Roman" w:cs="Times New Roman"/>
                    <w:color w:val="000000"/>
                    <w:sz w:val="22"/>
                  </w:rPr>
                </w:rPrChange>
              </w:rPr>
              <w:pPrChange w:id="3246" w:author="韬 黄" w:date="2018-11-05T16:32:00Z">
                <w:pPr>
                  <w:spacing w:after="0" w:line="240" w:lineRule="auto"/>
                </w:pPr>
              </w:pPrChange>
            </w:pPr>
            <w:ins w:id="3247" w:author="韬 黄" w:date="2018-11-05T16:32:00Z">
              <w:r w:rsidRPr="00A5471A">
                <w:rPr>
                  <w:rFonts w:eastAsia="Times New Roman" w:cs="Times New Roman"/>
                  <w:color w:val="000000"/>
                  <w:sz w:val="22"/>
                  <w:rPrChange w:id="3248"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3249" w:author="韬 黄" w:date="2018-11-05T16:33:00Z">
              <w:tcPr>
                <w:tcW w:w="767" w:type="dxa"/>
                <w:tcBorders>
                  <w:top w:val="nil"/>
                  <w:left w:val="nil"/>
                  <w:bottom w:val="nil"/>
                  <w:right w:val="nil"/>
                </w:tcBorders>
                <w:shd w:val="clear" w:color="auto" w:fill="auto"/>
                <w:noWrap/>
                <w:vAlign w:val="center"/>
                <w:hideMark/>
              </w:tcPr>
            </w:tcPrChange>
          </w:tcPr>
          <w:p w14:paraId="5285C55A" w14:textId="77777777" w:rsidR="00A5471A" w:rsidRPr="00A5471A" w:rsidRDefault="00A5471A" w:rsidP="00A5471A">
            <w:pPr>
              <w:spacing w:after="0" w:line="240" w:lineRule="auto"/>
              <w:jc w:val="center"/>
              <w:rPr>
                <w:ins w:id="3250" w:author="韬 黄" w:date="2018-11-05T16:32:00Z"/>
                <w:rFonts w:eastAsia="Times New Roman" w:cs="Times New Roman"/>
                <w:color w:val="000000"/>
                <w:sz w:val="22"/>
                <w:rPrChange w:id="3251" w:author="韬 黄" w:date="2018-11-05T16:32:00Z">
                  <w:rPr>
                    <w:ins w:id="3252" w:author="韬 黄" w:date="2018-11-05T16:32:00Z"/>
                    <w:rFonts w:eastAsia="Times New Roman" w:cs="Times New Roman"/>
                    <w:color w:val="000000"/>
                    <w:sz w:val="22"/>
                  </w:rPr>
                </w:rPrChange>
              </w:rPr>
              <w:pPrChange w:id="3253" w:author="韬 黄" w:date="2018-11-05T16:32:00Z">
                <w:pPr>
                  <w:spacing w:after="0" w:line="240" w:lineRule="auto"/>
                  <w:jc w:val="center"/>
                </w:pPr>
              </w:pPrChange>
            </w:pPr>
            <w:ins w:id="3254" w:author="韬 黄" w:date="2018-11-05T16:32:00Z">
              <w:r w:rsidRPr="00A5471A">
                <w:rPr>
                  <w:rFonts w:eastAsia="Times New Roman" w:cs="Times New Roman"/>
                  <w:color w:val="000000"/>
                  <w:sz w:val="22"/>
                  <w:rPrChange w:id="3255"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3256" w:author="韬 黄" w:date="2018-11-05T16:33:00Z">
              <w:tcPr>
                <w:tcW w:w="931" w:type="dxa"/>
                <w:tcBorders>
                  <w:top w:val="nil"/>
                  <w:left w:val="nil"/>
                  <w:bottom w:val="nil"/>
                  <w:right w:val="nil"/>
                </w:tcBorders>
                <w:shd w:val="clear" w:color="auto" w:fill="auto"/>
                <w:noWrap/>
                <w:vAlign w:val="center"/>
                <w:hideMark/>
              </w:tcPr>
            </w:tcPrChange>
          </w:tcPr>
          <w:p w14:paraId="70F0DE77" w14:textId="77777777" w:rsidR="00A5471A" w:rsidRPr="00A5471A" w:rsidRDefault="00A5471A" w:rsidP="00A5471A">
            <w:pPr>
              <w:spacing w:after="0" w:line="240" w:lineRule="auto"/>
              <w:jc w:val="center"/>
              <w:rPr>
                <w:ins w:id="3257" w:author="韬 黄" w:date="2018-11-05T16:32:00Z"/>
                <w:rFonts w:eastAsia="Times New Roman" w:cs="Times New Roman"/>
                <w:color w:val="000000"/>
                <w:sz w:val="22"/>
                <w:rPrChange w:id="3258" w:author="韬 黄" w:date="2018-11-05T16:32:00Z">
                  <w:rPr>
                    <w:ins w:id="3259" w:author="韬 黄" w:date="2018-11-05T16:32:00Z"/>
                    <w:rFonts w:eastAsia="Times New Roman" w:cs="Times New Roman"/>
                    <w:color w:val="000000"/>
                    <w:sz w:val="22"/>
                  </w:rPr>
                </w:rPrChange>
              </w:rPr>
              <w:pPrChange w:id="3260" w:author="韬 黄" w:date="2018-11-05T16:32:00Z">
                <w:pPr>
                  <w:spacing w:after="0" w:line="240" w:lineRule="auto"/>
                  <w:jc w:val="center"/>
                </w:pPr>
              </w:pPrChange>
            </w:pPr>
            <w:ins w:id="3261" w:author="韬 黄" w:date="2018-11-05T16:32:00Z">
              <w:r w:rsidRPr="00A5471A">
                <w:rPr>
                  <w:rFonts w:eastAsia="Times New Roman" w:cs="Times New Roman"/>
                  <w:color w:val="000000"/>
                  <w:sz w:val="22"/>
                  <w:rPrChange w:id="3262"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3263" w:author="韬 黄" w:date="2018-11-05T16:33:00Z">
              <w:tcPr>
                <w:tcW w:w="828" w:type="dxa"/>
                <w:gridSpan w:val="2"/>
                <w:tcBorders>
                  <w:top w:val="nil"/>
                  <w:left w:val="nil"/>
                  <w:bottom w:val="nil"/>
                  <w:right w:val="nil"/>
                </w:tcBorders>
                <w:shd w:val="clear" w:color="auto" w:fill="auto"/>
                <w:noWrap/>
                <w:vAlign w:val="center"/>
                <w:hideMark/>
              </w:tcPr>
            </w:tcPrChange>
          </w:tcPr>
          <w:p w14:paraId="63937417" w14:textId="77777777" w:rsidR="00A5471A" w:rsidRPr="00A5471A" w:rsidRDefault="00A5471A" w:rsidP="00A5471A">
            <w:pPr>
              <w:spacing w:after="0" w:line="240" w:lineRule="auto"/>
              <w:jc w:val="center"/>
              <w:rPr>
                <w:ins w:id="3264" w:author="韬 黄" w:date="2018-11-05T16:32:00Z"/>
                <w:rFonts w:eastAsia="Times New Roman" w:cs="Times New Roman"/>
                <w:color w:val="000000"/>
                <w:sz w:val="22"/>
                <w:rPrChange w:id="3265" w:author="韬 黄" w:date="2018-11-05T16:32:00Z">
                  <w:rPr>
                    <w:ins w:id="3266" w:author="韬 黄" w:date="2018-11-05T16:32:00Z"/>
                    <w:rFonts w:eastAsia="Times New Roman" w:cs="Times New Roman"/>
                    <w:color w:val="000000"/>
                    <w:sz w:val="22"/>
                  </w:rPr>
                </w:rPrChange>
              </w:rPr>
              <w:pPrChange w:id="3267" w:author="韬 黄" w:date="2018-11-05T16:32:00Z">
                <w:pPr>
                  <w:spacing w:after="0" w:line="240" w:lineRule="auto"/>
                  <w:jc w:val="center"/>
                </w:pPr>
              </w:pPrChange>
            </w:pPr>
            <w:ins w:id="3268" w:author="韬 黄" w:date="2018-11-05T16:32:00Z">
              <w:r w:rsidRPr="00A5471A">
                <w:rPr>
                  <w:rFonts w:eastAsia="Times New Roman" w:cs="Times New Roman"/>
                  <w:color w:val="000000"/>
                  <w:sz w:val="22"/>
                  <w:rPrChange w:id="3269"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3270" w:author="韬 黄" w:date="2018-11-05T16:33:00Z">
              <w:tcPr>
                <w:tcW w:w="1390" w:type="dxa"/>
                <w:tcBorders>
                  <w:top w:val="nil"/>
                  <w:left w:val="nil"/>
                  <w:bottom w:val="nil"/>
                  <w:right w:val="nil"/>
                </w:tcBorders>
                <w:shd w:val="clear" w:color="auto" w:fill="auto"/>
                <w:noWrap/>
                <w:vAlign w:val="center"/>
                <w:hideMark/>
              </w:tcPr>
            </w:tcPrChange>
          </w:tcPr>
          <w:p w14:paraId="2AD96FBF" w14:textId="77777777" w:rsidR="00A5471A" w:rsidRPr="00A5471A" w:rsidRDefault="00A5471A" w:rsidP="00A5471A">
            <w:pPr>
              <w:spacing w:after="0" w:line="240" w:lineRule="auto"/>
              <w:jc w:val="center"/>
              <w:rPr>
                <w:ins w:id="3271" w:author="韬 黄" w:date="2018-11-05T16:32:00Z"/>
                <w:rFonts w:eastAsia="Times New Roman" w:cs="Times New Roman"/>
                <w:color w:val="000000"/>
                <w:sz w:val="22"/>
                <w:rPrChange w:id="3272" w:author="韬 黄" w:date="2018-11-05T16:32:00Z">
                  <w:rPr>
                    <w:ins w:id="3273" w:author="韬 黄" w:date="2018-11-05T16:32:00Z"/>
                    <w:rFonts w:eastAsia="Times New Roman" w:cs="Times New Roman"/>
                    <w:color w:val="000000"/>
                    <w:sz w:val="22"/>
                  </w:rPr>
                </w:rPrChange>
              </w:rPr>
              <w:pPrChange w:id="3274" w:author="韬 黄" w:date="2018-11-05T16:32:00Z">
                <w:pPr>
                  <w:spacing w:after="0" w:line="240" w:lineRule="auto"/>
                  <w:jc w:val="center"/>
                </w:pPr>
              </w:pPrChange>
            </w:pPr>
            <w:ins w:id="3275" w:author="韬 黄" w:date="2018-11-05T16:32:00Z">
              <w:r w:rsidRPr="00A5471A">
                <w:rPr>
                  <w:rFonts w:eastAsia="Times New Roman" w:cs="Times New Roman"/>
                  <w:color w:val="000000"/>
                  <w:sz w:val="22"/>
                  <w:rPrChange w:id="3276"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3277" w:author="韬 黄" w:date="2018-11-05T16:33:00Z">
              <w:tcPr>
                <w:tcW w:w="1387" w:type="dxa"/>
                <w:tcBorders>
                  <w:top w:val="nil"/>
                  <w:left w:val="nil"/>
                  <w:bottom w:val="nil"/>
                  <w:right w:val="nil"/>
                </w:tcBorders>
                <w:shd w:val="clear" w:color="auto" w:fill="auto"/>
                <w:noWrap/>
                <w:vAlign w:val="center"/>
                <w:hideMark/>
              </w:tcPr>
            </w:tcPrChange>
          </w:tcPr>
          <w:p w14:paraId="72A0C09C" w14:textId="77777777" w:rsidR="00A5471A" w:rsidRPr="00A5471A" w:rsidRDefault="00A5471A" w:rsidP="00A5471A">
            <w:pPr>
              <w:spacing w:after="0" w:line="240" w:lineRule="auto"/>
              <w:jc w:val="center"/>
              <w:rPr>
                <w:ins w:id="3278" w:author="韬 黄" w:date="2018-11-05T16:32:00Z"/>
                <w:rFonts w:eastAsia="Times New Roman" w:cs="Times New Roman"/>
                <w:color w:val="000000"/>
                <w:sz w:val="22"/>
                <w:rPrChange w:id="3279" w:author="韬 黄" w:date="2018-11-05T16:32:00Z">
                  <w:rPr>
                    <w:ins w:id="3280" w:author="韬 黄" w:date="2018-11-05T16:32:00Z"/>
                    <w:rFonts w:eastAsia="Times New Roman" w:cs="Times New Roman"/>
                    <w:color w:val="000000"/>
                    <w:sz w:val="22"/>
                  </w:rPr>
                </w:rPrChange>
              </w:rPr>
              <w:pPrChange w:id="3281" w:author="韬 黄" w:date="2018-11-05T16:32:00Z">
                <w:pPr>
                  <w:spacing w:after="0" w:line="240" w:lineRule="auto"/>
                  <w:jc w:val="center"/>
                </w:pPr>
              </w:pPrChange>
            </w:pPr>
            <w:ins w:id="3282" w:author="韬 黄" w:date="2018-11-05T16:32:00Z">
              <w:r w:rsidRPr="00A5471A">
                <w:rPr>
                  <w:rFonts w:eastAsia="Times New Roman" w:cs="Times New Roman"/>
                  <w:color w:val="000000"/>
                  <w:sz w:val="22"/>
                  <w:rPrChange w:id="3283" w:author="韬 黄" w:date="2018-11-05T16:32:00Z">
                    <w:rPr>
                      <w:rFonts w:eastAsia="Times New Roman" w:cs="Times New Roman"/>
                      <w:color w:val="000000"/>
                      <w:sz w:val="22"/>
                    </w:rPr>
                  </w:rPrChange>
                </w:rPr>
                <w:t>scaled MSE</w:t>
              </w:r>
            </w:ins>
          </w:p>
        </w:tc>
      </w:tr>
      <w:tr w:rsidR="00A5471A" w:rsidRPr="00A5471A" w14:paraId="727BC264" w14:textId="77777777" w:rsidTr="00A5471A">
        <w:tblPrEx>
          <w:tblPrExChange w:id="3284" w:author="韬 黄" w:date="2018-11-05T16:33:00Z">
            <w:tblPrEx>
              <w:tblW w:w="10206" w:type="dxa"/>
            </w:tblPrEx>
          </w:tblPrExChange>
        </w:tblPrEx>
        <w:trPr>
          <w:trHeight w:val="20"/>
          <w:jc w:val="center"/>
          <w:ins w:id="3285" w:author="韬 黄" w:date="2018-11-05T16:32:00Z"/>
          <w:trPrChange w:id="3286"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287" w:author="韬 黄" w:date="2018-11-05T16:33:00Z">
              <w:tcPr>
                <w:tcW w:w="4903" w:type="dxa"/>
                <w:tcBorders>
                  <w:top w:val="nil"/>
                  <w:left w:val="nil"/>
                  <w:bottom w:val="nil"/>
                  <w:right w:val="nil"/>
                </w:tcBorders>
                <w:shd w:val="clear" w:color="auto" w:fill="auto"/>
                <w:noWrap/>
                <w:vAlign w:val="center"/>
                <w:hideMark/>
              </w:tcPr>
            </w:tcPrChange>
          </w:tcPr>
          <w:p w14:paraId="497F9B6F" w14:textId="77777777" w:rsidR="00A5471A" w:rsidRPr="00A5471A" w:rsidRDefault="00A5471A" w:rsidP="00A5471A">
            <w:pPr>
              <w:spacing w:after="0" w:line="240" w:lineRule="auto"/>
              <w:rPr>
                <w:ins w:id="3288" w:author="韬 黄" w:date="2018-11-05T16:32:00Z"/>
                <w:rFonts w:eastAsia="Times New Roman" w:cs="Times New Roman"/>
                <w:color w:val="000000"/>
                <w:sz w:val="22"/>
                <w:rPrChange w:id="3289" w:author="韬 黄" w:date="2018-11-05T16:32:00Z">
                  <w:rPr>
                    <w:ins w:id="3290" w:author="韬 黄" w:date="2018-11-05T16:32:00Z"/>
                    <w:rFonts w:eastAsia="Times New Roman" w:cs="Times New Roman"/>
                    <w:color w:val="000000"/>
                    <w:sz w:val="22"/>
                  </w:rPr>
                </w:rPrChange>
              </w:rPr>
              <w:pPrChange w:id="3291" w:author="韬 黄" w:date="2018-11-05T16:32:00Z">
                <w:pPr>
                  <w:spacing w:after="0" w:line="240" w:lineRule="auto"/>
                </w:pPr>
              </w:pPrChange>
            </w:pPr>
            <w:ins w:id="3292" w:author="韬 黄" w:date="2018-11-05T16:32:00Z">
              <w:r w:rsidRPr="00A5471A">
                <w:rPr>
                  <w:rFonts w:eastAsia="Times New Roman" w:cs="Times New Roman"/>
                  <w:color w:val="000000"/>
                  <w:sz w:val="22"/>
                  <w:rPrChange w:id="3293"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3294" w:author="韬 黄" w:date="2018-11-05T16:33:00Z">
              <w:tcPr>
                <w:tcW w:w="767" w:type="dxa"/>
                <w:tcBorders>
                  <w:top w:val="nil"/>
                  <w:left w:val="nil"/>
                  <w:bottom w:val="nil"/>
                  <w:right w:val="nil"/>
                </w:tcBorders>
                <w:shd w:val="clear" w:color="auto" w:fill="auto"/>
                <w:noWrap/>
                <w:vAlign w:val="center"/>
                <w:hideMark/>
              </w:tcPr>
            </w:tcPrChange>
          </w:tcPr>
          <w:p w14:paraId="3F7AD92D" w14:textId="77777777" w:rsidR="00A5471A" w:rsidRPr="00A5471A" w:rsidRDefault="00A5471A" w:rsidP="00A5471A">
            <w:pPr>
              <w:spacing w:after="0" w:line="240" w:lineRule="auto"/>
              <w:jc w:val="center"/>
              <w:rPr>
                <w:ins w:id="3295" w:author="韬 黄" w:date="2018-11-05T16:32:00Z"/>
                <w:rFonts w:eastAsia="Times New Roman" w:cs="Times New Roman"/>
                <w:color w:val="000000"/>
                <w:sz w:val="22"/>
                <w:rPrChange w:id="3296" w:author="韬 黄" w:date="2018-11-05T16:32:00Z">
                  <w:rPr>
                    <w:ins w:id="3297" w:author="韬 黄" w:date="2018-11-05T16:32:00Z"/>
                    <w:rFonts w:eastAsia="Times New Roman" w:cs="Times New Roman"/>
                    <w:color w:val="000000"/>
                    <w:sz w:val="22"/>
                  </w:rPr>
                </w:rPrChange>
              </w:rPr>
              <w:pPrChange w:id="3298" w:author="韬 黄" w:date="2018-11-05T16:32:00Z">
                <w:pPr>
                  <w:spacing w:after="0" w:line="240" w:lineRule="auto"/>
                  <w:jc w:val="center"/>
                </w:pPr>
              </w:pPrChange>
            </w:pPr>
            <w:ins w:id="3299" w:author="韬 黄" w:date="2018-11-05T16:32:00Z">
              <w:r w:rsidRPr="00A5471A">
                <w:rPr>
                  <w:rFonts w:eastAsia="Times New Roman" w:cs="Times New Roman"/>
                  <w:color w:val="000000"/>
                  <w:sz w:val="22"/>
                  <w:rPrChange w:id="3300" w:author="韬 黄" w:date="2018-11-05T16:32:00Z">
                    <w:rPr>
                      <w:rFonts w:eastAsia="Times New Roman" w:cs="Times New Roman"/>
                      <w:color w:val="000000"/>
                      <w:sz w:val="22"/>
                    </w:rPr>
                  </w:rPrChange>
                </w:rPr>
                <w:t>22.67</w:t>
              </w:r>
            </w:ins>
          </w:p>
        </w:tc>
        <w:tc>
          <w:tcPr>
            <w:tcW w:w="931" w:type="dxa"/>
            <w:tcBorders>
              <w:top w:val="nil"/>
              <w:left w:val="nil"/>
              <w:bottom w:val="nil"/>
              <w:right w:val="nil"/>
            </w:tcBorders>
            <w:shd w:val="clear" w:color="auto" w:fill="auto"/>
            <w:noWrap/>
            <w:vAlign w:val="center"/>
            <w:hideMark/>
            <w:tcPrChange w:id="3301" w:author="韬 黄" w:date="2018-11-05T16:33:00Z">
              <w:tcPr>
                <w:tcW w:w="931" w:type="dxa"/>
                <w:tcBorders>
                  <w:top w:val="nil"/>
                  <w:left w:val="nil"/>
                  <w:bottom w:val="nil"/>
                  <w:right w:val="nil"/>
                </w:tcBorders>
                <w:shd w:val="clear" w:color="auto" w:fill="auto"/>
                <w:noWrap/>
                <w:vAlign w:val="center"/>
                <w:hideMark/>
              </w:tcPr>
            </w:tcPrChange>
          </w:tcPr>
          <w:p w14:paraId="66EA63BE" w14:textId="77777777" w:rsidR="00A5471A" w:rsidRPr="00A5471A" w:rsidRDefault="00A5471A" w:rsidP="00A5471A">
            <w:pPr>
              <w:spacing w:after="0" w:line="240" w:lineRule="auto"/>
              <w:jc w:val="center"/>
              <w:rPr>
                <w:ins w:id="3302" w:author="韬 黄" w:date="2018-11-05T16:32:00Z"/>
                <w:rFonts w:eastAsia="Times New Roman" w:cs="Times New Roman"/>
                <w:color w:val="000000"/>
                <w:sz w:val="22"/>
                <w:rPrChange w:id="3303" w:author="韬 黄" w:date="2018-11-05T16:32:00Z">
                  <w:rPr>
                    <w:ins w:id="3304" w:author="韬 黄" w:date="2018-11-05T16:32:00Z"/>
                    <w:rFonts w:eastAsia="Times New Roman" w:cs="Times New Roman"/>
                    <w:color w:val="000000"/>
                    <w:sz w:val="22"/>
                  </w:rPr>
                </w:rPrChange>
              </w:rPr>
              <w:pPrChange w:id="3305" w:author="韬 黄" w:date="2018-11-05T16:32:00Z">
                <w:pPr>
                  <w:spacing w:after="0" w:line="240" w:lineRule="auto"/>
                  <w:jc w:val="center"/>
                </w:pPr>
              </w:pPrChange>
            </w:pPr>
            <w:ins w:id="3306" w:author="韬 黄" w:date="2018-11-05T16:32:00Z">
              <w:r w:rsidRPr="00A5471A">
                <w:rPr>
                  <w:rFonts w:eastAsia="Times New Roman" w:cs="Times New Roman"/>
                  <w:color w:val="000000"/>
                  <w:sz w:val="22"/>
                  <w:rPrChange w:id="3307" w:author="韬 黄" w:date="2018-11-05T16:32:00Z">
                    <w:rPr>
                      <w:rFonts w:eastAsia="Times New Roman" w:cs="Times New Roman"/>
                      <w:color w:val="000000"/>
                      <w:sz w:val="22"/>
                    </w:rPr>
                  </w:rPrChange>
                </w:rPr>
                <w:t>46.24%</w:t>
              </w:r>
            </w:ins>
          </w:p>
        </w:tc>
        <w:tc>
          <w:tcPr>
            <w:tcW w:w="828" w:type="dxa"/>
            <w:tcBorders>
              <w:top w:val="nil"/>
              <w:left w:val="nil"/>
              <w:bottom w:val="nil"/>
              <w:right w:val="nil"/>
            </w:tcBorders>
            <w:shd w:val="clear" w:color="auto" w:fill="auto"/>
            <w:noWrap/>
            <w:vAlign w:val="center"/>
            <w:hideMark/>
            <w:tcPrChange w:id="3308" w:author="韬 黄" w:date="2018-11-05T16:33:00Z">
              <w:tcPr>
                <w:tcW w:w="828" w:type="dxa"/>
                <w:gridSpan w:val="2"/>
                <w:tcBorders>
                  <w:top w:val="nil"/>
                  <w:left w:val="nil"/>
                  <w:bottom w:val="nil"/>
                  <w:right w:val="nil"/>
                </w:tcBorders>
                <w:shd w:val="clear" w:color="auto" w:fill="auto"/>
                <w:noWrap/>
                <w:vAlign w:val="center"/>
                <w:hideMark/>
              </w:tcPr>
            </w:tcPrChange>
          </w:tcPr>
          <w:p w14:paraId="49016C67" w14:textId="77777777" w:rsidR="00A5471A" w:rsidRPr="00A5471A" w:rsidRDefault="00A5471A" w:rsidP="00A5471A">
            <w:pPr>
              <w:spacing w:after="0" w:line="240" w:lineRule="auto"/>
              <w:jc w:val="center"/>
              <w:rPr>
                <w:ins w:id="3309" w:author="韬 黄" w:date="2018-11-05T16:32:00Z"/>
                <w:rFonts w:eastAsia="Times New Roman" w:cs="Times New Roman"/>
                <w:color w:val="000000"/>
                <w:sz w:val="22"/>
                <w:rPrChange w:id="3310" w:author="韬 黄" w:date="2018-11-05T16:32:00Z">
                  <w:rPr>
                    <w:ins w:id="3311" w:author="韬 黄" w:date="2018-11-05T16:32:00Z"/>
                    <w:rFonts w:eastAsia="Times New Roman" w:cs="Times New Roman"/>
                    <w:color w:val="000000"/>
                    <w:sz w:val="22"/>
                  </w:rPr>
                </w:rPrChange>
              </w:rPr>
              <w:pPrChange w:id="3312" w:author="韬 黄" w:date="2018-11-05T16:32:00Z">
                <w:pPr>
                  <w:spacing w:after="0" w:line="240" w:lineRule="auto"/>
                  <w:jc w:val="center"/>
                </w:pPr>
              </w:pPrChange>
            </w:pPr>
            <w:ins w:id="3313" w:author="韬 黄" w:date="2018-11-05T16:32:00Z">
              <w:r w:rsidRPr="00A5471A">
                <w:rPr>
                  <w:rFonts w:eastAsia="Times New Roman" w:cs="Times New Roman"/>
                  <w:color w:val="000000"/>
                  <w:sz w:val="22"/>
                  <w:rPrChange w:id="3314" w:author="韬 黄" w:date="2018-11-05T16:32:00Z">
                    <w:rPr>
                      <w:rFonts w:eastAsia="Times New Roman" w:cs="Times New Roman"/>
                      <w:color w:val="000000"/>
                      <w:sz w:val="22"/>
                    </w:rPr>
                  </w:rPrChange>
                </w:rPr>
                <w:t>0.762</w:t>
              </w:r>
            </w:ins>
          </w:p>
        </w:tc>
        <w:tc>
          <w:tcPr>
            <w:tcW w:w="1390" w:type="dxa"/>
            <w:tcBorders>
              <w:top w:val="nil"/>
              <w:left w:val="nil"/>
              <w:bottom w:val="nil"/>
              <w:right w:val="nil"/>
            </w:tcBorders>
            <w:shd w:val="clear" w:color="auto" w:fill="auto"/>
            <w:noWrap/>
            <w:vAlign w:val="center"/>
            <w:hideMark/>
            <w:tcPrChange w:id="3315" w:author="韬 黄" w:date="2018-11-05T16:33:00Z">
              <w:tcPr>
                <w:tcW w:w="1390" w:type="dxa"/>
                <w:tcBorders>
                  <w:top w:val="nil"/>
                  <w:left w:val="nil"/>
                  <w:bottom w:val="nil"/>
                  <w:right w:val="nil"/>
                </w:tcBorders>
                <w:shd w:val="clear" w:color="auto" w:fill="auto"/>
                <w:noWrap/>
                <w:vAlign w:val="center"/>
                <w:hideMark/>
              </w:tcPr>
            </w:tcPrChange>
          </w:tcPr>
          <w:p w14:paraId="56A89956" w14:textId="77777777" w:rsidR="00A5471A" w:rsidRPr="00A5471A" w:rsidRDefault="00A5471A" w:rsidP="00A5471A">
            <w:pPr>
              <w:spacing w:after="0" w:line="240" w:lineRule="auto"/>
              <w:jc w:val="center"/>
              <w:rPr>
                <w:ins w:id="3316" w:author="韬 黄" w:date="2018-11-05T16:32:00Z"/>
                <w:rFonts w:eastAsia="Times New Roman" w:cs="Times New Roman"/>
                <w:color w:val="000000"/>
                <w:sz w:val="22"/>
                <w:rPrChange w:id="3317" w:author="韬 黄" w:date="2018-11-05T16:32:00Z">
                  <w:rPr>
                    <w:ins w:id="3318" w:author="韬 黄" w:date="2018-11-05T16:32:00Z"/>
                    <w:rFonts w:eastAsia="Times New Roman" w:cs="Times New Roman"/>
                    <w:color w:val="000000"/>
                    <w:sz w:val="22"/>
                  </w:rPr>
                </w:rPrChange>
              </w:rPr>
              <w:pPrChange w:id="3319" w:author="韬 黄" w:date="2018-11-05T16:32:00Z">
                <w:pPr>
                  <w:spacing w:after="0" w:line="240" w:lineRule="auto"/>
                  <w:jc w:val="center"/>
                </w:pPr>
              </w:pPrChange>
            </w:pPr>
            <w:ins w:id="3320" w:author="韬 黄" w:date="2018-11-05T16:32:00Z">
              <w:r w:rsidRPr="00A5471A">
                <w:rPr>
                  <w:rFonts w:eastAsia="Times New Roman" w:cs="Times New Roman"/>
                  <w:color w:val="000000"/>
                  <w:sz w:val="22"/>
                  <w:rPrChange w:id="3321" w:author="韬 黄" w:date="2018-11-05T16:32:00Z">
                    <w:rPr>
                      <w:rFonts w:eastAsia="Times New Roman" w:cs="Times New Roman"/>
                      <w:color w:val="000000"/>
                      <w:sz w:val="22"/>
                    </w:rPr>
                  </w:rPrChange>
                </w:rPr>
                <w:t>1.1365</w:t>
              </w:r>
            </w:ins>
          </w:p>
        </w:tc>
        <w:tc>
          <w:tcPr>
            <w:tcW w:w="1387" w:type="dxa"/>
            <w:tcBorders>
              <w:top w:val="nil"/>
              <w:left w:val="nil"/>
              <w:bottom w:val="nil"/>
              <w:right w:val="nil"/>
            </w:tcBorders>
            <w:shd w:val="clear" w:color="auto" w:fill="auto"/>
            <w:noWrap/>
            <w:vAlign w:val="center"/>
            <w:hideMark/>
            <w:tcPrChange w:id="3322" w:author="韬 黄" w:date="2018-11-05T16:33:00Z">
              <w:tcPr>
                <w:tcW w:w="1387" w:type="dxa"/>
                <w:tcBorders>
                  <w:top w:val="nil"/>
                  <w:left w:val="nil"/>
                  <w:bottom w:val="nil"/>
                  <w:right w:val="nil"/>
                </w:tcBorders>
                <w:shd w:val="clear" w:color="auto" w:fill="auto"/>
                <w:noWrap/>
                <w:vAlign w:val="center"/>
                <w:hideMark/>
              </w:tcPr>
            </w:tcPrChange>
          </w:tcPr>
          <w:p w14:paraId="1D0F63FE" w14:textId="77777777" w:rsidR="00A5471A" w:rsidRPr="00A5471A" w:rsidRDefault="00A5471A" w:rsidP="00A5471A">
            <w:pPr>
              <w:spacing w:after="0" w:line="240" w:lineRule="auto"/>
              <w:jc w:val="center"/>
              <w:rPr>
                <w:ins w:id="3323" w:author="韬 黄" w:date="2018-11-05T16:32:00Z"/>
                <w:rFonts w:eastAsia="Times New Roman" w:cs="Times New Roman"/>
                <w:color w:val="000000"/>
                <w:sz w:val="22"/>
                <w:rPrChange w:id="3324" w:author="韬 黄" w:date="2018-11-05T16:32:00Z">
                  <w:rPr>
                    <w:ins w:id="3325" w:author="韬 黄" w:date="2018-11-05T16:32:00Z"/>
                    <w:rFonts w:eastAsia="Times New Roman" w:cs="Times New Roman"/>
                    <w:color w:val="000000"/>
                    <w:sz w:val="22"/>
                  </w:rPr>
                </w:rPrChange>
              </w:rPr>
              <w:pPrChange w:id="3326" w:author="韬 黄" w:date="2018-11-05T16:32:00Z">
                <w:pPr>
                  <w:spacing w:after="0" w:line="240" w:lineRule="auto"/>
                  <w:jc w:val="center"/>
                </w:pPr>
              </w:pPrChange>
            </w:pPr>
            <w:ins w:id="3327" w:author="韬 黄" w:date="2018-11-05T16:32:00Z">
              <w:r w:rsidRPr="00A5471A">
                <w:rPr>
                  <w:rFonts w:eastAsia="Times New Roman" w:cs="Times New Roman"/>
                  <w:color w:val="000000"/>
                  <w:sz w:val="22"/>
                  <w:rPrChange w:id="3328" w:author="韬 黄" w:date="2018-11-05T16:32:00Z">
                    <w:rPr>
                      <w:rFonts w:eastAsia="Times New Roman" w:cs="Times New Roman"/>
                      <w:color w:val="000000"/>
                      <w:sz w:val="22"/>
                    </w:rPr>
                  </w:rPrChange>
                </w:rPr>
                <w:t>0.2186</w:t>
              </w:r>
            </w:ins>
          </w:p>
        </w:tc>
      </w:tr>
      <w:tr w:rsidR="00A5471A" w:rsidRPr="00A5471A" w14:paraId="633D0F34" w14:textId="77777777" w:rsidTr="00A5471A">
        <w:tblPrEx>
          <w:tblPrExChange w:id="3329" w:author="韬 黄" w:date="2018-11-05T16:33:00Z">
            <w:tblPrEx>
              <w:tblW w:w="10206" w:type="dxa"/>
            </w:tblPrEx>
          </w:tblPrExChange>
        </w:tblPrEx>
        <w:trPr>
          <w:trHeight w:val="20"/>
          <w:jc w:val="center"/>
          <w:ins w:id="3330" w:author="韬 黄" w:date="2018-11-05T16:32:00Z"/>
          <w:trPrChange w:id="3331"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332" w:author="韬 黄" w:date="2018-11-05T16:33:00Z">
              <w:tcPr>
                <w:tcW w:w="4903" w:type="dxa"/>
                <w:tcBorders>
                  <w:top w:val="nil"/>
                  <w:left w:val="nil"/>
                  <w:bottom w:val="nil"/>
                  <w:right w:val="nil"/>
                </w:tcBorders>
                <w:shd w:val="clear" w:color="auto" w:fill="auto"/>
                <w:noWrap/>
                <w:vAlign w:val="center"/>
                <w:hideMark/>
              </w:tcPr>
            </w:tcPrChange>
          </w:tcPr>
          <w:p w14:paraId="10DD5C3C" w14:textId="77777777" w:rsidR="00A5471A" w:rsidRPr="00A5471A" w:rsidRDefault="00A5471A" w:rsidP="00A5471A">
            <w:pPr>
              <w:spacing w:after="0" w:line="240" w:lineRule="auto"/>
              <w:rPr>
                <w:ins w:id="3333" w:author="韬 黄" w:date="2018-11-05T16:32:00Z"/>
                <w:rFonts w:eastAsia="Times New Roman" w:cs="Times New Roman"/>
                <w:color w:val="000000"/>
                <w:sz w:val="22"/>
                <w:rPrChange w:id="3334" w:author="韬 黄" w:date="2018-11-05T16:32:00Z">
                  <w:rPr>
                    <w:ins w:id="3335" w:author="韬 黄" w:date="2018-11-05T16:32:00Z"/>
                    <w:rFonts w:eastAsia="Times New Roman" w:cs="Times New Roman"/>
                    <w:color w:val="000000"/>
                    <w:sz w:val="22"/>
                  </w:rPr>
                </w:rPrChange>
              </w:rPr>
              <w:pPrChange w:id="3336" w:author="韬 黄" w:date="2018-11-05T16:32:00Z">
                <w:pPr>
                  <w:spacing w:after="0" w:line="240" w:lineRule="auto"/>
                </w:pPr>
              </w:pPrChange>
            </w:pPr>
            <w:ins w:id="3337" w:author="韬 黄" w:date="2018-11-05T16:32:00Z">
              <w:r w:rsidRPr="00A5471A">
                <w:rPr>
                  <w:rFonts w:eastAsia="Times New Roman" w:cs="Times New Roman"/>
                  <w:color w:val="000000"/>
                  <w:sz w:val="22"/>
                  <w:rPrChange w:id="3338"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3339" w:author="韬 黄" w:date="2018-11-05T16:33:00Z">
              <w:tcPr>
                <w:tcW w:w="767" w:type="dxa"/>
                <w:tcBorders>
                  <w:top w:val="nil"/>
                  <w:left w:val="nil"/>
                  <w:bottom w:val="nil"/>
                  <w:right w:val="nil"/>
                </w:tcBorders>
                <w:shd w:val="clear" w:color="auto" w:fill="auto"/>
                <w:noWrap/>
                <w:vAlign w:val="center"/>
                <w:hideMark/>
              </w:tcPr>
            </w:tcPrChange>
          </w:tcPr>
          <w:p w14:paraId="17281E79" w14:textId="77777777" w:rsidR="00A5471A" w:rsidRPr="00A5471A" w:rsidRDefault="00A5471A" w:rsidP="00A5471A">
            <w:pPr>
              <w:spacing w:after="0" w:line="240" w:lineRule="auto"/>
              <w:jc w:val="center"/>
              <w:rPr>
                <w:ins w:id="3340" w:author="韬 黄" w:date="2018-11-05T16:32:00Z"/>
                <w:rFonts w:eastAsia="Times New Roman" w:cs="Times New Roman"/>
                <w:color w:val="000000"/>
                <w:sz w:val="22"/>
                <w:rPrChange w:id="3341" w:author="韬 黄" w:date="2018-11-05T16:32:00Z">
                  <w:rPr>
                    <w:ins w:id="3342" w:author="韬 黄" w:date="2018-11-05T16:32:00Z"/>
                    <w:rFonts w:eastAsia="Times New Roman" w:cs="Times New Roman"/>
                    <w:color w:val="000000"/>
                    <w:sz w:val="22"/>
                  </w:rPr>
                </w:rPrChange>
              </w:rPr>
              <w:pPrChange w:id="3343" w:author="韬 黄" w:date="2018-11-05T16:32:00Z">
                <w:pPr>
                  <w:spacing w:after="0" w:line="240" w:lineRule="auto"/>
                  <w:jc w:val="center"/>
                </w:pPr>
              </w:pPrChange>
            </w:pPr>
            <w:ins w:id="3344" w:author="韬 黄" w:date="2018-11-05T16:32:00Z">
              <w:r w:rsidRPr="00A5471A">
                <w:rPr>
                  <w:rFonts w:eastAsia="Times New Roman" w:cs="Times New Roman"/>
                  <w:color w:val="000000"/>
                  <w:sz w:val="22"/>
                  <w:rPrChange w:id="3345" w:author="韬 黄" w:date="2018-11-05T16:32:00Z">
                    <w:rPr>
                      <w:rFonts w:eastAsia="Times New Roman" w:cs="Times New Roman"/>
                      <w:color w:val="000000"/>
                      <w:sz w:val="22"/>
                    </w:rPr>
                  </w:rPrChange>
                </w:rPr>
                <w:t>15.63</w:t>
              </w:r>
            </w:ins>
          </w:p>
        </w:tc>
        <w:tc>
          <w:tcPr>
            <w:tcW w:w="931" w:type="dxa"/>
            <w:tcBorders>
              <w:top w:val="nil"/>
              <w:left w:val="nil"/>
              <w:bottom w:val="nil"/>
              <w:right w:val="nil"/>
            </w:tcBorders>
            <w:shd w:val="clear" w:color="auto" w:fill="auto"/>
            <w:noWrap/>
            <w:vAlign w:val="center"/>
            <w:hideMark/>
            <w:tcPrChange w:id="3346" w:author="韬 黄" w:date="2018-11-05T16:33:00Z">
              <w:tcPr>
                <w:tcW w:w="931" w:type="dxa"/>
                <w:tcBorders>
                  <w:top w:val="nil"/>
                  <w:left w:val="nil"/>
                  <w:bottom w:val="nil"/>
                  <w:right w:val="nil"/>
                </w:tcBorders>
                <w:shd w:val="clear" w:color="auto" w:fill="auto"/>
                <w:noWrap/>
                <w:vAlign w:val="center"/>
                <w:hideMark/>
              </w:tcPr>
            </w:tcPrChange>
          </w:tcPr>
          <w:p w14:paraId="7925D607" w14:textId="77777777" w:rsidR="00A5471A" w:rsidRPr="00A5471A" w:rsidRDefault="00A5471A" w:rsidP="00A5471A">
            <w:pPr>
              <w:spacing w:after="0" w:line="240" w:lineRule="auto"/>
              <w:jc w:val="center"/>
              <w:rPr>
                <w:ins w:id="3347" w:author="韬 黄" w:date="2018-11-05T16:32:00Z"/>
                <w:rFonts w:eastAsia="Times New Roman" w:cs="Times New Roman"/>
                <w:color w:val="000000"/>
                <w:sz w:val="22"/>
                <w:rPrChange w:id="3348" w:author="韬 黄" w:date="2018-11-05T16:32:00Z">
                  <w:rPr>
                    <w:ins w:id="3349" w:author="韬 黄" w:date="2018-11-05T16:32:00Z"/>
                    <w:rFonts w:eastAsia="Times New Roman" w:cs="Times New Roman"/>
                    <w:color w:val="000000"/>
                    <w:sz w:val="22"/>
                  </w:rPr>
                </w:rPrChange>
              </w:rPr>
              <w:pPrChange w:id="3350" w:author="韬 黄" w:date="2018-11-05T16:32:00Z">
                <w:pPr>
                  <w:spacing w:after="0" w:line="240" w:lineRule="auto"/>
                  <w:jc w:val="center"/>
                </w:pPr>
              </w:pPrChange>
            </w:pPr>
            <w:ins w:id="3351" w:author="韬 黄" w:date="2018-11-05T16:32:00Z">
              <w:r w:rsidRPr="00A5471A">
                <w:rPr>
                  <w:rFonts w:eastAsia="Times New Roman" w:cs="Times New Roman"/>
                  <w:color w:val="000000"/>
                  <w:sz w:val="22"/>
                  <w:rPrChange w:id="3352" w:author="韬 黄" w:date="2018-11-05T16:32:00Z">
                    <w:rPr>
                      <w:rFonts w:eastAsia="Times New Roman" w:cs="Times New Roman"/>
                      <w:color w:val="000000"/>
                      <w:sz w:val="22"/>
                    </w:rPr>
                  </w:rPrChange>
                </w:rPr>
                <w:t>40.45%</w:t>
              </w:r>
            </w:ins>
          </w:p>
        </w:tc>
        <w:tc>
          <w:tcPr>
            <w:tcW w:w="828" w:type="dxa"/>
            <w:tcBorders>
              <w:top w:val="nil"/>
              <w:left w:val="nil"/>
              <w:bottom w:val="nil"/>
              <w:right w:val="nil"/>
            </w:tcBorders>
            <w:shd w:val="clear" w:color="auto" w:fill="auto"/>
            <w:noWrap/>
            <w:vAlign w:val="center"/>
            <w:hideMark/>
            <w:tcPrChange w:id="3353" w:author="韬 黄" w:date="2018-11-05T16:33:00Z">
              <w:tcPr>
                <w:tcW w:w="828" w:type="dxa"/>
                <w:gridSpan w:val="2"/>
                <w:tcBorders>
                  <w:top w:val="nil"/>
                  <w:left w:val="nil"/>
                  <w:bottom w:val="nil"/>
                  <w:right w:val="nil"/>
                </w:tcBorders>
                <w:shd w:val="clear" w:color="auto" w:fill="auto"/>
                <w:noWrap/>
                <w:vAlign w:val="center"/>
                <w:hideMark/>
              </w:tcPr>
            </w:tcPrChange>
          </w:tcPr>
          <w:p w14:paraId="3B90D516" w14:textId="77777777" w:rsidR="00A5471A" w:rsidRPr="00A5471A" w:rsidRDefault="00A5471A" w:rsidP="00A5471A">
            <w:pPr>
              <w:spacing w:after="0" w:line="240" w:lineRule="auto"/>
              <w:jc w:val="center"/>
              <w:rPr>
                <w:ins w:id="3354" w:author="韬 黄" w:date="2018-11-05T16:32:00Z"/>
                <w:rFonts w:eastAsia="Times New Roman" w:cs="Times New Roman"/>
                <w:color w:val="000000"/>
                <w:sz w:val="22"/>
                <w:rPrChange w:id="3355" w:author="韬 黄" w:date="2018-11-05T16:32:00Z">
                  <w:rPr>
                    <w:ins w:id="3356" w:author="韬 黄" w:date="2018-11-05T16:32:00Z"/>
                    <w:rFonts w:eastAsia="Times New Roman" w:cs="Times New Roman"/>
                    <w:color w:val="000000"/>
                    <w:sz w:val="22"/>
                  </w:rPr>
                </w:rPrChange>
              </w:rPr>
              <w:pPrChange w:id="3357" w:author="韬 黄" w:date="2018-11-05T16:32:00Z">
                <w:pPr>
                  <w:spacing w:after="0" w:line="240" w:lineRule="auto"/>
                  <w:jc w:val="center"/>
                </w:pPr>
              </w:pPrChange>
            </w:pPr>
            <w:ins w:id="3358" w:author="韬 黄" w:date="2018-11-05T16:32:00Z">
              <w:r w:rsidRPr="00A5471A">
                <w:rPr>
                  <w:rFonts w:eastAsia="Times New Roman" w:cs="Times New Roman"/>
                  <w:color w:val="000000"/>
                  <w:sz w:val="22"/>
                  <w:rPrChange w:id="3359" w:author="韬 黄" w:date="2018-11-05T16:32:00Z">
                    <w:rPr>
                      <w:rFonts w:eastAsia="Times New Roman" w:cs="Times New Roman"/>
                      <w:color w:val="000000"/>
                      <w:sz w:val="22"/>
                    </w:rPr>
                  </w:rPrChange>
                </w:rPr>
                <w:t>0.69</w:t>
              </w:r>
            </w:ins>
          </w:p>
        </w:tc>
        <w:tc>
          <w:tcPr>
            <w:tcW w:w="1390" w:type="dxa"/>
            <w:tcBorders>
              <w:top w:val="nil"/>
              <w:left w:val="nil"/>
              <w:bottom w:val="nil"/>
              <w:right w:val="nil"/>
            </w:tcBorders>
            <w:shd w:val="clear" w:color="auto" w:fill="auto"/>
            <w:noWrap/>
            <w:vAlign w:val="center"/>
            <w:hideMark/>
            <w:tcPrChange w:id="3360" w:author="韬 黄" w:date="2018-11-05T16:33:00Z">
              <w:tcPr>
                <w:tcW w:w="1390" w:type="dxa"/>
                <w:tcBorders>
                  <w:top w:val="nil"/>
                  <w:left w:val="nil"/>
                  <w:bottom w:val="nil"/>
                  <w:right w:val="nil"/>
                </w:tcBorders>
                <w:shd w:val="clear" w:color="auto" w:fill="auto"/>
                <w:noWrap/>
                <w:vAlign w:val="center"/>
                <w:hideMark/>
              </w:tcPr>
            </w:tcPrChange>
          </w:tcPr>
          <w:p w14:paraId="3E4B8149" w14:textId="57868176" w:rsidR="00A5471A" w:rsidRPr="00A5471A" w:rsidRDefault="00A5471A" w:rsidP="00A5471A">
            <w:pPr>
              <w:spacing w:after="0" w:line="240" w:lineRule="auto"/>
              <w:jc w:val="center"/>
              <w:rPr>
                <w:ins w:id="3361" w:author="韬 黄" w:date="2018-11-05T16:32:00Z"/>
                <w:rFonts w:eastAsia="Times New Roman" w:cs="Times New Roman"/>
                <w:color w:val="000000"/>
                <w:sz w:val="22"/>
                <w:rPrChange w:id="3362" w:author="韬 黄" w:date="2018-11-05T16:32:00Z">
                  <w:rPr>
                    <w:ins w:id="3363" w:author="韬 黄" w:date="2018-11-05T16:32:00Z"/>
                    <w:rFonts w:eastAsia="Times New Roman" w:cs="Times New Roman"/>
                    <w:color w:val="000000"/>
                    <w:sz w:val="22"/>
                  </w:rPr>
                </w:rPrChange>
              </w:rPr>
              <w:pPrChange w:id="3364" w:author="韬 黄" w:date="2018-11-05T16:32:00Z">
                <w:pPr>
                  <w:spacing w:after="0" w:line="240" w:lineRule="auto"/>
                  <w:jc w:val="center"/>
                </w:pPr>
              </w:pPrChange>
            </w:pPr>
            <w:ins w:id="3365" w:author="韬 黄" w:date="2018-11-05T16:32:00Z">
              <w:r w:rsidRPr="00A5471A">
                <w:rPr>
                  <w:rFonts w:eastAsia="Times New Roman" w:cs="Times New Roman"/>
                  <w:color w:val="000000"/>
                  <w:sz w:val="22"/>
                  <w:rPrChange w:id="3366" w:author="韬 黄" w:date="2018-11-05T16:32:00Z">
                    <w:rPr>
                      <w:rFonts w:eastAsia="Times New Roman" w:cs="Times New Roman"/>
                      <w:color w:val="000000"/>
                      <w:sz w:val="22"/>
                    </w:rPr>
                  </w:rPrChange>
                </w:rPr>
                <w:t>1</w:t>
              </w:r>
            </w:ins>
            <w:ins w:id="3367"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3368" w:author="韬 黄" w:date="2018-11-05T16:33:00Z">
              <w:tcPr>
                <w:tcW w:w="1387" w:type="dxa"/>
                <w:tcBorders>
                  <w:top w:val="nil"/>
                  <w:left w:val="nil"/>
                  <w:bottom w:val="nil"/>
                  <w:right w:val="nil"/>
                </w:tcBorders>
                <w:shd w:val="clear" w:color="auto" w:fill="auto"/>
                <w:noWrap/>
                <w:vAlign w:val="center"/>
                <w:hideMark/>
              </w:tcPr>
            </w:tcPrChange>
          </w:tcPr>
          <w:p w14:paraId="71ABB49E" w14:textId="77777777" w:rsidR="00A5471A" w:rsidRPr="00A5471A" w:rsidRDefault="00A5471A" w:rsidP="00A5471A">
            <w:pPr>
              <w:spacing w:after="0" w:line="240" w:lineRule="auto"/>
              <w:jc w:val="center"/>
              <w:rPr>
                <w:ins w:id="3369" w:author="韬 黄" w:date="2018-11-05T16:32:00Z"/>
                <w:rFonts w:eastAsia="Times New Roman" w:cs="Times New Roman"/>
                <w:color w:val="000000"/>
                <w:sz w:val="22"/>
                <w:rPrChange w:id="3370" w:author="韬 黄" w:date="2018-11-05T16:32:00Z">
                  <w:rPr>
                    <w:ins w:id="3371" w:author="韬 黄" w:date="2018-11-05T16:32:00Z"/>
                    <w:rFonts w:eastAsia="Times New Roman" w:cs="Times New Roman"/>
                    <w:color w:val="000000"/>
                    <w:sz w:val="22"/>
                  </w:rPr>
                </w:rPrChange>
              </w:rPr>
              <w:pPrChange w:id="3372" w:author="韬 黄" w:date="2018-11-05T16:32:00Z">
                <w:pPr>
                  <w:spacing w:after="0" w:line="240" w:lineRule="auto"/>
                  <w:jc w:val="center"/>
                </w:pPr>
              </w:pPrChange>
            </w:pPr>
            <w:ins w:id="3373" w:author="韬 黄" w:date="2018-11-05T16:32:00Z">
              <w:r w:rsidRPr="00A5471A">
                <w:rPr>
                  <w:rFonts w:eastAsia="Times New Roman" w:cs="Times New Roman"/>
                  <w:color w:val="000000"/>
                  <w:sz w:val="22"/>
                  <w:rPrChange w:id="3374" w:author="韬 黄" w:date="2018-11-05T16:32:00Z">
                    <w:rPr>
                      <w:rFonts w:eastAsia="Times New Roman" w:cs="Times New Roman"/>
                      <w:color w:val="000000"/>
                      <w:sz w:val="22"/>
                    </w:rPr>
                  </w:rPrChange>
                </w:rPr>
                <w:t>0.1548</w:t>
              </w:r>
            </w:ins>
          </w:p>
        </w:tc>
      </w:tr>
      <w:tr w:rsidR="00A5471A" w:rsidRPr="00A5471A" w14:paraId="668047A7" w14:textId="77777777" w:rsidTr="00A5471A">
        <w:tblPrEx>
          <w:tblPrExChange w:id="3375" w:author="韬 黄" w:date="2018-11-05T16:33:00Z">
            <w:tblPrEx>
              <w:tblW w:w="10206" w:type="dxa"/>
            </w:tblPrEx>
          </w:tblPrExChange>
        </w:tblPrEx>
        <w:trPr>
          <w:trHeight w:val="20"/>
          <w:jc w:val="center"/>
          <w:ins w:id="3376" w:author="韬 黄" w:date="2018-11-05T16:32:00Z"/>
          <w:trPrChange w:id="3377"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378" w:author="韬 黄" w:date="2018-11-05T16:33:00Z">
              <w:tcPr>
                <w:tcW w:w="4903" w:type="dxa"/>
                <w:tcBorders>
                  <w:top w:val="nil"/>
                  <w:left w:val="nil"/>
                  <w:bottom w:val="nil"/>
                  <w:right w:val="nil"/>
                </w:tcBorders>
                <w:shd w:val="clear" w:color="auto" w:fill="auto"/>
                <w:noWrap/>
                <w:vAlign w:val="center"/>
                <w:hideMark/>
              </w:tcPr>
            </w:tcPrChange>
          </w:tcPr>
          <w:p w14:paraId="387D16D5" w14:textId="77777777" w:rsidR="00A5471A" w:rsidRPr="00A5471A" w:rsidRDefault="00A5471A" w:rsidP="00A5471A">
            <w:pPr>
              <w:spacing w:after="0" w:line="240" w:lineRule="auto"/>
              <w:rPr>
                <w:ins w:id="3379" w:author="韬 黄" w:date="2018-11-05T16:32:00Z"/>
                <w:rFonts w:eastAsia="Times New Roman" w:cs="Times New Roman"/>
                <w:color w:val="000000"/>
                <w:sz w:val="22"/>
                <w:rPrChange w:id="3380" w:author="韬 黄" w:date="2018-11-05T16:32:00Z">
                  <w:rPr>
                    <w:ins w:id="3381" w:author="韬 黄" w:date="2018-11-05T16:32:00Z"/>
                    <w:rFonts w:eastAsia="Times New Roman" w:cs="Times New Roman"/>
                    <w:color w:val="000000"/>
                    <w:sz w:val="22"/>
                  </w:rPr>
                </w:rPrChange>
              </w:rPr>
              <w:pPrChange w:id="3382" w:author="韬 黄" w:date="2018-11-05T16:32:00Z">
                <w:pPr>
                  <w:spacing w:after="0" w:line="240" w:lineRule="auto"/>
                </w:pPr>
              </w:pPrChange>
            </w:pPr>
            <w:ins w:id="3383" w:author="韬 黄" w:date="2018-11-05T16:32:00Z">
              <w:r w:rsidRPr="00A5471A">
                <w:rPr>
                  <w:rFonts w:eastAsia="Times New Roman" w:cs="Times New Roman"/>
                  <w:color w:val="000000"/>
                  <w:sz w:val="22"/>
                  <w:rPrChange w:id="3384" w:author="韬 黄" w:date="2018-11-05T16:32:00Z">
                    <w:rPr>
                      <w:rFonts w:eastAsia="Times New Roman" w:cs="Times New Roman"/>
                      <w:color w:val="000000"/>
                      <w:sz w:val="22"/>
                    </w:rPr>
                  </w:rPrChange>
                </w:rPr>
                <w:t>ADL-intra</w:t>
              </w:r>
            </w:ins>
          </w:p>
        </w:tc>
        <w:tc>
          <w:tcPr>
            <w:tcW w:w="767" w:type="dxa"/>
            <w:tcBorders>
              <w:top w:val="nil"/>
              <w:left w:val="nil"/>
              <w:bottom w:val="nil"/>
              <w:right w:val="nil"/>
            </w:tcBorders>
            <w:shd w:val="clear" w:color="auto" w:fill="auto"/>
            <w:noWrap/>
            <w:vAlign w:val="center"/>
            <w:hideMark/>
            <w:tcPrChange w:id="3385" w:author="韬 黄" w:date="2018-11-05T16:33:00Z">
              <w:tcPr>
                <w:tcW w:w="767" w:type="dxa"/>
                <w:tcBorders>
                  <w:top w:val="nil"/>
                  <w:left w:val="nil"/>
                  <w:bottom w:val="nil"/>
                  <w:right w:val="nil"/>
                </w:tcBorders>
                <w:shd w:val="clear" w:color="auto" w:fill="auto"/>
                <w:noWrap/>
                <w:vAlign w:val="center"/>
                <w:hideMark/>
              </w:tcPr>
            </w:tcPrChange>
          </w:tcPr>
          <w:p w14:paraId="31E1B429" w14:textId="77777777" w:rsidR="00A5471A" w:rsidRPr="00A5471A" w:rsidRDefault="00A5471A" w:rsidP="00A5471A">
            <w:pPr>
              <w:spacing w:after="0" w:line="240" w:lineRule="auto"/>
              <w:jc w:val="center"/>
              <w:rPr>
                <w:ins w:id="3386" w:author="韬 黄" w:date="2018-11-05T16:32:00Z"/>
                <w:rFonts w:eastAsia="Times New Roman" w:cs="Times New Roman"/>
                <w:color w:val="000000"/>
                <w:sz w:val="22"/>
                <w:rPrChange w:id="3387" w:author="韬 黄" w:date="2018-11-05T16:32:00Z">
                  <w:rPr>
                    <w:ins w:id="3388" w:author="韬 黄" w:date="2018-11-05T16:32:00Z"/>
                    <w:rFonts w:eastAsia="Times New Roman" w:cs="Times New Roman"/>
                    <w:color w:val="000000"/>
                    <w:sz w:val="22"/>
                  </w:rPr>
                </w:rPrChange>
              </w:rPr>
              <w:pPrChange w:id="3389" w:author="韬 黄" w:date="2018-11-05T16:32:00Z">
                <w:pPr>
                  <w:spacing w:after="0" w:line="240" w:lineRule="auto"/>
                  <w:jc w:val="center"/>
                </w:pPr>
              </w:pPrChange>
            </w:pPr>
            <w:ins w:id="3390" w:author="韬 黄" w:date="2018-11-05T16:32:00Z">
              <w:r w:rsidRPr="00A5471A">
                <w:rPr>
                  <w:rFonts w:eastAsia="Times New Roman" w:cs="Times New Roman"/>
                  <w:color w:val="000000"/>
                  <w:sz w:val="22"/>
                  <w:rPrChange w:id="3391" w:author="韬 黄" w:date="2018-11-05T16:32:00Z">
                    <w:rPr>
                      <w:rFonts w:eastAsia="Times New Roman" w:cs="Times New Roman"/>
                      <w:color w:val="000000"/>
                      <w:sz w:val="22"/>
                    </w:rPr>
                  </w:rPrChange>
                </w:rPr>
                <w:t>15.16</w:t>
              </w:r>
            </w:ins>
          </w:p>
        </w:tc>
        <w:tc>
          <w:tcPr>
            <w:tcW w:w="931" w:type="dxa"/>
            <w:tcBorders>
              <w:top w:val="nil"/>
              <w:left w:val="nil"/>
              <w:bottom w:val="nil"/>
              <w:right w:val="nil"/>
            </w:tcBorders>
            <w:shd w:val="clear" w:color="auto" w:fill="auto"/>
            <w:noWrap/>
            <w:vAlign w:val="center"/>
            <w:hideMark/>
            <w:tcPrChange w:id="3392" w:author="韬 黄" w:date="2018-11-05T16:33:00Z">
              <w:tcPr>
                <w:tcW w:w="931" w:type="dxa"/>
                <w:tcBorders>
                  <w:top w:val="nil"/>
                  <w:left w:val="nil"/>
                  <w:bottom w:val="nil"/>
                  <w:right w:val="nil"/>
                </w:tcBorders>
                <w:shd w:val="clear" w:color="auto" w:fill="auto"/>
                <w:noWrap/>
                <w:vAlign w:val="center"/>
                <w:hideMark/>
              </w:tcPr>
            </w:tcPrChange>
          </w:tcPr>
          <w:p w14:paraId="3AC94703" w14:textId="77777777" w:rsidR="00A5471A" w:rsidRPr="00A5471A" w:rsidRDefault="00A5471A" w:rsidP="00A5471A">
            <w:pPr>
              <w:spacing w:after="0" w:line="240" w:lineRule="auto"/>
              <w:jc w:val="center"/>
              <w:rPr>
                <w:ins w:id="3393" w:author="韬 黄" w:date="2018-11-05T16:32:00Z"/>
                <w:rFonts w:eastAsia="Times New Roman" w:cs="Times New Roman"/>
                <w:color w:val="000000"/>
                <w:sz w:val="22"/>
                <w:rPrChange w:id="3394" w:author="韬 黄" w:date="2018-11-05T16:32:00Z">
                  <w:rPr>
                    <w:ins w:id="3395" w:author="韬 黄" w:date="2018-11-05T16:32:00Z"/>
                    <w:rFonts w:eastAsia="Times New Roman" w:cs="Times New Roman"/>
                    <w:color w:val="000000"/>
                    <w:sz w:val="22"/>
                  </w:rPr>
                </w:rPrChange>
              </w:rPr>
              <w:pPrChange w:id="3396" w:author="韬 黄" w:date="2018-11-05T16:32:00Z">
                <w:pPr>
                  <w:spacing w:after="0" w:line="240" w:lineRule="auto"/>
                  <w:jc w:val="center"/>
                </w:pPr>
              </w:pPrChange>
            </w:pPr>
            <w:ins w:id="3397" w:author="韬 黄" w:date="2018-11-05T16:32:00Z">
              <w:r w:rsidRPr="00A5471A">
                <w:rPr>
                  <w:rFonts w:eastAsia="Times New Roman" w:cs="Times New Roman"/>
                  <w:color w:val="000000"/>
                  <w:sz w:val="22"/>
                  <w:rPrChange w:id="3398" w:author="韬 黄" w:date="2018-11-05T16:32:00Z">
                    <w:rPr>
                      <w:rFonts w:eastAsia="Times New Roman" w:cs="Times New Roman"/>
                      <w:color w:val="000000"/>
                      <w:sz w:val="22"/>
                    </w:rPr>
                  </w:rPrChange>
                </w:rPr>
                <w:t>40.12%</w:t>
              </w:r>
            </w:ins>
          </w:p>
        </w:tc>
        <w:tc>
          <w:tcPr>
            <w:tcW w:w="828" w:type="dxa"/>
            <w:tcBorders>
              <w:top w:val="nil"/>
              <w:left w:val="nil"/>
              <w:bottom w:val="nil"/>
              <w:right w:val="nil"/>
            </w:tcBorders>
            <w:shd w:val="clear" w:color="auto" w:fill="auto"/>
            <w:noWrap/>
            <w:vAlign w:val="center"/>
            <w:hideMark/>
            <w:tcPrChange w:id="3399" w:author="韬 黄" w:date="2018-11-05T16:33:00Z">
              <w:tcPr>
                <w:tcW w:w="828" w:type="dxa"/>
                <w:gridSpan w:val="2"/>
                <w:tcBorders>
                  <w:top w:val="nil"/>
                  <w:left w:val="nil"/>
                  <w:bottom w:val="nil"/>
                  <w:right w:val="nil"/>
                </w:tcBorders>
                <w:shd w:val="clear" w:color="auto" w:fill="auto"/>
                <w:noWrap/>
                <w:vAlign w:val="center"/>
                <w:hideMark/>
              </w:tcPr>
            </w:tcPrChange>
          </w:tcPr>
          <w:p w14:paraId="56B607D1" w14:textId="77777777" w:rsidR="00A5471A" w:rsidRPr="00A5471A" w:rsidRDefault="00A5471A" w:rsidP="00A5471A">
            <w:pPr>
              <w:spacing w:after="0" w:line="240" w:lineRule="auto"/>
              <w:jc w:val="center"/>
              <w:rPr>
                <w:ins w:id="3400" w:author="韬 黄" w:date="2018-11-05T16:32:00Z"/>
                <w:rFonts w:eastAsia="Times New Roman" w:cs="Times New Roman"/>
                <w:color w:val="000000"/>
                <w:sz w:val="22"/>
                <w:rPrChange w:id="3401" w:author="韬 黄" w:date="2018-11-05T16:32:00Z">
                  <w:rPr>
                    <w:ins w:id="3402" w:author="韬 黄" w:date="2018-11-05T16:32:00Z"/>
                    <w:rFonts w:eastAsia="Times New Roman" w:cs="Times New Roman"/>
                    <w:color w:val="000000"/>
                    <w:sz w:val="22"/>
                  </w:rPr>
                </w:rPrChange>
              </w:rPr>
              <w:pPrChange w:id="3403" w:author="韬 黄" w:date="2018-11-05T16:32:00Z">
                <w:pPr>
                  <w:spacing w:after="0" w:line="240" w:lineRule="auto"/>
                  <w:jc w:val="center"/>
                </w:pPr>
              </w:pPrChange>
            </w:pPr>
            <w:ins w:id="3404" w:author="韬 黄" w:date="2018-11-05T16:32:00Z">
              <w:r w:rsidRPr="00A5471A">
                <w:rPr>
                  <w:rFonts w:eastAsia="Times New Roman" w:cs="Times New Roman"/>
                  <w:color w:val="000000"/>
                  <w:sz w:val="22"/>
                  <w:rPrChange w:id="3405"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406" w:author="韬 黄" w:date="2018-11-05T16:33:00Z">
              <w:tcPr>
                <w:tcW w:w="1390" w:type="dxa"/>
                <w:tcBorders>
                  <w:top w:val="nil"/>
                  <w:left w:val="nil"/>
                  <w:bottom w:val="nil"/>
                  <w:right w:val="nil"/>
                </w:tcBorders>
                <w:shd w:val="clear" w:color="auto" w:fill="auto"/>
                <w:noWrap/>
                <w:vAlign w:val="center"/>
                <w:hideMark/>
              </w:tcPr>
            </w:tcPrChange>
          </w:tcPr>
          <w:p w14:paraId="2056D2F1" w14:textId="77777777" w:rsidR="00A5471A" w:rsidRPr="00A5471A" w:rsidRDefault="00A5471A" w:rsidP="00A5471A">
            <w:pPr>
              <w:spacing w:after="0" w:line="240" w:lineRule="auto"/>
              <w:jc w:val="center"/>
              <w:rPr>
                <w:ins w:id="3407" w:author="韬 黄" w:date="2018-11-05T16:32:00Z"/>
                <w:rFonts w:eastAsia="Times New Roman" w:cs="Times New Roman"/>
                <w:color w:val="000000"/>
                <w:sz w:val="22"/>
                <w:rPrChange w:id="3408" w:author="韬 黄" w:date="2018-11-05T16:32:00Z">
                  <w:rPr>
                    <w:ins w:id="3409" w:author="韬 黄" w:date="2018-11-05T16:32:00Z"/>
                    <w:rFonts w:eastAsia="Times New Roman" w:cs="Times New Roman"/>
                    <w:color w:val="000000"/>
                    <w:sz w:val="22"/>
                  </w:rPr>
                </w:rPrChange>
              </w:rPr>
              <w:pPrChange w:id="3410" w:author="韬 黄" w:date="2018-11-05T16:32:00Z">
                <w:pPr>
                  <w:spacing w:after="0" w:line="240" w:lineRule="auto"/>
                  <w:jc w:val="center"/>
                </w:pPr>
              </w:pPrChange>
            </w:pPr>
            <w:ins w:id="3411" w:author="韬 黄" w:date="2018-11-05T16:32:00Z">
              <w:r w:rsidRPr="00A5471A">
                <w:rPr>
                  <w:rFonts w:eastAsia="Times New Roman" w:cs="Times New Roman"/>
                  <w:color w:val="000000"/>
                  <w:sz w:val="22"/>
                  <w:rPrChange w:id="3412" w:author="韬 黄" w:date="2018-11-05T16:32:00Z">
                    <w:rPr>
                      <w:rFonts w:eastAsia="Times New Roman" w:cs="Times New Roman"/>
                      <w:color w:val="000000"/>
                      <w:sz w:val="22"/>
                    </w:rPr>
                  </w:rPrChange>
                </w:rPr>
                <w:t>0.9913</w:t>
              </w:r>
            </w:ins>
          </w:p>
        </w:tc>
        <w:tc>
          <w:tcPr>
            <w:tcW w:w="1387" w:type="dxa"/>
            <w:tcBorders>
              <w:top w:val="nil"/>
              <w:left w:val="nil"/>
              <w:bottom w:val="nil"/>
              <w:right w:val="nil"/>
            </w:tcBorders>
            <w:shd w:val="clear" w:color="auto" w:fill="auto"/>
            <w:noWrap/>
            <w:vAlign w:val="center"/>
            <w:hideMark/>
            <w:tcPrChange w:id="3413" w:author="韬 黄" w:date="2018-11-05T16:33:00Z">
              <w:tcPr>
                <w:tcW w:w="1387" w:type="dxa"/>
                <w:tcBorders>
                  <w:top w:val="nil"/>
                  <w:left w:val="nil"/>
                  <w:bottom w:val="nil"/>
                  <w:right w:val="nil"/>
                </w:tcBorders>
                <w:shd w:val="clear" w:color="auto" w:fill="auto"/>
                <w:noWrap/>
                <w:vAlign w:val="center"/>
                <w:hideMark/>
              </w:tcPr>
            </w:tcPrChange>
          </w:tcPr>
          <w:p w14:paraId="3DE71E40" w14:textId="77777777" w:rsidR="00A5471A" w:rsidRPr="00A5471A" w:rsidRDefault="00A5471A" w:rsidP="00A5471A">
            <w:pPr>
              <w:spacing w:after="0" w:line="240" w:lineRule="auto"/>
              <w:jc w:val="center"/>
              <w:rPr>
                <w:ins w:id="3414" w:author="韬 黄" w:date="2018-11-05T16:32:00Z"/>
                <w:rFonts w:eastAsia="Times New Roman" w:cs="Times New Roman"/>
                <w:color w:val="000000"/>
                <w:sz w:val="22"/>
                <w:rPrChange w:id="3415" w:author="韬 黄" w:date="2018-11-05T16:32:00Z">
                  <w:rPr>
                    <w:ins w:id="3416" w:author="韬 黄" w:date="2018-11-05T16:32:00Z"/>
                    <w:rFonts w:eastAsia="Times New Roman" w:cs="Times New Roman"/>
                    <w:color w:val="000000"/>
                    <w:sz w:val="22"/>
                  </w:rPr>
                </w:rPrChange>
              </w:rPr>
              <w:pPrChange w:id="3417" w:author="韬 黄" w:date="2018-11-05T16:32:00Z">
                <w:pPr>
                  <w:spacing w:after="0" w:line="240" w:lineRule="auto"/>
                  <w:jc w:val="center"/>
                </w:pPr>
              </w:pPrChange>
            </w:pPr>
            <w:ins w:id="3418" w:author="韬 黄" w:date="2018-11-05T16:32:00Z">
              <w:r w:rsidRPr="00A5471A">
                <w:rPr>
                  <w:rFonts w:eastAsia="Times New Roman" w:cs="Times New Roman"/>
                  <w:color w:val="000000"/>
                  <w:sz w:val="22"/>
                  <w:rPrChange w:id="3419" w:author="韬 黄" w:date="2018-11-05T16:32:00Z">
                    <w:rPr>
                      <w:rFonts w:eastAsia="Times New Roman" w:cs="Times New Roman"/>
                      <w:color w:val="000000"/>
                      <w:sz w:val="22"/>
                    </w:rPr>
                  </w:rPrChange>
                </w:rPr>
                <w:t>0.1514</w:t>
              </w:r>
            </w:ins>
          </w:p>
        </w:tc>
      </w:tr>
      <w:tr w:rsidR="00A5471A" w:rsidRPr="00A5471A" w14:paraId="313A4522" w14:textId="77777777" w:rsidTr="00A5471A">
        <w:tblPrEx>
          <w:tblPrExChange w:id="3420" w:author="韬 黄" w:date="2018-11-05T16:33:00Z">
            <w:tblPrEx>
              <w:tblW w:w="10206" w:type="dxa"/>
            </w:tblPrEx>
          </w:tblPrExChange>
        </w:tblPrEx>
        <w:trPr>
          <w:trHeight w:val="20"/>
          <w:jc w:val="center"/>
          <w:ins w:id="3421" w:author="韬 黄" w:date="2018-11-05T16:32:00Z"/>
          <w:trPrChange w:id="3422"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423" w:author="韬 黄" w:date="2018-11-05T16:33:00Z">
              <w:tcPr>
                <w:tcW w:w="4903" w:type="dxa"/>
                <w:tcBorders>
                  <w:top w:val="nil"/>
                  <w:left w:val="nil"/>
                  <w:bottom w:val="nil"/>
                  <w:right w:val="nil"/>
                </w:tcBorders>
                <w:shd w:val="clear" w:color="auto" w:fill="auto"/>
                <w:noWrap/>
                <w:vAlign w:val="center"/>
                <w:hideMark/>
              </w:tcPr>
            </w:tcPrChange>
          </w:tcPr>
          <w:p w14:paraId="6249B9AB" w14:textId="77777777" w:rsidR="00A5471A" w:rsidRPr="00A5471A" w:rsidRDefault="00A5471A" w:rsidP="00A5471A">
            <w:pPr>
              <w:spacing w:after="0" w:line="240" w:lineRule="auto"/>
              <w:rPr>
                <w:ins w:id="3424" w:author="韬 黄" w:date="2018-11-05T16:32:00Z"/>
                <w:rFonts w:eastAsia="Times New Roman" w:cs="Times New Roman"/>
                <w:color w:val="000000"/>
                <w:sz w:val="22"/>
                <w:rPrChange w:id="3425" w:author="韬 黄" w:date="2018-11-05T16:32:00Z">
                  <w:rPr>
                    <w:ins w:id="3426" w:author="韬 黄" w:date="2018-11-05T16:32:00Z"/>
                    <w:rFonts w:eastAsia="Times New Roman" w:cs="Times New Roman"/>
                    <w:color w:val="000000"/>
                    <w:sz w:val="22"/>
                  </w:rPr>
                </w:rPrChange>
              </w:rPr>
              <w:pPrChange w:id="3427" w:author="韬 黄" w:date="2018-11-05T16:32:00Z">
                <w:pPr>
                  <w:spacing w:after="0" w:line="240" w:lineRule="auto"/>
                </w:pPr>
              </w:pPrChange>
            </w:pPr>
            <w:ins w:id="3428" w:author="韬 黄" w:date="2018-11-05T16:32:00Z">
              <w:r w:rsidRPr="00A5471A">
                <w:rPr>
                  <w:rFonts w:eastAsia="Times New Roman" w:cs="Times New Roman"/>
                  <w:color w:val="000000"/>
                  <w:sz w:val="22"/>
                  <w:rPrChange w:id="3429"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430" w:author="韬 黄" w:date="2018-11-05T16:33:00Z">
              <w:tcPr>
                <w:tcW w:w="767" w:type="dxa"/>
                <w:tcBorders>
                  <w:top w:val="nil"/>
                  <w:left w:val="nil"/>
                  <w:bottom w:val="nil"/>
                  <w:right w:val="nil"/>
                </w:tcBorders>
                <w:shd w:val="clear" w:color="auto" w:fill="auto"/>
                <w:noWrap/>
                <w:vAlign w:val="center"/>
                <w:hideMark/>
              </w:tcPr>
            </w:tcPrChange>
          </w:tcPr>
          <w:p w14:paraId="4164B375" w14:textId="77777777" w:rsidR="00A5471A" w:rsidRPr="00A5471A" w:rsidRDefault="00A5471A" w:rsidP="00A5471A">
            <w:pPr>
              <w:spacing w:after="0" w:line="240" w:lineRule="auto"/>
              <w:jc w:val="center"/>
              <w:rPr>
                <w:ins w:id="3431" w:author="韬 黄" w:date="2018-11-05T16:32:00Z"/>
                <w:rFonts w:eastAsia="Times New Roman" w:cs="Times New Roman"/>
                <w:color w:val="000000"/>
                <w:sz w:val="22"/>
                <w:rPrChange w:id="3432" w:author="韬 黄" w:date="2018-11-05T16:32:00Z">
                  <w:rPr>
                    <w:ins w:id="3433" w:author="韬 黄" w:date="2018-11-05T16:32:00Z"/>
                    <w:rFonts w:eastAsia="Times New Roman" w:cs="Times New Roman"/>
                    <w:color w:val="000000"/>
                    <w:sz w:val="22"/>
                  </w:rPr>
                </w:rPrChange>
              </w:rPr>
              <w:pPrChange w:id="3434" w:author="韬 黄" w:date="2018-11-05T16:32:00Z">
                <w:pPr>
                  <w:spacing w:after="0" w:line="240" w:lineRule="auto"/>
                  <w:jc w:val="center"/>
                </w:pPr>
              </w:pPrChange>
            </w:pPr>
            <w:ins w:id="3435" w:author="韬 黄" w:date="2018-11-05T16:32:00Z">
              <w:r w:rsidRPr="00A5471A">
                <w:rPr>
                  <w:rFonts w:eastAsia="Times New Roman" w:cs="Times New Roman"/>
                  <w:color w:val="000000"/>
                  <w:sz w:val="22"/>
                  <w:rPrChange w:id="3436" w:author="韬 黄" w:date="2018-11-05T16:32:00Z">
                    <w:rPr>
                      <w:rFonts w:eastAsia="Times New Roman" w:cs="Times New Roman"/>
                      <w:color w:val="000000"/>
                      <w:sz w:val="22"/>
                    </w:rPr>
                  </w:rPrChange>
                </w:rPr>
                <w:t>15.55</w:t>
              </w:r>
            </w:ins>
          </w:p>
        </w:tc>
        <w:tc>
          <w:tcPr>
            <w:tcW w:w="931" w:type="dxa"/>
            <w:tcBorders>
              <w:top w:val="nil"/>
              <w:left w:val="nil"/>
              <w:bottom w:val="nil"/>
              <w:right w:val="nil"/>
            </w:tcBorders>
            <w:shd w:val="clear" w:color="auto" w:fill="auto"/>
            <w:noWrap/>
            <w:vAlign w:val="center"/>
            <w:hideMark/>
            <w:tcPrChange w:id="3437" w:author="韬 黄" w:date="2018-11-05T16:33:00Z">
              <w:tcPr>
                <w:tcW w:w="931" w:type="dxa"/>
                <w:tcBorders>
                  <w:top w:val="nil"/>
                  <w:left w:val="nil"/>
                  <w:bottom w:val="nil"/>
                  <w:right w:val="nil"/>
                </w:tcBorders>
                <w:shd w:val="clear" w:color="auto" w:fill="auto"/>
                <w:noWrap/>
                <w:vAlign w:val="center"/>
                <w:hideMark/>
              </w:tcPr>
            </w:tcPrChange>
          </w:tcPr>
          <w:p w14:paraId="4F455D47" w14:textId="77777777" w:rsidR="00A5471A" w:rsidRPr="00A5471A" w:rsidRDefault="00A5471A" w:rsidP="00A5471A">
            <w:pPr>
              <w:spacing w:after="0" w:line="240" w:lineRule="auto"/>
              <w:jc w:val="center"/>
              <w:rPr>
                <w:ins w:id="3438" w:author="韬 黄" w:date="2018-11-05T16:32:00Z"/>
                <w:rFonts w:eastAsia="Times New Roman" w:cs="Times New Roman"/>
                <w:color w:val="000000"/>
                <w:sz w:val="22"/>
                <w:rPrChange w:id="3439" w:author="韬 黄" w:date="2018-11-05T16:32:00Z">
                  <w:rPr>
                    <w:ins w:id="3440" w:author="韬 黄" w:date="2018-11-05T16:32:00Z"/>
                    <w:rFonts w:eastAsia="Times New Roman" w:cs="Times New Roman"/>
                    <w:color w:val="000000"/>
                    <w:sz w:val="22"/>
                  </w:rPr>
                </w:rPrChange>
              </w:rPr>
              <w:pPrChange w:id="3441" w:author="韬 黄" w:date="2018-11-05T16:32:00Z">
                <w:pPr>
                  <w:spacing w:after="0" w:line="240" w:lineRule="auto"/>
                  <w:jc w:val="center"/>
                </w:pPr>
              </w:pPrChange>
            </w:pPr>
            <w:ins w:id="3442" w:author="韬 黄" w:date="2018-11-05T16:32:00Z">
              <w:r w:rsidRPr="00A5471A">
                <w:rPr>
                  <w:rFonts w:eastAsia="Times New Roman" w:cs="Times New Roman"/>
                  <w:color w:val="000000"/>
                  <w:sz w:val="22"/>
                  <w:rPrChange w:id="3443" w:author="韬 黄" w:date="2018-11-05T16:32:00Z">
                    <w:rPr>
                      <w:rFonts w:eastAsia="Times New Roman" w:cs="Times New Roman"/>
                      <w:color w:val="000000"/>
                      <w:sz w:val="22"/>
                    </w:rPr>
                  </w:rPrChange>
                </w:rPr>
                <w:t>40.31%</w:t>
              </w:r>
            </w:ins>
          </w:p>
        </w:tc>
        <w:tc>
          <w:tcPr>
            <w:tcW w:w="828" w:type="dxa"/>
            <w:tcBorders>
              <w:top w:val="nil"/>
              <w:left w:val="nil"/>
              <w:bottom w:val="nil"/>
              <w:right w:val="nil"/>
            </w:tcBorders>
            <w:shd w:val="clear" w:color="auto" w:fill="auto"/>
            <w:noWrap/>
            <w:vAlign w:val="center"/>
            <w:hideMark/>
            <w:tcPrChange w:id="3444" w:author="韬 黄" w:date="2018-11-05T16:33:00Z">
              <w:tcPr>
                <w:tcW w:w="828" w:type="dxa"/>
                <w:gridSpan w:val="2"/>
                <w:tcBorders>
                  <w:top w:val="nil"/>
                  <w:left w:val="nil"/>
                  <w:bottom w:val="nil"/>
                  <w:right w:val="nil"/>
                </w:tcBorders>
                <w:shd w:val="clear" w:color="auto" w:fill="auto"/>
                <w:noWrap/>
                <w:vAlign w:val="center"/>
                <w:hideMark/>
              </w:tcPr>
            </w:tcPrChange>
          </w:tcPr>
          <w:p w14:paraId="33185B77" w14:textId="77777777" w:rsidR="00A5471A" w:rsidRPr="00A5471A" w:rsidRDefault="00A5471A" w:rsidP="00A5471A">
            <w:pPr>
              <w:spacing w:after="0" w:line="240" w:lineRule="auto"/>
              <w:jc w:val="center"/>
              <w:rPr>
                <w:ins w:id="3445" w:author="韬 黄" w:date="2018-11-05T16:32:00Z"/>
                <w:rFonts w:eastAsia="Times New Roman" w:cs="Times New Roman"/>
                <w:color w:val="000000"/>
                <w:sz w:val="22"/>
                <w:rPrChange w:id="3446" w:author="韬 黄" w:date="2018-11-05T16:32:00Z">
                  <w:rPr>
                    <w:ins w:id="3447" w:author="韬 黄" w:date="2018-11-05T16:32:00Z"/>
                    <w:rFonts w:eastAsia="Times New Roman" w:cs="Times New Roman"/>
                    <w:color w:val="000000"/>
                    <w:sz w:val="22"/>
                  </w:rPr>
                </w:rPrChange>
              </w:rPr>
              <w:pPrChange w:id="3448" w:author="韬 黄" w:date="2018-11-05T16:32:00Z">
                <w:pPr>
                  <w:spacing w:after="0" w:line="240" w:lineRule="auto"/>
                  <w:jc w:val="center"/>
                </w:pPr>
              </w:pPrChange>
            </w:pPr>
            <w:ins w:id="3449" w:author="韬 黄" w:date="2018-11-05T16:32:00Z">
              <w:r w:rsidRPr="00A5471A">
                <w:rPr>
                  <w:rFonts w:eastAsia="Times New Roman" w:cs="Times New Roman"/>
                  <w:color w:val="000000"/>
                  <w:sz w:val="22"/>
                  <w:rPrChange w:id="3450" w:author="韬 黄" w:date="2018-11-05T16:32:00Z">
                    <w:rPr>
                      <w:rFonts w:eastAsia="Times New Roman" w:cs="Times New Roman"/>
                      <w:color w:val="000000"/>
                      <w:sz w:val="22"/>
                    </w:rPr>
                  </w:rPrChange>
                </w:rPr>
                <w:t>0.688</w:t>
              </w:r>
            </w:ins>
          </w:p>
        </w:tc>
        <w:tc>
          <w:tcPr>
            <w:tcW w:w="1390" w:type="dxa"/>
            <w:tcBorders>
              <w:top w:val="nil"/>
              <w:left w:val="nil"/>
              <w:bottom w:val="nil"/>
              <w:right w:val="nil"/>
            </w:tcBorders>
            <w:shd w:val="clear" w:color="auto" w:fill="auto"/>
            <w:noWrap/>
            <w:vAlign w:val="center"/>
            <w:hideMark/>
            <w:tcPrChange w:id="3451" w:author="韬 黄" w:date="2018-11-05T16:33:00Z">
              <w:tcPr>
                <w:tcW w:w="1390" w:type="dxa"/>
                <w:tcBorders>
                  <w:top w:val="nil"/>
                  <w:left w:val="nil"/>
                  <w:bottom w:val="nil"/>
                  <w:right w:val="nil"/>
                </w:tcBorders>
                <w:shd w:val="clear" w:color="auto" w:fill="auto"/>
                <w:noWrap/>
                <w:vAlign w:val="center"/>
                <w:hideMark/>
              </w:tcPr>
            </w:tcPrChange>
          </w:tcPr>
          <w:p w14:paraId="4879A292" w14:textId="190CE44A" w:rsidR="00A5471A" w:rsidRPr="00A5471A" w:rsidRDefault="00A5471A" w:rsidP="00A5471A">
            <w:pPr>
              <w:spacing w:after="0" w:line="240" w:lineRule="auto"/>
              <w:jc w:val="center"/>
              <w:rPr>
                <w:ins w:id="3452" w:author="韬 黄" w:date="2018-11-05T16:32:00Z"/>
                <w:rFonts w:eastAsia="Times New Roman" w:cs="Times New Roman"/>
                <w:color w:val="000000"/>
                <w:sz w:val="22"/>
                <w:rPrChange w:id="3453" w:author="韬 黄" w:date="2018-11-05T16:32:00Z">
                  <w:rPr>
                    <w:ins w:id="3454" w:author="韬 黄" w:date="2018-11-05T16:32:00Z"/>
                    <w:rFonts w:eastAsia="Times New Roman" w:cs="Times New Roman"/>
                    <w:color w:val="000000"/>
                    <w:sz w:val="22"/>
                  </w:rPr>
                </w:rPrChange>
              </w:rPr>
              <w:pPrChange w:id="3455" w:author="韬 黄" w:date="2018-11-05T16:32:00Z">
                <w:pPr>
                  <w:spacing w:after="0" w:line="240" w:lineRule="auto"/>
                  <w:jc w:val="center"/>
                </w:pPr>
              </w:pPrChange>
            </w:pPr>
            <w:ins w:id="3456" w:author="韬 黄" w:date="2018-11-05T16:32:00Z">
              <w:r w:rsidRPr="00A5471A">
                <w:rPr>
                  <w:rFonts w:eastAsia="Times New Roman" w:cs="Times New Roman"/>
                  <w:color w:val="000000"/>
                  <w:sz w:val="22"/>
                  <w:rPrChange w:id="3457" w:author="韬 黄" w:date="2018-11-05T16:32:00Z">
                    <w:rPr>
                      <w:rFonts w:eastAsia="Times New Roman" w:cs="Times New Roman"/>
                      <w:color w:val="000000"/>
                      <w:sz w:val="22"/>
                    </w:rPr>
                  </w:rPrChange>
                </w:rPr>
                <w:t>0.995</w:t>
              </w:r>
            </w:ins>
            <w:ins w:id="3458" w:author="韬 黄" w:date="2018-11-05T16:33:00Z">
              <w:r>
                <w:rPr>
                  <w:rFonts w:eastAsia="Times New Roman" w:cs="Times New Roman"/>
                  <w:color w:val="000000"/>
                  <w:sz w:val="22"/>
                </w:rPr>
                <w:t>0</w:t>
              </w:r>
            </w:ins>
          </w:p>
        </w:tc>
        <w:tc>
          <w:tcPr>
            <w:tcW w:w="1387" w:type="dxa"/>
            <w:tcBorders>
              <w:top w:val="nil"/>
              <w:left w:val="nil"/>
              <w:bottom w:val="nil"/>
              <w:right w:val="nil"/>
            </w:tcBorders>
            <w:shd w:val="clear" w:color="auto" w:fill="auto"/>
            <w:noWrap/>
            <w:vAlign w:val="center"/>
            <w:hideMark/>
            <w:tcPrChange w:id="3459" w:author="韬 黄" w:date="2018-11-05T16:33:00Z">
              <w:tcPr>
                <w:tcW w:w="1387" w:type="dxa"/>
                <w:tcBorders>
                  <w:top w:val="nil"/>
                  <w:left w:val="nil"/>
                  <w:bottom w:val="nil"/>
                  <w:right w:val="nil"/>
                </w:tcBorders>
                <w:shd w:val="clear" w:color="auto" w:fill="auto"/>
                <w:noWrap/>
                <w:vAlign w:val="center"/>
                <w:hideMark/>
              </w:tcPr>
            </w:tcPrChange>
          </w:tcPr>
          <w:p w14:paraId="7D5E99AC" w14:textId="17ED71AB" w:rsidR="00A5471A" w:rsidRPr="00A5471A" w:rsidRDefault="00A5471A" w:rsidP="00A5471A">
            <w:pPr>
              <w:spacing w:after="0" w:line="240" w:lineRule="auto"/>
              <w:jc w:val="center"/>
              <w:rPr>
                <w:ins w:id="3460" w:author="韬 黄" w:date="2018-11-05T16:32:00Z"/>
                <w:rFonts w:eastAsia="Times New Roman" w:cs="Times New Roman"/>
                <w:color w:val="000000"/>
                <w:sz w:val="22"/>
                <w:rPrChange w:id="3461" w:author="韬 黄" w:date="2018-11-05T16:32:00Z">
                  <w:rPr>
                    <w:ins w:id="3462" w:author="韬 黄" w:date="2018-11-05T16:32:00Z"/>
                    <w:rFonts w:eastAsia="Times New Roman" w:cs="Times New Roman"/>
                    <w:color w:val="000000"/>
                    <w:sz w:val="22"/>
                  </w:rPr>
                </w:rPrChange>
              </w:rPr>
              <w:pPrChange w:id="3463" w:author="韬 黄" w:date="2018-11-05T16:32:00Z">
                <w:pPr>
                  <w:spacing w:after="0" w:line="240" w:lineRule="auto"/>
                  <w:jc w:val="center"/>
                </w:pPr>
              </w:pPrChange>
            </w:pPr>
            <w:ins w:id="3464" w:author="韬 黄" w:date="2018-11-05T16:32:00Z">
              <w:r w:rsidRPr="00A5471A">
                <w:rPr>
                  <w:rFonts w:eastAsia="Times New Roman" w:cs="Times New Roman"/>
                  <w:color w:val="000000"/>
                  <w:sz w:val="22"/>
                  <w:rPrChange w:id="3465" w:author="韬 黄" w:date="2018-11-05T16:32:00Z">
                    <w:rPr>
                      <w:rFonts w:eastAsia="Times New Roman" w:cs="Times New Roman"/>
                      <w:color w:val="000000"/>
                      <w:sz w:val="22"/>
                    </w:rPr>
                  </w:rPrChange>
                </w:rPr>
                <w:t>0.154</w:t>
              </w:r>
            </w:ins>
            <w:ins w:id="3466" w:author="韬 黄" w:date="2018-11-05T16:34:00Z">
              <w:r w:rsidR="004E3369">
                <w:rPr>
                  <w:rFonts w:eastAsia="Times New Roman" w:cs="Times New Roman"/>
                  <w:color w:val="000000"/>
                  <w:sz w:val="22"/>
                </w:rPr>
                <w:t>0</w:t>
              </w:r>
            </w:ins>
          </w:p>
        </w:tc>
      </w:tr>
      <w:tr w:rsidR="00A5471A" w:rsidRPr="00A5471A" w14:paraId="22C0314D" w14:textId="77777777" w:rsidTr="00A5471A">
        <w:tblPrEx>
          <w:tblPrExChange w:id="3467" w:author="韬 黄" w:date="2018-11-05T16:33:00Z">
            <w:tblPrEx>
              <w:tblW w:w="10206" w:type="dxa"/>
            </w:tblPrEx>
          </w:tblPrExChange>
        </w:tblPrEx>
        <w:trPr>
          <w:trHeight w:val="20"/>
          <w:jc w:val="center"/>
          <w:ins w:id="3468" w:author="韬 黄" w:date="2018-11-05T16:32:00Z"/>
          <w:trPrChange w:id="346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470" w:author="韬 黄" w:date="2018-11-05T16:33:00Z">
              <w:tcPr>
                <w:tcW w:w="4903" w:type="dxa"/>
                <w:tcBorders>
                  <w:top w:val="nil"/>
                  <w:left w:val="nil"/>
                  <w:bottom w:val="nil"/>
                  <w:right w:val="nil"/>
                </w:tcBorders>
                <w:shd w:val="clear" w:color="auto" w:fill="auto"/>
                <w:noWrap/>
                <w:vAlign w:val="center"/>
                <w:hideMark/>
              </w:tcPr>
            </w:tcPrChange>
          </w:tcPr>
          <w:p w14:paraId="237B07B0" w14:textId="77777777" w:rsidR="00A5471A" w:rsidRPr="00A5471A" w:rsidRDefault="00A5471A" w:rsidP="00A5471A">
            <w:pPr>
              <w:spacing w:after="0" w:line="240" w:lineRule="auto"/>
              <w:rPr>
                <w:ins w:id="3471" w:author="韬 黄" w:date="2018-11-05T16:32:00Z"/>
                <w:rFonts w:eastAsia="Times New Roman" w:cs="Times New Roman"/>
                <w:color w:val="000000"/>
                <w:sz w:val="22"/>
                <w:rPrChange w:id="3472" w:author="韬 黄" w:date="2018-11-05T16:32:00Z">
                  <w:rPr>
                    <w:ins w:id="3473" w:author="韬 黄" w:date="2018-11-05T16:32:00Z"/>
                    <w:rFonts w:eastAsia="Times New Roman" w:cs="Times New Roman"/>
                    <w:color w:val="000000"/>
                    <w:sz w:val="22"/>
                  </w:rPr>
                </w:rPrChange>
              </w:rPr>
              <w:pPrChange w:id="3474" w:author="韬 黄" w:date="2018-11-05T16:32:00Z">
                <w:pPr>
                  <w:spacing w:after="0" w:line="240" w:lineRule="auto"/>
                </w:pPr>
              </w:pPrChange>
            </w:pPr>
            <w:ins w:id="3475" w:author="韬 黄" w:date="2018-11-05T16:32:00Z">
              <w:r w:rsidRPr="00A5471A">
                <w:rPr>
                  <w:rFonts w:eastAsia="Times New Roman" w:cs="Times New Roman"/>
                  <w:color w:val="000000"/>
                  <w:sz w:val="22"/>
                  <w:rPrChange w:id="3476"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477" w:author="韬 黄" w:date="2018-11-05T16:33:00Z">
              <w:tcPr>
                <w:tcW w:w="767" w:type="dxa"/>
                <w:tcBorders>
                  <w:top w:val="nil"/>
                  <w:left w:val="nil"/>
                  <w:bottom w:val="nil"/>
                  <w:right w:val="nil"/>
                </w:tcBorders>
                <w:shd w:val="clear" w:color="auto" w:fill="auto"/>
                <w:noWrap/>
                <w:vAlign w:val="center"/>
                <w:hideMark/>
              </w:tcPr>
            </w:tcPrChange>
          </w:tcPr>
          <w:p w14:paraId="41E2B8B7" w14:textId="77777777" w:rsidR="00A5471A" w:rsidRPr="00A5471A" w:rsidRDefault="00A5471A" w:rsidP="00A5471A">
            <w:pPr>
              <w:spacing w:after="0" w:line="240" w:lineRule="auto"/>
              <w:jc w:val="center"/>
              <w:rPr>
                <w:ins w:id="3478" w:author="韬 黄" w:date="2018-11-05T16:32:00Z"/>
                <w:rFonts w:eastAsia="Times New Roman" w:cs="Times New Roman"/>
                <w:color w:val="000000"/>
                <w:sz w:val="22"/>
                <w:rPrChange w:id="3479" w:author="韬 黄" w:date="2018-11-05T16:32:00Z">
                  <w:rPr>
                    <w:ins w:id="3480" w:author="韬 黄" w:date="2018-11-05T16:32:00Z"/>
                    <w:rFonts w:eastAsia="Times New Roman" w:cs="Times New Roman"/>
                    <w:color w:val="000000"/>
                    <w:sz w:val="22"/>
                  </w:rPr>
                </w:rPrChange>
              </w:rPr>
              <w:pPrChange w:id="3481" w:author="韬 黄" w:date="2018-11-05T16:32:00Z">
                <w:pPr>
                  <w:spacing w:after="0" w:line="240" w:lineRule="auto"/>
                  <w:jc w:val="center"/>
                </w:pPr>
              </w:pPrChange>
            </w:pPr>
            <w:ins w:id="3482" w:author="韬 黄" w:date="2018-11-05T16:32:00Z">
              <w:r w:rsidRPr="00A5471A">
                <w:rPr>
                  <w:rFonts w:eastAsia="Times New Roman" w:cs="Times New Roman"/>
                  <w:color w:val="000000"/>
                  <w:sz w:val="22"/>
                  <w:rPrChange w:id="3483" w:author="韬 黄" w:date="2018-11-05T16:32:00Z">
                    <w:rPr>
                      <w:rFonts w:eastAsia="Times New Roman" w:cs="Times New Roman"/>
                      <w:color w:val="000000"/>
                      <w:sz w:val="22"/>
                    </w:rPr>
                  </w:rPrChange>
                </w:rPr>
                <w:t>15.94</w:t>
              </w:r>
            </w:ins>
          </w:p>
        </w:tc>
        <w:tc>
          <w:tcPr>
            <w:tcW w:w="931" w:type="dxa"/>
            <w:tcBorders>
              <w:top w:val="nil"/>
              <w:left w:val="nil"/>
              <w:bottom w:val="nil"/>
              <w:right w:val="nil"/>
            </w:tcBorders>
            <w:shd w:val="clear" w:color="auto" w:fill="auto"/>
            <w:noWrap/>
            <w:vAlign w:val="center"/>
            <w:hideMark/>
            <w:tcPrChange w:id="3484" w:author="韬 黄" w:date="2018-11-05T16:33:00Z">
              <w:tcPr>
                <w:tcW w:w="931" w:type="dxa"/>
                <w:tcBorders>
                  <w:top w:val="nil"/>
                  <w:left w:val="nil"/>
                  <w:bottom w:val="nil"/>
                  <w:right w:val="nil"/>
                </w:tcBorders>
                <w:shd w:val="clear" w:color="auto" w:fill="auto"/>
                <w:noWrap/>
                <w:vAlign w:val="center"/>
                <w:hideMark/>
              </w:tcPr>
            </w:tcPrChange>
          </w:tcPr>
          <w:p w14:paraId="31D50CCA" w14:textId="77777777" w:rsidR="00A5471A" w:rsidRPr="00A5471A" w:rsidRDefault="00A5471A" w:rsidP="00A5471A">
            <w:pPr>
              <w:spacing w:after="0" w:line="240" w:lineRule="auto"/>
              <w:jc w:val="center"/>
              <w:rPr>
                <w:ins w:id="3485" w:author="韬 黄" w:date="2018-11-05T16:32:00Z"/>
                <w:rFonts w:eastAsia="Times New Roman" w:cs="Times New Roman"/>
                <w:color w:val="000000"/>
                <w:sz w:val="22"/>
                <w:rPrChange w:id="3486" w:author="韬 黄" w:date="2018-11-05T16:32:00Z">
                  <w:rPr>
                    <w:ins w:id="3487" w:author="韬 黄" w:date="2018-11-05T16:32:00Z"/>
                    <w:rFonts w:eastAsia="Times New Roman" w:cs="Times New Roman"/>
                    <w:color w:val="000000"/>
                    <w:sz w:val="22"/>
                  </w:rPr>
                </w:rPrChange>
              </w:rPr>
              <w:pPrChange w:id="3488" w:author="韬 黄" w:date="2018-11-05T16:32:00Z">
                <w:pPr>
                  <w:spacing w:after="0" w:line="240" w:lineRule="auto"/>
                  <w:jc w:val="center"/>
                </w:pPr>
              </w:pPrChange>
            </w:pPr>
            <w:ins w:id="3489" w:author="韬 黄" w:date="2018-11-05T16:32:00Z">
              <w:r w:rsidRPr="00A5471A">
                <w:rPr>
                  <w:rFonts w:eastAsia="Times New Roman" w:cs="Times New Roman"/>
                  <w:color w:val="000000"/>
                  <w:sz w:val="22"/>
                  <w:rPrChange w:id="3490" w:author="韬 黄" w:date="2018-11-05T16:32:00Z">
                    <w:rPr>
                      <w:rFonts w:eastAsia="Times New Roman" w:cs="Times New Roman"/>
                      <w:color w:val="000000"/>
                      <w:sz w:val="22"/>
                    </w:rPr>
                  </w:rPrChange>
                </w:rPr>
                <w:t>40.25%</w:t>
              </w:r>
            </w:ins>
          </w:p>
        </w:tc>
        <w:tc>
          <w:tcPr>
            <w:tcW w:w="828" w:type="dxa"/>
            <w:tcBorders>
              <w:top w:val="nil"/>
              <w:left w:val="nil"/>
              <w:bottom w:val="nil"/>
              <w:right w:val="nil"/>
            </w:tcBorders>
            <w:shd w:val="clear" w:color="auto" w:fill="auto"/>
            <w:noWrap/>
            <w:vAlign w:val="center"/>
            <w:hideMark/>
            <w:tcPrChange w:id="3491" w:author="韬 黄" w:date="2018-11-05T16:33:00Z">
              <w:tcPr>
                <w:tcW w:w="828" w:type="dxa"/>
                <w:gridSpan w:val="2"/>
                <w:tcBorders>
                  <w:top w:val="nil"/>
                  <w:left w:val="nil"/>
                  <w:bottom w:val="nil"/>
                  <w:right w:val="nil"/>
                </w:tcBorders>
                <w:shd w:val="clear" w:color="auto" w:fill="auto"/>
                <w:noWrap/>
                <w:vAlign w:val="center"/>
                <w:hideMark/>
              </w:tcPr>
            </w:tcPrChange>
          </w:tcPr>
          <w:p w14:paraId="55585FB9" w14:textId="77777777" w:rsidR="00A5471A" w:rsidRPr="00A5471A" w:rsidRDefault="00A5471A" w:rsidP="00A5471A">
            <w:pPr>
              <w:spacing w:after="0" w:line="240" w:lineRule="auto"/>
              <w:jc w:val="center"/>
              <w:rPr>
                <w:ins w:id="3492" w:author="韬 黄" w:date="2018-11-05T16:32:00Z"/>
                <w:rFonts w:eastAsia="Times New Roman" w:cs="Times New Roman"/>
                <w:color w:val="000000"/>
                <w:sz w:val="22"/>
                <w:rPrChange w:id="3493" w:author="韬 黄" w:date="2018-11-05T16:32:00Z">
                  <w:rPr>
                    <w:ins w:id="3494" w:author="韬 黄" w:date="2018-11-05T16:32:00Z"/>
                    <w:rFonts w:eastAsia="Times New Roman" w:cs="Times New Roman"/>
                    <w:color w:val="000000"/>
                    <w:sz w:val="22"/>
                  </w:rPr>
                </w:rPrChange>
              </w:rPr>
              <w:pPrChange w:id="3495" w:author="韬 黄" w:date="2018-11-05T16:32:00Z">
                <w:pPr>
                  <w:spacing w:after="0" w:line="240" w:lineRule="auto"/>
                  <w:jc w:val="center"/>
                </w:pPr>
              </w:pPrChange>
            </w:pPr>
            <w:ins w:id="3496" w:author="韬 黄" w:date="2018-11-05T16:32:00Z">
              <w:r w:rsidRPr="00A5471A">
                <w:rPr>
                  <w:rFonts w:eastAsia="Times New Roman" w:cs="Times New Roman"/>
                  <w:color w:val="000000"/>
                  <w:sz w:val="22"/>
                  <w:rPrChange w:id="3497" w:author="韬 黄" w:date="2018-11-05T16:32:00Z">
                    <w:rPr>
                      <w:rFonts w:eastAsia="Times New Roman" w:cs="Times New Roman"/>
                      <w:color w:val="000000"/>
                      <w:sz w:val="22"/>
                    </w:rPr>
                  </w:rPrChange>
                </w:rPr>
                <w:t>0.684</w:t>
              </w:r>
            </w:ins>
          </w:p>
        </w:tc>
        <w:tc>
          <w:tcPr>
            <w:tcW w:w="1390" w:type="dxa"/>
            <w:tcBorders>
              <w:top w:val="nil"/>
              <w:left w:val="nil"/>
              <w:bottom w:val="nil"/>
              <w:right w:val="nil"/>
            </w:tcBorders>
            <w:shd w:val="clear" w:color="auto" w:fill="auto"/>
            <w:noWrap/>
            <w:vAlign w:val="center"/>
            <w:hideMark/>
            <w:tcPrChange w:id="3498" w:author="韬 黄" w:date="2018-11-05T16:33:00Z">
              <w:tcPr>
                <w:tcW w:w="1390" w:type="dxa"/>
                <w:tcBorders>
                  <w:top w:val="nil"/>
                  <w:left w:val="nil"/>
                  <w:bottom w:val="nil"/>
                  <w:right w:val="nil"/>
                </w:tcBorders>
                <w:shd w:val="clear" w:color="auto" w:fill="auto"/>
                <w:noWrap/>
                <w:vAlign w:val="center"/>
                <w:hideMark/>
              </w:tcPr>
            </w:tcPrChange>
          </w:tcPr>
          <w:p w14:paraId="3A5D1AD8" w14:textId="77777777" w:rsidR="00A5471A" w:rsidRPr="00A5471A" w:rsidRDefault="00A5471A" w:rsidP="00A5471A">
            <w:pPr>
              <w:spacing w:after="0" w:line="240" w:lineRule="auto"/>
              <w:jc w:val="center"/>
              <w:rPr>
                <w:ins w:id="3499" w:author="韬 黄" w:date="2018-11-05T16:32:00Z"/>
                <w:rFonts w:eastAsia="Times New Roman" w:cs="Times New Roman"/>
                <w:color w:val="000000"/>
                <w:sz w:val="22"/>
                <w:rPrChange w:id="3500" w:author="韬 黄" w:date="2018-11-05T16:32:00Z">
                  <w:rPr>
                    <w:ins w:id="3501" w:author="韬 黄" w:date="2018-11-05T16:32:00Z"/>
                    <w:rFonts w:eastAsia="Times New Roman" w:cs="Times New Roman"/>
                    <w:color w:val="000000"/>
                    <w:sz w:val="22"/>
                  </w:rPr>
                </w:rPrChange>
              </w:rPr>
              <w:pPrChange w:id="3502" w:author="韬 黄" w:date="2018-11-05T16:32:00Z">
                <w:pPr>
                  <w:spacing w:after="0" w:line="240" w:lineRule="auto"/>
                  <w:jc w:val="center"/>
                </w:pPr>
              </w:pPrChange>
            </w:pPr>
            <w:ins w:id="3503" w:author="韬 黄" w:date="2018-11-05T16:32:00Z">
              <w:r w:rsidRPr="00A5471A">
                <w:rPr>
                  <w:rFonts w:eastAsia="Times New Roman" w:cs="Times New Roman"/>
                  <w:color w:val="000000"/>
                  <w:sz w:val="22"/>
                  <w:rPrChange w:id="3504" w:author="韬 黄" w:date="2018-11-05T16:32:00Z">
                    <w:rPr>
                      <w:rFonts w:eastAsia="Times New Roman" w:cs="Times New Roman"/>
                      <w:color w:val="000000"/>
                      <w:sz w:val="22"/>
                    </w:rPr>
                  </w:rPrChange>
                </w:rPr>
                <w:t>0.9948</w:t>
              </w:r>
            </w:ins>
          </w:p>
        </w:tc>
        <w:tc>
          <w:tcPr>
            <w:tcW w:w="1387" w:type="dxa"/>
            <w:tcBorders>
              <w:top w:val="nil"/>
              <w:left w:val="nil"/>
              <w:bottom w:val="nil"/>
              <w:right w:val="nil"/>
            </w:tcBorders>
            <w:shd w:val="clear" w:color="auto" w:fill="auto"/>
            <w:noWrap/>
            <w:vAlign w:val="center"/>
            <w:hideMark/>
            <w:tcPrChange w:id="3505" w:author="韬 黄" w:date="2018-11-05T16:33:00Z">
              <w:tcPr>
                <w:tcW w:w="1387" w:type="dxa"/>
                <w:tcBorders>
                  <w:top w:val="nil"/>
                  <w:left w:val="nil"/>
                  <w:bottom w:val="nil"/>
                  <w:right w:val="nil"/>
                </w:tcBorders>
                <w:shd w:val="clear" w:color="auto" w:fill="auto"/>
                <w:noWrap/>
                <w:vAlign w:val="center"/>
                <w:hideMark/>
              </w:tcPr>
            </w:tcPrChange>
          </w:tcPr>
          <w:p w14:paraId="20DB93C2" w14:textId="77777777" w:rsidR="00A5471A" w:rsidRPr="00A5471A" w:rsidRDefault="00A5471A" w:rsidP="00A5471A">
            <w:pPr>
              <w:spacing w:after="0" w:line="240" w:lineRule="auto"/>
              <w:jc w:val="center"/>
              <w:rPr>
                <w:ins w:id="3506" w:author="韬 黄" w:date="2018-11-05T16:32:00Z"/>
                <w:rFonts w:eastAsia="Times New Roman" w:cs="Times New Roman"/>
                <w:color w:val="000000"/>
                <w:sz w:val="22"/>
                <w:rPrChange w:id="3507" w:author="韬 黄" w:date="2018-11-05T16:32:00Z">
                  <w:rPr>
                    <w:ins w:id="3508" w:author="韬 黄" w:date="2018-11-05T16:32:00Z"/>
                    <w:rFonts w:eastAsia="Times New Roman" w:cs="Times New Roman"/>
                    <w:color w:val="000000"/>
                    <w:sz w:val="22"/>
                  </w:rPr>
                </w:rPrChange>
              </w:rPr>
              <w:pPrChange w:id="3509" w:author="韬 黄" w:date="2018-11-05T16:32:00Z">
                <w:pPr>
                  <w:spacing w:after="0" w:line="240" w:lineRule="auto"/>
                  <w:jc w:val="center"/>
                </w:pPr>
              </w:pPrChange>
            </w:pPr>
            <w:ins w:id="3510" w:author="韬 黄" w:date="2018-11-05T16:32:00Z">
              <w:r w:rsidRPr="00A5471A">
                <w:rPr>
                  <w:rFonts w:eastAsia="Times New Roman" w:cs="Times New Roman"/>
                  <w:color w:val="000000"/>
                  <w:sz w:val="22"/>
                  <w:rPrChange w:id="3511" w:author="韬 黄" w:date="2018-11-05T16:32:00Z">
                    <w:rPr>
                      <w:rFonts w:eastAsia="Times New Roman" w:cs="Times New Roman"/>
                      <w:color w:val="000000"/>
                      <w:sz w:val="22"/>
                    </w:rPr>
                  </w:rPrChange>
                </w:rPr>
                <w:t>0.1553</w:t>
              </w:r>
            </w:ins>
          </w:p>
        </w:tc>
      </w:tr>
      <w:tr w:rsidR="00A5471A" w:rsidRPr="00A5471A" w14:paraId="112056F7" w14:textId="77777777" w:rsidTr="00A5471A">
        <w:tblPrEx>
          <w:tblPrExChange w:id="3512" w:author="韬 黄" w:date="2018-11-05T16:33:00Z">
            <w:tblPrEx>
              <w:tblW w:w="10206" w:type="dxa"/>
            </w:tblPrEx>
          </w:tblPrExChange>
        </w:tblPrEx>
        <w:trPr>
          <w:trHeight w:val="20"/>
          <w:jc w:val="center"/>
          <w:ins w:id="3513" w:author="韬 黄" w:date="2018-11-05T16:32:00Z"/>
          <w:trPrChange w:id="3514"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515" w:author="韬 黄" w:date="2018-11-05T16:33:00Z">
              <w:tcPr>
                <w:tcW w:w="4903" w:type="dxa"/>
                <w:tcBorders>
                  <w:top w:val="nil"/>
                  <w:left w:val="nil"/>
                  <w:bottom w:val="nil"/>
                  <w:right w:val="nil"/>
                </w:tcBorders>
                <w:shd w:val="clear" w:color="auto" w:fill="auto"/>
                <w:noWrap/>
                <w:vAlign w:val="center"/>
                <w:hideMark/>
              </w:tcPr>
            </w:tcPrChange>
          </w:tcPr>
          <w:p w14:paraId="423016D0" w14:textId="77777777" w:rsidR="00A5471A" w:rsidRPr="00A5471A" w:rsidRDefault="00A5471A" w:rsidP="00A5471A">
            <w:pPr>
              <w:spacing w:after="0" w:line="240" w:lineRule="auto"/>
              <w:rPr>
                <w:ins w:id="3516" w:author="韬 黄" w:date="2018-11-05T16:32:00Z"/>
                <w:rFonts w:eastAsia="Times New Roman" w:cs="Times New Roman"/>
                <w:color w:val="000000"/>
                <w:sz w:val="22"/>
                <w:rPrChange w:id="3517" w:author="韬 黄" w:date="2018-11-05T16:32:00Z">
                  <w:rPr>
                    <w:ins w:id="3518" w:author="韬 黄" w:date="2018-11-05T16:32:00Z"/>
                    <w:rFonts w:eastAsia="Times New Roman" w:cs="Times New Roman"/>
                    <w:color w:val="000000"/>
                    <w:sz w:val="22"/>
                  </w:rPr>
                </w:rPrChange>
              </w:rPr>
              <w:pPrChange w:id="3519" w:author="韬 黄" w:date="2018-11-05T16:32:00Z">
                <w:pPr>
                  <w:spacing w:after="0" w:line="240" w:lineRule="auto"/>
                </w:pPr>
              </w:pPrChange>
            </w:pPr>
            <w:ins w:id="3520" w:author="韬 黄" w:date="2018-11-05T16:32:00Z">
              <w:r w:rsidRPr="00A5471A">
                <w:rPr>
                  <w:rFonts w:eastAsia="Times New Roman" w:cs="Times New Roman"/>
                  <w:color w:val="000000"/>
                  <w:sz w:val="22"/>
                  <w:rPrChange w:id="3521"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522" w:author="韬 黄" w:date="2018-11-05T16:33:00Z">
              <w:tcPr>
                <w:tcW w:w="767" w:type="dxa"/>
                <w:tcBorders>
                  <w:top w:val="nil"/>
                  <w:left w:val="nil"/>
                  <w:bottom w:val="nil"/>
                  <w:right w:val="nil"/>
                </w:tcBorders>
                <w:shd w:val="clear" w:color="auto" w:fill="auto"/>
                <w:noWrap/>
                <w:vAlign w:val="center"/>
                <w:hideMark/>
              </w:tcPr>
            </w:tcPrChange>
          </w:tcPr>
          <w:p w14:paraId="49E7FA1C" w14:textId="77777777" w:rsidR="00A5471A" w:rsidRPr="00A5471A" w:rsidRDefault="00A5471A" w:rsidP="00A5471A">
            <w:pPr>
              <w:spacing w:after="0" w:line="240" w:lineRule="auto"/>
              <w:jc w:val="center"/>
              <w:rPr>
                <w:ins w:id="3523" w:author="韬 黄" w:date="2018-11-05T16:32:00Z"/>
                <w:rFonts w:eastAsia="Times New Roman" w:cs="Times New Roman"/>
                <w:b/>
                <w:bCs/>
                <w:color w:val="000000"/>
                <w:sz w:val="22"/>
                <w:rPrChange w:id="3524" w:author="韬 黄" w:date="2018-11-05T16:32:00Z">
                  <w:rPr>
                    <w:ins w:id="3525" w:author="韬 黄" w:date="2018-11-05T16:32:00Z"/>
                    <w:rFonts w:eastAsia="Times New Roman" w:cs="Times New Roman"/>
                    <w:b/>
                    <w:bCs/>
                    <w:color w:val="000000"/>
                    <w:sz w:val="22"/>
                  </w:rPr>
                </w:rPrChange>
              </w:rPr>
              <w:pPrChange w:id="3526" w:author="韬 黄" w:date="2018-11-05T16:32:00Z">
                <w:pPr>
                  <w:spacing w:after="0" w:line="240" w:lineRule="auto"/>
                  <w:jc w:val="center"/>
                </w:pPr>
              </w:pPrChange>
            </w:pPr>
            <w:ins w:id="3527" w:author="韬 黄" w:date="2018-11-05T16:32:00Z">
              <w:r w:rsidRPr="00A5471A">
                <w:rPr>
                  <w:rFonts w:eastAsia="Times New Roman" w:cs="Times New Roman"/>
                  <w:b/>
                  <w:bCs/>
                  <w:color w:val="000000"/>
                  <w:sz w:val="22"/>
                  <w:rPrChange w:id="3528" w:author="韬 黄" w:date="2018-11-05T16:32:00Z">
                    <w:rPr>
                      <w:rFonts w:eastAsia="Times New Roman" w:cs="Times New Roman"/>
                      <w:b/>
                      <w:bCs/>
                      <w:color w:val="000000"/>
                      <w:sz w:val="22"/>
                    </w:rPr>
                  </w:rPrChange>
                </w:rPr>
                <w:t>15.09</w:t>
              </w:r>
            </w:ins>
          </w:p>
        </w:tc>
        <w:tc>
          <w:tcPr>
            <w:tcW w:w="931" w:type="dxa"/>
            <w:tcBorders>
              <w:top w:val="nil"/>
              <w:left w:val="nil"/>
              <w:bottom w:val="nil"/>
              <w:right w:val="nil"/>
            </w:tcBorders>
            <w:shd w:val="clear" w:color="auto" w:fill="auto"/>
            <w:noWrap/>
            <w:vAlign w:val="center"/>
            <w:hideMark/>
            <w:tcPrChange w:id="3529" w:author="韬 黄" w:date="2018-11-05T16:33:00Z">
              <w:tcPr>
                <w:tcW w:w="931" w:type="dxa"/>
                <w:tcBorders>
                  <w:top w:val="nil"/>
                  <w:left w:val="nil"/>
                  <w:bottom w:val="nil"/>
                  <w:right w:val="nil"/>
                </w:tcBorders>
                <w:shd w:val="clear" w:color="auto" w:fill="auto"/>
                <w:noWrap/>
                <w:vAlign w:val="center"/>
                <w:hideMark/>
              </w:tcPr>
            </w:tcPrChange>
          </w:tcPr>
          <w:p w14:paraId="6372E820" w14:textId="77777777" w:rsidR="00A5471A" w:rsidRPr="00A5471A" w:rsidRDefault="00A5471A" w:rsidP="00A5471A">
            <w:pPr>
              <w:spacing w:after="0" w:line="240" w:lineRule="auto"/>
              <w:jc w:val="center"/>
              <w:rPr>
                <w:ins w:id="3530" w:author="韬 黄" w:date="2018-11-05T16:32:00Z"/>
                <w:rFonts w:eastAsia="Times New Roman" w:cs="Times New Roman"/>
                <w:color w:val="000000"/>
                <w:sz w:val="22"/>
                <w:rPrChange w:id="3531" w:author="韬 黄" w:date="2018-11-05T16:32:00Z">
                  <w:rPr>
                    <w:ins w:id="3532" w:author="韬 黄" w:date="2018-11-05T16:32:00Z"/>
                    <w:rFonts w:eastAsia="Times New Roman" w:cs="Times New Roman"/>
                    <w:color w:val="000000"/>
                    <w:sz w:val="22"/>
                  </w:rPr>
                </w:rPrChange>
              </w:rPr>
              <w:pPrChange w:id="3533" w:author="韬 黄" w:date="2018-11-05T16:32:00Z">
                <w:pPr>
                  <w:spacing w:after="0" w:line="240" w:lineRule="auto"/>
                  <w:jc w:val="center"/>
                </w:pPr>
              </w:pPrChange>
            </w:pPr>
            <w:ins w:id="3534" w:author="韬 黄" w:date="2018-11-05T16:32:00Z">
              <w:r w:rsidRPr="00A5471A">
                <w:rPr>
                  <w:rFonts w:eastAsia="Times New Roman" w:cs="Times New Roman"/>
                  <w:color w:val="000000"/>
                  <w:sz w:val="22"/>
                  <w:rPrChange w:id="3535" w:author="韬 黄" w:date="2018-11-05T16:32:00Z">
                    <w:rPr>
                      <w:rFonts w:eastAsia="Times New Roman" w:cs="Times New Roman"/>
                      <w:color w:val="000000"/>
                      <w:sz w:val="22"/>
                    </w:rPr>
                  </w:rPrChange>
                </w:rPr>
                <w:t>40.01%</w:t>
              </w:r>
            </w:ins>
          </w:p>
        </w:tc>
        <w:tc>
          <w:tcPr>
            <w:tcW w:w="828" w:type="dxa"/>
            <w:tcBorders>
              <w:top w:val="nil"/>
              <w:left w:val="nil"/>
              <w:bottom w:val="nil"/>
              <w:right w:val="nil"/>
            </w:tcBorders>
            <w:shd w:val="clear" w:color="auto" w:fill="auto"/>
            <w:noWrap/>
            <w:vAlign w:val="center"/>
            <w:hideMark/>
            <w:tcPrChange w:id="3536" w:author="韬 黄" w:date="2018-11-05T16:33:00Z">
              <w:tcPr>
                <w:tcW w:w="828" w:type="dxa"/>
                <w:gridSpan w:val="2"/>
                <w:tcBorders>
                  <w:top w:val="nil"/>
                  <w:left w:val="nil"/>
                  <w:bottom w:val="nil"/>
                  <w:right w:val="nil"/>
                </w:tcBorders>
                <w:shd w:val="clear" w:color="auto" w:fill="auto"/>
                <w:noWrap/>
                <w:vAlign w:val="center"/>
                <w:hideMark/>
              </w:tcPr>
            </w:tcPrChange>
          </w:tcPr>
          <w:p w14:paraId="4A3FF94D" w14:textId="77777777" w:rsidR="00A5471A" w:rsidRPr="00A5471A" w:rsidRDefault="00A5471A" w:rsidP="00A5471A">
            <w:pPr>
              <w:spacing w:after="0" w:line="240" w:lineRule="auto"/>
              <w:jc w:val="center"/>
              <w:rPr>
                <w:ins w:id="3537" w:author="韬 黄" w:date="2018-11-05T16:32:00Z"/>
                <w:rFonts w:eastAsia="Times New Roman" w:cs="Times New Roman"/>
                <w:color w:val="000000"/>
                <w:sz w:val="22"/>
                <w:rPrChange w:id="3538" w:author="韬 黄" w:date="2018-11-05T16:32:00Z">
                  <w:rPr>
                    <w:ins w:id="3539" w:author="韬 黄" w:date="2018-11-05T16:32:00Z"/>
                    <w:rFonts w:eastAsia="Times New Roman" w:cs="Times New Roman"/>
                    <w:color w:val="000000"/>
                    <w:sz w:val="22"/>
                  </w:rPr>
                </w:rPrChange>
              </w:rPr>
              <w:pPrChange w:id="3540" w:author="韬 黄" w:date="2018-11-05T16:32:00Z">
                <w:pPr>
                  <w:spacing w:after="0" w:line="240" w:lineRule="auto"/>
                  <w:jc w:val="center"/>
                </w:pPr>
              </w:pPrChange>
            </w:pPr>
            <w:ins w:id="3541" w:author="韬 黄" w:date="2018-11-05T16:32:00Z">
              <w:r w:rsidRPr="00A5471A">
                <w:rPr>
                  <w:rFonts w:eastAsia="Times New Roman" w:cs="Times New Roman"/>
                  <w:color w:val="000000"/>
                  <w:sz w:val="22"/>
                  <w:rPrChange w:id="3542" w:author="韬 黄" w:date="2018-11-05T16:32:00Z">
                    <w:rPr>
                      <w:rFonts w:eastAsia="Times New Roman" w:cs="Times New Roman"/>
                      <w:color w:val="000000"/>
                      <w:sz w:val="22"/>
                    </w:rPr>
                  </w:rPrChange>
                </w:rPr>
                <w:t>0.685</w:t>
              </w:r>
            </w:ins>
          </w:p>
        </w:tc>
        <w:tc>
          <w:tcPr>
            <w:tcW w:w="1390" w:type="dxa"/>
            <w:tcBorders>
              <w:top w:val="nil"/>
              <w:left w:val="nil"/>
              <w:bottom w:val="nil"/>
              <w:right w:val="nil"/>
            </w:tcBorders>
            <w:shd w:val="clear" w:color="auto" w:fill="auto"/>
            <w:noWrap/>
            <w:vAlign w:val="center"/>
            <w:hideMark/>
            <w:tcPrChange w:id="3543" w:author="韬 黄" w:date="2018-11-05T16:33:00Z">
              <w:tcPr>
                <w:tcW w:w="1390" w:type="dxa"/>
                <w:tcBorders>
                  <w:top w:val="nil"/>
                  <w:left w:val="nil"/>
                  <w:bottom w:val="nil"/>
                  <w:right w:val="nil"/>
                </w:tcBorders>
                <w:shd w:val="clear" w:color="auto" w:fill="auto"/>
                <w:noWrap/>
                <w:vAlign w:val="center"/>
                <w:hideMark/>
              </w:tcPr>
            </w:tcPrChange>
          </w:tcPr>
          <w:p w14:paraId="134BEB79" w14:textId="77777777" w:rsidR="00A5471A" w:rsidRPr="00A5471A" w:rsidRDefault="00A5471A" w:rsidP="00A5471A">
            <w:pPr>
              <w:spacing w:after="0" w:line="240" w:lineRule="auto"/>
              <w:jc w:val="center"/>
              <w:rPr>
                <w:ins w:id="3544" w:author="韬 黄" w:date="2018-11-05T16:32:00Z"/>
                <w:rFonts w:eastAsia="Times New Roman" w:cs="Times New Roman"/>
                <w:color w:val="000000"/>
                <w:sz w:val="22"/>
                <w:rPrChange w:id="3545" w:author="韬 黄" w:date="2018-11-05T16:32:00Z">
                  <w:rPr>
                    <w:ins w:id="3546" w:author="韬 黄" w:date="2018-11-05T16:32:00Z"/>
                    <w:rFonts w:eastAsia="Times New Roman" w:cs="Times New Roman"/>
                    <w:color w:val="000000"/>
                    <w:sz w:val="22"/>
                  </w:rPr>
                </w:rPrChange>
              </w:rPr>
              <w:pPrChange w:id="3547" w:author="韬 黄" w:date="2018-11-05T16:32:00Z">
                <w:pPr>
                  <w:spacing w:after="0" w:line="240" w:lineRule="auto"/>
                  <w:jc w:val="center"/>
                </w:pPr>
              </w:pPrChange>
            </w:pPr>
            <w:ins w:id="3548" w:author="韬 黄" w:date="2018-11-05T16:32:00Z">
              <w:r w:rsidRPr="00A5471A">
                <w:rPr>
                  <w:rFonts w:eastAsia="Times New Roman" w:cs="Times New Roman"/>
                  <w:color w:val="000000"/>
                  <w:sz w:val="22"/>
                  <w:rPrChange w:id="3549" w:author="韬 黄" w:date="2018-11-05T16:32:00Z">
                    <w:rPr>
                      <w:rFonts w:eastAsia="Times New Roman" w:cs="Times New Roman"/>
                      <w:color w:val="000000"/>
                      <w:sz w:val="22"/>
                    </w:rPr>
                  </w:rPrChange>
                </w:rPr>
                <w:t>0.9876</w:t>
              </w:r>
            </w:ins>
          </w:p>
        </w:tc>
        <w:tc>
          <w:tcPr>
            <w:tcW w:w="1387" w:type="dxa"/>
            <w:tcBorders>
              <w:top w:val="nil"/>
              <w:left w:val="nil"/>
              <w:bottom w:val="nil"/>
              <w:right w:val="nil"/>
            </w:tcBorders>
            <w:shd w:val="clear" w:color="auto" w:fill="auto"/>
            <w:noWrap/>
            <w:vAlign w:val="center"/>
            <w:hideMark/>
            <w:tcPrChange w:id="3550" w:author="韬 黄" w:date="2018-11-05T16:33:00Z">
              <w:tcPr>
                <w:tcW w:w="1387" w:type="dxa"/>
                <w:tcBorders>
                  <w:top w:val="nil"/>
                  <w:left w:val="nil"/>
                  <w:bottom w:val="nil"/>
                  <w:right w:val="nil"/>
                </w:tcBorders>
                <w:shd w:val="clear" w:color="auto" w:fill="auto"/>
                <w:noWrap/>
                <w:vAlign w:val="center"/>
                <w:hideMark/>
              </w:tcPr>
            </w:tcPrChange>
          </w:tcPr>
          <w:p w14:paraId="62953508" w14:textId="77777777" w:rsidR="00A5471A" w:rsidRPr="00A5471A" w:rsidRDefault="00A5471A" w:rsidP="00A5471A">
            <w:pPr>
              <w:spacing w:after="0" w:line="240" w:lineRule="auto"/>
              <w:jc w:val="center"/>
              <w:rPr>
                <w:ins w:id="3551" w:author="韬 黄" w:date="2018-11-05T16:32:00Z"/>
                <w:rFonts w:eastAsia="Times New Roman" w:cs="Times New Roman"/>
                <w:b/>
                <w:bCs/>
                <w:color w:val="000000"/>
                <w:sz w:val="22"/>
                <w:rPrChange w:id="3552" w:author="韬 黄" w:date="2018-11-05T16:32:00Z">
                  <w:rPr>
                    <w:ins w:id="3553" w:author="韬 黄" w:date="2018-11-05T16:32:00Z"/>
                    <w:rFonts w:eastAsia="Times New Roman" w:cs="Times New Roman"/>
                    <w:b/>
                    <w:bCs/>
                    <w:color w:val="000000"/>
                    <w:sz w:val="22"/>
                  </w:rPr>
                </w:rPrChange>
              </w:rPr>
              <w:pPrChange w:id="3554" w:author="韬 黄" w:date="2018-11-05T16:32:00Z">
                <w:pPr>
                  <w:spacing w:after="0" w:line="240" w:lineRule="auto"/>
                  <w:jc w:val="center"/>
                </w:pPr>
              </w:pPrChange>
            </w:pPr>
            <w:ins w:id="3555" w:author="韬 黄" w:date="2018-11-05T16:32:00Z">
              <w:r w:rsidRPr="00A5471A">
                <w:rPr>
                  <w:rFonts w:eastAsia="Times New Roman" w:cs="Times New Roman"/>
                  <w:b/>
                  <w:bCs/>
                  <w:color w:val="000000"/>
                  <w:sz w:val="22"/>
                  <w:rPrChange w:id="3556" w:author="韬 黄" w:date="2018-11-05T16:32:00Z">
                    <w:rPr>
                      <w:rFonts w:eastAsia="Times New Roman" w:cs="Times New Roman"/>
                      <w:b/>
                      <w:bCs/>
                      <w:color w:val="000000"/>
                      <w:sz w:val="22"/>
                    </w:rPr>
                  </w:rPrChange>
                </w:rPr>
                <w:t>0.1509</w:t>
              </w:r>
            </w:ins>
          </w:p>
        </w:tc>
      </w:tr>
      <w:tr w:rsidR="00A5471A" w:rsidRPr="00A5471A" w14:paraId="409C949E" w14:textId="77777777" w:rsidTr="00A5471A">
        <w:tblPrEx>
          <w:tblPrExChange w:id="3557" w:author="韬 黄" w:date="2018-11-05T16:33:00Z">
            <w:tblPrEx>
              <w:tblW w:w="10206" w:type="dxa"/>
            </w:tblPrEx>
          </w:tblPrExChange>
        </w:tblPrEx>
        <w:trPr>
          <w:trHeight w:val="20"/>
          <w:jc w:val="center"/>
          <w:ins w:id="3558" w:author="韬 黄" w:date="2018-11-05T16:32:00Z"/>
          <w:trPrChange w:id="355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560" w:author="韬 黄" w:date="2018-11-05T16:33:00Z">
              <w:tcPr>
                <w:tcW w:w="4903" w:type="dxa"/>
                <w:tcBorders>
                  <w:top w:val="nil"/>
                  <w:left w:val="nil"/>
                  <w:bottom w:val="nil"/>
                  <w:right w:val="nil"/>
                </w:tcBorders>
                <w:shd w:val="clear" w:color="auto" w:fill="auto"/>
                <w:noWrap/>
                <w:vAlign w:val="center"/>
                <w:hideMark/>
              </w:tcPr>
            </w:tcPrChange>
          </w:tcPr>
          <w:p w14:paraId="20B4FA27" w14:textId="77777777" w:rsidR="00A5471A" w:rsidRPr="00A5471A" w:rsidRDefault="00A5471A" w:rsidP="00A5471A">
            <w:pPr>
              <w:spacing w:after="0" w:line="240" w:lineRule="auto"/>
              <w:rPr>
                <w:ins w:id="3561" w:author="韬 黄" w:date="2018-11-05T16:32:00Z"/>
                <w:rFonts w:eastAsia="Times New Roman" w:cs="Times New Roman"/>
                <w:color w:val="000000"/>
                <w:sz w:val="22"/>
                <w:rPrChange w:id="3562" w:author="韬 黄" w:date="2018-11-05T16:32:00Z">
                  <w:rPr>
                    <w:ins w:id="3563" w:author="韬 黄" w:date="2018-11-05T16:32:00Z"/>
                    <w:rFonts w:eastAsia="Times New Roman" w:cs="Times New Roman"/>
                    <w:color w:val="000000"/>
                    <w:sz w:val="22"/>
                  </w:rPr>
                </w:rPrChange>
              </w:rPr>
              <w:pPrChange w:id="3564" w:author="韬 黄" w:date="2018-11-05T16:32:00Z">
                <w:pPr>
                  <w:spacing w:after="0" w:line="240" w:lineRule="auto"/>
                </w:pPr>
              </w:pPrChange>
            </w:pPr>
            <w:ins w:id="3565" w:author="韬 黄" w:date="2018-11-05T16:32:00Z">
              <w:r w:rsidRPr="00A5471A">
                <w:rPr>
                  <w:rFonts w:eastAsia="Times New Roman" w:cs="Times New Roman"/>
                  <w:color w:val="000000"/>
                  <w:sz w:val="22"/>
                  <w:rPrChange w:id="3566"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567" w:author="韬 黄" w:date="2018-11-05T16:33:00Z">
              <w:tcPr>
                <w:tcW w:w="767" w:type="dxa"/>
                <w:tcBorders>
                  <w:top w:val="nil"/>
                  <w:left w:val="nil"/>
                  <w:bottom w:val="nil"/>
                  <w:right w:val="nil"/>
                </w:tcBorders>
                <w:shd w:val="clear" w:color="auto" w:fill="auto"/>
                <w:noWrap/>
                <w:vAlign w:val="center"/>
                <w:hideMark/>
              </w:tcPr>
            </w:tcPrChange>
          </w:tcPr>
          <w:p w14:paraId="59ED7B64" w14:textId="77777777" w:rsidR="00A5471A" w:rsidRPr="00A5471A" w:rsidRDefault="00A5471A" w:rsidP="00A5471A">
            <w:pPr>
              <w:spacing w:after="0" w:line="240" w:lineRule="auto"/>
              <w:jc w:val="center"/>
              <w:rPr>
                <w:ins w:id="3568" w:author="韬 黄" w:date="2018-11-05T16:32:00Z"/>
                <w:rFonts w:eastAsia="Times New Roman" w:cs="Times New Roman"/>
                <w:color w:val="000000"/>
                <w:sz w:val="22"/>
                <w:rPrChange w:id="3569" w:author="韬 黄" w:date="2018-11-05T16:32:00Z">
                  <w:rPr>
                    <w:ins w:id="3570" w:author="韬 黄" w:date="2018-11-05T16:32:00Z"/>
                    <w:rFonts w:eastAsia="Times New Roman" w:cs="Times New Roman"/>
                    <w:color w:val="000000"/>
                    <w:sz w:val="22"/>
                  </w:rPr>
                </w:rPrChange>
              </w:rPr>
              <w:pPrChange w:id="3571" w:author="韬 黄" w:date="2018-11-05T16:32:00Z">
                <w:pPr>
                  <w:spacing w:after="0" w:line="240" w:lineRule="auto"/>
                  <w:jc w:val="center"/>
                </w:pPr>
              </w:pPrChange>
            </w:pPr>
            <w:ins w:id="3572" w:author="韬 黄" w:date="2018-11-05T16:32:00Z">
              <w:r w:rsidRPr="00A5471A">
                <w:rPr>
                  <w:rFonts w:eastAsia="Times New Roman" w:cs="Times New Roman"/>
                  <w:color w:val="000000"/>
                  <w:sz w:val="22"/>
                  <w:rPrChange w:id="3573" w:author="韬 黄" w:date="2018-11-05T16:32:00Z">
                    <w:rPr>
                      <w:rFonts w:eastAsia="Times New Roman" w:cs="Times New Roman"/>
                      <w:color w:val="000000"/>
                      <w:sz w:val="22"/>
                    </w:rPr>
                  </w:rPrChange>
                </w:rPr>
                <w:t>15.21</w:t>
              </w:r>
            </w:ins>
          </w:p>
        </w:tc>
        <w:tc>
          <w:tcPr>
            <w:tcW w:w="931" w:type="dxa"/>
            <w:tcBorders>
              <w:top w:val="nil"/>
              <w:left w:val="nil"/>
              <w:bottom w:val="nil"/>
              <w:right w:val="nil"/>
            </w:tcBorders>
            <w:shd w:val="clear" w:color="auto" w:fill="auto"/>
            <w:noWrap/>
            <w:vAlign w:val="center"/>
            <w:hideMark/>
            <w:tcPrChange w:id="3574" w:author="韬 黄" w:date="2018-11-05T16:33:00Z">
              <w:tcPr>
                <w:tcW w:w="931" w:type="dxa"/>
                <w:tcBorders>
                  <w:top w:val="nil"/>
                  <w:left w:val="nil"/>
                  <w:bottom w:val="nil"/>
                  <w:right w:val="nil"/>
                </w:tcBorders>
                <w:shd w:val="clear" w:color="auto" w:fill="auto"/>
                <w:noWrap/>
                <w:vAlign w:val="center"/>
                <w:hideMark/>
              </w:tcPr>
            </w:tcPrChange>
          </w:tcPr>
          <w:p w14:paraId="06A38146" w14:textId="77777777" w:rsidR="00A5471A" w:rsidRPr="00A5471A" w:rsidRDefault="00A5471A" w:rsidP="00A5471A">
            <w:pPr>
              <w:spacing w:after="0" w:line="240" w:lineRule="auto"/>
              <w:jc w:val="center"/>
              <w:rPr>
                <w:ins w:id="3575" w:author="韬 黄" w:date="2018-11-05T16:32:00Z"/>
                <w:rFonts w:eastAsia="Times New Roman" w:cs="Times New Roman"/>
                <w:b/>
                <w:bCs/>
                <w:color w:val="000000"/>
                <w:sz w:val="22"/>
                <w:rPrChange w:id="3576" w:author="韬 黄" w:date="2018-11-05T16:32:00Z">
                  <w:rPr>
                    <w:ins w:id="3577" w:author="韬 黄" w:date="2018-11-05T16:32:00Z"/>
                    <w:rFonts w:eastAsia="Times New Roman" w:cs="Times New Roman"/>
                    <w:b/>
                    <w:bCs/>
                    <w:color w:val="000000"/>
                    <w:sz w:val="22"/>
                  </w:rPr>
                </w:rPrChange>
              </w:rPr>
              <w:pPrChange w:id="3578" w:author="韬 黄" w:date="2018-11-05T16:32:00Z">
                <w:pPr>
                  <w:spacing w:after="0" w:line="240" w:lineRule="auto"/>
                  <w:jc w:val="center"/>
                </w:pPr>
              </w:pPrChange>
            </w:pPr>
            <w:ins w:id="3579" w:author="韬 黄" w:date="2018-11-05T16:32:00Z">
              <w:r w:rsidRPr="00A5471A">
                <w:rPr>
                  <w:rFonts w:eastAsia="Times New Roman" w:cs="Times New Roman"/>
                  <w:b/>
                  <w:bCs/>
                  <w:color w:val="000000"/>
                  <w:sz w:val="22"/>
                  <w:rPrChange w:id="3580" w:author="韬 黄" w:date="2018-11-05T16:32:00Z">
                    <w:rPr>
                      <w:rFonts w:eastAsia="Times New Roman" w:cs="Times New Roman"/>
                      <w:b/>
                      <w:bCs/>
                      <w:color w:val="000000"/>
                      <w:sz w:val="22"/>
                    </w:rPr>
                  </w:rPrChange>
                </w:rPr>
                <w:t>39.93%</w:t>
              </w:r>
            </w:ins>
          </w:p>
        </w:tc>
        <w:tc>
          <w:tcPr>
            <w:tcW w:w="828" w:type="dxa"/>
            <w:tcBorders>
              <w:top w:val="nil"/>
              <w:left w:val="nil"/>
              <w:bottom w:val="nil"/>
              <w:right w:val="nil"/>
            </w:tcBorders>
            <w:shd w:val="clear" w:color="auto" w:fill="auto"/>
            <w:noWrap/>
            <w:vAlign w:val="center"/>
            <w:hideMark/>
            <w:tcPrChange w:id="3581" w:author="韬 黄" w:date="2018-11-05T16:33:00Z">
              <w:tcPr>
                <w:tcW w:w="828" w:type="dxa"/>
                <w:gridSpan w:val="2"/>
                <w:tcBorders>
                  <w:top w:val="nil"/>
                  <w:left w:val="nil"/>
                  <w:bottom w:val="nil"/>
                  <w:right w:val="nil"/>
                </w:tcBorders>
                <w:shd w:val="clear" w:color="auto" w:fill="auto"/>
                <w:noWrap/>
                <w:vAlign w:val="center"/>
                <w:hideMark/>
              </w:tcPr>
            </w:tcPrChange>
          </w:tcPr>
          <w:p w14:paraId="49A31B05" w14:textId="77777777" w:rsidR="00A5471A" w:rsidRPr="00A5471A" w:rsidRDefault="00A5471A" w:rsidP="00A5471A">
            <w:pPr>
              <w:spacing w:after="0" w:line="240" w:lineRule="auto"/>
              <w:jc w:val="center"/>
              <w:rPr>
                <w:ins w:id="3582" w:author="韬 黄" w:date="2018-11-05T16:32:00Z"/>
                <w:rFonts w:eastAsia="Times New Roman" w:cs="Times New Roman"/>
                <w:b/>
                <w:bCs/>
                <w:color w:val="000000"/>
                <w:sz w:val="22"/>
                <w:rPrChange w:id="3583" w:author="韬 黄" w:date="2018-11-05T16:32:00Z">
                  <w:rPr>
                    <w:ins w:id="3584" w:author="韬 黄" w:date="2018-11-05T16:32:00Z"/>
                    <w:rFonts w:eastAsia="Times New Roman" w:cs="Times New Roman"/>
                    <w:b/>
                    <w:bCs/>
                    <w:color w:val="000000"/>
                    <w:sz w:val="22"/>
                  </w:rPr>
                </w:rPrChange>
              </w:rPr>
              <w:pPrChange w:id="3585" w:author="韬 黄" w:date="2018-11-05T16:32:00Z">
                <w:pPr>
                  <w:spacing w:after="0" w:line="240" w:lineRule="auto"/>
                  <w:jc w:val="center"/>
                </w:pPr>
              </w:pPrChange>
            </w:pPr>
            <w:ins w:id="3586" w:author="韬 黄" w:date="2018-11-05T16:32:00Z">
              <w:r w:rsidRPr="00A5471A">
                <w:rPr>
                  <w:rFonts w:eastAsia="Times New Roman" w:cs="Times New Roman"/>
                  <w:b/>
                  <w:bCs/>
                  <w:color w:val="000000"/>
                  <w:sz w:val="22"/>
                  <w:rPrChange w:id="3587" w:author="韬 黄" w:date="2018-11-05T16:32:00Z">
                    <w:rPr>
                      <w:rFonts w:eastAsia="Times New Roman" w:cs="Times New Roman"/>
                      <w:b/>
                      <w:bCs/>
                      <w:color w:val="000000"/>
                      <w:sz w:val="22"/>
                    </w:rPr>
                  </w:rPrChange>
                </w:rPr>
                <w:t>0.681</w:t>
              </w:r>
            </w:ins>
          </w:p>
        </w:tc>
        <w:tc>
          <w:tcPr>
            <w:tcW w:w="1390" w:type="dxa"/>
            <w:tcBorders>
              <w:top w:val="nil"/>
              <w:left w:val="nil"/>
              <w:bottom w:val="nil"/>
              <w:right w:val="nil"/>
            </w:tcBorders>
            <w:shd w:val="clear" w:color="auto" w:fill="auto"/>
            <w:noWrap/>
            <w:vAlign w:val="center"/>
            <w:hideMark/>
            <w:tcPrChange w:id="3588" w:author="韬 黄" w:date="2018-11-05T16:33:00Z">
              <w:tcPr>
                <w:tcW w:w="1390" w:type="dxa"/>
                <w:tcBorders>
                  <w:top w:val="nil"/>
                  <w:left w:val="nil"/>
                  <w:bottom w:val="nil"/>
                  <w:right w:val="nil"/>
                </w:tcBorders>
                <w:shd w:val="clear" w:color="auto" w:fill="auto"/>
                <w:noWrap/>
                <w:vAlign w:val="center"/>
                <w:hideMark/>
              </w:tcPr>
            </w:tcPrChange>
          </w:tcPr>
          <w:p w14:paraId="11505853" w14:textId="77777777" w:rsidR="00A5471A" w:rsidRPr="00A5471A" w:rsidRDefault="00A5471A" w:rsidP="00A5471A">
            <w:pPr>
              <w:spacing w:after="0" w:line="240" w:lineRule="auto"/>
              <w:jc w:val="center"/>
              <w:rPr>
                <w:ins w:id="3589" w:author="韬 黄" w:date="2018-11-05T16:32:00Z"/>
                <w:rFonts w:eastAsia="Times New Roman" w:cs="Times New Roman"/>
                <w:b/>
                <w:bCs/>
                <w:color w:val="000000"/>
                <w:sz w:val="22"/>
                <w:rPrChange w:id="3590" w:author="韬 黄" w:date="2018-11-05T16:32:00Z">
                  <w:rPr>
                    <w:ins w:id="3591" w:author="韬 黄" w:date="2018-11-05T16:32:00Z"/>
                    <w:rFonts w:eastAsia="Times New Roman" w:cs="Times New Roman"/>
                    <w:b/>
                    <w:bCs/>
                    <w:color w:val="000000"/>
                    <w:sz w:val="22"/>
                  </w:rPr>
                </w:rPrChange>
              </w:rPr>
              <w:pPrChange w:id="3592" w:author="韬 黄" w:date="2018-11-05T16:32:00Z">
                <w:pPr>
                  <w:spacing w:after="0" w:line="240" w:lineRule="auto"/>
                  <w:jc w:val="center"/>
                </w:pPr>
              </w:pPrChange>
            </w:pPr>
            <w:ins w:id="3593" w:author="韬 黄" w:date="2018-11-05T16:32:00Z">
              <w:r w:rsidRPr="00A5471A">
                <w:rPr>
                  <w:rFonts w:eastAsia="Times New Roman" w:cs="Times New Roman"/>
                  <w:b/>
                  <w:bCs/>
                  <w:color w:val="000000"/>
                  <w:sz w:val="22"/>
                  <w:rPrChange w:id="3594" w:author="韬 黄" w:date="2018-11-05T16:32:00Z">
                    <w:rPr>
                      <w:rFonts w:eastAsia="Times New Roman" w:cs="Times New Roman"/>
                      <w:b/>
                      <w:bCs/>
                      <w:color w:val="000000"/>
                      <w:sz w:val="22"/>
                    </w:rPr>
                  </w:rPrChange>
                </w:rPr>
                <w:t>0.9871</w:t>
              </w:r>
            </w:ins>
          </w:p>
        </w:tc>
        <w:tc>
          <w:tcPr>
            <w:tcW w:w="1387" w:type="dxa"/>
            <w:tcBorders>
              <w:top w:val="nil"/>
              <w:left w:val="nil"/>
              <w:bottom w:val="nil"/>
              <w:right w:val="nil"/>
            </w:tcBorders>
            <w:shd w:val="clear" w:color="auto" w:fill="auto"/>
            <w:noWrap/>
            <w:vAlign w:val="center"/>
            <w:hideMark/>
            <w:tcPrChange w:id="3595" w:author="韬 黄" w:date="2018-11-05T16:33:00Z">
              <w:tcPr>
                <w:tcW w:w="1387" w:type="dxa"/>
                <w:tcBorders>
                  <w:top w:val="nil"/>
                  <w:left w:val="nil"/>
                  <w:bottom w:val="nil"/>
                  <w:right w:val="nil"/>
                </w:tcBorders>
                <w:shd w:val="clear" w:color="auto" w:fill="auto"/>
                <w:noWrap/>
                <w:vAlign w:val="center"/>
                <w:hideMark/>
              </w:tcPr>
            </w:tcPrChange>
          </w:tcPr>
          <w:p w14:paraId="525922E5" w14:textId="77777777" w:rsidR="00A5471A" w:rsidRPr="00A5471A" w:rsidRDefault="00A5471A" w:rsidP="00A5471A">
            <w:pPr>
              <w:spacing w:after="0" w:line="240" w:lineRule="auto"/>
              <w:jc w:val="center"/>
              <w:rPr>
                <w:ins w:id="3596" w:author="韬 黄" w:date="2018-11-05T16:32:00Z"/>
                <w:rFonts w:eastAsia="Times New Roman" w:cs="Times New Roman"/>
                <w:color w:val="000000"/>
                <w:sz w:val="22"/>
                <w:rPrChange w:id="3597" w:author="韬 黄" w:date="2018-11-05T16:32:00Z">
                  <w:rPr>
                    <w:ins w:id="3598" w:author="韬 黄" w:date="2018-11-05T16:32:00Z"/>
                    <w:rFonts w:eastAsia="Times New Roman" w:cs="Times New Roman"/>
                    <w:color w:val="000000"/>
                    <w:sz w:val="22"/>
                  </w:rPr>
                </w:rPrChange>
              </w:rPr>
              <w:pPrChange w:id="3599" w:author="韬 黄" w:date="2018-11-05T16:32:00Z">
                <w:pPr>
                  <w:spacing w:after="0" w:line="240" w:lineRule="auto"/>
                  <w:jc w:val="center"/>
                </w:pPr>
              </w:pPrChange>
            </w:pPr>
            <w:ins w:id="3600" w:author="韬 黄" w:date="2018-11-05T16:32:00Z">
              <w:r w:rsidRPr="00A5471A">
                <w:rPr>
                  <w:rFonts w:eastAsia="Times New Roman" w:cs="Times New Roman"/>
                  <w:color w:val="000000"/>
                  <w:sz w:val="22"/>
                  <w:rPrChange w:id="3601" w:author="韬 黄" w:date="2018-11-05T16:32:00Z">
                    <w:rPr>
                      <w:rFonts w:eastAsia="Times New Roman" w:cs="Times New Roman"/>
                      <w:color w:val="000000"/>
                      <w:sz w:val="22"/>
                    </w:rPr>
                  </w:rPrChange>
                </w:rPr>
                <w:t>0.1517</w:t>
              </w:r>
            </w:ins>
          </w:p>
        </w:tc>
      </w:tr>
      <w:tr w:rsidR="00A5471A" w:rsidRPr="00A5471A" w14:paraId="211DF16A" w14:textId="77777777" w:rsidTr="00A5471A">
        <w:trPr>
          <w:trHeight w:val="20"/>
          <w:jc w:val="center"/>
          <w:ins w:id="3602" w:author="韬 黄" w:date="2018-11-05T16:32:00Z"/>
          <w:trPrChange w:id="3603" w:author="韬 黄" w:date="2018-11-05T16:33:00Z">
            <w:trPr>
              <w:gridAfter w:val="0"/>
              <w:trHeight w:val="20"/>
            </w:trPr>
          </w:trPrChange>
        </w:trPr>
        <w:tc>
          <w:tcPr>
            <w:tcW w:w="7288" w:type="dxa"/>
            <w:gridSpan w:val="6"/>
            <w:tcBorders>
              <w:top w:val="nil"/>
              <w:left w:val="nil"/>
              <w:bottom w:val="single" w:sz="8" w:space="0" w:color="auto"/>
              <w:right w:val="nil"/>
            </w:tcBorders>
            <w:shd w:val="clear" w:color="auto" w:fill="auto"/>
            <w:noWrap/>
            <w:vAlign w:val="center"/>
            <w:hideMark/>
            <w:tcPrChange w:id="3604" w:author="韬 黄" w:date="2018-11-05T16:33:00Z">
              <w:tcPr>
                <w:tcW w:w="7288" w:type="dxa"/>
                <w:gridSpan w:val="4"/>
                <w:tcBorders>
                  <w:top w:val="nil"/>
                  <w:left w:val="nil"/>
                  <w:bottom w:val="single" w:sz="8" w:space="0" w:color="auto"/>
                  <w:right w:val="nil"/>
                </w:tcBorders>
                <w:shd w:val="clear" w:color="auto" w:fill="auto"/>
                <w:noWrap/>
                <w:vAlign w:val="center"/>
                <w:hideMark/>
              </w:tcPr>
            </w:tcPrChange>
          </w:tcPr>
          <w:p w14:paraId="51FE3AAD" w14:textId="77777777" w:rsidR="00A5471A" w:rsidRPr="00A5471A" w:rsidRDefault="00A5471A" w:rsidP="00A5471A">
            <w:pPr>
              <w:spacing w:after="0" w:line="240" w:lineRule="auto"/>
              <w:jc w:val="center"/>
              <w:rPr>
                <w:ins w:id="3605" w:author="韬 黄" w:date="2018-11-05T16:32:00Z"/>
                <w:rFonts w:eastAsia="Times New Roman" w:cs="Times New Roman"/>
                <w:color w:val="000000"/>
                <w:sz w:val="22"/>
                <w:rPrChange w:id="3606" w:author="韬 黄" w:date="2018-11-05T16:32:00Z">
                  <w:rPr>
                    <w:ins w:id="3607" w:author="韬 黄" w:date="2018-11-05T16:32:00Z"/>
                    <w:rFonts w:eastAsia="Times New Roman" w:cs="Times New Roman"/>
                    <w:color w:val="000000"/>
                    <w:sz w:val="22"/>
                  </w:rPr>
                </w:rPrChange>
              </w:rPr>
              <w:pPrChange w:id="3608" w:author="韬 黄" w:date="2018-11-05T16:32:00Z">
                <w:pPr>
                  <w:spacing w:after="0" w:line="240" w:lineRule="auto"/>
                  <w:jc w:val="center"/>
                </w:pPr>
              </w:pPrChange>
            </w:pPr>
            <w:ins w:id="3609" w:author="韬 黄" w:date="2018-11-05T16:32:00Z">
              <w:r w:rsidRPr="00A5471A">
                <w:rPr>
                  <w:rFonts w:eastAsia="Times New Roman" w:cs="Times New Roman"/>
                  <w:color w:val="000000"/>
                  <w:sz w:val="22"/>
                  <w:rPrChange w:id="3610" w:author="韬 黄" w:date="2018-11-05T16:32:00Z">
                    <w:rPr>
                      <w:rFonts w:eastAsia="Times New Roman" w:cs="Times New Roman"/>
                      <w:color w:val="000000"/>
                      <w:sz w:val="22"/>
                    </w:rPr>
                  </w:rPrChange>
                </w:rPr>
                <w:t>Forecast horizon is one week ahead</w:t>
              </w:r>
            </w:ins>
          </w:p>
        </w:tc>
      </w:tr>
      <w:tr w:rsidR="00A5471A" w:rsidRPr="00A5471A" w14:paraId="11762C78" w14:textId="77777777" w:rsidTr="00A5471A">
        <w:tblPrEx>
          <w:tblPrExChange w:id="3611" w:author="韬 黄" w:date="2018-11-05T16:33:00Z">
            <w:tblPrEx>
              <w:tblW w:w="10206" w:type="dxa"/>
            </w:tblPrEx>
          </w:tblPrExChange>
        </w:tblPrEx>
        <w:trPr>
          <w:trHeight w:val="20"/>
          <w:jc w:val="center"/>
          <w:ins w:id="3612" w:author="韬 黄" w:date="2018-11-05T16:32:00Z"/>
          <w:trPrChange w:id="3613"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614" w:author="韬 黄" w:date="2018-11-05T16:33:00Z">
              <w:tcPr>
                <w:tcW w:w="4903" w:type="dxa"/>
                <w:tcBorders>
                  <w:top w:val="nil"/>
                  <w:left w:val="nil"/>
                  <w:bottom w:val="nil"/>
                  <w:right w:val="nil"/>
                </w:tcBorders>
                <w:shd w:val="clear" w:color="auto" w:fill="auto"/>
                <w:noWrap/>
                <w:vAlign w:val="center"/>
                <w:hideMark/>
              </w:tcPr>
            </w:tcPrChange>
          </w:tcPr>
          <w:p w14:paraId="14C33EEF" w14:textId="77777777" w:rsidR="00A5471A" w:rsidRPr="00A5471A" w:rsidRDefault="00A5471A" w:rsidP="00A5471A">
            <w:pPr>
              <w:spacing w:after="0" w:line="240" w:lineRule="auto"/>
              <w:rPr>
                <w:ins w:id="3615" w:author="韬 黄" w:date="2018-11-05T16:32:00Z"/>
                <w:rFonts w:eastAsia="Times New Roman" w:cs="Times New Roman"/>
                <w:color w:val="000000"/>
                <w:sz w:val="22"/>
                <w:rPrChange w:id="3616" w:author="韬 黄" w:date="2018-11-05T16:32:00Z">
                  <w:rPr>
                    <w:ins w:id="3617" w:author="韬 黄" w:date="2018-11-05T16:32:00Z"/>
                    <w:rFonts w:eastAsia="Times New Roman" w:cs="Times New Roman"/>
                    <w:color w:val="000000"/>
                    <w:sz w:val="22"/>
                  </w:rPr>
                </w:rPrChange>
              </w:rPr>
              <w:pPrChange w:id="3618" w:author="韬 黄" w:date="2018-11-05T16:32:00Z">
                <w:pPr>
                  <w:spacing w:after="0" w:line="240" w:lineRule="auto"/>
                </w:pPr>
              </w:pPrChange>
            </w:pPr>
            <w:ins w:id="3619" w:author="韬 黄" w:date="2018-11-05T16:32:00Z">
              <w:r w:rsidRPr="00A5471A">
                <w:rPr>
                  <w:rFonts w:eastAsia="Times New Roman" w:cs="Times New Roman"/>
                  <w:color w:val="000000"/>
                  <w:sz w:val="22"/>
                  <w:rPrChange w:id="3620" w:author="韬 黄" w:date="2018-11-05T16:32:00Z">
                    <w:rPr>
                      <w:rFonts w:eastAsia="Times New Roman" w:cs="Times New Roman"/>
                      <w:color w:val="000000"/>
                      <w:sz w:val="22"/>
                    </w:rPr>
                  </w:rPrChange>
                </w:rPr>
                <w:t>Model/measure</w:t>
              </w:r>
            </w:ins>
          </w:p>
        </w:tc>
        <w:tc>
          <w:tcPr>
            <w:tcW w:w="767" w:type="dxa"/>
            <w:tcBorders>
              <w:top w:val="nil"/>
              <w:left w:val="nil"/>
              <w:bottom w:val="nil"/>
              <w:right w:val="nil"/>
            </w:tcBorders>
            <w:shd w:val="clear" w:color="auto" w:fill="auto"/>
            <w:noWrap/>
            <w:vAlign w:val="center"/>
            <w:hideMark/>
            <w:tcPrChange w:id="3621" w:author="韬 黄" w:date="2018-11-05T16:33:00Z">
              <w:tcPr>
                <w:tcW w:w="767" w:type="dxa"/>
                <w:tcBorders>
                  <w:top w:val="nil"/>
                  <w:left w:val="nil"/>
                  <w:bottom w:val="nil"/>
                  <w:right w:val="nil"/>
                </w:tcBorders>
                <w:shd w:val="clear" w:color="auto" w:fill="auto"/>
                <w:noWrap/>
                <w:vAlign w:val="center"/>
                <w:hideMark/>
              </w:tcPr>
            </w:tcPrChange>
          </w:tcPr>
          <w:p w14:paraId="21521EFB" w14:textId="77777777" w:rsidR="00A5471A" w:rsidRPr="00A5471A" w:rsidRDefault="00A5471A" w:rsidP="00A5471A">
            <w:pPr>
              <w:spacing w:after="0" w:line="240" w:lineRule="auto"/>
              <w:jc w:val="center"/>
              <w:rPr>
                <w:ins w:id="3622" w:author="韬 黄" w:date="2018-11-05T16:32:00Z"/>
                <w:rFonts w:eastAsia="Times New Roman" w:cs="Times New Roman"/>
                <w:color w:val="000000"/>
                <w:sz w:val="22"/>
                <w:rPrChange w:id="3623" w:author="韬 黄" w:date="2018-11-05T16:32:00Z">
                  <w:rPr>
                    <w:ins w:id="3624" w:author="韬 黄" w:date="2018-11-05T16:32:00Z"/>
                    <w:rFonts w:eastAsia="Times New Roman" w:cs="Times New Roman"/>
                    <w:color w:val="000000"/>
                    <w:sz w:val="22"/>
                  </w:rPr>
                </w:rPrChange>
              </w:rPr>
              <w:pPrChange w:id="3625" w:author="韬 黄" w:date="2018-11-05T16:32:00Z">
                <w:pPr>
                  <w:spacing w:after="0" w:line="240" w:lineRule="auto"/>
                  <w:jc w:val="center"/>
                </w:pPr>
              </w:pPrChange>
            </w:pPr>
            <w:ins w:id="3626" w:author="韬 黄" w:date="2018-11-05T16:32:00Z">
              <w:r w:rsidRPr="00A5471A">
                <w:rPr>
                  <w:rFonts w:eastAsia="Times New Roman" w:cs="Times New Roman"/>
                  <w:color w:val="000000"/>
                  <w:sz w:val="22"/>
                  <w:rPrChange w:id="3627" w:author="韬 黄" w:date="2018-11-05T16:32:00Z">
                    <w:rPr>
                      <w:rFonts w:eastAsia="Times New Roman" w:cs="Times New Roman"/>
                      <w:color w:val="000000"/>
                      <w:sz w:val="22"/>
                    </w:rPr>
                  </w:rPrChange>
                </w:rPr>
                <w:t>MAE</w:t>
              </w:r>
            </w:ins>
          </w:p>
        </w:tc>
        <w:tc>
          <w:tcPr>
            <w:tcW w:w="931" w:type="dxa"/>
            <w:tcBorders>
              <w:top w:val="nil"/>
              <w:left w:val="nil"/>
              <w:bottom w:val="nil"/>
              <w:right w:val="nil"/>
            </w:tcBorders>
            <w:shd w:val="clear" w:color="auto" w:fill="auto"/>
            <w:noWrap/>
            <w:vAlign w:val="center"/>
            <w:hideMark/>
            <w:tcPrChange w:id="3628" w:author="韬 黄" w:date="2018-11-05T16:33:00Z">
              <w:tcPr>
                <w:tcW w:w="931" w:type="dxa"/>
                <w:tcBorders>
                  <w:top w:val="nil"/>
                  <w:left w:val="nil"/>
                  <w:bottom w:val="nil"/>
                  <w:right w:val="nil"/>
                </w:tcBorders>
                <w:shd w:val="clear" w:color="auto" w:fill="auto"/>
                <w:noWrap/>
                <w:vAlign w:val="center"/>
                <w:hideMark/>
              </w:tcPr>
            </w:tcPrChange>
          </w:tcPr>
          <w:p w14:paraId="667B59F3" w14:textId="77777777" w:rsidR="00A5471A" w:rsidRPr="00A5471A" w:rsidRDefault="00A5471A" w:rsidP="00A5471A">
            <w:pPr>
              <w:spacing w:after="0" w:line="240" w:lineRule="auto"/>
              <w:jc w:val="center"/>
              <w:rPr>
                <w:ins w:id="3629" w:author="韬 黄" w:date="2018-11-05T16:32:00Z"/>
                <w:rFonts w:eastAsia="Times New Roman" w:cs="Times New Roman"/>
                <w:color w:val="000000"/>
                <w:sz w:val="22"/>
                <w:rPrChange w:id="3630" w:author="韬 黄" w:date="2018-11-05T16:32:00Z">
                  <w:rPr>
                    <w:ins w:id="3631" w:author="韬 黄" w:date="2018-11-05T16:32:00Z"/>
                    <w:rFonts w:eastAsia="Times New Roman" w:cs="Times New Roman"/>
                    <w:color w:val="000000"/>
                    <w:sz w:val="22"/>
                  </w:rPr>
                </w:rPrChange>
              </w:rPr>
              <w:pPrChange w:id="3632" w:author="韬 黄" w:date="2018-11-05T16:32:00Z">
                <w:pPr>
                  <w:spacing w:after="0" w:line="240" w:lineRule="auto"/>
                  <w:jc w:val="center"/>
                </w:pPr>
              </w:pPrChange>
            </w:pPr>
            <w:ins w:id="3633" w:author="韬 黄" w:date="2018-11-05T16:32:00Z">
              <w:r w:rsidRPr="00A5471A">
                <w:rPr>
                  <w:rFonts w:eastAsia="Times New Roman" w:cs="Times New Roman"/>
                  <w:color w:val="000000"/>
                  <w:sz w:val="22"/>
                  <w:rPrChange w:id="3634" w:author="韬 黄" w:date="2018-11-05T16:32:00Z">
                    <w:rPr>
                      <w:rFonts w:eastAsia="Times New Roman" w:cs="Times New Roman"/>
                      <w:color w:val="000000"/>
                      <w:sz w:val="22"/>
                    </w:rPr>
                  </w:rPrChange>
                </w:rPr>
                <w:t>sMAPE</w:t>
              </w:r>
            </w:ins>
          </w:p>
        </w:tc>
        <w:tc>
          <w:tcPr>
            <w:tcW w:w="828" w:type="dxa"/>
            <w:tcBorders>
              <w:top w:val="nil"/>
              <w:left w:val="nil"/>
              <w:bottom w:val="nil"/>
              <w:right w:val="nil"/>
            </w:tcBorders>
            <w:shd w:val="clear" w:color="auto" w:fill="auto"/>
            <w:noWrap/>
            <w:vAlign w:val="center"/>
            <w:hideMark/>
            <w:tcPrChange w:id="3635" w:author="韬 黄" w:date="2018-11-05T16:33:00Z">
              <w:tcPr>
                <w:tcW w:w="828" w:type="dxa"/>
                <w:gridSpan w:val="2"/>
                <w:tcBorders>
                  <w:top w:val="nil"/>
                  <w:left w:val="nil"/>
                  <w:bottom w:val="nil"/>
                  <w:right w:val="nil"/>
                </w:tcBorders>
                <w:shd w:val="clear" w:color="auto" w:fill="auto"/>
                <w:noWrap/>
                <w:vAlign w:val="center"/>
                <w:hideMark/>
              </w:tcPr>
            </w:tcPrChange>
          </w:tcPr>
          <w:p w14:paraId="2536A628" w14:textId="77777777" w:rsidR="00A5471A" w:rsidRPr="00A5471A" w:rsidRDefault="00A5471A" w:rsidP="00A5471A">
            <w:pPr>
              <w:spacing w:after="0" w:line="240" w:lineRule="auto"/>
              <w:jc w:val="center"/>
              <w:rPr>
                <w:ins w:id="3636" w:author="韬 黄" w:date="2018-11-05T16:32:00Z"/>
                <w:rFonts w:eastAsia="Times New Roman" w:cs="Times New Roman"/>
                <w:color w:val="000000"/>
                <w:sz w:val="22"/>
                <w:rPrChange w:id="3637" w:author="韬 黄" w:date="2018-11-05T16:32:00Z">
                  <w:rPr>
                    <w:ins w:id="3638" w:author="韬 黄" w:date="2018-11-05T16:32:00Z"/>
                    <w:rFonts w:eastAsia="Times New Roman" w:cs="Times New Roman"/>
                    <w:color w:val="000000"/>
                    <w:sz w:val="22"/>
                  </w:rPr>
                </w:rPrChange>
              </w:rPr>
              <w:pPrChange w:id="3639" w:author="韬 黄" w:date="2018-11-05T16:32:00Z">
                <w:pPr>
                  <w:spacing w:after="0" w:line="240" w:lineRule="auto"/>
                  <w:jc w:val="center"/>
                </w:pPr>
              </w:pPrChange>
            </w:pPr>
            <w:ins w:id="3640" w:author="韬 黄" w:date="2018-11-05T16:32:00Z">
              <w:r w:rsidRPr="00A5471A">
                <w:rPr>
                  <w:rFonts w:eastAsia="Times New Roman" w:cs="Times New Roman"/>
                  <w:color w:val="000000"/>
                  <w:sz w:val="22"/>
                  <w:rPrChange w:id="3641" w:author="韬 黄" w:date="2018-11-05T16:32:00Z">
                    <w:rPr>
                      <w:rFonts w:eastAsia="Times New Roman" w:cs="Times New Roman"/>
                      <w:color w:val="000000"/>
                      <w:sz w:val="22"/>
                    </w:rPr>
                  </w:rPrChange>
                </w:rPr>
                <w:t>MASE</w:t>
              </w:r>
            </w:ins>
          </w:p>
        </w:tc>
        <w:tc>
          <w:tcPr>
            <w:tcW w:w="1390" w:type="dxa"/>
            <w:tcBorders>
              <w:top w:val="nil"/>
              <w:left w:val="nil"/>
              <w:bottom w:val="nil"/>
              <w:right w:val="nil"/>
            </w:tcBorders>
            <w:shd w:val="clear" w:color="auto" w:fill="auto"/>
            <w:noWrap/>
            <w:vAlign w:val="center"/>
            <w:hideMark/>
            <w:tcPrChange w:id="3642" w:author="韬 黄" w:date="2018-11-05T16:33:00Z">
              <w:tcPr>
                <w:tcW w:w="1390" w:type="dxa"/>
                <w:tcBorders>
                  <w:top w:val="nil"/>
                  <w:left w:val="nil"/>
                  <w:bottom w:val="nil"/>
                  <w:right w:val="nil"/>
                </w:tcBorders>
                <w:shd w:val="clear" w:color="auto" w:fill="auto"/>
                <w:noWrap/>
                <w:vAlign w:val="center"/>
                <w:hideMark/>
              </w:tcPr>
            </w:tcPrChange>
          </w:tcPr>
          <w:p w14:paraId="3C910F11" w14:textId="77777777" w:rsidR="00A5471A" w:rsidRPr="00A5471A" w:rsidRDefault="00A5471A" w:rsidP="00A5471A">
            <w:pPr>
              <w:spacing w:after="0" w:line="240" w:lineRule="auto"/>
              <w:jc w:val="center"/>
              <w:rPr>
                <w:ins w:id="3643" w:author="韬 黄" w:date="2018-11-05T16:32:00Z"/>
                <w:rFonts w:eastAsia="Times New Roman" w:cs="Times New Roman"/>
                <w:color w:val="000000"/>
                <w:sz w:val="22"/>
                <w:rPrChange w:id="3644" w:author="韬 黄" w:date="2018-11-05T16:32:00Z">
                  <w:rPr>
                    <w:ins w:id="3645" w:author="韬 黄" w:date="2018-11-05T16:32:00Z"/>
                    <w:rFonts w:eastAsia="Times New Roman" w:cs="Times New Roman"/>
                    <w:color w:val="000000"/>
                    <w:sz w:val="22"/>
                  </w:rPr>
                </w:rPrChange>
              </w:rPr>
              <w:pPrChange w:id="3646" w:author="韬 黄" w:date="2018-11-05T16:32:00Z">
                <w:pPr>
                  <w:spacing w:after="0" w:line="240" w:lineRule="auto"/>
                  <w:jc w:val="center"/>
                </w:pPr>
              </w:pPrChange>
            </w:pPr>
            <w:ins w:id="3647" w:author="韬 黄" w:date="2018-11-05T16:32:00Z">
              <w:r w:rsidRPr="00A5471A">
                <w:rPr>
                  <w:rFonts w:eastAsia="Times New Roman" w:cs="Times New Roman"/>
                  <w:color w:val="000000"/>
                  <w:sz w:val="22"/>
                  <w:rPrChange w:id="3648" w:author="韬 黄" w:date="2018-11-05T16:32:00Z">
                    <w:rPr>
                      <w:rFonts w:eastAsia="Times New Roman" w:cs="Times New Roman"/>
                      <w:color w:val="000000"/>
                      <w:sz w:val="22"/>
                    </w:rPr>
                  </w:rPrChange>
                </w:rPr>
                <w:t>AvgRelMAE</w:t>
              </w:r>
            </w:ins>
          </w:p>
        </w:tc>
        <w:tc>
          <w:tcPr>
            <w:tcW w:w="1387" w:type="dxa"/>
            <w:tcBorders>
              <w:top w:val="nil"/>
              <w:left w:val="nil"/>
              <w:bottom w:val="nil"/>
              <w:right w:val="nil"/>
            </w:tcBorders>
            <w:shd w:val="clear" w:color="auto" w:fill="auto"/>
            <w:noWrap/>
            <w:vAlign w:val="center"/>
            <w:hideMark/>
            <w:tcPrChange w:id="3649" w:author="韬 黄" w:date="2018-11-05T16:33:00Z">
              <w:tcPr>
                <w:tcW w:w="1387" w:type="dxa"/>
                <w:tcBorders>
                  <w:top w:val="nil"/>
                  <w:left w:val="nil"/>
                  <w:bottom w:val="nil"/>
                  <w:right w:val="nil"/>
                </w:tcBorders>
                <w:shd w:val="clear" w:color="auto" w:fill="auto"/>
                <w:noWrap/>
                <w:vAlign w:val="center"/>
                <w:hideMark/>
              </w:tcPr>
            </w:tcPrChange>
          </w:tcPr>
          <w:p w14:paraId="23FBE468" w14:textId="77777777" w:rsidR="00A5471A" w:rsidRPr="00A5471A" w:rsidRDefault="00A5471A" w:rsidP="00A5471A">
            <w:pPr>
              <w:spacing w:after="0" w:line="240" w:lineRule="auto"/>
              <w:jc w:val="center"/>
              <w:rPr>
                <w:ins w:id="3650" w:author="韬 黄" w:date="2018-11-05T16:32:00Z"/>
                <w:rFonts w:eastAsia="Times New Roman" w:cs="Times New Roman"/>
                <w:color w:val="000000"/>
                <w:sz w:val="22"/>
                <w:rPrChange w:id="3651" w:author="韬 黄" w:date="2018-11-05T16:32:00Z">
                  <w:rPr>
                    <w:ins w:id="3652" w:author="韬 黄" w:date="2018-11-05T16:32:00Z"/>
                    <w:rFonts w:eastAsia="Times New Roman" w:cs="Times New Roman"/>
                    <w:color w:val="000000"/>
                    <w:sz w:val="22"/>
                  </w:rPr>
                </w:rPrChange>
              </w:rPr>
              <w:pPrChange w:id="3653" w:author="韬 黄" w:date="2018-11-05T16:32:00Z">
                <w:pPr>
                  <w:spacing w:after="0" w:line="240" w:lineRule="auto"/>
                  <w:jc w:val="center"/>
                </w:pPr>
              </w:pPrChange>
            </w:pPr>
            <w:ins w:id="3654" w:author="韬 黄" w:date="2018-11-05T16:32:00Z">
              <w:r w:rsidRPr="00A5471A">
                <w:rPr>
                  <w:rFonts w:eastAsia="Times New Roman" w:cs="Times New Roman"/>
                  <w:color w:val="000000"/>
                  <w:sz w:val="22"/>
                  <w:rPrChange w:id="3655" w:author="韬 黄" w:date="2018-11-05T16:32:00Z">
                    <w:rPr>
                      <w:rFonts w:eastAsia="Times New Roman" w:cs="Times New Roman"/>
                      <w:color w:val="000000"/>
                      <w:sz w:val="22"/>
                    </w:rPr>
                  </w:rPrChange>
                </w:rPr>
                <w:t>scaled MSE</w:t>
              </w:r>
            </w:ins>
          </w:p>
        </w:tc>
      </w:tr>
      <w:tr w:rsidR="00A5471A" w:rsidRPr="00A5471A" w14:paraId="74161135" w14:textId="77777777" w:rsidTr="00A5471A">
        <w:tblPrEx>
          <w:tblPrExChange w:id="3656" w:author="韬 黄" w:date="2018-11-05T16:33:00Z">
            <w:tblPrEx>
              <w:tblW w:w="10206" w:type="dxa"/>
            </w:tblPrEx>
          </w:tblPrExChange>
        </w:tblPrEx>
        <w:trPr>
          <w:trHeight w:val="20"/>
          <w:jc w:val="center"/>
          <w:ins w:id="3657" w:author="韬 黄" w:date="2018-11-05T16:32:00Z"/>
          <w:trPrChange w:id="3658"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659" w:author="韬 黄" w:date="2018-11-05T16:33:00Z">
              <w:tcPr>
                <w:tcW w:w="4903" w:type="dxa"/>
                <w:tcBorders>
                  <w:top w:val="nil"/>
                  <w:left w:val="nil"/>
                  <w:bottom w:val="nil"/>
                  <w:right w:val="nil"/>
                </w:tcBorders>
                <w:shd w:val="clear" w:color="auto" w:fill="auto"/>
                <w:noWrap/>
                <w:vAlign w:val="center"/>
                <w:hideMark/>
              </w:tcPr>
            </w:tcPrChange>
          </w:tcPr>
          <w:p w14:paraId="7D94C464" w14:textId="77777777" w:rsidR="00A5471A" w:rsidRPr="00A5471A" w:rsidRDefault="00A5471A" w:rsidP="00A5471A">
            <w:pPr>
              <w:spacing w:after="0" w:line="240" w:lineRule="auto"/>
              <w:rPr>
                <w:ins w:id="3660" w:author="韬 黄" w:date="2018-11-05T16:32:00Z"/>
                <w:rFonts w:eastAsia="Times New Roman" w:cs="Times New Roman"/>
                <w:color w:val="000000"/>
                <w:sz w:val="22"/>
                <w:rPrChange w:id="3661" w:author="韬 黄" w:date="2018-11-05T16:32:00Z">
                  <w:rPr>
                    <w:ins w:id="3662" w:author="韬 黄" w:date="2018-11-05T16:32:00Z"/>
                    <w:rFonts w:eastAsia="Times New Roman" w:cs="Times New Roman"/>
                    <w:color w:val="000000"/>
                    <w:sz w:val="22"/>
                  </w:rPr>
                </w:rPrChange>
              </w:rPr>
              <w:pPrChange w:id="3663" w:author="韬 黄" w:date="2018-11-05T16:32:00Z">
                <w:pPr>
                  <w:spacing w:after="0" w:line="240" w:lineRule="auto"/>
                </w:pPr>
              </w:pPrChange>
            </w:pPr>
            <w:ins w:id="3664" w:author="韬 黄" w:date="2018-11-05T16:32:00Z">
              <w:r w:rsidRPr="00A5471A">
                <w:rPr>
                  <w:rFonts w:eastAsia="Times New Roman" w:cs="Times New Roman"/>
                  <w:color w:val="000000"/>
                  <w:sz w:val="22"/>
                  <w:rPrChange w:id="3665" w:author="韬 黄" w:date="2018-11-05T16:32:00Z">
                    <w:rPr>
                      <w:rFonts w:eastAsia="Times New Roman" w:cs="Times New Roman"/>
                      <w:color w:val="000000"/>
                      <w:sz w:val="22"/>
                    </w:rPr>
                  </w:rPrChange>
                </w:rPr>
                <w:t>Base-lift</w:t>
              </w:r>
            </w:ins>
          </w:p>
        </w:tc>
        <w:tc>
          <w:tcPr>
            <w:tcW w:w="767" w:type="dxa"/>
            <w:tcBorders>
              <w:top w:val="nil"/>
              <w:left w:val="nil"/>
              <w:bottom w:val="nil"/>
              <w:right w:val="nil"/>
            </w:tcBorders>
            <w:shd w:val="clear" w:color="auto" w:fill="auto"/>
            <w:noWrap/>
            <w:vAlign w:val="center"/>
            <w:hideMark/>
            <w:tcPrChange w:id="3666" w:author="韬 黄" w:date="2018-11-05T16:33:00Z">
              <w:tcPr>
                <w:tcW w:w="767" w:type="dxa"/>
                <w:tcBorders>
                  <w:top w:val="nil"/>
                  <w:left w:val="nil"/>
                  <w:bottom w:val="nil"/>
                  <w:right w:val="nil"/>
                </w:tcBorders>
                <w:shd w:val="clear" w:color="auto" w:fill="auto"/>
                <w:noWrap/>
                <w:vAlign w:val="center"/>
                <w:hideMark/>
              </w:tcPr>
            </w:tcPrChange>
          </w:tcPr>
          <w:p w14:paraId="4F3F3780" w14:textId="77777777" w:rsidR="00A5471A" w:rsidRPr="00A5471A" w:rsidRDefault="00A5471A" w:rsidP="00A5471A">
            <w:pPr>
              <w:spacing w:after="0" w:line="240" w:lineRule="auto"/>
              <w:jc w:val="center"/>
              <w:rPr>
                <w:ins w:id="3667" w:author="韬 黄" w:date="2018-11-05T16:32:00Z"/>
                <w:rFonts w:eastAsia="Times New Roman" w:cs="Times New Roman"/>
                <w:color w:val="000000"/>
                <w:sz w:val="22"/>
                <w:rPrChange w:id="3668" w:author="韬 黄" w:date="2018-11-05T16:32:00Z">
                  <w:rPr>
                    <w:ins w:id="3669" w:author="韬 黄" w:date="2018-11-05T16:32:00Z"/>
                    <w:rFonts w:eastAsia="Times New Roman" w:cs="Times New Roman"/>
                    <w:color w:val="000000"/>
                    <w:sz w:val="22"/>
                  </w:rPr>
                </w:rPrChange>
              </w:rPr>
              <w:pPrChange w:id="3670" w:author="韬 黄" w:date="2018-11-05T16:32:00Z">
                <w:pPr>
                  <w:spacing w:after="0" w:line="240" w:lineRule="auto"/>
                  <w:jc w:val="center"/>
                </w:pPr>
              </w:pPrChange>
            </w:pPr>
            <w:ins w:id="3671" w:author="韬 黄" w:date="2018-11-05T16:32:00Z">
              <w:r w:rsidRPr="00A5471A">
                <w:rPr>
                  <w:rFonts w:eastAsia="Times New Roman" w:cs="Times New Roman"/>
                  <w:color w:val="000000"/>
                  <w:sz w:val="22"/>
                  <w:rPrChange w:id="3672" w:author="韬 黄" w:date="2018-11-05T16:32:00Z">
                    <w:rPr>
                      <w:rFonts w:eastAsia="Times New Roman" w:cs="Times New Roman"/>
                      <w:color w:val="000000"/>
                      <w:sz w:val="22"/>
                    </w:rPr>
                  </w:rPrChange>
                </w:rPr>
                <w:t>24.99</w:t>
              </w:r>
            </w:ins>
          </w:p>
        </w:tc>
        <w:tc>
          <w:tcPr>
            <w:tcW w:w="931" w:type="dxa"/>
            <w:tcBorders>
              <w:top w:val="nil"/>
              <w:left w:val="nil"/>
              <w:bottom w:val="nil"/>
              <w:right w:val="nil"/>
            </w:tcBorders>
            <w:shd w:val="clear" w:color="auto" w:fill="auto"/>
            <w:noWrap/>
            <w:vAlign w:val="center"/>
            <w:hideMark/>
            <w:tcPrChange w:id="3673" w:author="韬 黄" w:date="2018-11-05T16:33:00Z">
              <w:tcPr>
                <w:tcW w:w="931" w:type="dxa"/>
                <w:tcBorders>
                  <w:top w:val="nil"/>
                  <w:left w:val="nil"/>
                  <w:bottom w:val="nil"/>
                  <w:right w:val="nil"/>
                </w:tcBorders>
                <w:shd w:val="clear" w:color="auto" w:fill="auto"/>
                <w:noWrap/>
                <w:vAlign w:val="center"/>
                <w:hideMark/>
              </w:tcPr>
            </w:tcPrChange>
          </w:tcPr>
          <w:p w14:paraId="4740F70D" w14:textId="77777777" w:rsidR="00A5471A" w:rsidRPr="00A5471A" w:rsidRDefault="00A5471A" w:rsidP="00A5471A">
            <w:pPr>
              <w:spacing w:after="0" w:line="240" w:lineRule="auto"/>
              <w:jc w:val="center"/>
              <w:rPr>
                <w:ins w:id="3674" w:author="韬 黄" w:date="2018-11-05T16:32:00Z"/>
                <w:rFonts w:eastAsia="Times New Roman" w:cs="Times New Roman"/>
                <w:color w:val="000000"/>
                <w:sz w:val="22"/>
                <w:rPrChange w:id="3675" w:author="韬 黄" w:date="2018-11-05T16:32:00Z">
                  <w:rPr>
                    <w:ins w:id="3676" w:author="韬 黄" w:date="2018-11-05T16:32:00Z"/>
                    <w:rFonts w:eastAsia="Times New Roman" w:cs="Times New Roman"/>
                    <w:color w:val="000000"/>
                    <w:sz w:val="22"/>
                  </w:rPr>
                </w:rPrChange>
              </w:rPr>
              <w:pPrChange w:id="3677" w:author="韬 黄" w:date="2018-11-05T16:32:00Z">
                <w:pPr>
                  <w:spacing w:after="0" w:line="240" w:lineRule="auto"/>
                  <w:jc w:val="center"/>
                </w:pPr>
              </w:pPrChange>
            </w:pPr>
            <w:ins w:id="3678" w:author="韬 黄" w:date="2018-11-05T16:32:00Z">
              <w:r w:rsidRPr="00A5471A">
                <w:rPr>
                  <w:rFonts w:eastAsia="Times New Roman" w:cs="Times New Roman"/>
                  <w:color w:val="000000"/>
                  <w:sz w:val="22"/>
                  <w:rPrChange w:id="3679" w:author="韬 黄" w:date="2018-11-05T16:32:00Z">
                    <w:rPr>
                      <w:rFonts w:eastAsia="Times New Roman" w:cs="Times New Roman"/>
                      <w:color w:val="000000"/>
                      <w:sz w:val="22"/>
                    </w:rPr>
                  </w:rPrChange>
                </w:rPr>
                <w:t>45.42%</w:t>
              </w:r>
            </w:ins>
          </w:p>
        </w:tc>
        <w:tc>
          <w:tcPr>
            <w:tcW w:w="828" w:type="dxa"/>
            <w:tcBorders>
              <w:top w:val="nil"/>
              <w:left w:val="nil"/>
              <w:bottom w:val="nil"/>
              <w:right w:val="nil"/>
            </w:tcBorders>
            <w:shd w:val="clear" w:color="auto" w:fill="auto"/>
            <w:noWrap/>
            <w:vAlign w:val="center"/>
            <w:hideMark/>
            <w:tcPrChange w:id="3680" w:author="韬 黄" w:date="2018-11-05T16:33:00Z">
              <w:tcPr>
                <w:tcW w:w="828" w:type="dxa"/>
                <w:gridSpan w:val="2"/>
                <w:tcBorders>
                  <w:top w:val="nil"/>
                  <w:left w:val="nil"/>
                  <w:bottom w:val="nil"/>
                  <w:right w:val="nil"/>
                </w:tcBorders>
                <w:shd w:val="clear" w:color="auto" w:fill="auto"/>
                <w:noWrap/>
                <w:vAlign w:val="center"/>
                <w:hideMark/>
              </w:tcPr>
            </w:tcPrChange>
          </w:tcPr>
          <w:p w14:paraId="2252877D" w14:textId="77777777" w:rsidR="00A5471A" w:rsidRPr="00A5471A" w:rsidRDefault="00A5471A" w:rsidP="00A5471A">
            <w:pPr>
              <w:spacing w:after="0" w:line="240" w:lineRule="auto"/>
              <w:jc w:val="center"/>
              <w:rPr>
                <w:ins w:id="3681" w:author="韬 黄" w:date="2018-11-05T16:32:00Z"/>
                <w:rFonts w:eastAsia="Times New Roman" w:cs="Times New Roman"/>
                <w:color w:val="000000"/>
                <w:sz w:val="22"/>
                <w:rPrChange w:id="3682" w:author="韬 黄" w:date="2018-11-05T16:32:00Z">
                  <w:rPr>
                    <w:ins w:id="3683" w:author="韬 黄" w:date="2018-11-05T16:32:00Z"/>
                    <w:rFonts w:eastAsia="Times New Roman" w:cs="Times New Roman"/>
                    <w:color w:val="000000"/>
                    <w:sz w:val="22"/>
                  </w:rPr>
                </w:rPrChange>
              </w:rPr>
              <w:pPrChange w:id="3684" w:author="韬 黄" w:date="2018-11-05T16:32:00Z">
                <w:pPr>
                  <w:spacing w:after="0" w:line="240" w:lineRule="auto"/>
                  <w:jc w:val="center"/>
                </w:pPr>
              </w:pPrChange>
            </w:pPr>
            <w:ins w:id="3685" w:author="韬 黄" w:date="2018-11-05T16:32:00Z">
              <w:r w:rsidRPr="00A5471A">
                <w:rPr>
                  <w:rFonts w:eastAsia="Times New Roman" w:cs="Times New Roman"/>
                  <w:color w:val="000000"/>
                  <w:sz w:val="22"/>
                  <w:rPrChange w:id="3686" w:author="韬 黄" w:date="2018-11-05T16:32:00Z">
                    <w:rPr>
                      <w:rFonts w:eastAsia="Times New Roman" w:cs="Times New Roman"/>
                      <w:color w:val="000000"/>
                      <w:sz w:val="22"/>
                    </w:rPr>
                  </w:rPrChange>
                </w:rPr>
                <w:t>0.762</w:t>
              </w:r>
            </w:ins>
          </w:p>
        </w:tc>
        <w:tc>
          <w:tcPr>
            <w:tcW w:w="1390" w:type="dxa"/>
            <w:tcBorders>
              <w:top w:val="nil"/>
              <w:left w:val="nil"/>
              <w:bottom w:val="nil"/>
              <w:right w:val="nil"/>
            </w:tcBorders>
            <w:shd w:val="clear" w:color="auto" w:fill="auto"/>
            <w:noWrap/>
            <w:vAlign w:val="center"/>
            <w:hideMark/>
            <w:tcPrChange w:id="3687" w:author="韬 黄" w:date="2018-11-05T16:33:00Z">
              <w:tcPr>
                <w:tcW w:w="1390" w:type="dxa"/>
                <w:tcBorders>
                  <w:top w:val="nil"/>
                  <w:left w:val="nil"/>
                  <w:bottom w:val="nil"/>
                  <w:right w:val="nil"/>
                </w:tcBorders>
                <w:shd w:val="clear" w:color="auto" w:fill="auto"/>
                <w:noWrap/>
                <w:vAlign w:val="center"/>
                <w:hideMark/>
              </w:tcPr>
            </w:tcPrChange>
          </w:tcPr>
          <w:p w14:paraId="5324911D" w14:textId="77777777" w:rsidR="00A5471A" w:rsidRPr="00A5471A" w:rsidRDefault="00A5471A" w:rsidP="00A5471A">
            <w:pPr>
              <w:spacing w:after="0" w:line="240" w:lineRule="auto"/>
              <w:jc w:val="center"/>
              <w:rPr>
                <w:ins w:id="3688" w:author="韬 黄" w:date="2018-11-05T16:32:00Z"/>
                <w:rFonts w:eastAsia="Times New Roman" w:cs="Times New Roman"/>
                <w:color w:val="000000"/>
                <w:sz w:val="22"/>
                <w:rPrChange w:id="3689" w:author="韬 黄" w:date="2018-11-05T16:32:00Z">
                  <w:rPr>
                    <w:ins w:id="3690" w:author="韬 黄" w:date="2018-11-05T16:32:00Z"/>
                    <w:rFonts w:eastAsia="Times New Roman" w:cs="Times New Roman"/>
                    <w:color w:val="000000"/>
                    <w:sz w:val="22"/>
                  </w:rPr>
                </w:rPrChange>
              </w:rPr>
              <w:pPrChange w:id="3691" w:author="韬 黄" w:date="2018-11-05T16:32:00Z">
                <w:pPr>
                  <w:spacing w:after="0" w:line="240" w:lineRule="auto"/>
                  <w:jc w:val="center"/>
                </w:pPr>
              </w:pPrChange>
            </w:pPr>
            <w:ins w:id="3692" w:author="韬 黄" w:date="2018-11-05T16:32:00Z">
              <w:r w:rsidRPr="00A5471A">
                <w:rPr>
                  <w:rFonts w:eastAsia="Times New Roman" w:cs="Times New Roman"/>
                  <w:color w:val="000000"/>
                  <w:sz w:val="22"/>
                  <w:rPrChange w:id="3693" w:author="韬 黄" w:date="2018-11-05T16:32:00Z">
                    <w:rPr>
                      <w:rFonts w:eastAsia="Times New Roman" w:cs="Times New Roman"/>
                      <w:color w:val="000000"/>
                      <w:sz w:val="22"/>
                    </w:rPr>
                  </w:rPrChange>
                </w:rPr>
                <w:t>1.1279</w:t>
              </w:r>
            </w:ins>
          </w:p>
        </w:tc>
        <w:tc>
          <w:tcPr>
            <w:tcW w:w="1387" w:type="dxa"/>
            <w:tcBorders>
              <w:top w:val="nil"/>
              <w:left w:val="nil"/>
              <w:bottom w:val="nil"/>
              <w:right w:val="nil"/>
            </w:tcBorders>
            <w:shd w:val="clear" w:color="auto" w:fill="auto"/>
            <w:noWrap/>
            <w:vAlign w:val="center"/>
            <w:hideMark/>
            <w:tcPrChange w:id="3694" w:author="韬 黄" w:date="2018-11-05T16:33:00Z">
              <w:tcPr>
                <w:tcW w:w="1387" w:type="dxa"/>
                <w:tcBorders>
                  <w:top w:val="nil"/>
                  <w:left w:val="nil"/>
                  <w:bottom w:val="nil"/>
                  <w:right w:val="nil"/>
                </w:tcBorders>
                <w:shd w:val="clear" w:color="auto" w:fill="auto"/>
                <w:noWrap/>
                <w:vAlign w:val="center"/>
                <w:hideMark/>
              </w:tcPr>
            </w:tcPrChange>
          </w:tcPr>
          <w:p w14:paraId="3CDFE30C" w14:textId="77777777" w:rsidR="00A5471A" w:rsidRPr="00A5471A" w:rsidRDefault="00A5471A" w:rsidP="00A5471A">
            <w:pPr>
              <w:spacing w:after="0" w:line="240" w:lineRule="auto"/>
              <w:jc w:val="center"/>
              <w:rPr>
                <w:ins w:id="3695" w:author="韬 黄" w:date="2018-11-05T16:32:00Z"/>
                <w:rFonts w:eastAsia="Times New Roman" w:cs="Times New Roman"/>
                <w:color w:val="000000"/>
                <w:sz w:val="22"/>
                <w:rPrChange w:id="3696" w:author="韬 黄" w:date="2018-11-05T16:32:00Z">
                  <w:rPr>
                    <w:ins w:id="3697" w:author="韬 黄" w:date="2018-11-05T16:32:00Z"/>
                    <w:rFonts w:eastAsia="Times New Roman" w:cs="Times New Roman"/>
                    <w:color w:val="000000"/>
                    <w:sz w:val="22"/>
                  </w:rPr>
                </w:rPrChange>
              </w:rPr>
              <w:pPrChange w:id="3698" w:author="韬 黄" w:date="2018-11-05T16:32:00Z">
                <w:pPr>
                  <w:spacing w:after="0" w:line="240" w:lineRule="auto"/>
                  <w:jc w:val="center"/>
                </w:pPr>
              </w:pPrChange>
            </w:pPr>
            <w:ins w:id="3699" w:author="韬 黄" w:date="2018-11-05T16:32:00Z">
              <w:r w:rsidRPr="00A5471A">
                <w:rPr>
                  <w:rFonts w:eastAsia="Times New Roman" w:cs="Times New Roman"/>
                  <w:color w:val="000000"/>
                  <w:sz w:val="22"/>
                  <w:rPrChange w:id="3700" w:author="韬 黄" w:date="2018-11-05T16:32:00Z">
                    <w:rPr>
                      <w:rFonts w:eastAsia="Times New Roman" w:cs="Times New Roman"/>
                      <w:color w:val="000000"/>
                      <w:sz w:val="22"/>
                    </w:rPr>
                  </w:rPrChange>
                </w:rPr>
                <w:t>0.2261</w:t>
              </w:r>
            </w:ins>
          </w:p>
        </w:tc>
      </w:tr>
      <w:tr w:rsidR="00A5471A" w:rsidRPr="00A5471A" w14:paraId="1E43C1B5" w14:textId="77777777" w:rsidTr="00A5471A">
        <w:tblPrEx>
          <w:tblPrExChange w:id="3701" w:author="韬 黄" w:date="2018-11-05T16:33:00Z">
            <w:tblPrEx>
              <w:tblW w:w="10206" w:type="dxa"/>
            </w:tblPrEx>
          </w:tblPrExChange>
        </w:tblPrEx>
        <w:trPr>
          <w:trHeight w:val="20"/>
          <w:jc w:val="center"/>
          <w:ins w:id="3702" w:author="韬 黄" w:date="2018-11-05T16:32:00Z"/>
          <w:trPrChange w:id="3703"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04" w:author="韬 黄" w:date="2018-11-05T16:33:00Z">
              <w:tcPr>
                <w:tcW w:w="4903" w:type="dxa"/>
                <w:tcBorders>
                  <w:top w:val="nil"/>
                  <w:left w:val="nil"/>
                  <w:bottom w:val="nil"/>
                  <w:right w:val="nil"/>
                </w:tcBorders>
                <w:shd w:val="clear" w:color="auto" w:fill="auto"/>
                <w:noWrap/>
                <w:vAlign w:val="center"/>
                <w:hideMark/>
              </w:tcPr>
            </w:tcPrChange>
          </w:tcPr>
          <w:p w14:paraId="0D9F13E5" w14:textId="77777777" w:rsidR="00A5471A" w:rsidRPr="00A5471A" w:rsidRDefault="00A5471A" w:rsidP="00A5471A">
            <w:pPr>
              <w:spacing w:after="0" w:line="240" w:lineRule="auto"/>
              <w:rPr>
                <w:ins w:id="3705" w:author="韬 黄" w:date="2018-11-05T16:32:00Z"/>
                <w:rFonts w:eastAsia="Times New Roman" w:cs="Times New Roman"/>
                <w:color w:val="000000"/>
                <w:sz w:val="22"/>
                <w:rPrChange w:id="3706" w:author="韬 黄" w:date="2018-11-05T16:32:00Z">
                  <w:rPr>
                    <w:ins w:id="3707" w:author="韬 黄" w:date="2018-11-05T16:32:00Z"/>
                    <w:rFonts w:eastAsia="Times New Roman" w:cs="Times New Roman"/>
                    <w:color w:val="000000"/>
                    <w:sz w:val="22"/>
                  </w:rPr>
                </w:rPrChange>
              </w:rPr>
              <w:pPrChange w:id="3708" w:author="韬 黄" w:date="2018-11-05T16:32:00Z">
                <w:pPr>
                  <w:spacing w:after="0" w:line="240" w:lineRule="auto"/>
                </w:pPr>
              </w:pPrChange>
            </w:pPr>
            <w:ins w:id="3709" w:author="韬 黄" w:date="2018-11-05T16:32:00Z">
              <w:r w:rsidRPr="00A5471A">
                <w:rPr>
                  <w:rFonts w:eastAsia="Times New Roman" w:cs="Times New Roman"/>
                  <w:color w:val="000000"/>
                  <w:sz w:val="22"/>
                  <w:rPrChange w:id="3710" w:author="韬 黄" w:date="2018-11-05T16:32:00Z">
                    <w:rPr>
                      <w:rFonts w:eastAsia="Times New Roman" w:cs="Times New Roman"/>
                      <w:color w:val="000000"/>
                      <w:sz w:val="22"/>
                    </w:rPr>
                  </w:rPrChange>
                </w:rPr>
                <w:t>ADL-own</w:t>
              </w:r>
            </w:ins>
          </w:p>
        </w:tc>
        <w:tc>
          <w:tcPr>
            <w:tcW w:w="767" w:type="dxa"/>
            <w:tcBorders>
              <w:top w:val="nil"/>
              <w:left w:val="nil"/>
              <w:bottom w:val="nil"/>
              <w:right w:val="nil"/>
            </w:tcBorders>
            <w:shd w:val="clear" w:color="auto" w:fill="auto"/>
            <w:noWrap/>
            <w:vAlign w:val="center"/>
            <w:hideMark/>
            <w:tcPrChange w:id="3711" w:author="韬 黄" w:date="2018-11-05T16:33:00Z">
              <w:tcPr>
                <w:tcW w:w="767" w:type="dxa"/>
                <w:tcBorders>
                  <w:top w:val="nil"/>
                  <w:left w:val="nil"/>
                  <w:bottom w:val="nil"/>
                  <w:right w:val="nil"/>
                </w:tcBorders>
                <w:shd w:val="clear" w:color="auto" w:fill="auto"/>
                <w:noWrap/>
                <w:vAlign w:val="center"/>
                <w:hideMark/>
              </w:tcPr>
            </w:tcPrChange>
          </w:tcPr>
          <w:p w14:paraId="2ACAF290" w14:textId="77777777" w:rsidR="00A5471A" w:rsidRPr="00A5471A" w:rsidRDefault="00A5471A" w:rsidP="00A5471A">
            <w:pPr>
              <w:spacing w:after="0" w:line="240" w:lineRule="auto"/>
              <w:jc w:val="center"/>
              <w:rPr>
                <w:ins w:id="3712" w:author="韬 黄" w:date="2018-11-05T16:32:00Z"/>
                <w:rFonts w:eastAsia="Times New Roman" w:cs="Times New Roman"/>
                <w:color w:val="000000"/>
                <w:sz w:val="22"/>
                <w:rPrChange w:id="3713" w:author="韬 黄" w:date="2018-11-05T16:32:00Z">
                  <w:rPr>
                    <w:ins w:id="3714" w:author="韬 黄" w:date="2018-11-05T16:32:00Z"/>
                    <w:rFonts w:eastAsia="Times New Roman" w:cs="Times New Roman"/>
                    <w:color w:val="000000"/>
                    <w:sz w:val="22"/>
                  </w:rPr>
                </w:rPrChange>
              </w:rPr>
              <w:pPrChange w:id="3715" w:author="韬 黄" w:date="2018-11-05T16:32:00Z">
                <w:pPr>
                  <w:spacing w:after="0" w:line="240" w:lineRule="auto"/>
                  <w:jc w:val="center"/>
                </w:pPr>
              </w:pPrChange>
            </w:pPr>
            <w:ins w:id="3716" w:author="韬 黄" w:date="2018-11-05T16:32:00Z">
              <w:r w:rsidRPr="00A5471A">
                <w:rPr>
                  <w:rFonts w:eastAsia="Times New Roman" w:cs="Times New Roman"/>
                  <w:color w:val="000000"/>
                  <w:sz w:val="22"/>
                  <w:rPrChange w:id="3717" w:author="韬 黄" w:date="2018-11-05T16:32:00Z">
                    <w:rPr>
                      <w:rFonts w:eastAsia="Times New Roman" w:cs="Times New Roman"/>
                      <w:color w:val="000000"/>
                      <w:sz w:val="22"/>
                    </w:rPr>
                  </w:rPrChange>
                </w:rPr>
                <w:t>16.66</w:t>
              </w:r>
            </w:ins>
          </w:p>
        </w:tc>
        <w:tc>
          <w:tcPr>
            <w:tcW w:w="931" w:type="dxa"/>
            <w:tcBorders>
              <w:top w:val="nil"/>
              <w:left w:val="nil"/>
              <w:bottom w:val="nil"/>
              <w:right w:val="nil"/>
            </w:tcBorders>
            <w:shd w:val="clear" w:color="auto" w:fill="auto"/>
            <w:noWrap/>
            <w:vAlign w:val="center"/>
            <w:hideMark/>
            <w:tcPrChange w:id="3718" w:author="韬 黄" w:date="2018-11-05T16:33:00Z">
              <w:tcPr>
                <w:tcW w:w="931" w:type="dxa"/>
                <w:tcBorders>
                  <w:top w:val="nil"/>
                  <w:left w:val="nil"/>
                  <w:bottom w:val="nil"/>
                  <w:right w:val="nil"/>
                </w:tcBorders>
                <w:shd w:val="clear" w:color="auto" w:fill="auto"/>
                <w:noWrap/>
                <w:vAlign w:val="center"/>
                <w:hideMark/>
              </w:tcPr>
            </w:tcPrChange>
          </w:tcPr>
          <w:p w14:paraId="46C844E5" w14:textId="77777777" w:rsidR="00A5471A" w:rsidRPr="00A5471A" w:rsidRDefault="00A5471A" w:rsidP="00A5471A">
            <w:pPr>
              <w:spacing w:after="0" w:line="240" w:lineRule="auto"/>
              <w:jc w:val="center"/>
              <w:rPr>
                <w:ins w:id="3719" w:author="韬 黄" w:date="2018-11-05T16:32:00Z"/>
                <w:rFonts w:eastAsia="Times New Roman" w:cs="Times New Roman"/>
                <w:color w:val="000000"/>
                <w:sz w:val="22"/>
                <w:rPrChange w:id="3720" w:author="韬 黄" w:date="2018-11-05T16:32:00Z">
                  <w:rPr>
                    <w:ins w:id="3721" w:author="韬 黄" w:date="2018-11-05T16:32:00Z"/>
                    <w:rFonts w:eastAsia="Times New Roman" w:cs="Times New Roman"/>
                    <w:color w:val="000000"/>
                    <w:sz w:val="22"/>
                  </w:rPr>
                </w:rPrChange>
              </w:rPr>
              <w:pPrChange w:id="3722" w:author="韬 黄" w:date="2018-11-05T16:32:00Z">
                <w:pPr>
                  <w:spacing w:after="0" w:line="240" w:lineRule="auto"/>
                  <w:jc w:val="center"/>
                </w:pPr>
              </w:pPrChange>
            </w:pPr>
            <w:ins w:id="3723" w:author="韬 黄" w:date="2018-11-05T16:32:00Z">
              <w:r w:rsidRPr="00A5471A">
                <w:rPr>
                  <w:rFonts w:eastAsia="Times New Roman" w:cs="Times New Roman"/>
                  <w:color w:val="000000"/>
                  <w:sz w:val="22"/>
                  <w:rPrChange w:id="3724" w:author="韬 黄" w:date="2018-11-05T16:32:00Z">
                    <w:rPr>
                      <w:rFonts w:eastAsia="Times New Roman" w:cs="Times New Roman"/>
                      <w:color w:val="000000"/>
                      <w:sz w:val="22"/>
                    </w:rPr>
                  </w:rPrChange>
                </w:rPr>
                <w:t>39.87%</w:t>
              </w:r>
            </w:ins>
          </w:p>
        </w:tc>
        <w:tc>
          <w:tcPr>
            <w:tcW w:w="828" w:type="dxa"/>
            <w:tcBorders>
              <w:top w:val="nil"/>
              <w:left w:val="nil"/>
              <w:bottom w:val="nil"/>
              <w:right w:val="nil"/>
            </w:tcBorders>
            <w:shd w:val="clear" w:color="auto" w:fill="auto"/>
            <w:noWrap/>
            <w:vAlign w:val="center"/>
            <w:hideMark/>
            <w:tcPrChange w:id="3725" w:author="韬 黄" w:date="2018-11-05T16:33:00Z">
              <w:tcPr>
                <w:tcW w:w="828" w:type="dxa"/>
                <w:gridSpan w:val="2"/>
                <w:tcBorders>
                  <w:top w:val="nil"/>
                  <w:left w:val="nil"/>
                  <w:bottom w:val="nil"/>
                  <w:right w:val="nil"/>
                </w:tcBorders>
                <w:shd w:val="clear" w:color="auto" w:fill="auto"/>
                <w:noWrap/>
                <w:vAlign w:val="center"/>
                <w:hideMark/>
              </w:tcPr>
            </w:tcPrChange>
          </w:tcPr>
          <w:p w14:paraId="0C07E314" w14:textId="77777777" w:rsidR="00A5471A" w:rsidRPr="00A5471A" w:rsidRDefault="00A5471A" w:rsidP="00A5471A">
            <w:pPr>
              <w:spacing w:after="0" w:line="240" w:lineRule="auto"/>
              <w:jc w:val="center"/>
              <w:rPr>
                <w:ins w:id="3726" w:author="韬 黄" w:date="2018-11-05T16:32:00Z"/>
                <w:rFonts w:eastAsia="Times New Roman" w:cs="Times New Roman"/>
                <w:color w:val="000000"/>
                <w:sz w:val="22"/>
                <w:rPrChange w:id="3727" w:author="韬 黄" w:date="2018-11-05T16:32:00Z">
                  <w:rPr>
                    <w:ins w:id="3728" w:author="韬 黄" w:date="2018-11-05T16:32:00Z"/>
                    <w:rFonts w:eastAsia="Times New Roman" w:cs="Times New Roman"/>
                    <w:color w:val="000000"/>
                    <w:sz w:val="22"/>
                  </w:rPr>
                </w:rPrChange>
              </w:rPr>
              <w:pPrChange w:id="3729" w:author="韬 黄" w:date="2018-11-05T16:32:00Z">
                <w:pPr>
                  <w:spacing w:after="0" w:line="240" w:lineRule="auto"/>
                  <w:jc w:val="center"/>
                </w:pPr>
              </w:pPrChange>
            </w:pPr>
            <w:ins w:id="3730" w:author="韬 黄" w:date="2018-11-05T16:32:00Z">
              <w:r w:rsidRPr="00A5471A">
                <w:rPr>
                  <w:rFonts w:eastAsia="Times New Roman" w:cs="Times New Roman"/>
                  <w:color w:val="000000"/>
                  <w:sz w:val="22"/>
                  <w:rPrChange w:id="3731" w:author="韬 黄" w:date="2018-11-05T16:32:00Z">
                    <w:rPr>
                      <w:rFonts w:eastAsia="Times New Roman" w:cs="Times New Roman"/>
                      <w:color w:val="000000"/>
                      <w:sz w:val="22"/>
                    </w:rPr>
                  </w:rPrChange>
                </w:rPr>
                <w:t>0.689</w:t>
              </w:r>
            </w:ins>
          </w:p>
        </w:tc>
        <w:tc>
          <w:tcPr>
            <w:tcW w:w="1390" w:type="dxa"/>
            <w:tcBorders>
              <w:top w:val="nil"/>
              <w:left w:val="nil"/>
              <w:bottom w:val="nil"/>
              <w:right w:val="nil"/>
            </w:tcBorders>
            <w:shd w:val="clear" w:color="auto" w:fill="auto"/>
            <w:noWrap/>
            <w:vAlign w:val="center"/>
            <w:hideMark/>
            <w:tcPrChange w:id="3732" w:author="韬 黄" w:date="2018-11-05T16:33:00Z">
              <w:tcPr>
                <w:tcW w:w="1390" w:type="dxa"/>
                <w:tcBorders>
                  <w:top w:val="nil"/>
                  <w:left w:val="nil"/>
                  <w:bottom w:val="nil"/>
                  <w:right w:val="nil"/>
                </w:tcBorders>
                <w:shd w:val="clear" w:color="auto" w:fill="auto"/>
                <w:noWrap/>
                <w:vAlign w:val="center"/>
                <w:hideMark/>
              </w:tcPr>
            </w:tcPrChange>
          </w:tcPr>
          <w:p w14:paraId="259F4099" w14:textId="53A4D0B6" w:rsidR="00A5471A" w:rsidRPr="00A5471A" w:rsidRDefault="00A5471A" w:rsidP="00A5471A">
            <w:pPr>
              <w:spacing w:after="0" w:line="240" w:lineRule="auto"/>
              <w:jc w:val="center"/>
              <w:rPr>
                <w:ins w:id="3733" w:author="韬 黄" w:date="2018-11-05T16:32:00Z"/>
                <w:rFonts w:eastAsia="Times New Roman" w:cs="Times New Roman"/>
                <w:color w:val="000000"/>
                <w:sz w:val="22"/>
                <w:rPrChange w:id="3734" w:author="韬 黄" w:date="2018-11-05T16:32:00Z">
                  <w:rPr>
                    <w:ins w:id="3735" w:author="韬 黄" w:date="2018-11-05T16:32:00Z"/>
                    <w:rFonts w:eastAsia="Times New Roman" w:cs="Times New Roman"/>
                    <w:color w:val="000000"/>
                    <w:sz w:val="22"/>
                  </w:rPr>
                </w:rPrChange>
              </w:rPr>
              <w:pPrChange w:id="3736" w:author="韬 黄" w:date="2018-11-05T16:32:00Z">
                <w:pPr>
                  <w:spacing w:after="0" w:line="240" w:lineRule="auto"/>
                  <w:jc w:val="center"/>
                </w:pPr>
              </w:pPrChange>
            </w:pPr>
            <w:ins w:id="3737" w:author="韬 黄" w:date="2018-11-05T16:32:00Z">
              <w:r w:rsidRPr="00A5471A">
                <w:rPr>
                  <w:rFonts w:eastAsia="Times New Roman" w:cs="Times New Roman"/>
                  <w:color w:val="000000"/>
                  <w:sz w:val="22"/>
                  <w:rPrChange w:id="3738" w:author="韬 黄" w:date="2018-11-05T16:32:00Z">
                    <w:rPr>
                      <w:rFonts w:eastAsia="Times New Roman" w:cs="Times New Roman"/>
                      <w:color w:val="000000"/>
                      <w:sz w:val="22"/>
                    </w:rPr>
                  </w:rPrChange>
                </w:rPr>
                <w:t>1</w:t>
              </w:r>
            </w:ins>
            <w:ins w:id="3739" w:author="韬 黄" w:date="2018-11-05T16:33:00Z">
              <w:r>
                <w:rPr>
                  <w:rFonts w:eastAsia="Times New Roman" w:cs="Times New Roman"/>
                  <w:color w:val="000000"/>
                  <w:sz w:val="22"/>
                </w:rPr>
                <w:t>.0000</w:t>
              </w:r>
            </w:ins>
          </w:p>
        </w:tc>
        <w:tc>
          <w:tcPr>
            <w:tcW w:w="1387" w:type="dxa"/>
            <w:tcBorders>
              <w:top w:val="nil"/>
              <w:left w:val="nil"/>
              <w:bottom w:val="nil"/>
              <w:right w:val="nil"/>
            </w:tcBorders>
            <w:shd w:val="clear" w:color="auto" w:fill="auto"/>
            <w:noWrap/>
            <w:vAlign w:val="center"/>
            <w:hideMark/>
            <w:tcPrChange w:id="3740" w:author="韬 黄" w:date="2018-11-05T16:33:00Z">
              <w:tcPr>
                <w:tcW w:w="1387" w:type="dxa"/>
                <w:tcBorders>
                  <w:top w:val="nil"/>
                  <w:left w:val="nil"/>
                  <w:bottom w:val="nil"/>
                  <w:right w:val="nil"/>
                </w:tcBorders>
                <w:shd w:val="clear" w:color="auto" w:fill="auto"/>
                <w:noWrap/>
                <w:vAlign w:val="center"/>
                <w:hideMark/>
              </w:tcPr>
            </w:tcPrChange>
          </w:tcPr>
          <w:p w14:paraId="697DE840" w14:textId="77777777" w:rsidR="00A5471A" w:rsidRPr="00A5471A" w:rsidRDefault="00A5471A" w:rsidP="00A5471A">
            <w:pPr>
              <w:spacing w:after="0" w:line="240" w:lineRule="auto"/>
              <w:jc w:val="center"/>
              <w:rPr>
                <w:ins w:id="3741" w:author="韬 黄" w:date="2018-11-05T16:32:00Z"/>
                <w:rFonts w:eastAsia="Times New Roman" w:cs="Times New Roman"/>
                <w:color w:val="000000"/>
                <w:sz w:val="22"/>
                <w:rPrChange w:id="3742" w:author="韬 黄" w:date="2018-11-05T16:32:00Z">
                  <w:rPr>
                    <w:ins w:id="3743" w:author="韬 黄" w:date="2018-11-05T16:32:00Z"/>
                    <w:rFonts w:eastAsia="Times New Roman" w:cs="Times New Roman"/>
                    <w:color w:val="000000"/>
                    <w:sz w:val="22"/>
                  </w:rPr>
                </w:rPrChange>
              </w:rPr>
              <w:pPrChange w:id="3744" w:author="韬 黄" w:date="2018-11-05T16:32:00Z">
                <w:pPr>
                  <w:spacing w:after="0" w:line="240" w:lineRule="auto"/>
                  <w:jc w:val="center"/>
                </w:pPr>
              </w:pPrChange>
            </w:pPr>
            <w:ins w:id="3745" w:author="韬 黄" w:date="2018-11-05T16:32:00Z">
              <w:r w:rsidRPr="00A5471A">
                <w:rPr>
                  <w:rFonts w:eastAsia="Times New Roman" w:cs="Times New Roman"/>
                  <w:color w:val="000000"/>
                  <w:sz w:val="22"/>
                  <w:rPrChange w:id="3746" w:author="韬 黄" w:date="2018-11-05T16:32:00Z">
                    <w:rPr>
                      <w:rFonts w:eastAsia="Times New Roman" w:cs="Times New Roman"/>
                      <w:color w:val="000000"/>
                      <w:sz w:val="22"/>
                    </w:rPr>
                  </w:rPrChange>
                </w:rPr>
                <w:t>0.1561</w:t>
              </w:r>
            </w:ins>
          </w:p>
        </w:tc>
      </w:tr>
      <w:tr w:rsidR="00A5471A" w:rsidRPr="00A5471A" w14:paraId="0AB3F73C" w14:textId="77777777" w:rsidTr="00A5471A">
        <w:tblPrEx>
          <w:tblPrExChange w:id="3747" w:author="韬 黄" w:date="2018-11-05T16:33:00Z">
            <w:tblPrEx>
              <w:tblW w:w="10206" w:type="dxa"/>
            </w:tblPrEx>
          </w:tblPrExChange>
        </w:tblPrEx>
        <w:trPr>
          <w:trHeight w:val="20"/>
          <w:jc w:val="center"/>
          <w:ins w:id="3748" w:author="韬 黄" w:date="2018-11-05T16:32:00Z"/>
          <w:trPrChange w:id="374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50" w:author="韬 黄" w:date="2018-11-05T16:33:00Z">
              <w:tcPr>
                <w:tcW w:w="4903" w:type="dxa"/>
                <w:tcBorders>
                  <w:top w:val="nil"/>
                  <w:left w:val="nil"/>
                  <w:bottom w:val="nil"/>
                  <w:right w:val="nil"/>
                </w:tcBorders>
                <w:shd w:val="clear" w:color="auto" w:fill="auto"/>
                <w:noWrap/>
                <w:vAlign w:val="center"/>
                <w:hideMark/>
              </w:tcPr>
            </w:tcPrChange>
          </w:tcPr>
          <w:p w14:paraId="286B0A28" w14:textId="77777777" w:rsidR="00A5471A" w:rsidRPr="00A5471A" w:rsidRDefault="00A5471A" w:rsidP="00A5471A">
            <w:pPr>
              <w:spacing w:after="0" w:line="240" w:lineRule="auto"/>
              <w:rPr>
                <w:ins w:id="3751" w:author="韬 黄" w:date="2018-11-05T16:32:00Z"/>
                <w:rFonts w:eastAsia="Times New Roman" w:cs="Times New Roman"/>
                <w:color w:val="000000"/>
                <w:sz w:val="22"/>
                <w:rPrChange w:id="3752" w:author="韬 黄" w:date="2018-11-05T16:32:00Z">
                  <w:rPr>
                    <w:ins w:id="3753" w:author="韬 黄" w:date="2018-11-05T16:32:00Z"/>
                    <w:rFonts w:eastAsia="Times New Roman" w:cs="Times New Roman"/>
                    <w:color w:val="000000"/>
                    <w:sz w:val="22"/>
                  </w:rPr>
                </w:rPrChange>
              </w:rPr>
              <w:pPrChange w:id="3754" w:author="韬 黄" w:date="2018-11-05T16:32:00Z">
                <w:pPr>
                  <w:spacing w:after="0" w:line="240" w:lineRule="auto"/>
                </w:pPr>
              </w:pPrChange>
            </w:pPr>
            <w:ins w:id="3755" w:author="韬 黄" w:date="2018-11-05T16:32:00Z">
              <w:r w:rsidRPr="00A5471A">
                <w:rPr>
                  <w:rFonts w:eastAsia="Times New Roman" w:cs="Times New Roman"/>
                  <w:color w:val="000000"/>
                  <w:sz w:val="22"/>
                  <w:rPrChange w:id="3756" w:author="韬 黄" w:date="2018-11-05T16:32:00Z">
                    <w:rPr>
                      <w:rFonts w:eastAsia="Times New Roman" w:cs="Times New Roman"/>
                      <w:color w:val="000000"/>
                      <w:sz w:val="22"/>
                    </w:rPr>
                  </w:rPrChange>
                </w:rPr>
                <w:lastRenderedPageBreak/>
                <w:t>ADL-intra</w:t>
              </w:r>
            </w:ins>
          </w:p>
        </w:tc>
        <w:tc>
          <w:tcPr>
            <w:tcW w:w="767" w:type="dxa"/>
            <w:tcBorders>
              <w:top w:val="nil"/>
              <w:left w:val="nil"/>
              <w:bottom w:val="nil"/>
              <w:right w:val="nil"/>
            </w:tcBorders>
            <w:shd w:val="clear" w:color="auto" w:fill="auto"/>
            <w:noWrap/>
            <w:vAlign w:val="center"/>
            <w:hideMark/>
            <w:tcPrChange w:id="3757" w:author="韬 黄" w:date="2018-11-05T16:33:00Z">
              <w:tcPr>
                <w:tcW w:w="767" w:type="dxa"/>
                <w:tcBorders>
                  <w:top w:val="nil"/>
                  <w:left w:val="nil"/>
                  <w:bottom w:val="nil"/>
                  <w:right w:val="nil"/>
                </w:tcBorders>
                <w:shd w:val="clear" w:color="auto" w:fill="auto"/>
                <w:noWrap/>
                <w:vAlign w:val="center"/>
                <w:hideMark/>
              </w:tcPr>
            </w:tcPrChange>
          </w:tcPr>
          <w:p w14:paraId="2D716C5C" w14:textId="77777777" w:rsidR="00A5471A" w:rsidRPr="00A5471A" w:rsidRDefault="00A5471A" w:rsidP="00A5471A">
            <w:pPr>
              <w:spacing w:after="0" w:line="240" w:lineRule="auto"/>
              <w:jc w:val="center"/>
              <w:rPr>
                <w:ins w:id="3758" w:author="韬 黄" w:date="2018-11-05T16:32:00Z"/>
                <w:rFonts w:eastAsia="Times New Roman" w:cs="Times New Roman"/>
                <w:color w:val="000000"/>
                <w:sz w:val="22"/>
                <w:rPrChange w:id="3759" w:author="韬 黄" w:date="2018-11-05T16:32:00Z">
                  <w:rPr>
                    <w:ins w:id="3760" w:author="韬 黄" w:date="2018-11-05T16:32:00Z"/>
                    <w:rFonts w:eastAsia="Times New Roman" w:cs="Times New Roman"/>
                    <w:color w:val="000000"/>
                    <w:sz w:val="22"/>
                  </w:rPr>
                </w:rPrChange>
              </w:rPr>
              <w:pPrChange w:id="3761" w:author="韬 黄" w:date="2018-11-05T16:32:00Z">
                <w:pPr>
                  <w:spacing w:after="0" w:line="240" w:lineRule="auto"/>
                  <w:jc w:val="center"/>
                </w:pPr>
              </w:pPrChange>
            </w:pPr>
            <w:ins w:id="3762" w:author="韬 黄" w:date="2018-11-05T16:32:00Z">
              <w:r w:rsidRPr="00A5471A">
                <w:rPr>
                  <w:rFonts w:eastAsia="Times New Roman" w:cs="Times New Roman"/>
                  <w:color w:val="000000"/>
                  <w:sz w:val="22"/>
                  <w:rPrChange w:id="3763" w:author="韬 黄" w:date="2018-11-05T16:32:00Z">
                    <w:rPr>
                      <w:rFonts w:eastAsia="Times New Roman" w:cs="Times New Roman"/>
                      <w:color w:val="000000"/>
                      <w:sz w:val="22"/>
                    </w:rPr>
                  </w:rPrChange>
                </w:rPr>
                <w:t>15.66</w:t>
              </w:r>
            </w:ins>
          </w:p>
        </w:tc>
        <w:tc>
          <w:tcPr>
            <w:tcW w:w="931" w:type="dxa"/>
            <w:tcBorders>
              <w:top w:val="nil"/>
              <w:left w:val="nil"/>
              <w:bottom w:val="nil"/>
              <w:right w:val="nil"/>
            </w:tcBorders>
            <w:shd w:val="clear" w:color="auto" w:fill="auto"/>
            <w:noWrap/>
            <w:vAlign w:val="center"/>
            <w:hideMark/>
            <w:tcPrChange w:id="3764" w:author="韬 黄" w:date="2018-11-05T16:33:00Z">
              <w:tcPr>
                <w:tcW w:w="931" w:type="dxa"/>
                <w:tcBorders>
                  <w:top w:val="nil"/>
                  <w:left w:val="nil"/>
                  <w:bottom w:val="nil"/>
                  <w:right w:val="nil"/>
                </w:tcBorders>
                <w:shd w:val="clear" w:color="auto" w:fill="auto"/>
                <w:noWrap/>
                <w:vAlign w:val="center"/>
                <w:hideMark/>
              </w:tcPr>
            </w:tcPrChange>
          </w:tcPr>
          <w:p w14:paraId="7356D85D" w14:textId="77777777" w:rsidR="00A5471A" w:rsidRPr="00A5471A" w:rsidRDefault="00A5471A" w:rsidP="00A5471A">
            <w:pPr>
              <w:spacing w:after="0" w:line="240" w:lineRule="auto"/>
              <w:jc w:val="center"/>
              <w:rPr>
                <w:ins w:id="3765" w:author="韬 黄" w:date="2018-11-05T16:32:00Z"/>
                <w:rFonts w:eastAsia="Times New Roman" w:cs="Times New Roman"/>
                <w:color w:val="000000"/>
                <w:sz w:val="22"/>
                <w:rPrChange w:id="3766" w:author="韬 黄" w:date="2018-11-05T16:32:00Z">
                  <w:rPr>
                    <w:ins w:id="3767" w:author="韬 黄" w:date="2018-11-05T16:32:00Z"/>
                    <w:rFonts w:eastAsia="Times New Roman" w:cs="Times New Roman"/>
                    <w:color w:val="000000"/>
                    <w:sz w:val="22"/>
                  </w:rPr>
                </w:rPrChange>
              </w:rPr>
              <w:pPrChange w:id="3768" w:author="韬 黄" w:date="2018-11-05T16:32:00Z">
                <w:pPr>
                  <w:spacing w:after="0" w:line="240" w:lineRule="auto"/>
                  <w:jc w:val="center"/>
                </w:pPr>
              </w:pPrChange>
            </w:pPr>
            <w:ins w:id="3769" w:author="韬 黄" w:date="2018-11-05T16:32:00Z">
              <w:r w:rsidRPr="00A5471A">
                <w:rPr>
                  <w:rFonts w:eastAsia="Times New Roman" w:cs="Times New Roman"/>
                  <w:color w:val="000000"/>
                  <w:sz w:val="22"/>
                  <w:rPrChange w:id="3770" w:author="韬 黄" w:date="2018-11-05T16:32:00Z">
                    <w:rPr>
                      <w:rFonts w:eastAsia="Times New Roman" w:cs="Times New Roman"/>
                      <w:color w:val="000000"/>
                      <w:sz w:val="22"/>
                    </w:rPr>
                  </w:rPrChange>
                </w:rPr>
                <w:t>39.43%</w:t>
              </w:r>
            </w:ins>
          </w:p>
        </w:tc>
        <w:tc>
          <w:tcPr>
            <w:tcW w:w="828" w:type="dxa"/>
            <w:tcBorders>
              <w:top w:val="nil"/>
              <w:left w:val="nil"/>
              <w:bottom w:val="nil"/>
              <w:right w:val="nil"/>
            </w:tcBorders>
            <w:shd w:val="clear" w:color="auto" w:fill="auto"/>
            <w:noWrap/>
            <w:vAlign w:val="center"/>
            <w:hideMark/>
            <w:tcPrChange w:id="3771" w:author="韬 黄" w:date="2018-11-05T16:33:00Z">
              <w:tcPr>
                <w:tcW w:w="828" w:type="dxa"/>
                <w:gridSpan w:val="2"/>
                <w:tcBorders>
                  <w:top w:val="nil"/>
                  <w:left w:val="nil"/>
                  <w:bottom w:val="nil"/>
                  <w:right w:val="nil"/>
                </w:tcBorders>
                <w:shd w:val="clear" w:color="auto" w:fill="auto"/>
                <w:noWrap/>
                <w:vAlign w:val="center"/>
                <w:hideMark/>
              </w:tcPr>
            </w:tcPrChange>
          </w:tcPr>
          <w:p w14:paraId="65B76AE8" w14:textId="77777777" w:rsidR="00A5471A" w:rsidRPr="00A5471A" w:rsidRDefault="00A5471A" w:rsidP="00A5471A">
            <w:pPr>
              <w:spacing w:after="0" w:line="240" w:lineRule="auto"/>
              <w:jc w:val="center"/>
              <w:rPr>
                <w:ins w:id="3772" w:author="韬 黄" w:date="2018-11-05T16:32:00Z"/>
                <w:rFonts w:eastAsia="Times New Roman" w:cs="Times New Roman"/>
                <w:color w:val="000000"/>
                <w:sz w:val="22"/>
                <w:rPrChange w:id="3773" w:author="韬 黄" w:date="2018-11-05T16:32:00Z">
                  <w:rPr>
                    <w:ins w:id="3774" w:author="韬 黄" w:date="2018-11-05T16:32:00Z"/>
                    <w:rFonts w:eastAsia="Times New Roman" w:cs="Times New Roman"/>
                    <w:color w:val="000000"/>
                    <w:sz w:val="22"/>
                  </w:rPr>
                </w:rPrChange>
              </w:rPr>
              <w:pPrChange w:id="3775" w:author="韬 黄" w:date="2018-11-05T16:32:00Z">
                <w:pPr>
                  <w:spacing w:after="0" w:line="240" w:lineRule="auto"/>
                  <w:jc w:val="center"/>
                </w:pPr>
              </w:pPrChange>
            </w:pPr>
            <w:ins w:id="3776" w:author="韬 黄" w:date="2018-11-05T16:32:00Z">
              <w:r w:rsidRPr="00A5471A">
                <w:rPr>
                  <w:rFonts w:eastAsia="Times New Roman" w:cs="Times New Roman"/>
                  <w:color w:val="000000"/>
                  <w:sz w:val="22"/>
                  <w:rPrChange w:id="3777"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778" w:author="韬 黄" w:date="2018-11-05T16:33:00Z">
              <w:tcPr>
                <w:tcW w:w="1390" w:type="dxa"/>
                <w:tcBorders>
                  <w:top w:val="nil"/>
                  <w:left w:val="nil"/>
                  <w:bottom w:val="nil"/>
                  <w:right w:val="nil"/>
                </w:tcBorders>
                <w:shd w:val="clear" w:color="auto" w:fill="auto"/>
                <w:noWrap/>
                <w:vAlign w:val="center"/>
                <w:hideMark/>
              </w:tcPr>
            </w:tcPrChange>
          </w:tcPr>
          <w:p w14:paraId="488D41B0" w14:textId="77777777" w:rsidR="00A5471A" w:rsidRPr="00A5471A" w:rsidRDefault="00A5471A" w:rsidP="00A5471A">
            <w:pPr>
              <w:spacing w:after="0" w:line="240" w:lineRule="auto"/>
              <w:jc w:val="center"/>
              <w:rPr>
                <w:ins w:id="3779" w:author="韬 黄" w:date="2018-11-05T16:32:00Z"/>
                <w:rFonts w:eastAsia="Times New Roman" w:cs="Times New Roman"/>
                <w:color w:val="000000"/>
                <w:sz w:val="22"/>
                <w:rPrChange w:id="3780" w:author="韬 黄" w:date="2018-11-05T16:32:00Z">
                  <w:rPr>
                    <w:ins w:id="3781" w:author="韬 黄" w:date="2018-11-05T16:32:00Z"/>
                    <w:rFonts w:eastAsia="Times New Roman" w:cs="Times New Roman"/>
                    <w:color w:val="000000"/>
                    <w:sz w:val="22"/>
                  </w:rPr>
                </w:rPrChange>
              </w:rPr>
              <w:pPrChange w:id="3782" w:author="韬 黄" w:date="2018-11-05T16:32:00Z">
                <w:pPr>
                  <w:spacing w:after="0" w:line="240" w:lineRule="auto"/>
                  <w:jc w:val="center"/>
                </w:pPr>
              </w:pPrChange>
            </w:pPr>
            <w:ins w:id="3783" w:author="韬 黄" w:date="2018-11-05T16:32:00Z">
              <w:r w:rsidRPr="00A5471A">
                <w:rPr>
                  <w:rFonts w:eastAsia="Times New Roman" w:cs="Times New Roman"/>
                  <w:color w:val="000000"/>
                  <w:sz w:val="22"/>
                  <w:rPrChange w:id="3784" w:author="韬 黄" w:date="2018-11-05T16:32:00Z">
                    <w:rPr>
                      <w:rFonts w:eastAsia="Times New Roman" w:cs="Times New Roman"/>
                      <w:color w:val="000000"/>
                      <w:sz w:val="22"/>
                    </w:rPr>
                  </w:rPrChange>
                </w:rPr>
                <w:t>0.9883</w:t>
              </w:r>
            </w:ins>
          </w:p>
        </w:tc>
        <w:tc>
          <w:tcPr>
            <w:tcW w:w="1387" w:type="dxa"/>
            <w:tcBorders>
              <w:top w:val="nil"/>
              <w:left w:val="nil"/>
              <w:bottom w:val="nil"/>
              <w:right w:val="nil"/>
            </w:tcBorders>
            <w:shd w:val="clear" w:color="auto" w:fill="auto"/>
            <w:noWrap/>
            <w:vAlign w:val="center"/>
            <w:hideMark/>
            <w:tcPrChange w:id="3785" w:author="韬 黄" w:date="2018-11-05T16:33:00Z">
              <w:tcPr>
                <w:tcW w:w="1387" w:type="dxa"/>
                <w:tcBorders>
                  <w:top w:val="nil"/>
                  <w:left w:val="nil"/>
                  <w:bottom w:val="nil"/>
                  <w:right w:val="nil"/>
                </w:tcBorders>
                <w:shd w:val="clear" w:color="auto" w:fill="auto"/>
                <w:noWrap/>
                <w:vAlign w:val="center"/>
                <w:hideMark/>
              </w:tcPr>
            </w:tcPrChange>
          </w:tcPr>
          <w:p w14:paraId="6E1DDCFE" w14:textId="77777777" w:rsidR="00A5471A" w:rsidRPr="00A5471A" w:rsidRDefault="00A5471A" w:rsidP="00A5471A">
            <w:pPr>
              <w:spacing w:after="0" w:line="240" w:lineRule="auto"/>
              <w:jc w:val="center"/>
              <w:rPr>
                <w:ins w:id="3786" w:author="韬 黄" w:date="2018-11-05T16:32:00Z"/>
                <w:rFonts w:eastAsia="Times New Roman" w:cs="Times New Roman"/>
                <w:color w:val="000000"/>
                <w:sz w:val="22"/>
                <w:rPrChange w:id="3787" w:author="韬 黄" w:date="2018-11-05T16:32:00Z">
                  <w:rPr>
                    <w:ins w:id="3788" w:author="韬 黄" w:date="2018-11-05T16:32:00Z"/>
                    <w:rFonts w:eastAsia="Times New Roman" w:cs="Times New Roman"/>
                    <w:color w:val="000000"/>
                    <w:sz w:val="22"/>
                  </w:rPr>
                </w:rPrChange>
              </w:rPr>
              <w:pPrChange w:id="3789" w:author="韬 黄" w:date="2018-11-05T16:32:00Z">
                <w:pPr>
                  <w:spacing w:after="0" w:line="240" w:lineRule="auto"/>
                  <w:jc w:val="center"/>
                </w:pPr>
              </w:pPrChange>
            </w:pPr>
            <w:ins w:id="3790" w:author="韬 黄" w:date="2018-11-05T16:32:00Z">
              <w:r w:rsidRPr="00A5471A">
                <w:rPr>
                  <w:rFonts w:eastAsia="Times New Roman" w:cs="Times New Roman"/>
                  <w:color w:val="000000"/>
                  <w:sz w:val="22"/>
                  <w:rPrChange w:id="3791" w:author="韬 黄" w:date="2018-11-05T16:32:00Z">
                    <w:rPr>
                      <w:rFonts w:eastAsia="Times New Roman" w:cs="Times New Roman"/>
                      <w:color w:val="000000"/>
                      <w:sz w:val="22"/>
                    </w:rPr>
                  </w:rPrChange>
                </w:rPr>
                <w:t>0.1529</w:t>
              </w:r>
            </w:ins>
          </w:p>
        </w:tc>
      </w:tr>
      <w:tr w:rsidR="00A5471A" w:rsidRPr="00A5471A" w14:paraId="0320CD2B" w14:textId="77777777" w:rsidTr="00A5471A">
        <w:tblPrEx>
          <w:tblPrExChange w:id="3792" w:author="韬 黄" w:date="2018-11-05T16:33:00Z">
            <w:tblPrEx>
              <w:tblW w:w="10206" w:type="dxa"/>
            </w:tblPrEx>
          </w:tblPrExChange>
        </w:tblPrEx>
        <w:trPr>
          <w:trHeight w:val="20"/>
          <w:jc w:val="center"/>
          <w:ins w:id="3793" w:author="韬 黄" w:date="2018-11-05T16:32:00Z"/>
          <w:trPrChange w:id="3794"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795" w:author="韬 黄" w:date="2018-11-05T16:33:00Z">
              <w:tcPr>
                <w:tcW w:w="4903" w:type="dxa"/>
                <w:tcBorders>
                  <w:top w:val="nil"/>
                  <w:left w:val="nil"/>
                  <w:bottom w:val="nil"/>
                  <w:right w:val="nil"/>
                </w:tcBorders>
                <w:shd w:val="clear" w:color="auto" w:fill="auto"/>
                <w:noWrap/>
                <w:vAlign w:val="center"/>
                <w:hideMark/>
              </w:tcPr>
            </w:tcPrChange>
          </w:tcPr>
          <w:p w14:paraId="35206F1F" w14:textId="77777777" w:rsidR="00A5471A" w:rsidRPr="00A5471A" w:rsidRDefault="00A5471A" w:rsidP="00A5471A">
            <w:pPr>
              <w:spacing w:after="0" w:line="240" w:lineRule="auto"/>
              <w:rPr>
                <w:ins w:id="3796" w:author="韬 黄" w:date="2018-11-05T16:32:00Z"/>
                <w:rFonts w:eastAsia="Times New Roman" w:cs="Times New Roman"/>
                <w:color w:val="000000"/>
                <w:sz w:val="22"/>
                <w:rPrChange w:id="3797" w:author="韬 黄" w:date="2018-11-05T16:32:00Z">
                  <w:rPr>
                    <w:ins w:id="3798" w:author="韬 黄" w:date="2018-11-05T16:32:00Z"/>
                    <w:rFonts w:eastAsia="Times New Roman" w:cs="Times New Roman"/>
                    <w:color w:val="000000"/>
                    <w:sz w:val="22"/>
                  </w:rPr>
                </w:rPrChange>
              </w:rPr>
              <w:pPrChange w:id="3799" w:author="韬 黄" w:date="2018-11-05T16:32:00Z">
                <w:pPr>
                  <w:spacing w:after="0" w:line="240" w:lineRule="auto"/>
                </w:pPr>
              </w:pPrChange>
            </w:pPr>
            <w:ins w:id="3800" w:author="韬 黄" w:date="2018-11-05T16:32:00Z">
              <w:r w:rsidRPr="00A5471A">
                <w:rPr>
                  <w:rFonts w:eastAsia="Times New Roman" w:cs="Times New Roman"/>
                  <w:color w:val="000000"/>
                  <w:sz w:val="22"/>
                  <w:rPrChange w:id="3801" w:author="韬 黄" w:date="2018-11-05T16:32:00Z">
                    <w:rPr>
                      <w:rFonts w:eastAsia="Times New Roman" w:cs="Times New Roman"/>
                      <w:color w:val="000000"/>
                      <w:sz w:val="22"/>
                    </w:rPr>
                  </w:rPrChange>
                </w:rPr>
                <w:t>ADL-own-EWC</w:t>
              </w:r>
            </w:ins>
          </w:p>
        </w:tc>
        <w:tc>
          <w:tcPr>
            <w:tcW w:w="767" w:type="dxa"/>
            <w:tcBorders>
              <w:top w:val="nil"/>
              <w:left w:val="nil"/>
              <w:bottom w:val="nil"/>
              <w:right w:val="nil"/>
            </w:tcBorders>
            <w:shd w:val="clear" w:color="auto" w:fill="auto"/>
            <w:noWrap/>
            <w:vAlign w:val="center"/>
            <w:hideMark/>
            <w:tcPrChange w:id="3802" w:author="韬 黄" w:date="2018-11-05T16:33:00Z">
              <w:tcPr>
                <w:tcW w:w="767" w:type="dxa"/>
                <w:tcBorders>
                  <w:top w:val="nil"/>
                  <w:left w:val="nil"/>
                  <w:bottom w:val="nil"/>
                  <w:right w:val="nil"/>
                </w:tcBorders>
                <w:shd w:val="clear" w:color="auto" w:fill="auto"/>
                <w:noWrap/>
                <w:vAlign w:val="center"/>
                <w:hideMark/>
              </w:tcPr>
            </w:tcPrChange>
          </w:tcPr>
          <w:p w14:paraId="3853C630" w14:textId="77777777" w:rsidR="00A5471A" w:rsidRPr="00A5471A" w:rsidRDefault="00A5471A" w:rsidP="00A5471A">
            <w:pPr>
              <w:spacing w:after="0" w:line="240" w:lineRule="auto"/>
              <w:jc w:val="center"/>
              <w:rPr>
                <w:ins w:id="3803" w:author="韬 黄" w:date="2018-11-05T16:32:00Z"/>
                <w:rFonts w:eastAsia="Times New Roman" w:cs="Times New Roman"/>
                <w:color w:val="000000"/>
                <w:sz w:val="22"/>
                <w:rPrChange w:id="3804" w:author="韬 黄" w:date="2018-11-05T16:32:00Z">
                  <w:rPr>
                    <w:ins w:id="3805" w:author="韬 黄" w:date="2018-11-05T16:32:00Z"/>
                    <w:rFonts w:eastAsia="Times New Roman" w:cs="Times New Roman"/>
                    <w:color w:val="000000"/>
                    <w:sz w:val="22"/>
                  </w:rPr>
                </w:rPrChange>
              </w:rPr>
              <w:pPrChange w:id="3806" w:author="韬 黄" w:date="2018-11-05T16:32:00Z">
                <w:pPr>
                  <w:spacing w:after="0" w:line="240" w:lineRule="auto"/>
                  <w:jc w:val="center"/>
                </w:pPr>
              </w:pPrChange>
            </w:pPr>
            <w:ins w:id="3807" w:author="韬 黄" w:date="2018-11-05T16:32:00Z">
              <w:r w:rsidRPr="00A5471A">
                <w:rPr>
                  <w:rFonts w:eastAsia="Times New Roman" w:cs="Times New Roman"/>
                  <w:color w:val="000000"/>
                  <w:sz w:val="22"/>
                  <w:rPrChange w:id="3808" w:author="韬 黄" w:date="2018-11-05T16:32:00Z">
                    <w:rPr>
                      <w:rFonts w:eastAsia="Times New Roman" w:cs="Times New Roman"/>
                      <w:color w:val="000000"/>
                      <w:sz w:val="22"/>
                    </w:rPr>
                  </w:rPrChange>
                </w:rPr>
                <w:t>16.59</w:t>
              </w:r>
            </w:ins>
          </w:p>
        </w:tc>
        <w:tc>
          <w:tcPr>
            <w:tcW w:w="931" w:type="dxa"/>
            <w:tcBorders>
              <w:top w:val="nil"/>
              <w:left w:val="nil"/>
              <w:bottom w:val="nil"/>
              <w:right w:val="nil"/>
            </w:tcBorders>
            <w:shd w:val="clear" w:color="auto" w:fill="auto"/>
            <w:noWrap/>
            <w:vAlign w:val="center"/>
            <w:hideMark/>
            <w:tcPrChange w:id="3809" w:author="韬 黄" w:date="2018-11-05T16:33:00Z">
              <w:tcPr>
                <w:tcW w:w="931" w:type="dxa"/>
                <w:tcBorders>
                  <w:top w:val="nil"/>
                  <w:left w:val="nil"/>
                  <w:bottom w:val="nil"/>
                  <w:right w:val="nil"/>
                </w:tcBorders>
                <w:shd w:val="clear" w:color="auto" w:fill="auto"/>
                <w:noWrap/>
                <w:vAlign w:val="center"/>
                <w:hideMark/>
              </w:tcPr>
            </w:tcPrChange>
          </w:tcPr>
          <w:p w14:paraId="00E6F5AF" w14:textId="77777777" w:rsidR="00A5471A" w:rsidRPr="00A5471A" w:rsidRDefault="00A5471A" w:rsidP="00A5471A">
            <w:pPr>
              <w:spacing w:after="0" w:line="240" w:lineRule="auto"/>
              <w:jc w:val="center"/>
              <w:rPr>
                <w:ins w:id="3810" w:author="韬 黄" w:date="2018-11-05T16:32:00Z"/>
                <w:rFonts w:eastAsia="Times New Roman" w:cs="Times New Roman"/>
                <w:color w:val="000000"/>
                <w:sz w:val="22"/>
                <w:rPrChange w:id="3811" w:author="韬 黄" w:date="2018-11-05T16:32:00Z">
                  <w:rPr>
                    <w:ins w:id="3812" w:author="韬 黄" w:date="2018-11-05T16:32:00Z"/>
                    <w:rFonts w:eastAsia="Times New Roman" w:cs="Times New Roman"/>
                    <w:color w:val="000000"/>
                    <w:sz w:val="22"/>
                  </w:rPr>
                </w:rPrChange>
              </w:rPr>
              <w:pPrChange w:id="3813" w:author="韬 黄" w:date="2018-11-05T16:32:00Z">
                <w:pPr>
                  <w:spacing w:after="0" w:line="240" w:lineRule="auto"/>
                  <w:jc w:val="center"/>
                </w:pPr>
              </w:pPrChange>
            </w:pPr>
            <w:ins w:id="3814" w:author="韬 黄" w:date="2018-11-05T16:32:00Z">
              <w:r w:rsidRPr="00A5471A">
                <w:rPr>
                  <w:rFonts w:eastAsia="Times New Roman" w:cs="Times New Roman"/>
                  <w:color w:val="000000"/>
                  <w:sz w:val="22"/>
                  <w:rPrChange w:id="3815" w:author="韬 黄" w:date="2018-11-05T16:32:00Z">
                    <w:rPr>
                      <w:rFonts w:eastAsia="Times New Roman" w:cs="Times New Roman"/>
                      <w:color w:val="000000"/>
                      <w:sz w:val="22"/>
                    </w:rPr>
                  </w:rPrChange>
                </w:rPr>
                <w:t>39.72%</w:t>
              </w:r>
            </w:ins>
          </w:p>
        </w:tc>
        <w:tc>
          <w:tcPr>
            <w:tcW w:w="828" w:type="dxa"/>
            <w:tcBorders>
              <w:top w:val="nil"/>
              <w:left w:val="nil"/>
              <w:bottom w:val="nil"/>
              <w:right w:val="nil"/>
            </w:tcBorders>
            <w:shd w:val="clear" w:color="auto" w:fill="auto"/>
            <w:noWrap/>
            <w:vAlign w:val="center"/>
            <w:hideMark/>
            <w:tcPrChange w:id="3816" w:author="韬 黄" w:date="2018-11-05T16:33:00Z">
              <w:tcPr>
                <w:tcW w:w="828" w:type="dxa"/>
                <w:gridSpan w:val="2"/>
                <w:tcBorders>
                  <w:top w:val="nil"/>
                  <w:left w:val="nil"/>
                  <w:bottom w:val="nil"/>
                  <w:right w:val="nil"/>
                </w:tcBorders>
                <w:shd w:val="clear" w:color="auto" w:fill="auto"/>
                <w:noWrap/>
                <w:vAlign w:val="center"/>
                <w:hideMark/>
              </w:tcPr>
            </w:tcPrChange>
          </w:tcPr>
          <w:p w14:paraId="376BF0AC" w14:textId="77777777" w:rsidR="00A5471A" w:rsidRPr="00A5471A" w:rsidRDefault="00A5471A" w:rsidP="00A5471A">
            <w:pPr>
              <w:spacing w:after="0" w:line="240" w:lineRule="auto"/>
              <w:jc w:val="center"/>
              <w:rPr>
                <w:ins w:id="3817" w:author="韬 黄" w:date="2018-11-05T16:32:00Z"/>
                <w:rFonts w:eastAsia="Times New Roman" w:cs="Times New Roman"/>
                <w:color w:val="000000"/>
                <w:sz w:val="22"/>
                <w:rPrChange w:id="3818" w:author="韬 黄" w:date="2018-11-05T16:32:00Z">
                  <w:rPr>
                    <w:ins w:id="3819" w:author="韬 黄" w:date="2018-11-05T16:32:00Z"/>
                    <w:rFonts w:eastAsia="Times New Roman" w:cs="Times New Roman"/>
                    <w:color w:val="000000"/>
                    <w:sz w:val="22"/>
                  </w:rPr>
                </w:rPrChange>
              </w:rPr>
              <w:pPrChange w:id="3820" w:author="韬 黄" w:date="2018-11-05T16:32:00Z">
                <w:pPr>
                  <w:spacing w:after="0" w:line="240" w:lineRule="auto"/>
                  <w:jc w:val="center"/>
                </w:pPr>
              </w:pPrChange>
            </w:pPr>
            <w:ins w:id="3821" w:author="韬 黄" w:date="2018-11-05T16:32:00Z">
              <w:r w:rsidRPr="00A5471A">
                <w:rPr>
                  <w:rFonts w:eastAsia="Times New Roman" w:cs="Times New Roman"/>
                  <w:color w:val="000000"/>
                  <w:sz w:val="22"/>
                  <w:rPrChange w:id="3822" w:author="韬 黄" w:date="2018-11-05T16:32:00Z">
                    <w:rPr>
                      <w:rFonts w:eastAsia="Times New Roman" w:cs="Times New Roman"/>
                      <w:color w:val="000000"/>
                      <w:sz w:val="22"/>
                    </w:rPr>
                  </w:rPrChange>
                </w:rPr>
                <w:t>0.686</w:t>
              </w:r>
            </w:ins>
          </w:p>
        </w:tc>
        <w:tc>
          <w:tcPr>
            <w:tcW w:w="1390" w:type="dxa"/>
            <w:tcBorders>
              <w:top w:val="nil"/>
              <w:left w:val="nil"/>
              <w:bottom w:val="nil"/>
              <w:right w:val="nil"/>
            </w:tcBorders>
            <w:shd w:val="clear" w:color="auto" w:fill="auto"/>
            <w:noWrap/>
            <w:vAlign w:val="center"/>
            <w:hideMark/>
            <w:tcPrChange w:id="3823" w:author="韬 黄" w:date="2018-11-05T16:33:00Z">
              <w:tcPr>
                <w:tcW w:w="1390" w:type="dxa"/>
                <w:tcBorders>
                  <w:top w:val="nil"/>
                  <w:left w:val="nil"/>
                  <w:bottom w:val="nil"/>
                  <w:right w:val="nil"/>
                </w:tcBorders>
                <w:shd w:val="clear" w:color="auto" w:fill="auto"/>
                <w:noWrap/>
                <w:vAlign w:val="center"/>
                <w:hideMark/>
              </w:tcPr>
            </w:tcPrChange>
          </w:tcPr>
          <w:p w14:paraId="42FCD5DF" w14:textId="77777777" w:rsidR="00A5471A" w:rsidRPr="00A5471A" w:rsidRDefault="00A5471A" w:rsidP="00A5471A">
            <w:pPr>
              <w:spacing w:after="0" w:line="240" w:lineRule="auto"/>
              <w:jc w:val="center"/>
              <w:rPr>
                <w:ins w:id="3824" w:author="韬 黄" w:date="2018-11-05T16:32:00Z"/>
                <w:rFonts w:eastAsia="Times New Roman" w:cs="Times New Roman"/>
                <w:color w:val="000000"/>
                <w:sz w:val="22"/>
                <w:rPrChange w:id="3825" w:author="韬 黄" w:date="2018-11-05T16:32:00Z">
                  <w:rPr>
                    <w:ins w:id="3826" w:author="韬 黄" w:date="2018-11-05T16:32:00Z"/>
                    <w:rFonts w:eastAsia="Times New Roman" w:cs="Times New Roman"/>
                    <w:color w:val="000000"/>
                    <w:sz w:val="22"/>
                  </w:rPr>
                </w:rPrChange>
              </w:rPr>
              <w:pPrChange w:id="3827" w:author="韬 黄" w:date="2018-11-05T16:32:00Z">
                <w:pPr>
                  <w:spacing w:after="0" w:line="240" w:lineRule="auto"/>
                  <w:jc w:val="center"/>
                </w:pPr>
              </w:pPrChange>
            </w:pPr>
            <w:ins w:id="3828" w:author="韬 黄" w:date="2018-11-05T16:32:00Z">
              <w:r w:rsidRPr="00A5471A">
                <w:rPr>
                  <w:rFonts w:eastAsia="Times New Roman" w:cs="Times New Roman"/>
                  <w:color w:val="000000"/>
                  <w:sz w:val="22"/>
                  <w:rPrChange w:id="3829" w:author="韬 黄" w:date="2018-11-05T16:32:00Z">
                    <w:rPr>
                      <w:rFonts w:eastAsia="Times New Roman" w:cs="Times New Roman"/>
                      <w:color w:val="000000"/>
                      <w:sz w:val="22"/>
                    </w:rPr>
                  </w:rPrChange>
                </w:rPr>
                <w:t>0.9955</w:t>
              </w:r>
            </w:ins>
          </w:p>
        </w:tc>
        <w:tc>
          <w:tcPr>
            <w:tcW w:w="1387" w:type="dxa"/>
            <w:tcBorders>
              <w:top w:val="nil"/>
              <w:left w:val="nil"/>
              <w:bottom w:val="nil"/>
              <w:right w:val="nil"/>
            </w:tcBorders>
            <w:shd w:val="clear" w:color="auto" w:fill="auto"/>
            <w:noWrap/>
            <w:vAlign w:val="center"/>
            <w:hideMark/>
            <w:tcPrChange w:id="3830" w:author="韬 黄" w:date="2018-11-05T16:33:00Z">
              <w:tcPr>
                <w:tcW w:w="1387" w:type="dxa"/>
                <w:tcBorders>
                  <w:top w:val="nil"/>
                  <w:left w:val="nil"/>
                  <w:bottom w:val="nil"/>
                  <w:right w:val="nil"/>
                </w:tcBorders>
                <w:shd w:val="clear" w:color="auto" w:fill="auto"/>
                <w:noWrap/>
                <w:vAlign w:val="center"/>
                <w:hideMark/>
              </w:tcPr>
            </w:tcPrChange>
          </w:tcPr>
          <w:p w14:paraId="78A593B7" w14:textId="77777777" w:rsidR="00A5471A" w:rsidRPr="00A5471A" w:rsidRDefault="00A5471A" w:rsidP="00A5471A">
            <w:pPr>
              <w:spacing w:after="0" w:line="240" w:lineRule="auto"/>
              <w:jc w:val="center"/>
              <w:rPr>
                <w:ins w:id="3831" w:author="韬 黄" w:date="2018-11-05T16:32:00Z"/>
                <w:rFonts w:eastAsia="Times New Roman" w:cs="Times New Roman"/>
                <w:color w:val="000000"/>
                <w:sz w:val="22"/>
                <w:rPrChange w:id="3832" w:author="韬 黄" w:date="2018-11-05T16:32:00Z">
                  <w:rPr>
                    <w:ins w:id="3833" w:author="韬 黄" w:date="2018-11-05T16:32:00Z"/>
                    <w:rFonts w:eastAsia="Times New Roman" w:cs="Times New Roman"/>
                    <w:color w:val="000000"/>
                    <w:sz w:val="22"/>
                  </w:rPr>
                </w:rPrChange>
              </w:rPr>
              <w:pPrChange w:id="3834" w:author="韬 黄" w:date="2018-11-05T16:32:00Z">
                <w:pPr>
                  <w:spacing w:after="0" w:line="240" w:lineRule="auto"/>
                  <w:jc w:val="center"/>
                </w:pPr>
              </w:pPrChange>
            </w:pPr>
            <w:ins w:id="3835" w:author="韬 黄" w:date="2018-11-05T16:32:00Z">
              <w:r w:rsidRPr="00A5471A">
                <w:rPr>
                  <w:rFonts w:eastAsia="Times New Roman" w:cs="Times New Roman"/>
                  <w:color w:val="000000"/>
                  <w:sz w:val="22"/>
                  <w:rPrChange w:id="3836" w:author="韬 黄" w:date="2018-11-05T16:32:00Z">
                    <w:rPr>
                      <w:rFonts w:eastAsia="Times New Roman" w:cs="Times New Roman"/>
                      <w:color w:val="000000"/>
                      <w:sz w:val="22"/>
                    </w:rPr>
                  </w:rPrChange>
                </w:rPr>
                <w:t>0.1549</w:t>
              </w:r>
            </w:ins>
          </w:p>
        </w:tc>
      </w:tr>
      <w:tr w:rsidR="00A5471A" w:rsidRPr="00A5471A" w14:paraId="0C030DBD" w14:textId="77777777" w:rsidTr="00A5471A">
        <w:tblPrEx>
          <w:tblPrExChange w:id="3837" w:author="韬 黄" w:date="2018-11-05T16:33:00Z">
            <w:tblPrEx>
              <w:tblW w:w="10206" w:type="dxa"/>
            </w:tblPrEx>
          </w:tblPrExChange>
        </w:tblPrEx>
        <w:trPr>
          <w:trHeight w:val="20"/>
          <w:jc w:val="center"/>
          <w:ins w:id="3838" w:author="韬 黄" w:date="2018-11-05T16:32:00Z"/>
          <w:trPrChange w:id="3839"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840" w:author="韬 黄" w:date="2018-11-05T16:33:00Z">
              <w:tcPr>
                <w:tcW w:w="4903" w:type="dxa"/>
                <w:tcBorders>
                  <w:top w:val="nil"/>
                  <w:left w:val="nil"/>
                  <w:bottom w:val="nil"/>
                  <w:right w:val="nil"/>
                </w:tcBorders>
                <w:shd w:val="clear" w:color="auto" w:fill="auto"/>
                <w:noWrap/>
                <w:vAlign w:val="center"/>
                <w:hideMark/>
              </w:tcPr>
            </w:tcPrChange>
          </w:tcPr>
          <w:p w14:paraId="1C6B9D80" w14:textId="77777777" w:rsidR="00A5471A" w:rsidRPr="00A5471A" w:rsidRDefault="00A5471A" w:rsidP="00A5471A">
            <w:pPr>
              <w:spacing w:after="0" w:line="240" w:lineRule="auto"/>
              <w:rPr>
                <w:ins w:id="3841" w:author="韬 黄" w:date="2018-11-05T16:32:00Z"/>
                <w:rFonts w:eastAsia="Times New Roman" w:cs="Times New Roman"/>
                <w:color w:val="000000"/>
                <w:sz w:val="22"/>
                <w:rPrChange w:id="3842" w:author="韬 黄" w:date="2018-11-05T16:32:00Z">
                  <w:rPr>
                    <w:ins w:id="3843" w:author="韬 黄" w:date="2018-11-05T16:32:00Z"/>
                    <w:rFonts w:eastAsia="Times New Roman" w:cs="Times New Roman"/>
                    <w:color w:val="000000"/>
                    <w:sz w:val="22"/>
                  </w:rPr>
                </w:rPrChange>
              </w:rPr>
              <w:pPrChange w:id="3844" w:author="韬 黄" w:date="2018-11-05T16:32:00Z">
                <w:pPr>
                  <w:spacing w:after="0" w:line="240" w:lineRule="auto"/>
                </w:pPr>
              </w:pPrChange>
            </w:pPr>
            <w:ins w:id="3845" w:author="韬 黄" w:date="2018-11-05T16:32:00Z">
              <w:r w:rsidRPr="00A5471A">
                <w:rPr>
                  <w:rFonts w:eastAsia="Times New Roman" w:cs="Times New Roman"/>
                  <w:color w:val="000000"/>
                  <w:sz w:val="22"/>
                  <w:rPrChange w:id="3846" w:author="韬 黄" w:date="2018-11-05T16:32:00Z">
                    <w:rPr>
                      <w:rFonts w:eastAsia="Times New Roman" w:cs="Times New Roman"/>
                      <w:color w:val="000000"/>
                      <w:sz w:val="22"/>
                    </w:rPr>
                  </w:rPrChange>
                </w:rPr>
                <w:t>ADL-own-IC</w:t>
              </w:r>
            </w:ins>
          </w:p>
        </w:tc>
        <w:tc>
          <w:tcPr>
            <w:tcW w:w="767" w:type="dxa"/>
            <w:tcBorders>
              <w:top w:val="nil"/>
              <w:left w:val="nil"/>
              <w:bottom w:val="nil"/>
              <w:right w:val="nil"/>
            </w:tcBorders>
            <w:shd w:val="clear" w:color="auto" w:fill="auto"/>
            <w:noWrap/>
            <w:vAlign w:val="center"/>
            <w:hideMark/>
            <w:tcPrChange w:id="3847" w:author="韬 黄" w:date="2018-11-05T16:33:00Z">
              <w:tcPr>
                <w:tcW w:w="767" w:type="dxa"/>
                <w:tcBorders>
                  <w:top w:val="nil"/>
                  <w:left w:val="nil"/>
                  <w:bottom w:val="nil"/>
                  <w:right w:val="nil"/>
                </w:tcBorders>
                <w:shd w:val="clear" w:color="auto" w:fill="auto"/>
                <w:noWrap/>
                <w:vAlign w:val="center"/>
                <w:hideMark/>
              </w:tcPr>
            </w:tcPrChange>
          </w:tcPr>
          <w:p w14:paraId="6785F7CA" w14:textId="77777777" w:rsidR="00A5471A" w:rsidRPr="00A5471A" w:rsidRDefault="00A5471A" w:rsidP="00A5471A">
            <w:pPr>
              <w:spacing w:after="0" w:line="240" w:lineRule="auto"/>
              <w:jc w:val="center"/>
              <w:rPr>
                <w:ins w:id="3848" w:author="韬 黄" w:date="2018-11-05T16:32:00Z"/>
                <w:rFonts w:eastAsia="Times New Roman" w:cs="Times New Roman"/>
                <w:color w:val="000000"/>
                <w:sz w:val="22"/>
                <w:rPrChange w:id="3849" w:author="韬 黄" w:date="2018-11-05T16:32:00Z">
                  <w:rPr>
                    <w:ins w:id="3850" w:author="韬 黄" w:date="2018-11-05T16:32:00Z"/>
                    <w:rFonts w:eastAsia="Times New Roman" w:cs="Times New Roman"/>
                    <w:color w:val="000000"/>
                    <w:sz w:val="22"/>
                  </w:rPr>
                </w:rPrChange>
              </w:rPr>
              <w:pPrChange w:id="3851" w:author="韬 黄" w:date="2018-11-05T16:32:00Z">
                <w:pPr>
                  <w:spacing w:after="0" w:line="240" w:lineRule="auto"/>
                  <w:jc w:val="center"/>
                </w:pPr>
              </w:pPrChange>
            </w:pPr>
            <w:ins w:id="3852" w:author="韬 黄" w:date="2018-11-05T16:32:00Z">
              <w:r w:rsidRPr="00A5471A">
                <w:rPr>
                  <w:rFonts w:eastAsia="Times New Roman" w:cs="Times New Roman"/>
                  <w:color w:val="000000"/>
                  <w:sz w:val="22"/>
                  <w:rPrChange w:id="3853" w:author="韬 黄" w:date="2018-11-05T16:32:00Z">
                    <w:rPr>
                      <w:rFonts w:eastAsia="Times New Roman" w:cs="Times New Roman"/>
                      <w:color w:val="000000"/>
                      <w:sz w:val="22"/>
                    </w:rPr>
                  </w:rPrChange>
                </w:rPr>
                <w:t>17.02</w:t>
              </w:r>
            </w:ins>
          </w:p>
        </w:tc>
        <w:tc>
          <w:tcPr>
            <w:tcW w:w="931" w:type="dxa"/>
            <w:tcBorders>
              <w:top w:val="nil"/>
              <w:left w:val="nil"/>
              <w:bottom w:val="nil"/>
              <w:right w:val="nil"/>
            </w:tcBorders>
            <w:shd w:val="clear" w:color="auto" w:fill="auto"/>
            <w:noWrap/>
            <w:vAlign w:val="center"/>
            <w:hideMark/>
            <w:tcPrChange w:id="3854" w:author="韬 黄" w:date="2018-11-05T16:33:00Z">
              <w:tcPr>
                <w:tcW w:w="931" w:type="dxa"/>
                <w:tcBorders>
                  <w:top w:val="nil"/>
                  <w:left w:val="nil"/>
                  <w:bottom w:val="nil"/>
                  <w:right w:val="nil"/>
                </w:tcBorders>
                <w:shd w:val="clear" w:color="auto" w:fill="auto"/>
                <w:noWrap/>
                <w:vAlign w:val="center"/>
                <w:hideMark/>
              </w:tcPr>
            </w:tcPrChange>
          </w:tcPr>
          <w:p w14:paraId="197FEB62" w14:textId="77777777" w:rsidR="00A5471A" w:rsidRPr="00A5471A" w:rsidRDefault="00A5471A" w:rsidP="00A5471A">
            <w:pPr>
              <w:spacing w:after="0" w:line="240" w:lineRule="auto"/>
              <w:jc w:val="center"/>
              <w:rPr>
                <w:ins w:id="3855" w:author="韬 黄" w:date="2018-11-05T16:32:00Z"/>
                <w:rFonts w:eastAsia="Times New Roman" w:cs="Times New Roman"/>
                <w:color w:val="000000"/>
                <w:sz w:val="22"/>
                <w:rPrChange w:id="3856" w:author="韬 黄" w:date="2018-11-05T16:32:00Z">
                  <w:rPr>
                    <w:ins w:id="3857" w:author="韬 黄" w:date="2018-11-05T16:32:00Z"/>
                    <w:rFonts w:eastAsia="Times New Roman" w:cs="Times New Roman"/>
                    <w:color w:val="000000"/>
                    <w:sz w:val="22"/>
                  </w:rPr>
                </w:rPrChange>
              </w:rPr>
              <w:pPrChange w:id="3858" w:author="韬 黄" w:date="2018-11-05T16:32:00Z">
                <w:pPr>
                  <w:spacing w:after="0" w:line="240" w:lineRule="auto"/>
                  <w:jc w:val="center"/>
                </w:pPr>
              </w:pPrChange>
            </w:pPr>
            <w:ins w:id="3859" w:author="韬 黄" w:date="2018-11-05T16:32:00Z">
              <w:r w:rsidRPr="00A5471A">
                <w:rPr>
                  <w:rFonts w:eastAsia="Times New Roman" w:cs="Times New Roman"/>
                  <w:color w:val="000000"/>
                  <w:sz w:val="22"/>
                  <w:rPrChange w:id="3860" w:author="韬 黄" w:date="2018-11-05T16:32:00Z">
                    <w:rPr>
                      <w:rFonts w:eastAsia="Times New Roman" w:cs="Times New Roman"/>
                      <w:color w:val="000000"/>
                      <w:sz w:val="22"/>
                    </w:rPr>
                  </w:rPrChange>
                </w:rPr>
                <w:t>39.52%</w:t>
              </w:r>
            </w:ins>
          </w:p>
        </w:tc>
        <w:tc>
          <w:tcPr>
            <w:tcW w:w="828" w:type="dxa"/>
            <w:tcBorders>
              <w:top w:val="nil"/>
              <w:left w:val="nil"/>
              <w:bottom w:val="nil"/>
              <w:right w:val="nil"/>
            </w:tcBorders>
            <w:shd w:val="clear" w:color="auto" w:fill="auto"/>
            <w:noWrap/>
            <w:vAlign w:val="center"/>
            <w:hideMark/>
            <w:tcPrChange w:id="3861" w:author="韬 黄" w:date="2018-11-05T16:33:00Z">
              <w:tcPr>
                <w:tcW w:w="828" w:type="dxa"/>
                <w:gridSpan w:val="2"/>
                <w:tcBorders>
                  <w:top w:val="nil"/>
                  <w:left w:val="nil"/>
                  <w:bottom w:val="nil"/>
                  <w:right w:val="nil"/>
                </w:tcBorders>
                <w:shd w:val="clear" w:color="auto" w:fill="auto"/>
                <w:noWrap/>
                <w:vAlign w:val="center"/>
                <w:hideMark/>
              </w:tcPr>
            </w:tcPrChange>
          </w:tcPr>
          <w:p w14:paraId="5B75D0C3" w14:textId="77777777" w:rsidR="00A5471A" w:rsidRPr="00A5471A" w:rsidRDefault="00A5471A" w:rsidP="00A5471A">
            <w:pPr>
              <w:spacing w:after="0" w:line="240" w:lineRule="auto"/>
              <w:jc w:val="center"/>
              <w:rPr>
                <w:ins w:id="3862" w:author="韬 黄" w:date="2018-11-05T16:32:00Z"/>
                <w:rFonts w:eastAsia="Times New Roman" w:cs="Times New Roman"/>
                <w:color w:val="000000"/>
                <w:sz w:val="22"/>
                <w:rPrChange w:id="3863" w:author="韬 黄" w:date="2018-11-05T16:32:00Z">
                  <w:rPr>
                    <w:ins w:id="3864" w:author="韬 黄" w:date="2018-11-05T16:32:00Z"/>
                    <w:rFonts w:eastAsia="Times New Roman" w:cs="Times New Roman"/>
                    <w:color w:val="000000"/>
                    <w:sz w:val="22"/>
                  </w:rPr>
                </w:rPrChange>
              </w:rPr>
              <w:pPrChange w:id="3865" w:author="韬 黄" w:date="2018-11-05T16:32:00Z">
                <w:pPr>
                  <w:spacing w:after="0" w:line="240" w:lineRule="auto"/>
                  <w:jc w:val="center"/>
                </w:pPr>
              </w:pPrChange>
            </w:pPr>
            <w:ins w:id="3866" w:author="韬 黄" w:date="2018-11-05T16:32:00Z">
              <w:r w:rsidRPr="00A5471A">
                <w:rPr>
                  <w:rFonts w:eastAsia="Times New Roman" w:cs="Times New Roman"/>
                  <w:color w:val="000000"/>
                  <w:sz w:val="22"/>
                  <w:rPrChange w:id="3867" w:author="韬 黄" w:date="2018-11-05T16:32:00Z">
                    <w:rPr>
                      <w:rFonts w:eastAsia="Times New Roman" w:cs="Times New Roman"/>
                      <w:color w:val="000000"/>
                      <w:sz w:val="22"/>
                    </w:rPr>
                  </w:rPrChange>
                </w:rPr>
                <w:t>0.68</w:t>
              </w:r>
            </w:ins>
          </w:p>
        </w:tc>
        <w:tc>
          <w:tcPr>
            <w:tcW w:w="1390" w:type="dxa"/>
            <w:tcBorders>
              <w:top w:val="nil"/>
              <w:left w:val="nil"/>
              <w:bottom w:val="nil"/>
              <w:right w:val="nil"/>
            </w:tcBorders>
            <w:shd w:val="clear" w:color="auto" w:fill="auto"/>
            <w:noWrap/>
            <w:vAlign w:val="center"/>
            <w:hideMark/>
            <w:tcPrChange w:id="3868" w:author="韬 黄" w:date="2018-11-05T16:33:00Z">
              <w:tcPr>
                <w:tcW w:w="1390" w:type="dxa"/>
                <w:tcBorders>
                  <w:top w:val="nil"/>
                  <w:left w:val="nil"/>
                  <w:bottom w:val="nil"/>
                  <w:right w:val="nil"/>
                </w:tcBorders>
                <w:shd w:val="clear" w:color="auto" w:fill="auto"/>
                <w:noWrap/>
                <w:vAlign w:val="center"/>
                <w:hideMark/>
              </w:tcPr>
            </w:tcPrChange>
          </w:tcPr>
          <w:p w14:paraId="51D6B197" w14:textId="77777777" w:rsidR="00A5471A" w:rsidRPr="00A5471A" w:rsidRDefault="00A5471A" w:rsidP="00A5471A">
            <w:pPr>
              <w:spacing w:after="0" w:line="240" w:lineRule="auto"/>
              <w:jc w:val="center"/>
              <w:rPr>
                <w:ins w:id="3869" w:author="韬 黄" w:date="2018-11-05T16:32:00Z"/>
                <w:rFonts w:eastAsia="Times New Roman" w:cs="Times New Roman"/>
                <w:color w:val="000000"/>
                <w:sz w:val="22"/>
                <w:rPrChange w:id="3870" w:author="韬 黄" w:date="2018-11-05T16:32:00Z">
                  <w:rPr>
                    <w:ins w:id="3871" w:author="韬 黄" w:date="2018-11-05T16:32:00Z"/>
                    <w:rFonts w:eastAsia="Times New Roman" w:cs="Times New Roman"/>
                    <w:color w:val="000000"/>
                    <w:sz w:val="22"/>
                  </w:rPr>
                </w:rPrChange>
              </w:rPr>
              <w:pPrChange w:id="3872" w:author="韬 黄" w:date="2018-11-05T16:32:00Z">
                <w:pPr>
                  <w:spacing w:after="0" w:line="240" w:lineRule="auto"/>
                  <w:jc w:val="center"/>
                </w:pPr>
              </w:pPrChange>
            </w:pPr>
            <w:ins w:id="3873" w:author="韬 黄" w:date="2018-11-05T16:32:00Z">
              <w:r w:rsidRPr="00A5471A">
                <w:rPr>
                  <w:rFonts w:eastAsia="Times New Roman" w:cs="Times New Roman"/>
                  <w:color w:val="000000"/>
                  <w:sz w:val="22"/>
                  <w:rPrChange w:id="3874" w:author="韬 黄" w:date="2018-11-05T16:32:00Z">
                    <w:rPr>
                      <w:rFonts w:eastAsia="Times New Roman" w:cs="Times New Roman"/>
                      <w:color w:val="000000"/>
                      <w:sz w:val="22"/>
                    </w:rPr>
                  </w:rPrChange>
                </w:rPr>
                <w:t>0.9902</w:t>
              </w:r>
            </w:ins>
          </w:p>
        </w:tc>
        <w:tc>
          <w:tcPr>
            <w:tcW w:w="1387" w:type="dxa"/>
            <w:tcBorders>
              <w:top w:val="nil"/>
              <w:left w:val="nil"/>
              <w:bottom w:val="nil"/>
              <w:right w:val="nil"/>
            </w:tcBorders>
            <w:shd w:val="clear" w:color="auto" w:fill="auto"/>
            <w:noWrap/>
            <w:vAlign w:val="center"/>
            <w:hideMark/>
            <w:tcPrChange w:id="3875" w:author="韬 黄" w:date="2018-11-05T16:33:00Z">
              <w:tcPr>
                <w:tcW w:w="1387" w:type="dxa"/>
                <w:tcBorders>
                  <w:top w:val="nil"/>
                  <w:left w:val="nil"/>
                  <w:bottom w:val="nil"/>
                  <w:right w:val="nil"/>
                </w:tcBorders>
                <w:shd w:val="clear" w:color="auto" w:fill="auto"/>
                <w:noWrap/>
                <w:vAlign w:val="center"/>
                <w:hideMark/>
              </w:tcPr>
            </w:tcPrChange>
          </w:tcPr>
          <w:p w14:paraId="3467C526" w14:textId="77777777" w:rsidR="00A5471A" w:rsidRPr="00A5471A" w:rsidRDefault="00A5471A" w:rsidP="00A5471A">
            <w:pPr>
              <w:spacing w:after="0" w:line="240" w:lineRule="auto"/>
              <w:jc w:val="center"/>
              <w:rPr>
                <w:ins w:id="3876" w:author="韬 黄" w:date="2018-11-05T16:32:00Z"/>
                <w:rFonts w:eastAsia="Times New Roman" w:cs="Times New Roman"/>
                <w:color w:val="000000"/>
                <w:sz w:val="22"/>
                <w:rPrChange w:id="3877" w:author="韬 黄" w:date="2018-11-05T16:32:00Z">
                  <w:rPr>
                    <w:ins w:id="3878" w:author="韬 黄" w:date="2018-11-05T16:32:00Z"/>
                    <w:rFonts w:eastAsia="Times New Roman" w:cs="Times New Roman"/>
                    <w:color w:val="000000"/>
                    <w:sz w:val="22"/>
                  </w:rPr>
                </w:rPrChange>
              </w:rPr>
              <w:pPrChange w:id="3879" w:author="韬 黄" w:date="2018-11-05T16:32:00Z">
                <w:pPr>
                  <w:spacing w:after="0" w:line="240" w:lineRule="auto"/>
                  <w:jc w:val="center"/>
                </w:pPr>
              </w:pPrChange>
            </w:pPr>
            <w:ins w:id="3880" w:author="韬 黄" w:date="2018-11-05T16:32:00Z">
              <w:r w:rsidRPr="00A5471A">
                <w:rPr>
                  <w:rFonts w:eastAsia="Times New Roman" w:cs="Times New Roman"/>
                  <w:color w:val="000000"/>
                  <w:sz w:val="22"/>
                  <w:rPrChange w:id="3881" w:author="韬 黄" w:date="2018-11-05T16:32:00Z">
                    <w:rPr>
                      <w:rFonts w:eastAsia="Times New Roman" w:cs="Times New Roman"/>
                      <w:color w:val="000000"/>
                      <w:sz w:val="22"/>
                    </w:rPr>
                  </w:rPrChange>
                </w:rPr>
                <w:t>0.1552</w:t>
              </w:r>
            </w:ins>
          </w:p>
        </w:tc>
      </w:tr>
      <w:tr w:rsidR="00A5471A" w:rsidRPr="00A5471A" w14:paraId="42E7052F" w14:textId="77777777" w:rsidTr="00A5471A">
        <w:tblPrEx>
          <w:tblPrExChange w:id="3882" w:author="韬 黄" w:date="2018-11-05T16:33:00Z">
            <w:tblPrEx>
              <w:tblW w:w="10206" w:type="dxa"/>
            </w:tblPrEx>
          </w:tblPrExChange>
        </w:tblPrEx>
        <w:trPr>
          <w:trHeight w:val="20"/>
          <w:jc w:val="center"/>
          <w:ins w:id="3883" w:author="韬 黄" w:date="2018-11-05T16:32:00Z"/>
          <w:trPrChange w:id="3884"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885" w:author="韬 黄" w:date="2018-11-05T16:33:00Z">
              <w:tcPr>
                <w:tcW w:w="4903" w:type="dxa"/>
                <w:tcBorders>
                  <w:top w:val="nil"/>
                  <w:left w:val="nil"/>
                  <w:bottom w:val="nil"/>
                  <w:right w:val="nil"/>
                </w:tcBorders>
                <w:shd w:val="clear" w:color="auto" w:fill="auto"/>
                <w:noWrap/>
                <w:vAlign w:val="center"/>
                <w:hideMark/>
              </w:tcPr>
            </w:tcPrChange>
          </w:tcPr>
          <w:p w14:paraId="6C32B159" w14:textId="77777777" w:rsidR="00A5471A" w:rsidRPr="00A5471A" w:rsidRDefault="00A5471A" w:rsidP="00A5471A">
            <w:pPr>
              <w:spacing w:after="0" w:line="240" w:lineRule="auto"/>
              <w:rPr>
                <w:ins w:id="3886" w:author="韬 黄" w:date="2018-11-05T16:32:00Z"/>
                <w:rFonts w:eastAsia="Times New Roman" w:cs="Times New Roman"/>
                <w:color w:val="000000"/>
                <w:sz w:val="22"/>
                <w:rPrChange w:id="3887" w:author="韬 黄" w:date="2018-11-05T16:32:00Z">
                  <w:rPr>
                    <w:ins w:id="3888" w:author="韬 黄" w:date="2018-11-05T16:32:00Z"/>
                    <w:rFonts w:eastAsia="Times New Roman" w:cs="Times New Roman"/>
                    <w:color w:val="000000"/>
                    <w:sz w:val="22"/>
                  </w:rPr>
                </w:rPrChange>
              </w:rPr>
              <w:pPrChange w:id="3889" w:author="韬 黄" w:date="2018-11-05T16:32:00Z">
                <w:pPr>
                  <w:spacing w:after="0" w:line="240" w:lineRule="auto"/>
                </w:pPr>
              </w:pPrChange>
            </w:pPr>
            <w:ins w:id="3890" w:author="韬 黄" w:date="2018-11-05T16:32:00Z">
              <w:r w:rsidRPr="00A5471A">
                <w:rPr>
                  <w:rFonts w:eastAsia="Times New Roman" w:cs="Times New Roman"/>
                  <w:color w:val="000000"/>
                  <w:sz w:val="22"/>
                  <w:rPrChange w:id="3891" w:author="韬 黄" w:date="2018-11-05T16:32:00Z">
                    <w:rPr>
                      <w:rFonts w:eastAsia="Times New Roman" w:cs="Times New Roman"/>
                      <w:color w:val="000000"/>
                      <w:sz w:val="22"/>
                    </w:rPr>
                  </w:rPrChange>
                </w:rPr>
                <w:t>ADL-intra-EWC</w:t>
              </w:r>
            </w:ins>
          </w:p>
        </w:tc>
        <w:tc>
          <w:tcPr>
            <w:tcW w:w="767" w:type="dxa"/>
            <w:tcBorders>
              <w:top w:val="nil"/>
              <w:left w:val="nil"/>
              <w:bottom w:val="nil"/>
              <w:right w:val="nil"/>
            </w:tcBorders>
            <w:shd w:val="clear" w:color="auto" w:fill="auto"/>
            <w:noWrap/>
            <w:vAlign w:val="center"/>
            <w:hideMark/>
            <w:tcPrChange w:id="3892" w:author="韬 黄" w:date="2018-11-05T16:33:00Z">
              <w:tcPr>
                <w:tcW w:w="767" w:type="dxa"/>
                <w:tcBorders>
                  <w:top w:val="nil"/>
                  <w:left w:val="nil"/>
                  <w:bottom w:val="nil"/>
                  <w:right w:val="nil"/>
                </w:tcBorders>
                <w:shd w:val="clear" w:color="auto" w:fill="auto"/>
                <w:noWrap/>
                <w:vAlign w:val="center"/>
                <w:hideMark/>
              </w:tcPr>
            </w:tcPrChange>
          </w:tcPr>
          <w:p w14:paraId="6FCA8B2E" w14:textId="77777777" w:rsidR="00A5471A" w:rsidRPr="00A5471A" w:rsidRDefault="00A5471A" w:rsidP="00A5471A">
            <w:pPr>
              <w:spacing w:after="0" w:line="240" w:lineRule="auto"/>
              <w:jc w:val="center"/>
              <w:rPr>
                <w:ins w:id="3893" w:author="韬 黄" w:date="2018-11-05T16:32:00Z"/>
                <w:rFonts w:eastAsia="Times New Roman" w:cs="Times New Roman"/>
                <w:b/>
                <w:bCs/>
                <w:color w:val="000000"/>
                <w:sz w:val="22"/>
                <w:rPrChange w:id="3894" w:author="韬 黄" w:date="2018-11-05T16:32:00Z">
                  <w:rPr>
                    <w:ins w:id="3895" w:author="韬 黄" w:date="2018-11-05T16:32:00Z"/>
                    <w:rFonts w:eastAsia="Times New Roman" w:cs="Times New Roman"/>
                    <w:b/>
                    <w:bCs/>
                    <w:color w:val="000000"/>
                    <w:sz w:val="22"/>
                  </w:rPr>
                </w:rPrChange>
              </w:rPr>
              <w:pPrChange w:id="3896" w:author="韬 黄" w:date="2018-11-05T16:32:00Z">
                <w:pPr>
                  <w:spacing w:after="0" w:line="240" w:lineRule="auto"/>
                  <w:jc w:val="center"/>
                </w:pPr>
              </w:pPrChange>
            </w:pPr>
            <w:ins w:id="3897" w:author="韬 黄" w:date="2018-11-05T16:32:00Z">
              <w:r w:rsidRPr="00A5471A">
                <w:rPr>
                  <w:rFonts w:eastAsia="Times New Roman" w:cs="Times New Roman"/>
                  <w:b/>
                  <w:bCs/>
                  <w:color w:val="000000"/>
                  <w:sz w:val="22"/>
                  <w:rPrChange w:id="3898" w:author="韬 黄" w:date="2018-11-05T16:32:00Z">
                    <w:rPr>
                      <w:rFonts w:eastAsia="Times New Roman" w:cs="Times New Roman"/>
                      <w:b/>
                      <w:bCs/>
                      <w:color w:val="000000"/>
                      <w:sz w:val="22"/>
                    </w:rPr>
                  </w:rPrChange>
                </w:rPr>
                <w:t>15.59</w:t>
              </w:r>
            </w:ins>
          </w:p>
        </w:tc>
        <w:tc>
          <w:tcPr>
            <w:tcW w:w="931" w:type="dxa"/>
            <w:tcBorders>
              <w:top w:val="nil"/>
              <w:left w:val="nil"/>
              <w:bottom w:val="nil"/>
              <w:right w:val="nil"/>
            </w:tcBorders>
            <w:shd w:val="clear" w:color="auto" w:fill="auto"/>
            <w:noWrap/>
            <w:vAlign w:val="center"/>
            <w:hideMark/>
            <w:tcPrChange w:id="3899" w:author="韬 黄" w:date="2018-11-05T16:33:00Z">
              <w:tcPr>
                <w:tcW w:w="931" w:type="dxa"/>
                <w:tcBorders>
                  <w:top w:val="nil"/>
                  <w:left w:val="nil"/>
                  <w:bottom w:val="nil"/>
                  <w:right w:val="nil"/>
                </w:tcBorders>
                <w:shd w:val="clear" w:color="auto" w:fill="auto"/>
                <w:noWrap/>
                <w:vAlign w:val="center"/>
                <w:hideMark/>
              </w:tcPr>
            </w:tcPrChange>
          </w:tcPr>
          <w:p w14:paraId="484A5A9F" w14:textId="77777777" w:rsidR="00A5471A" w:rsidRPr="00A5471A" w:rsidRDefault="00A5471A" w:rsidP="00A5471A">
            <w:pPr>
              <w:spacing w:after="0" w:line="240" w:lineRule="auto"/>
              <w:jc w:val="center"/>
              <w:rPr>
                <w:ins w:id="3900" w:author="韬 黄" w:date="2018-11-05T16:32:00Z"/>
                <w:rFonts w:eastAsia="Times New Roman" w:cs="Times New Roman"/>
                <w:color w:val="000000"/>
                <w:sz w:val="22"/>
                <w:rPrChange w:id="3901" w:author="韬 黄" w:date="2018-11-05T16:32:00Z">
                  <w:rPr>
                    <w:ins w:id="3902" w:author="韬 黄" w:date="2018-11-05T16:32:00Z"/>
                    <w:rFonts w:eastAsia="Times New Roman" w:cs="Times New Roman"/>
                    <w:color w:val="000000"/>
                    <w:sz w:val="22"/>
                  </w:rPr>
                </w:rPrChange>
              </w:rPr>
              <w:pPrChange w:id="3903" w:author="韬 黄" w:date="2018-11-05T16:32:00Z">
                <w:pPr>
                  <w:spacing w:after="0" w:line="240" w:lineRule="auto"/>
                  <w:jc w:val="center"/>
                </w:pPr>
              </w:pPrChange>
            </w:pPr>
            <w:ins w:id="3904" w:author="韬 黄" w:date="2018-11-05T16:32:00Z">
              <w:r w:rsidRPr="00A5471A">
                <w:rPr>
                  <w:rFonts w:eastAsia="Times New Roman" w:cs="Times New Roman"/>
                  <w:color w:val="000000"/>
                  <w:sz w:val="22"/>
                  <w:rPrChange w:id="3905" w:author="韬 黄" w:date="2018-11-05T16:32:00Z">
                    <w:rPr>
                      <w:rFonts w:eastAsia="Times New Roman" w:cs="Times New Roman"/>
                      <w:color w:val="000000"/>
                      <w:sz w:val="22"/>
                    </w:rPr>
                  </w:rPrChange>
                </w:rPr>
                <w:t>39.33%</w:t>
              </w:r>
            </w:ins>
          </w:p>
        </w:tc>
        <w:tc>
          <w:tcPr>
            <w:tcW w:w="828" w:type="dxa"/>
            <w:tcBorders>
              <w:top w:val="nil"/>
              <w:left w:val="nil"/>
              <w:bottom w:val="nil"/>
              <w:right w:val="nil"/>
            </w:tcBorders>
            <w:shd w:val="clear" w:color="auto" w:fill="auto"/>
            <w:noWrap/>
            <w:vAlign w:val="center"/>
            <w:hideMark/>
            <w:tcPrChange w:id="3906" w:author="韬 黄" w:date="2018-11-05T16:33:00Z">
              <w:tcPr>
                <w:tcW w:w="828" w:type="dxa"/>
                <w:gridSpan w:val="2"/>
                <w:tcBorders>
                  <w:top w:val="nil"/>
                  <w:left w:val="nil"/>
                  <w:bottom w:val="nil"/>
                  <w:right w:val="nil"/>
                </w:tcBorders>
                <w:shd w:val="clear" w:color="auto" w:fill="auto"/>
                <w:noWrap/>
                <w:vAlign w:val="center"/>
                <w:hideMark/>
              </w:tcPr>
            </w:tcPrChange>
          </w:tcPr>
          <w:p w14:paraId="678369CA" w14:textId="77777777" w:rsidR="00A5471A" w:rsidRPr="00A5471A" w:rsidRDefault="00A5471A" w:rsidP="00A5471A">
            <w:pPr>
              <w:spacing w:after="0" w:line="240" w:lineRule="auto"/>
              <w:jc w:val="center"/>
              <w:rPr>
                <w:ins w:id="3907" w:author="韬 黄" w:date="2018-11-05T16:32:00Z"/>
                <w:rFonts w:eastAsia="Times New Roman" w:cs="Times New Roman"/>
                <w:color w:val="000000"/>
                <w:sz w:val="22"/>
                <w:rPrChange w:id="3908" w:author="韬 黄" w:date="2018-11-05T16:32:00Z">
                  <w:rPr>
                    <w:ins w:id="3909" w:author="韬 黄" w:date="2018-11-05T16:32:00Z"/>
                    <w:rFonts w:eastAsia="Times New Roman" w:cs="Times New Roman"/>
                    <w:color w:val="000000"/>
                    <w:sz w:val="22"/>
                  </w:rPr>
                </w:rPrChange>
              </w:rPr>
              <w:pPrChange w:id="3910" w:author="韬 黄" w:date="2018-11-05T16:32:00Z">
                <w:pPr>
                  <w:spacing w:after="0" w:line="240" w:lineRule="auto"/>
                  <w:jc w:val="center"/>
                </w:pPr>
              </w:pPrChange>
            </w:pPr>
            <w:ins w:id="3911" w:author="韬 黄" w:date="2018-11-05T16:32:00Z">
              <w:r w:rsidRPr="00A5471A">
                <w:rPr>
                  <w:rFonts w:eastAsia="Times New Roman" w:cs="Times New Roman"/>
                  <w:color w:val="000000"/>
                  <w:sz w:val="22"/>
                  <w:rPrChange w:id="3912" w:author="韬 黄" w:date="2018-11-05T16:32:00Z">
                    <w:rPr>
                      <w:rFonts w:eastAsia="Times New Roman" w:cs="Times New Roman"/>
                      <w:color w:val="000000"/>
                      <w:sz w:val="22"/>
                    </w:rPr>
                  </w:rPrChange>
                </w:rPr>
                <w:t>0.684</w:t>
              </w:r>
            </w:ins>
          </w:p>
        </w:tc>
        <w:tc>
          <w:tcPr>
            <w:tcW w:w="1390" w:type="dxa"/>
            <w:tcBorders>
              <w:top w:val="nil"/>
              <w:left w:val="nil"/>
              <w:bottom w:val="nil"/>
              <w:right w:val="nil"/>
            </w:tcBorders>
            <w:shd w:val="clear" w:color="auto" w:fill="auto"/>
            <w:noWrap/>
            <w:vAlign w:val="center"/>
            <w:hideMark/>
            <w:tcPrChange w:id="3913" w:author="韬 黄" w:date="2018-11-05T16:33:00Z">
              <w:tcPr>
                <w:tcW w:w="1390" w:type="dxa"/>
                <w:tcBorders>
                  <w:top w:val="nil"/>
                  <w:left w:val="nil"/>
                  <w:bottom w:val="nil"/>
                  <w:right w:val="nil"/>
                </w:tcBorders>
                <w:shd w:val="clear" w:color="auto" w:fill="auto"/>
                <w:noWrap/>
                <w:vAlign w:val="center"/>
                <w:hideMark/>
              </w:tcPr>
            </w:tcPrChange>
          </w:tcPr>
          <w:p w14:paraId="377E5708" w14:textId="1E9EB85C" w:rsidR="00A5471A" w:rsidRPr="00A5471A" w:rsidRDefault="00A5471A" w:rsidP="00A5471A">
            <w:pPr>
              <w:spacing w:after="0" w:line="240" w:lineRule="auto"/>
              <w:jc w:val="center"/>
              <w:rPr>
                <w:ins w:id="3914" w:author="韬 黄" w:date="2018-11-05T16:32:00Z"/>
                <w:rFonts w:eastAsia="Times New Roman" w:cs="Times New Roman"/>
                <w:color w:val="000000"/>
                <w:sz w:val="22"/>
                <w:rPrChange w:id="3915" w:author="韬 黄" w:date="2018-11-05T16:32:00Z">
                  <w:rPr>
                    <w:ins w:id="3916" w:author="韬 黄" w:date="2018-11-05T16:32:00Z"/>
                    <w:rFonts w:eastAsia="Times New Roman" w:cs="Times New Roman"/>
                    <w:color w:val="000000"/>
                    <w:sz w:val="22"/>
                  </w:rPr>
                </w:rPrChange>
              </w:rPr>
              <w:pPrChange w:id="3917" w:author="韬 黄" w:date="2018-11-05T16:32:00Z">
                <w:pPr>
                  <w:spacing w:after="0" w:line="240" w:lineRule="auto"/>
                  <w:jc w:val="center"/>
                </w:pPr>
              </w:pPrChange>
            </w:pPr>
            <w:ins w:id="3918" w:author="韬 黄" w:date="2018-11-05T16:32:00Z">
              <w:r w:rsidRPr="00A5471A">
                <w:rPr>
                  <w:rFonts w:eastAsia="Times New Roman" w:cs="Times New Roman"/>
                  <w:color w:val="000000"/>
                  <w:sz w:val="22"/>
                  <w:rPrChange w:id="3919" w:author="韬 黄" w:date="2018-11-05T16:32:00Z">
                    <w:rPr>
                      <w:rFonts w:eastAsia="Times New Roman" w:cs="Times New Roman"/>
                      <w:color w:val="000000"/>
                      <w:sz w:val="22"/>
                    </w:rPr>
                  </w:rPrChange>
                </w:rPr>
                <w:t>0.985</w:t>
              </w:r>
            </w:ins>
            <w:ins w:id="3920" w:author="韬 黄" w:date="2018-11-05T16:33:00Z">
              <w:r>
                <w:rPr>
                  <w:rFonts w:eastAsia="Times New Roman" w:cs="Times New Roman"/>
                  <w:color w:val="000000"/>
                  <w:sz w:val="22"/>
                </w:rPr>
                <w:t>0</w:t>
              </w:r>
            </w:ins>
          </w:p>
        </w:tc>
        <w:tc>
          <w:tcPr>
            <w:tcW w:w="1387" w:type="dxa"/>
            <w:tcBorders>
              <w:top w:val="nil"/>
              <w:left w:val="nil"/>
              <w:bottom w:val="nil"/>
              <w:right w:val="nil"/>
            </w:tcBorders>
            <w:shd w:val="clear" w:color="auto" w:fill="auto"/>
            <w:noWrap/>
            <w:vAlign w:val="center"/>
            <w:hideMark/>
            <w:tcPrChange w:id="3921" w:author="韬 黄" w:date="2018-11-05T16:33:00Z">
              <w:tcPr>
                <w:tcW w:w="1387" w:type="dxa"/>
                <w:tcBorders>
                  <w:top w:val="nil"/>
                  <w:left w:val="nil"/>
                  <w:bottom w:val="nil"/>
                  <w:right w:val="nil"/>
                </w:tcBorders>
                <w:shd w:val="clear" w:color="auto" w:fill="auto"/>
                <w:noWrap/>
                <w:vAlign w:val="center"/>
                <w:hideMark/>
              </w:tcPr>
            </w:tcPrChange>
          </w:tcPr>
          <w:p w14:paraId="04DD8FEC" w14:textId="77777777" w:rsidR="00A5471A" w:rsidRPr="00A5471A" w:rsidRDefault="00A5471A" w:rsidP="00A5471A">
            <w:pPr>
              <w:spacing w:after="0" w:line="240" w:lineRule="auto"/>
              <w:jc w:val="center"/>
              <w:rPr>
                <w:ins w:id="3922" w:author="韬 黄" w:date="2018-11-05T16:32:00Z"/>
                <w:rFonts w:eastAsia="Times New Roman" w:cs="Times New Roman"/>
                <w:color w:val="000000"/>
                <w:sz w:val="22"/>
                <w:rPrChange w:id="3923" w:author="韬 黄" w:date="2018-11-05T16:32:00Z">
                  <w:rPr>
                    <w:ins w:id="3924" w:author="韬 黄" w:date="2018-11-05T16:32:00Z"/>
                    <w:rFonts w:eastAsia="Times New Roman" w:cs="Times New Roman"/>
                    <w:color w:val="000000"/>
                    <w:sz w:val="22"/>
                  </w:rPr>
                </w:rPrChange>
              </w:rPr>
              <w:pPrChange w:id="3925" w:author="韬 黄" w:date="2018-11-05T16:32:00Z">
                <w:pPr>
                  <w:spacing w:after="0" w:line="240" w:lineRule="auto"/>
                  <w:jc w:val="center"/>
                </w:pPr>
              </w:pPrChange>
            </w:pPr>
            <w:ins w:id="3926" w:author="韬 黄" w:date="2018-11-05T16:32:00Z">
              <w:r w:rsidRPr="00A5471A">
                <w:rPr>
                  <w:rFonts w:eastAsia="Times New Roman" w:cs="Times New Roman"/>
                  <w:color w:val="000000"/>
                  <w:sz w:val="22"/>
                  <w:rPrChange w:id="3927" w:author="韬 黄" w:date="2018-11-05T16:32:00Z">
                    <w:rPr>
                      <w:rFonts w:eastAsia="Times New Roman" w:cs="Times New Roman"/>
                      <w:color w:val="000000"/>
                      <w:sz w:val="22"/>
                    </w:rPr>
                  </w:rPrChange>
                </w:rPr>
                <w:t>0.1523</w:t>
              </w:r>
            </w:ins>
          </w:p>
        </w:tc>
      </w:tr>
      <w:tr w:rsidR="00A5471A" w:rsidRPr="00A5471A" w14:paraId="31FBF7D6" w14:textId="77777777" w:rsidTr="00A5471A">
        <w:tblPrEx>
          <w:tblPrExChange w:id="3928" w:author="韬 黄" w:date="2018-11-05T16:33:00Z">
            <w:tblPrEx>
              <w:tblW w:w="10206" w:type="dxa"/>
            </w:tblPrEx>
          </w:tblPrExChange>
        </w:tblPrEx>
        <w:trPr>
          <w:trHeight w:val="20"/>
          <w:jc w:val="center"/>
          <w:ins w:id="3929" w:author="韬 黄" w:date="2018-11-05T16:32:00Z"/>
          <w:trPrChange w:id="3930" w:author="韬 黄" w:date="2018-11-05T16:33:00Z">
            <w:trPr>
              <w:trHeight w:val="20"/>
            </w:trPr>
          </w:trPrChange>
        </w:trPr>
        <w:tc>
          <w:tcPr>
            <w:tcW w:w="1985" w:type="dxa"/>
            <w:tcBorders>
              <w:top w:val="nil"/>
              <w:left w:val="nil"/>
              <w:bottom w:val="nil"/>
              <w:right w:val="nil"/>
            </w:tcBorders>
            <w:shd w:val="clear" w:color="auto" w:fill="auto"/>
            <w:noWrap/>
            <w:vAlign w:val="center"/>
            <w:hideMark/>
            <w:tcPrChange w:id="3931" w:author="韬 黄" w:date="2018-11-05T16:33:00Z">
              <w:tcPr>
                <w:tcW w:w="4903" w:type="dxa"/>
                <w:tcBorders>
                  <w:top w:val="nil"/>
                  <w:left w:val="nil"/>
                  <w:bottom w:val="nil"/>
                  <w:right w:val="nil"/>
                </w:tcBorders>
                <w:shd w:val="clear" w:color="auto" w:fill="auto"/>
                <w:noWrap/>
                <w:vAlign w:val="center"/>
                <w:hideMark/>
              </w:tcPr>
            </w:tcPrChange>
          </w:tcPr>
          <w:p w14:paraId="33BEBB9C" w14:textId="77777777" w:rsidR="00A5471A" w:rsidRPr="00A5471A" w:rsidRDefault="00A5471A" w:rsidP="00A5471A">
            <w:pPr>
              <w:spacing w:after="0" w:line="240" w:lineRule="auto"/>
              <w:rPr>
                <w:ins w:id="3932" w:author="韬 黄" w:date="2018-11-05T16:32:00Z"/>
                <w:rFonts w:eastAsia="Times New Roman" w:cs="Times New Roman"/>
                <w:color w:val="000000"/>
                <w:sz w:val="22"/>
                <w:rPrChange w:id="3933" w:author="韬 黄" w:date="2018-11-05T16:32:00Z">
                  <w:rPr>
                    <w:ins w:id="3934" w:author="韬 黄" w:date="2018-11-05T16:32:00Z"/>
                    <w:rFonts w:eastAsia="Times New Roman" w:cs="Times New Roman"/>
                    <w:color w:val="000000"/>
                    <w:sz w:val="22"/>
                  </w:rPr>
                </w:rPrChange>
              </w:rPr>
              <w:pPrChange w:id="3935" w:author="韬 黄" w:date="2018-11-05T16:32:00Z">
                <w:pPr>
                  <w:spacing w:after="0" w:line="240" w:lineRule="auto"/>
                </w:pPr>
              </w:pPrChange>
            </w:pPr>
            <w:ins w:id="3936" w:author="韬 黄" w:date="2018-11-05T16:32:00Z">
              <w:r w:rsidRPr="00A5471A">
                <w:rPr>
                  <w:rFonts w:eastAsia="Times New Roman" w:cs="Times New Roman"/>
                  <w:color w:val="000000"/>
                  <w:sz w:val="22"/>
                  <w:rPrChange w:id="3937" w:author="韬 黄" w:date="2018-11-05T16:32:00Z">
                    <w:rPr>
                      <w:rFonts w:eastAsia="Times New Roman" w:cs="Times New Roman"/>
                      <w:color w:val="000000"/>
                      <w:sz w:val="22"/>
                    </w:rPr>
                  </w:rPrChange>
                </w:rPr>
                <w:t>ADL-intra-IC</w:t>
              </w:r>
            </w:ins>
          </w:p>
        </w:tc>
        <w:tc>
          <w:tcPr>
            <w:tcW w:w="767" w:type="dxa"/>
            <w:tcBorders>
              <w:top w:val="nil"/>
              <w:left w:val="nil"/>
              <w:bottom w:val="nil"/>
              <w:right w:val="nil"/>
            </w:tcBorders>
            <w:shd w:val="clear" w:color="auto" w:fill="auto"/>
            <w:noWrap/>
            <w:vAlign w:val="center"/>
            <w:hideMark/>
            <w:tcPrChange w:id="3938" w:author="韬 黄" w:date="2018-11-05T16:33:00Z">
              <w:tcPr>
                <w:tcW w:w="767" w:type="dxa"/>
                <w:tcBorders>
                  <w:top w:val="nil"/>
                  <w:left w:val="nil"/>
                  <w:bottom w:val="nil"/>
                  <w:right w:val="nil"/>
                </w:tcBorders>
                <w:shd w:val="clear" w:color="auto" w:fill="auto"/>
                <w:noWrap/>
                <w:vAlign w:val="center"/>
                <w:hideMark/>
              </w:tcPr>
            </w:tcPrChange>
          </w:tcPr>
          <w:p w14:paraId="373019DA" w14:textId="77777777" w:rsidR="00A5471A" w:rsidRPr="00A5471A" w:rsidRDefault="00A5471A" w:rsidP="00A5471A">
            <w:pPr>
              <w:spacing w:after="0" w:line="240" w:lineRule="auto"/>
              <w:jc w:val="center"/>
              <w:rPr>
                <w:ins w:id="3939" w:author="韬 黄" w:date="2018-11-05T16:32:00Z"/>
                <w:rFonts w:eastAsia="Times New Roman" w:cs="Times New Roman"/>
                <w:color w:val="000000"/>
                <w:sz w:val="22"/>
                <w:rPrChange w:id="3940" w:author="韬 黄" w:date="2018-11-05T16:32:00Z">
                  <w:rPr>
                    <w:ins w:id="3941" w:author="韬 黄" w:date="2018-11-05T16:32:00Z"/>
                    <w:rFonts w:eastAsia="Times New Roman" w:cs="Times New Roman"/>
                    <w:color w:val="000000"/>
                    <w:sz w:val="22"/>
                  </w:rPr>
                </w:rPrChange>
              </w:rPr>
              <w:pPrChange w:id="3942" w:author="韬 黄" w:date="2018-11-05T16:32:00Z">
                <w:pPr>
                  <w:spacing w:after="0" w:line="240" w:lineRule="auto"/>
                  <w:jc w:val="center"/>
                </w:pPr>
              </w:pPrChange>
            </w:pPr>
            <w:ins w:id="3943" w:author="韬 黄" w:date="2018-11-05T16:32:00Z">
              <w:r w:rsidRPr="00A5471A">
                <w:rPr>
                  <w:rFonts w:eastAsia="Times New Roman" w:cs="Times New Roman"/>
                  <w:color w:val="000000"/>
                  <w:sz w:val="22"/>
                  <w:rPrChange w:id="3944" w:author="韬 黄" w:date="2018-11-05T16:32:00Z">
                    <w:rPr>
                      <w:rFonts w:eastAsia="Times New Roman" w:cs="Times New Roman"/>
                      <w:color w:val="000000"/>
                      <w:sz w:val="22"/>
                    </w:rPr>
                  </w:rPrChange>
                </w:rPr>
                <w:t>15.65</w:t>
              </w:r>
            </w:ins>
          </w:p>
        </w:tc>
        <w:tc>
          <w:tcPr>
            <w:tcW w:w="931" w:type="dxa"/>
            <w:tcBorders>
              <w:top w:val="nil"/>
              <w:left w:val="nil"/>
              <w:bottom w:val="nil"/>
              <w:right w:val="nil"/>
            </w:tcBorders>
            <w:shd w:val="clear" w:color="auto" w:fill="auto"/>
            <w:noWrap/>
            <w:vAlign w:val="center"/>
            <w:hideMark/>
            <w:tcPrChange w:id="3945" w:author="韬 黄" w:date="2018-11-05T16:33:00Z">
              <w:tcPr>
                <w:tcW w:w="931" w:type="dxa"/>
                <w:tcBorders>
                  <w:top w:val="nil"/>
                  <w:left w:val="nil"/>
                  <w:bottom w:val="nil"/>
                  <w:right w:val="nil"/>
                </w:tcBorders>
                <w:shd w:val="clear" w:color="auto" w:fill="auto"/>
                <w:noWrap/>
                <w:vAlign w:val="center"/>
                <w:hideMark/>
              </w:tcPr>
            </w:tcPrChange>
          </w:tcPr>
          <w:p w14:paraId="4B5C934A" w14:textId="77777777" w:rsidR="00A5471A" w:rsidRPr="00A5471A" w:rsidRDefault="00A5471A" w:rsidP="00A5471A">
            <w:pPr>
              <w:spacing w:after="0" w:line="240" w:lineRule="auto"/>
              <w:jc w:val="center"/>
              <w:rPr>
                <w:ins w:id="3946" w:author="韬 黄" w:date="2018-11-05T16:32:00Z"/>
                <w:rFonts w:eastAsia="Times New Roman" w:cs="Times New Roman"/>
                <w:b/>
                <w:bCs/>
                <w:color w:val="000000"/>
                <w:sz w:val="22"/>
                <w:rPrChange w:id="3947" w:author="韬 黄" w:date="2018-11-05T16:32:00Z">
                  <w:rPr>
                    <w:ins w:id="3948" w:author="韬 黄" w:date="2018-11-05T16:32:00Z"/>
                    <w:rFonts w:eastAsia="Times New Roman" w:cs="Times New Roman"/>
                    <w:b/>
                    <w:bCs/>
                    <w:color w:val="000000"/>
                    <w:sz w:val="22"/>
                  </w:rPr>
                </w:rPrChange>
              </w:rPr>
              <w:pPrChange w:id="3949" w:author="韬 黄" w:date="2018-11-05T16:32:00Z">
                <w:pPr>
                  <w:spacing w:after="0" w:line="240" w:lineRule="auto"/>
                  <w:jc w:val="center"/>
                </w:pPr>
              </w:pPrChange>
            </w:pPr>
            <w:ins w:id="3950" w:author="韬 黄" w:date="2018-11-05T16:32:00Z">
              <w:r w:rsidRPr="00A5471A">
                <w:rPr>
                  <w:rFonts w:eastAsia="Times New Roman" w:cs="Times New Roman"/>
                  <w:b/>
                  <w:bCs/>
                  <w:color w:val="000000"/>
                  <w:sz w:val="22"/>
                  <w:rPrChange w:id="3951" w:author="韬 黄" w:date="2018-11-05T16:32:00Z">
                    <w:rPr>
                      <w:rFonts w:eastAsia="Times New Roman" w:cs="Times New Roman"/>
                      <w:b/>
                      <w:bCs/>
                      <w:color w:val="000000"/>
                      <w:sz w:val="22"/>
                    </w:rPr>
                  </w:rPrChange>
                </w:rPr>
                <w:t>39.15%</w:t>
              </w:r>
            </w:ins>
          </w:p>
        </w:tc>
        <w:tc>
          <w:tcPr>
            <w:tcW w:w="828" w:type="dxa"/>
            <w:tcBorders>
              <w:top w:val="nil"/>
              <w:left w:val="nil"/>
              <w:bottom w:val="nil"/>
              <w:right w:val="nil"/>
            </w:tcBorders>
            <w:shd w:val="clear" w:color="auto" w:fill="auto"/>
            <w:noWrap/>
            <w:vAlign w:val="center"/>
            <w:hideMark/>
            <w:tcPrChange w:id="3952" w:author="韬 黄" w:date="2018-11-05T16:33:00Z">
              <w:tcPr>
                <w:tcW w:w="828" w:type="dxa"/>
                <w:gridSpan w:val="2"/>
                <w:tcBorders>
                  <w:top w:val="nil"/>
                  <w:left w:val="nil"/>
                  <w:bottom w:val="nil"/>
                  <w:right w:val="nil"/>
                </w:tcBorders>
                <w:shd w:val="clear" w:color="auto" w:fill="auto"/>
                <w:noWrap/>
                <w:vAlign w:val="center"/>
                <w:hideMark/>
              </w:tcPr>
            </w:tcPrChange>
          </w:tcPr>
          <w:p w14:paraId="398B6895" w14:textId="77777777" w:rsidR="00A5471A" w:rsidRPr="00A5471A" w:rsidRDefault="00A5471A" w:rsidP="00A5471A">
            <w:pPr>
              <w:spacing w:after="0" w:line="240" w:lineRule="auto"/>
              <w:jc w:val="center"/>
              <w:rPr>
                <w:ins w:id="3953" w:author="韬 黄" w:date="2018-11-05T16:32:00Z"/>
                <w:rFonts w:eastAsia="Times New Roman" w:cs="Times New Roman"/>
                <w:b/>
                <w:bCs/>
                <w:color w:val="000000"/>
                <w:sz w:val="22"/>
                <w:rPrChange w:id="3954" w:author="韬 黄" w:date="2018-11-05T16:32:00Z">
                  <w:rPr>
                    <w:ins w:id="3955" w:author="韬 黄" w:date="2018-11-05T16:32:00Z"/>
                    <w:rFonts w:eastAsia="Times New Roman" w:cs="Times New Roman"/>
                    <w:b/>
                    <w:bCs/>
                    <w:color w:val="000000"/>
                    <w:sz w:val="22"/>
                  </w:rPr>
                </w:rPrChange>
              </w:rPr>
              <w:pPrChange w:id="3956" w:author="韬 黄" w:date="2018-11-05T16:32:00Z">
                <w:pPr>
                  <w:spacing w:after="0" w:line="240" w:lineRule="auto"/>
                  <w:jc w:val="center"/>
                </w:pPr>
              </w:pPrChange>
            </w:pPr>
            <w:ins w:id="3957" w:author="韬 黄" w:date="2018-11-05T16:32:00Z">
              <w:r w:rsidRPr="00A5471A">
                <w:rPr>
                  <w:rFonts w:eastAsia="Times New Roman" w:cs="Times New Roman"/>
                  <w:b/>
                  <w:bCs/>
                  <w:color w:val="000000"/>
                  <w:sz w:val="22"/>
                  <w:rPrChange w:id="3958" w:author="韬 黄" w:date="2018-11-05T16:32:00Z">
                    <w:rPr>
                      <w:rFonts w:eastAsia="Times New Roman" w:cs="Times New Roman"/>
                      <w:b/>
                      <w:bCs/>
                      <w:color w:val="000000"/>
                      <w:sz w:val="22"/>
                    </w:rPr>
                  </w:rPrChange>
                </w:rPr>
                <w:t>0.679</w:t>
              </w:r>
            </w:ins>
          </w:p>
        </w:tc>
        <w:tc>
          <w:tcPr>
            <w:tcW w:w="1390" w:type="dxa"/>
            <w:tcBorders>
              <w:top w:val="nil"/>
              <w:left w:val="nil"/>
              <w:bottom w:val="nil"/>
              <w:right w:val="nil"/>
            </w:tcBorders>
            <w:shd w:val="clear" w:color="auto" w:fill="auto"/>
            <w:noWrap/>
            <w:vAlign w:val="center"/>
            <w:hideMark/>
            <w:tcPrChange w:id="3959" w:author="韬 黄" w:date="2018-11-05T16:33:00Z">
              <w:tcPr>
                <w:tcW w:w="1390" w:type="dxa"/>
                <w:tcBorders>
                  <w:top w:val="nil"/>
                  <w:left w:val="nil"/>
                  <w:bottom w:val="nil"/>
                  <w:right w:val="nil"/>
                </w:tcBorders>
                <w:shd w:val="clear" w:color="auto" w:fill="auto"/>
                <w:noWrap/>
                <w:vAlign w:val="center"/>
                <w:hideMark/>
              </w:tcPr>
            </w:tcPrChange>
          </w:tcPr>
          <w:p w14:paraId="3437E8C8" w14:textId="77777777" w:rsidR="00A5471A" w:rsidRPr="00A5471A" w:rsidRDefault="00A5471A" w:rsidP="00A5471A">
            <w:pPr>
              <w:spacing w:after="0" w:line="240" w:lineRule="auto"/>
              <w:jc w:val="center"/>
              <w:rPr>
                <w:ins w:id="3960" w:author="韬 黄" w:date="2018-11-05T16:32:00Z"/>
                <w:rFonts w:eastAsia="Times New Roman" w:cs="Times New Roman"/>
                <w:b/>
                <w:bCs/>
                <w:color w:val="000000"/>
                <w:sz w:val="22"/>
                <w:rPrChange w:id="3961" w:author="韬 黄" w:date="2018-11-05T16:32:00Z">
                  <w:rPr>
                    <w:ins w:id="3962" w:author="韬 黄" w:date="2018-11-05T16:32:00Z"/>
                    <w:rFonts w:eastAsia="Times New Roman" w:cs="Times New Roman"/>
                    <w:b/>
                    <w:bCs/>
                    <w:color w:val="000000"/>
                    <w:sz w:val="22"/>
                  </w:rPr>
                </w:rPrChange>
              </w:rPr>
              <w:pPrChange w:id="3963" w:author="韬 黄" w:date="2018-11-05T16:32:00Z">
                <w:pPr>
                  <w:spacing w:after="0" w:line="240" w:lineRule="auto"/>
                  <w:jc w:val="center"/>
                </w:pPr>
              </w:pPrChange>
            </w:pPr>
            <w:ins w:id="3964" w:author="韬 黄" w:date="2018-11-05T16:32:00Z">
              <w:r w:rsidRPr="00A5471A">
                <w:rPr>
                  <w:rFonts w:eastAsia="Times New Roman" w:cs="Times New Roman"/>
                  <w:b/>
                  <w:bCs/>
                  <w:color w:val="000000"/>
                  <w:sz w:val="22"/>
                  <w:rPrChange w:id="3965" w:author="韬 黄" w:date="2018-11-05T16:32:00Z">
                    <w:rPr>
                      <w:rFonts w:eastAsia="Times New Roman" w:cs="Times New Roman"/>
                      <w:b/>
                      <w:bCs/>
                      <w:color w:val="000000"/>
                      <w:sz w:val="22"/>
                    </w:rPr>
                  </w:rPrChange>
                </w:rPr>
                <w:t>0.9804</w:t>
              </w:r>
            </w:ins>
          </w:p>
        </w:tc>
        <w:tc>
          <w:tcPr>
            <w:tcW w:w="1387" w:type="dxa"/>
            <w:tcBorders>
              <w:top w:val="nil"/>
              <w:left w:val="nil"/>
              <w:bottom w:val="nil"/>
              <w:right w:val="nil"/>
            </w:tcBorders>
            <w:shd w:val="clear" w:color="auto" w:fill="auto"/>
            <w:noWrap/>
            <w:vAlign w:val="center"/>
            <w:hideMark/>
            <w:tcPrChange w:id="3966" w:author="韬 黄" w:date="2018-11-05T16:33:00Z">
              <w:tcPr>
                <w:tcW w:w="1387" w:type="dxa"/>
                <w:tcBorders>
                  <w:top w:val="nil"/>
                  <w:left w:val="nil"/>
                  <w:bottom w:val="nil"/>
                  <w:right w:val="nil"/>
                </w:tcBorders>
                <w:shd w:val="clear" w:color="auto" w:fill="auto"/>
                <w:noWrap/>
                <w:vAlign w:val="center"/>
                <w:hideMark/>
              </w:tcPr>
            </w:tcPrChange>
          </w:tcPr>
          <w:p w14:paraId="5FEA1386" w14:textId="0B2E73DB" w:rsidR="00A5471A" w:rsidRPr="00A5471A" w:rsidRDefault="00A5471A" w:rsidP="00A5471A">
            <w:pPr>
              <w:spacing w:after="0" w:line="240" w:lineRule="auto"/>
              <w:jc w:val="center"/>
              <w:rPr>
                <w:ins w:id="3967" w:author="韬 黄" w:date="2018-11-05T16:32:00Z"/>
                <w:rFonts w:eastAsia="Times New Roman" w:cs="Times New Roman"/>
                <w:b/>
                <w:bCs/>
                <w:color w:val="000000"/>
                <w:sz w:val="22"/>
                <w:rPrChange w:id="3968" w:author="韬 黄" w:date="2018-11-05T16:32:00Z">
                  <w:rPr>
                    <w:ins w:id="3969" w:author="韬 黄" w:date="2018-11-05T16:32:00Z"/>
                    <w:rFonts w:eastAsia="Times New Roman" w:cs="Times New Roman"/>
                    <w:b/>
                    <w:bCs/>
                    <w:color w:val="000000"/>
                    <w:sz w:val="22"/>
                  </w:rPr>
                </w:rPrChange>
              </w:rPr>
              <w:pPrChange w:id="3970" w:author="韬 黄" w:date="2018-11-05T16:32:00Z">
                <w:pPr>
                  <w:spacing w:after="0" w:line="240" w:lineRule="auto"/>
                  <w:jc w:val="center"/>
                </w:pPr>
              </w:pPrChange>
            </w:pPr>
            <w:ins w:id="3971" w:author="韬 黄" w:date="2018-11-05T16:32:00Z">
              <w:r w:rsidRPr="00A5471A">
                <w:rPr>
                  <w:rFonts w:eastAsia="Times New Roman" w:cs="Times New Roman"/>
                  <w:b/>
                  <w:bCs/>
                  <w:color w:val="000000"/>
                  <w:sz w:val="22"/>
                  <w:rPrChange w:id="3972" w:author="韬 黄" w:date="2018-11-05T16:32:00Z">
                    <w:rPr>
                      <w:rFonts w:eastAsia="Times New Roman" w:cs="Times New Roman"/>
                      <w:b/>
                      <w:bCs/>
                      <w:color w:val="000000"/>
                      <w:sz w:val="22"/>
                    </w:rPr>
                  </w:rPrChange>
                </w:rPr>
                <w:t>0.152</w:t>
              </w:r>
            </w:ins>
            <w:ins w:id="3973" w:author="韬 黄" w:date="2018-11-05T16:34:00Z">
              <w:r w:rsidR="004E3369">
                <w:rPr>
                  <w:rFonts w:eastAsia="Times New Roman" w:cs="Times New Roman"/>
                  <w:b/>
                  <w:bCs/>
                  <w:color w:val="000000"/>
                  <w:sz w:val="22"/>
                </w:rPr>
                <w:t>0</w:t>
              </w:r>
            </w:ins>
          </w:p>
        </w:tc>
      </w:tr>
    </w:tbl>
    <w:p w14:paraId="18A49BEC" w14:textId="06057C62" w:rsidR="00971633" w:rsidRPr="00A37575" w:rsidDel="00A5471A" w:rsidRDefault="00971633" w:rsidP="00A5471A">
      <w:pPr>
        <w:pStyle w:val="ListParagraph"/>
        <w:shd w:val="clear" w:color="auto" w:fill="FFFFFF" w:themeFill="background1"/>
        <w:spacing w:after="0" w:line="360" w:lineRule="auto"/>
        <w:ind w:left="0"/>
        <w:rPr>
          <w:del w:id="3974" w:author="韬 黄" w:date="2018-11-05T16:34:00Z"/>
          <w:rFonts w:eastAsia="DengXian" w:cs="Times New Roman"/>
          <w:sz w:val="22"/>
        </w:rPr>
        <w:sectPr w:rsidR="00971633" w:rsidRPr="00A37575" w:rsidDel="00A5471A" w:rsidSect="00AE69AD">
          <w:footerReference w:type="default" r:id="rId10"/>
          <w:pgSz w:w="11906" w:h="16838"/>
          <w:pgMar w:top="1440" w:right="1440" w:bottom="1440" w:left="1440" w:header="708" w:footer="708" w:gutter="0"/>
          <w:cols w:space="708"/>
          <w:docGrid w:linePitch="360"/>
        </w:sectPr>
        <w:pPrChange w:id="3975" w:author="韬 黄" w:date="2018-11-05T16:34:00Z">
          <w:pPr>
            <w:pStyle w:val="ListParagraph"/>
            <w:numPr>
              <w:numId w:val="9"/>
            </w:numPr>
            <w:shd w:val="clear" w:color="auto" w:fill="FFFFFF" w:themeFill="background1"/>
            <w:spacing w:after="0" w:line="360" w:lineRule="auto"/>
            <w:ind w:left="780" w:hanging="720"/>
          </w:pPr>
        </w:pPrChange>
      </w:pPr>
      <w:del w:id="3976" w:author="tao huang" w:date="2018-10-27T14:34:00Z">
        <w:r w:rsidRPr="00A37575" w:rsidDel="00484363">
          <w:rPr>
            <w:rFonts w:eastAsia="DengXian" w:cs="Times New Roman"/>
            <w:sz w:val="22"/>
          </w:rPr>
          <w:delText xml:space="preserve">. </w:delText>
        </w:r>
      </w:del>
    </w:p>
    <w:p w14:paraId="7DFE6A52" w14:textId="1B8165DD" w:rsidR="00971633" w:rsidRPr="00A37575" w:rsidDel="00A5471A" w:rsidRDefault="00971633" w:rsidP="00A5471A">
      <w:pPr>
        <w:pStyle w:val="ListParagraph"/>
        <w:shd w:val="clear" w:color="auto" w:fill="FFFFFF" w:themeFill="background1"/>
        <w:spacing w:after="0" w:line="360" w:lineRule="auto"/>
        <w:ind w:left="0"/>
        <w:rPr>
          <w:del w:id="3977" w:author="韬 黄" w:date="2018-11-05T16:34:00Z"/>
          <w:rFonts w:cs="Times New Roman"/>
          <w:sz w:val="22"/>
        </w:rPr>
        <w:pPrChange w:id="3978" w:author="韬 黄" w:date="2018-11-05T16:34:00Z">
          <w:pPr>
            <w:shd w:val="clear" w:color="auto" w:fill="FFFFFF" w:themeFill="background1"/>
            <w:spacing w:after="0" w:line="360" w:lineRule="auto"/>
          </w:pPr>
        </w:pPrChange>
      </w:pPr>
    </w:p>
    <w:p w14:paraId="2441D7D5" w14:textId="78FA4D15" w:rsidR="00971633" w:rsidRPr="00A37575" w:rsidDel="00A5471A" w:rsidRDefault="00971633" w:rsidP="00A5471A">
      <w:pPr>
        <w:pStyle w:val="ListParagraph"/>
        <w:shd w:val="clear" w:color="auto" w:fill="FFFFFF" w:themeFill="background1"/>
        <w:spacing w:after="0" w:line="360" w:lineRule="auto"/>
        <w:ind w:left="0"/>
        <w:rPr>
          <w:del w:id="3979" w:author="韬 黄" w:date="2018-11-05T16:33:00Z"/>
          <w:rFonts w:eastAsia="DengXian" w:cs="Times New Roman"/>
          <w:sz w:val="22"/>
        </w:rPr>
        <w:pPrChange w:id="3980" w:author="韬 黄" w:date="2018-11-05T16:34:00Z">
          <w:pPr>
            <w:keepNext/>
            <w:keepLines/>
            <w:shd w:val="clear" w:color="auto" w:fill="FFFFFF" w:themeFill="background1"/>
            <w:spacing w:after="0" w:line="360" w:lineRule="auto"/>
            <w:jc w:val="center"/>
          </w:pPr>
        </w:pPrChange>
      </w:pPr>
      <w:del w:id="3981" w:author="韬 黄" w:date="2018-11-05T16:33:00Z">
        <w:r w:rsidRPr="00A37575" w:rsidDel="00A5471A">
          <w:rPr>
            <w:rFonts w:eastAsia="DengXian" w:cs="Times New Roman"/>
            <w:sz w:val="22"/>
          </w:rPr>
          <w:delText>Table 2.</w:delText>
        </w:r>
        <w:r w:rsidRPr="00A37575" w:rsidDel="00A5471A">
          <w:rPr>
            <w:rFonts w:eastAsia="DengXian" w:cs="Times New Roman"/>
            <w:sz w:val="22"/>
          </w:rPr>
          <w:tab/>
          <w:delText>The forecasting performance of the models for all forecast period</w:delText>
        </w:r>
      </w:del>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A5471A" w14:paraId="4FCEBEAA" w14:textId="0F9A77FB" w:rsidTr="00AE69AD">
        <w:trPr>
          <w:cnfStyle w:val="100000000000" w:firstRow="1" w:lastRow="0" w:firstColumn="0" w:lastColumn="0" w:oddVBand="0" w:evenVBand="0" w:oddHBand="0" w:evenHBand="0" w:firstRowFirstColumn="0" w:firstRowLastColumn="0" w:lastRowFirstColumn="0" w:lastRowLastColumn="0"/>
          <w:trHeight w:val="170"/>
          <w:jc w:val="center"/>
          <w:del w:id="3982" w:author="韬 黄" w:date="2018-11-05T16:33: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0DBFBBF6" w:rsidR="00971633" w:rsidRPr="00A37575" w:rsidDel="00A5471A" w:rsidRDefault="00971633" w:rsidP="00A5471A">
            <w:pPr>
              <w:pStyle w:val="ListParagraph"/>
              <w:shd w:val="clear" w:color="auto" w:fill="FFFFFF" w:themeFill="background1"/>
              <w:spacing w:after="0" w:line="360" w:lineRule="auto"/>
              <w:ind w:left="0"/>
              <w:rPr>
                <w:del w:id="3983" w:author="韬 黄" w:date="2018-11-05T16:33:00Z"/>
                <w:rFonts w:eastAsia="Times New Roman" w:cs="Times New Roman"/>
                <w:b w:val="0"/>
                <w:sz w:val="22"/>
              </w:rPr>
              <w:pPrChange w:id="3984" w:author="韬 黄" w:date="2018-11-05T16:34:00Z">
                <w:pPr>
                  <w:spacing w:after="0" w:line="240" w:lineRule="auto"/>
                </w:pPr>
              </w:pPrChange>
            </w:pPr>
            <w:del w:id="3985" w:author="韬 黄" w:date="2018-11-05T16:33:00Z">
              <w:r w:rsidRPr="00A37575" w:rsidDel="00A5471A">
                <w:rPr>
                  <w:rFonts w:eastAsia="Times New Roman" w:cs="Times New Roman"/>
                  <w:sz w:val="22"/>
                </w:rPr>
                <w:delText>Forecast horizon is 1 to 8 weeks ahead, for all forecast period</w:delText>
              </w:r>
            </w:del>
          </w:p>
        </w:tc>
      </w:tr>
      <w:tr w:rsidR="00A37575" w:rsidRPr="00A37575" w:rsidDel="00A5471A" w14:paraId="49756117" w14:textId="373EA89B" w:rsidTr="00AE69AD">
        <w:trPr>
          <w:cnfStyle w:val="000000100000" w:firstRow="0" w:lastRow="0" w:firstColumn="0" w:lastColumn="0" w:oddVBand="0" w:evenVBand="0" w:oddHBand="1" w:evenHBand="0" w:firstRowFirstColumn="0" w:firstRowLastColumn="0" w:lastRowFirstColumn="0" w:lastRowLastColumn="0"/>
          <w:trHeight w:val="170"/>
          <w:jc w:val="center"/>
          <w:del w:id="398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05CBF6F4" w:rsidR="00971633" w:rsidRPr="00A37575" w:rsidDel="00A5471A" w:rsidRDefault="00971633" w:rsidP="00A5471A">
            <w:pPr>
              <w:pStyle w:val="ListParagraph"/>
              <w:shd w:val="clear" w:color="auto" w:fill="FFFFFF" w:themeFill="background1"/>
              <w:spacing w:after="0" w:line="360" w:lineRule="auto"/>
              <w:ind w:left="0"/>
              <w:rPr>
                <w:del w:id="3987" w:author="韬 黄" w:date="2018-11-05T16:33:00Z"/>
                <w:rFonts w:eastAsia="Times New Roman" w:cs="Times New Roman"/>
                <w:b w:val="0"/>
                <w:sz w:val="22"/>
              </w:rPr>
              <w:pPrChange w:id="3988" w:author="韬 黄" w:date="2018-11-05T16:34:00Z">
                <w:pPr>
                  <w:spacing w:after="0" w:line="240" w:lineRule="auto"/>
                </w:pPr>
              </w:pPrChange>
            </w:pPr>
            <w:del w:id="3989" w:author="韬 黄" w:date="2018-11-05T16:33:00Z">
              <w:r w:rsidRPr="00A37575" w:rsidDel="00A5471A">
                <w:rPr>
                  <w:rFonts w:eastAsia="Times New Roman" w:cs="Times New Roman"/>
                  <w:sz w:val="22"/>
                </w:rPr>
                <w:delText>Model/measure</w:delText>
              </w:r>
            </w:del>
          </w:p>
        </w:tc>
        <w:tc>
          <w:tcPr>
            <w:tcW w:w="0" w:type="dxa"/>
            <w:shd w:val="clear" w:color="auto" w:fill="auto"/>
            <w:noWrap/>
            <w:hideMark/>
          </w:tcPr>
          <w:p w14:paraId="1C704792" w14:textId="7CCD958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0" w:author="韬 黄" w:date="2018-11-05T16:33:00Z"/>
                <w:rFonts w:eastAsia="Times New Roman" w:cs="Times New Roman"/>
                <w:sz w:val="22"/>
              </w:rPr>
              <w:pPrChange w:id="399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2" w:author="韬 黄" w:date="2018-11-05T16:33:00Z">
              <w:r w:rsidRPr="00A37575" w:rsidDel="00A5471A">
                <w:rPr>
                  <w:rFonts w:eastAsia="Times New Roman" w:cs="Times New Roman"/>
                  <w:sz w:val="22"/>
                </w:rPr>
                <w:delText>MAE</w:delText>
              </w:r>
            </w:del>
          </w:p>
        </w:tc>
        <w:tc>
          <w:tcPr>
            <w:tcW w:w="0" w:type="dxa"/>
            <w:shd w:val="clear" w:color="auto" w:fill="auto"/>
            <w:noWrap/>
            <w:hideMark/>
          </w:tcPr>
          <w:p w14:paraId="1A7679E4" w14:textId="75EE404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3" w:author="韬 黄" w:date="2018-11-05T16:33:00Z"/>
                <w:rFonts w:eastAsia="Times New Roman" w:cs="Times New Roman"/>
                <w:sz w:val="22"/>
              </w:rPr>
              <w:pPrChange w:id="399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5"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E2EEF1A" w14:textId="50257EF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6" w:author="韬 黄" w:date="2018-11-05T16:33:00Z"/>
                <w:rFonts w:eastAsia="Times New Roman" w:cs="Times New Roman"/>
                <w:sz w:val="22"/>
              </w:rPr>
              <w:pPrChange w:id="399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3998" w:author="韬 黄" w:date="2018-11-05T16:33:00Z">
              <w:r w:rsidRPr="00A37575" w:rsidDel="00A5471A">
                <w:rPr>
                  <w:rFonts w:eastAsia="Times New Roman" w:cs="Times New Roman"/>
                  <w:sz w:val="22"/>
                </w:rPr>
                <w:delText>SMAPE</w:delText>
              </w:r>
            </w:del>
          </w:p>
        </w:tc>
        <w:tc>
          <w:tcPr>
            <w:tcW w:w="0" w:type="dxa"/>
            <w:shd w:val="clear" w:color="auto" w:fill="auto"/>
            <w:noWrap/>
            <w:hideMark/>
          </w:tcPr>
          <w:p w14:paraId="79979906" w14:textId="663218D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3999" w:author="韬 黄" w:date="2018-11-05T16:33:00Z"/>
                <w:rFonts w:eastAsia="Times New Roman" w:cs="Times New Roman"/>
                <w:sz w:val="22"/>
              </w:rPr>
              <w:pPrChange w:id="400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1"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7D6808D" w14:textId="2AF034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2" w:author="韬 黄" w:date="2018-11-05T16:33:00Z"/>
                <w:rFonts w:eastAsia="Times New Roman" w:cs="Times New Roman"/>
                <w:sz w:val="22"/>
              </w:rPr>
              <w:pPrChange w:id="400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4" w:author="韬 黄" w:date="2018-11-05T16:33:00Z">
              <w:r w:rsidRPr="00A37575" w:rsidDel="00A5471A">
                <w:rPr>
                  <w:rFonts w:eastAsia="Times New Roman" w:cs="Times New Roman"/>
                  <w:sz w:val="22"/>
                </w:rPr>
                <w:delText>MASE</w:delText>
              </w:r>
            </w:del>
          </w:p>
        </w:tc>
        <w:tc>
          <w:tcPr>
            <w:tcW w:w="0" w:type="dxa"/>
            <w:shd w:val="clear" w:color="auto" w:fill="auto"/>
            <w:noWrap/>
            <w:hideMark/>
          </w:tcPr>
          <w:p w14:paraId="0B0E875A" w14:textId="5C26222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5" w:author="韬 黄" w:date="2018-11-05T16:33:00Z"/>
                <w:rFonts w:eastAsia="Times New Roman" w:cs="Times New Roman"/>
                <w:sz w:val="22"/>
              </w:rPr>
              <w:pPrChange w:id="400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07"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476B5146" w14:textId="3DF99DF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08" w:author="韬 黄" w:date="2018-11-05T16:33:00Z"/>
                <w:rFonts w:eastAsia="Times New Roman" w:cs="Times New Roman"/>
                <w:sz w:val="22"/>
              </w:rPr>
              <w:pPrChange w:id="400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0" w:author="韬 黄" w:date="2018-11-05T16:33:00Z">
              <w:r w:rsidRPr="00A37575" w:rsidDel="00A5471A">
                <w:rPr>
                  <w:rFonts w:eastAsia="Times New Roman" w:cs="Times New Roman"/>
                  <w:sz w:val="22"/>
                </w:rPr>
                <w:delText>AvgRelMAE</w:delText>
              </w:r>
            </w:del>
          </w:p>
        </w:tc>
        <w:tc>
          <w:tcPr>
            <w:tcW w:w="0" w:type="dxa"/>
            <w:shd w:val="clear" w:color="auto" w:fill="auto"/>
            <w:noWrap/>
            <w:hideMark/>
          </w:tcPr>
          <w:p w14:paraId="7B19D280" w14:textId="2C2DFE7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1" w:author="韬 黄" w:date="2018-11-05T16:33:00Z"/>
                <w:rFonts w:eastAsia="Times New Roman" w:cs="Times New Roman"/>
                <w:sz w:val="22"/>
              </w:rPr>
              <w:pPrChange w:id="401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3" w:author="韬 黄" w:date="2018-11-05T16:33:00Z">
              <w:r w:rsidRPr="00A37575" w:rsidDel="00A5471A">
                <w:rPr>
                  <w:rFonts w:eastAsia="Times New Roman" w:cs="Times New Roman"/>
                  <w:sz w:val="22"/>
                </w:rPr>
                <w:delText>Rank</w:delText>
              </w:r>
            </w:del>
          </w:p>
        </w:tc>
        <w:tc>
          <w:tcPr>
            <w:tcW w:w="0" w:type="dxa"/>
            <w:shd w:val="clear" w:color="auto" w:fill="auto"/>
            <w:noWrap/>
            <w:hideMark/>
          </w:tcPr>
          <w:p w14:paraId="28AD842B" w14:textId="33C452A1" w:rsidR="00971633" w:rsidRPr="00A37575" w:rsidDel="00A5471A" w:rsidRDefault="0023750A"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4" w:author="韬 黄" w:date="2018-11-05T16:33:00Z"/>
                <w:rFonts w:eastAsia="Times New Roman" w:cs="Times New Roman"/>
                <w:sz w:val="22"/>
              </w:rPr>
              <w:pPrChange w:id="401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6"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shd w:val="clear" w:color="auto" w:fill="auto"/>
            <w:noWrap/>
            <w:hideMark/>
          </w:tcPr>
          <w:p w14:paraId="23B42F47" w14:textId="0DA2BD2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17" w:author="韬 黄" w:date="2018-11-05T16:33:00Z"/>
                <w:rFonts w:eastAsia="Times New Roman" w:cs="Times New Roman"/>
                <w:sz w:val="22"/>
              </w:rPr>
              <w:pPrChange w:id="401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19" w:author="韬 黄" w:date="2018-11-05T16:33:00Z">
              <w:r w:rsidRPr="00A37575" w:rsidDel="00A5471A">
                <w:rPr>
                  <w:rFonts w:eastAsia="Times New Roman" w:cs="Times New Roman"/>
                  <w:sz w:val="22"/>
                </w:rPr>
                <w:delText>Rank</w:delText>
              </w:r>
            </w:del>
          </w:p>
        </w:tc>
      </w:tr>
      <w:tr w:rsidR="00A37575" w:rsidRPr="00A37575" w:rsidDel="00A5471A" w14:paraId="371A8752" w14:textId="39FD6E3E" w:rsidTr="00AE69AD">
        <w:trPr>
          <w:trHeight w:val="170"/>
          <w:jc w:val="center"/>
          <w:del w:id="4020"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85A9DC6" w:rsidR="00971633" w:rsidRPr="00A37575" w:rsidDel="00A5471A" w:rsidRDefault="00971633" w:rsidP="00A5471A">
            <w:pPr>
              <w:pStyle w:val="ListParagraph"/>
              <w:shd w:val="clear" w:color="auto" w:fill="FFFFFF" w:themeFill="background1"/>
              <w:spacing w:after="0" w:line="360" w:lineRule="auto"/>
              <w:ind w:left="0"/>
              <w:rPr>
                <w:del w:id="4021" w:author="韬 黄" w:date="2018-11-05T16:33:00Z"/>
                <w:rFonts w:eastAsia="Times New Roman" w:cs="Times New Roman"/>
                <w:b w:val="0"/>
                <w:sz w:val="22"/>
              </w:rPr>
              <w:pPrChange w:id="4022" w:author="韬 黄" w:date="2018-11-05T16:34:00Z">
                <w:pPr>
                  <w:spacing w:after="0" w:line="240" w:lineRule="auto"/>
                </w:pPr>
              </w:pPrChange>
            </w:pPr>
            <w:del w:id="4023" w:author="韬 黄" w:date="2018-11-05T16:33:00Z">
              <w:r w:rsidRPr="00A37575" w:rsidDel="00A5471A">
                <w:rPr>
                  <w:rFonts w:eastAsia="Times New Roman" w:cs="Times New Roman"/>
                  <w:sz w:val="22"/>
                </w:rPr>
                <w:delText>Base-lift</w:delText>
              </w:r>
            </w:del>
          </w:p>
        </w:tc>
        <w:tc>
          <w:tcPr>
            <w:tcW w:w="0" w:type="dxa"/>
            <w:shd w:val="clear" w:color="auto" w:fill="auto"/>
            <w:noWrap/>
            <w:hideMark/>
          </w:tcPr>
          <w:p w14:paraId="6824FD1B" w14:textId="57639FD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24" w:author="韬 黄" w:date="2018-11-05T16:33:00Z"/>
                <w:rFonts w:eastAsia="Times New Roman" w:cs="Times New Roman"/>
                <w:sz w:val="22"/>
              </w:rPr>
              <w:pPrChange w:id="402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26" w:author="韬 黄" w:date="2018-11-05T16:33:00Z">
              <w:r w:rsidRPr="00A37575" w:rsidDel="00A5471A">
                <w:rPr>
                  <w:rFonts w:eastAsia="Times New Roman" w:cs="Times New Roman"/>
                  <w:sz w:val="22"/>
                </w:rPr>
                <w:delText>22.919</w:delText>
              </w:r>
            </w:del>
          </w:p>
        </w:tc>
        <w:tc>
          <w:tcPr>
            <w:tcW w:w="0" w:type="dxa"/>
            <w:shd w:val="clear" w:color="auto" w:fill="auto"/>
            <w:noWrap/>
            <w:hideMark/>
          </w:tcPr>
          <w:p w14:paraId="6E0EE054" w14:textId="23F84FC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27" w:author="韬 黄" w:date="2018-11-05T16:33:00Z"/>
                <w:rFonts w:eastAsia="Times New Roman" w:cs="Times New Roman"/>
                <w:sz w:val="22"/>
              </w:rPr>
              <w:pPrChange w:id="402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29"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4BC0E975" w14:textId="081865A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0" w:author="韬 黄" w:date="2018-11-05T16:33:00Z"/>
                <w:rFonts w:eastAsia="Times New Roman" w:cs="Times New Roman"/>
                <w:sz w:val="22"/>
              </w:rPr>
              <w:pPrChange w:id="403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2" w:author="韬 黄" w:date="2018-11-05T16:33:00Z">
              <w:r w:rsidRPr="00A37575" w:rsidDel="00A5471A">
                <w:rPr>
                  <w:rFonts w:eastAsia="Times New Roman" w:cs="Times New Roman"/>
                  <w:sz w:val="22"/>
                </w:rPr>
                <w:delText>46.98%</w:delText>
              </w:r>
            </w:del>
          </w:p>
        </w:tc>
        <w:tc>
          <w:tcPr>
            <w:tcW w:w="0" w:type="dxa"/>
            <w:shd w:val="clear" w:color="auto" w:fill="auto"/>
            <w:noWrap/>
            <w:hideMark/>
          </w:tcPr>
          <w:p w14:paraId="42C8F98E" w14:textId="2AFF5BA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3" w:author="韬 黄" w:date="2018-11-05T16:33:00Z"/>
                <w:rFonts w:eastAsia="Times New Roman" w:cs="Times New Roman"/>
                <w:sz w:val="22"/>
              </w:rPr>
              <w:pPrChange w:id="403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5"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31AA470" w14:textId="216CF0A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6" w:author="韬 黄" w:date="2018-11-05T16:33:00Z"/>
                <w:rFonts w:eastAsia="Times New Roman" w:cs="Times New Roman"/>
                <w:sz w:val="22"/>
              </w:rPr>
              <w:pPrChange w:id="403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38" w:author="韬 黄" w:date="2018-11-05T16:33:00Z">
              <w:r w:rsidRPr="00A37575" w:rsidDel="00A5471A">
                <w:rPr>
                  <w:rFonts w:eastAsia="Times New Roman" w:cs="Times New Roman"/>
                  <w:sz w:val="22"/>
                </w:rPr>
                <w:delText>0.775311</w:delText>
              </w:r>
            </w:del>
          </w:p>
        </w:tc>
        <w:tc>
          <w:tcPr>
            <w:tcW w:w="0" w:type="dxa"/>
            <w:shd w:val="clear" w:color="auto" w:fill="auto"/>
            <w:noWrap/>
            <w:hideMark/>
          </w:tcPr>
          <w:p w14:paraId="20232D16" w14:textId="6B59640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39" w:author="韬 黄" w:date="2018-11-05T16:33:00Z"/>
                <w:rFonts w:eastAsia="Times New Roman" w:cs="Times New Roman"/>
                <w:sz w:val="22"/>
              </w:rPr>
              <w:pPrChange w:id="404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1"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00857B04" w14:textId="5F602CB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2" w:author="韬 黄" w:date="2018-11-05T16:33:00Z"/>
                <w:rFonts w:eastAsia="Times New Roman" w:cs="Times New Roman"/>
                <w:sz w:val="22"/>
              </w:rPr>
              <w:pPrChange w:id="404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4" w:author="韬 黄" w:date="2018-11-05T16:33:00Z">
              <w:r w:rsidRPr="00A37575" w:rsidDel="00A5471A">
                <w:rPr>
                  <w:rFonts w:eastAsia="Times New Roman" w:cs="Times New Roman"/>
                  <w:sz w:val="22"/>
                </w:rPr>
                <w:delText>1.1444</w:delText>
              </w:r>
            </w:del>
          </w:p>
        </w:tc>
        <w:tc>
          <w:tcPr>
            <w:tcW w:w="0" w:type="dxa"/>
            <w:shd w:val="clear" w:color="auto" w:fill="auto"/>
            <w:noWrap/>
            <w:hideMark/>
          </w:tcPr>
          <w:p w14:paraId="1BCCE9A6" w14:textId="079FB11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5" w:author="韬 黄" w:date="2018-11-05T16:33:00Z"/>
                <w:rFonts w:eastAsia="Times New Roman" w:cs="Times New Roman"/>
                <w:sz w:val="22"/>
              </w:rPr>
              <w:pPrChange w:id="404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47"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1F2C4AB1" w14:textId="145A501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48" w:author="韬 黄" w:date="2018-11-05T16:33:00Z"/>
                <w:rFonts w:eastAsia="Times New Roman" w:cs="Times New Roman"/>
                <w:sz w:val="22"/>
              </w:rPr>
              <w:pPrChange w:id="404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50" w:author="韬 黄" w:date="2018-11-05T16:33:00Z">
              <w:r w:rsidRPr="00A37575" w:rsidDel="00A5471A">
                <w:rPr>
                  <w:rFonts w:eastAsia="Times New Roman" w:cs="Times New Roman"/>
                  <w:sz w:val="22"/>
                </w:rPr>
                <w:delText>0.2234</w:delText>
              </w:r>
            </w:del>
          </w:p>
        </w:tc>
        <w:tc>
          <w:tcPr>
            <w:tcW w:w="0" w:type="dxa"/>
            <w:shd w:val="clear" w:color="auto" w:fill="auto"/>
            <w:noWrap/>
            <w:hideMark/>
          </w:tcPr>
          <w:p w14:paraId="013A2EED" w14:textId="67BF892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51" w:author="韬 黄" w:date="2018-11-05T16:33:00Z"/>
                <w:rFonts w:eastAsia="Times New Roman" w:cs="Times New Roman"/>
                <w:sz w:val="22"/>
              </w:rPr>
              <w:pPrChange w:id="405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53" w:author="韬 黄" w:date="2018-11-05T16:33:00Z">
              <w:r w:rsidRPr="00A37575" w:rsidDel="00A5471A">
                <w:rPr>
                  <w:rFonts w:eastAsia="Times New Roman" w:cs="Times New Roman"/>
                  <w:sz w:val="22"/>
                </w:rPr>
                <w:delText>7</w:delText>
              </w:r>
            </w:del>
          </w:p>
        </w:tc>
      </w:tr>
      <w:tr w:rsidR="00A37575" w:rsidRPr="00A37575" w:rsidDel="00A5471A" w14:paraId="0FC63813" w14:textId="42C193C8" w:rsidTr="00AE69AD">
        <w:trPr>
          <w:cnfStyle w:val="000000100000" w:firstRow="0" w:lastRow="0" w:firstColumn="0" w:lastColumn="0" w:oddVBand="0" w:evenVBand="0" w:oddHBand="1" w:evenHBand="0" w:firstRowFirstColumn="0" w:firstRowLastColumn="0" w:lastRowFirstColumn="0" w:lastRowLastColumn="0"/>
          <w:trHeight w:val="170"/>
          <w:jc w:val="center"/>
          <w:del w:id="4054"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6D03123C" w:rsidR="00971633" w:rsidRPr="00A37575" w:rsidDel="00A5471A" w:rsidRDefault="00971633" w:rsidP="00A5471A">
            <w:pPr>
              <w:pStyle w:val="ListParagraph"/>
              <w:shd w:val="clear" w:color="auto" w:fill="FFFFFF" w:themeFill="background1"/>
              <w:spacing w:after="0" w:line="360" w:lineRule="auto"/>
              <w:ind w:left="0"/>
              <w:rPr>
                <w:del w:id="4055" w:author="韬 黄" w:date="2018-11-05T16:33:00Z"/>
                <w:rFonts w:eastAsia="Times New Roman" w:cs="Times New Roman"/>
                <w:b w:val="0"/>
                <w:sz w:val="22"/>
              </w:rPr>
              <w:pPrChange w:id="4056" w:author="韬 黄" w:date="2018-11-05T16:34:00Z">
                <w:pPr>
                  <w:spacing w:after="0" w:line="240" w:lineRule="auto"/>
                </w:pPr>
              </w:pPrChange>
            </w:pPr>
            <w:del w:id="4057" w:author="韬 黄" w:date="2018-11-05T16:33:00Z">
              <w:r w:rsidRPr="00A37575" w:rsidDel="00A5471A">
                <w:rPr>
                  <w:rFonts w:eastAsia="Times New Roman" w:cs="Times New Roman"/>
                  <w:sz w:val="22"/>
                </w:rPr>
                <w:delText>ADL-own</w:delText>
              </w:r>
            </w:del>
          </w:p>
        </w:tc>
        <w:tc>
          <w:tcPr>
            <w:tcW w:w="958" w:type="dxa"/>
            <w:shd w:val="clear" w:color="auto" w:fill="auto"/>
            <w:noWrap/>
            <w:hideMark/>
          </w:tcPr>
          <w:p w14:paraId="05B255CD" w14:textId="29DF76E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58" w:author="韬 黄" w:date="2018-11-05T16:33:00Z"/>
                <w:rFonts w:eastAsia="Times New Roman" w:cs="Times New Roman"/>
                <w:sz w:val="22"/>
              </w:rPr>
              <w:pPrChange w:id="405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0" w:author="韬 黄" w:date="2018-11-05T16:33:00Z">
              <w:r w:rsidRPr="00A37575" w:rsidDel="00A5471A">
                <w:rPr>
                  <w:rFonts w:eastAsia="Times New Roman" w:cs="Times New Roman"/>
                  <w:sz w:val="22"/>
                </w:rPr>
                <w:delText>15.755</w:delText>
              </w:r>
            </w:del>
          </w:p>
        </w:tc>
        <w:tc>
          <w:tcPr>
            <w:tcW w:w="701" w:type="dxa"/>
            <w:shd w:val="clear" w:color="auto" w:fill="auto"/>
            <w:noWrap/>
            <w:hideMark/>
          </w:tcPr>
          <w:p w14:paraId="25923C17" w14:textId="7CE1D73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1" w:author="韬 黄" w:date="2018-11-05T16:33:00Z"/>
                <w:rFonts w:eastAsia="Times New Roman" w:cs="Times New Roman"/>
                <w:sz w:val="22"/>
              </w:rPr>
              <w:pPrChange w:id="406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3" w:author="韬 黄" w:date="2018-11-05T16:33:00Z">
              <w:r w:rsidRPr="00A37575" w:rsidDel="00A5471A">
                <w:rPr>
                  <w:rFonts w:eastAsia="Times New Roman" w:cs="Times New Roman"/>
                  <w:sz w:val="22"/>
                </w:rPr>
                <w:delText>5</w:delText>
              </w:r>
            </w:del>
          </w:p>
        </w:tc>
        <w:tc>
          <w:tcPr>
            <w:tcW w:w="1192" w:type="dxa"/>
            <w:shd w:val="clear" w:color="auto" w:fill="auto"/>
            <w:noWrap/>
            <w:hideMark/>
          </w:tcPr>
          <w:p w14:paraId="7618150B" w14:textId="7F0AE5A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4" w:author="韬 黄" w:date="2018-11-05T16:33:00Z"/>
                <w:rFonts w:eastAsia="Times New Roman" w:cs="Times New Roman"/>
                <w:sz w:val="22"/>
              </w:rPr>
              <w:pPrChange w:id="406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6" w:author="韬 黄" w:date="2018-11-05T16:33:00Z">
              <w:r w:rsidRPr="00A37575" w:rsidDel="00A5471A">
                <w:rPr>
                  <w:rFonts w:eastAsia="Times New Roman" w:cs="Times New Roman"/>
                  <w:sz w:val="22"/>
                </w:rPr>
                <w:delText>40.81%</w:delText>
              </w:r>
            </w:del>
          </w:p>
        </w:tc>
        <w:tc>
          <w:tcPr>
            <w:tcW w:w="701" w:type="dxa"/>
            <w:shd w:val="clear" w:color="auto" w:fill="auto"/>
            <w:noWrap/>
            <w:hideMark/>
          </w:tcPr>
          <w:p w14:paraId="14EC4D45" w14:textId="6019DF6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67" w:author="韬 黄" w:date="2018-11-05T16:33:00Z"/>
                <w:rFonts w:eastAsia="Times New Roman" w:cs="Times New Roman"/>
                <w:sz w:val="22"/>
              </w:rPr>
              <w:pPrChange w:id="406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69" w:author="韬 黄" w:date="2018-11-05T16:33:00Z">
              <w:r w:rsidRPr="00A37575" w:rsidDel="00A5471A">
                <w:rPr>
                  <w:rFonts w:eastAsia="Times New Roman" w:cs="Times New Roman"/>
                  <w:sz w:val="22"/>
                </w:rPr>
                <w:delText>6</w:delText>
              </w:r>
            </w:del>
          </w:p>
        </w:tc>
        <w:tc>
          <w:tcPr>
            <w:tcW w:w="1290" w:type="dxa"/>
            <w:shd w:val="clear" w:color="auto" w:fill="auto"/>
            <w:noWrap/>
            <w:hideMark/>
          </w:tcPr>
          <w:p w14:paraId="485D16B9" w14:textId="5B9C969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0" w:author="韬 黄" w:date="2018-11-05T16:33:00Z"/>
                <w:rFonts w:eastAsia="Times New Roman" w:cs="Times New Roman"/>
                <w:sz w:val="22"/>
              </w:rPr>
              <w:pPrChange w:id="407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2" w:author="韬 黄" w:date="2018-11-05T16:33:00Z">
              <w:r w:rsidRPr="00A37575" w:rsidDel="00A5471A">
                <w:rPr>
                  <w:rFonts w:eastAsia="Times New Roman" w:cs="Times New Roman"/>
                  <w:sz w:val="22"/>
                </w:rPr>
                <w:delText>0.697303</w:delText>
              </w:r>
            </w:del>
          </w:p>
        </w:tc>
        <w:tc>
          <w:tcPr>
            <w:tcW w:w="701" w:type="dxa"/>
            <w:shd w:val="clear" w:color="auto" w:fill="auto"/>
            <w:noWrap/>
            <w:hideMark/>
          </w:tcPr>
          <w:p w14:paraId="363D9C10" w14:textId="2149D15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3" w:author="韬 黄" w:date="2018-11-05T16:33:00Z"/>
                <w:rFonts w:eastAsia="Times New Roman" w:cs="Times New Roman"/>
                <w:sz w:val="22"/>
              </w:rPr>
              <w:pPrChange w:id="407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5" w:author="韬 黄" w:date="2018-11-05T16:33:00Z">
              <w:r w:rsidRPr="00A37575" w:rsidDel="00A5471A">
                <w:rPr>
                  <w:rFonts w:eastAsia="Times New Roman" w:cs="Times New Roman"/>
                  <w:sz w:val="22"/>
                </w:rPr>
                <w:delText>6</w:delText>
              </w:r>
            </w:del>
          </w:p>
        </w:tc>
        <w:tc>
          <w:tcPr>
            <w:tcW w:w="1582" w:type="dxa"/>
            <w:shd w:val="clear" w:color="auto" w:fill="auto"/>
            <w:noWrap/>
            <w:hideMark/>
          </w:tcPr>
          <w:p w14:paraId="7498D804" w14:textId="27F17A3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6" w:author="韬 黄" w:date="2018-11-05T16:33:00Z"/>
                <w:rFonts w:eastAsia="Times New Roman" w:cs="Times New Roman"/>
                <w:sz w:val="22"/>
              </w:rPr>
              <w:pPrChange w:id="407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78" w:author="韬 黄" w:date="2018-11-05T16:33:00Z">
              <w:r w:rsidRPr="00A37575" w:rsidDel="00A5471A">
                <w:rPr>
                  <w:rFonts w:eastAsia="Times New Roman" w:cs="Times New Roman"/>
                  <w:sz w:val="22"/>
                </w:rPr>
                <w:delText>1.0000</w:delText>
              </w:r>
            </w:del>
          </w:p>
        </w:tc>
        <w:tc>
          <w:tcPr>
            <w:tcW w:w="701" w:type="dxa"/>
            <w:shd w:val="clear" w:color="auto" w:fill="auto"/>
            <w:noWrap/>
            <w:hideMark/>
          </w:tcPr>
          <w:p w14:paraId="26A4193A" w14:textId="75EB120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79" w:author="韬 黄" w:date="2018-11-05T16:33:00Z"/>
                <w:rFonts w:eastAsia="Times New Roman" w:cs="Times New Roman"/>
                <w:sz w:val="22"/>
              </w:rPr>
              <w:pPrChange w:id="408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1" w:author="韬 黄" w:date="2018-11-05T16:33:00Z">
              <w:r w:rsidRPr="00A37575" w:rsidDel="00A5471A">
                <w:rPr>
                  <w:rFonts w:eastAsia="Times New Roman" w:cs="Times New Roman"/>
                  <w:sz w:val="22"/>
                </w:rPr>
                <w:delText>6</w:delText>
              </w:r>
            </w:del>
          </w:p>
        </w:tc>
        <w:tc>
          <w:tcPr>
            <w:tcW w:w="1543" w:type="dxa"/>
            <w:shd w:val="clear" w:color="auto" w:fill="auto"/>
            <w:noWrap/>
            <w:hideMark/>
          </w:tcPr>
          <w:p w14:paraId="00687EA5" w14:textId="561FACA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82" w:author="韬 黄" w:date="2018-11-05T16:33:00Z"/>
                <w:rFonts w:eastAsia="Times New Roman" w:cs="Times New Roman"/>
                <w:sz w:val="22"/>
              </w:rPr>
              <w:pPrChange w:id="408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4" w:author="韬 黄" w:date="2018-11-05T16:33:00Z">
              <w:r w:rsidRPr="00A37575" w:rsidDel="00A5471A">
                <w:rPr>
                  <w:rFonts w:eastAsia="Times New Roman" w:cs="Times New Roman"/>
                  <w:sz w:val="22"/>
                </w:rPr>
                <w:delText>0.1575</w:delText>
              </w:r>
            </w:del>
          </w:p>
        </w:tc>
        <w:tc>
          <w:tcPr>
            <w:tcW w:w="701" w:type="dxa"/>
            <w:shd w:val="clear" w:color="auto" w:fill="auto"/>
            <w:noWrap/>
            <w:hideMark/>
          </w:tcPr>
          <w:p w14:paraId="43CF38BD" w14:textId="182E496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085" w:author="韬 黄" w:date="2018-11-05T16:33:00Z"/>
                <w:rFonts w:eastAsia="Times New Roman" w:cs="Times New Roman"/>
                <w:sz w:val="22"/>
              </w:rPr>
              <w:pPrChange w:id="408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087" w:author="韬 黄" w:date="2018-11-05T16:33:00Z">
              <w:r w:rsidRPr="00A37575" w:rsidDel="00A5471A">
                <w:rPr>
                  <w:rFonts w:eastAsia="Times New Roman" w:cs="Times New Roman"/>
                  <w:sz w:val="22"/>
                </w:rPr>
                <w:delText>5</w:delText>
              </w:r>
            </w:del>
          </w:p>
        </w:tc>
      </w:tr>
      <w:tr w:rsidR="00A37575" w:rsidRPr="00A37575" w:rsidDel="00A5471A" w14:paraId="4261D7DE" w14:textId="19E97B0D" w:rsidTr="00AE69AD">
        <w:trPr>
          <w:trHeight w:val="170"/>
          <w:jc w:val="center"/>
          <w:del w:id="4088"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57E73194" w:rsidR="00971633" w:rsidRPr="00A37575" w:rsidDel="00A5471A" w:rsidRDefault="00971633" w:rsidP="00A5471A">
            <w:pPr>
              <w:pStyle w:val="ListParagraph"/>
              <w:shd w:val="clear" w:color="auto" w:fill="FFFFFF" w:themeFill="background1"/>
              <w:spacing w:after="0" w:line="360" w:lineRule="auto"/>
              <w:ind w:left="0"/>
              <w:rPr>
                <w:del w:id="4089" w:author="韬 黄" w:date="2018-11-05T16:33:00Z"/>
                <w:rFonts w:eastAsia="Times New Roman" w:cs="Times New Roman"/>
                <w:b w:val="0"/>
                <w:sz w:val="22"/>
              </w:rPr>
              <w:pPrChange w:id="4090" w:author="韬 黄" w:date="2018-11-05T16:34:00Z">
                <w:pPr>
                  <w:spacing w:after="0" w:line="240" w:lineRule="auto"/>
                </w:pPr>
              </w:pPrChange>
            </w:pPr>
            <w:del w:id="4091" w:author="韬 黄" w:date="2018-11-05T16:33:00Z">
              <w:r w:rsidRPr="00A37575" w:rsidDel="00A5471A">
                <w:rPr>
                  <w:rFonts w:eastAsia="Times New Roman" w:cs="Times New Roman"/>
                  <w:sz w:val="22"/>
                </w:rPr>
                <w:delText>ADL-intra</w:delText>
              </w:r>
            </w:del>
          </w:p>
        </w:tc>
        <w:tc>
          <w:tcPr>
            <w:tcW w:w="0" w:type="dxa"/>
            <w:shd w:val="clear" w:color="auto" w:fill="auto"/>
            <w:noWrap/>
            <w:hideMark/>
          </w:tcPr>
          <w:p w14:paraId="5AE7FA41" w14:textId="5B65EFE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2" w:author="韬 黄" w:date="2018-11-05T16:33:00Z"/>
                <w:rFonts w:eastAsia="Times New Roman" w:cs="Times New Roman"/>
                <w:sz w:val="22"/>
              </w:rPr>
              <w:pPrChange w:id="409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94" w:author="韬 黄" w:date="2018-11-05T16:33:00Z">
              <w:r w:rsidRPr="00A37575" w:rsidDel="00A5471A">
                <w:rPr>
                  <w:rFonts w:eastAsia="Times New Roman" w:cs="Times New Roman"/>
                  <w:sz w:val="22"/>
                </w:rPr>
                <w:delText>15.436</w:delText>
              </w:r>
            </w:del>
          </w:p>
        </w:tc>
        <w:tc>
          <w:tcPr>
            <w:tcW w:w="0" w:type="dxa"/>
            <w:shd w:val="clear" w:color="auto" w:fill="auto"/>
            <w:noWrap/>
            <w:hideMark/>
          </w:tcPr>
          <w:p w14:paraId="10787C43" w14:textId="70B060E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5" w:author="韬 黄" w:date="2018-11-05T16:33:00Z"/>
                <w:rFonts w:eastAsia="Times New Roman" w:cs="Times New Roman"/>
                <w:sz w:val="22"/>
              </w:rPr>
              <w:pPrChange w:id="409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097"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7943D859" w14:textId="398279C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098" w:author="韬 黄" w:date="2018-11-05T16:33:00Z"/>
                <w:rFonts w:eastAsia="Times New Roman" w:cs="Times New Roman"/>
                <w:sz w:val="22"/>
              </w:rPr>
              <w:pPrChange w:id="409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0" w:author="韬 黄" w:date="2018-11-05T16:33:00Z">
              <w:r w:rsidRPr="00A37575" w:rsidDel="00A5471A">
                <w:rPr>
                  <w:rFonts w:eastAsia="Times New Roman" w:cs="Times New Roman"/>
                  <w:sz w:val="22"/>
                </w:rPr>
                <w:delText>40.51%</w:delText>
              </w:r>
            </w:del>
          </w:p>
        </w:tc>
        <w:tc>
          <w:tcPr>
            <w:tcW w:w="0" w:type="dxa"/>
            <w:shd w:val="clear" w:color="auto" w:fill="auto"/>
            <w:noWrap/>
            <w:hideMark/>
          </w:tcPr>
          <w:p w14:paraId="3ACFCF82" w14:textId="5D86848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1" w:author="韬 黄" w:date="2018-11-05T16:33:00Z"/>
                <w:rFonts w:eastAsia="Times New Roman" w:cs="Times New Roman"/>
                <w:sz w:val="22"/>
              </w:rPr>
              <w:pPrChange w:id="410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3"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51588DC2" w14:textId="0C96586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4" w:author="韬 黄" w:date="2018-11-05T16:33:00Z"/>
                <w:rFonts w:eastAsia="Times New Roman" w:cs="Times New Roman"/>
                <w:sz w:val="22"/>
              </w:rPr>
              <w:pPrChange w:id="410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6" w:author="韬 黄" w:date="2018-11-05T16:33:00Z">
              <w:r w:rsidRPr="00A37575" w:rsidDel="00A5471A">
                <w:rPr>
                  <w:rFonts w:eastAsia="Times New Roman" w:cs="Times New Roman"/>
                  <w:sz w:val="22"/>
                </w:rPr>
                <w:delText>0.695222</w:delText>
              </w:r>
            </w:del>
          </w:p>
        </w:tc>
        <w:tc>
          <w:tcPr>
            <w:tcW w:w="0" w:type="dxa"/>
            <w:shd w:val="clear" w:color="auto" w:fill="auto"/>
            <w:noWrap/>
            <w:hideMark/>
          </w:tcPr>
          <w:p w14:paraId="4D433C05" w14:textId="7ECB285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07" w:author="韬 黄" w:date="2018-11-05T16:33:00Z"/>
                <w:rFonts w:eastAsia="Times New Roman" w:cs="Times New Roman"/>
                <w:sz w:val="22"/>
              </w:rPr>
              <w:pPrChange w:id="410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09"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27625EEA" w14:textId="52D743C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0" w:author="韬 黄" w:date="2018-11-05T16:33:00Z"/>
                <w:rFonts w:eastAsia="Times New Roman" w:cs="Times New Roman"/>
                <w:sz w:val="22"/>
              </w:rPr>
              <w:pPrChange w:id="411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2" w:author="韬 黄" w:date="2018-11-05T16:33:00Z">
              <w:r w:rsidRPr="00A37575" w:rsidDel="00A5471A">
                <w:rPr>
                  <w:rFonts w:eastAsia="Times New Roman" w:cs="Times New Roman"/>
                  <w:sz w:val="22"/>
                </w:rPr>
                <w:delText>0.9941</w:delText>
              </w:r>
            </w:del>
          </w:p>
        </w:tc>
        <w:tc>
          <w:tcPr>
            <w:tcW w:w="0" w:type="dxa"/>
            <w:shd w:val="clear" w:color="auto" w:fill="auto"/>
            <w:noWrap/>
            <w:hideMark/>
          </w:tcPr>
          <w:p w14:paraId="03DFFB59" w14:textId="27512AA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3" w:author="韬 黄" w:date="2018-11-05T16:33:00Z"/>
                <w:rFonts w:eastAsia="Times New Roman" w:cs="Times New Roman"/>
                <w:sz w:val="22"/>
              </w:rPr>
              <w:pPrChange w:id="411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5"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42BA2B9F" w14:textId="6FDE02F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6" w:author="韬 黄" w:date="2018-11-05T16:33:00Z"/>
                <w:rFonts w:eastAsia="Times New Roman" w:cs="Times New Roman"/>
                <w:sz w:val="22"/>
              </w:rPr>
              <w:pPrChange w:id="411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18" w:author="韬 黄" w:date="2018-11-05T16:33:00Z">
              <w:r w:rsidRPr="00A37575" w:rsidDel="00A5471A">
                <w:rPr>
                  <w:rFonts w:eastAsia="Times New Roman" w:cs="Times New Roman"/>
                  <w:sz w:val="22"/>
                </w:rPr>
                <w:delText>0.1553</w:delText>
              </w:r>
            </w:del>
          </w:p>
        </w:tc>
        <w:tc>
          <w:tcPr>
            <w:tcW w:w="0" w:type="dxa"/>
            <w:shd w:val="clear" w:color="auto" w:fill="auto"/>
            <w:noWrap/>
            <w:hideMark/>
          </w:tcPr>
          <w:p w14:paraId="7B2845A1" w14:textId="33247D5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19" w:author="韬 黄" w:date="2018-11-05T16:33:00Z"/>
                <w:rFonts w:eastAsia="Times New Roman" w:cs="Times New Roman"/>
                <w:sz w:val="22"/>
              </w:rPr>
              <w:pPrChange w:id="412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21" w:author="韬 黄" w:date="2018-11-05T16:33:00Z">
              <w:r w:rsidRPr="00A37575" w:rsidDel="00A5471A">
                <w:rPr>
                  <w:rFonts w:eastAsia="Times New Roman" w:cs="Times New Roman"/>
                  <w:sz w:val="22"/>
                </w:rPr>
                <w:delText>2</w:delText>
              </w:r>
            </w:del>
          </w:p>
        </w:tc>
      </w:tr>
      <w:tr w:rsidR="00A37575" w:rsidRPr="00A37575" w:rsidDel="00A5471A" w14:paraId="3EA32482" w14:textId="304B7F30" w:rsidTr="00AE69AD">
        <w:trPr>
          <w:cnfStyle w:val="000000100000" w:firstRow="0" w:lastRow="0" w:firstColumn="0" w:lastColumn="0" w:oddVBand="0" w:evenVBand="0" w:oddHBand="1" w:evenHBand="0" w:firstRowFirstColumn="0" w:firstRowLastColumn="0" w:lastRowFirstColumn="0" w:lastRowLastColumn="0"/>
          <w:trHeight w:val="170"/>
          <w:jc w:val="center"/>
          <w:del w:id="4122"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D950460" w:rsidR="00971633" w:rsidRPr="00A37575" w:rsidDel="00A5471A" w:rsidRDefault="00971633" w:rsidP="00A5471A">
            <w:pPr>
              <w:pStyle w:val="ListParagraph"/>
              <w:shd w:val="clear" w:color="auto" w:fill="FFFFFF" w:themeFill="background1"/>
              <w:spacing w:after="0" w:line="360" w:lineRule="auto"/>
              <w:ind w:left="0"/>
              <w:rPr>
                <w:del w:id="4123" w:author="韬 黄" w:date="2018-11-05T16:33:00Z"/>
                <w:rFonts w:eastAsia="Times New Roman" w:cs="Times New Roman"/>
                <w:b w:val="0"/>
                <w:sz w:val="22"/>
              </w:rPr>
              <w:pPrChange w:id="4124" w:author="韬 黄" w:date="2018-11-05T16:34:00Z">
                <w:pPr>
                  <w:spacing w:after="0" w:line="240" w:lineRule="auto"/>
                </w:pPr>
              </w:pPrChange>
            </w:pPr>
            <w:del w:id="4125" w:author="韬 黄" w:date="2018-11-05T16:33:00Z">
              <w:r w:rsidRPr="00A37575" w:rsidDel="00A5471A">
                <w:rPr>
                  <w:rFonts w:eastAsia="Times New Roman" w:cs="Times New Roman"/>
                  <w:sz w:val="22"/>
                </w:rPr>
                <w:delText>ADL-own-EWC</w:delText>
              </w:r>
            </w:del>
          </w:p>
        </w:tc>
        <w:tc>
          <w:tcPr>
            <w:tcW w:w="958" w:type="dxa"/>
            <w:shd w:val="clear" w:color="auto" w:fill="auto"/>
            <w:noWrap/>
            <w:hideMark/>
          </w:tcPr>
          <w:p w14:paraId="6206C79F" w14:textId="78D5A7F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26" w:author="韬 黄" w:date="2018-11-05T16:33:00Z"/>
                <w:rFonts w:eastAsia="Times New Roman" w:cs="Times New Roman"/>
                <w:sz w:val="22"/>
              </w:rPr>
              <w:pPrChange w:id="412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28" w:author="韬 黄" w:date="2018-11-05T16:33:00Z">
              <w:r w:rsidRPr="00A37575" w:rsidDel="00A5471A">
                <w:rPr>
                  <w:rFonts w:eastAsia="Times New Roman" w:cs="Times New Roman"/>
                  <w:sz w:val="22"/>
                </w:rPr>
                <w:delText>15.673</w:delText>
              </w:r>
            </w:del>
          </w:p>
        </w:tc>
        <w:tc>
          <w:tcPr>
            <w:tcW w:w="701" w:type="dxa"/>
            <w:shd w:val="clear" w:color="auto" w:fill="auto"/>
            <w:noWrap/>
            <w:hideMark/>
          </w:tcPr>
          <w:p w14:paraId="3924FB00" w14:textId="3798DD4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29" w:author="韬 黄" w:date="2018-11-05T16:33:00Z"/>
                <w:rFonts w:eastAsia="Times New Roman" w:cs="Times New Roman"/>
                <w:sz w:val="22"/>
              </w:rPr>
              <w:pPrChange w:id="413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1" w:author="韬 黄" w:date="2018-11-05T16:33:00Z">
              <w:r w:rsidRPr="00A37575" w:rsidDel="00A5471A">
                <w:rPr>
                  <w:rFonts w:eastAsia="Times New Roman" w:cs="Times New Roman"/>
                  <w:sz w:val="22"/>
                </w:rPr>
                <w:delText>4</w:delText>
              </w:r>
            </w:del>
          </w:p>
        </w:tc>
        <w:tc>
          <w:tcPr>
            <w:tcW w:w="1192" w:type="dxa"/>
            <w:shd w:val="clear" w:color="auto" w:fill="auto"/>
            <w:noWrap/>
            <w:hideMark/>
          </w:tcPr>
          <w:p w14:paraId="5ABDF97A" w14:textId="7E6E026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2" w:author="韬 黄" w:date="2018-11-05T16:33:00Z"/>
                <w:rFonts w:eastAsia="Times New Roman" w:cs="Times New Roman"/>
                <w:sz w:val="22"/>
              </w:rPr>
              <w:pPrChange w:id="413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4" w:author="韬 黄" w:date="2018-11-05T16:33:00Z">
              <w:r w:rsidRPr="00A37575" w:rsidDel="00A5471A">
                <w:rPr>
                  <w:rFonts w:eastAsia="Times New Roman" w:cs="Times New Roman"/>
                  <w:sz w:val="22"/>
                </w:rPr>
                <w:delText>40.68%</w:delText>
              </w:r>
            </w:del>
          </w:p>
        </w:tc>
        <w:tc>
          <w:tcPr>
            <w:tcW w:w="701" w:type="dxa"/>
            <w:shd w:val="clear" w:color="auto" w:fill="auto"/>
            <w:noWrap/>
            <w:hideMark/>
          </w:tcPr>
          <w:p w14:paraId="4518AC4A" w14:textId="5D5FDF5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5" w:author="韬 黄" w:date="2018-11-05T16:33:00Z"/>
                <w:rFonts w:eastAsia="Times New Roman" w:cs="Times New Roman"/>
                <w:sz w:val="22"/>
              </w:rPr>
              <w:pPrChange w:id="413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37" w:author="韬 黄" w:date="2018-11-05T16:33:00Z">
              <w:r w:rsidRPr="00A37575" w:rsidDel="00A5471A">
                <w:rPr>
                  <w:rFonts w:eastAsia="Times New Roman" w:cs="Times New Roman"/>
                  <w:sz w:val="22"/>
                </w:rPr>
                <w:delText>4</w:delText>
              </w:r>
            </w:del>
          </w:p>
        </w:tc>
        <w:tc>
          <w:tcPr>
            <w:tcW w:w="1290" w:type="dxa"/>
            <w:shd w:val="clear" w:color="auto" w:fill="auto"/>
            <w:noWrap/>
            <w:hideMark/>
          </w:tcPr>
          <w:p w14:paraId="5E966D18" w14:textId="420730D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38" w:author="韬 黄" w:date="2018-11-05T16:33:00Z"/>
                <w:rFonts w:eastAsia="Times New Roman" w:cs="Times New Roman"/>
                <w:sz w:val="22"/>
              </w:rPr>
              <w:pPrChange w:id="413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0" w:author="韬 黄" w:date="2018-11-05T16:33:00Z">
              <w:r w:rsidRPr="00A37575" w:rsidDel="00A5471A">
                <w:rPr>
                  <w:rFonts w:eastAsia="Times New Roman" w:cs="Times New Roman"/>
                  <w:sz w:val="22"/>
                </w:rPr>
                <w:delText>0.695964</w:delText>
              </w:r>
            </w:del>
          </w:p>
        </w:tc>
        <w:tc>
          <w:tcPr>
            <w:tcW w:w="701" w:type="dxa"/>
            <w:shd w:val="clear" w:color="auto" w:fill="auto"/>
            <w:noWrap/>
            <w:hideMark/>
          </w:tcPr>
          <w:p w14:paraId="4BE4263B" w14:textId="28E8AE9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1" w:author="韬 黄" w:date="2018-11-05T16:33:00Z"/>
                <w:rFonts w:eastAsia="Times New Roman" w:cs="Times New Roman"/>
                <w:sz w:val="22"/>
              </w:rPr>
              <w:pPrChange w:id="414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3" w:author="韬 黄" w:date="2018-11-05T16:33:00Z">
              <w:r w:rsidRPr="00A37575" w:rsidDel="00A5471A">
                <w:rPr>
                  <w:rFonts w:eastAsia="Times New Roman" w:cs="Times New Roman"/>
                  <w:sz w:val="22"/>
                </w:rPr>
                <w:delText>5</w:delText>
              </w:r>
            </w:del>
          </w:p>
        </w:tc>
        <w:tc>
          <w:tcPr>
            <w:tcW w:w="1582" w:type="dxa"/>
            <w:shd w:val="clear" w:color="auto" w:fill="auto"/>
            <w:noWrap/>
            <w:hideMark/>
          </w:tcPr>
          <w:p w14:paraId="0A9B9096" w14:textId="017DFF6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4" w:author="韬 黄" w:date="2018-11-05T16:33:00Z"/>
                <w:rFonts w:eastAsia="Times New Roman" w:cs="Times New Roman"/>
                <w:sz w:val="22"/>
              </w:rPr>
              <w:pPrChange w:id="414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6" w:author="韬 黄" w:date="2018-11-05T16:33:00Z">
              <w:r w:rsidRPr="00A37575" w:rsidDel="00A5471A">
                <w:rPr>
                  <w:rFonts w:eastAsia="Times New Roman" w:cs="Times New Roman"/>
                  <w:sz w:val="22"/>
                </w:rPr>
                <w:delText>0.9956</w:delText>
              </w:r>
            </w:del>
          </w:p>
        </w:tc>
        <w:tc>
          <w:tcPr>
            <w:tcW w:w="701" w:type="dxa"/>
            <w:shd w:val="clear" w:color="auto" w:fill="auto"/>
            <w:noWrap/>
            <w:hideMark/>
          </w:tcPr>
          <w:p w14:paraId="0D06743B" w14:textId="59BC605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47" w:author="韬 黄" w:date="2018-11-05T16:33:00Z"/>
                <w:rFonts w:eastAsia="Times New Roman" w:cs="Times New Roman"/>
                <w:sz w:val="22"/>
              </w:rPr>
              <w:pPrChange w:id="414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49" w:author="韬 黄" w:date="2018-11-05T16:33:00Z">
              <w:r w:rsidRPr="00A37575" w:rsidDel="00A5471A">
                <w:rPr>
                  <w:rFonts w:eastAsia="Times New Roman" w:cs="Times New Roman"/>
                  <w:sz w:val="22"/>
                </w:rPr>
                <w:delText>4</w:delText>
              </w:r>
            </w:del>
          </w:p>
        </w:tc>
        <w:tc>
          <w:tcPr>
            <w:tcW w:w="1543" w:type="dxa"/>
            <w:shd w:val="clear" w:color="auto" w:fill="auto"/>
            <w:noWrap/>
            <w:hideMark/>
          </w:tcPr>
          <w:p w14:paraId="4BA5B594" w14:textId="2AC809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50" w:author="韬 黄" w:date="2018-11-05T16:33:00Z"/>
                <w:rFonts w:eastAsia="Times New Roman" w:cs="Times New Roman"/>
                <w:sz w:val="22"/>
              </w:rPr>
              <w:pPrChange w:id="415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52" w:author="韬 黄" w:date="2018-11-05T16:33:00Z">
              <w:r w:rsidRPr="00A37575" w:rsidDel="00A5471A">
                <w:rPr>
                  <w:rFonts w:eastAsia="Times New Roman" w:cs="Times New Roman"/>
                  <w:sz w:val="22"/>
                </w:rPr>
                <w:delText>0.1570</w:delText>
              </w:r>
            </w:del>
          </w:p>
        </w:tc>
        <w:tc>
          <w:tcPr>
            <w:tcW w:w="701" w:type="dxa"/>
            <w:shd w:val="clear" w:color="auto" w:fill="auto"/>
            <w:noWrap/>
            <w:hideMark/>
          </w:tcPr>
          <w:p w14:paraId="2F33C6CF" w14:textId="571A8A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53" w:author="韬 黄" w:date="2018-11-05T16:33:00Z"/>
                <w:rFonts w:eastAsia="Times New Roman" w:cs="Times New Roman"/>
                <w:sz w:val="22"/>
              </w:rPr>
              <w:pPrChange w:id="415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55" w:author="韬 黄" w:date="2018-11-05T16:33:00Z">
              <w:r w:rsidRPr="00A37575" w:rsidDel="00A5471A">
                <w:rPr>
                  <w:rFonts w:eastAsia="Times New Roman" w:cs="Times New Roman"/>
                  <w:sz w:val="22"/>
                </w:rPr>
                <w:delText>4</w:delText>
              </w:r>
            </w:del>
          </w:p>
        </w:tc>
      </w:tr>
      <w:tr w:rsidR="00A37575" w:rsidRPr="00A37575" w:rsidDel="00A5471A" w14:paraId="13BC664C" w14:textId="378744F3" w:rsidTr="00AE69AD">
        <w:trPr>
          <w:trHeight w:val="170"/>
          <w:jc w:val="center"/>
          <w:del w:id="415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5410EB35" w:rsidR="00971633" w:rsidRPr="00A37575" w:rsidDel="00A5471A" w:rsidRDefault="00971633" w:rsidP="00A5471A">
            <w:pPr>
              <w:pStyle w:val="ListParagraph"/>
              <w:shd w:val="clear" w:color="auto" w:fill="FFFFFF" w:themeFill="background1"/>
              <w:spacing w:after="0" w:line="360" w:lineRule="auto"/>
              <w:ind w:left="0"/>
              <w:rPr>
                <w:del w:id="4157" w:author="韬 黄" w:date="2018-11-05T16:33:00Z"/>
                <w:rFonts w:eastAsia="Times New Roman" w:cs="Times New Roman"/>
                <w:b w:val="0"/>
                <w:sz w:val="22"/>
              </w:rPr>
              <w:pPrChange w:id="4158" w:author="韬 黄" w:date="2018-11-05T16:34:00Z">
                <w:pPr>
                  <w:spacing w:after="0" w:line="240" w:lineRule="auto"/>
                </w:pPr>
              </w:pPrChange>
            </w:pPr>
            <w:del w:id="4159" w:author="韬 黄" w:date="2018-11-05T16:33:00Z">
              <w:r w:rsidRPr="00A37575" w:rsidDel="00A5471A">
                <w:rPr>
                  <w:rFonts w:eastAsia="Times New Roman" w:cs="Times New Roman"/>
                  <w:sz w:val="22"/>
                </w:rPr>
                <w:delText>ADL-own-IC</w:delText>
              </w:r>
            </w:del>
          </w:p>
        </w:tc>
        <w:tc>
          <w:tcPr>
            <w:tcW w:w="0" w:type="dxa"/>
            <w:shd w:val="clear" w:color="auto" w:fill="auto"/>
            <w:noWrap/>
            <w:hideMark/>
          </w:tcPr>
          <w:p w14:paraId="0382B9D7" w14:textId="281C216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0" w:author="韬 黄" w:date="2018-11-05T16:33:00Z"/>
                <w:rFonts w:eastAsia="Times New Roman" w:cs="Times New Roman"/>
                <w:sz w:val="22"/>
              </w:rPr>
              <w:pPrChange w:id="416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2" w:author="韬 黄" w:date="2018-11-05T16:33:00Z">
              <w:r w:rsidRPr="00A37575" w:rsidDel="00A5471A">
                <w:rPr>
                  <w:rFonts w:eastAsia="Times New Roman" w:cs="Times New Roman"/>
                  <w:sz w:val="22"/>
                </w:rPr>
                <w:delText>16.233</w:delText>
              </w:r>
            </w:del>
          </w:p>
        </w:tc>
        <w:tc>
          <w:tcPr>
            <w:tcW w:w="0" w:type="dxa"/>
            <w:shd w:val="clear" w:color="auto" w:fill="auto"/>
            <w:noWrap/>
            <w:hideMark/>
          </w:tcPr>
          <w:p w14:paraId="49202155" w14:textId="5A3A3B6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3" w:author="韬 黄" w:date="2018-11-05T16:33:00Z"/>
                <w:rFonts w:eastAsia="Times New Roman" w:cs="Times New Roman"/>
                <w:sz w:val="22"/>
              </w:rPr>
              <w:pPrChange w:id="416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5"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70AB8481" w14:textId="07055668"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6" w:author="韬 黄" w:date="2018-11-05T16:33:00Z"/>
                <w:rFonts w:eastAsia="Times New Roman" w:cs="Times New Roman"/>
                <w:sz w:val="22"/>
              </w:rPr>
              <w:pPrChange w:id="416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68" w:author="韬 黄" w:date="2018-11-05T16:33:00Z">
              <w:r w:rsidRPr="00A37575" w:rsidDel="00A5471A">
                <w:rPr>
                  <w:rFonts w:eastAsia="Times New Roman" w:cs="Times New Roman"/>
                  <w:sz w:val="22"/>
                </w:rPr>
                <w:delText>40.76%</w:delText>
              </w:r>
            </w:del>
          </w:p>
        </w:tc>
        <w:tc>
          <w:tcPr>
            <w:tcW w:w="0" w:type="dxa"/>
            <w:shd w:val="clear" w:color="auto" w:fill="auto"/>
            <w:noWrap/>
            <w:hideMark/>
          </w:tcPr>
          <w:p w14:paraId="7F0745C4" w14:textId="72D0768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69" w:author="韬 黄" w:date="2018-11-05T16:33:00Z"/>
                <w:rFonts w:eastAsia="Times New Roman" w:cs="Times New Roman"/>
                <w:sz w:val="22"/>
              </w:rPr>
              <w:pPrChange w:id="417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1"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550C689D" w14:textId="4260BD7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2" w:author="韬 黄" w:date="2018-11-05T16:33:00Z"/>
                <w:rFonts w:eastAsia="Times New Roman" w:cs="Times New Roman"/>
                <w:sz w:val="22"/>
              </w:rPr>
              <w:pPrChange w:id="417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4" w:author="韬 黄" w:date="2018-11-05T16:33:00Z">
              <w:r w:rsidRPr="00A37575" w:rsidDel="00A5471A">
                <w:rPr>
                  <w:rFonts w:eastAsia="Times New Roman" w:cs="Times New Roman"/>
                  <w:sz w:val="22"/>
                </w:rPr>
                <w:delText>0.694034</w:delText>
              </w:r>
            </w:del>
          </w:p>
        </w:tc>
        <w:tc>
          <w:tcPr>
            <w:tcW w:w="0" w:type="dxa"/>
            <w:shd w:val="clear" w:color="auto" w:fill="auto"/>
            <w:noWrap/>
            <w:hideMark/>
          </w:tcPr>
          <w:p w14:paraId="581624FA" w14:textId="14523C2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5" w:author="韬 黄" w:date="2018-11-05T16:33:00Z"/>
                <w:rFonts w:eastAsia="Times New Roman" w:cs="Times New Roman"/>
                <w:sz w:val="22"/>
              </w:rPr>
              <w:pPrChange w:id="417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77"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49571C5" w14:textId="31DA728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78" w:author="韬 黄" w:date="2018-11-05T16:33:00Z"/>
                <w:rFonts w:eastAsia="Times New Roman" w:cs="Times New Roman"/>
                <w:sz w:val="22"/>
              </w:rPr>
              <w:pPrChange w:id="417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0" w:author="韬 黄" w:date="2018-11-05T16:33:00Z">
              <w:r w:rsidRPr="00A37575" w:rsidDel="00A5471A">
                <w:rPr>
                  <w:rFonts w:eastAsia="Times New Roman" w:cs="Times New Roman"/>
                  <w:sz w:val="22"/>
                </w:rPr>
                <w:delText>0.9992</w:delText>
              </w:r>
            </w:del>
          </w:p>
        </w:tc>
        <w:tc>
          <w:tcPr>
            <w:tcW w:w="0" w:type="dxa"/>
            <w:shd w:val="clear" w:color="auto" w:fill="auto"/>
            <w:noWrap/>
            <w:hideMark/>
          </w:tcPr>
          <w:p w14:paraId="543A826F" w14:textId="2469183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1" w:author="韬 黄" w:date="2018-11-05T16:33:00Z"/>
                <w:rFonts w:eastAsia="Times New Roman" w:cs="Times New Roman"/>
                <w:sz w:val="22"/>
              </w:rPr>
              <w:pPrChange w:id="418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3"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63AABD6E" w14:textId="6ED1AD2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4" w:author="韬 黄" w:date="2018-11-05T16:33:00Z"/>
                <w:rFonts w:eastAsia="Times New Roman" w:cs="Times New Roman"/>
                <w:sz w:val="22"/>
              </w:rPr>
              <w:pPrChange w:id="418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6" w:author="韬 黄" w:date="2018-11-05T16:33:00Z">
              <w:r w:rsidRPr="00A37575" w:rsidDel="00A5471A">
                <w:rPr>
                  <w:rFonts w:eastAsia="Times New Roman" w:cs="Times New Roman"/>
                  <w:sz w:val="22"/>
                </w:rPr>
                <w:delText>0.1596</w:delText>
              </w:r>
            </w:del>
          </w:p>
        </w:tc>
        <w:tc>
          <w:tcPr>
            <w:tcW w:w="0" w:type="dxa"/>
            <w:shd w:val="clear" w:color="auto" w:fill="auto"/>
            <w:noWrap/>
            <w:hideMark/>
          </w:tcPr>
          <w:p w14:paraId="28320E63" w14:textId="7CED529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187" w:author="韬 黄" w:date="2018-11-05T16:33:00Z"/>
                <w:rFonts w:eastAsia="Times New Roman" w:cs="Times New Roman"/>
                <w:sz w:val="22"/>
              </w:rPr>
              <w:pPrChange w:id="418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189" w:author="韬 黄" w:date="2018-11-05T16:33:00Z">
              <w:r w:rsidRPr="00A37575" w:rsidDel="00A5471A">
                <w:rPr>
                  <w:rFonts w:eastAsia="Times New Roman" w:cs="Times New Roman"/>
                  <w:sz w:val="22"/>
                </w:rPr>
                <w:delText>6</w:delText>
              </w:r>
            </w:del>
          </w:p>
        </w:tc>
      </w:tr>
      <w:tr w:rsidR="00A37575" w:rsidRPr="00A37575" w:rsidDel="00A5471A" w14:paraId="3DAD27A2" w14:textId="5CE5651A" w:rsidTr="00AE69AD">
        <w:trPr>
          <w:cnfStyle w:val="000000100000" w:firstRow="0" w:lastRow="0" w:firstColumn="0" w:lastColumn="0" w:oddVBand="0" w:evenVBand="0" w:oddHBand="1" w:evenHBand="0" w:firstRowFirstColumn="0" w:firstRowLastColumn="0" w:lastRowFirstColumn="0" w:lastRowLastColumn="0"/>
          <w:trHeight w:val="170"/>
          <w:jc w:val="center"/>
          <w:del w:id="4190"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7E776891" w:rsidR="00971633" w:rsidRPr="00A37575" w:rsidDel="00A5471A" w:rsidRDefault="00971633" w:rsidP="00A5471A">
            <w:pPr>
              <w:pStyle w:val="ListParagraph"/>
              <w:shd w:val="clear" w:color="auto" w:fill="FFFFFF" w:themeFill="background1"/>
              <w:spacing w:after="0" w:line="360" w:lineRule="auto"/>
              <w:ind w:left="0"/>
              <w:rPr>
                <w:del w:id="4191" w:author="韬 黄" w:date="2018-11-05T16:33:00Z"/>
                <w:rFonts w:eastAsia="Times New Roman" w:cs="Times New Roman"/>
                <w:b w:val="0"/>
                <w:sz w:val="22"/>
              </w:rPr>
              <w:pPrChange w:id="4192" w:author="韬 黄" w:date="2018-11-05T16:34:00Z">
                <w:pPr>
                  <w:spacing w:after="0" w:line="240" w:lineRule="auto"/>
                </w:pPr>
              </w:pPrChange>
            </w:pPr>
            <w:del w:id="4193" w:author="韬 黄" w:date="2018-11-05T16:33:00Z">
              <w:r w:rsidRPr="00A37575" w:rsidDel="00A5471A">
                <w:rPr>
                  <w:rFonts w:eastAsia="Times New Roman" w:cs="Times New Roman"/>
                  <w:sz w:val="22"/>
                </w:rPr>
                <w:delText>ADL-intra-EWC</w:delText>
              </w:r>
            </w:del>
          </w:p>
        </w:tc>
        <w:tc>
          <w:tcPr>
            <w:tcW w:w="958" w:type="dxa"/>
            <w:shd w:val="clear" w:color="auto" w:fill="auto"/>
            <w:noWrap/>
            <w:hideMark/>
          </w:tcPr>
          <w:p w14:paraId="7B2F87C7" w14:textId="45F3826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94" w:author="韬 黄" w:date="2018-11-05T16:33:00Z"/>
                <w:rFonts w:eastAsia="Times New Roman" w:cs="Times New Roman"/>
                <w:sz w:val="22"/>
              </w:rPr>
              <w:pPrChange w:id="419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96" w:author="韬 黄" w:date="2018-11-05T16:33:00Z">
              <w:r w:rsidRPr="00A37575" w:rsidDel="00A5471A">
                <w:rPr>
                  <w:rFonts w:eastAsia="Times New Roman" w:cs="Times New Roman"/>
                  <w:sz w:val="22"/>
                </w:rPr>
                <w:delText>15.354</w:delText>
              </w:r>
            </w:del>
          </w:p>
        </w:tc>
        <w:tc>
          <w:tcPr>
            <w:tcW w:w="701" w:type="dxa"/>
            <w:shd w:val="clear" w:color="auto" w:fill="auto"/>
            <w:noWrap/>
            <w:hideMark/>
          </w:tcPr>
          <w:p w14:paraId="6978CBCF" w14:textId="29DF844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197" w:author="韬 黄" w:date="2018-11-05T16:33:00Z"/>
                <w:rFonts w:eastAsia="Times New Roman" w:cs="Times New Roman"/>
                <w:sz w:val="22"/>
              </w:rPr>
              <w:pPrChange w:id="419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199" w:author="韬 黄" w:date="2018-11-05T16:33:00Z">
              <w:r w:rsidRPr="00A37575" w:rsidDel="00A5471A">
                <w:rPr>
                  <w:rFonts w:eastAsia="Times New Roman" w:cs="Times New Roman"/>
                  <w:sz w:val="22"/>
                </w:rPr>
                <w:delText>1</w:delText>
              </w:r>
            </w:del>
          </w:p>
        </w:tc>
        <w:tc>
          <w:tcPr>
            <w:tcW w:w="1192" w:type="dxa"/>
            <w:shd w:val="clear" w:color="auto" w:fill="auto"/>
            <w:noWrap/>
            <w:hideMark/>
          </w:tcPr>
          <w:p w14:paraId="5A2FC167" w14:textId="7EE1D10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0" w:author="韬 黄" w:date="2018-11-05T16:33:00Z"/>
                <w:rFonts w:eastAsia="Times New Roman" w:cs="Times New Roman"/>
                <w:sz w:val="22"/>
              </w:rPr>
              <w:pPrChange w:id="420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2" w:author="韬 黄" w:date="2018-11-05T16:33:00Z">
              <w:r w:rsidRPr="00A37575" w:rsidDel="00A5471A">
                <w:rPr>
                  <w:rFonts w:eastAsia="Times New Roman" w:cs="Times New Roman"/>
                  <w:sz w:val="22"/>
                </w:rPr>
                <w:delText>40.41%</w:delText>
              </w:r>
            </w:del>
          </w:p>
        </w:tc>
        <w:tc>
          <w:tcPr>
            <w:tcW w:w="701" w:type="dxa"/>
            <w:shd w:val="clear" w:color="auto" w:fill="auto"/>
            <w:noWrap/>
            <w:hideMark/>
          </w:tcPr>
          <w:p w14:paraId="751B7A43" w14:textId="381E1AA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3" w:author="韬 黄" w:date="2018-11-05T16:33:00Z"/>
                <w:rFonts w:eastAsia="Times New Roman" w:cs="Times New Roman"/>
                <w:sz w:val="22"/>
              </w:rPr>
              <w:pPrChange w:id="420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5" w:author="韬 黄" w:date="2018-11-05T16:33:00Z">
              <w:r w:rsidRPr="00A37575" w:rsidDel="00A5471A">
                <w:rPr>
                  <w:rFonts w:eastAsia="Times New Roman" w:cs="Times New Roman"/>
                  <w:sz w:val="22"/>
                </w:rPr>
                <w:delText>1</w:delText>
              </w:r>
            </w:del>
          </w:p>
        </w:tc>
        <w:tc>
          <w:tcPr>
            <w:tcW w:w="1290" w:type="dxa"/>
            <w:shd w:val="clear" w:color="auto" w:fill="auto"/>
            <w:noWrap/>
            <w:hideMark/>
          </w:tcPr>
          <w:p w14:paraId="3A2E411E" w14:textId="75F1F37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6" w:author="韬 黄" w:date="2018-11-05T16:33:00Z"/>
                <w:rFonts w:eastAsia="Times New Roman" w:cs="Times New Roman"/>
                <w:sz w:val="22"/>
              </w:rPr>
              <w:pPrChange w:id="420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08" w:author="韬 黄" w:date="2018-11-05T16:33:00Z">
              <w:r w:rsidRPr="00A37575" w:rsidDel="00A5471A">
                <w:rPr>
                  <w:rFonts w:eastAsia="Times New Roman" w:cs="Times New Roman"/>
                  <w:sz w:val="22"/>
                </w:rPr>
                <w:delText>0.693915</w:delText>
              </w:r>
            </w:del>
          </w:p>
        </w:tc>
        <w:tc>
          <w:tcPr>
            <w:tcW w:w="701" w:type="dxa"/>
            <w:shd w:val="clear" w:color="auto" w:fill="auto"/>
            <w:noWrap/>
            <w:hideMark/>
          </w:tcPr>
          <w:p w14:paraId="1B850194" w14:textId="5E15811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09" w:author="韬 黄" w:date="2018-11-05T16:33:00Z"/>
                <w:rFonts w:eastAsia="Times New Roman" w:cs="Times New Roman"/>
                <w:sz w:val="22"/>
              </w:rPr>
              <w:pPrChange w:id="421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1" w:author="韬 黄" w:date="2018-11-05T16:33:00Z">
              <w:r w:rsidRPr="00A37575" w:rsidDel="00A5471A">
                <w:rPr>
                  <w:rFonts w:eastAsia="Times New Roman" w:cs="Times New Roman"/>
                  <w:sz w:val="22"/>
                </w:rPr>
                <w:delText>2</w:delText>
              </w:r>
            </w:del>
          </w:p>
        </w:tc>
        <w:tc>
          <w:tcPr>
            <w:tcW w:w="1582" w:type="dxa"/>
            <w:shd w:val="clear" w:color="auto" w:fill="auto"/>
            <w:noWrap/>
            <w:hideMark/>
          </w:tcPr>
          <w:p w14:paraId="589A50E6" w14:textId="7A06CC3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2" w:author="韬 黄" w:date="2018-11-05T16:33:00Z"/>
                <w:rFonts w:eastAsia="Times New Roman" w:cs="Times New Roman"/>
                <w:sz w:val="22"/>
              </w:rPr>
              <w:pPrChange w:id="421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4" w:author="韬 黄" w:date="2018-11-05T16:33:00Z">
              <w:r w:rsidRPr="00A37575" w:rsidDel="00A5471A">
                <w:rPr>
                  <w:rFonts w:eastAsia="Times New Roman" w:cs="Times New Roman"/>
                  <w:sz w:val="22"/>
                </w:rPr>
                <w:delText>0.9905</w:delText>
              </w:r>
            </w:del>
          </w:p>
        </w:tc>
        <w:tc>
          <w:tcPr>
            <w:tcW w:w="701" w:type="dxa"/>
            <w:shd w:val="clear" w:color="auto" w:fill="auto"/>
            <w:noWrap/>
            <w:hideMark/>
          </w:tcPr>
          <w:p w14:paraId="331E61FF" w14:textId="71D61B6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5" w:author="韬 黄" w:date="2018-11-05T16:33:00Z"/>
                <w:rFonts w:eastAsia="Times New Roman" w:cs="Times New Roman"/>
                <w:sz w:val="22"/>
              </w:rPr>
              <w:pPrChange w:id="421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17" w:author="韬 黄" w:date="2018-11-05T16:33:00Z">
              <w:r w:rsidRPr="00A37575" w:rsidDel="00A5471A">
                <w:rPr>
                  <w:rFonts w:eastAsia="Times New Roman" w:cs="Times New Roman"/>
                  <w:sz w:val="22"/>
                </w:rPr>
                <w:delText>1</w:delText>
              </w:r>
            </w:del>
          </w:p>
        </w:tc>
        <w:tc>
          <w:tcPr>
            <w:tcW w:w="1543" w:type="dxa"/>
            <w:shd w:val="clear" w:color="auto" w:fill="auto"/>
            <w:noWrap/>
            <w:hideMark/>
          </w:tcPr>
          <w:p w14:paraId="2FA23054" w14:textId="3DE6E15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18" w:author="韬 黄" w:date="2018-11-05T16:33:00Z"/>
                <w:rFonts w:eastAsia="Times New Roman" w:cs="Times New Roman"/>
                <w:sz w:val="22"/>
              </w:rPr>
              <w:pPrChange w:id="421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20" w:author="韬 黄" w:date="2018-11-05T16:33:00Z">
              <w:r w:rsidRPr="00A37575" w:rsidDel="00A5471A">
                <w:rPr>
                  <w:rFonts w:eastAsia="Times New Roman" w:cs="Times New Roman"/>
                  <w:sz w:val="22"/>
                </w:rPr>
                <w:delText>0.1548</w:delText>
              </w:r>
            </w:del>
          </w:p>
        </w:tc>
        <w:tc>
          <w:tcPr>
            <w:tcW w:w="701" w:type="dxa"/>
            <w:shd w:val="clear" w:color="auto" w:fill="auto"/>
            <w:noWrap/>
            <w:hideMark/>
          </w:tcPr>
          <w:p w14:paraId="7C24E54C" w14:textId="5D60929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221" w:author="韬 黄" w:date="2018-11-05T16:33:00Z"/>
                <w:rFonts w:eastAsia="Times New Roman" w:cs="Times New Roman"/>
                <w:sz w:val="22"/>
              </w:rPr>
              <w:pPrChange w:id="422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223" w:author="韬 黄" w:date="2018-11-05T16:33:00Z">
              <w:r w:rsidRPr="00A37575" w:rsidDel="00A5471A">
                <w:rPr>
                  <w:rFonts w:eastAsia="Times New Roman" w:cs="Times New Roman"/>
                  <w:sz w:val="22"/>
                </w:rPr>
                <w:delText>1</w:delText>
              </w:r>
            </w:del>
          </w:p>
        </w:tc>
      </w:tr>
      <w:tr w:rsidR="00A37575" w:rsidRPr="00A37575" w:rsidDel="00A5471A" w14:paraId="36D64A45" w14:textId="1F3BE0A9" w:rsidTr="00AE69AD">
        <w:trPr>
          <w:trHeight w:val="170"/>
          <w:jc w:val="center"/>
          <w:del w:id="4224"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17CEFD2C" w:rsidR="00971633" w:rsidRPr="00A37575" w:rsidDel="00A5471A" w:rsidRDefault="00971633" w:rsidP="00A5471A">
            <w:pPr>
              <w:pStyle w:val="ListParagraph"/>
              <w:shd w:val="clear" w:color="auto" w:fill="FFFFFF" w:themeFill="background1"/>
              <w:spacing w:after="0" w:line="360" w:lineRule="auto"/>
              <w:ind w:left="0"/>
              <w:rPr>
                <w:del w:id="4225" w:author="韬 黄" w:date="2018-11-05T16:33:00Z"/>
                <w:rFonts w:eastAsia="Times New Roman" w:cs="Times New Roman"/>
                <w:b w:val="0"/>
                <w:sz w:val="22"/>
              </w:rPr>
              <w:pPrChange w:id="4226" w:author="韬 黄" w:date="2018-11-05T16:34:00Z">
                <w:pPr>
                  <w:spacing w:after="0" w:line="240" w:lineRule="auto"/>
                </w:pPr>
              </w:pPrChange>
            </w:pPr>
            <w:del w:id="4227" w:author="韬 黄" w:date="2018-11-05T16:33:00Z">
              <w:r w:rsidRPr="00A37575" w:rsidDel="00A5471A">
                <w:rPr>
                  <w:rFonts w:eastAsia="Times New Roman" w:cs="Times New Roman"/>
                  <w:sz w:val="22"/>
                </w:rPr>
                <w:delText>ADL-intra-IC</w:delText>
              </w:r>
            </w:del>
          </w:p>
        </w:tc>
        <w:tc>
          <w:tcPr>
            <w:tcW w:w="0" w:type="dxa"/>
            <w:shd w:val="clear" w:color="auto" w:fill="auto"/>
            <w:noWrap/>
            <w:hideMark/>
          </w:tcPr>
          <w:p w14:paraId="1ADA62C3" w14:textId="7AD3325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28" w:author="韬 黄" w:date="2018-11-05T16:33:00Z"/>
                <w:rFonts w:eastAsia="Times New Roman" w:cs="Times New Roman"/>
                <w:sz w:val="22"/>
              </w:rPr>
              <w:pPrChange w:id="422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0" w:author="韬 黄" w:date="2018-11-05T16:33:00Z">
              <w:r w:rsidRPr="00A37575" w:rsidDel="00A5471A">
                <w:rPr>
                  <w:rFonts w:eastAsia="Times New Roman" w:cs="Times New Roman"/>
                  <w:sz w:val="22"/>
                </w:rPr>
                <w:delText>15.595</w:delText>
              </w:r>
            </w:del>
          </w:p>
        </w:tc>
        <w:tc>
          <w:tcPr>
            <w:tcW w:w="0" w:type="dxa"/>
            <w:shd w:val="clear" w:color="auto" w:fill="auto"/>
            <w:noWrap/>
            <w:hideMark/>
          </w:tcPr>
          <w:p w14:paraId="470B9C58" w14:textId="133FE82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1" w:author="韬 黄" w:date="2018-11-05T16:33:00Z"/>
                <w:rFonts w:eastAsia="Times New Roman" w:cs="Times New Roman"/>
                <w:sz w:val="22"/>
              </w:rPr>
              <w:pPrChange w:id="423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3"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2379BD14" w14:textId="15BA46B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4" w:author="韬 黄" w:date="2018-11-05T16:33:00Z"/>
                <w:rFonts w:eastAsia="Times New Roman" w:cs="Times New Roman"/>
                <w:sz w:val="22"/>
              </w:rPr>
              <w:pPrChange w:id="423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6" w:author="韬 黄" w:date="2018-11-05T16:33:00Z">
              <w:r w:rsidRPr="00A37575" w:rsidDel="00A5471A">
                <w:rPr>
                  <w:rFonts w:eastAsia="Times New Roman" w:cs="Times New Roman"/>
                  <w:sz w:val="22"/>
                </w:rPr>
                <w:delText>40.46%</w:delText>
              </w:r>
            </w:del>
          </w:p>
        </w:tc>
        <w:tc>
          <w:tcPr>
            <w:tcW w:w="0" w:type="dxa"/>
            <w:shd w:val="clear" w:color="auto" w:fill="auto"/>
            <w:noWrap/>
            <w:hideMark/>
          </w:tcPr>
          <w:p w14:paraId="10576B54" w14:textId="26386BF8"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37" w:author="韬 黄" w:date="2018-11-05T16:33:00Z"/>
                <w:rFonts w:eastAsia="Times New Roman" w:cs="Times New Roman"/>
                <w:sz w:val="22"/>
              </w:rPr>
              <w:pPrChange w:id="423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39"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04BD3ECD" w14:textId="5D92E2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0" w:author="韬 黄" w:date="2018-11-05T16:33:00Z"/>
                <w:rFonts w:eastAsia="Times New Roman" w:cs="Times New Roman"/>
                <w:sz w:val="22"/>
              </w:rPr>
              <w:pPrChange w:id="424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2" w:author="韬 黄" w:date="2018-11-05T16:33:00Z">
              <w:r w:rsidRPr="00A37575" w:rsidDel="00A5471A">
                <w:rPr>
                  <w:rFonts w:eastAsia="Times New Roman" w:cs="Times New Roman"/>
                  <w:sz w:val="22"/>
                </w:rPr>
                <w:delText>0.692854</w:delText>
              </w:r>
            </w:del>
          </w:p>
        </w:tc>
        <w:tc>
          <w:tcPr>
            <w:tcW w:w="0" w:type="dxa"/>
            <w:shd w:val="clear" w:color="auto" w:fill="auto"/>
            <w:noWrap/>
            <w:hideMark/>
          </w:tcPr>
          <w:p w14:paraId="6B1EE44F" w14:textId="67077D4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3" w:author="韬 黄" w:date="2018-11-05T16:33:00Z"/>
                <w:rFonts w:eastAsia="Times New Roman" w:cs="Times New Roman"/>
                <w:sz w:val="22"/>
              </w:rPr>
              <w:pPrChange w:id="424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5"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1B29A07D" w14:textId="255DB22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6" w:author="韬 黄" w:date="2018-11-05T16:33:00Z"/>
                <w:rFonts w:eastAsia="Times New Roman" w:cs="Times New Roman"/>
                <w:sz w:val="22"/>
              </w:rPr>
              <w:pPrChange w:id="424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48" w:author="韬 黄" w:date="2018-11-05T16:33:00Z">
              <w:r w:rsidRPr="00A37575" w:rsidDel="00A5471A">
                <w:rPr>
                  <w:rFonts w:eastAsia="Times New Roman" w:cs="Times New Roman"/>
                  <w:sz w:val="22"/>
                </w:rPr>
                <w:delText>0.9936</w:delText>
              </w:r>
            </w:del>
          </w:p>
        </w:tc>
        <w:tc>
          <w:tcPr>
            <w:tcW w:w="0" w:type="dxa"/>
            <w:shd w:val="clear" w:color="auto" w:fill="auto"/>
            <w:noWrap/>
            <w:hideMark/>
          </w:tcPr>
          <w:p w14:paraId="26FEA391" w14:textId="1689810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49" w:author="韬 黄" w:date="2018-11-05T16:33:00Z"/>
                <w:rFonts w:eastAsia="Times New Roman" w:cs="Times New Roman"/>
                <w:sz w:val="22"/>
              </w:rPr>
              <w:pPrChange w:id="425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1"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11D5C872" w14:textId="3428B09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52" w:author="韬 黄" w:date="2018-11-05T16:33:00Z"/>
                <w:rFonts w:eastAsia="Times New Roman" w:cs="Times New Roman"/>
                <w:sz w:val="22"/>
              </w:rPr>
              <w:pPrChange w:id="425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4" w:author="韬 黄" w:date="2018-11-05T16:33:00Z">
              <w:r w:rsidRPr="00A37575" w:rsidDel="00A5471A">
                <w:rPr>
                  <w:rFonts w:eastAsia="Times New Roman" w:cs="Times New Roman"/>
                  <w:sz w:val="22"/>
                </w:rPr>
                <w:delText>0.1568</w:delText>
              </w:r>
            </w:del>
          </w:p>
        </w:tc>
        <w:tc>
          <w:tcPr>
            <w:tcW w:w="0" w:type="dxa"/>
            <w:shd w:val="clear" w:color="auto" w:fill="auto"/>
            <w:noWrap/>
            <w:hideMark/>
          </w:tcPr>
          <w:p w14:paraId="51777DED" w14:textId="180BFED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55" w:author="韬 黄" w:date="2018-11-05T16:33:00Z"/>
                <w:rFonts w:eastAsia="Times New Roman" w:cs="Times New Roman"/>
                <w:sz w:val="22"/>
              </w:rPr>
              <w:pPrChange w:id="425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57" w:author="韬 黄" w:date="2018-11-05T16:33:00Z">
              <w:r w:rsidRPr="00A37575" w:rsidDel="00A5471A">
                <w:rPr>
                  <w:rFonts w:eastAsia="Times New Roman" w:cs="Times New Roman"/>
                  <w:sz w:val="22"/>
                </w:rPr>
                <w:delText>3</w:delText>
              </w:r>
            </w:del>
          </w:p>
        </w:tc>
      </w:tr>
      <w:tr w:rsidR="00A37575" w:rsidRPr="00A37575" w:rsidDel="00A5471A" w14:paraId="55EBF96E" w14:textId="56FF25D3" w:rsidTr="00AE69AD">
        <w:trPr>
          <w:cnfStyle w:val="000000100000" w:firstRow="0" w:lastRow="0" w:firstColumn="0" w:lastColumn="0" w:oddVBand="0" w:evenVBand="0" w:oddHBand="1" w:evenHBand="0" w:firstRowFirstColumn="0" w:firstRowLastColumn="0" w:lastRowFirstColumn="0" w:lastRowLastColumn="0"/>
          <w:trHeight w:val="170"/>
          <w:jc w:val="center"/>
          <w:del w:id="4258" w:author="韬 黄" w:date="2018-11-05T16:33: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68F34085" w:rsidR="00971633" w:rsidRPr="00A37575" w:rsidDel="00A5471A" w:rsidRDefault="00971633" w:rsidP="00A5471A">
            <w:pPr>
              <w:pStyle w:val="ListParagraph"/>
              <w:shd w:val="clear" w:color="auto" w:fill="FFFFFF" w:themeFill="background1"/>
              <w:spacing w:after="0" w:line="360" w:lineRule="auto"/>
              <w:ind w:left="0"/>
              <w:rPr>
                <w:del w:id="4259" w:author="韬 黄" w:date="2018-11-05T16:33:00Z"/>
                <w:rFonts w:eastAsia="Times New Roman" w:cs="Times New Roman"/>
                <w:b w:val="0"/>
                <w:sz w:val="22"/>
              </w:rPr>
              <w:pPrChange w:id="4260" w:author="韬 黄" w:date="2018-11-05T16:34:00Z">
                <w:pPr>
                  <w:spacing w:after="0" w:line="240" w:lineRule="auto"/>
                </w:pPr>
              </w:pPrChange>
            </w:pPr>
            <w:del w:id="4261" w:author="韬 黄" w:date="2018-11-05T16:33:00Z">
              <w:r w:rsidRPr="00A37575" w:rsidDel="00A5471A">
                <w:rPr>
                  <w:rFonts w:eastAsia="Times New Roman" w:cs="Times New Roman"/>
                  <w:sz w:val="22"/>
                </w:rPr>
                <w:delText>Forecast horizon is 1 to 4 weeks ahead, for all forecast period</w:delText>
              </w:r>
            </w:del>
          </w:p>
        </w:tc>
      </w:tr>
      <w:tr w:rsidR="00A37575" w:rsidRPr="00A37575" w:rsidDel="00A5471A" w14:paraId="58CCCBEC" w14:textId="3D8DC4AE" w:rsidTr="00AE69AD">
        <w:trPr>
          <w:trHeight w:val="170"/>
          <w:jc w:val="center"/>
          <w:del w:id="4262"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5FDB48FB" w:rsidR="00971633" w:rsidRPr="00A37575" w:rsidDel="00A5471A" w:rsidRDefault="00971633" w:rsidP="00A5471A">
            <w:pPr>
              <w:pStyle w:val="ListParagraph"/>
              <w:shd w:val="clear" w:color="auto" w:fill="FFFFFF" w:themeFill="background1"/>
              <w:spacing w:after="0" w:line="360" w:lineRule="auto"/>
              <w:ind w:left="0"/>
              <w:rPr>
                <w:del w:id="4263" w:author="韬 黄" w:date="2018-11-05T16:33:00Z"/>
                <w:rFonts w:eastAsia="Times New Roman" w:cs="Times New Roman"/>
                <w:b w:val="0"/>
                <w:sz w:val="22"/>
              </w:rPr>
              <w:pPrChange w:id="4264" w:author="韬 黄" w:date="2018-11-05T16:34:00Z">
                <w:pPr>
                  <w:spacing w:after="0" w:line="240" w:lineRule="auto"/>
                </w:pPr>
              </w:pPrChange>
            </w:pPr>
            <w:del w:id="4265" w:author="韬 黄" w:date="2018-11-05T16:33:00Z">
              <w:r w:rsidRPr="00A37575" w:rsidDel="00A5471A">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7A8BB4A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66" w:author="韬 黄" w:date="2018-11-05T16:33:00Z"/>
                <w:rFonts w:eastAsia="Times New Roman" w:cs="Times New Roman"/>
                <w:sz w:val="22"/>
              </w:rPr>
              <w:pPrChange w:id="426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68" w:author="韬 黄" w:date="2018-11-05T16:33:00Z">
              <w:r w:rsidRPr="00A37575" w:rsidDel="00A5471A">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5C9F357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69" w:author="韬 黄" w:date="2018-11-05T16:33:00Z"/>
                <w:rFonts w:eastAsia="Times New Roman" w:cs="Times New Roman"/>
                <w:sz w:val="22"/>
              </w:rPr>
              <w:pPrChange w:id="427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1"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62D3610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2" w:author="韬 黄" w:date="2018-11-05T16:33:00Z"/>
                <w:rFonts w:eastAsia="Times New Roman" w:cs="Times New Roman"/>
                <w:sz w:val="22"/>
              </w:rPr>
              <w:pPrChange w:id="427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4" w:author="韬 黄" w:date="2018-11-05T16:33:00Z">
              <w:r w:rsidRPr="00A37575" w:rsidDel="00A5471A">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623F713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5" w:author="韬 黄" w:date="2018-11-05T16:33:00Z"/>
                <w:rFonts w:eastAsia="Times New Roman" w:cs="Times New Roman"/>
                <w:sz w:val="22"/>
              </w:rPr>
              <w:pPrChange w:id="427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77"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36E6182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78" w:author="韬 黄" w:date="2018-11-05T16:33:00Z"/>
                <w:rFonts w:eastAsia="Times New Roman" w:cs="Times New Roman"/>
                <w:sz w:val="22"/>
              </w:rPr>
              <w:pPrChange w:id="427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0" w:author="韬 黄" w:date="2018-11-05T16:33:00Z">
              <w:r w:rsidRPr="00A37575" w:rsidDel="00A5471A">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386DB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1" w:author="韬 黄" w:date="2018-11-05T16:33:00Z"/>
                <w:rFonts w:eastAsia="Times New Roman" w:cs="Times New Roman"/>
                <w:sz w:val="22"/>
              </w:rPr>
              <w:pPrChange w:id="428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3"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73D633D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4" w:author="韬 黄" w:date="2018-11-05T16:33:00Z"/>
                <w:rFonts w:eastAsia="Times New Roman" w:cs="Times New Roman"/>
                <w:sz w:val="22"/>
              </w:rPr>
              <w:pPrChange w:id="428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6" w:author="韬 黄" w:date="2018-11-05T16:33:00Z">
              <w:r w:rsidRPr="00A37575" w:rsidDel="00A5471A">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B8F8C9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87" w:author="韬 黄" w:date="2018-11-05T16:33:00Z"/>
                <w:rFonts w:eastAsia="Times New Roman" w:cs="Times New Roman"/>
                <w:sz w:val="22"/>
              </w:rPr>
              <w:pPrChange w:id="428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89"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20AFCCBE" w:rsidR="00971633" w:rsidRPr="00A37575" w:rsidDel="00A5471A" w:rsidRDefault="0023750A"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90" w:author="韬 黄" w:date="2018-11-05T16:33:00Z"/>
                <w:rFonts w:eastAsia="Times New Roman" w:cs="Times New Roman"/>
                <w:sz w:val="22"/>
              </w:rPr>
              <w:pPrChange w:id="429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92"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134E4A8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293" w:author="韬 黄" w:date="2018-11-05T16:33:00Z"/>
                <w:rFonts w:eastAsia="Times New Roman" w:cs="Times New Roman"/>
                <w:sz w:val="22"/>
              </w:rPr>
              <w:pPrChange w:id="429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295" w:author="韬 黄" w:date="2018-11-05T16:33:00Z">
              <w:r w:rsidRPr="00A37575" w:rsidDel="00A5471A">
                <w:rPr>
                  <w:rFonts w:eastAsia="Times New Roman" w:cs="Times New Roman"/>
                  <w:sz w:val="22"/>
                </w:rPr>
                <w:delText>Rank</w:delText>
              </w:r>
            </w:del>
          </w:p>
        </w:tc>
      </w:tr>
      <w:tr w:rsidR="00A37575" w:rsidRPr="00A37575" w:rsidDel="00A5471A" w14:paraId="43B80A34" w14:textId="0A146DFF" w:rsidTr="00AE69AD">
        <w:trPr>
          <w:cnfStyle w:val="000000100000" w:firstRow="0" w:lastRow="0" w:firstColumn="0" w:lastColumn="0" w:oddVBand="0" w:evenVBand="0" w:oddHBand="1" w:evenHBand="0" w:firstRowFirstColumn="0" w:firstRowLastColumn="0" w:lastRowFirstColumn="0" w:lastRowLastColumn="0"/>
          <w:trHeight w:val="170"/>
          <w:jc w:val="center"/>
          <w:del w:id="4296"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79E51B92" w:rsidR="00971633" w:rsidRPr="00A37575" w:rsidDel="00A5471A" w:rsidRDefault="00971633" w:rsidP="00A5471A">
            <w:pPr>
              <w:pStyle w:val="ListParagraph"/>
              <w:shd w:val="clear" w:color="auto" w:fill="FFFFFF" w:themeFill="background1"/>
              <w:spacing w:after="0" w:line="360" w:lineRule="auto"/>
              <w:ind w:left="0"/>
              <w:rPr>
                <w:del w:id="4297" w:author="韬 黄" w:date="2018-11-05T16:33:00Z"/>
                <w:rFonts w:eastAsia="Times New Roman" w:cs="Times New Roman"/>
                <w:b w:val="0"/>
                <w:sz w:val="22"/>
              </w:rPr>
              <w:pPrChange w:id="4298" w:author="韬 黄" w:date="2018-11-05T16:34:00Z">
                <w:pPr>
                  <w:spacing w:after="0" w:line="240" w:lineRule="auto"/>
                </w:pPr>
              </w:pPrChange>
            </w:pPr>
            <w:del w:id="4299" w:author="韬 黄" w:date="2018-11-05T16:33:00Z">
              <w:r w:rsidRPr="00A37575" w:rsidDel="00A5471A">
                <w:rPr>
                  <w:rFonts w:eastAsia="Times New Roman" w:cs="Times New Roman"/>
                  <w:sz w:val="22"/>
                </w:rPr>
                <w:delText>Base-lift</w:delText>
              </w:r>
            </w:del>
          </w:p>
        </w:tc>
        <w:tc>
          <w:tcPr>
            <w:tcW w:w="958" w:type="dxa"/>
            <w:shd w:val="clear" w:color="auto" w:fill="auto"/>
            <w:noWrap/>
            <w:hideMark/>
          </w:tcPr>
          <w:p w14:paraId="67DF20B3" w14:textId="655FB62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0" w:author="韬 黄" w:date="2018-11-05T16:33:00Z"/>
                <w:rFonts w:eastAsia="Times New Roman" w:cs="Times New Roman"/>
                <w:sz w:val="22"/>
              </w:rPr>
              <w:pPrChange w:id="430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2" w:author="韬 黄" w:date="2018-11-05T16:33:00Z">
              <w:r w:rsidRPr="00A37575" w:rsidDel="00A5471A">
                <w:rPr>
                  <w:rFonts w:eastAsia="Times New Roman" w:cs="Times New Roman"/>
                  <w:sz w:val="22"/>
                </w:rPr>
                <w:delText>22.669</w:delText>
              </w:r>
            </w:del>
          </w:p>
        </w:tc>
        <w:tc>
          <w:tcPr>
            <w:tcW w:w="701" w:type="dxa"/>
            <w:shd w:val="clear" w:color="auto" w:fill="auto"/>
            <w:noWrap/>
            <w:hideMark/>
          </w:tcPr>
          <w:p w14:paraId="75F64E96" w14:textId="23DC390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3" w:author="韬 黄" w:date="2018-11-05T16:33:00Z"/>
                <w:rFonts w:eastAsia="Times New Roman" w:cs="Times New Roman"/>
                <w:sz w:val="22"/>
              </w:rPr>
              <w:pPrChange w:id="430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5" w:author="韬 黄" w:date="2018-11-05T16:33:00Z">
              <w:r w:rsidRPr="00A37575" w:rsidDel="00A5471A">
                <w:rPr>
                  <w:rFonts w:eastAsia="Times New Roman" w:cs="Times New Roman"/>
                  <w:sz w:val="22"/>
                </w:rPr>
                <w:delText>7</w:delText>
              </w:r>
            </w:del>
          </w:p>
        </w:tc>
        <w:tc>
          <w:tcPr>
            <w:tcW w:w="1192" w:type="dxa"/>
            <w:shd w:val="clear" w:color="auto" w:fill="auto"/>
            <w:noWrap/>
            <w:hideMark/>
          </w:tcPr>
          <w:p w14:paraId="0531CF5A" w14:textId="5285B91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6" w:author="韬 黄" w:date="2018-11-05T16:33:00Z"/>
                <w:rFonts w:eastAsia="Times New Roman" w:cs="Times New Roman"/>
                <w:sz w:val="22"/>
              </w:rPr>
              <w:pPrChange w:id="430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08" w:author="韬 黄" w:date="2018-11-05T16:33:00Z">
              <w:r w:rsidRPr="00A37575" w:rsidDel="00A5471A">
                <w:rPr>
                  <w:rFonts w:eastAsia="Times New Roman" w:cs="Times New Roman"/>
                  <w:sz w:val="22"/>
                </w:rPr>
                <w:delText>46.24%</w:delText>
              </w:r>
            </w:del>
          </w:p>
        </w:tc>
        <w:tc>
          <w:tcPr>
            <w:tcW w:w="701" w:type="dxa"/>
            <w:shd w:val="clear" w:color="auto" w:fill="auto"/>
            <w:noWrap/>
            <w:hideMark/>
          </w:tcPr>
          <w:p w14:paraId="62EC50BD" w14:textId="6F1A432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09" w:author="韬 黄" w:date="2018-11-05T16:33:00Z"/>
                <w:rFonts w:eastAsia="Times New Roman" w:cs="Times New Roman"/>
                <w:sz w:val="22"/>
              </w:rPr>
              <w:pPrChange w:id="431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1" w:author="韬 黄" w:date="2018-11-05T16:33:00Z">
              <w:r w:rsidRPr="00A37575" w:rsidDel="00A5471A">
                <w:rPr>
                  <w:rFonts w:eastAsia="Times New Roman" w:cs="Times New Roman"/>
                  <w:sz w:val="22"/>
                </w:rPr>
                <w:delText>7</w:delText>
              </w:r>
            </w:del>
          </w:p>
        </w:tc>
        <w:tc>
          <w:tcPr>
            <w:tcW w:w="1290" w:type="dxa"/>
            <w:shd w:val="clear" w:color="auto" w:fill="auto"/>
            <w:noWrap/>
            <w:hideMark/>
          </w:tcPr>
          <w:p w14:paraId="1EE24079" w14:textId="5D8F17E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2" w:author="韬 黄" w:date="2018-11-05T16:33:00Z"/>
                <w:rFonts w:eastAsia="Times New Roman" w:cs="Times New Roman"/>
                <w:sz w:val="22"/>
              </w:rPr>
              <w:pPrChange w:id="431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4" w:author="韬 黄" w:date="2018-11-05T16:33:00Z">
              <w:r w:rsidRPr="00A37575" w:rsidDel="00A5471A">
                <w:rPr>
                  <w:rFonts w:eastAsia="Times New Roman" w:cs="Times New Roman"/>
                  <w:sz w:val="22"/>
                </w:rPr>
                <w:delText>0.761699</w:delText>
              </w:r>
            </w:del>
          </w:p>
        </w:tc>
        <w:tc>
          <w:tcPr>
            <w:tcW w:w="701" w:type="dxa"/>
            <w:shd w:val="clear" w:color="auto" w:fill="auto"/>
            <w:noWrap/>
            <w:hideMark/>
          </w:tcPr>
          <w:p w14:paraId="68D02551" w14:textId="559569D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5" w:author="韬 黄" w:date="2018-11-05T16:33:00Z"/>
                <w:rFonts w:eastAsia="Times New Roman" w:cs="Times New Roman"/>
                <w:sz w:val="22"/>
              </w:rPr>
              <w:pPrChange w:id="431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17" w:author="韬 黄" w:date="2018-11-05T16:33:00Z">
              <w:r w:rsidRPr="00A37575" w:rsidDel="00A5471A">
                <w:rPr>
                  <w:rFonts w:eastAsia="Times New Roman" w:cs="Times New Roman"/>
                  <w:sz w:val="22"/>
                </w:rPr>
                <w:delText>7</w:delText>
              </w:r>
            </w:del>
          </w:p>
        </w:tc>
        <w:tc>
          <w:tcPr>
            <w:tcW w:w="1582" w:type="dxa"/>
            <w:shd w:val="clear" w:color="auto" w:fill="auto"/>
            <w:noWrap/>
            <w:hideMark/>
          </w:tcPr>
          <w:p w14:paraId="14347995" w14:textId="6009296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18" w:author="韬 黄" w:date="2018-11-05T16:33:00Z"/>
                <w:rFonts w:eastAsia="Times New Roman" w:cs="Times New Roman"/>
                <w:sz w:val="22"/>
              </w:rPr>
              <w:pPrChange w:id="431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0" w:author="韬 黄" w:date="2018-11-05T16:33:00Z">
              <w:r w:rsidRPr="00A37575" w:rsidDel="00A5471A">
                <w:rPr>
                  <w:rFonts w:eastAsia="Times New Roman" w:cs="Times New Roman"/>
                  <w:sz w:val="22"/>
                </w:rPr>
                <w:delText>1.1365</w:delText>
              </w:r>
            </w:del>
          </w:p>
        </w:tc>
        <w:tc>
          <w:tcPr>
            <w:tcW w:w="701" w:type="dxa"/>
            <w:shd w:val="clear" w:color="auto" w:fill="auto"/>
            <w:noWrap/>
            <w:hideMark/>
          </w:tcPr>
          <w:p w14:paraId="3C2904D9" w14:textId="5A8724C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1" w:author="韬 黄" w:date="2018-11-05T16:33:00Z"/>
                <w:rFonts w:eastAsia="Times New Roman" w:cs="Times New Roman"/>
                <w:sz w:val="22"/>
              </w:rPr>
              <w:pPrChange w:id="432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3" w:author="韬 黄" w:date="2018-11-05T16:33:00Z">
              <w:r w:rsidRPr="00A37575" w:rsidDel="00A5471A">
                <w:rPr>
                  <w:rFonts w:eastAsia="Times New Roman" w:cs="Times New Roman"/>
                  <w:sz w:val="22"/>
                </w:rPr>
                <w:delText>7</w:delText>
              </w:r>
            </w:del>
          </w:p>
        </w:tc>
        <w:tc>
          <w:tcPr>
            <w:tcW w:w="1543" w:type="dxa"/>
            <w:shd w:val="clear" w:color="auto" w:fill="auto"/>
            <w:noWrap/>
            <w:hideMark/>
          </w:tcPr>
          <w:p w14:paraId="0CABC9C2" w14:textId="0D9A822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4" w:author="韬 黄" w:date="2018-11-05T16:33:00Z"/>
                <w:rFonts w:eastAsia="Times New Roman" w:cs="Times New Roman"/>
                <w:sz w:val="22"/>
              </w:rPr>
              <w:pPrChange w:id="432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6" w:author="韬 黄" w:date="2018-11-05T16:33:00Z">
              <w:r w:rsidRPr="00A37575" w:rsidDel="00A5471A">
                <w:rPr>
                  <w:rFonts w:eastAsia="Times New Roman" w:cs="Times New Roman"/>
                  <w:sz w:val="22"/>
                </w:rPr>
                <w:delText>0.2186</w:delText>
              </w:r>
            </w:del>
          </w:p>
        </w:tc>
        <w:tc>
          <w:tcPr>
            <w:tcW w:w="701" w:type="dxa"/>
            <w:shd w:val="clear" w:color="auto" w:fill="auto"/>
            <w:noWrap/>
            <w:hideMark/>
          </w:tcPr>
          <w:p w14:paraId="3567D18C" w14:textId="7B8074F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27" w:author="韬 黄" w:date="2018-11-05T16:33:00Z"/>
                <w:rFonts w:eastAsia="Times New Roman" w:cs="Times New Roman"/>
                <w:sz w:val="22"/>
              </w:rPr>
              <w:pPrChange w:id="432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29" w:author="韬 黄" w:date="2018-11-05T16:33:00Z">
              <w:r w:rsidRPr="00A37575" w:rsidDel="00A5471A">
                <w:rPr>
                  <w:rFonts w:eastAsia="Times New Roman" w:cs="Times New Roman"/>
                  <w:sz w:val="22"/>
                </w:rPr>
                <w:delText>7</w:delText>
              </w:r>
            </w:del>
          </w:p>
        </w:tc>
      </w:tr>
      <w:tr w:rsidR="00A37575" w:rsidRPr="00A37575" w:rsidDel="00A5471A" w14:paraId="066C5532" w14:textId="04408341" w:rsidTr="00AE69AD">
        <w:trPr>
          <w:trHeight w:val="170"/>
          <w:jc w:val="center"/>
          <w:del w:id="4330"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5AA6DA09" w:rsidR="00971633" w:rsidRPr="00A37575" w:rsidDel="00A5471A" w:rsidRDefault="00971633" w:rsidP="00A5471A">
            <w:pPr>
              <w:pStyle w:val="ListParagraph"/>
              <w:shd w:val="clear" w:color="auto" w:fill="FFFFFF" w:themeFill="background1"/>
              <w:spacing w:after="0" w:line="360" w:lineRule="auto"/>
              <w:ind w:left="0"/>
              <w:rPr>
                <w:del w:id="4331" w:author="韬 黄" w:date="2018-11-05T16:33:00Z"/>
                <w:rFonts w:eastAsia="Times New Roman" w:cs="Times New Roman"/>
                <w:b w:val="0"/>
                <w:sz w:val="22"/>
              </w:rPr>
              <w:pPrChange w:id="4332" w:author="韬 黄" w:date="2018-11-05T16:34:00Z">
                <w:pPr>
                  <w:spacing w:after="0" w:line="240" w:lineRule="auto"/>
                </w:pPr>
              </w:pPrChange>
            </w:pPr>
            <w:del w:id="4333" w:author="韬 黄" w:date="2018-11-05T16:33:00Z">
              <w:r w:rsidRPr="00A37575" w:rsidDel="00A5471A">
                <w:rPr>
                  <w:rFonts w:eastAsia="Times New Roman" w:cs="Times New Roman"/>
                  <w:sz w:val="22"/>
                </w:rPr>
                <w:delText>ADL-own</w:delText>
              </w:r>
            </w:del>
          </w:p>
        </w:tc>
        <w:tc>
          <w:tcPr>
            <w:tcW w:w="0" w:type="dxa"/>
            <w:shd w:val="clear" w:color="auto" w:fill="auto"/>
            <w:noWrap/>
            <w:hideMark/>
          </w:tcPr>
          <w:p w14:paraId="511A6449" w14:textId="4E077CA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34" w:author="韬 黄" w:date="2018-11-05T16:33:00Z"/>
                <w:rFonts w:eastAsia="Times New Roman" w:cs="Times New Roman"/>
                <w:sz w:val="22"/>
              </w:rPr>
              <w:pPrChange w:id="433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36" w:author="韬 黄" w:date="2018-11-05T16:33:00Z">
              <w:r w:rsidRPr="00A37575" w:rsidDel="00A5471A">
                <w:rPr>
                  <w:rFonts w:eastAsia="Times New Roman" w:cs="Times New Roman"/>
                  <w:sz w:val="22"/>
                </w:rPr>
                <w:delText>15.630</w:delText>
              </w:r>
            </w:del>
          </w:p>
        </w:tc>
        <w:tc>
          <w:tcPr>
            <w:tcW w:w="0" w:type="dxa"/>
            <w:shd w:val="clear" w:color="auto" w:fill="auto"/>
            <w:noWrap/>
            <w:hideMark/>
          </w:tcPr>
          <w:p w14:paraId="7C861451" w14:textId="10454C3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37" w:author="韬 黄" w:date="2018-11-05T16:33:00Z"/>
                <w:rFonts w:eastAsia="Times New Roman" w:cs="Times New Roman"/>
                <w:sz w:val="22"/>
              </w:rPr>
              <w:pPrChange w:id="433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39"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3EC6526C" w14:textId="4D8A7D8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0" w:author="韬 黄" w:date="2018-11-05T16:33:00Z"/>
                <w:rFonts w:eastAsia="Times New Roman" w:cs="Times New Roman"/>
                <w:sz w:val="22"/>
              </w:rPr>
              <w:pPrChange w:id="434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2" w:author="韬 黄" w:date="2018-11-05T16:33:00Z">
              <w:r w:rsidRPr="00A37575" w:rsidDel="00A5471A">
                <w:rPr>
                  <w:rFonts w:eastAsia="Times New Roman" w:cs="Times New Roman"/>
                  <w:sz w:val="22"/>
                </w:rPr>
                <w:delText>40.45%</w:delText>
              </w:r>
            </w:del>
          </w:p>
        </w:tc>
        <w:tc>
          <w:tcPr>
            <w:tcW w:w="0" w:type="dxa"/>
            <w:shd w:val="clear" w:color="auto" w:fill="auto"/>
            <w:noWrap/>
            <w:hideMark/>
          </w:tcPr>
          <w:p w14:paraId="5954E1C2" w14:textId="54FE74D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3" w:author="韬 黄" w:date="2018-11-05T16:33:00Z"/>
                <w:rFonts w:eastAsia="Times New Roman" w:cs="Times New Roman"/>
                <w:sz w:val="22"/>
              </w:rPr>
              <w:pPrChange w:id="434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5"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2865B83A" w14:textId="40D4486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6" w:author="韬 黄" w:date="2018-11-05T16:33:00Z"/>
                <w:rFonts w:eastAsia="Times New Roman" w:cs="Times New Roman"/>
                <w:sz w:val="22"/>
              </w:rPr>
              <w:pPrChange w:id="434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48" w:author="韬 黄" w:date="2018-11-05T16:33:00Z">
              <w:r w:rsidRPr="00A37575" w:rsidDel="00A5471A">
                <w:rPr>
                  <w:rFonts w:eastAsia="Times New Roman" w:cs="Times New Roman"/>
                  <w:sz w:val="22"/>
                </w:rPr>
                <w:delText>0.690272</w:delText>
              </w:r>
            </w:del>
          </w:p>
        </w:tc>
        <w:tc>
          <w:tcPr>
            <w:tcW w:w="0" w:type="dxa"/>
            <w:shd w:val="clear" w:color="auto" w:fill="auto"/>
            <w:noWrap/>
            <w:hideMark/>
          </w:tcPr>
          <w:p w14:paraId="6159605C" w14:textId="2AEB308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49" w:author="韬 黄" w:date="2018-11-05T16:33:00Z"/>
                <w:rFonts w:eastAsia="Times New Roman" w:cs="Times New Roman"/>
                <w:sz w:val="22"/>
              </w:rPr>
              <w:pPrChange w:id="435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1"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3CD29AB7" w14:textId="1BB258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2" w:author="韬 黄" w:date="2018-11-05T16:33:00Z"/>
                <w:rFonts w:eastAsia="Times New Roman" w:cs="Times New Roman"/>
                <w:sz w:val="22"/>
              </w:rPr>
              <w:pPrChange w:id="435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4" w:author="韬 黄" w:date="2018-11-05T16:33:00Z">
              <w:r w:rsidRPr="00A37575" w:rsidDel="00A5471A">
                <w:rPr>
                  <w:rFonts w:eastAsia="Times New Roman" w:cs="Times New Roman"/>
                  <w:sz w:val="22"/>
                </w:rPr>
                <w:delText>1.0000</w:delText>
              </w:r>
            </w:del>
          </w:p>
        </w:tc>
        <w:tc>
          <w:tcPr>
            <w:tcW w:w="0" w:type="dxa"/>
            <w:shd w:val="clear" w:color="auto" w:fill="auto"/>
            <w:noWrap/>
            <w:hideMark/>
          </w:tcPr>
          <w:p w14:paraId="76862A88" w14:textId="23F9368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5" w:author="韬 黄" w:date="2018-11-05T16:33:00Z"/>
                <w:rFonts w:eastAsia="Times New Roman" w:cs="Times New Roman"/>
                <w:sz w:val="22"/>
              </w:rPr>
              <w:pPrChange w:id="435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57"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141A8B43" w14:textId="2AAED78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58" w:author="韬 黄" w:date="2018-11-05T16:33:00Z"/>
                <w:rFonts w:eastAsia="Times New Roman" w:cs="Times New Roman"/>
                <w:sz w:val="22"/>
              </w:rPr>
              <w:pPrChange w:id="435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60" w:author="韬 黄" w:date="2018-11-05T16:33:00Z">
              <w:r w:rsidRPr="00A37575" w:rsidDel="00A5471A">
                <w:rPr>
                  <w:rFonts w:eastAsia="Times New Roman" w:cs="Times New Roman"/>
                  <w:sz w:val="22"/>
                </w:rPr>
                <w:delText>0.1548</w:delText>
              </w:r>
            </w:del>
          </w:p>
        </w:tc>
        <w:tc>
          <w:tcPr>
            <w:tcW w:w="0" w:type="dxa"/>
            <w:shd w:val="clear" w:color="auto" w:fill="auto"/>
            <w:noWrap/>
            <w:hideMark/>
          </w:tcPr>
          <w:p w14:paraId="595D3386" w14:textId="109020A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361" w:author="韬 黄" w:date="2018-11-05T16:33:00Z"/>
                <w:rFonts w:eastAsia="Times New Roman" w:cs="Times New Roman"/>
                <w:sz w:val="22"/>
              </w:rPr>
              <w:pPrChange w:id="436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363" w:author="韬 黄" w:date="2018-11-05T16:33:00Z">
              <w:r w:rsidRPr="00A37575" w:rsidDel="00A5471A">
                <w:rPr>
                  <w:rFonts w:eastAsia="Times New Roman" w:cs="Times New Roman"/>
                  <w:sz w:val="22"/>
                </w:rPr>
                <w:delText>5</w:delText>
              </w:r>
            </w:del>
          </w:p>
        </w:tc>
      </w:tr>
      <w:tr w:rsidR="00A37575" w:rsidRPr="00A37575" w:rsidDel="00A5471A" w14:paraId="050D0CA6" w14:textId="21DD49CB" w:rsidTr="00AE69AD">
        <w:trPr>
          <w:cnfStyle w:val="000000100000" w:firstRow="0" w:lastRow="0" w:firstColumn="0" w:lastColumn="0" w:oddVBand="0" w:evenVBand="0" w:oddHBand="1" w:evenHBand="0" w:firstRowFirstColumn="0" w:firstRowLastColumn="0" w:lastRowFirstColumn="0" w:lastRowLastColumn="0"/>
          <w:trHeight w:val="170"/>
          <w:jc w:val="center"/>
          <w:del w:id="4364"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7A725680" w:rsidR="00971633" w:rsidRPr="00A37575" w:rsidDel="00A5471A" w:rsidRDefault="00971633" w:rsidP="00A5471A">
            <w:pPr>
              <w:pStyle w:val="ListParagraph"/>
              <w:shd w:val="clear" w:color="auto" w:fill="FFFFFF" w:themeFill="background1"/>
              <w:spacing w:after="0" w:line="360" w:lineRule="auto"/>
              <w:ind w:left="0"/>
              <w:rPr>
                <w:del w:id="4365" w:author="韬 黄" w:date="2018-11-05T16:33:00Z"/>
                <w:rFonts w:eastAsia="Times New Roman" w:cs="Times New Roman"/>
                <w:b w:val="0"/>
                <w:sz w:val="22"/>
              </w:rPr>
              <w:pPrChange w:id="4366" w:author="韬 黄" w:date="2018-11-05T16:34:00Z">
                <w:pPr>
                  <w:spacing w:after="0" w:line="240" w:lineRule="auto"/>
                </w:pPr>
              </w:pPrChange>
            </w:pPr>
            <w:del w:id="4367" w:author="韬 黄" w:date="2018-11-05T16:33:00Z">
              <w:r w:rsidRPr="00A37575" w:rsidDel="00A5471A">
                <w:rPr>
                  <w:rFonts w:eastAsia="Times New Roman" w:cs="Times New Roman"/>
                  <w:sz w:val="22"/>
                </w:rPr>
                <w:delText>ADL-intra</w:delText>
              </w:r>
            </w:del>
          </w:p>
        </w:tc>
        <w:tc>
          <w:tcPr>
            <w:tcW w:w="958" w:type="dxa"/>
            <w:shd w:val="clear" w:color="auto" w:fill="auto"/>
            <w:noWrap/>
            <w:hideMark/>
          </w:tcPr>
          <w:p w14:paraId="3FCEDA8A" w14:textId="0F6D60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68" w:author="韬 黄" w:date="2018-11-05T16:33:00Z"/>
                <w:rFonts w:eastAsia="Times New Roman" w:cs="Times New Roman"/>
                <w:sz w:val="22"/>
              </w:rPr>
              <w:pPrChange w:id="436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0" w:author="韬 黄" w:date="2018-11-05T16:33:00Z">
              <w:r w:rsidRPr="00A37575" w:rsidDel="00A5471A">
                <w:rPr>
                  <w:rFonts w:eastAsia="Times New Roman" w:cs="Times New Roman"/>
                  <w:sz w:val="22"/>
                </w:rPr>
                <w:delText>15.157</w:delText>
              </w:r>
            </w:del>
          </w:p>
        </w:tc>
        <w:tc>
          <w:tcPr>
            <w:tcW w:w="701" w:type="dxa"/>
            <w:shd w:val="clear" w:color="auto" w:fill="auto"/>
            <w:noWrap/>
            <w:hideMark/>
          </w:tcPr>
          <w:p w14:paraId="7DA2BA91" w14:textId="7226FB9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1" w:author="韬 黄" w:date="2018-11-05T16:33:00Z"/>
                <w:rFonts w:eastAsia="Times New Roman" w:cs="Times New Roman"/>
                <w:sz w:val="22"/>
              </w:rPr>
              <w:pPrChange w:id="437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3" w:author="韬 黄" w:date="2018-11-05T16:33:00Z">
              <w:r w:rsidRPr="00A37575" w:rsidDel="00A5471A">
                <w:rPr>
                  <w:rFonts w:eastAsia="Times New Roman" w:cs="Times New Roman"/>
                  <w:sz w:val="22"/>
                </w:rPr>
                <w:delText>2</w:delText>
              </w:r>
            </w:del>
          </w:p>
        </w:tc>
        <w:tc>
          <w:tcPr>
            <w:tcW w:w="1192" w:type="dxa"/>
            <w:shd w:val="clear" w:color="auto" w:fill="auto"/>
            <w:noWrap/>
            <w:hideMark/>
          </w:tcPr>
          <w:p w14:paraId="66DC5618" w14:textId="5C900596"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4" w:author="韬 黄" w:date="2018-11-05T16:33:00Z"/>
                <w:rFonts w:eastAsia="Times New Roman" w:cs="Times New Roman"/>
                <w:sz w:val="22"/>
              </w:rPr>
              <w:pPrChange w:id="437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6" w:author="韬 黄" w:date="2018-11-05T16:33:00Z">
              <w:r w:rsidRPr="00A37575" w:rsidDel="00A5471A">
                <w:rPr>
                  <w:rFonts w:eastAsia="Times New Roman" w:cs="Times New Roman"/>
                  <w:sz w:val="22"/>
                </w:rPr>
                <w:delText>40.12%</w:delText>
              </w:r>
            </w:del>
          </w:p>
        </w:tc>
        <w:tc>
          <w:tcPr>
            <w:tcW w:w="701" w:type="dxa"/>
            <w:shd w:val="clear" w:color="auto" w:fill="auto"/>
            <w:noWrap/>
            <w:hideMark/>
          </w:tcPr>
          <w:p w14:paraId="2DDFB5A8" w14:textId="1C332B0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77" w:author="韬 黄" w:date="2018-11-05T16:33:00Z"/>
                <w:rFonts w:eastAsia="Times New Roman" w:cs="Times New Roman"/>
                <w:sz w:val="22"/>
              </w:rPr>
              <w:pPrChange w:id="437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79" w:author="韬 黄" w:date="2018-11-05T16:33:00Z">
              <w:r w:rsidRPr="00A37575" w:rsidDel="00A5471A">
                <w:rPr>
                  <w:rFonts w:eastAsia="Times New Roman" w:cs="Times New Roman"/>
                  <w:sz w:val="22"/>
                </w:rPr>
                <w:delText>3</w:delText>
              </w:r>
            </w:del>
          </w:p>
        </w:tc>
        <w:tc>
          <w:tcPr>
            <w:tcW w:w="1290" w:type="dxa"/>
            <w:shd w:val="clear" w:color="auto" w:fill="auto"/>
            <w:noWrap/>
            <w:hideMark/>
          </w:tcPr>
          <w:p w14:paraId="7A48A6D3" w14:textId="720675B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0" w:author="韬 黄" w:date="2018-11-05T16:33:00Z"/>
                <w:rFonts w:eastAsia="Times New Roman" w:cs="Times New Roman"/>
                <w:sz w:val="22"/>
              </w:rPr>
              <w:pPrChange w:id="438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2" w:author="韬 黄" w:date="2018-11-05T16:33:00Z">
              <w:r w:rsidRPr="00A37575" w:rsidDel="00A5471A">
                <w:rPr>
                  <w:rFonts w:eastAsia="Times New Roman" w:cs="Times New Roman"/>
                  <w:sz w:val="22"/>
                </w:rPr>
                <w:delText>0.686329</w:delText>
              </w:r>
            </w:del>
          </w:p>
        </w:tc>
        <w:tc>
          <w:tcPr>
            <w:tcW w:w="701" w:type="dxa"/>
            <w:shd w:val="clear" w:color="auto" w:fill="auto"/>
            <w:noWrap/>
            <w:hideMark/>
          </w:tcPr>
          <w:p w14:paraId="5034E0B7" w14:textId="7CDF0D4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3" w:author="韬 黄" w:date="2018-11-05T16:33:00Z"/>
                <w:rFonts w:eastAsia="Times New Roman" w:cs="Times New Roman"/>
                <w:sz w:val="22"/>
              </w:rPr>
              <w:pPrChange w:id="438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5" w:author="韬 黄" w:date="2018-11-05T16:33:00Z">
              <w:r w:rsidRPr="00A37575" w:rsidDel="00A5471A">
                <w:rPr>
                  <w:rFonts w:eastAsia="Times New Roman" w:cs="Times New Roman"/>
                  <w:sz w:val="22"/>
                </w:rPr>
                <w:delText>4</w:delText>
              </w:r>
            </w:del>
          </w:p>
        </w:tc>
        <w:tc>
          <w:tcPr>
            <w:tcW w:w="1582" w:type="dxa"/>
            <w:shd w:val="clear" w:color="auto" w:fill="auto"/>
            <w:noWrap/>
            <w:hideMark/>
          </w:tcPr>
          <w:p w14:paraId="179DB442" w14:textId="140E2DC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6" w:author="韬 黄" w:date="2018-11-05T16:33:00Z"/>
                <w:rFonts w:eastAsia="Times New Roman" w:cs="Times New Roman"/>
                <w:sz w:val="22"/>
              </w:rPr>
              <w:pPrChange w:id="438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88" w:author="韬 黄" w:date="2018-11-05T16:33:00Z">
              <w:r w:rsidRPr="00A37575" w:rsidDel="00A5471A">
                <w:rPr>
                  <w:rFonts w:eastAsia="Times New Roman" w:cs="Times New Roman"/>
                  <w:sz w:val="22"/>
                </w:rPr>
                <w:delText>0.9913</w:delText>
              </w:r>
            </w:del>
          </w:p>
        </w:tc>
        <w:tc>
          <w:tcPr>
            <w:tcW w:w="701" w:type="dxa"/>
            <w:shd w:val="clear" w:color="auto" w:fill="auto"/>
            <w:noWrap/>
            <w:hideMark/>
          </w:tcPr>
          <w:p w14:paraId="18191169" w14:textId="7EFDCC1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89" w:author="韬 黄" w:date="2018-11-05T16:33:00Z"/>
                <w:rFonts w:eastAsia="Times New Roman" w:cs="Times New Roman"/>
                <w:sz w:val="22"/>
              </w:rPr>
              <w:pPrChange w:id="439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1" w:author="韬 黄" w:date="2018-11-05T16:33:00Z">
              <w:r w:rsidRPr="00A37575" w:rsidDel="00A5471A">
                <w:rPr>
                  <w:rFonts w:eastAsia="Times New Roman" w:cs="Times New Roman"/>
                  <w:sz w:val="22"/>
                </w:rPr>
                <w:delText>3</w:delText>
              </w:r>
            </w:del>
          </w:p>
        </w:tc>
        <w:tc>
          <w:tcPr>
            <w:tcW w:w="1543" w:type="dxa"/>
            <w:shd w:val="clear" w:color="auto" w:fill="auto"/>
            <w:noWrap/>
            <w:hideMark/>
          </w:tcPr>
          <w:p w14:paraId="14BD9CEC" w14:textId="698B175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92" w:author="韬 黄" w:date="2018-11-05T16:33:00Z"/>
                <w:rFonts w:eastAsia="Times New Roman" w:cs="Times New Roman"/>
                <w:sz w:val="22"/>
              </w:rPr>
              <w:pPrChange w:id="439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4" w:author="韬 黄" w:date="2018-11-05T16:33:00Z">
              <w:r w:rsidRPr="00A37575" w:rsidDel="00A5471A">
                <w:rPr>
                  <w:rFonts w:eastAsia="Times New Roman" w:cs="Times New Roman"/>
                  <w:sz w:val="22"/>
                </w:rPr>
                <w:delText>0.1514</w:delText>
              </w:r>
            </w:del>
          </w:p>
        </w:tc>
        <w:tc>
          <w:tcPr>
            <w:tcW w:w="701" w:type="dxa"/>
            <w:shd w:val="clear" w:color="auto" w:fill="auto"/>
            <w:noWrap/>
            <w:hideMark/>
          </w:tcPr>
          <w:p w14:paraId="4939D0EB" w14:textId="0CBBF61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395" w:author="韬 黄" w:date="2018-11-05T16:33:00Z"/>
                <w:rFonts w:eastAsia="Times New Roman" w:cs="Times New Roman"/>
                <w:sz w:val="22"/>
              </w:rPr>
              <w:pPrChange w:id="439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397" w:author="韬 黄" w:date="2018-11-05T16:33:00Z">
              <w:r w:rsidRPr="00A37575" w:rsidDel="00A5471A">
                <w:rPr>
                  <w:rFonts w:eastAsia="Times New Roman" w:cs="Times New Roman"/>
                  <w:sz w:val="22"/>
                </w:rPr>
                <w:delText>2</w:delText>
              </w:r>
            </w:del>
          </w:p>
        </w:tc>
      </w:tr>
      <w:tr w:rsidR="00A37575" w:rsidRPr="00A37575" w:rsidDel="00A5471A" w14:paraId="60AAF998" w14:textId="73EFF936" w:rsidTr="00AE69AD">
        <w:trPr>
          <w:trHeight w:val="170"/>
          <w:jc w:val="center"/>
          <w:del w:id="4398"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50E8233E" w:rsidR="00971633" w:rsidRPr="00A37575" w:rsidDel="00A5471A" w:rsidRDefault="00971633" w:rsidP="00A5471A">
            <w:pPr>
              <w:pStyle w:val="ListParagraph"/>
              <w:shd w:val="clear" w:color="auto" w:fill="FFFFFF" w:themeFill="background1"/>
              <w:spacing w:after="0" w:line="360" w:lineRule="auto"/>
              <w:ind w:left="0"/>
              <w:rPr>
                <w:del w:id="4399" w:author="韬 黄" w:date="2018-11-05T16:33:00Z"/>
                <w:rFonts w:eastAsia="Times New Roman" w:cs="Times New Roman"/>
                <w:b w:val="0"/>
                <w:sz w:val="22"/>
              </w:rPr>
              <w:pPrChange w:id="4400" w:author="韬 黄" w:date="2018-11-05T16:34:00Z">
                <w:pPr>
                  <w:spacing w:after="0" w:line="240" w:lineRule="auto"/>
                </w:pPr>
              </w:pPrChange>
            </w:pPr>
            <w:del w:id="4401" w:author="韬 黄" w:date="2018-11-05T16:33:00Z">
              <w:r w:rsidRPr="00A37575" w:rsidDel="00A5471A">
                <w:rPr>
                  <w:rFonts w:eastAsia="Times New Roman" w:cs="Times New Roman"/>
                  <w:sz w:val="22"/>
                </w:rPr>
                <w:delText>ADL-own-EWC</w:delText>
              </w:r>
            </w:del>
          </w:p>
        </w:tc>
        <w:tc>
          <w:tcPr>
            <w:tcW w:w="0" w:type="dxa"/>
            <w:shd w:val="clear" w:color="auto" w:fill="auto"/>
            <w:noWrap/>
            <w:hideMark/>
          </w:tcPr>
          <w:p w14:paraId="3F0882FC" w14:textId="749CEE7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2" w:author="韬 黄" w:date="2018-11-05T16:33:00Z"/>
                <w:rFonts w:eastAsia="Times New Roman" w:cs="Times New Roman"/>
                <w:sz w:val="22"/>
              </w:rPr>
              <w:pPrChange w:id="440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04" w:author="韬 黄" w:date="2018-11-05T16:33:00Z">
              <w:r w:rsidRPr="00A37575" w:rsidDel="00A5471A">
                <w:rPr>
                  <w:rFonts w:eastAsia="Times New Roman" w:cs="Times New Roman"/>
                  <w:sz w:val="22"/>
                </w:rPr>
                <w:delText>15.546</w:delText>
              </w:r>
            </w:del>
          </w:p>
        </w:tc>
        <w:tc>
          <w:tcPr>
            <w:tcW w:w="0" w:type="dxa"/>
            <w:shd w:val="clear" w:color="auto" w:fill="auto"/>
            <w:noWrap/>
            <w:hideMark/>
          </w:tcPr>
          <w:p w14:paraId="4495C3E8" w14:textId="43754F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5" w:author="韬 黄" w:date="2018-11-05T16:33:00Z"/>
                <w:rFonts w:eastAsia="Times New Roman" w:cs="Times New Roman"/>
                <w:sz w:val="22"/>
              </w:rPr>
              <w:pPrChange w:id="440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07"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40896443" w14:textId="0676EC1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08" w:author="韬 黄" w:date="2018-11-05T16:33:00Z"/>
                <w:rFonts w:eastAsia="Times New Roman" w:cs="Times New Roman"/>
                <w:sz w:val="22"/>
              </w:rPr>
              <w:pPrChange w:id="440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0" w:author="韬 黄" w:date="2018-11-05T16:33:00Z">
              <w:r w:rsidRPr="00A37575" w:rsidDel="00A5471A">
                <w:rPr>
                  <w:rFonts w:eastAsia="Times New Roman" w:cs="Times New Roman"/>
                  <w:sz w:val="22"/>
                </w:rPr>
                <w:delText>40.31%</w:delText>
              </w:r>
            </w:del>
          </w:p>
        </w:tc>
        <w:tc>
          <w:tcPr>
            <w:tcW w:w="0" w:type="dxa"/>
            <w:shd w:val="clear" w:color="auto" w:fill="auto"/>
            <w:noWrap/>
            <w:hideMark/>
          </w:tcPr>
          <w:p w14:paraId="71D83507" w14:textId="1B4BEFF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1" w:author="韬 黄" w:date="2018-11-05T16:33:00Z"/>
                <w:rFonts w:eastAsia="Times New Roman" w:cs="Times New Roman"/>
                <w:sz w:val="22"/>
              </w:rPr>
              <w:pPrChange w:id="441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3"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0E7753D1" w14:textId="4B42C19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4" w:author="韬 黄" w:date="2018-11-05T16:33:00Z"/>
                <w:rFonts w:eastAsia="Times New Roman" w:cs="Times New Roman"/>
                <w:sz w:val="22"/>
              </w:rPr>
              <w:pPrChange w:id="441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6" w:author="韬 黄" w:date="2018-11-05T16:33:00Z">
              <w:r w:rsidRPr="00A37575" w:rsidDel="00A5471A">
                <w:rPr>
                  <w:rFonts w:eastAsia="Times New Roman" w:cs="Times New Roman"/>
                  <w:sz w:val="22"/>
                </w:rPr>
                <w:delText>0.688358</w:delText>
              </w:r>
            </w:del>
          </w:p>
        </w:tc>
        <w:tc>
          <w:tcPr>
            <w:tcW w:w="0" w:type="dxa"/>
            <w:shd w:val="clear" w:color="auto" w:fill="auto"/>
            <w:noWrap/>
            <w:hideMark/>
          </w:tcPr>
          <w:p w14:paraId="12D73F96" w14:textId="5B0A4B7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17" w:author="韬 黄" w:date="2018-11-05T16:33:00Z"/>
                <w:rFonts w:eastAsia="Times New Roman" w:cs="Times New Roman"/>
                <w:sz w:val="22"/>
              </w:rPr>
              <w:pPrChange w:id="441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19"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66AF1BFB" w14:textId="34FD431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0" w:author="韬 黄" w:date="2018-11-05T16:33:00Z"/>
                <w:rFonts w:eastAsia="Times New Roman" w:cs="Times New Roman"/>
                <w:sz w:val="22"/>
              </w:rPr>
              <w:pPrChange w:id="442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2" w:author="韬 黄" w:date="2018-11-05T16:33:00Z">
              <w:r w:rsidRPr="00A37575" w:rsidDel="00A5471A">
                <w:rPr>
                  <w:rFonts w:eastAsia="Times New Roman" w:cs="Times New Roman"/>
                  <w:sz w:val="22"/>
                </w:rPr>
                <w:delText>0.9950</w:delText>
              </w:r>
            </w:del>
          </w:p>
        </w:tc>
        <w:tc>
          <w:tcPr>
            <w:tcW w:w="0" w:type="dxa"/>
            <w:shd w:val="clear" w:color="auto" w:fill="auto"/>
            <w:noWrap/>
            <w:hideMark/>
          </w:tcPr>
          <w:p w14:paraId="66D158C1" w14:textId="7303615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3" w:author="韬 黄" w:date="2018-11-05T16:33:00Z"/>
                <w:rFonts w:eastAsia="Times New Roman" w:cs="Times New Roman"/>
                <w:sz w:val="22"/>
              </w:rPr>
              <w:pPrChange w:id="442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5" w:author="韬 黄" w:date="2018-11-05T16:33:00Z">
              <w:r w:rsidRPr="00A37575" w:rsidDel="00A5471A">
                <w:rPr>
                  <w:rFonts w:eastAsia="Times New Roman" w:cs="Times New Roman"/>
                  <w:sz w:val="22"/>
                </w:rPr>
                <w:delText>5</w:delText>
              </w:r>
            </w:del>
          </w:p>
        </w:tc>
        <w:tc>
          <w:tcPr>
            <w:tcW w:w="0" w:type="dxa"/>
            <w:shd w:val="clear" w:color="auto" w:fill="auto"/>
            <w:noWrap/>
            <w:hideMark/>
          </w:tcPr>
          <w:p w14:paraId="0846C586" w14:textId="63B9D88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6" w:author="韬 黄" w:date="2018-11-05T16:33:00Z"/>
                <w:rFonts w:eastAsia="Times New Roman" w:cs="Times New Roman"/>
                <w:sz w:val="22"/>
              </w:rPr>
              <w:pPrChange w:id="442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28" w:author="韬 黄" w:date="2018-11-05T16:33:00Z">
              <w:r w:rsidRPr="00A37575" w:rsidDel="00A5471A">
                <w:rPr>
                  <w:rFonts w:eastAsia="Times New Roman" w:cs="Times New Roman"/>
                  <w:sz w:val="22"/>
                </w:rPr>
                <w:delText>0.1540</w:delText>
              </w:r>
            </w:del>
          </w:p>
        </w:tc>
        <w:tc>
          <w:tcPr>
            <w:tcW w:w="0" w:type="dxa"/>
            <w:shd w:val="clear" w:color="auto" w:fill="auto"/>
            <w:noWrap/>
            <w:hideMark/>
          </w:tcPr>
          <w:p w14:paraId="1E145E41" w14:textId="6BB4035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29" w:author="韬 黄" w:date="2018-11-05T16:33:00Z"/>
                <w:rFonts w:eastAsia="Times New Roman" w:cs="Times New Roman"/>
                <w:sz w:val="22"/>
              </w:rPr>
              <w:pPrChange w:id="443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31" w:author="韬 黄" w:date="2018-11-05T16:33:00Z">
              <w:r w:rsidRPr="00A37575" w:rsidDel="00A5471A">
                <w:rPr>
                  <w:rFonts w:eastAsia="Times New Roman" w:cs="Times New Roman"/>
                  <w:sz w:val="22"/>
                </w:rPr>
                <w:delText>4</w:delText>
              </w:r>
            </w:del>
          </w:p>
        </w:tc>
      </w:tr>
      <w:tr w:rsidR="00A37575" w:rsidRPr="00A37575" w:rsidDel="00A5471A" w14:paraId="1A362C64" w14:textId="4C14E0BA" w:rsidTr="00AE69AD">
        <w:trPr>
          <w:cnfStyle w:val="000000100000" w:firstRow="0" w:lastRow="0" w:firstColumn="0" w:lastColumn="0" w:oddVBand="0" w:evenVBand="0" w:oddHBand="1" w:evenHBand="0" w:firstRowFirstColumn="0" w:firstRowLastColumn="0" w:lastRowFirstColumn="0" w:lastRowLastColumn="0"/>
          <w:trHeight w:val="170"/>
          <w:jc w:val="center"/>
          <w:del w:id="4432"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0DC1178E" w:rsidR="00971633" w:rsidRPr="00A37575" w:rsidDel="00A5471A" w:rsidRDefault="00971633" w:rsidP="00A5471A">
            <w:pPr>
              <w:pStyle w:val="ListParagraph"/>
              <w:shd w:val="clear" w:color="auto" w:fill="FFFFFF" w:themeFill="background1"/>
              <w:spacing w:after="0" w:line="360" w:lineRule="auto"/>
              <w:ind w:left="0"/>
              <w:rPr>
                <w:del w:id="4433" w:author="韬 黄" w:date="2018-11-05T16:33:00Z"/>
                <w:rFonts w:eastAsia="Times New Roman" w:cs="Times New Roman"/>
                <w:b w:val="0"/>
                <w:sz w:val="22"/>
              </w:rPr>
              <w:pPrChange w:id="4434" w:author="韬 黄" w:date="2018-11-05T16:34:00Z">
                <w:pPr>
                  <w:spacing w:after="0" w:line="240" w:lineRule="auto"/>
                </w:pPr>
              </w:pPrChange>
            </w:pPr>
            <w:del w:id="4435" w:author="韬 黄" w:date="2018-11-05T16:33:00Z">
              <w:r w:rsidRPr="00A37575" w:rsidDel="00A5471A">
                <w:rPr>
                  <w:rFonts w:eastAsia="Times New Roman" w:cs="Times New Roman"/>
                  <w:sz w:val="22"/>
                </w:rPr>
                <w:delText>ADL-own-IC</w:delText>
              </w:r>
            </w:del>
          </w:p>
        </w:tc>
        <w:tc>
          <w:tcPr>
            <w:tcW w:w="958" w:type="dxa"/>
            <w:shd w:val="clear" w:color="auto" w:fill="auto"/>
            <w:noWrap/>
            <w:hideMark/>
          </w:tcPr>
          <w:p w14:paraId="0E77872C" w14:textId="43B15B6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36" w:author="韬 黄" w:date="2018-11-05T16:33:00Z"/>
                <w:rFonts w:eastAsia="Times New Roman" w:cs="Times New Roman"/>
                <w:sz w:val="22"/>
              </w:rPr>
              <w:pPrChange w:id="443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38" w:author="韬 黄" w:date="2018-11-05T16:33:00Z">
              <w:r w:rsidRPr="00A37575" w:rsidDel="00A5471A">
                <w:rPr>
                  <w:rFonts w:eastAsia="Times New Roman" w:cs="Times New Roman"/>
                  <w:sz w:val="22"/>
                </w:rPr>
                <w:delText>15.942</w:delText>
              </w:r>
            </w:del>
          </w:p>
        </w:tc>
        <w:tc>
          <w:tcPr>
            <w:tcW w:w="701" w:type="dxa"/>
            <w:shd w:val="clear" w:color="auto" w:fill="auto"/>
            <w:noWrap/>
            <w:hideMark/>
          </w:tcPr>
          <w:p w14:paraId="1A896573" w14:textId="060B8C4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39" w:author="韬 黄" w:date="2018-11-05T16:33:00Z"/>
                <w:rFonts w:eastAsia="Times New Roman" w:cs="Times New Roman"/>
                <w:sz w:val="22"/>
              </w:rPr>
              <w:pPrChange w:id="444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1" w:author="韬 黄" w:date="2018-11-05T16:33:00Z">
              <w:r w:rsidRPr="00A37575" w:rsidDel="00A5471A">
                <w:rPr>
                  <w:rFonts w:eastAsia="Times New Roman" w:cs="Times New Roman"/>
                  <w:sz w:val="22"/>
                </w:rPr>
                <w:delText>6</w:delText>
              </w:r>
            </w:del>
          </w:p>
        </w:tc>
        <w:tc>
          <w:tcPr>
            <w:tcW w:w="1192" w:type="dxa"/>
            <w:shd w:val="clear" w:color="auto" w:fill="auto"/>
            <w:noWrap/>
            <w:hideMark/>
          </w:tcPr>
          <w:p w14:paraId="2405A4AD" w14:textId="04124DA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2" w:author="韬 黄" w:date="2018-11-05T16:33:00Z"/>
                <w:rFonts w:eastAsia="Times New Roman" w:cs="Times New Roman"/>
                <w:sz w:val="22"/>
              </w:rPr>
              <w:pPrChange w:id="444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4" w:author="韬 黄" w:date="2018-11-05T16:33:00Z">
              <w:r w:rsidRPr="00A37575" w:rsidDel="00A5471A">
                <w:rPr>
                  <w:rFonts w:eastAsia="Times New Roman" w:cs="Times New Roman"/>
                  <w:sz w:val="22"/>
                </w:rPr>
                <w:delText>40.25%</w:delText>
              </w:r>
            </w:del>
          </w:p>
        </w:tc>
        <w:tc>
          <w:tcPr>
            <w:tcW w:w="701" w:type="dxa"/>
            <w:shd w:val="clear" w:color="auto" w:fill="auto"/>
            <w:noWrap/>
            <w:hideMark/>
          </w:tcPr>
          <w:p w14:paraId="078B47A9" w14:textId="4D3AA84F"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5" w:author="韬 黄" w:date="2018-11-05T16:33:00Z"/>
                <w:rFonts w:eastAsia="Times New Roman" w:cs="Times New Roman"/>
                <w:sz w:val="22"/>
              </w:rPr>
              <w:pPrChange w:id="444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47" w:author="韬 黄" w:date="2018-11-05T16:33:00Z">
              <w:r w:rsidRPr="00A37575" w:rsidDel="00A5471A">
                <w:rPr>
                  <w:rFonts w:eastAsia="Times New Roman" w:cs="Times New Roman"/>
                  <w:sz w:val="22"/>
                </w:rPr>
                <w:delText>4</w:delText>
              </w:r>
            </w:del>
          </w:p>
        </w:tc>
        <w:tc>
          <w:tcPr>
            <w:tcW w:w="1290" w:type="dxa"/>
            <w:shd w:val="clear" w:color="auto" w:fill="auto"/>
            <w:noWrap/>
            <w:hideMark/>
          </w:tcPr>
          <w:p w14:paraId="0548C476" w14:textId="5E57BC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48" w:author="韬 黄" w:date="2018-11-05T16:33:00Z"/>
                <w:rFonts w:eastAsia="Times New Roman" w:cs="Times New Roman"/>
                <w:sz w:val="22"/>
              </w:rPr>
              <w:pPrChange w:id="444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0" w:author="韬 黄" w:date="2018-11-05T16:33:00Z">
              <w:r w:rsidRPr="00A37575" w:rsidDel="00A5471A">
                <w:rPr>
                  <w:rFonts w:eastAsia="Times New Roman" w:cs="Times New Roman"/>
                  <w:sz w:val="22"/>
                </w:rPr>
                <w:delText>0.683757</w:delText>
              </w:r>
            </w:del>
          </w:p>
        </w:tc>
        <w:tc>
          <w:tcPr>
            <w:tcW w:w="701" w:type="dxa"/>
            <w:shd w:val="clear" w:color="auto" w:fill="auto"/>
            <w:noWrap/>
            <w:hideMark/>
          </w:tcPr>
          <w:p w14:paraId="53A5A0D5" w14:textId="66F8F02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1" w:author="韬 黄" w:date="2018-11-05T16:33:00Z"/>
                <w:rFonts w:eastAsia="Times New Roman" w:cs="Times New Roman"/>
                <w:sz w:val="22"/>
              </w:rPr>
              <w:pPrChange w:id="445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3" w:author="韬 黄" w:date="2018-11-05T16:33:00Z">
              <w:r w:rsidRPr="00A37575" w:rsidDel="00A5471A">
                <w:rPr>
                  <w:rFonts w:eastAsia="Times New Roman" w:cs="Times New Roman"/>
                  <w:sz w:val="22"/>
                </w:rPr>
                <w:delText>2</w:delText>
              </w:r>
            </w:del>
          </w:p>
        </w:tc>
        <w:tc>
          <w:tcPr>
            <w:tcW w:w="1582" w:type="dxa"/>
            <w:shd w:val="clear" w:color="auto" w:fill="auto"/>
            <w:noWrap/>
            <w:hideMark/>
          </w:tcPr>
          <w:p w14:paraId="1417ED8A" w14:textId="7722BAC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4" w:author="韬 黄" w:date="2018-11-05T16:33:00Z"/>
                <w:rFonts w:eastAsia="Times New Roman" w:cs="Times New Roman"/>
                <w:sz w:val="22"/>
              </w:rPr>
              <w:pPrChange w:id="445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6" w:author="韬 黄" w:date="2018-11-05T16:33:00Z">
              <w:r w:rsidRPr="00A37575" w:rsidDel="00A5471A">
                <w:rPr>
                  <w:rFonts w:eastAsia="Times New Roman" w:cs="Times New Roman"/>
                  <w:sz w:val="22"/>
                </w:rPr>
                <w:delText>0.9948</w:delText>
              </w:r>
            </w:del>
          </w:p>
        </w:tc>
        <w:tc>
          <w:tcPr>
            <w:tcW w:w="701" w:type="dxa"/>
            <w:shd w:val="clear" w:color="auto" w:fill="auto"/>
            <w:noWrap/>
            <w:hideMark/>
          </w:tcPr>
          <w:p w14:paraId="750078A8" w14:textId="0A64224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57" w:author="韬 黄" w:date="2018-11-05T16:33:00Z"/>
                <w:rFonts w:eastAsia="Times New Roman" w:cs="Times New Roman"/>
                <w:sz w:val="22"/>
              </w:rPr>
              <w:pPrChange w:id="445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59" w:author="韬 黄" w:date="2018-11-05T16:33:00Z">
              <w:r w:rsidRPr="00A37575" w:rsidDel="00A5471A">
                <w:rPr>
                  <w:rFonts w:eastAsia="Times New Roman" w:cs="Times New Roman"/>
                  <w:sz w:val="22"/>
                </w:rPr>
                <w:delText>4</w:delText>
              </w:r>
            </w:del>
          </w:p>
        </w:tc>
        <w:tc>
          <w:tcPr>
            <w:tcW w:w="1543" w:type="dxa"/>
            <w:shd w:val="clear" w:color="auto" w:fill="auto"/>
            <w:noWrap/>
            <w:hideMark/>
          </w:tcPr>
          <w:p w14:paraId="2E21C7B5" w14:textId="3E83203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60" w:author="韬 黄" w:date="2018-11-05T16:33:00Z"/>
                <w:rFonts w:eastAsia="Times New Roman" w:cs="Times New Roman"/>
                <w:sz w:val="22"/>
              </w:rPr>
              <w:pPrChange w:id="446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62" w:author="韬 黄" w:date="2018-11-05T16:33:00Z">
              <w:r w:rsidRPr="00A37575" w:rsidDel="00A5471A">
                <w:rPr>
                  <w:rFonts w:eastAsia="Times New Roman" w:cs="Times New Roman"/>
                  <w:sz w:val="22"/>
                </w:rPr>
                <w:delText>0.1553</w:delText>
              </w:r>
            </w:del>
          </w:p>
        </w:tc>
        <w:tc>
          <w:tcPr>
            <w:tcW w:w="701" w:type="dxa"/>
            <w:shd w:val="clear" w:color="auto" w:fill="auto"/>
            <w:noWrap/>
            <w:hideMark/>
          </w:tcPr>
          <w:p w14:paraId="60F73C33" w14:textId="4777701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463" w:author="韬 黄" w:date="2018-11-05T16:33:00Z"/>
                <w:rFonts w:eastAsia="Times New Roman" w:cs="Times New Roman"/>
                <w:sz w:val="22"/>
              </w:rPr>
              <w:pPrChange w:id="446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465" w:author="韬 黄" w:date="2018-11-05T16:33:00Z">
              <w:r w:rsidRPr="00A37575" w:rsidDel="00A5471A">
                <w:rPr>
                  <w:rFonts w:eastAsia="Times New Roman" w:cs="Times New Roman"/>
                  <w:sz w:val="22"/>
                </w:rPr>
                <w:delText>6</w:delText>
              </w:r>
            </w:del>
          </w:p>
        </w:tc>
      </w:tr>
      <w:tr w:rsidR="00A37575" w:rsidRPr="00A37575" w:rsidDel="00A5471A" w14:paraId="2B51A895" w14:textId="0DF7DC7A" w:rsidTr="00AE69AD">
        <w:trPr>
          <w:trHeight w:val="170"/>
          <w:jc w:val="center"/>
          <w:del w:id="446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48EE10A7" w:rsidR="00971633" w:rsidRPr="00A37575" w:rsidDel="00A5471A" w:rsidRDefault="00971633" w:rsidP="00A5471A">
            <w:pPr>
              <w:pStyle w:val="ListParagraph"/>
              <w:shd w:val="clear" w:color="auto" w:fill="FFFFFF" w:themeFill="background1"/>
              <w:spacing w:after="0" w:line="360" w:lineRule="auto"/>
              <w:ind w:left="0"/>
              <w:rPr>
                <w:del w:id="4467" w:author="韬 黄" w:date="2018-11-05T16:33:00Z"/>
                <w:rFonts w:eastAsia="Times New Roman" w:cs="Times New Roman"/>
                <w:b w:val="0"/>
                <w:sz w:val="22"/>
              </w:rPr>
              <w:pPrChange w:id="4468" w:author="韬 黄" w:date="2018-11-05T16:34:00Z">
                <w:pPr>
                  <w:spacing w:after="0" w:line="240" w:lineRule="auto"/>
                </w:pPr>
              </w:pPrChange>
            </w:pPr>
            <w:del w:id="4469" w:author="韬 黄" w:date="2018-11-05T16:33:00Z">
              <w:r w:rsidRPr="00A37575" w:rsidDel="00A5471A">
                <w:rPr>
                  <w:rFonts w:eastAsia="Times New Roman" w:cs="Times New Roman"/>
                  <w:sz w:val="22"/>
                </w:rPr>
                <w:delText>ADL-intra-EWC</w:delText>
              </w:r>
            </w:del>
          </w:p>
        </w:tc>
        <w:tc>
          <w:tcPr>
            <w:tcW w:w="0" w:type="dxa"/>
            <w:shd w:val="clear" w:color="auto" w:fill="auto"/>
            <w:noWrap/>
            <w:hideMark/>
          </w:tcPr>
          <w:p w14:paraId="207D3BDC" w14:textId="7001C30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0" w:author="韬 黄" w:date="2018-11-05T16:33:00Z"/>
                <w:rFonts w:eastAsia="Times New Roman" w:cs="Times New Roman"/>
                <w:sz w:val="22"/>
              </w:rPr>
              <w:pPrChange w:id="447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2" w:author="韬 黄" w:date="2018-11-05T16:33:00Z">
              <w:r w:rsidRPr="00A37575" w:rsidDel="00A5471A">
                <w:rPr>
                  <w:rFonts w:eastAsia="Times New Roman" w:cs="Times New Roman"/>
                  <w:sz w:val="22"/>
                </w:rPr>
                <w:delText>15.089</w:delText>
              </w:r>
            </w:del>
          </w:p>
        </w:tc>
        <w:tc>
          <w:tcPr>
            <w:tcW w:w="0" w:type="dxa"/>
            <w:shd w:val="clear" w:color="auto" w:fill="auto"/>
            <w:noWrap/>
            <w:hideMark/>
          </w:tcPr>
          <w:p w14:paraId="7F6E3D76" w14:textId="0EA33CF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3" w:author="韬 黄" w:date="2018-11-05T16:33:00Z"/>
                <w:rFonts w:eastAsia="Times New Roman" w:cs="Times New Roman"/>
                <w:sz w:val="22"/>
              </w:rPr>
              <w:pPrChange w:id="447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5"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4338D034" w14:textId="2766480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6" w:author="韬 黄" w:date="2018-11-05T16:33:00Z"/>
                <w:rFonts w:eastAsia="Times New Roman" w:cs="Times New Roman"/>
                <w:sz w:val="22"/>
              </w:rPr>
              <w:pPrChange w:id="447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78" w:author="韬 黄" w:date="2018-11-05T16:33:00Z">
              <w:r w:rsidRPr="00A37575" w:rsidDel="00A5471A">
                <w:rPr>
                  <w:rFonts w:eastAsia="Times New Roman" w:cs="Times New Roman"/>
                  <w:sz w:val="22"/>
                </w:rPr>
                <w:delText>40.01%</w:delText>
              </w:r>
            </w:del>
          </w:p>
        </w:tc>
        <w:tc>
          <w:tcPr>
            <w:tcW w:w="0" w:type="dxa"/>
            <w:shd w:val="clear" w:color="auto" w:fill="auto"/>
            <w:noWrap/>
            <w:hideMark/>
          </w:tcPr>
          <w:p w14:paraId="759829F0" w14:textId="19E5801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79" w:author="韬 黄" w:date="2018-11-05T16:33:00Z"/>
                <w:rFonts w:eastAsia="Times New Roman" w:cs="Times New Roman"/>
                <w:sz w:val="22"/>
              </w:rPr>
              <w:pPrChange w:id="448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1"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698DCE3A" w14:textId="146FECDE"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2" w:author="韬 黄" w:date="2018-11-05T16:33:00Z"/>
                <w:rFonts w:eastAsia="Times New Roman" w:cs="Times New Roman"/>
                <w:sz w:val="22"/>
              </w:rPr>
              <w:pPrChange w:id="448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4" w:author="韬 黄" w:date="2018-11-05T16:33:00Z">
              <w:r w:rsidRPr="00A37575" w:rsidDel="00A5471A">
                <w:rPr>
                  <w:rFonts w:eastAsia="Times New Roman" w:cs="Times New Roman"/>
                  <w:sz w:val="22"/>
                </w:rPr>
                <w:delText>0.684993</w:delText>
              </w:r>
            </w:del>
          </w:p>
        </w:tc>
        <w:tc>
          <w:tcPr>
            <w:tcW w:w="0" w:type="dxa"/>
            <w:shd w:val="clear" w:color="auto" w:fill="auto"/>
            <w:noWrap/>
            <w:hideMark/>
          </w:tcPr>
          <w:p w14:paraId="002D7299" w14:textId="24DEB37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5" w:author="韬 黄" w:date="2018-11-05T16:33:00Z"/>
                <w:rFonts w:eastAsia="Times New Roman" w:cs="Times New Roman"/>
                <w:sz w:val="22"/>
              </w:rPr>
              <w:pPrChange w:id="448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87"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A91FDCB" w14:textId="0E97227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88" w:author="韬 黄" w:date="2018-11-05T16:33:00Z"/>
                <w:rFonts w:eastAsia="Times New Roman" w:cs="Times New Roman"/>
                <w:sz w:val="22"/>
              </w:rPr>
              <w:pPrChange w:id="448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0" w:author="韬 黄" w:date="2018-11-05T16:33:00Z">
              <w:r w:rsidRPr="00A37575" w:rsidDel="00A5471A">
                <w:rPr>
                  <w:rFonts w:eastAsia="Times New Roman" w:cs="Times New Roman"/>
                  <w:sz w:val="22"/>
                </w:rPr>
                <w:delText>0.9876</w:delText>
              </w:r>
            </w:del>
          </w:p>
        </w:tc>
        <w:tc>
          <w:tcPr>
            <w:tcW w:w="0" w:type="dxa"/>
            <w:shd w:val="clear" w:color="auto" w:fill="auto"/>
            <w:noWrap/>
            <w:hideMark/>
          </w:tcPr>
          <w:p w14:paraId="7DC24702" w14:textId="5711E0F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1" w:author="韬 黄" w:date="2018-11-05T16:33:00Z"/>
                <w:rFonts w:eastAsia="Times New Roman" w:cs="Times New Roman"/>
                <w:sz w:val="22"/>
              </w:rPr>
              <w:pPrChange w:id="449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3"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212B2664" w14:textId="63F0EE6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4" w:author="韬 黄" w:date="2018-11-05T16:33:00Z"/>
                <w:rFonts w:eastAsia="Times New Roman" w:cs="Times New Roman"/>
                <w:sz w:val="22"/>
              </w:rPr>
              <w:pPrChange w:id="449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6" w:author="韬 黄" w:date="2018-11-05T16:33:00Z">
              <w:r w:rsidRPr="00A37575" w:rsidDel="00A5471A">
                <w:rPr>
                  <w:rFonts w:eastAsia="Times New Roman" w:cs="Times New Roman"/>
                  <w:sz w:val="22"/>
                </w:rPr>
                <w:delText>0.1509</w:delText>
              </w:r>
            </w:del>
          </w:p>
        </w:tc>
        <w:tc>
          <w:tcPr>
            <w:tcW w:w="0" w:type="dxa"/>
            <w:shd w:val="clear" w:color="auto" w:fill="auto"/>
            <w:noWrap/>
            <w:hideMark/>
          </w:tcPr>
          <w:p w14:paraId="0F6C9E2D" w14:textId="2CF6AA8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497" w:author="韬 黄" w:date="2018-11-05T16:33:00Z"/>
                <w:rFonts w:eastAsia="Times New Roman" w:cs="Times New Roman"/>
                <w:sz w:val="22"/>
              </w:rPr>
              <w:pPrChange w:id="449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499" w:author="韬 黄" w:date="2018-11-05T16:33:00Z">
              <w:r w:rsidRPr="00A37575" w:rsidDel="00A5471A">
                <w:rPr>
                  <w:rFonts w:eastAsia="Times New Roman" w:cs="Times New Roman"/>
                  <w:sz w:val="22"/>
                </w:rPr>
                <w:delText>1</w:delText>
              </w:r>
            </w:del>
          </w:p>
        </w:tc>
      </w:tr>
      <w:tr w:rsidR="00A37575" w:rsidRPr="00A37575" w:rsidDel="00A5471A" w14:paraId="76BD3511" w14:textId="5EDD0A28" w:rsidTr="00AE69AD">
        <w:trPr>
          <w:cnfStyle w:val="000000100000" w:firstRow="0" w:lastRow="0" w:firstColumn="0" w:lastColumn="0" w:oddVBand="0" w:evenVBand="0" w:oddHBand="1" w:evenHBand="0" w:firstRowFirstColumn="0" w:firstRowLastColumn="0" w:lastRowFirstColumn="0" w:lastRowLastColumn="0"/>
          <w:trHeight w:val="170"/>
          <w:jc w:val="center"/>
          <w:del w:id="4500"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263DBFBA" w:rsidR="00971633" w:rsidRPr="00A37575" w:rsidDel="00A5471A" w:rsidRDefault="00971633" w:rsidP="00A5471A">
            <w:pPr>
              <w:pStyle w:val="ListParagraph"/>
              <w:shd w:val="clear" w:color="auto" w:fill="FFFFFF" w:themeFill="background1"/>
              <w:spacing w:after="0" w:line="360" w:lineRule="auto"/>
              <w:ind w:left="0"/>
              <w:rPr>
                <w:del w:id="4501" w:author="韬 黄" w:date="2018-11-05T16:33:00Z"/>
                <w:rFonts w:eastAsia="Times New Roman" w:cs="Times New Roman"/>
                <w:b w:val="0"/>
                <w:sz w:val="22"/>
              </w:rPr>
              <w:pPrChange w:id="4502" w:author="韬 黄" w:date="2018-11-05T16:34:00Z">
                <w:pPr>
                  <w:spacing w:after="0" w:line="240" w:lineRule="auto"/>
                </w:pPr>
              </w:pPrChange>
            </w:pPr>
            <w:del w:id="4503" w:author="韬 黄" w:date="2018-11-05T16:33:00Z">
              <w:r w:rsidRPr="00A37575" w:rsidDel="00A5471A">
                <w:rPr>
                  <w:rFonts w:eastAsia="Times New Roman" w:cs="Times New Roman"/>
                  <w:sz w:val="22"/>
                </w:rPr>
                <w:delText>ADL-intra-IC</w:delText>
              </w:r>
            </w:del>
          </w:p>
        </w:tc>
        <w:tc>
          <w:tcPr>
            <w:tcW w:w="958" w:type="dxa"/>
            <w:shd w:val="clear" w:color="auto" w:fill="auto"/>
            <w:noWrap/>
            <w:hideMark/>
          </w:tcPr>
          <w:p w14:paraId="4F25F838" w14:textId="29F0F87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04" w:author="韬 黄" w:date="2018-11-05T16:33:00Z"/>
                <w:rFonts w:eastAsia="Times New Roman" w:cs="Times New Roman"/>
                <w:sz w:val="22"/>
              </w:rPr>
              <w:pPrChange w:id="450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06" w:author="韬 黄" w:date="2018-11-05T16:33:00Z">
              <w:r w:rsidRPr="00A37575" w:rsidDel="00A5471A">
                <w:rPr>
                  <w:rFonts w:eastAsia="Times New Roman" w:cs="Times New Roman"/>
                  <w:sz w:val="22"/>
                </w:rPr>
                <w:delText>15.211</w:delText>
              </w:r>
            </w:del>
          </w:p>
        </w:tc>
        <w:tc>
          <w:tcPr>
            <w:tcW w:w="701" w:type="dxa"/>
            <w:shd w:val="clear" w:color="auto" w:fill="auto"/>
            <w:noWrap/>
            <w:hideMark/>
          </w:tcPr>
          <w:p w14:paraId="7EB05548" w14:textId="1C77F7E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07" w:author="韬 黄" w:date="2018-11-05T16:33:00Z"/>
                <w:rFonts w:eastAsia="Times New Roman" w:cs="Times New Roman"/>
                <w:sz w:val="22"/>
              </w:rPr>
              <w:pPrChange w:id="450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09" w:author="韬 黄" w:date="2018-11-05T16:33:00Z">
              <w:r w:rsidRPr="00A37575" w:rsidDel="00A5471A">
                <w:rPr>
                  <w:rFonts w:eastAsia="Times New Roman" w:cs="Times New Roman"/>
                  <w:sz w:val="22"/>
                </w:rPr>
                <w:delText>3</w:delText>
              </w:r>
            </w:del>
          </w:p>
        </w:tc>
        <w:tc>
          <w:tcPr>
            <w:tcW w:w="1192" w:type="dxa"/>
            <w:shd w:val="clear" w:color="auto" w:fill="auto"/>
            <w:noWrap/>
            <w:hideMark/>
          </w:tcPr>
          <w:p w14:paraId="4DC49C4C" w14:textId="416DD4C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0" w:author="韬 黄" w:date="2018-11-05T16:33:00Z"/>
                <w:rFonts w:eastAsia="Times New Roman" w:cs="Times New Roman"/>
                <w:sz w:val="22"/>
              </w:rPr>
              <w:pPrChange w:id="451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2" w:author="韬 黄" w:date="2018-11-05T16:33:00Z">
              <w:r w:rsidRPr="00A37575" w:rsidDel="00A5471A">
                <w:rPr>
                  <w:rFonts w:eastAsia="Times New Roman" w:cs="Times New Roman"/>
                  <w:sz w:val="22"/>
                </w:rPr>
                <w:delText>39.93%</w:delText>
              </w:r>
            </w:del>
          </w:p>
        </w:tc>
        <w:tc>
          <w:tcPr>
            <w:tcW w:w="701" w:type="dxa"/>
            <w:shd w:val="clear" w:color="auto" w:fill="auto"/>
            <w:noWrap/>
            <w:hideMark/>
          </w:tcPr>
          <w:p w14:paraId="0AACF43E" w14:textId="2D8970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3" w:author="韬 黄" w:date="2018-11-05T16:33:00Z"/>
                <w:rFonts w:eastAsia="Times New Roman" w:cs="Times New Roman"/>
                <w:sz w:val="22"/>
              </w:rPr>
              <w:pPrChange w:id="451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5" w:author="韬 黄" w:date="2018-11-05T16:33:00Z">
              <w:r w:rsidRPr="00A37575" w:rsidDel="00A5471A">
                <w:rPr>
                  <w:rFonts w:eastAsia="Times New Roman" w:cs="Times New Roman"/>
                  <w:sz w:val="22"/>
                </w:rPr>
                <w:delText>1</w:delText>
              </w:r>
            </w:del>
          </w:p>
        </w:tc>
        <w:tc>
          <w:tcPr>
            <w:tcW w:w="1290" w:type="dxa"/>
            <w:shd w:val="clear" w:color="auto" w:fill="auto"/>
            <w:noWrap/>
            <w:hideMark/>
          </w:tcPr>
          <w:p w14:paraId="28229FD4" w14:textId="0CA6EE4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6" w:author="韬 黄" w:date="2018-11-05T16:33:00Z"/>
                <w:rFonts w:eastAsia="Times New Roman" w:cs="Times New Roman"/>
                <w:sz w:val="22"/>
              </w:rPr>
              <w:pPrChange w:id="451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18" w:author="韬 黄" w:date="2018-11-05T16:33:00Z">
              <w:r w:rsidRPr="00A37575" w:rsidDel="00A5471A">
                <w:rPr>
                  <w:rFonts w:eastAsia="Times New Roman" w:cs="Times New Roman"/>
                  <w:sz w:val="22"/>
                </w:rPr>
                <w:delText>0.681286</w:delText>
              </w:r>
            </w:del>
          </w:p>
        </w:tc>
        <w:tc>
          <w:tcPr>
            <w:tcW w:w="701" w:type="dxa"/>
            <w:shd w:val="clear" w:color="auto" w:fill="auto"/>
            <w:noWrap/>
            <w:hideMark/>
          </w:tcPr>
          <w:p w14:paraId="535A4F6C" w14:textId="7B10EB1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19" w:author="韬 黄" w:date="2018-11-05T16:33:00Z"/>
                <w:rFonts w:eastAsia="Times New Roman" w:cs="Times New Roman"/>
                <w:sz w:val="22"/>
              </w:rPr>
              <w:pPrChange w:id="452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1" w:author="韬 黄" w:date="2018-11-05T16:33:00Z">
              <w:r w:rsidRPr="00A37575" w:rsidDel="00A5471A">
                <w:rPr>
                  <w:rFonts w:eastAsia="Times New Roman" w:cs="Times New Roman"/>
                  <w:sz w:val="22"/>
                </w:rPr>
                <w:delText>1</w:delText>
              </w:r>
            </w:del>
          </w:p>
        </w:tc>
        <w:tc>
          <w:tcPr>
            <w:tcW w:w="1582" w:type="dxa"/>
            <w:shd w:val="clear" w:color="auto" w:fill="auto"/>
            <w:noWrap/>
            <w:hideMark/>
          </w:tcPr>
          <w:p w14:paraId="4AA5C00B" w14:textId="5318D45C"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2" w:author="韬 黄" w:date="2018-11-05T16:33:00Z"/>
                <w:rFonts w:eastAsia="Times New Roman" w:cs="Times New Roman"/>
                <w:sz w:val="22"/>
              </w:rPr>
              <w:pPrChange w:id="452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4" w:author="韬 黄" w:date="2018-11-05T16:33:00Z">
              <w:r w:rsidRPr="00A37575" w:rsidDel="00A5471A">
                <w:rPr>
                  <w:rFonts w:eastAsia="Times New Roman" w:cs="Times New Roman"/>
                  <w:sz w:val="22"/>
                </w:rPr>
                <w:delText>0.9871</w:delText>
              </w:r>
            </w:del>
          </w:p>
        </w:tc>
        <w:tc>
          <w:tcPr>
            <w:tcW w:w="701" w:type="dxa"/>
            <w:shd w:val="clear" w:color="auto" w:fill="auto"/>
            <w:noWrap/>
            <w:hideMark/>
          </w:tcPr>
          <w:p w14:paraId="53C54FB8" w14:textId="7A97AE0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5" w:author="韬 黄" w:date="2018-11-05T16:33:00Z"/>
                <w:rFonts w:eastAsia="Times New Roman" w:cs="Times New Roman"/>
                <w:sz w:val="22"/>
              </w:rPr>
              <w:pPrChange w:id="452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27" w:author="韬 黄" w:date="2018-11-05T16:33:00Z">
              <w:r w:rsidRPr="00A37575" w:rsidDel="00A5471A">
                <w:rPr>
                  <w:rFonts w:eastAsia="Times New Roman" w:cs="Times New Roman"/>
                  <w:sz w:val="22"/>
                </w:rPr>
                <w:delText>1</w:delText>
              </w:r>
            </w:del>
          </w:p>
        </w:tc>
        <w:tc>
          <w:tcPr>
            <w:tcW w:w="1543" w:type="dxa"/>
            <w:shd w:val="clear" w:color="auto" w:fill="auto"/>
            <w:noWrap/>
            <w:hideMark/>
          </w:tcPr>
          <w:p w14:paraId="53902AFF" w14:textId="27FB3B6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28" w:author="韬 黄" w:date="2018-11-05T16:33:00Z"/>
                <w:rFonts w:eastAsia="Times New Roman" w:cs="Times New Roman"/>
                <w:sz w:val="22"/>
              </w:rPr>
              <w:pPrChange w:id="452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30" w:author="韬 黄" w:date="2018-11-05T16:33:00Z">
              <w:r w:rsidRPr="00A37575" w:rsidDel="00A5471A">
                <w:rPr>
                  <w:rFonts w:eastAsia="Times New Roman" w:cs="Times New Roman"/>
                  <w:sz w:val="22"/>
                </w:rPr>
                <w:delText>0.1517</w:delText>
              </w:r>
            </w:del>
          </w:p>
        </w:tc>
        <w:tc>
          <w:tcPr>
            <w:tcW w:w="701" w:type="dxa"/>
            <w:shd w:val="clear" w:color="auto" w:fill="auto"/>
            <w:noWrap/>
            <w:hideMark/>
          </w:tcPr>
          <w:p w14:paraId="5CCE5AB7" w14:textId="6C2191A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31" w:author="韬 黄" w:date="2018-11-05T16:33:00Z"/>
                <w:rFonts w:eastAsia="Times New Roman" w:cs="Times New Roman"/>
                <w:sz w:val="22"/>
              </w:rPr>
              <w:pPrChange w:id="453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33" w:author="韬 黄" w:date="2018-11-05T16:33:00Z">
              <w:r w:rsidRPr="00A37575" w:rsidDel="00A5471A">
                <w:rPr>
                  <w:rFonts w:eastAsia="Times New Roman" w:cs="Times New Roman"/>
                  <w:sz w:val="22"/>
                </w:rPr>
                <w:delText>3</w:delText>
              </w:r>
            </w:del>
          </w:p>
        </w:tc>
      </w:tr>
      <w:tr w:rsidR="00A37575" w:rsidRPr="00A37575" w:rsidDel="00A5471A" w14:paraId="53A9BE51" w14:textId="7B99FE62" w:rsidTr="00AE69AD">
        <w:trPr>
          <w:trHeight w:val="170"/>
          <w:jc w:val="center"/>
          <w:del w:id="4534" w:author="韬 黄" w:date="2018-11-05T16:33: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8302F79" w:rsidR="00971633" w:rsidRPr="00A37575" w:rsidDel="00A5471A" w:rsidRDefault="00971633" w:rsidP="00A5471A">
            <w:pPr>
              <w:pStyle w:val="ListParagraph"/>
              <w:shd w:val="clear" w:color="auto" w:fill="FFFFFF" w:themeFill="background1"/>
              <w:spacing w:after="0" w:line="360" w:lineRule="auto"/>
              <w:ind w:left="0"/>
              <w:rPr>
                <w:del w:id="4535" w:author="韬 黄" w:date="2018-11-05T16:33:00Z"/>
                <w:rFonts w:eastAsia="Times New Roman" w:cs="Times New Roman"/>
                <w:b w:val="0"/>
                <w:sz w:val="22"/>
              </w:rPr>
              <w:pPrChange w:id="4536" w:author="韬 黄" w:date="2018-11-05T16:34:00Z">
                <w:pPr>
                  <w:spacing w:after="0" w:line="240" w:lineRule="auto"/>
                </w:pPr>
              </w:pPrChange>
            </w:pPr>
            <w:del w:id="4537" w:author="韬 黄" w:date="2018-11-05T16:33:00Z">
              <w:r w:rsidRPr="00A37575" w:rsidDel="00A5471A">
                <w:rPr>
                  <w:rFonts w:eastAsia="Times New Roman" w:cs="Times New Roman"/>
                  <w:sz w:val="22"/>
                </w:rPr>
                <w:delText>Forecast horizon is 1 week ahead, for all forecast period</w:delText>
              </w:r>
            </w:del>
          </w:p>
        </w:tc>
      </w:tr>
      <w:tr w:rsidR="00A37575" w:rsidRPr="00A37575" w:rsidDel="00A5471A" w14:paraId="31F70E0E" w14:textId="33077363" w:rsidTr="00AE69AD">
        <w:trPr>
          <w:cnfStyle w:val="000000100000" w:firstRow="0" w:lastRow="0" w:firstColumn="0" w:lastColumn="0" w:oddVBand="0" w:evenVBand="0" w:oddHBand="1" w:evenHBand="0" w:firstRowFirstColumn="0" w:firstRowLastColumn="0" w:lastRowFirstColumn="0" w:lastRowLastColumn="0"/>
          <w:trHeight w:val="170"/>
          <w:jc w:val="center"/>
          <w:del w:id="4538"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EAE3111" w:rsidR="00971633" w:rsidRPr="00A37575" w:rsidDel="00A5471A" w:rsidRDefault="00971633" w:rsidP="00A5471A">
            <w:pPr>
              <w:pStyle w:val="ListParagraph"/>
              <w:shd w:val="clear" w:color="auto" w:fill="FFFFFF" w:themeFill="background1"/>
              <w:spacing w:after="0" w:line="360" w:lineRule="auto"/>
              <w:ind w:left="0"/>
              <w:rPr>
                <w:del w:id="4539" w:author="韬 黄" w:date="2018-11-05T16:33:00Z"/>
                <w:rFonts w:eastAsia="Times New Roman" w:cs="Times New Roman"/>
                <w:b w:val="0"/>
                <w:sz w:val="22"/>
              </w:rPr>
              <w:pPrChange w:id="4540" w:author="韬 黄" w:date="2018-11-05T16:34:00Z">
                <w:pPr>
                  <w:spacing w:after="0" w:line="240" w:lineRule="auto"/>
                </w:pPr>
              </w:pPrChange>
            </w:pPr>
            <w:del w:id="4541" w:author="韬 黄" w:date="2018-11-05T16:33:00Z">
              <w:r w:rsidRPr="00A37575" w:rsidDel="00A5471A">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0B9D290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2" w:author="韬 黄" w:date="2018-11-05T16:33:00Z"/>
                <w:rFonts w:eastAsia="Times New Roman" w:cs="Times New Roman"/>
                <w:sz w:val="22"/>
              </w:rPr>
              <w:pPrChange w:id="454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44" w:author="韬 黄" w:date="2018-11-05T16:33:00Z">
              <w:r w:rsidRPr="00A37575" w:rsidDel="00A5471A">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273CA35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5" w:author="韬 黄" w:date="2018-11-05T16:33:00Z"/>
                <w:rFonts w:eastAsia="Times New Roman" w:cs="Times New Roman"/>
                <w:sz w:val="22"/>
              </w:rPr>
              <w:pPrChange w:id="454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47"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5C528B8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48" w:author="韬 黄" w:date="2018-11-05T16:33:00Z"/>
                <w:rFonts w:eastAsia="Times New Roman" w:cs="Times New Roman"/>
                <w:sz w:val="22"/>
              </w:rPr>
              <w:pPrChange w:id="454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0" w:author="韬 黄" w:date="2018-11-05T16:33:00Z">
              <w:r w:rsidRPr="00A37575" w:rsidDel="00A5471A">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65C0AFB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1" w:author="韬 黄" w:date="2018-11-05T16:33:00Z"/>
                <w:rFonts w:eastAsia="Times New Roman" w:cs="Times New Roman"/>
                <w:sz w:val="22"/>
              </w:rPr>
              <w:pPrChange w:id="455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3"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2C21ACE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4" w:author="韬 黄" w:date="2018-11-05T16:33:00Z"/>
                <w:rFonts w:eastAsia="Times New Roman" w:cs="Times New Roman"/>
                <w:sz w:val="22"/>
              </w:rPr>
              <w:pPrChange w:id="455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6" w:author="韬 黄" w:date="2018-11-05T16:33:00Z">
              <w:r w:rsidRPr="00A37575" w:rsidDel="00A5471A">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2F25D2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57" w:author="韬 黄" w:date="2018-11-05T16:33:00Z"/>
                <w:rFonts w:eastAsia="Times New Roman" w:cs="Times New Roman"/>
                <w:sz w:val="22"/>
              </w:rPr>
              <w:pPrChange w:id="455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59"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46EC6F1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0" w:author="韬 黄" w:date="2018-11-05T16:33:00Z"/>
                <w:rFonts w:eastAsia="Times New Roman" w:cs="Times New Roman"/>
                <w:sz w:val="22"/>
              </w:rPr>
              <w:pPrChange w:id="456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2" w:author="韬 黄" w:date="2018-11-05T16:33:00Z">
              <w:r w:rsidRPr="00A37575" w:rsidDel="00A5471A">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776EC1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3" w:author="韬 黄" w:date="2018-11-05T16:33:00Z"/>
                <w:rFonts w:eastAsia="Times New Roman" w:cs="Times New Roman"/>
                <w:sz w:val="22"/>
              </w:rPr>
              <w:pPrChange w:id="456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5" w:author="韬 黄" w:date="2018-11-05T16:33:00Z">
              <w:r w:rsidRPr="00A37575" w:rsidDel="00A5471A">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6725628C" w:rsidR="00971633" w:rsidRPr="00A37575" w:rsidDel="00A5471A" w:rsidRDefault="0023750A"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6" w:author="韬 黄" w:date="2018-11-05T16:33:00Z"/>
                <w:rFonts w:eastAsia="Times New Roman" w:cs="Times New Roman"/>
                <w:sz w:val="22"/>
              </w:rPr>
              <w:pPrChange w:id="456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68" w:author="韬 黄" w:date="2018-11-05T16:33:00Z">
              <w:r w:rsidRPr="00A37575" w:rsidDel="00A5471A">
                <w:rPr>
                  <w:rFonts w:eastAsia="Times New Roman" w:cs="Times New Roman"/>
                  <w:sz w:val="22"/>
                </w:rPr>
                <w:delText>S</w:delText>
              </w:r>
              <w:r w:rsidR="00971633" w:rsidRPr="00A37575" w:rsidDel="00A5471A">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042857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569" w:author="韬 黄" w:date="2018-11-05T16:33:00Z"/>
                <w:rFonts w:eastAsia="Times New Roman" w:cs="Times New Roman"/>
                <w:sz w:val="22"/>
              </w:rPr>
              <w:pPrChange w:id="457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571" w:author="韬 黄" w:date="2018-11-05T16:33:00Z">
              <w:r w:rsidRPr="00A37575" w:rsidDel="00A5471A">
                <w:rPr>
                  <w:rFonts w:eastAsia="Times New Roman" w:cs="Times New Roman"/>
                  <w:sz w:val="22"/>
                </w:rPr>
                <w:delText>Rank</w:delText>
              </w:r>
            </w:del>
          </w:p>
        </w:tc>
      </w:tr>
      <w:tr w:rsidR="00A37575" w:rsidRPr="00A37575" w:rsidDel="00A5471A" w14:paraId="6DE306C0" w14:textId="1460178F" w:rsidTr="00AE69AD">
        <w:trPr>
          <w:trHeight w:val="170"/>
          <w:jc w:val="center"/>
          <w:del w:id="4572"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6A1D7ABC" w:rsidR="00971633" w:rsidRPr="00A37575" w:rsidDel="00A5471A" w:rsidRDefault="00971633" w:rsidP="00A5471A">
            <w:pPr>
              <w:pStyle w:val="ListParagraph"/>
              <w:shd w:val="clear" w:color="auto" w:fill="FFFFFF" w:themeFill="background1"/>
              <w:spacing w:after="0" w:line="360" w:lineRule="auto"/>
              <w:ind w:left="0"/>
              <w:rPr>
                <w:del w:id="4573" w:author="韬 黄" w:date="2018-11-05T16:33:00Z"/>
                <w:rFonts w:eastAsia="Times New Roman" w:cs="Times New Roman"/>
                <w:b w:val="0"/>
                <w:sz w:val="22"/>
              </w:rPr>
              <w:pPrChange w:id="4574" w:author="韬 黄" w:date="2018-11-05T16:34:00Z">
                <w:pPr>
                  <w:spacing w:after="0" w:line="240" w:lineRule="auto"/>
                </w:pPr>
              </w:pPrChange>
            </w:pPr>
            <w:del w:id="4575" w:author="韬 黄" w:date="2018-11-05T16:33:00Z">
              <w:r w:rsidRPr="00A37575" w:rsidDel="00A5471A">
                <w:rPr>
                  <w:rFonts w:eastAsia="Times New Roman" w:cs="Times New Roman"/>
                  <w:sz w:val="22"/>
                </w:rPr>
                <w:delText>Base-lift</w:delText>
              </w:r>
            </w:del>
          </w:p>
        </w:tc>
        <w:tc>
          <w:tcPr>
            <w:tcW w:w="0" w:type="dxa"/>
            <w:shd w:val="clear" w:color="auto" w:fill="auto"/>
            <w:noWrap/>
            <w:hideMark/>
          </w:tcPr>
          <w:p w14:paraId="3EC09C3A" w14:textId="07FA740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76" w:author="韬 黄" w:date="2018-11-05T16:33:00Z"/>
                <w:rFonts w:eastAsia="Times New Roman" w:cs="Times New Roman"/>
                <w:sz w:val="22"/>
              </w:rPr>
              <w:pPrChange w:id="457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78" w:author="韬 黄" w:date="2018-11-05T16:33:00Z">
              <w:r w:rsidRPr="00A37575" w:rsidDel="00A5471A">
                <w:rPr>
                  <w:rFonts w:eastAsia="Times New Roman" w:cs="Times New Roman"/>
                  <w:sz w:val="22"/>
                </w:rPr>
                <w:delText>24.990</w:delText>
              </w:r>
            </w:del>
          </w:p>
        </w:tc>
        <w:tc>
          <w:tcPr>
            <w:tcW w:w="0" w:type="dxa"/>
            <w:shd w:val="clear" w:color="auto" w:fill="auto"/>
            <w:noWrap/>
            <w:hideMark/>
          </w:tcPr>
          <w:p w14:paraId="7E363901" w14:textId="2E41584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79" w:author="韬 黄" w:date="2018-11-05T16:33:00Z"/>
                <w:rFonts w:eastAsia="Times New Roman" w:cs="Times New Roman"/>
                <w:sz w:val="22"/>
              </w:rPr>
              <w:pPrChange w:id="458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1"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0135D6B3" w14:textId="1BE476A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2" w:author="韬 黄" w:date="2018-11-05T16:33:00Z"/>
                <w:rFonts w:eastAsia="Times New Roman" w:cs="Times New Roman"/>
                <w:sz w:val="22"/>
              </w:rPr>
              <w:pPrChange w:id="458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4" w:author="韬 黄" w:date="2018-11-05T16:33:00Z">
              <w:r w:rsidRPr="00A37575" w:rsidDel="00A5471A">
                <w:rPr>
                  <w:rFonts w:eastAsia="Times New Roman" w:cs="Times New Roman"/>
                  <w:sz w:val="22"/>
                </w:rPr>
                <w:delText>45.415%</w:delText>
              </w:r>
            </w:del>
          </w:p>
        </w:tc>
        <w:tc>
          <w:tcPr>
            <w:tcW w:w="0" w:type="dxa"/>
            <w:shd w:val="clear" w:color="auto" w:fill="auto"/>
            <w:noWrap/>
            <w:hideMark/>
          </w:tcPr>
          <w:p w14:paraId="097A43E8" w14:textId="26A9D7B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5" w:author="韬 黄" w:date="2018-11-05T16:33:00Z"/>
                <w:rFonts w:eastAsia="Times New Roman" w:cs="Times New Roman"/>
                <w:sz w:val="22"/>
              </w:rPr>
              <w:pPrChange w:id="458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87"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28BDB92" w14:textId="5CC54D8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88" w:author="韬 黄" w:date="2018-11-05T16:33:00Z"/>
                <w:rFonts w:eastAsia="Times New Roman" w:cs="Times New Roman"/>
                <w:sz w:val="22"/>
              </w:rPr>
              <w:pPrChange w:id="458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0" w:author="韬 黄" w:date="2018-11-05T16:33:00Z">
              <w:r w:rsidRPr="00A37575" w:rsidDel="00A5471A">
                <w:rPr>
                  <w:rFonts w:eastAsia="Times New Roman" w:cs="Times New Roman"/>
                  <w:sz w:val="22"/>
                </w:rPr>
                <w:delText>0.762</w:delText>
              </w:r>
            </w:del>
          </w:p>
        </w:tc>
        <w:tc>
          <w:tcPr>
            <w:tcW w:w="0" w:type="dxa"/>
            <w:shd w:val="clear" w:color="auto" w:fill="auto"/>
            <w:noWrap/>
            <w:hideMark/>
          </w:tcPr>
          <w:p w14:paraId="3A734F89" w14:textId="183C7A9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1" w:author="韬 黄" w:date="2018-11-05T16:33:00Z"/>
                <w:rFonts w:eastAsia="Times New Roman" w:cs="Times New Roman"/>
                <w:sz w:val="22"/>
              </w:rPr>
              <w:pPrChange w:id="459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3"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74BF14A5" w14:textId="63384D1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4" w:author="韬 黄" w:date="2018-11-05T16:33:00Z"/>
                <w:rFonts w:eastAsia="Times New Roman" w:cs="Times New Roman"/>
                <w:sz w:val="22"/>
              </w:rPr>
              <w:pPrChange w:id="459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6" w:author="韬 黄" w:date="2018-11-05T16:33:00Z">
              <w:r w:rsidRPr="00A37575" w:rsidDel="00A5471A">
                <w:rPr>
                  <w:rFonts w:eastAsia="Times New Roman" w:cs="Times New Roman"/>
                  <w:sz w:val="22"/>
                </w:rPr>
                <w:delText>1.1279</w:delText>
              </w:r>
            </w:del>
          </w:p>
        </w:tc>
        <w:tc>
          <w:tcPr>
            <w:tcW w:w="0" w:type="dxa"/>
            <w:shd w:val="clear" w:color="auto" w:fill="auto"/>
            <w:noWrap/>
            <w:hideMark/>
          </w:tcPr>
          <w:p w14:paraId="6187E63D" w14:textId="01F37CA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597" w:author="韬 黄" w:date="2018-11-05T16:33:00Z"/>
                <w:rFonts w:eastAsia="Times New Roman" w:cs="Times New Roman"/>
                <w:sz w:val="22"/>
              </w:rPr>
              <w:pPrChange w:id="459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599" w:author="韬 黄" w:date="2018-11-05T16:33:00Z">
              <w:r w:rsidRPr="00A37575" w:rsidDel="00A5471A">
                <w:rPr>
                  <w:rFonts w:eastAsia="Times New Roman" w:cs="Times New Roman"/>
                  <w:sz w:val="22"/>
                </w:rPr>
                <w:delText>7</w:delText>
              </w:r>
            </w:del>
          </w:p>
        </w:tc>
        <w:tc>
          <w:tcPr>
            <w:tcW w:w="0" w:type="dxa"/>
            <w:shd w:val="clear" w:color="auto" w:fill="auto"/>
            <w:noWrap/>
            <w:hideMark/>
          </w:tcPr>
          <w:p w14:paraId="3598AC5F" w14:textId="7502A73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00" w:author="韬 黄" w:date="2018-11-05T16:33:00Z"/>
                <w:rFonts w:eastAsia="Times New Roman" w:cs="Times New Roman"/>
                <w:sz w:val="22"/>
              </w:rPr>
              <w:pPrChange w:id="460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02" w:author="韬 黄" w:date="2018-11-05T16:33:00Z">
              <w:r w:rsidRPr="00A37575" w:rsidDel="00A5471A">
                <w:rPr>
                  <w:rFonts w:eastAsia="Times New Roman" w:cs="Times New Roman"/>
                  <w:sz w:val="22"/>
                </w:rPr>
                <w:delText>0.2261</w:delText>
              </w:r>
            </w:del>
          </w:p>
        </w:tc>
        <w:tc>
          <w:tcPr>
            <w:tcW w:w="0" w:type="dxa"/>
            <w:shd w:val="clear" w:color="auto" w:fill="auto"/>
            <w:noWrap/>
            <w:hideMark/>
          </w:tcPr>
          <w:p w14:paraId="3D1975CE" w14:textId="01D646A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03" w:author="韬 黄" w:date="2018-11-05T16:33:00Z"/>
                <w:rFonts w:eastAsia="Times New Roman" w:cs="Times New Roman"/>
                <w:sz w:val="22"/>
              </w:rPr>
              <w:pPrChange w:id="460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05" w:author="韬 黄" w:date="2018-11-05T16:33:00Z">
              <w:r w:rsidRPr="00A37575" w:rsidDel="00A5471A">
                <w:rPr>
                  <w:rFonts w:eastAsia="Times New Roman" w:cs="Times New Roman"/>
                  <w:sz w:val="22"/>
                </w:rPr>
                <w:delText>7</w:delText>
              </w:r>
            </w:del>
          </w:p>
        </w:tc>
      </w:tr>
      <w:tr w:rsidR="00A37575" w:rsidRPr="00A37575" w:rsidDel="00A5471A" w14:paraId="3986E185" w14:textId="72C37A75" w:rsidTr="00AE69AD">
        <w:trPr>
          <w:cnfStyle w:val="000000100000" w:firstRow="0" w:lastRow="0" w:firstColumn="0" w:lastColumn="0" w:oddVBand="0" w:evenVBand="0" w:oddHBand="1" w:evenHBand="0" w:firstRowFirstColumn="0" w:firstRowLastColumn="0" w:lastRowFirstColumn="0" w:lastRowLastColumn="0"/>
          <w:trHeight w:val="170"/>
          <w:jc w:val="center"/>
          <w:del w:id="4606"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20B6ABB3" w:rsidR="00971633" w:rsidRPr="00A37575" w:rsidDel="00A5471A" w:rsidRDefault="00971633" w:rsidP="00A5471A">
            <w:pPr>
              <w:pStyle w:val="ListParagraph"/>
              <w:shd w:val="clear" w:color="auto" w:fill="FFFFFF" w:themeFill="background1"/>
              <w:spacing w:after="0" w:line="360" w:lineRule="auto"/>
              <w:ind w:left="0"/>
              <w:rPr>
                <w:del w:id="4607" w:author="韬 黄" w:date="2018-11-05T16:33:00Z"/>
                <w:rFonts w:eastAsia="Times New Roman" w:cs="Times New Roman"/>
                <w:b w:val="0"/>
                <w:sz w:val="22"/>
              </w:rPr>
              <w:pPrChange w:id="4608" w:author="韬 黄" w:date="2018-11-05T16:34:00Z">
                <w:pPr>
                  <w:spacing w:after="0" w:line="240" w:lineRule="auto"/>
                </w:pPr>
              </w:pPrChange>
            </w:pPr>
            <w:del w:id="4609" w:author="韬 黄" w:date="2018-11-05T16:33:00Z">
              <w:r w:rsidRPr="00A37575" w:rsidDel="00A5471A">
                <w:rPr>
                  <w:rFonts w:eastAsia="Times New Roman" w:cs="Times New Roman"/>
                  <w:sz w:val="22"/>
                </w:rPr>
                <w:delText>ADL-own</w:delText>
              </w:r>
            </w:del>
          </w:p>
        </w:tc>
        <w:tc>
          <w:tcPr>
            <w:tcW w:w="958" w:type="dxa"/>
            <w:shd w:val="clear" w:color="auto" w:fill="auto"/>
            <w:noWrap/>
            <w:hideMark/>
          </w:tcPr>
          <w:p w14:paraId="719E0A1A" w14:textId="1AE5A2F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0" w:author="韬 黄" w:date="2018-11-05T16:33:00Z"/>
                <w:rFonts w:eastAsia="Times New Roman" w:cs="Times New Roman"/>
                <w:sz w:val="22"/>
              </w:rPr>
              <w:pPrChange w:id="461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2" w:author="韬 黄" w:date="2018-11-05T16:33:00Z">
              <w:r w:rsidRPr="00A37575" w:rsidDel="00A5471A">
                <w:rPr>
                  <w:rFonts w:eastAsia="Times New Roman" w:cs="Times New Roman"/>
                  <w:sz w:val="22"/>
                </w:rPr>
                <w:delText>16.662</w:delText>
              </w:r>
            </w:del>
          </w:p>
        </w:tc>
        <w:tc>
          <w:tcPr>
            <w:tcW w:w="701" w:type="dxa"/>
            <w:shd w:val="clear" w:color="auto" w:fill="auto"/>
            <w:noWrap/>
            <w:hideMark/>
          </w:tcPr>
          <w:p w14:paraId="56F67896" w14:textId="76A95BE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3" w:author="韬 黄" w:date="2018-11-05T16:33:00Z"/>
                <w:rFonts w:eastAsia="Times New Roman" w:cs="Times New Roman"/>
                <w:sz w:val="22"/>
              </w:rPr>
              <w:pPrChange w:id="461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5" w:author="韬 黄" w:date="2018-11-05T16:33:00Z">
              <w:r w:rsidRPr="00A37575" w:rsidDel="00A5471A">
                <w:rPr>
                  <w:rFonts w:eastAsia="Times New Roman" w:cs="Times New Roman"/>
                  <w:sz w:val="22"/>
                </w:rPr>
                <w:delText>5</w:delText>
              </w:r>
            </w:del>
          </w:p>
        </w:tc>
        <w:tc>
          <w:tcPr>
            <w:tcW w:w="1192" w:type="dxa"/>
            <w:shd w:val="clear" w:color="auto" w:fill="auto"/>
            <w:noWrap/>
            <w:hideMark/>
          </w:tcPr>
          <w:p w14:paraId="487CF71F" w14:textId="5A38ABE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6" w:author="韬 黄" w:date="2018-11-05T16:33:00Z"/>
                <w:rFonts w:eastAsia="Times New Roman" w:cs="Times New Roman"/>
                <w:sz w:val="22"/>
              </w:rPr>
              <w:pPrChange w:id="461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18" w:author="韬 黄" w:date="2018-11-05T16:33:00Z">
              <w:r w:rsidRPr="00A37575" w:rsidDel="00A5471A">
                <w:rPr>
                  <w:rFonts w:eastAsia="Times New Roman" w:cs="Times New Roman"/>
                  <w:sz w:val="22"/>
                </w:rPr>
                <w:delText>39.873%</w:delText>
              </w:r>
            </w:del>
          </w:p>
        </w:tc>
        <w:tc>
          <w:tcPr>
            <w:tcW w:w="701" w:type="dxa"/>
            <w:shd w:val="clear" w:color="auto" w:fill="auto"/>
            <w:noWrap/>
            <w:hideMark/>
          </w:tcPr>
          <w:p w14:paraId="7D2137ED" w14:textId="4B26984D"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19" w:author="韬 黄" w:date="2018-11-05T16:33:00Z"/>
                <w:rFonts w:eastAsia="Times New Roman" w:cs="Times New Roman"/>
                <w:sz w:val="22"/>
              </w:rPr>
              <w:pPrChange w:id="462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1" w:author="韬 黄" w:date="2018-11-05T16:33:00Z">
              <w:r w:rsidRPr="00A37575" w:rsidDel="00A5471A">
                <w:rPr>
                  <w:rFonts w:eastAsia="Times New Roman" w:cs="Times New Roman"/>
                  <w:sz w:val="22"/>
                </w:rPr>
                <w:delText>6</w:delText>
              </w:r>
            </w:del>
          </w:p>
        </w:tc>
        <w:tc>
          <w:tcPr>
            <w:tcW w:w="1290" w:type="dxa"/>
            <w:shd w:val="clear" w:color="auto" w:fill="auto"/>
            <w:noWrap/>
            <w:hideMark/>
          </w:tcPr>
          <w:p w14:paraId="7E6B6CDD" w14:textId="22AD995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2" w:author="韬 黄" w:date="2018-11-05T16:33:00Z"/>
                <w:rFonts w:eastAsia="Times New Roman" w:cs="Times New Roman"/>
                <w:sz w:val="22"/>
              </w:rPr>
              <w:pPrChange w:id="462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4" w:author="韬 黄" w:date="2018-11-05T16:33:00Z">
              <w:r w:rsidRPr="00A37575" w:rsidDel="00A5471A">
                <w:rPr>
                  <w:rFonts w:eastAsia="Times New Roman" w:cs="Times New Roman"/>
                  <w:sz w:val="22"/>
                </w:rPr>
                <w:delText>0.689</w:delText>
              </w:r>
            </w:del>
          </w:p>
        </w:tc>
        <w:tc>
          <w:tcPr>
            <w:tcW w:w="701" w:type="dxa"/>
            <w:shd w:val="clear" w:color="auto" w:fill="auto"/>
            <w:noWrap/>
            <w:hideMark/>
          </w:tcPr>
          <w:p w14:paraId="7A3C5E88" w14:textId="78E07080"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5" w:author="韬 黄" w:date="2018-11-05T16:33:00Z"/>
                <w:rFonts w:eastAsia="Times New Roman" w:cs="Times New Roman"/>
                <w:sz w:val="22"/>
              </w:rPr>
              <w:pPrChange w:id="462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27" w:author="韬 黄" w:date="2018-11-05T16:33:00Z">
              <w:r w:rsidRPr="00A37575" w:rsidDel="00A5471A">
                <w:rPr>
                  <w:rFonts w:eastAsia="Times New Roman" w:cs="Times New Roman"/>
                  <w:sz w:val="22"/>
                </w:rPr>
                <w:delText>6</w:delText>
              </w:r>
            </w:del>
          </w:p>
        </w:tc>
        <w:tc>
          <w:tcPr>
            <w:tcW w:w="1582" w:type="dxa"/>
            <w:shd w:val="clear" w:color="auto" w:fill="auto"/>
            <w:noWrap/>
            <w:hideMark/>
          </w:tcPr>
          <w:p w14:paraId="7903782C" w14:textId="5548CCC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28" w:author="韬 黄" w:date="2018-11-05T16:33:00Z"/>
                <w:rFonts w:eastAsia="Times New Roman" w:cs="Times New Roman"/>
                <w:sz w:val="22"/>
              </w:rPr>
              <w:pPrChange w:id="462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0" w:author="韬 黄" w:date="2018-11-05T16:33:00Z">
              <w:r w:rsidRPr="00A37575" w:rsidDel="00A5471A">
                <w:rPr>
                  <w:rFonts w:eastAsia="Times New Roman" w:cs="Times New Roman"/>
                  <w:sz w:val="22"/>
                </w:rPr>
                <w:delText>1.0000</w:delText>
              </w:r>
            </w:del>
          </w:p>
        </w:tc>
        <w:tc>
          <w:tcPr>
            <w:tcW w:w="701" w:type="dxa"/>
            <w:shd w:val="clear" w:color="auto" w:fill="auto"/>
            <w:noWrap/>
            <w:hideMark/>
          </w:tcPr>
          <w:p w14:paraId="15261810" w14:textId="64E56FF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1" w:author="韬 黄" w:date="2018-11-05T16:33:00Z"/>
                <w:rFonts w:eastAsia="Times New Roman" w:cs="Times New Roman"/>
                <w:sz w:val="22"/>
              </w:rPr>
              <w:pPrChange w:id="463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3" w:author="韬 黄" w:date="2018-11-05T16:33:00Z">
              <w:r w:rsidRPr="00A37575" w:rsidDel="00A5471A">
                <w:rPr>
                  <w:rFonts w:eastAsia="Times New Roman" w:cs="Times New Roman"/>
                  <w:sz w:val="22"/>
                </w:rPr>
                <w:delText>6</w:delText>
              </w:r>
            </w:del>
          </w:p>
        </w:tc>
        <w:tc>
          <w:tcPr>
            <w:tcW w:w="1543" w:type="dxa"/>
            <w:shd w:val="clear" w:color="auto" w:fill="auto"/>
            <w:noWrap/>
            <w:hideMark/>
          </w:tcPr>
          <w:p w14:paraId="7175DCD3" w14:textId="5105705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4" w:author="韬 黄" w:date="2018-11-05T16:33:00Z"/>
                <w:rFonts w:eastAsia="Times New Roman" w:cs="Times New Roman"/>
                <w:sz w:val="22"/>
              </w:rPr>
              <w:pPrChange w:id="463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6" w:author="韬 黄" w:date="2018-11-05T16:33:00Z">
              <w:r w:rsidRPr="00A37575" w:rsidDel="00A5471A">
                <w:rPr>
                  <w:rFonts w:eastAsia="Times New Roman" w:cs="Times New Roman"/>
                  <w:sz w:val="22"/>
                </w:rPr>
                <w:delText>0.1561</w:delText>
              </w:r>
            </w:del>
          </w:p>
        </w:tc>
        <w:tc>
          <w:tcPr>
            <w:tcW w:w="701" w:type="dxa"/>
            <w:shd w:val="clear" w:color="auto" w:fill="auto"/>
            <w:noWrap/>
            <w:hideMark/>
          </w:tcPr>
          <w:p w14:paraId="51A581A3" w14:textId="58B354A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37" w:author="韬 黄" w:date="2018-11-05T16:33:00Z"/>
                <w:rFonts w:eastAsia="Times New Roman" w:cs="Times New Roman"/>
                <w:sz w:val="22"/>
              </w:rPr>
              <w:pPrChange w:id="463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39" w:author="韬 黄" w:date="2018-11-05T16:33:00Z">
              <w:r w:rsidRPr="00A37575" w:rsidDel="00A5471A">
                <w:rPr>
                  <w:rFonts w:eastAsia="Times New Roman" w:cs="Times New Roman"/>
                  <w:sz w:val="22"/>
                </w:rPr>
                <w:delText>6</w:delText>
              </w:r>
            </w:del>
          </w:p>
        </w:tc>
      </w:tr>
      <w:tr w:rsidR="00A37575" w:rsidRPr="00A37575" w:rsidDel="00A5471A" w14:paraId="06868935" w14:textId="726350FF" w:rsidTr="00AE69AD">
        <w:trPr>
          <w:trHeight w:val="170"/>
          <w:jc w:val="center"/>
          <w:del w:id="4640"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7007A2FB" w:rsidR="00971633" w:rsidRPr="00A37575" w:rsidDel="00A5471A" w:rsidRDefault="00971633" w:rsidP="00A5471A">
            <w:pPr>
              <w:pStyle w:val="ListParagraph"/>
              <w:shd w:val="clear" w:color="auto" w:fill="FFFFFF" w:themeFill="background1"/>
              <w:spacing w:after="0" w:line="360" w:lineRule="auto"/>
              <w:ind w:left="0"/>
              <w:rPr>
                <w:del w:id="4641" w:author="韬 黄" w:date="2018-11-05T16:33:00Z"/>
                <w:rFonts w:eastAsia="Times New Roman" w:cs="Times New Roman"/>
                <w:b w:val="0"/>
                <w:sz w:val="22"/>
              </w:rPr>
              <w:pPrChange w:id="4642" w:author="韬 黄" w:date="2018-11-05T16:34:00Z">
                <w:pPr>
                  <w:spacing w:after="0" w:line="240" w:lineRule="auto"/>
                </w:pPr>
              </w:pPrChange>
            </w:pPr>
            <w:del w:id="4643" w:author="韬 黄" w:date="2018-11-05T16:33:00Z">
              <w:r w:rsidRPr="00A37575" w:rsidDel="00A5471A">
                <w:rPr>
                  <w:rFonts w:eastAsia="Times New Roman" w:cs="Times New Roman"/>
                  <w:sz w:val="22"/>
                </w:rPr>
                <w:delText>ADL-intra</w:delText>
              </w:r>
            </w:del>
          </w:p>
        </w:tc>
        <w:tc>
          <w:tcPr>
            <w:tcW w:w="0" w:type="dxa"/>
            <w:shd w:val="clear" w:color="auto" w:fill="auto"/>
            <w:noWrap/>
            <w:hideMark/>
          </w:tcPr>
          <w:p w14:paraId="63BA80EF" w14:textId="70046D6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44" w:author="韬 黄" w:date="2018-11-05T16:33:00Z"/>
                <w:rFonts w:eastAsia="Times New Roman" w:cs="Times New Roman"/>
                <w:sz w:val="22"/>
              </w:rPr>
              <w:pPrChange w:id="464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46" w:author="韬 黄" w:date="2018-11-05T16:33:00Z">
              <w:r w:rsidRPr="00A37575" w:rsidDel="00A5471A">
                <w:rPr>
                  <w:rFonts w:eastAsia="Times New Roman" w:cs="Times New Roman"/>
                  <w:sz w:val="22"/>
                </w:rPr>
                <w:delText>15.661</w:delText>
              </w:r>
            </w:del>
          </w:p>
        </w:tc>
        <w:tc>
          <w:tcPr>
            <w:tcW w:w="0" w:type="dxa"/>
            <w:shd w:val="clear" w:color="auto" w:fill="auto"/>
            <w:noWrap/>
            <w:hideMark/>
          </w:tcPr>
          <w:p w14:paraId="04F14E1C" w14:textId="74E693F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47" w:author="韬 黄" w:date="2018-11-05T16:33:00Z"/>
                <w:rFonts w:eastAsia="Times New Roman" w:cs="Times New Roman"/>
                <w:sz w:val="22"/>
              </w:rPr>
              <w:pPrChange w:id="464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49"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384E3042" w14:textId="340BF14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0" w:author="韬 黄" w:date="2018-11-05T16:33:00Z"/>
                <w:rFonts w:eastAsia="Times New Roman" w:cs="Times New Roman"/>
                <w:sz w:val="22"/>
              </w:rPr>
              <w:pPrChange w:id="465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2" w:author="韬 黄" w:date="2018-11-05T16:33:00Z">
              <w:r w:rsidRPr="00A37575" w:rsidDel="00A5471A">
                <w:rPr>
                  <w:rFonts w:eastAsia="Times New Roman" w:cs="Times New Roman"/>
                  <w:sz w:val="22"/>
                </w:rPr>
                <w:delText>39.434%</w:delText>
              </w:r>
            </w:del>
          </w:p>
        </w:tc>
        <w:tc>
          <w:tcPr>
            <w:tcW w:w="0" w:type="dxa"/>
            <w:shd w:val="clear" w:color="auto" w:fill="auto"/>
            <w:noWrap/>
            <w:hideMark/>
          </w:tcPr>
          <w:p w14:paraId="2A9E34A3" w14:textId="4934A19D"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3" w:author="韬 黄" w:date="2018-11-05T16:33:00Z"/>
                <w:rFonts w:eastAsia="Times New Roman" w:cs="Times New Roman"/>
                <w:sz w:val="22"/>
              </w:rPr>
              <w:pPrChange w:id="465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5"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125610D5" w14:textId="0328D5F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6" w:author="韬 黄" w:date="2018-11-05T16:33:00Z"/>
                <w:rFonts w:eastAsia="Times New Roman" w:cs="Times New Roman"/>
                <w:sz w:val="22"/>
              </w:rPr>
              <w:pPrChange w:id="465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58" w:author="韬 黄" w:date="2018-11-05T16:33:00Z">
              <w:r w:rsidRPr="00A37575" w:rsidDel="00A5471A">
                <w:rPr>
                  <w:rFonts w:eastAsia="Times New Roman" w:cs="Times New Roman"/>
                  <w:sz w:val="22"/>
                </w:rPr>
                <w:delText>0.686</w:delText>
              </w:r>
            </w:del>
          </w:p>
        </w:tc>
        <w:tc>
          <w:tcPr>
            <w:tcW w:w="0" w:type="dxa"/>
            <w:shd w:val="clear" w:color="auto" w:fill="auto"/>
            <w:noWrap/>
            <w:hideMark/>
          </w:tcPr>
          <w:p w14:paraId="0AD07707" w14:textId="50A3F9C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59" w:author="韬 黄" w:date="2018-11-05T16:33:00Z"/>
                <w:rFonts w:eastAsia="Times New Roman" w:cs="Times New Roman"/>
                <w:sz w:val="22"/>
              </w:rPr>
              <w:pPrChange w:id="466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1"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7A72EB21" w14:textId="3DB1495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2" w:author="韬 黄" w:date="2018-11-05T16:33:00Z"/>
                <w:rFonts w:eastAsia="Times New Roman" w:cs="Times New Roman"/>
                <w:sz w:val="22"/>
              </w:rPr>
              <w:pPrChange w:id="466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4" w:author="韬 黄" w:date="2018-11-05T16:33:00Z">
              <w:r w:rsidRPr="00A37575" w:rsidDel="00A5471A">
                <w:rPr>
                  <w:rFonts w:eastAsia="Times New Roman" w:cs="Times New Roman"/>
                  <w:sz w:val="22"/>
                </w:rPr>
                <w:delText>0.9883</w:delText>
              </w:r>
            </w:del>
          </w:p>
        </w:tc>
        <w:tc>
          <w:tcPr>
            <w:tcW w:w="0" w:type="dxa"/>
            <w:shd w:val="clear" w:color="auto" w:fill="auto"/>
            <w:noWrap/>
            <w:hideMark/>
          </w:tcPr>
          <w:p w14:paraId="25B35BE8" w14:textId="5557727C"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5" w:author="韬 黄" w:date="2018-11-05T16:33:00Z"/>
                <w:rFonts w:eastAsia="Times New Roman" w:cs="Times New Roman"/>
                <w:sz w:val="22"/>
              </w:rPr>
              <w:pPrChange w:id="466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67" w:author="韬 黄" w:date="2018-11-05T16:33:00Z">
              <w:r w:rsidRPr="00A37575" w:rsidDel="00A5471A">
                <w:rPr>
                  <w:rFonts w:eastAsia="Times New Roman" w:cs="Times New Roman"/>
                  <w:sz w:val="22"/>
                </w:rPr>
                <w:delText>3</w:delText>
              </w:r>
            </w:del>
          </w:p>
        </w:tc>
        <w:tc>
          <w:tcPr>
            <w:tcW w:w="0" w:type="dxa"/>
            <w:shd w:val="clear" w:color="auto" w:fill="auto"/>
            <w:noWrap/>
            <w:hideMark/>
          </w:tcPr>
          <w:p w14:paraId="6CD9A420" w14:textId="16CFDDC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68" w:author="韬 黄" w:date="2018-11-05T16:33:00Z"/>
                <w:rFonts w:eastAsia="Times New Roman" w:cs="Times New Roman"/>
                <w:sz w:val="22"/>
              </w:rPr>
              <w:pPrChange w:id="466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70" w:author="韬 黄" w:date="2018-11-05T16:33:00Z">
              <w:r w:rsidRPr="00A37575" w:rsidDel="00A5471A">
                <w:rPr>
                  <w:rFonts w:eastAsia="Times New Roman" w:cs="Times New Roman"/>
                  <w:sz w:val="22"/>
                </w:rPr>
                <w:delText>0.1529</w:delText>
              </w:r>
            </w:del>
          </w:p>
        </w:tc>
        <w:tc>
          <w:tcPr>
            <w:tcW w:w="0" w:type="dxa"/>
            <w:shd w:val="clear" w:color="auto" w:fill="auto"/>
            <w:noWrap/>
            <w:hideMark/>
          </w:tcPr>
          <w:p w14:paraId="747A5F73" w14:textId="3F7B25B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671" w:author="韬 黄" w:date="2018-11-05T16:33:00Z"/>
                <w:rFonts w:eastAsia="Times New Roman" w:cs="Times New Roman"/>
                <w:sz w:val="22"/>
              </w:rPr>
              <w:pPrChange w:id="467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673" w:author="韬 黄" w:date="2018-11-05T16:33:00Z">
              <w:r w:rsidRPr="00A37575" w:rsidDel="00A5471A">
                <w:rPr>
                  <w:rFonts w:eastAsia="Times New Roman" w:cs="Times New Roman"/>
                  <w:sz w:val="22"/>
                </w:rPr>
                <w:delText>3</w:delText>
              </w:r>
            </w:del>
          </w:p>
        </w:tc>
      </w:tr>
      <w:tr w:rsidR="00A37575" w:rsidRPr="00A37575" w:rsidDel="00A5471A" w14:paraId="724A5A37" w14:textId="0D0DB840" w:rsidTr="00AE69AD">
        <w:trPr>
          <w:cnfStyle w:val="000000100000" w:firstRow="0" w:lastRow="0" w:firstColumn="0" w:lastColumn="0" w:oddVBand="0" w:evenVBand="0" w:oddHBand="1" w:evenHBand="0" w:firstRowFirstColumn="0" w:firstRowLastColumn="0" w:lastRowFirstColumn="0" w:lastRowLastColumn="0"/>
          <w:trHeight w:val="170"/>
          <w:jc w:val="center"/>
          <w:del w:id="4674"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64FE6414" w:rsidR="00971633" w:rsidRPr="00A37575" w:rsidDel="00A5471A" w:rsidRDefault="00971633" w:rsidP="00A5471A">
            <w:pPr>
              <w:pStyle w:val="ListParagraph"/>
              <w:shd w:val="clear" w:color="auto" w:fill="FFFFFF" w:themeFill="background1"/>
              <w:spacing w:after="0" w:line="360" w:lineRule="auto"/>
              <w:ind w:left="0"/>
              <w:rPr>
                <w:del w:id="4675" w:author="韬 黄" w:date="2018-11-05T16:33:00Z"/>
                <w:rFonts w:eastAsia="Times New Roman" w:cs="Times New Roman"/>
                <w:b w:val="0"/>
                <w:sz w:val="22"/>
              </w:rPr>
              <w:pPrChange w:id="4676" w:author="韬 黄" w:date="2018-11-05T16:34:00Z">
                <w:pPr>
                  <w:spacing w:after="0" w:line="240" w:lineRule="auto"/>
                </w:pPr>
              </w:pPrChange>
            </w:pPr>
            <w:del w:id="4677" w:author="韬 黄" w:date="2018-11-05T16:33:00Z">
              <w:r w:rsidRPr="00A37575" w:rsidDel="00A5471A">
                <w:rPr>
                  <w:rFonts w:eastAsia="Times New Roman" w:cs="Times New Roman"/>
                  <w:sz w:val="22"/>
                </w:rPr>
                <w:delText>ADL-own-EWC</w:delText>
              </w:r>
            </w:del>
          </w:p>
        </w:tc>
        <w:tc>
          <w:tcPr>
            <w:tcW w:w="958" w:type="dxa"/>
            <w:shd w:val="clear" w:color="auto" w:fill="auto"/>
            <w:noWrap/>
            <w:hideMark/>
          </w:tcPr>
          <w:p w14:paraId="6F3CDD60" w14:textId="0E524FF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78" w:author="韬 黄" w:date="2018-11-05T16:33:00Z"/>
                <w:rFonts w:eastAsia="Times New Roman" w:cs="Times New Roman"/>
                <w:sz w:val="22"/>
              </w:rPr>
              <w:pPrChange w:id="467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0" w:author="韬 黄" w:date="2018-11-05T16:33:00Z">
              <w:r w:rsidRPr="00A37575" w:rsidDel="00A5471A">
                <w:rPr>
                  <w:rFonts w:eastAsia="Times New Roman" w:cs="Times New Roman"/>
                  <w:sz w:val="22"/>
                </w:rPr>
                <w:delText>16.588</w:delText>
              </w:r>
            </w:del>
          </w:p>
        </w:tc>
        <w:tc>
          <w:tcPr>
            <w:tcW w:w="701" w:type="dxa"/>
            <w:shd w:val="clear" w:color="auto" w:fill="auto"/>
            <w:noWrap/>
            <w:hideMark/>
          </w:tcPr>
          <w:p w14:paraId="0D05AC3B" w14:textId="06D1DA5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1" w:author="韬 黄" w:date="2018-11-05T16:33:00Z"/>
                <w:rFonts w:eastAsia="Times New Roman" w:cs="Times New Roman"/>
                <w:sz w:val="22"/>
              </w:rPr>
              <w:pPrChange w:id="468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3" w:author="韬 黄" w:date="2018-11-05T16:33:00Z">
              <w:r w:rsidRPr="00A37575" w:rsidDel="00A5471A">
                <w:rPr>
                  <w:rFonts w:eastAsia="Times New Roman" w:cs="Times New Roman"/>
                  <w:sz w:val="22"/>
                </w:rPr>
                <w:delText>4</w:delText>
              </w:r>
            </w:del>
          </w:p>
        </w:tc>
        <w:tc>
          <w:tcPr>
            <w:tcW w:w="1192" w:type="dxa"/>
            <w:shd w:val="clear" w:color="auto" w:fill="auto"/>
            <w:noWrap/>
            <w:hideMark/>
          </w:tcPr>
          <w:p w14:paraId="2DAD0CC1" w14:textId="3BB23D3B"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4" w:author="韬 黄" w:date="2018-11-05T16:33:00Z"/>
                <w:rFonts w:eastAsia="Times New Roman" w:cs="Times New Roman"/>
                <w:sz w:val="22"/>
              </w:rPr>
              <w:pPrChange w:id="468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6" w:author="韬 黄" w:date="2018-11-05T16:33:00Z">
              <w:r w:rsidRPr="00A37575" w:rsidDel="00A5471A">
                <w:rPr>
                  <w:rFonts w:eastAsia="Times New Roman" w:cs="Times New Roman"/>
                  <w:sz w:val="22"/>
                </w:rPr>
                <w:delText>39.720%</w:delText>
              </w:r>
            </w:del>
          </w:p>
        </w:tc>
        <w:tc>
          <w:tcPr>
            <w:tcW w:w="701" w:type="dxa"/>
            <w:shd w:val="clear" w:color="auto" w:fill="auto"/>
            <w:noWrap/>
            <w:hideMark/>
          </w:tcPr>
          <w:p w14:paraId="62CF203A" w14:textId="3FE3E36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87" w:author="韬 黄" w:date="2018-11-05T16:33:00Z"/>
                <w:rFonts w:eastAsia="Times New Roman" w:cs="Times New Roman"/>
                <w:sz w:val="22"/>
              </w:rPr>
              <w:pPrChange w:id="468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89" w:author="韬 黄" w:date="2018-11-05T16:33:00Z">
              <w:r w:rsidRPr="00A37575" w:rsidDel="00A5471A">
                <w:rPr>
                  <w:rFonts w:eastAsia="Times New Roman" w:cs="Times New Roman"/>
                  <w:sz w:val="22"/>
                </w:rPr>
                <w:delText>5</w:delText>
              </w:r>
            </w:del>
          </w:p>
        </w:tc>
        <w:tc>
          <w:tcPr>
            <w:tcW w:w="1290" w:type="dxa"/>
            <w:shd w:val="clear" w:color="auto" w:fill="auto"/>
            <w:noWrap/>
            <w:hideMark/>
          </w:tcPr>
          <w:p w14:paraId="3F14424A" w14:textId="24983153"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0" w:author="韬 黄" w:date="2018-11-05T16:33:00Z"/>
                <w:rFonts w:eastAsia="Times New Roman" w:cs="Times New Roman"/>
                <w:sz w:val="22"/>
              </w:rPr>
              <w:pPrChange w:id="469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2" w:author="韬 黄" w:date="2018-11-05T16:33:00Z">
              <w:r w:rsidRPr="00A37575" w:rsidDel="00A5471A">
                <w:rPr>
                  <w:rFonts w:eastAsia="Times New Roman" w:cs="Times New Roman"/>
                  <w:sz w:val="22"/>
                </w:rPr>
                <w:delText>0.686</w:delText>
              </w:r>
            </w:del>
          </w:p>
        </w:tc>
        <w:tc>
          <w:tcPr>
            <w:tcW w:w="701" w:type="dxa"/>
            <w:shd w:val="clear" w:color="auto" w:fill="auto"/>
            <w:noWrap/>
            <w:hideMark/>
          </w:tcPr>
          <w:p w14:paraId="073FD5F8" w14:textId="7DA9127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3" w:author="韬 黄" w:date="2018-11-05T16:33:00Z"/>
                <w:rFonts w:eastAsia="Times New Roman" w:cs="Times New Roman"/>
                <w:sz w:val="22"/>
              </w:rPr>
              <w:pPrChange w:id="469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5" w:author="韬 黄" w:date="2018-11-05T16:33:00Z">
              <w:r w:rsidRPr="00A37575" w:rsidDel="00A5471A">
                <w:rPr>
                  <w:rFonts w:eastAsia="Times New Roman" w:cs="Times New Roman"/>
                  <w:sz w:val="22"/>
                </w:rPr>
                <w:delText>5</w:delText>
              </w:r>
            </w:del>
          </w:p>
        </w:tc>
        <w:tc>
          <w:tcPr>
            <w:tcW w:w="1582" w:type="dxa"/>
            <w:shd w:val="clear" w:color="auto" w:fill="auto"/>
            <w:noWrap/>
            <w:hideMark/>
          </w:tcPr>
          <w:p w14:paraId="370050B4" w14:textId="5A3767B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6" w:author="韬 黄" w:date="2018-11-05T16:33:00Z"/>
                <w:rFonts w:eastAsia="Times New Roman" w:cs="Times New Roman"/>
                <w:sz w:val="22"/>
              </w:rPr>
              <w:pPrChange w:id="469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698" w:author="韬 黄" w:date="2018-11-05T16:33:00Z">
              <w:r w:rsidRPr="00A37575" w:rsidDel="00A5471A">
                <w:rPr>
                  <w:rFonts w:eastAsia="Times New Roman" w:cs="Times New Roman"/>
                  <w:sz w:val="22"/>
                </w:rPr>
                <w:delText>0.9955</w:delText>
              </w:r>
            </w:del>
          </w:p>
        </w:tc>
        <w:tc>
          <w:tcPr>
            <w:tcW w:w="701" w:type="dxa"/>
            <w:shd w:val="clear" w:color="auto" w:fill="auto"/>
            <w:noWrap/>
            <w:hideMark/>
          </w:tcPr>
          <w:p w14:paraId="2224D96B" w14:textId="1A924F04"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699" w:author="韬 黄" w:date="2018-11-05T16:33:00Z"/>
                <w:rFonts w:eastAsia="Times New Roman" w:cs="Times New Roman"/>
                <w:sz w:val="22"/>
              </w:rPr>
              <w:pPrChange w:id="470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1" w:author="韬 黄" w:date="2018-11-05T16:33:00Z">
              <w:r w:rsidRPr="00A37575" w:rsidDel="00A5471A">
                <w:rPr>
                  <w:rFonts w:eastAsia="Times New Roman" w:cs="Times New Roman"/>
                  <w:sz w:val="22"/>
                </w:rPr>
                <w:delText>5</w:delText>
              </w:r>
            </w:del>
          </w:p>
        </w:tc>
        <w:tc>
          <w:tcPr>
            <w:tcW w:w="1543" w:type="dxa"/>
            <w:shd w:val="clear" w:color="auto" w:fill="auto"/>
            <w:noWrap/>
            <w:hideMark/>
          </w:tcPr>
          <w:p w14:paraId="7AB5910B" w14:textId="79EE1222"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02" w:author="韬 黄" w:date="2018-11-05T16:33:00Z"/>
                <w:rFonts w:eastAsia="Times New Roman" w:cs="Times New Roman"/>
                <w:sz w:val="22"/>
              </w:rPr>
              <w:pPrChange w:id="470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4" w:author="韬 黄" w:date="2018-11-05T16:33:00Z">
              <w:r w:rsidRPr="00A37575" w:rsidDel="00A5471A">
                <w:rPr>
                  <w:rFonts w:eastAsia="Times New Roman" w:cs="Times New Roman"/>
                  <w:sz w:val="22"/>
                </w:rPr>
                <w:delText>0.1549</w:delText>
              </w:r>
            </w:del>
          </w:p>
        </w:tc>
        <w:tc>
          <w:tcPr>
            <w:tcW w:w="701" w:type="dxa"/>
            <w:shd w:val="clear" w:color="auto" w:fill="auto"/>
            <w:noWrap/>
            <w:hideMark/>
          </w:tcPr>
          <w:p w14:paraId="228A5586" w14:textId="3D3A9FB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05" w:author="韬 黄" w:date="2018-11-05T16:33:00Z"/>
                <w:rFonts w:eastAsia="Times New Roman" w:cs="Times New Roman"/>
                <w:sz w:val="22"/>
              </w:rPr>
              <w:pPrChange w:id="470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07" w:author="韬 黄" w:date="2018-11-05T16:33:00Z">
              <w:r w:rsidRPr="00A37575" w:rsidDel="00A5471A">
                <w:rPr>
                  <w:rFonts w:eastAsia="Times New Roman" w:cs="Times New Roman"/>
                  <w:sz w:val="22"/>
                </w:rPr>
                <w:delText>4</w:delText>
              </w:r>
            </w:del>
          </w:p>
        </w:tc>
      </w:tr>
      <w:tr w:rsidR="00A37575" w:rsidRPr="00A37575" w:rsidDel="00A5471A" w14:paraId="2973F761" w14:textId="2DDD3AE6" w:rsidTr="00AE69AD">
        <w:trPr>
          <w:trHeight w:val="170"/>
          <w:jc w:val="center"/>
          <w:del w:id="4708"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6B4DDA8F" w:rsidR="00971633" w:rsidRPr="00A37575" w:rsidDel="00A5471A" w:rsidRDefault="00971633" w:rsidP="00A5471A">
            <w:pPr>
              <w:pStyle w:val="ListParagraph"/>
              <w:shd w:val="clear" w:color="auto" w:fill="FFFFFF" w:themeFill="background1"/>
              <w:spacing w:after="0" w:line="360" w:lineRule="auto"/>
              <w:ind w:left="0"/>
              <w:rPr>
                <w:del w:id="4709" w:author="韬 黄" w:date="2018-11-05T16:33:00Z"/>
                <w:rFonts w:eastAsia="Times New Roman" w:cs="Times New Roman"/>
                <w:b w:val="0"/>
                <w:sz w:val="22"/>
              </w:rPr>
              <w:pPrChange w:id="4710" w:author="韬 黄" w:date="2018-11-05T16:34:00Z">
                <w:pPr>
                  <w:spacing w:after="0" w:line="240" w:lineRule="auto"/>
                </w:pPr>
              </w:pPrChange>
            </w:pPr>
            <w:del w:id="4711" w:author="韬 黄" w:date="2018-11-05T16:33:00Z">
              <w:r w:rsidRPr="00A37575" w:rsidDel="00A5471A">
                <w:rPr>
                  <w:rFonts w:eastAsia="Times New Roman" w:cs="Times New Roman"/>
                  <w:sz w:val="22"/>
                </w:rPr>
                <w:delText>ADL-own-IC</w:delText>
              </w:r>
            </w:del>
          </w:p>
        </w:tc>
        <w:tc>
          <w:tcPr>
            <w:tcW w:w="0" w:type="dxa"/>
            <w:shd w:val="clear" w:color="auto" w:fill="auto"/>
            <w:noWrap/>
            <w:hideMark/>
          </w:tcPr>
          <w:p w14:paraId="4DB43DAA" w14:textId="24C67ECF"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2" w:author="韬 黄" w:date="2018-11-05T16:33:00Z"/>
                <w:rFonts w:eastAsia="Times New Roman" w:cs="Times New Roman"/>
                <w:sz w:val="22"/>
              </w:rPr>
              <w:pPrChange w:id="471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14" w:author="韬 黄" w:date="2018-11-05T16:33:00Z">
              <w:r w:rsidRPr="00A37575" w:rsidDel="00A5471A">
                <w:rPr>
                  <w:rFonts w:eastAsia="Times New Roman" w:cs="Times New Roman"/>
                  <w:sz w:val="22"/>
                </w:rPr>
                <w:delText>17.015</w:delText>
              </w:r>
            </w:del>
          </w:p>
        </w:tc>
        <w:tc>
          <w:tcPr>
            <w:tcW w:w="0" w:type="dxa"/>
            <w:shd w:val="clear" w:color="auto" w:fill="auto"/>
            <w:noWrap/>
            <w:hideMark/>
          </w:tcPr>
          <w:p w14:paraId="16AE752F" w14:textId="6DFBA38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5" w:author="韬 黄" w:date="2018-11-05T16:33:00Z"/>
                <w:rFonts w:eastAsia="Times New Roman" w:cs="Times New Roman"/>
                <w:sz w:val="22"/>
              </w:rPr>
              <w:pPrChange w:id="471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17" w:author="韬 黄" w:date="2018-11-05T16:33:00Z">
              <w:r w:rsidRPr="00A37575" w:rsidDel="00A5471A">
                <w:rPr>
                  <w:rFonts w:eastAsia="Times New Roman" w:cs="Times New Roman"/>
                  <w:sz w:val="22"/>
                </w:rPr>
                <w:delText>6</w:delText>
              </w:r>
            </w:del>
          </w:p>
        </w:tc>
        <w:tc>
          <w:tcPr>
            <w:tcW w:w="0" w:type="dxa"/>
            <w:shd w:val="clear" w:color="auto" w:fill="auto"/>
            <w:noWrap/>
            <w:hideMark/>
          </w:tcPr>
          <w:p w14:paraId="3DD24386" w14:textId="69BDC4E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18" w:author="韬 黄" w:date="2018-11-05T16:33:00Z"/>
                <w:rFonts w:eastAsia="Times New Roman" w:cs="Times New Roman"/>
                <w:sz w:val="22"/>
              </w:rPr>
              <w:pPrChange w:id="471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0" w:author="韬 黄" w:date="2018-11-05T16:33:00Z">
              <w:r w:rsidRPr="00A37575" w:rsidDel="00A5471A">
                <w:rPr>
                  <w:rFonts w:eastAsia="Times New Roman" w:cs="Times New Roman"/>
                  <w:sz w:val="22"/>
                </w:rPr>
                <w:delText>39.519%</w:delText>
              </w:r>
            </w:del>
          </w:p>
        </w:tc>
        <w:tc>
          <w:tcPr>
            <w:tcW w:w="0" w:type="dxa"/>
            <w:shd w:val="clear" w:color="auto" w:fill="auto"/>
            <w:noWrap/>
            <w:hideMark/>
          </w:tcPr>
          <w:p w14:paraId="46752F0A" w14:textId="30373E1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1" w:author="韬 黄" w:date="2018-11-05T16:33:00Z"/>
                <w:rFonts w:eastAsia="Times New Roman" w:cs="Times New Roman"/>
                <w:sz w:val="22"/>
              </w:rPr>
              <w:pPrChange w:id="472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3"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189A77CA" w14:textId="5254C07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4" w:author="韬 黄" w:date="2018-11-05T16:33:00Z"/>
                <w:rFonts w:eastAsia="Times New Roman" w:cs="Times New Roman"/>
                <w:sz w:val="22"/>
              </w:rPr>
              <w:pPrChange w:id="472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6" w:author="韬 黄" w:date="2018-11-05T16:33:00Z">
              <w:r w:rsidRPr="00A37575" w:rsidDel="00A5471A">
                <w:rPr>
                  <w:rFonts w:eastAsia="Times New Roman" w:cs="Times New Roman"/>
                  <w:sz w:val="22"/>
                </w:rPr>
                <w:delText>0.680</w:delText>
              </w:r>
            </w:del>
          </w:p>
        </w:tc>
        <w:tc>
          <w:tcPr>
            <w:tcW w:w="0" w:type="dxa"/>
            <w:shd w:val="clear" w:color="auto" w:fill="auto"/>
            <w:noWrap/>
            <w:hideMark/>
          </w:tcPr>
          <w:p w14:paraId="78F23C19" w14:textId="18691244"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27" w:author="韬 黄" w:date="2018-11-05T16:33:00Z"/>
                <w:rFonts w:eastAsia="Times New Roman" w:cs="Times New Roman"/>
                <w:sz w:val="22"/>
              </w:rPr>
              <w:pPrChange w:id="472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29"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7FF8825D" w14:textId="11EE7D8B"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0" w:author="韬 黄" w:date="2018-11-05T16:33:00Z"/>
                <w:rFonts w:eastAsia="Times New Roman" w:cs="Times New Roman"/>
                <w:sz w:val="22"/>
              </w:rPr>
              <w:pPrChange w:id="473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2" w:author="韬 黄" w:date="2018-11-05T16:33:00Z">
              <w:r w:rsidRPr="00A37575" w:rsidDel="00A5471A">
                <w:rPr>
                  <w:rFonts w:eastAsia="Times New Roman" w:cs="Times New Roman"/>
                  <w:sz w:val="22"/>
                </w:rPr>
                <w:delText>0.9902</w:delText>
              </w:r>
            </w:del>
          </w:p>
        </w:tc>
        <w:tc>
          <w:tcPr>
            <w:tcW w:w="0" w:type="dxa"/>
            <w:shd w:val="clear" w:color="auto" w:fill="auto"/>
            <w:noWrap/>
            <w:hideMark/>
          </w:tcPr>
          <w:p w14:paraId="7BAE3094" w14:textId="0552F1E0"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3" w:author="韬 黄" w:date="2018-11-05T16:33:00Z"/>
                <w:rFonts w:eastAsia="Times New Roman" w:cs="Times New Roman"/>
                <w:sz w:val="22"/>
              </w:rPr>
              <w:pPrChange w:id="473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5" w:author="韬 黄" w:date="2018-11-05T16:33:00Z">
              <w:r w:rsidRPr="00A37575" w:rsidDel="00A5471A">
                <w:rPr>
                  <w:rFonts w:eastAsia="Times New Roman" w:cs="Times New Roman"/>
                  <w:sz w:val="22"/>
                </w:rPr>
                <w:delText>4</w:delText>
              </w:r>
            </w:del>
          </w:p>
        </w:tc>
        <w:tc>
          <w:tcPr>
            <w:tcW w:w="0" w:type="dxa"/>
            <w:shd w:val="clear" w:color="auto" w:fill="auto"/>
            <w:noWrap/>
            <w:hideMark/>
          </w:tcPr>
          <w:p w14:paraId="648A9546" w14:textId="5A15D09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6" w:author="韬 黄" w:date="2018-11-05T16:33:00Z"/>
                <w:rFonts w:eastAsia="Times New Roman" w:cs="Times New Roman"/>
                <w:sz w:val="22"/>
              </w:rPr>
              <w:pPrChange w:id="473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38" w:author="韬 黄" w:date="2018-11-05T16:33:00Z">
              <w:r w:rsidRPr="00A37575" w:rsidDel="00A5471A">
                <w:rPr>
                  <w:rFonts w:eastAsia="Times New Roman" w:cs="Times New Roman"/>
                  <w:sz w:val="22"/>
                </w:rPr>
                <w:delText>0.1552</w:delText>
              </w:r>
            </w:del>
          </w:p>
        </w:tc>
        <w:tc>
          <w:tcPr>
            <w:tcW w:w="0" w:type="dxa"/>
            <w:shd w:val="clear" w:color="auto" w:fill="auto"/>
            <w:noWrap/>
            <w:hideMark/>
          </w:tcPr>
          <w:p w14:paraId="338D93D8" w14:textId="11EF8C1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39" w:author="韬 黄" w:date="2018-11-05T16:33:00Z"/>
                <w:rFonts w:eastAsia="Times New Roman" w:cs="Times New Roman"/>
                <w:sz w:val="22"/>
              </w:rPr>
              <w:pPrChange w:id="474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41" w:author="韬 黄" w:date="2018-11-05T16:33:00Z">
              <w:r w:rsidRPr="00A37575" w:rsidDel="00A5471A">
                <w:rPr>
                  <w:rFonts w:eastAsia="Times New Roman" w:cs="Times New Roman"/>
                  <w:sz w:val="22"/>
                </w:rPr>
                <w:delText>5</w:delText>
              </w:r>
            </w:del>
          </w:p>
        </w:tc>
      </w:tr>
      <w:tr w:rsidR="00A37575" w:rsidRPr="00A37575" w:rsidDel="00A5471A" w14:paraId="60E60067" w14:textId="3FC4682F" w:rsidTr="00AE69AD">
        <w:trPr>
          <w:cnfStyle w:val="000000100000" w:firstRow="0" w:lastRow="0" w:firstColumn="0" w:lastColumn="0" w:oddVBand="0" w:evenVBand="0" w:oddHBand="1" w:evenHBand="0" w:firstRowFirstColumn="0" w:firstRowLastColumn="0" w:lastRowFirstColumn="0" w:lastRowLastColumn="0"/>
          <w:trHeight w:val="170"/>
          <w:jc w:val="center"/>
          <w:del w:id="4742" w:author="韬 黄" w:date="2018-11-05T16:33: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1B250A67" w:rsidR="00971633" w:rsidRPr="00A37575" w:rsidDel="00A5471A" w:rsidRDefault="00971633" w:rsidP="00A5471A">
            <w:pPr>
              <w:pStyle w:val="ListParagraph"/>
              <w:shd w:val="clear" w:color="auto" w:fill="FFFFFF" w:themeFill="background1"/>
              <w:spacing w:after="0" w:line="360" w:lineRule="auto"/>
              <w:ind w:left="0"/>
              <w:rPr>
                <w:del w:id="4743" w:author="韬 黄" w:date="2018-11-05T16:33:00Z"/>
                <w:rFonts w:eastAsia="Times New Roman" w:cs="Times New Roman"/>
                <w:b w:val="0"/>
                <w:sz w:val="22"/>
              </w:rPr>
              <w:pPrChange w:id="4744" w:author="韬 黄" w:date="2018-11-05T16:34:00Z">
                <w:pPr>
                  <w:spacing w:after="0" w:line="240" w:lineRule="auto"/>
                </w:pPr>
              </w:pPrChange>
            </w:pPr>
            <w:del w:id="4745" w:author="韬 黄" w:date="2018-11-05T16:33:00Z">
              <w:r w:rsidRPr="00A37575" w:rsidDel="00A5471A">
                <w:rPr>
                  <w:rFonts w:eastAsia="Times New Roman" w:cs="Times New Roman"/>
                  <w:sz w:val="22"/>
                </w:rPr>
                <w:delText>ADL-intra-EWC</w:delText>
              </w:r>
            </w:del>
          </w:p>
        </w:tc>
        <w:tc>
          <w:tcPr>
            <w:tcW w:w="958" w:type="dxa"/>
            <w:shd w:val="clear" w:color="auto" w:fill="auto"/>
            <w:noWrap/>
            <w:hideMark/>
          </w:tcPr>
          <w:p w14:paraId="7878C790" w14:textId="770CE26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46" w:author="韬 黄" w:date="2018-11-05T16:33:00Z"/>
                <w:rFonts w:eastAsia="Times New Roman" w:cs="Times New Roman"/>
                <w:sz w:val="22"/>
              </w:rPr>
              <w:pPrChange w:id="4747"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48" w:author="韬 黄" w:date="2018-11-05T16:33:00Z">
              <w:r w:rsidRPr="00A37575" w:rsidDel="00A5471A">
                <w:rPr>
                  <w:rFonts w:eastAsia="Times New Roman" w:cs="Times New Roman"/>
                  <w:sz w:val="22"/>
                </w:rPr>
                <w:delText>15.595</w:delText>
              </w:r>
            </w:del>
          </w:p>
        </w:tc>
        <w:tc>
          <w:tcPr>
            <w:tcW w:w="701" w:type="dxa"/>
            <w:shd w:val="clear" w:color="auto" w:fill="auto"/>
            <w:noWrap/>
            <w:hideMark/>
          </w:tcPr>
          <w:p w14:paraId="4C8CD9D2" w14:textId="4456E3E9"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49" w:author="韬 黄" w:date="2018-11-05T16:33:00Z"/>
                <w:rFonts w:eastAsia="Times New Roman" w:cs="Times New Roman"/>
                <w:sz w:val="22"/>
              </w:rPr>
              <w:pPrChange w:id="4750"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1" w:author="韬 黄" w:date="2018-11-05T16:33:00Z">
              <w:r w:rsidRPr="00A37575" w:rsidDel="00A5471A">
                <w:rPr>
                  <w:rFonts w:eastAsia="Times New Roman" w:cs="Times New Roman"/>
                  <w:sz w:val="22"/>
                </w:rPr>
                <w:delText>1</w:delText>
              </w:r>
            </w:del>
          </w:p>
        </w:tc>
        <w:tc>
          <w:tcPr>
            <w:tcW w:w="1192" w:type="dxa"/>
            <w:shd w:val="clear" w:color="auto" w:fill="auto"/>
            <w:noWrap/>
            <w:hideMark/>
          </w:tcPr>
          <w:p w14:paraId="528D2687" w14:textId="54722E98"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2" w:author="韬 黄" w:date="2018-11-05T16:33:00Z"/>
                <w:rFonts w:eastAsia="Times New Roman" w:cs="Times New Roman"/>
                <w:sz w:val="22"/>
              </w:rPr>
              <w:pPrChange w:id="4753"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4" w:author="韬 黄" w:date="2018-11-05T16:33:00Z">
              <w:r w:rsidRPr="00A37575" w:rsidDel="00A5471A">
                <w:rPr>
                  <w:rFonts w:eastAsia="Times New Roman" w:cs="Times New Roman"/>
                  <w:sz w:val="22"/>
                </w:rPr>
                <w:delText>39.329%</w:delText>
              </w:r>
            </w:del>
          </w:p>
        </w:tc>
        <w:tc>
          <w:tcPr>
            <w:tcW w:w="701" w:type="dxa"/>
            <w:shd w:val="clear" w:color="auto" w:fill="auto"/>
            <w:noWrap/>
            <w:hideMark/>
          </w:tcPr>
          <w:p w14:paraId="0C0BEFB3" w14:textId="3B726BF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5" w:author="韬 黄" w:date="2018-11-05T16:33:00Z"/>
                <w:rFonts w:eastAsia="Times New Roman" w:cs="Times New Roman"/>
                <w:sz w:val="22"/>
              </w:rPr>
              <w:pPrChange w:id="4756"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57" w:author="韬 黄" w:date="2018-11-05T16:33:00Z">
              <w:r w:rsidRPr="00A37575" w:rsidDel="00A5471A">
                <w:rPr>
                  <w:rFonts w:eastAsia="Times New Roman" w:cs="Times New Roman"/>
                  <w:sz w:val="22"/>
                </w:rPr>
                <w:delText>2</w:delText>
              </w:r>
            </w:del>
          </w:p>
        </w:tc>
        <w:tc>
          <w:tcPr>
            <w:tcW w:w="1290" w:type="dxa"/>
            <w:shd w:val="clear" w:color="auto" w:fill="auto"/>
            <w:noWrap/>
            <w:hideMark/>
          </w:tcPr>
          <w:p w14:paraId="40F753A9" w14:textId="2FA4A80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58" w:author="韬 黄" w:date="2018-11-05T16:33:00Z"/>
                <w:rFonts w:eastAsia="Times New Roman" w:cs="Times New Roman"/>
                <w:sz w:val="22"/>
              </w:rPr>
              <w:pPrChange w:id="4759"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0" w:author="韬 黄" w:date="2018-11-05T16:33:00Z">
              <w:r w:rsidRPr="00A37575" w:rsidDel="00A5471A">
                <w:rPr>
                  <w:rFonts w:eastAsia="Times New Roman" w:cs="Times New Roman"/>
                  <w:sz w:val="22"/>
                </w:rPr>
                <w:delText>0.684</w:delText>
              </w:r>
            </w:del>
          </w:p>
        </w:tc>
        <w:tc>
          <w:tcPr>
            <w:tcW w:w="701" w:type="dxa"/>
            <w:shd w:val="clear" w:color="auto" w:fill="auto"/>
            <w:noWrap/>
            <w:hideMark/>
          </w:tcPr>
          <w:p w14:paraId="6B51459F" w14:textId="5ACF622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1" w:author="韬 黄" w:date="2018-11-05T16:33:00Z"/>
                <w:rFonts w:eastAsia="Times New Roman" w:cs="Times New Roman"/>
                <w:sz w:val="22"/>
              </w:rPr>
              <w:pPrChange w:id="4762"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3" w:author="韬 黄" w:date="2018-11-05T16:33:00Z">
              <w:r w:rsidRPr="00A37575" w:rsidDel="00A5471A">
                <w:rPr>
                  <w:rFonts w:eastAsia="Times New Roman" w:cs="Times New Roman"/>
                  <w:sz w:val="22"/>
                </w:rPr>
                <w:delText>3</w:delText>
              </w:r>
            </w:del>
          </w:p>
        </w:tc>
        <w:tc>
          <w:tcPr>
            <w:tcW w:w="1582" w:type="dxa"/>
            <w:shd w:val="clear" w:color="auto" w:fill="auto"/>
            <w:noWrap/>
            <w:hideMark/>
          </w:tcPr>
          <w:p w14:paraId="27E8CCB0" w14:textId="60F50F77"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4" w:author="韬 黄" w:date="2018-11-05T16:33:00Z"/>
                <w:rFonts w:eastAsia="Times New Roman" w:cs="Times New Roman"/>
                <w:sz w:val="22"/>
              </w:rPr>
              <w:pPrChange w:id="4765"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6" w:author="韬 黄" w:date="2018-11-05T16:33:00Z">
              <w:r w:rsidRPr="00A37575" w:rsidDel="00A5471A">
                <w:rPr>
                  <w:rFonts w:eastAsia="Times New Roman" w:cs="Times New Roman"/>
                  <w:sz w:val="22"/>
                </w:rPr>
                <w:delText>0.9850</w:delText>
              </w:r>
            </w:del>
          </w:p>
        </w:tc>
        <w:tc>
          <w:tcPr>
            <w:tcW w:w="701" w:type="dxa"/>
            <w:shd w:val="clear" w:color="auto" w:fill="auto"/>
            <w:noWrap/>
            <w:hideMark/>
          </w:tcPr>
          <w:p w14:paraId="29015361" w14:textId="345F22E5"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67" w:author="韬 黄" w:date="2018-11-05T16:33:00Z"/>
                <w:rFonts w:eastAsia="Times New Roman" w:cs="Times New Roman"/>
                <w:sz w:val="22"/>
              </w:rPr>
              <w:pPrChange w:id="4768"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69" w:author="韬 黄" w:date="2018-11-05T16:33:00Z">
              <w:r w:rsidRPr="00A37575" w:rsidDel="00A5471A">
                <w:rPr>
                  <w:rFonts w:eastAsia="Times New Roman" w:cs="Times New Roman"/>
                  <w:sz w:val="22"/>
                </w:rPr>
                <w:delText>2</w:delText>
              </w:r>
            </w:del>
          </w:p>
        </w:tc>
        <w:tc>
          <w:tcPr>
            <w:tcW w:w="1543" w:type="dxa"/>
            <w:shd w:val="clear" w:color="auto" w:fill="auto"/>
            <w:noWrap/>
            <w:hideMark/>
          </w:tcPr>
          <w:p w14:paraId="32E8891B" w14:textId="40CA7CCA"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70" w:author="韬 黄" w:date="2018-11-05T16:33:00Z"/>
                <w:rFonts w:eastAsia="Times New Roman" w:cs="Times New Roman"/>
                <w:sz w:val="22"/>
              </w:rPr>
              <w:pPrChange w:id="4771"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72" w:author="韬 黄" w:date="2018-11-05T16:33:00Z">
              <w:r w:rsidRPr="00A37575" w:rsidDel="00A5471A">
                <w:rPr>
                  <w:rFonts w:eastAsia="Times New Roman" w:cs="Times New Roman"/>
                  <w:sz w:val="22"/>
                </w:rPr>
                <w:delText>0.1523</w:delText>
              </w:r>
            </w:del>
          </w:p>
        </w:tc>
        <w:tc>
          <w:tcPr>
            <w:tcW w:w="701" w:type="dxa"/>
            <w:shd w:val="clear" w:color="auto" w:fill="auto"/>
            <w:noWrap/>
            <w:hideMark/>
          </w:tcPr>
          <w:p w14:paraId="1DE0949F" w14:textId="332223CE" w:rsidR="00971633" w:rsidRPr="00A37575" w:rsidDel="00A5471A" w:rsidRDefault="00971633"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del w:id="4773" w:author="韬 黄" w:date="2018-11-05T16:33:00Z"/>
                <w:rFonts w:eastAsia="Times New Roman" w:cs="Times New Roman"/>
                <w:sz w:val="22"/>
              </w:rPr>
              <w:pPrChange w:id="4774" w:author="韬 黄" w:date="2018-11-05T16:34: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del w:id="4775" w:author="韬 黄" w:date="2018-11-05T16:33:00Z">
              <w:r w:rsidRPr="00A37575" w:rsidDel="00A5471A">
                <w:rPr>
                  <w:rFonts w:eastAsia="Times New Roman" w:cs="Times New Roman"/>
                  <w:sz w:val="22"/>
                </w:rPr>
                <w:delText>2</w:delText>
              </w:r>
            </w:del>
          </w:p>
        </w:tc>
      </w:tr>
      <w:tr w:rsidR="00A37575" w:rsidRPr="00A37575" w:rsidDel="00A5471A" w14:paraId="72AA6A26" w14:textId="602EFB35" w:rsidTr="00AE69AD">
        <w:trPr>
          <w:trHeight w:val="170"/>
          <w:jc w:val="center"/>
          <w:del w:id="477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0D1497A5" w:rsidR="00971633" w:rsidRPr="00A37575" w:rsidDel="00A5471A" w:rsidRDefault="00971633" w:rsidP="00A5471A">
            <w:pPr>
              <w:pStyle w:val="ListParagraph"/>
              <w:shd w:val="clear" w:color="auto" w:fill="FFFFFF" w:themeFill="background1"/>
              <w:spacing w:after="0" w:line="360" w:lineRule="auto"/>
              <w:ind w:left="0"/>
              <w:rPr>
                <w:del w:id="4777" w:author="韬 黄" w:date="2018-11-05T16:33:00Z"/>
                <w:rFonts w:eastAsia="Times New Roman" w:cs="Times New Roman"/>
                <w:b w:val="0"/>
                <w:sz w:val="22"/>
              </w:rPr>
              <w:pPrChange w:id="4778" w:author="韬 黄" w:date="2018-11-05T16:34:00Z">
                <w:pPr>
                  <w:spacing w:after="0" w:line="240" w:lineRule="auto"/>
                </w:pPr>
              </w:pPrChange>
            </w:pPr>
            <w:del w:id="4779" w:author="韬 黄" w:date="2018-11-05T16:33:00Z">
              <w:r w:rsidRPr="00A37575" w:rsidDel="00A5471A">
                <w:rPr>
                  <w:rFonts w:eastAsia="Times New Roman" w:cs="Times New Roman"/>
                  <w:sz w:val="22"/>
                </w:rPr>
                <w:delText>ADL-intra-IC</w:delText>
              </w:r>
            </w:del>
          </w:p>
        </w:tc>
        <w:tc>
          <w:tcPr>
            <w:tcW w:w="0" w:type="dxa"/>
            <w:shd w:val="clear" w:color="auto" w:fill="auto"/>
            <w:noWrap/>
            <w:hideMark/>
          </w:tcPr>
          <w:p w14:paraId="1610253B" w14:textId="6A0A3DC6"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0" w:author="韬 黄" w:date="2018-11-05T16:33:00Z"/>
                <w:rFonts w:eastAsia="Times New Roman" w:cs="Times New Roman"/>
                <w:sz w:val="22"/>
              </w:rPr>
              <w:pPrChange w:id="4781"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2" w:author="韬 黄" w:date="2018-11-05T16:33:00Z">
              <w:r w:rsidRPr="00A37575" w:rsidDel="00A5471A">
                <w:rPr>
                  <w:rFonts w:eastAsia="Times New Roman" w:cs="Times New Roman"/>
                  <w:sz w:val="22"/>
                </w:rPr>
                <w:delText>15.653</w:delText>
              </w:r>
            </w:del>
          </w:p>
        </w:tc>
        <w:tc>
          <w:tcPr>
            <w:tcW w:w="0" w:type="dxa"/>
            <w:shd w:val="clear" w:color="auto" w:fill="auto"/>
            <w:noWrap/>
            <w:hideMark/>
          </w:tcPr>
          <w:p w14:paraId="047113BE" w14:textId="25F0D4E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3" w:author="韬 黄" w:date="2018-11-05T16:33:00Z"/>
                <w:rFonts w:eastAsia="Times New Roman" w:cs="Times New Roman"/>
                <w:sz w:val="22"/>
              </w:rPr>
              <w:pPrChange w:id="4784"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5" w:author="韬 黄" w:date="2018-11-05T16:33:00Z">
              <w:r w:rsidRPr="00A37575" w:rsidDel="00A5471A">
                <w:rPr>
                  <w:rFonts w:eastAsia="Times New Roman" w:cs="Times New Roman"/>
                  <w:sz w:val="22"/>
                </w:rPr>
                <w:delText>2</w:delText>
              </w:r>
            </w:del>
          </w:p>
        </w:tc>
        <w:tc>
          <w:tcPr>
            <w:tcW w:w="0" w:type="dxa"/>
            <w:shd w:val="clear" w:color="auto" w:fill="auto"/>
            <w:noWrap/>
            <w:hideMark/>
          </w:tcPr>
          <w:p w14:paraId="010F0232" w14:textId="2324AB6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6" w:author="韬 黄" w:date="2018-11-05T16:33:00Z"/>
                <w:rFonts w:eastAsia="Times New Roman" w:cs="Times New Roman"/>
                <w:sz w:val="22"/>
              </w:rPr>
              <w:pPrChange w:id="4787"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88" w:author="韬 黄" w:date="2018-11-05T16:33:00Z">
              <w:r w:rsidRPr="00A37575" w:rsidDel="00A5471A">
                <w:rPr>
                  <w:rFonts w:eastAsia="Times New Roman" w:cs="Times New Roman"/>
                  <w:sz w:val="22"/>
                </w:rPr>
                <w:delText>39.148%</w:delText>
              </w:r>
            </w:del>
          </w:p>
        </w:tc>
        <w:tc>
          <w:tcPr>
            <w:tcW w:w="0" w:type="dxa"/>
            <w:shd w:val="clear" w:color="auto" w:fill="auto"/>
            <w:noWrap/>
            <w:hideMark/>
          </w:tcPr>
          <w:p w14:paraId="37D3E50C" w14:textId="50D0C0E5"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89" w:author="韬 黄" w:date="2018-11-05T16:33:00Z"/>
                <w:rFonts w:eastAsia="Times New Roman" w:cs="Times New Roman"/>
                <w:sz w:val="22"/>
              </w:rPr>
              <w:pPrChange w:id="4790"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1"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5706CFA1" w14:textId="738504A7"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2" w:author="韬 黄" w:date="2018-11-05T16:33:00Z"/>
                <w:rFonts w:eastAsia="Times New Roman" w:cs="Times New Roman"/>
                <w:sz w:val="22"/>
              </w:rPr>
              <w:pPrChange w:id="4793"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4" w:author="韬 黄" w:date="2018-11-05T16:33:00Z">
              <w:r w:rsidRPr="00A37575" w:rsidDel="00A5471A">
                <w:rPr>
                  <w:rFonts w:eastAsia="Times New Roman" w:cs="Times New Roman"/>
                  <w:sz w:val="22"/>
                </w:rPr>
                <w:delText>0.679</w:delText>
              </w:r>
            </w:del>
          </w:p>
        </w:tc>
        <w:tc>
          <w:tcPr>
            <w:tcW w:w="0" w:type="dxa"/>
            <w:shd w:val="clear" w:color="auto" w:fill="auto"/>
            <w:noWrap/>
            <w:hideMark/>
          </w:tcPr>
          <w:p w14:paraId="3B5849BA" w14:textId="51107759"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5" w:author="韬 黄" w:date="2018-11-05T16:33:00Z"/>
                <w:rFonts w:eastAsia="Times New Roman" w:cs="Times New Roman"/>
                <w:sz w:val="22"/>
              </w:rPr>
              <w:pPrChange w:id="4796"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797"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4511302C" w14:textId="7FBF74C2"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798" w:author="韬 黄" w:date="2018-11-05T16:33:00Z"/>
                <w:rFonts w:eastAsia="Times New Roman" w:cs="Times New Roman"/>
                <w:sz w:val="22"/>
              </w:rPr>
              <w:pPrChange w:id="4799"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0" w:author="韬 黄" w:date="2018-11-05T16:33:00Z">
              <w:r w:rsidRPr="00A37575" w:rsidDel="00A5471A">
                <w:rPr>
                  <w:rFonts w:eastAsia="Times New Roman" w:cs="Times New Roman"/>
                  <w:sz w:val="22"/>
                </w:rPr>
                <w:delText>0.9804</w:delText>
              </w:r>
            </w:del>
          </w:p>
        </w:tc>
        <w:tc>
          <w:tcPr>
            <w:tcW w:w="0" w:type="dxa"/>
            <w:shd w:val="clear" w:color="auto" w:fill="auto"/>
            <w:noWrap/>
            <w:hideMark/>
          </w:tcPr>
          <w:p w14:paraId="3F71EC63" w14:textId="6A482093"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1" w:author="韬 黄" w:date="2018-11-05T16:33:00Z"/>
                <w:rFonts w:eastAsia="Times New Roman" w:cs="Times New Roman"/>
                <w:sz w:val="22"/>
              </w:rPr>
              <w:pPrChange w:id="4802"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3" w:author="韬 黄" w:date="2018-11-05T16:33:00Z">
              <w:r w:rsidRPr="00A37575" w:rsidDel="00A5471A">
                <w:rPr>
                  <w:rFonts w:eastAsia="Times New Roman" w:cs="Times New Roman"/>
                  <w:sz w:val="22"/>
                </w:rPr>
                <w:delText>1</w:delText>
              </w:r>
            </w:del>
          </w:p>
        </w:tc>
        <w:tc>
          <w:tcPr>
            <w:tcW w:w="0" w:type="dxa"/>
            <w:shd w:val="clear" w:color="auto" w:fill="auto"/>
            <w:noWrap/>
            <w:hideMark/>
          </w:tcPr>
          <w:p w14:paraId="10867B18" w14:textId="6C168D3A"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4" w:author="韬 黄" w:date="2018-11-05T16:33:00Z"/>
                <w:rFonts w:eastAsia="Times New Roman" w:cs="Times New Roman"/>
                <w:sz w:val="22"/>
              </w:rPr>
              <w:pPrChange w:id="4805"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6" w:author="韬 黄" w:date="2018-11-05T16:33:00Z">
              <w:r w:rsidRPr="00A37575" w:rsidDel="00A5471A">
                <w:rPr>
                  <w:rFonts w:eastAsia="Times New Roman" w:cs="Times New Roman"/>
                  <w:sz w:val="22"/>
                </w:rPr>
                <w:delText>0.1520</w:delText>
              </w:r>
            </w:del>
          </w:p>
        </w:tc>
        <w:tc>
          <w:tcPr>
            <w:tcW w:w="0" w:type="dxa"/>
            <w:shd w:val="clear" w:color="auto" w:fill="auto"/>
            <w:noWrap/>
            <w:hideMark/>
          </w:tcPr>
          <w:p w14:paraId="122CF521" w14:textId="3834E481" w:rsidR="00971633" w:rsidRPr="00A37575" w:rsidDel="00A5471A" w:rsidRDefault="00971633"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del w:id="4807" w:author="韬 黄" w:date="2018-11-05T16:33:00Z"/>
                <w:rFonts w:eastAsia="Times New Roman" w:cs="Times New Roman"/>
                <w:sz w:val="22"/>
              </w:rPr>
              <w:pPrChange w:id="4808" w:author="韬 黄" w:date="2018-11-05T16:34:00Z">
                <w:pPr>
                  <w:spacing w:after="0" w:line="240" w:lineRule="auto"/>
                  <w:jc w:val="center"/>
                  <w:cnfStyle w:val="000000000000" w:firstRow="0" w:lastRow="0" w:firstColumn="0" w:lastColumn="0" w:oddVBand="0" w:evenVBand="0" w:oddHBand="0" w:evenHBand="0" w:firstRowFirstColumn="0" w:firstRowLastColumn="0" w:lastRowFirstColumn="0" w:lastRowLastColumn="0"/>
                </w:pPr>
              </w:pPrChange>
            </w:pPr>
            <w:del w:id="4809" w:author="韬 黄" w:date="2018-11-05T16:33:00Z">
              <w:r w:rsidRPr="00A37575" w:rsidDel="00A5471A">
                <w:rPr>
                  <w:rFonts w:eastAsia="Times New Roman" w:cs="Times New Roman"/>
                  <w:sz w:val="22"/>
                </w:rPr>
                <w:delText>1</w:delText>
              </w:r>
            </w:del>
          </w:p>
        </w:tc>
      </w:tr>
    </w:tbl>
    <w:p w14:paraId="50A02FFD" w14:textId="05681200" w:rsidR="00971633" w:rsidRPr="00A37575" w:rsidDel="00A5471A" w:rsidRDefault="00971633" w:rsidP="00A5471A">
      <w:pPr>
        <w:pStyle w:val="ListParagraph"/>
        <w:shd w:val="clear" w:color="auto" w:fill="FFFFFF" w:themeFill="background1"/>
        <w:spacing w:after="0" w:line="360" w:lineRule="auto"/>
        <w:ind w:left="0"/>
        <w:rPr>
          <w:del w:id="4810" w:author="韬 黄" w:date="2018-11-05T16:33:00Z"/>
          <w:rFonts w:cs="Times New Roman"/>
          <w:sz w:val="22"/>
        </w:rPr>
        <w:pPrChange w:id="4811" w:author="韬 黄" w:date="2018-11-05T16:34:00Z">
          <w:pPr>
            <w:shd w:val="clear" w:color="auto" w:fill="FFFFFF" w:themeFill="background1"/>
            <w:spacing w:after="0" w:line="360" w:lineRule="auto"/>
          </w:pPr>
        </w:pPrChange>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9C5CF0" w:rsidDel="00A5471A" w14:paraId="58D304DE" w14:textId="0F31CCF2"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4812" w:author="tao huang" w:date="2018-10-28T21:48:00Z"/>
          <w:del w:id="4813"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2FEC16C2" w:rsidR="0036062B" w:rsidRPr="009C5CF0" w:rsidDel="00A5471A" w:rsidRDefault="0036062B" w:rsidP="00A5471A">
            <w:pPr>
              <w:pStyle w:val="ListParagraph"/>
              <w:shd w:val="clear" w:color="auto" w:fill="FFFFFF" w:themeFill="background1"/>
              <w:spacing w:after="0" w:line="360" w:lineRule="auto"/>
              <w:ind w:left="0"/>
              <w:rPr>
                <w:ins w:id="4814" w:author="tao huang" w:date="2018-10-28T21:48:00Z"/>
                <w:del w:id="4815" w:author="韬 黄" w:date="2018-11-05T16:33:00Z"/>
                <w:rFonts w:eastAsia="Times New Roman" w:cs="Times New Roman"/>
                <w:b w:val="0"/>
                <w:sz w:val="22"/>
                <w:rPrChange w:id="4816" w:author="韬 黄" w:date="2018-11-05T16:10:00Z">
                  <w:rPr>
                    <w:ins w:id="4817" w:author="tao huang" w:date="2018-10-28T21:48:00Z"/>
                    <w:del w:id="4818" w:author="韬 黄" w:date="2018-11-05T16:33:00Z"/>
                    <w:rFonts w:ascii="Calibri" w:eastAsia="Times New Roman" w:hAnsi="Calibri" w:cs="Calibri"/>
                    <w:color w:val="000000"/>
                    <w:sz w:val="22"/>
                  </w:rPr>
                </w:rPrChange>
              </w:rPr>
              <w:pPrChange w:id="4819" w:author="韬 黄" w:date="2018-11-05T16:34:00Z">
                <w:pPr>
                  <w:spacing w:after="0" w:line="240" w:lineRule="auto"/>
                </w:pPr>
              </w:pPrChange>
            </w:pPr>
            <w:ins w:id="4820" w:author="tao huang" w:date="2018-10-28T21:48:00Z">
              <w:del w:id="4821" w:author="韬 黄" w:date="2018-11-05T16:33:00Z">
                <w:r w:rsidRPr="009C5CF0" w:rsidDel="00A5471A">
                  <w:rPr>
                    <w:rFonts w:eastAsia="Times New Roman" w:cs="Times New Roman"/>
                    <w:b w:val="0"/>
                    <w:sz w:val="22"/>
                    <w:rPrChange w:id="4822" w:author="韬 黄" w:date="2018-11-05T16:10:00Z">
                      <w:rPr>
                        <w:rFonts w:ascii="Calibri" w:eastAsia="Times New Roman" w:hAnsi="Calibri" w:cs="Calibri"/>
                        <w:color w:val="000000"/>
                        <w:sz w:val="22"/>
                      </w:rPr>
                    </w:rPrChange>
                  </w:rPr>
                  <w:delText xml:space="preserve">Forecast horizon is </w:delText>
                </w:r>
              </w:del>
            </w:ins>
            <w:ins w:id="4823" w:author="tao huang" w:date="2018-10-28T21:49:00Z">
              <w:del w:id="4824" w:author="韬 黄" w:date="2018-11-05T16:33:00Z">
                <w:r w:rsidRPr="009C5CF0" w:rsidDel="00A5471A">
                  <w:rPr>
                    <w:rFonts w:eastAsia="Times New Roman" w:cs="Times New Roman"/>
                    <w:b w:val="0"/>
                    <w:sz w:val="22"/>
                    <w:rPrChange w:id="4825" w:author="韬 黄" w:date="2018-11-05T16:10:00Z">
                      <w:rPr>
                        <w:rFonts w:eastAsia="Times New Roman" w:cs="Times New Roman"/>
                        <w:color w:val="000000"/>
                        <w:sz w:val="22"/>
                      </w:rPr>
                    </w:rPrChange>
                  </w:rPr>
                  <w:delText>one</w:delText>
                </w:r>
              </w:del>
            </w:ins>
            <w:ins w:id="4826" w:author="tao huang" w:date="2018-10-28T21:48:00Z">
              <w:del w:id="4827" w:author="韬 黄" w:date="2018-11-05T16:33:00Z">
                <w:r w:rsidRPr="009C5CF0" w:rsidDel="00A5471A">
                  <w:rPr>
                    <w:rFonts w:eastAsia="Times New Roman" w:cs="Times New Roman"/>
                    <w:b w:val="0"/>
                    <w:sz w:val="22"/>
                    <w:rPrChange w:id="4828" w:author="韬 黄" w:date="2018-11-05T16:10:00Z">
                      <w:rPr>
                        <w:rFonts w:ascii="Calibri" w:eastAsia="Times New Roman" w:hAnsi="Calibri" w:cs="Calibri"/>
                        <w:color w:val="000000"/>
                        <w:sz w:val="22"/>
                      </w:rPr>
                    </w:rPrChange>
                  </w:rPr>
                  <w:delText xml:space="preserve"> to </w:delText>
                </w:r>
              </w:del>
            </w:ins>
            <w:ins w:id="4829" w:author="tao huang" w:date="2018-10-28T21:49:00Z">
              <w:del w:id="4830" w:author="韬 黄" w:date="2018-11-05T16:33:00Z">
                <w:r w:rsidRPr="009C5CF0" w:rsidDel="00A5471A">
                  <w:rPr>
                    <w:rFonts w:eastAsia="Times New Roman" w:cs="Times New Roman"/>
                    <w:b w:val="0"/>
                    <w:sz w:val="22"/>
                    <w:rPrChange w:id="4831" w:author="韬 黄" w:date="2018-11-05T16:10:00Z">
                      <w:rPr>
                        <w:rFonts w:eastAsia="Times New Roman" w:cs="Times New Roman"/>
                        <w:color w:val="000000"/>
                        <w:sz w:val="22"/>
                      </w:rPr>
                    </w:rPrChange>
                  </w:rPr>
                  <w:delText>eight</w:delText>
                </w:r>
              </w:del>
            </w:ins>
            <w:ins w:id="4832" w:author="tao huang" w:date="2018-10-28T21:48:00Z">
              <w:del w:id="4833" w:author="韬 黄" w:date="2018-11-05T16:33:00Z">
                <w:r w:rsidRPr="009C5CF0" w:rsidDel="00A5471A">
                  <w:rPr>
                    <w:rFonts w:eastAsia="Times New Roman" w:cs="Times New Roman"/>
                    <w:b w:val="0"/>
                    <w:sz w:val="22"/>
                    <w:rPrChange w:id="4834" w:author="韬 黄" w:date="2018-11-05T16:10:00Z">
                      <w:rPr>
                        <w:rFonts w:ascii="Calibri" w:eastAsia="Times New Roman" w:hAnsi="Calibri" w:cs="Calibri"/>
                        <w:color w:val="000000"/>
                        <w:sz w:val="22"/>
                      </w:rPr>
                    </w:rPrChange>
                  </w:rPr>
                  <w:delText xml:space="preserve"> weeks ahead</w:delText>
                </w:r>
              </w:del>
            </w:ins>
          </w:p>
        </w:tc>
      </w:tr>
      <w:tr w:rsidR="00A37575" w:rsidRPr="009C5CF0" w:rsidDel="00A5471A" w14:paraId="39B3E1A7" w14:textId="1B06131A" w:rsidTr="00D531F1">
        <w:trPr>
          <w:cnfStyle w:val="000000100000" w:firstRow="0" w:lastRow="0" w:firstColumn="0" w:lastColumn="0" w:oddVBand="0" w:evenVBand="0" w:oddHBand="1" w:evenHBand="0" w:firstRowFirstColumn="0" w:firstRowLastColumn="0" w:lastRowFirstColumn="0" w:lastRowLastColumn="0"/>
          <w:trHeight w:val="57"/>
          <w:jc w:val="center"/>
          <w:ins w:id="4835" w:author="tao huang" w:date="2018-10-28T21:48:00Z"/>
          <w:del w:id="4836"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29A02E55" w:rsidR="0036062B" w:rsidRPr="009C5CF0" w:rsidDel="00A5471A" w:rsidRDefault="0036062B" w:rsidP="00A5471A">
            <w:pPr>
              <w:pStyle w:val="ListParagraph"/>
              <w:shd w:val="clear" w:color="auto" w:fill="FFFFFF" w:themeFill="background1"/>
              <w:spacing w:after="0" w:line="360" w:lineRule="auto"/>
              <w:ind w:left="0"/>
              <w:rPr>
                <w:ins w:id="4837" w:author="tao huang" w:date="2018-10-28T21:48:00Z"/>
                <w:del w:id="4838" w:author="韬 黄" w:date="2018-11-05T16:33:00Z"/>
                <w:rFonts w:eastAsia="Times New Roman" w:cs="Times New Roman"/>
                <w:b w:val="0"/>
                <w:sz w:val="22"/>
                <w:rPrChange w:id="4839" w:author="韬 黄" w:date="2018-11-05T16:10:00Z">
                  <w:rPr>
                    <w:ins w:id="4840" w:author="tao huang" w:date="2018-10-28T21:48:00Z"/>
                    <w:del w:id="4841" w:author="韬 黄" w:date="2018-11-05T16:33:00Z"/>
                    <w:rFonts w:ascii="Calibri" w:eastAsia="Times New Roman" w:hAnsi="Calibri" w:cs="Calibri"/>
                    <w:color w:val="000000"/>
                    <w:sz w:val="22"/>
                  </w:rPr>
                </w:rPrChange>
              </w:rPr>
              <w:pPrChange w:id="4842" w:author="韬 黄" w:date="2018-11-05T16:34:00Z">
                <w:pPr>
                  <w:spacing w:after="0" w:line="240" w:lineRule="auto"/>
                </w:pPr>
              </w:pPrChange>
            </w:pPr>
            <w:ins w:id="4843" w:author="tao huang" w:date="2018-10-28T21:48:00Z">
              <w:del w:id="4844" w:author="韬 黄" w:date="2018-11-05T16:33:00Z">
                <w:r w:rsidRPr="009C5CF0" w:rsidDel="00A5471A">
                  <w:rPr>
                    <w:rFonts w:eastAsia="Times New Roman" w:cs="Times New Roman"/>
                    <w:b w:val="0"/>
                    <w:sz w:val="22"/>
                    <w:rPrChange w:id="4845" w:author="韬 黄" w:date="2018-11-05T16:10:00Z">
                      <w:rPr>
                        <w:rFonts w:ascii="Calibri" w:eastAsia="Times New Roman" w:hAnsi="Calibri" w:cs="Calibri"/>
                        <w:color w:val="000000"/>
                        <w:sz w:val="22"/>
                      </w:rPr>
                    </w:rPrChange>
                  </w:rPr>
                  <w:delText>Model/measure</w:delText>
                </w:r>
              </w:del>
            </w:ins>
          </w:p>
        </w:tc>
        <w:tc>
          <w:tcPr>
            <w:tcW w:w="821" w:type="dxa"/>
            <w:shd w:val="clear" w:color="auto" w:fill="auto"/>
            <w:noWrap/>
            <w:hideMark/>
          </w:tcPr>
          <w:p w14:paraId="59FEB42A" w14:textId="011E47B4"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46" w:author="tao huang" w:date="2018-10-28T21:48:00Z"/>
                <w:del w:id="4847" w:author="韬 黄" w:date="2018-11-05T16:33:00Z"/>
                <w:rFonts w:eastAsia="Times New Roman" w:cs="Times New Roman"/>
                <w:sz w:val="22"/>
                <w:rPrChange w:id="4848" w:author="韬 黄" w:date="2018-11-05T16:10:00Z">
                  <w:rPr>
                    <w:ins w:id="4849" w:author="tao huang" w:date="2018-10-28T21:48:00Z"/>
                    <w:del w:id="4850" w:author="韬 黄" w:date="2018-11-05T16:33:00Z"/>
                    <w:rFonts w:ascii="Calibri" w:eastAsia="Times New Roman" w:hAnsi="Calibri" w:cs="Calibri"/>
                    <w:color w:val="000000"/>
                    <w:sz w:val="22"/>
                  </w:rPr>
                </w:rPrChange>
              </w:rPr>
              <w:pPrChange w:id="4851"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52" w:author="tao huang" w:date="2018-10-28T21:48:00Z">
              <w:del w:id="4853" w:author="韬 黄" w:date="2018-11-05T16:33:00Z">
                <w:r w:rsidRPr="009C5CF0" w:rsidDel="00A5471A">
                  <w:rPr>
                    <w:rFonts w:eastAsia="Times New Roman" w:cs="Times New Roman"/>
                    <w:sz w:val="22"/>
                    <w:rPrChange w:id="4854" w:author="韬 黄" w:date="2018-11-05T16:10:00Z">
                      <w:rPr>
                        <w:rFonts w:ascii="Calibri" w:eastAsia="Times New Roman" w:hAnsi="Calibri" w:cs="Calibri"/>
                        <w:color w:val="000000"/>
                        <w:sz w:val="22"/>
                      </w:rPr>
                    </w:rPrChange>
                  </w:rPr>
                  <w:delText>MAE</w:delText>
                </w:r>
              </w:del>
            </w:ins>
          </w:p>
        </w:tc>
        <w:tc>
          <w:tcPr>
            <w:tcW w:w="681" w:type="dxa"/>
            <w:shd w:val="clear" w:color="auto" w:fill="auto"/>
            <w:noWrap/>
            <w:hideMark/>
          </w:tcPr>
          <w:p w14:paraId="1B528880" w14:textId="01B1692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55" w:author="tao huang" w:date="2018-10-28T21:48:00Z"/>
                <w:del w:id="4856" w:author="韬 黄" w:date="2018-11-05T16:33:00Z"/>
                <w:rFonts w:eastAsia="Times New Roman" w:cs="Times New Roman"/>
                <w:sz w:val="22"/>
                <w:rPrChange w:id="4857" w:author="韬 黄" w:date="2018-11-05T16:10:00Z">
                  <w:rPr>
                    <w:ins w:id="4858" w:author="tao huang" w:date="2018-10-28T21:48:00Z"/>
                    <w:del w:id="4859" w:author="韬 黄" w:date="2018-11-05T16:33:00Z"/>
                    <w:rFonts w:ascii="Calibri" w:eastAsia="Times New Roman" w:hAnsi="Calibri" w:cs="Calibri"/>
                    <w:color w:val="000000"/>
                    <w:sz w:val="22"/>
                  </w:rPr>
                </w:rPrChange>
              </w:rPr>
              <w:pPrChange w:id="486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61" w:author="tao huang" w:date="2018-10-28T21:48:00Z">
              <w:del w:id="4862" w:author="韬 黄" w:date="2018-11-05T16:33:00Z">
                <w:r w:rsidRPr="009C5CF0" w:rsidDel="00A5471A">
                  <w:rPr>
                    <w:rFonts w:eastAsia="Times New Roman" w:cs="Times New Roman"/>
                    <w:sz w:val="22"/>
                    <w:rPrChange w:id="4863" w:author="韬 黄" w:date="2018-11-05T16:10:00Z">
                      <w:rPr>
                        <w:rFonts w:ascii="Calibri" w:eastAsia="Times New Roman" w:hAnsi="Calibri" w:cs="Calibri"/>
                        <w:color w:val="000000"/>
                        <w:sz w:val="22"/>
                      </w:rPr>
                    </w:rPrChange>
                  </w:rPr>
                  <w:delText>Rank</w:delText>
                </w:r>
              </w:del>
            </w:ins>
          </w:p>
        </w:tc>
        <w:tc>
          <w:tcPr>
            <w:tcW w:w="950" w:type="dxa"/>
            <w:shd w:val="clear" w:color="auto" w:fill="auto"/>
            <w:noWrap/>
            <w:hideMark/>
          </w:tcPr>
          <w:p w14:paraId="484B56CA" w14:textId="0663891D" w:rsidR="0036062B" w:rsidRPr="009C5CF0" w:rsidDel="00A5471A" w:rsidRDefault="00D531F1"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64" w:author="tao huang" w:date="2018-10-28T21:48:00Z"/>
                <w:del w:id="4865" w:author="韬 黄" w:date="2018-11-05T16:33:00Z"/>
                <w:rFonts w:eastAsia="Times New Roman" w:cs="Times New Roman"/>
                <w:sz w:val="22"/>
                <w:rPrChange w:id="4866" w:author="韬 黄" w:date="2018-11-05T16:10:00Z">
                  <w:rPr>
                    <w:ins w:id="4867" w:author="tao huang" w:date="2018-10-28T21:48:00Z"/>
                    <w:del w:id="4868" w:author="韬 黄" w:date="2018-11-05T16:33:00Z"/>
                    <w:rFonts w:ascii="Calibri" w:eastAsia="Times New Roman" w:hAnsi="Calibri" w:cs="Calibri"/>
                    <w:color w:val="000000"/>
                    <w:sz w:val="22"/>
                  </w:rPr>
                </w:rPrChange>
              </w:rPr>
              <w:pPrChange w:id="486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70" w:author="tao huang" w:date="2018-10-28T21:52:00Z">
              <w:del w:id="4871" w:author="韬 黄" w:date="2018-11-05T16:33:00Z">
                <w:r w:rsidRPr="009C5CF0" w:rsidDel="00A5471A">
                  <w:rPr>
                    <w:rFonts w:eastAsia="Times New Roman" w:cs="Times New Roman"/>
                    <w:sz w:val="22"/>
                    <w:rPrChange w:id="4872" w:author="韬 黄" w:date="2018-11-05T16:10:00Z">
                      <w:rPr>
                        <w:rFonts w:eastAsia="Times New Roman" w:cs="Times New Roman"/>
                        <w:color w:val="000000"/>
                        <w:sz w:val="22"/>
                      </w:rPr>
                    </w:rPrChange>
                  </w:rPr>
                  <w:delText>s</w:delText>
                </w:r>
              </w:del>
            </w:ins>
            <w:ins w:id="4873" w:author="tao huang" w:date="2018-10-28T21:48:00Z">
              <w:del w:id="4874" w:author="韬 黄" w:date="2018-11-05T16:33:00Z">
                <w:r w:rsidR="0036062B" w:rsidRPr="009C5CF0" w:rsidDel="00A5471A">
                  <w:rPr>
                    <w:rFonts w:eastAsia="Times New Roman" w:cs="Times New Roman"/>
                    <w:sz w:val="22"/>
                    <w:rPrChange w:id="4875" w:author="韬 黄" w:date="2018-11-05T16:10:00Z">
                      <w:rPr>
                        <w:rFonts w:ascii="Calibri" w:eastAsia="Times New Roman" w:hAnsi="Calibri" w:cs="Calibri"/>
                        <w:color w:val="000000"/>
                        <w:sz w:val="22"/>
                      </w:rPr>
                    </w:rPrChange>
                  </w:rPr>
                  <w:delText>MAPE</w:delText>
                </w:r>
              </w:del>
            </w:ins>
          </w:p>
        </w:tc>
        <w:tc>
          <w:tcPr>
            <w:tcW w:w="681" w:type="dxa"/>
            <w:shd w:val="clear" w:color="auto" w:fill="auto"/>
            <w:noWrap/>
            <w:hideMark/>
          </w:tcPr>
          <w:p w14:paraId="0D4D5761" w14:textId="338FC057"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76" w:author="tao huang" w:date="2018-10-28T21:48:00Z"/>
                <w:del w:id="4877" w:author="韬 黄" w:date="2018-11-05T16:33:00Z"/>
                <w:rFonts w:eastAsia="Times New Roman" w:cs="Times New Roman"/>
                <w:sz w:val="22"/>
                <w:rPrChange w:id="4878" w:author="韬 黄" w:date="2018-11-05T16:10:00Z">
                  <w:rPr>
                    <w:ins w:id="4879" w:author="tao huang" w:date="2018-10-28T21:48:00Z"/>
                    <w:del w:id="4880" w:author="韬 黄" w:date="2018-11-05T16:33:00Z"/>
                    <w:rFonts w:ascii="Calibri" w:eastAsia="Times New Roman" w:hAnsi="Calibri" w:cs="Calibri"/>
                    <w:color w:val="000000"/>
                    <w:sz w:val="22"/>
                  </w:rPr>
                </w:rPrChange>
              </w:rPr>
              <w:pPrChange w:id="4881"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82" w:author="tao huang" w:date="2018-10-28T21:48:00Z">
              <w:del w:id="4883" w:author="韬 黄" w:date="2018-11-05T16:33:00Z">
                <w:r w:rsidRPr="009C5CF0" w:rsidDel="00A5471A">
                  <w:rPr>
                    <w:rFonts w:eastAsia="Times New Roman" w:cs="Times New Roman"/>
                    <w:sz w:val="22"/>
                    <w:rPrChange w:id="4884" w:author="韬 黄" w:date="2018-11-05T16:10:00Z">
                      <w:rPr>
                        <w:rFonts w:ascii="Calibri" w:eastAsia="Times New Roman" w:hAnsi="Calibri" w:cs="Calibri"/>
                        <w:color w:val="000000"/>
                        <w:sz w:val="22"/>
                      </w:rPr>
                    </w:rPrChange>
                  </w:rPr>
                  <w:delText>Rank</w:delText>
                </w:r>
              </w:del>
            </w:ins>
          </w:p>
        </w:tc>
        <w:tc>
          <w:tcPr>
            <w:tcW w:w="828" w:type="dxa"/>
            <w:shd w:val="clear" w:color="auto" w:fill="auto"/>
            <w:noWrap/>
            <w:hideMark/>
          </w:tcPr>
          <w:p w14:paraId="6B1DEF77" w14:textId="2CD29E8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85" w:author="tao huang" w:date="2018-10-28T21:48:00Z"/>
                <w:del w:id="4886" w:author="韬 黄" w:date="2018-11-05T16:33:00Z"/>
                <w:rFonts w:eastAsia="Times New Roman" w:cs="Times New Roman"/>
                <w:sz w:val="22"/>
                <w:rPrChange w:id="4887" w:author="韬 黄" w:date="2018-11-05T16:10:00Z">
                  <w:rPr>
                    <w:ins w:id="4888" w:author="tao huang" w:date="2018-10-28T21:48:00Z"/>
                    <w:del w:id="4889" w:author="韬 黄" w:date="2018-11-05T16:33:00Z"/>
                    <w:rFonts w:ascii="Calibri" w:eastAsia="Times New Roman" w:hAnsi="Calibri" w:cs="Calibri"/>
                    <w:color w:val="000000"/>
                    <w:sz w:val="22"/>
                  </w:rPr>
                </w:rPrChange>
              </w:rPr>
              <w:pPrChange w:id="489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891" w:author="tao huang" w:date="2018-10-28T21:48:00Z">
              <w:del w:id="4892" w:author="韬 黄" w:date="2018-11-05T16:33:00Z">
                <w:r w:rsidRPr="009C5CF0" w:rsidDel="00A5471A">
                  <w:rPr>
                    <w:rFonts w:eastAsia="Times New Roman" w:cs="Times New Roman"/>
                    <w:sz w:val="22"/>
                    <w:rPrChange w:id="4893" w:author="韬 黄" w:date="2018-11-05T16:10:00Z">
                      <w:rPr>
                        <w:rFonts w:ascii="Calibri" w:eastAsia="Times New Roman" w:hAnsi="Calibri" w:cs="Calibri"/>
                        <w:color w:val="000000"/>
                        <w:sz w:val="22"/>
                      </w:rPr>
                    </w:rPrChange>
                  </w:rPr>
                  <w:delText>MASE</w:delText>
                </w:r>
              </w:del>
            </w:ins>
          </w:p>
        </w:tc>
        <w:tc>
          <w:tcPr>
            <w:tcW w:w="709" w:type="dxa"/>
            <w:shd w:val="clear" w:color="auto" w:fill="auto"/>
            <w:noWrap/>
            <w:hideMark/>
          </w:tcPr>
          <w:p w14:paraId="76789027" w14:textId="2718D68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894" w:author="tao huang" w:date="2018-10-28T21:48:00Z"/>
                <w:del w:id="4895" w:author="韬 黄" w:date="2018-11-05T16:33:00Z"/>
                <w:rFonts w:eastAsia="Times New Roman" w:cs="Times New Roman"/>
                <w:sz w:val="22"/>
                <w:rPrChange w:id="4896" w:author="韬 黄" w:date="2018-11-05T16:10:00Z">
                  <w:rPr>
                    <w:ins w:id="4897" w:author="tao huang" w:date="2018-10-28T21:48:00Z"/>
                    <w:del w:id="4898" w:author="韬 黄" w:date="2018-11-05T16:33:00Z"/>
                    <w:rFonts w:ascii="Calibri" w:eastAsia="Times New Roman" w:hAnsi="Calibri" w:cs="Calibri"/>
                    <w:color w:val="000000"/>
                    <w:sz w:val="22"/>
                  </w:rPr>
                </w:rPrChange>
              </w:rPr>
              <w:pPrChange w:id="489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00" w:author="tao huang" w:date="2018-10-28T21:48:00Z">
              <w:del w:id="4901" w:author="韬 黄" w:date="2018-11-05T16:33:00Z">
                <w:r w:rsidRPr="009C5CF0" w:rsidDel="00A5471A">
                  <w:rPr>
                    <w:rFonts w:eastAsia="Times New Roman" w:cs="Times New Roman"/>
                    <w:sz w:val="22"/>
                    <w:rPrChange w:id="4902" w:author="韬 黄" w:date="2018-11-05T16:10:00Z">
                      <w:rPr>
                        <w:rFonts w:ascii="Calibri" w:eastAsia="Times New Roman" w:hAnsi="Calibri" w:cs="Calibri"/>
                        <w:color w:val="000000"/>
                        <w:sz w:val="22"/>
                      </w:rPr>
                    </w:rPrChange>
                  </w:rPr>
                  <w:delText>Rank</w:delText>
                </w:r>
              </w:del>
            </w:ins>
          </w:p>
        </w:tc>
        <w:tc>
          <w:tcPr>
            <w:tcW w:w="1390" w:type="dxa"/>
            <w:shd w:val="clear" w:color="auto" w:fill="auto"/>
            <w:noWrap/>
            <w:hideMark/>
          </w:tcPr>
          <w:p w14:paraId="0A3F25FA" w14:textId="7EEBF38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03" w:author="tao huang" w:date="2018-10-28T21:48:00Z"/>
                <w:del w:id="4904" w:author="韬 黄" w:date="2018-11-05T16:33:00Z"/>
                <w:rFonts w:eastAsia="Times New Roman" w:cs="Times New Roman"/>
                <w:sz w:val="22"/>
                <w:rPrChange w:id="4905" w:author="韬 黄" w:date="2018-11-05T16:10:00Z">
                  <w:rPr>
                    <w:ins w:id="4906" w:author="tao huang" w:date="2018-10-28T21:48:00Z"/>
                    <w:del w:id="4907" w:author="韬 黄" w:date="2018-11-05T16:33:00Z"/>
                    <w:rFonts w:ascii="Calibri" w:eastAsia="Times New Roman" w:hAnsi="Calibri" w:cs="Calibri"/>
                    <w:color w:val="000000"/>
                    <w:sz w:val="22"/>
                  </w:rPr>
                </w:rPrChange>
              </w:rPr>
              <w:pPrChange w:id="4908"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09" w:author="tao huang" w:date="2018-10-28T21:48:00Z">
              <w:del w:id="4910" w:author="韬 黄" w:date="2018-11-05T16:33:00Z">
                <w:r w:rsidRPr="009C5CF0" w:rsidDel="00A5471A">
                  <w:rPr>
                    <w:rFonts w:eastAsia="Times New Roman" w:cs="Times New Roman"/>
                    <w:sz w:val="22"/>
                    <w:rPrChange w:id="4911" w:author="韬 黄" w:date="2018-11-05T16:10:00Z">
                      <w:rPr>
                        <w:rFonts w:ascii="Calibri" w:eastAsia="Times New Roman" w:hAnsi="Calibri" w:cs="Calibri"/>
                        <w:color w:val="000000"/>
                        <w:sz w:val="22"/>
                      </w:rPr>
                    </w:rPrChange>
                  </w:rPr>
                  <w:delText>AvgRelMAE</w:delText>
                </w:r>
              </w:del>
            </w:ins>
          </w:p>
        </w:tc>
        <w:tc>
          <w:tcPr>
            <w:tcW w:w="681" w:type="dxa"/>
            <w:shd w:val="clear" w:color="auto" w:fill="auto"/>
            <w:noWrap/>
            <w:hideMark/>
          </w:tcPr>
          <w:p w14:paraId="33A09A66" w14:textId="3CEAF78C"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12" w:author="tao huang" w:date="2018-10-28T21:48:00Z"/>
                <w:del w:id="4913" w:author="韬 黄" w:date="2018-11-05T16:33:00Z"/>
                <w:rFonts w:eastAsia="Times New Roman" w:cs="Times New Roman"/>
                <w:sz w:val="22"/>
                <w:rPrChange w:id="4914" w:author="韬 黄" w:date="2018-11-05T16:10:00Z">
                  <w:rPr>
                    <w:ins w:id="4915" w:author="tao huang" w:date="2018-10-28T21:48:00Z"/>
                    <w:del w:id="4916" w:author="韬 黄" w:date="2018-11-05T16:33:00Z"/>
                    <w:rFonts w:ascii="Calibri" w:eastAsia="Times New Roman" w:hAnsi="Calibri" w:cs="Calibri"/>
                    <w:color w:val="000000"/>
                    <w:sz w:val="22"/>
                  </w:rPr>
                </w:rPrChange>
              </w:rPr>
              <w:pPrChange w:id="4917"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18" w:author="tao huang" w:date="2018-10-28T21:48:00Z">
              <w:del w:id="4919" w:author="韬 黄" w:date="2018-11-05T16:33:00Z">
                <w:r w:rsidRPr="009C5CF0" w:rsidDel="00A5471A">
                  <w:rPr>
                    <w:rFonts w:eastAsia="Times New Roman" w:cs="Times New Roman"/>
                    <w:sz w:val="22"/>
                    <w:rPrChange w:id="4920" w:author="韬 黄" w:date="2018-11-05T16:10:00Z">
                      <w:rPr>
                        <w:rFonts w:ascii="Calibri" w:eastAsia="Times New Roman" w:hAnsi="Calibri" w:cs="Calibri"/>
                        <w:color w:val="000000"/>
                        <w:sz w:val="22"/>
                      </w:rPr>
                    </w:rPrChange>
                  </w:rPr>
                  <w:delText>Rank</w:delText>
                </w:r>
              </w:del>
            </w:ins>
          </w:p>
        </w:tc>
        <w:tc>
          <w:tcPr>
            <w:tcW w:w="1280" w:type="dxa"/>
            <w:shd w:val="clear" w:color="auto" w:fill="auto"/>
            <w:noWrap/>
            <w:hideMark/>
          </w:tcPr>
          <w:p w14:paraId="335005D6" w14:textId="1D278237"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21" w:author="tao huang" w:date="2018-10-28T21:48:00Z"/>
                <w:del w:id="4922" w:author="韬 黄" w:date="2018-11-05T16:33:00Z"/>
                <w:rFonts w:eastAsia="Times New Roman" w:cs="Times New Roman"/>
                <w:sz w:val="22"/>
                <w:rPrChange w:id="4923" w:author="韬 黄" w:date="2018-11-05T16:10:00Z">
                  <w:rPr>
                    <w:ins w:id="4924" w:author="tao huang" w:date="2018-10-28T21:48:00Z"/>
                    <w:del w:id="4925" w:author="韬 黄" w:date="2018-11-05T16:33:00Z"/>
                    <w:rFonts w:ascii="Calibri" w:eastAsia="Times New Roman" w:hAnsi="Calibri" w:cs="Calibri"/>
                    <w:color w:val="000000"/>
                    <w:sz w:val="22"/>
                  </w:rPr>
                </w:rPrChange>
              </w:rPr>
              <w:pPrChange w:id="4926"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27" w:author="tao huang" w:date="2018-10-28T21:48:00Z">
              <w:del w:id="4928" w:author="韬 黄" w:date="2018-11-05T16:33:00Z">
                <w:r w:rsidRPr="009C5CF0" w:rsidDel="00A5471A">
                  <w:rPr>
                    <w:rFonts w:eastAsia="Times New Roman" w:cs="Times New Roman"/>
                    <w:sz w:val="22"/>
                    <w:rPrChange w:id="4929" w:author="韬 黄" w:date="2018-11-05T16:10:00Z">
                      <w:rPr>
                        <w:rFonts w:ascii="Calibri" w:eastAsia="Times New Roman" w:hAnsi="Calibri" w:cs="Calibri"/>
                        <w:color w:val="000000"/>
                        <w:sz w:val="22"/>
                      </w:rPr>
                    </w:rPrChange>
                  </w:rPr>
                  <w:delText>scaled MSE</w:delText>
                </w:r>
              </w:del>
            </w:ins>
          </w:p>
        </w:tc>
        <w:tc>
          <w:tcPr>
            <w:tcW w:w="681" w:type="dxa"/>
            <w:gridSpan w:val="2"/>
            <w:shd w:val="clear" w:color="auto" w:fill="auto"/>
            <w:noWrap/>
            <w:hideMark/>
          </w:tcPr>
          <w:p w14:paraId="1FFCA0DC" w14:textId="0FBB2EFB"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4930" w:author="tao huang" w:date="2018-10-28T21:48:00Z"/>
                <w:del w:id="4931" w:author="韬 黄" w:date="2018-11-05T16:33:00Z"/>
                <w:rFonts w:eastAsia="Times New Roman" w:cs="Times New Roman"/>
                <w:sz w:val="22"/>
                <w:rPrChange w:id="4932" w:author="韬 黄" w:date="2018-11-05T16:10:00Z">
                  <w:rPr>
                    <w:ins w:id="4933" w:author="tao huang" w:date="2018-10-28T21:48:00Z"/>
                    <w:del w:id="4934" w:author="韬 黄" w:date="2018-11-05T16:33:00Z"/>
                    <w:rFonts w:ascii="Calibri" w:eastAsia="Times New Roman" w:hAnsi="Calibri" w:cs="Calibri"/>
                    <w:color w:val="000000"/>
                    <w:sz w:val="22"/>
                  </w:rPr>
                </w:rPrChange>
              </w:rPr>
              <w:pPrChange w:id="4935"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4936" w:author="tao huang" w:date="2018-10-28T21:48:00Z">
              <w:del w:id="4937" w:author="韬 黄" w:date="2018-11-05T16:33:00Z">
                <w:r w:rsidRPr="009C5CF0" w:rsidDel="00A5471A">
                  <w:rPr>
                    <w:rFonts w:eastAsia="Times New Roman" w:cs="Times New Roman"/>
                    <w:sz w:val="22"/>
                    <w:rPrChange w:id="4938" w:author="韬 黄" w:date="2018-11-05T16:10:00Z">
                      <w:rPr>
                        <w:rFonts w:ascii="Calibri" w:eastAsia="Times New Roman" w:hAnsi="Calibri" w:cs="Calibri"/>
                        <w:color w:val="000000"/>
                        <w:sz w:val="22"/>
                      </w:rPr>
                    </w:rPrChange>
                  </w:rPr>
                  <w:delText>Rank</w:delText>
                </w:r>
              </w:del>
            </w:ins>
          </w:p>
        </w:tc>
      </w:tr>
      <w:tr w:rsidR="00A37575" w:rsidRPr="009C5CF0" w:rsidDel="00A5471A" w14:paraId="6087ED0D" w14:textId="0910B6D7" w:rsidTr="00D531F1">
        <w:trPr>
          <w:trHeight w:val="57"/>
          <w:jc w:val="center"/>
          <w:ins w:id="4939" w:author="tao huang" w:date="2018-10-28T21:48:00Z"/>
          <w:del w:id="4940"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473A366A" w:rsidR="008D03D7" w:rsidRPr="009C5CF0" w:rsidDel="00A5471A" w:rsidRDefault="008D03D7" w:rsidP="00A5471A">
            <w:pPr>
              <w:pStyle w:val="ListParagraph"/>
              <w:shd w:val="clear" w:color="auto" w:fill="FFFFFF" w:themeFill="background1"/>
              <w:spacing w:after="0" w:line="360" w:lineRule="auto"/>
              <w:ind w:left="0"/>
              <w:rPr>
                <w:ins w:id="4941" w:author="tao huang" w:date="2018-10-28T21:48:00Z"/>
                <w:del w:id="4942" w:author="韬 黄" w:date="2018-11-05T16:33:00Z"/>
                <w:rFonts w:eastAsia="Times New Roman" w:cs="Times New Roman"/>
                <w:b w:val="0"/>
                <w:sz w:val="22"/>
                <w:rPrChange w:id="4943" w:author="韬 黄" w:date="2018-11-05T16:10:00Z">
                  <w:rPr>
                    <w:ins w:id="4944" w:author="tao huang" w:date="2018-10-28T21:48:00Z"/>
                    <w:del w:id="4945" w:author="韬 黄" w:date="2018-11-05T16:33:00Z"/>
                    <w:rFonts w:ascii="Calibri" w:eastAsia="Times New Roman" w:hAnsi="Calibri" w:cs="Calibri"/>
                    <w:color w:val="000000"/>
                    <w:sz w:val="22"/>
                  </w:rPr>
                </w:rPrChange>
              </w:rPr>
              <w:pPrChange w:id="4946" w:author="韬 黄" w:date="2018-11-05T16:34:00Z">
                <w:pPr>
                  <w:spacing w:after="0" w:line="240" w:lineRule="auto"/>
                </w:pPr>
              </w:pPrChange>
            </w:pPr>
            <w:ins w:id="4947" w:author="tao huang" w:date="2018-10-28T21:48:00Z">
              <w:del w:id="4948" w:author="韬 黄" w:date="2018-11-05T16:33:00Z">
                <w:r w:rsidRPr="009C5CF0" w:rsidDel="00A5471A">
                  <w:rPr>
                    <w:rFonts w:eastAsia="Times New Roman" w:cs="Times New Roman"/>
                    <w:b w:val="0"/>
                    <w:sz w:val="22"/>
                    <w:rPrChange w:id="4949"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0FF4677D" w14:textId="6AD964E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50" w:author="tao huang" w:date="2018-10-28T21:48:00Z"/>
                <w:del w:id="4951" w:author="韬 黄" w:date="2018-11-05T16:33:00Z"/>
                <w:rFonts w:eastAsia="Times New Roman" w:cs="Times New Roman"/>
                <w:sz w:val="22"/>
                <w:rPrChange w:id="4952" w:author="韬 黄" w:date="2018-11-05T16:10:00Z">
                  <w:rPr>
                    <w:ins w:id="4953" w:author="tao huang" w:date="2018-10-28T21:48:00Z"/>
                    <w:del w:id="4954" w:author="韬 黄" w:date="2018-11-05T16:33:00Z"/>
                    <w:rFonts w:ascii="Calibri" w:eastAsia="Times New Roman" w:hAnsi="Calibri" w:cs="Calibri"/>
                    <w:color w:val="000000"/>
                    <w:sz w:val="22"/>
                  </w:rPr>
                </w:rPrChange>
              </w:rPr>
              <w:pPrChange w:id="495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56" w:author="tao huang" w:date="2018-10-28T21:53:00Z">
              <w:del w:id="4957" w:author="韬 黄" w:date="2018-11-05T16:33:00Z">
                <w:r w:rsidRPr="009C5CF0" w:rsidDel="00A5471A">
                  <w:rPr>
                    <w:rFonts w:cs="Times New Roman"/>
                    <w:sz w:val="22"/>
                    <w:rPrChange w:id="4958" w:author="韬 黄" w:date="2018-11-05T16:10:00Z">
                      <w:rPr/>
                    </w:rPrChange>
                  </w:rPr>
                  <w:delText>22.92</w:delText>
                </w:r>
              </w:del>
            </w:ins>
          </w:p>
        </w:tc>
        <w:tc>
          <w:tcPr>
            <w:tcW w:w="681" w:type="dxa"/>
            <w:shd w:val="clear" w:color="auto" w:fill="auto"/>
            <w:noWrap/>
            <w:hideMark/>
          </w:tcPr>
          <w:p w14:paraId="2E32F0D1" w14:textId="31019DE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59" w:author="tao huang" w:date="2018-10-28T21:48:00Z"/>
                <w:del w:id="4960" w:author="韬 黄" w:date="2018-11-05T16:33:00Z"/>
                <w:rFonts w:eastAsia="Times New Roman" w:cs="Times New Roman"/>
                <w:sz w:val="22"/>
                <w:rPrChange w:id="4961" w:author="韬 黄" w:date="2018-11-05T16:10:00Z">
                  <w:rPr>
                    <w:ins w:id="4962" w:author="tao huang" w:date="2018-10-28T21:48:00Z"/>
                    <w:del w:id="4963" w:author="韬 黄" w:date="2018-11-05T16:33:00Z"/>
                    <w:rFonts w:ascii="Calibri" w:eastAsia="Times New Roman" w:hAnsi="Calibri" w:cs="Calibri"/>
                    <w:color w:val="000000"/>
                    <w:sz w:val="22"/>
                  </w:rPr>
                </w:rPrChange>
              </w:rPr>
              <w:pPrChange w:id="496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65" w:author="tao huang" w:date="2018-10-28T21:48:00Z">
              <w:del w:id="4966" w:author="韬 黄" w:date="2018-11-05T16:33:00Z">
                <w:r w:rsidRPr="009C5CF0" w:rsidDel="00A5471A">
                  <w:rPr>
                    <w:rFonts w:eastAsia="Times New Roman" w:cs="Times New Roman"/>
                    <w:sz w:val="22"/>
                    <w:rPrChange w:id="4967"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734D438F" w14:textId="2614986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68" w:author="tao huang" w:date="2018-10-28T21:48:00Z"/>
                <w:del w:id="4969" w:author="韬 黄" w:date="2018-11-05T16:33:00Z"/>
                <w:rFonts w:eastAsia="Times New Roman" w:cs="Times New Roman"/>
                <w:sz w:val="22"/>
                <w:rPrChange w:id="4970" w:author="韬 黄" w:date="2018-11-05T16:10:00Z">
                  <w:rPr>
                    <w:ins w:id="4971" w:author="tao huang" w:date="2018-10-28T21:48:00Z"/>
                    <w:del w:id="4972" w:author="韬 黄" w:date="2018-11-05T16:33:00Z"/>
                    <w:rFonts w:ascii="Calibri" w:eastAsia="Times New Roman" w:hAnsi="Calibri" w:cs="Calibri"/>
                    <w:color w:val="000000"/>
                    <w:sz w:val="22"/>
                  </w:rPr>
                </w:rPrChange>
              </w:rPr>
              <w:pPrChange w:id="497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74" w:author="tao huang" w:date="2018-10-28T21:48:00Z">
              <w:del w:id="4975" w:author="韬 黄" w:date="2018-11-05T16:33:00Z">
                <w:r w:rsidRPr="009C5CF0" w:rsidDel="00A5471A">
                  <w:rPr>
                    <w:rFonts w:eastAsia="Times New Roman" w:cs="Times New Roman"/>
                    <w:sz w:val="22"/>
                    <w:rPrChange w:id="4976" w:author="韬 黄" w:date="2018-11-05T16:10:00Z">
                      <w:rPr>
                        <w:rFonts w:ascii="Calibri" w:eastAsia="Times New Roman" w:hAnsi="Calibri" w:cs="Calibri"/>
                        <w:color w:val="000000"/>
                        <w:sz w:val="22"/>
                      </w:rPr>
                    </w:rPrChange>
                  </w:rPr>
                  <w:delText>46.98%</w:delText>
                </w:r>
              </w:del>
            </w:ins>
          </w:p>
        </w:tc>
        <w:tc>
          <w:tcPr>
            <w:tcW w:w="0" w:type="dxa"/>
            <w:shd w:val="clear" w:color="auto" w:fill="auto"/>
            <w:noWrap/>
            <w:hideMark/>
          </w:tcPr>
          <w:p w14:paraId="7625C9A5" w14:textId="7F27018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77" w:author="tao huang" w:date="2018-10-28T21:48:00Z"/>
                <w:del w:id="4978" w:author="韬 黄" w:date="2018-11-05T16:33:00Z"/>
                <w:rFonts w:eastAsia="Times New Roman" w:cs="Times New Roman"/>
                <w:sz w:val="22"/>
                <w:rPrChange w:id="4979" w:author="韬 黄" w:date="2018-11-05T16:10:00Z">
                  <w:rPr>
                    <w:ins w:id="4980" w:author="tao huang" w:date="2018-10-28T21:48:00Z"/>
                    <w:del w:id="4981" w:author="韬 黄" w:date="2018-11-05T16:33:00Z"/>
                    <w:rFonts w:ascii="Calibri" w:eastAsia="Times New Roman" w:hAnsi="Calibri" w:cs="Calibri"/>
                    <w:color w:val="000000"/>
                    <w:sz w:val="22"/>
                  </w:rPr>
                </w:rPrChange>
              </w:rPr>
              <w:pPrChange w:id="498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83" w:author="tao huang" w:date="2018-10-28T21:48:00Z">
              <w:del w:id="4984" w:author="韬 黄" w:date="2018-11-05T16:33:00Z">
                <w:r w:rsidRPr="009C5CF0" w:rsidDel="00A5471A">
                  <w:rPr>
                    <w:rFonts w:eastAsia="Times New Roman" w:cs="Times New Roman"/>
                    <w:sz w:val="22"/>
                    <w:rPrChange w:id="4985"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2B5B328" w14:textId="16718F2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86" w:author="tao huang" w:date="2018-10-28T21:48:00Z"/>
                <w:del w:id="4987" w:author="韬 黄" w:date="2018-11-05T16:33:00Z"/>
                <w:rFonts w:eastAsia="Times New Roman" w:cs="Times New Roman"/>
                <w:sz w:val="22"/>
                <w:rPrChange w:id="4988" w:author="韬 黄" w:date="2018-11-05T16:10:00Z">
                  <w:rPr>
                    <w:ins w:id="4989" w:author="tao huang" w:date="2018-10-28T21:48:00Z"/>
                    <w:del w:id="4990" w:author="韬 黄" w:date="2018-11-05T16:33:00Z"/>
                    <w:rFonts w:ascii="Calibri" w:eastAsia="Times New Roman" w:hAnsi="Calibri" w:cs="Calibri"/>
                    <w:color w:val="000000"/>
                    <w:sz w:val="22"/>
                  </w:rPr>
                </w:rPrChange>
              </w:rPr>
              <w:pPrChange w:id="499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992" w:author="tao huang" w:date="2018-10-28T21:48:00Z">
              <w:del w:id="4993" w:author="韬 黄" w:date="2018-11-05T16:33:00Z">
                <w:r w:rsidRPr="009C5CF0" w:rsidDel="00A5471A">
                  <w:rPr>
                    <w:rFonts w:eastAsia="Times New Roman" w:cs="Times New Roman"/>
                    <w:sz w:val="22"/>
                    <w:rPrChange w:id="4994" w:author="韬 黄" w:date="2018-11-05T16:10:00Z">
                      <w:rPr>
                        <w:rFonts w:ascii="Calibri" w:eastAsia="Times New Roman" w:hAnsi="Calibri" w:cs="Calibri"/>
                        <w:color w:val="000000"/>
                        <w:sz w:val="22"/>
                      </w:rPr>
                    </w:rPrChange>
                  </w:rPr>
                  <w:delText>0.775</w:delText>
                </w:r>
              </w:del>
            </w:ins>
          </w:p>
        </w:tc>
        <w:tc>
          <w:tcPr>
            <w:tcW w:w="0" w:type="dxa"/>
            <w:shd w:val="clear" w:color="auto" w:fill="auto"/>
            <w:noWrap/>
            <w:hideMark/>
          </w:tcPr>
          <w:p w14:paraId="2FA6D4E2" w14:textId="1D8D843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4995" w:author="tao huang" w:date="2018-10-28T21:48:00Z"/>
                <w:del w:id="4996" w:author="韬 黄" w:date="2018-11-05T16:33:00Z"/>
                <w:rFonts w:eastAsia="Times New Roman" w:cs="Times New Roman"/>
                <w:sz w:val="22"/>
                <w:rPrChange w:id="4997" w:author="韬 黄" w:date="2018-11-05T16:10:00Z">
                  <w:rPr>
                    <w:ins w:id="4998" w:author="tao huang" w:date="2018-10-28T21:48:00Z"/>
                    <w:del w:id="4999" w:author="韬 黄" w:date="2018-11-05T16:33:00Z"/>
                    <w:rFonts w:ascii="Calibri" w:eastAsia="Times New Roman" w:hAnsi="Calibri" w:cs="Calibri"/>
                    <w:color w:val="000000"/>
                    <w:sz w:val="22"/>
                  </w:rPr>
                </w:rPrChange>
              </w:rPr>
              <w:pPrChange w:id="500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01" w:author="tao huang" w:date="2018-10-28T21:48:00Z">
              <w:del w:id="5002" w:author="韬 黄" w:date="2018-11-05T16:33:00Z">
                <w:r w:rsidRPr="009C5CF0" w:rsidDel="00A5471A">
                  <w:rPr>
                    <w:rFonts w:eastAsia="Times New Roman" w:cs="Times New Roman"/>
                    <w:sz w:val="22"/>
                    <w:rPrChange w:id="5003"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E41A34A" w14:textId="5915080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04" w:author="tao huang" w:date="2018-10-28T21:48:00Z"/>
                <w:del w:id="5005" w:author="韬 黄" w:date="2018-11-05T16:33:00Z"/>
                <w:rFonts w:eastAsia="Times New Roman" w:cs="Times New Roman"/>
                <w:sz w:val="22"/>
                <w:rPrChange w:id="5006" w:author="韬 黄" w:date="2018-11-05T16:10:00Z">
                  <w:rPr>
                    <w:ins w:id="5007" w:author="tao huang" w:date="2018-10-28T21:48:00Z"/>
                    <w:del w:id="5008" w:author="韬 黄" w:date="2018-11-05T16:33:00Z"/>
                    <w:rFonts w:ascii="Calibri" w:eastAsia="Times New Roman" w:hAnsi="Calibri" w:cs="Calibri"/>
                    <w:color w:val="000000"/>
                    <w:sz w:val="22"/>
                  </w:rPr>
                </w:rPrChange>
              </w:rPr>
              <w:pPrChange w:id="500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10" w:author="tao huang" w:date="2018-10-28T21:48:00Z">
              <w:del w:id="5011" w:author="韬 黄" w:date="2018-11-05T16:33:00Z">
                <w:r w:rsidRPr="009C5CF0" w:rsidDel="00A5471A">
                  <w:rPr>
                    <w:rFonts w:eastAsia="Times New Roman" w:cs="Times New Roman"/>
                    <w:sz w:val="22"/>
                    <w:rPrChange w:id="5012" w:author="韬 黄" w:date="2018-11-05T16:10:00Z">
                      <w:rPr>
                        <w:rFonts w:ascii="Calibri" w:eastAsia="Times New Roman" w:hAnsi="Calibri" w:cs="Calibri"/>
                        <w:color w:val="000000"/>
                        <w:sz w:val="22"/>
                      </w:rPr>
                    </w:rPrChange>
                  </w:rPr>
                  <w:delText>1.1444</w:delText>
                </w:r>
              </w:del>
            </w:ins>
          </w:p>
        </w:tc>
        <w:tc>
          <w:tcPr>
            <w:tcW w:w="0" w:type="dxa"/>
            <w:shd w:val="clear" w:color="auto" w:fill="auto"/>
            <w:noWrap/>
            <w:hideMark/>
          </w:tcPr>
          <w:p w14:paraId="272228C6" w14:textId="16E2695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13" w:author="tao huang" w:date="2018-10-28T21:48:00Z"/>
                <w:del w:id="5014" w:author="韬 黄" w:date="2018-11-05T16:33:00Z"/>
                <w:rFonts w:eastAsia="Times New Roman" w:cs="Times New Roman"/>
                <w:sz w:val="22"/>
                <w:rPrChange w:id="5015" w:author="韬 黄" w:date="2018-11-05T16:10:00Z">
                  <w:rPr>
                    <w:ins w:id="5016" w:author="tao huang" w:date="2018-10-28T21:48:00Z"/>
                    <w:del w:id="5017" w:author="韬 黄" w:date="2018-11-05T16:33:00Z"/>
                    <w:rFonts w:ascii="Calibri" w:eastAsia="Times New Roman" w:hAnsi="Calibri" w:cs="Calibri"/>
                    <w:color w:val="000000"/>
                    <w:sz w:val="22"/>
                  </w:rPr>
                </w:rPrChange>
              </w:rPr>
              <w:pPrChange w:id="501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19" w:author="tao huang" w:date="2018-10-28T21:48:00Z">
              <w:del w:id="5020" w:author="韬 黄" w:date="2018-11-05T16:33:00Z">
                <w:r w:rsidRPr="009C5CF0" w:rsidDel="00A5471A">
                  <w:rPr>
                    <w:rFonts w:eastAsia="Times New Roman" w:cs="Times New Roman"/>
                    <w:sz w:val="22"/>
                    <w:rPrChange w:id="5021"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6482F411" w14:textId="06EFCBD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22" w:author="tao huang" w:date="2018-10-28T21:48:00Z"/>
                <w:del w:id="5023" w:author="韬 黄" w:date="2018-11-05T16:33:00Z"/>
                <w:rFonts w:eastAsia="Times New Roman" w:cs="Times New Roman"/>
                <w:sz w:val="22"/>
                <w:rPrChange w:id="5024" w:author="韬 黄" w:date="2018-11-05T16:10:00Z">
                  <w:rPr>
                    <w:ins w:id="5025" w:author="tao huang" w:date="2018-10-28T21:48:00Z"/>
                    <w:del w:id="5026" w:author="韬 黄" w:date="2018-11-05T16:33:00Z"/>
                    <w:rFonts w:ascii="Calibri" w:eastAsia="Times New Roman" w:hAnsi="Calibri" w:cs="Calibri"/>
                    <w:color w:val="000000"/>
                    <w:sz w:val="22"/>
                  </w:rPr>
                </w:rPrChange>
              </w:rPr>
              <w:pPrChange w:id="502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28" w:author="tao huang" w:date="2018-10-28T21:48:00Z">
              <w:del w:id="5029" w:author="韬 黄" w:date="2018-11-05T16:33:00Z">
                <w:r w:rsidRPr="009C5CF0" w:rsidDel="00A5471A">
                  <w:rPr>
                    <w:rFonts w:eastAsia="Times New Roman" w:cs="Times New Roman"/>
                    <w:sz w:val="22"/>
                    <w:rPrChange w:id="5030" w:author="韬 黄" w:date="2018-11-05T16:10:00Z">
                      <w:rPr>
                        <w:rFonts w:ascii="Calibri" w:eastAsia="Times New Roman" w:hAnsi="Calibri" w:cs="Calibri"/>
                        <w:color w:val="000000"/>
                        <w:sz w:val="22"/>
                      </w:rPr>
                    </w:rPrChange>
                  </w:rPr>
                  <w:delText>0.2234</w:delText>
                </w:r>
              </w:del>
            </w:ins>
          </w:p>
        </w:tc>
        <w:tc>
          <w:tcPr>
            <w:tcW w:w="681" w:type="dxa"/>
            <w:gridSpan w:val="2"/>
            <w:shd w:val="clear" w:color="auto" w:fill="auto"/>
            <w:noWrap/>
            <w:hideMark/>
          </w:tcPr>
          <w:p w14:paraId="0EDA1C9A" w14:textId="386B57B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031" w:author="tao huang" w:date="2018-10-28T21:48:00Z"/>
                <w:del w:id="5032" w:author="韬 黄" w:date="2018-11-05T16:33:00Z"/>
                <w:rFonts w:eastAsia="Times New Roman" w:cs="Times New Roman"/>
                <w:sz w:val="22"/>
                <w:rPrChange w:id="5033" w:author="韬 黄" w:date="2018-11-05T16:10:00Z">
                  <w:rPr>
                    <w:ins w:id="5034" w:author="tao huang" w:date="2018-10-28T21:48:00Z"/>
                    <w:del w:id="5035" w:author="韬 黄" w:date="2018-11-05T16:33:00Z"/>
                    <w:rFonts w:ascii="Calibri" w:eastAsia="Times New Roman" w:hAnsi="Calibri" w:cs="Calibri"/>
                    <w:color w:val="000000"/>
                    <w:sz w:val="22"/>
                  </w:rPr>
                </w:rPrChange>
              </w:rPr>
              <w:pPrChange w:id="503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037" w:author="tao huang" w:date="2018-10-28T21:48:00Z">
              <w:del w:id="5038" w:author="韬 黄" w:date="2018-11-05T16:33:00Z">
                <w:r w:rsidRPr="009C5CF0" w:rsidDel="00A5471A">
                  <w:rPr>
                    <w:rFonts w:eastAsia="Times New Roman" w:cs="Times New Roman"/>
                    <w:sz w:val="22"/>
                    <w:rPrChange w:id="5039" w:author="韬 黄" w:date="2018-11-05T16:10:00Z">
                      <w:rPr>
                        <w:rFonts w:ascii="Calibri" w:eastAsia="Times New Roman" w:hAnsi="Calibri" w:cs="Calibri"/>
                        <w:color w:val="000000"/>
                        <w:sz w:val="22"/>
                      </w:rPr>
                    </w:rPrChange>
                  </w:rPr>
                  <w:delText>7</w:delText>
                </w:r>
              </w:del>
            </w:ins>
          </w:p>
        </w:tc>
      </w:tr>
      <w:tr w:rsidR="00A37575" w:rsidRPr="009C5CF0" w:rsidDel="00A5471A" w14:paraId="4B732587" w14:textId="504FF4B1" w:rsidTr="00D531F1">
        <w:trPr>
          <w:cnfStyle w:val="000000100000" w:firstRow="0" w:lastRow="0" w:firstColumn="0" w:lastColumn="0" w:oddVBand="0" w:evenVBand="0" w:oddHBand="1" w:evenHBand="0" w:firstRowFirstColumn="0" w:firstRowLastColumn="0" w:lastRowFirstColumn="0" w:lastRowLastColumn="0"/>
          <w:trHeight w:val="57"/>
          <w:jc w:val="center"/>
          <w:ins w:id="5040" w:author="tao huang" w:date="2018-10-28T21:48:00Z"/>
          <w:del w:id="5041"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62A87840" w:rsidR="008D03D7" w:rsidRPr="009C5CF0" w:rsidDel="00A5471A" w:rsidRDefault="008D03D7" w:rsidP="00A5471A">
            <w:pPr>
              <w:pStyle w:val="ListParagraph"/>
              <w:shd w:val="clear" w:color="auto" w:fill="FFFFFF" w:themeFill="background1"/>
              <w:spacing w:after="0" w:line="360" w:lineRule="auto"/>
              <w:ind w:left="0"/>
              <w:rPr>
                <w:ins w:id="5042" w:author="tao huang" w:date="2018-10-28T21:48:00Z"/>
                <w:del w:id="5043" w:author="韬 黄" w:date="2018-11-05T16:33:00Z"/>
                <w:rFonts w:eastAsia="Times New Roman" w:cs="Times New Roman"/>
                <w:b w:val="0"/>
                <w:sz w:val="22"/>
                <w:rPrChange w:id="5044" w:author="韬 黄" w:date="2018-11-05T16:10:00Z">
                  <w:rPr>
                    <w:ins w:id="5045" w:author="tao huang" w:date="2018-10-28T21:48:00Z"/>
                    <w:del w:id="5046" w:author="韬 黄" w:date="2018-11-05T16:33:00Z"/>
                    <w:rFonts w:ascii="Calibri" w:eastAsia="Times New Roman" w:hAnsi="Calibri" w:cs="Calibri"/>
                    <w:color w:val="000000"/>
                    <w:sz w:val="22"/>
                  </w:rPr>
                </w:rPrChange>
              </w:rPr>
              <w:pPrChange w:id="5047" w:author="韬 黄" w:date="2018-11-05T16:34:00Z">
                <w:pPr>
                  <w:spacing w:after="0" w:line="240" w:lineRule="auto"/>
                </w:pPr>
              </w:pPrChange>
            </w:pPr>
            <w:ins w:id="5048" w:author="tao huang" w:date="2018-10-28T21:48:00Z">
              <w:del w:id="5049" w:author="韬 黄" w:date="2018-11-05T16:33:00Z">
                <w:r w:rsidRPr="009C5CF0" w:rsidDel="00A5471A">
                  <w:rPr>
                    <w:rFonts w:eastAsia="Times New Roman" w:cs="Times New Roman"/>
                    <w:b w:val="0"/>
                    <w:sz w:val="22"/>
                    <w:rPrChange w:id="5050"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1B7C3FF8" w14:textId="26C73E6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51" w:author="tao huang" w:date="2018-10-28T21:48:00Z"/>
                <w:del w:id="5052" w:author="韬 黄" w:date="2018-11-05T16:33:00Z"/>
                <w:rFonts w:eastAsia="Times New Roman" w:cs="Times New Roman"/>
                <w:sz w:val="22"/>
                <w:rPrChange w:id="5053" w:author="韬 黄" w:date="2018-11-05T16:10:00Z">
                  <w:rPr>
                    <w:ins w:id="5054" w:author="tao huang" w:date="2018-10-28T21:48:00Z"/>
                    <w:del w:id="5055" w:author="韬 黄" w:date="2018-11-05T16:33:00Z"/>
                    <w:rFonts w:ascii="Calibri" w:eastAsia="Times New Roman" w:hAnsi="Calibri" w:cs="Calibri"/>
                    <w:color w:val="000000"/>
                    <w:sz w:val="22"/>
                  </w:rPr>
                </w:rPrChange>
              </w:rPr>
              <w:pPrChange w:id="505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57" w:author="tao huang" w:date="2018-10-28T21:53:00Z">
              <w:del w:id="5058" w:author="韬 黄" w:date="2018-11-05T16:33:00Z">
                <w:r w:rsidRPr="009C5CF0" w:rsidDel="00A5471A">
                  <w:rPr>
                    <w:rFonts w:cs="Times New Roman"/>
                    <w:sz w:val="22"/>
                    <w:rPrChange w:id="5059" w:author="韬 黄" w:date="2018-11-05T16:10:00Z">
                      <w:rPr/>
                    </w:rPrChange>
                  </w:rPr>
                  <w:delText>15.75</w:delText>
                </w:r>
              </w:del>
            </w:ins>
          </w:p>
        </w:tc>
        <w:tc>
          <w:tcPr>
            <w:tcW w:w="681" w:type="dxa"/>
            <w:shd w:val="clear" w:color="auto" w:fill="auto"/>
            <w:noWrap/>
            <w:hideMark/>
          </w:tcPr>
          <w:p w14:paraId="08AEBB7A" w14:textId="44B295F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60" w:author="tao huang" w:date="2018-10-28T21:48:00Z"/>
                <w:del w:id="5061" w:author="韬 黄" w:date="2018-11-05T16:33:00Z"/>
                <w:rFonts w:eastAsia="Times New Roman" w:cs="Times New Roman"/>
                <w:sz w:val="22"/>
                <w:rPrChange w:id="5062" w:author="韬 黄" w:date="2018-11-05T16:10:00Z">
                  <w:rPr>
                    <w:ins w:id="5063" w:author="tao huang" w:date="2018-10-28T21:48:00Z"/>
                    <w:del w:id="5064" w:author="韬 黄" w:date="2018-11-05T16:33:00Z"/>
                    <w:rFonts w:ascii="Calibri" w:eastAsia="Times New Roman" w:hAnsi="Calibri" w:cs="Calibri"/>
                    <w:color w:val="000000"/>
                    <w:sz w:val="22"/>
                  </w:rPr>
                </w:rPrChange>
              </w:rPr>
              <w:pPrChange w:id="506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66" w:author="tao huang" w:date="2018-10-28T21:48:00Z">
              <w:del w:id="5067" w:author="韬 黄" w:date="2018-11-05T16:33:00Z">
                <w:r w:rsidRPr="009C5CF0" w:rsidDel="00A5471A">
                  <w:rPr>
                    <w:rFonts w:eastAsia="Times New Roman" w:cs="Times New Roman"/>
                    <w:sz w:val="22"/>
                    <w:rPrChange w:id="5068"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325AFB82" w14:textId="123011A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69" w:author="tao huang" w:date="2018-10-28T21:48:00Z"/>
                <w:del w:id="5070" w:author="韬 黄" w:date="2018-11-05T16:33:00Z"/>
                <w:rFonts w:eastAsia="Times New Roman" w:cs="Times New Roman"/>
                <w:sz w:val="22"/>
                <w:rPrChange w:id="5071" w:author="韬 黄" w:date="2018-11-05T16:10:00Z">
                  <w:rPr>
                    <w:ins w:id="5072" w:author="tao huang" w:date="2018-10-28T21:48:00Z"/>
                    <w:del w:id="5073" w:author="韬 黄" w:date="2018-11-05T16:33:00Z"/>
                    <w:rFonts w:ascii="Calibri" w:eastAsia="Times New Roman" w:hAnsi="Calibri" w:cs="Calibri"/>
                    <w:color w:val="000000"/>
                    <w:sz w:val="22"/>
                  </w:rPr>
                </w:rPrChange>
              </w:rPr>
              <w:pPrChange w:id="507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75" w:author="tao huang" w:date="2018-10-28T21:48:00Z">
              <w:del w:id="5076" w:author="韬 黄" w:date="2018-11-05T16:33:00Z">
                <w:r w:rsidRPr="009C5CF0" w:rsidDel="00A5471A">
                  <w:rPr>
                    <w:rFonts w:eastAsia="Times New Roman" w:cs="Times New Roman"/>
                    <w:sz w:val="22"/>
                    <w:rPrChange w:id="5077" w:author="韬 黄" w:date="2018-11-05T16:10:00Z">
                      <w:rPr>
                        <w:rFonts w:ascii="Calibri" w:eastAsia="Times New Roman" w:hAnsi="Calibri" w:cs="Calibri"/>
                        <w:color w:val="000000"/>
                        <w:sz w:val="22"/>
                      </w:rPr>
                    </w:rPrChange>
                  </w:rPr>
                  <w:delText>40.81%</w:delText>
                </w:r>
              </w:del>
            </w:ins>
          </w:p>
        </w:tc>
        <w:tc>
          <w:tcPr>
            <w:tcW w:w="681" w:type="dxa"/>
            <w:shd w:val="clear" w:color="auto" w:fill="auto"/>
            <w:noWrap/>
            <w:hideMark/>
          </w:tcPr>
          <w:p w14:paraId="676F68F1" w14:textId="5922F7B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78" w:author="tao huang" w:date="2018-10-28T21:48:00Z"/>
                <w:del w:id="5079" w:author="韬 黄" w:date="2018-11-05T16:33:00Z"/>
                <w:rFonts w:eastAsia="Times New Roman" w:cs="Times New Roman"/>
                <w:sz w:val="22"/>
                <w:rPrChange w:id="5080" w:author="韬 黄" w:date="2018-11-05T16:10:00Z">
                  <w:rPr>
                    <w:ins w:id="5081" w:author="tao huang" w:date="2018-10-28T21:48:00Z"/>
                    <w:del w:id="5082" w:author="韬 黄" w:date="2018-11-05T16:33:00Z"/>
                    <w:rFonts w:ascii="Calibri" w:eastAsia="Times New Roman" w:hAnsi="Calibri" w:cs="Calibri"/>
                    <w:color w:val="000000"/>
                    <w:sz w:val="22"/>
                  </w:rPr>
                </w:rPrChange>
              </w:rPr>
              <w:pPrChange w:id="508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84" w:author="tao huang" w:date="2018-10-28T21:48:00Z">
              <w:del w:id="5085" w:author="韬 黄" w:date="2018-11-05T16:33:00Z">
                <w:r w:rsidRPr="009C5CF0" w:rsidDel="00A5471A">
                  <w:rPr>
                    <w:rFonts w:eastAsia="Times New Roman" w:cs="Times New Roman"/>
                    <w:sz w:val="22"/>
                    <w:rPrChange w:id="5086" w:author="韬 黄" w:date="2018-11-05T16:10:00Z">
                      <w:rPr>
                        <w:rFonts w:ascii="Calibri" w:eastAsia="Times New Roman" w:hAnsi="Calibri" w:cs="Calibri"/>
                        <w:color w:val="000000"/>
                        <w:sz w:val="22"/>
                      </w:rPr>
                    </w:rPrChange>
                  </w:rPr>
                  <w:delText>6</w:delText>
                </w:r>
              </w:del>
            </w:ins>
          </w:p>
        </w:tc>
        <w:tc>
          <w:tcPr>
            <w:tcW w:w="828" w:type="dxa"/>
            <w:shd w:val="clear" w:color="auto" w:fill="auto"/>
            <w:noWrap/>
            <w:hideMark/>
          </w:tcPr>
          <w:p w14:paraId="3819C0AA" w14:textId="2D86B1A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87" w:author="tao huang" w:date="2018-10-28T21:48:00Z"/>
                <w:del w:id="5088" w:author="韬 黄" w:date="2018-11-05T16:33:00Z"/>
                <w:rFonts w:eastAsia="Times New Roman" w:cs="Times New Roman"/>
                <w:sz w:val="22"/>
                <w:rPrChange w:id="5089" w:author="韬 黄" w:date="2018-11-05T16:10:00Z">
                  <w:rPr>
                    <w:ins w:id="5090" w:author="tao huang" w:date="2018-10-28T21:48:00Z"/>
                    <w:del w:id="5091" w:author="韬 黄" w:date="2018-11-05T16:33:00Z"/>
                    <w:rFonts w:ascii="Calibri" w:eastAsia="Times New Roman" w:hAnsi="Calibri" w:cs="Calibri"/>
                    <w:color w:val="000000"/>
                    <w:sz w:val="22"/>
                  </w:rPr>
                </w:rPrChange>
              </w:rPr>
              <w:pPrChange w:id="509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093" w:author="tao huang" w:date="2018-10-28T21:48:00Z">
              <w:del w:id="5094" w:author="韬 黄" w:date="2018-11-05T16:33:00Z">
                <w:r w:rsidRPr="009C5CF0" w:rsidDel="00A5471A">
                  <w:rPr>
                    <w:rFonts w:eastAsia="Times New Roman" w:cs="Times New Roman"/>
                    <w:sz w:val="22"/>
                    <w:rPrChange w:id="5095" w:author="韬 黄" w:date="2018-11-05T16:10:00Z">
                      <w:rPr>
                        <w:rFonts w:ascii="Calibri" w:eastAsia="Times New Roman" w:hAnsi="Calibri" w:cs="Calibri"/>
                        <w:color w:val="000000"/>
                        <w:sz w:val="22"/>
                      </w:rPr>
                    </w:rPrChange>
                  </w:rPr>
                  <w:delText>0.697</w:delText>
                </w:r>
              </w:del>
            </w:ins>
          </w:p>
        </w:tc>
        <w:tc>
          <w:tcPr>
            <w:tcW w:w="709" w:type="dxa"/>
            <w:shd w:val="clear" w:color="auto" w:fill="auto"/>
            <w:noWrap/>
            <w:hideMark/>
          </w:tcPr>
          <w:p w14:paraId="4F010ECD" w14:textId="2359282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096" w:author="tao huang" w:date="2018-10-28T21:48:00Z"/>
                <w:del w:id="5097" w:author="韬 黄" w:date="2018-11-05T16:33:00Z"/>
                <w:rFonts w:eastAsia="Times New Roman" w:cs="Times New Roman"/>
                <w:sz w:val="22"/>
                <w:rPrChange w:id="5098" w:author="韬 黄" w:date="2018-11-05T16:10:00Z">
                  <w:rPr>
                    <w:ins w:id="5099" w:author="tao huang" w:date="2018-10-28T21:48:00Z"/>
                    <w:del w:id="5100" w:author="韬 黄" w:date="2018-11-05T16:33:00Z"/>
                    <w:rFonts w:ascii="Calibri" w:eastAsia="Times New Roman" w:hAnsi="Calibri" w:cs="Calibri"/>
                    <w:color w:val="000000"/>
                    <w:sz w:val="22"/>
                  </w:rPr>
                </w:rPrChange>
              </w:rPr>
              <w:pPrChange w:id="510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02" w:author="tao huang" w:date="2018-10-28T21:48:00Z">
              <w:del w:id="5103" w:author="韬 黄" w:date="2018-11-05T16:33:00Z">
                <w:r w:rsidRPr="009C5CF0" w:rsidDel="00A5471A">
                  <w:rPr>
                    <w:rFonts w:eastAsia="Times New Roman" w:cs="Times New Roman"/>
                    <w:sz w:val="22"/>
                    <w:rPrChange w:id="5104" w:author="韬 黄" w:date="2018-11-05T16:10:00Z">
                      <w:rPr>
                        <w:rFonts w:ascii="Calibri" w:eastAsia="Times New Roman" w:hAnsi="Calibri" w:cs="Calibri"/>
                        <w:color w:val="000000"/>
                        <w:sz w:val="22"/>
                      </w:rPr>
                    </w:rPrChange>
                  </w:rPr>
                  <w:delText>6</w:delText>
                </w:r>
              </w:del>
            </w:ins>
          </w:p>
        </w:tc>
        <w:tc>
          <w:tcPr>
            <w:tcW w:w="1390" w:type="dxa"/>
            <w:shd w:val="clear" w:color="auto" w:fill="auto"/>
            <w:noWrap/>
            <w:hideMark/>
          </w:tcPr>
          <w:p w14:paraId="76A1AE87" w14:textId="2E6668F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05" w:author="tao huang" w:date="2018-10-28T21:48:00Z"/>
                <w:del w:id="5106" w:author="韬 黄" w:date="2018-11-05T16:33:00Z"/>
                <w:rFonts w:eastAsia="Times New Roman" w:cs="Times New Roman"/>
                <w:sz w:val="22"/>
                <w:rPrChange w:id="5107" w:author="韬 黄" w:date="2018-11-05T16:10:00Z">
                  <w:rPr>
                    <w:ins w:id="5108" w:author="tao huang" w:date="2018-10-28T21:48:00Z"/>
                    <w:del w:id="5109" w:author="韬 黄" w:date="2018-11-05T16:33:00Z"/>
                    <w:rFonts w:ascii="Calibri" w:eastAsia="Times New Roman" w:hAnsi="Calibri" w:cs="Calibri"/>
                    <w:color w:val="000000"/>
                    <w:sz w:val="22"/>
                  </w:rPr>
                </w:rPrChange>
              </w:rPr>
              <w:pPrChange w:id="511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11" w:author="tao huang" w:date="2018-10-28T21:48:00Z">
              <w:del w:id="5112" w:author="韬 黄" w:date="2018-11-05T16:33:00Z">
                <w:r w:rsidRPr="009C5CF0" w:rsidDel="00A5471A">
                  <w:rPr>
                    <w:rFonts w:eastAsia="Times New Roman" w:cs="Times New Roman"/>
                    <w:sz w:val="22"/>
                    <w:rPrChange w:id="5113" w:author="韬 黄" w:date="2018-11-05T16:10:00Z">
                      <w:rPr>
                        <w:rFonts w:ascii="Calibri" w:eastAsia="Times New Roman" w:hAnsi="Calibri" w:cs="Calibri"/>
                        <w:color w:val="000000"/>
                        <w:sz w:val="22"/>
                      </w:rPr>
                    </w:rPrChange>
                  </w:rPr>
                  <w:delText>1.0000</w:delText>
                </w:r>
              </w:del>
            </w:ins>
          </w:p>
        </w:tc>
        <w:tc>
          <w:tcPr>
            <w:tcW w:w="681" w:type="dxa"/>
            <w:shd w:val="clear" w:color="auto" w:fill="auto"/>
            <w:noWrap/>
            <w:hideMark/>
          </w:tcPr>
          <w:p w14:paraId="33B16C00" w14:textId="29D67F5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14" w:author="tao huang" w:date="2018-10-28T21:48:00Z"/>
                <w:del w:id="5115" w:author="韬 黄" w:date="2018-11-05T16:33:00Z"/>
                <w:rFonts w:eastAsia="Times New Roman" w:cs="Times New Roman"/>
                <w:sz w:val="22"/>
                <w:rPrChange w:id="5116" w:author="韬 黄" w:date="2018-11-05T16:10:00Z">
                  <w:rPr>
                    <w:ins w:id="5117" w:author="tao huang" w:date="2018-10-28T21:48:00Z"/>
                    <w:del w:id="5118" w:author="韬 黄" w:date="2018-11-05T16:33:00Z"/>
                    <w:rFonts w:ascii="Calibri" w:eastAsia="Times New Roman" w:hAnsi="Calibri" w:cs="Calibri"/>
                    <w:color w:val="000000"/>
                    <w:sz w:val="22"/>
                  </w:rPr>
                </w:rPrChange>
              </w:rPr>
              <w:pPrChange w:id="511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20" w:author="tao huang" w:date="2018-10-28T21:48:00Z">
              <w:del w:id="5121" w:author="韬 黄" w:date="2018-11-05T16:33:00Z">
                <w:r w:rsidRPr="009C5CF0" w:rsidDel="00A5471A">
                  <w:rPr>
                    <w:rFonts w:eastAsia="Times New Roman" w:cs="Times New Roman"/>
                    <w:sz w:val="22"/>
                    <w:rPrChange w:id="5122" w:author="韬 黄" w:date="2018-11-05T16:10:00Z">
                      <w:rPr>
                        <w:rFonts w:ascii="Calibri" w:eastAsia="Times New Roman" w:hAnsi="Calibri" w:cs="Calibri"/>
                        <w:color w:val="000000"/>
                        <w:sz w:val="22"/>
                      </w:rPr>
                    </w:rPrChange>
                  </w:rPr>
                  <w:delText>6</w:delText>
                </w:r>
              </w:del>
            </w:ins>
          </w:p>
        </w:tc>
        <w:tc>
          <w:tcPr>
            <w:tcW w:w="1280" w:type="dxa"/>
            <w:shd w:val="clear" w:color="auto" w:fill="auto"/>
            <w:noWrap/>
            <w:hideMark/>
          </w:tcPr>
          <w:p w14:paraId="388918B0" w14:textId="24DEEBE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23" w:author="tao huang" w:date="2018-10-28T21:48:00Z"/>
                <w:del w:id="5124" w:author="韬 黄" w:date="2018-11-05T16:33:00Z"/>
                <w:rFonts w:eastAsia="Times New Roman" w:cs="Times New Roman"/>
                <w:sz w:val="22"/>
                <w:rPrChange w:id="5125" w:author="韬 黄" w:date="2018-11-05T16:10:00Z">
                  <w:rPr>
                    <w:ins w:id="5126" w:author="tao huang" w:date="2018-10-28T21:48:00Z"/>
                    <w:del w:id="5127" w:author="韬 黄" w:date="2018-11-05T16:33:00Z"/>
                    <w:rFonts w:ascii="Calibri" w:eastAsia="Times New Roman" w:hAnsi="Calibri" w:cs="Calibri"/>
                    <w:color w:val="000000"/>
                    <w:sz w:val="22"/>
                  </w:rPr>
                </w:rPrChange>
              </w:rPr>
              <w:pPrChange w:id="512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29" w:author="tao huang" w:date="2018-10-28T21:48:00Z">
              <w:del w:id="5130" w:author="韬 黄" w:date="2018-11-05T16:33:00Z">
                <w:r w:rsidRPr="009C5CF0" w:rsidDel="00A5471A">
                  <w:rPr>
                    <w:rFonts w:eastAsia="Times New Roman" w:cs="Times New Roman"/>
                    <w:sz w:val="22"/>
                    <w:rPrChange w:id="5131" w:author="韬 黄" w:date="2018-11-05T16:10:00Z">
                      <w:rPr>
                        <w:rFonts w:ascii="Calibri" w:eastAsia="Times New Roman" w:hAnsi="Calibri" w:cs="Calibri"/>
                        <w:color w:val="000000"/>
                        <w:sz w:val="22"/>
                      </w:rPr>
                    </w:rPrChange>
                  </w:rPr>
                  <w:delText>0.1575</w:delText>
                </w:r>
              </w:del>
            </w:ins>
          </w:p>
        </w:tc>
        <w:tc>
          <w:tcPr>
            <w:tcW w:w="681" w:type="dxa"/>
            <w:gridSpan w:val="2"/>
            <w:shd w:val="clear" w:color="auto" w:fill="auto"/>
            <w:noWrap/>
            <w:hideMark/>
          </w:tcPr>
          <w:p w14:paraId="7E84E5DC" w14:textId="170C5CC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132" w:author="tao huang" w:date="2018-10-28T21:48:00Z"/>
                <w:del w:id="5133" w:author="韬 黄" w:date="2018-11-05T16:33:00Z"/>
                <w:rFonts w:eastAsia="Times New Roman" w:cs="Times New Roman"/>
                <w:sz w:val="22"/>
                <w:rPrChange w:id="5134" w:author="韬 黄" w:date="2018-11-05T16:10:00Z">
                  <w:rPr>
                    <w:ins w:id="5135" w:author="tao huang" w:date="2018-10-28T21:48:00Z"/>
                    <w:del w:id="5136" w:author="韬 黄" w:date="2018-11-05T16:33:00Z"/>
                    <w:rFonts w:ascii="Calibri" w:eastAsia="Times New Roman" w:hAnsi="Calibri" w:cs="Calibri"/>
                    <w:color w:val="000000"/>
                    <w:sz w:val="22"/>
                  </w:rPr>
                </w:rPrChange>
              </w:rPr>
              <w:pPrChange w:id="513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138" w:author="tao huang" w:date="2018-10-28T21:48:00Z">
              <w:del w:id="5139" w:author="韬 黄" w:date="2018-11-05T16:33:00Z">
                <w:r w:rsidRPr="009C5CF0" w:rsidDel="00A5471A">
                  <w:rPr>
                    <w:rFonts w:eastAsia="Times New Roman" w:cs="Times New Roman"/>
                    <w:sz w:val="22"/>
                    <w:rPrChange w:id="5140" w:author="韬 黄" w:date="2018-11-05T16:10:00Z">
                      <w:rPr>
                        <w:rFonts w:ascii="Calibri" w:eastAsia="Times New Roman" w:hAnsi="Calibri" w:cs="Calibri"/>
                        <w:color w:val="000000"/>
                        <w:sz w:val="22"/>
                      </w:rPr>
                    </w:rPrChange>
                  </w:rPr>
                  <w:delText>5</w:delText>
                </w:r>
              </w:del>
            </w:ins>
          </w:p>
        </w:tc>
      </w:tr>
      <w:tr w:rsidR="00A37575" w:rsidRPr="009C5CF0" w:rsidDel="00A5471A" w14:paraId="7251B7D3" w14:textId="637185D8" w:rsidTr="00D531F1">
        <w:trPr>
          <w:trHeight w:val="57"/>
          <w:jc w:val="center"/>
          <w:ins w:id="5141" w:author="tao huang" w:date="2018-10-28T21:48:00Z"/>
          <w:del w:id="5142"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1CCF348" w:rsidR="008D03D7" w:rsidRPr="009C5CF0" w:rsidDel="00A5471A" w:rsidRDefault="008D03D7" w:rsidP="00A5471A">
            <w:pPr>
              <w:pStyle w:val="ListParagraph"/>
              <w:shd w:val="clear" w:color="auto" w:fill="FFFFFF" w:themeFill="background1"/>
              <w:spacing w:after="0" w:line="360" w:lineRule="auto"/>
              <w:ind w:left="0"/>
              <w:rPr>
                <w:ins w:id="5143" w:author="tao huang" w:date="2018-10-28T21:48:00Z"/>
                <w:del w:id="5144" w:author="韬 黄" w:date="2018-11-05T16:33:00Z"/>
                <w:rFonts w:eastAsia="Times New Roman" w:cs="Times New Roman"/>
                <w:b w:val="0"/>
                <w:sz w:val="22"/>
                <w:rPrChange w:id="5145" w:author="韬 黄" w:date="2018-11-05T16:10:00Z">
                  <w:rPr>
                    <w:ins w:id="5146" w:author="tao huang" w:date="2018-10-28T21:48:00Z"/>
                    <w:del w:id="5147" w:author="韬 黄" w:date="2018-11-05T16:33:00Z"/>
                    <w:rFonts w:ascii="Calibri" w:eastAsia="Times New Roman" w:hAnsi="Calibri" w:cs="Calibri"/>
                    <w:color w:val="000000"/>
                    <w:sz w:val="22"/>
                  </w:rPr>
                </w:rPrChange>
              </w:rPr>
              <w:pPrChange w:id="5148" w:author="韬 黄" w:date="2018-11-05T16:34:00Z">
                <w:pPr>
                  <w:spacing w:after="0" w:line="240" w:lineRule="auto"/>
                </w:pPr>
              </w:pPrChange>
            </w:pPr>
            <w:ins w:id="5149" w:author="tao huang" w:date="2018-10-28T21:48:00Z">
              <w:del w:id="5150" w:author="韬 黄" w:date="2018-11-05T16:33:00Z">
                <w:r w:rsidRPr="009C5CF0" w:rsidDel="00A5471A">
                  <w:rPr>
                    <w:rFonts w:eastAsia="Times New Roman" w:cs="Times New Roman"/>
                    <w:b w:val="0"/>
                    <w:sz w:val="22"/>
                    <w:rPrChange w:id="5151"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3A4B7C1E" w14:textId="717FC2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52" w:author="tao huang" w:date="2018-10-28T21:48:00Z"/>
                <w:del w:id="5153" w:author="韬 黄" w:date="2018-11-05T16:33:00Z"/>
                <w:rFonts w:eastAsia="Times New Roman" w:cs="Times New Roman"/>
                <w:sz w:val="22"/>
                <w:rPrChange w:id="5154" w:author="韬 黄" w:date="2018-11-05T16:10:00Z">
                  <w:rPr>
                    <w:ins w:id="5155" w:author="tao huang" w:date="2018-10-28T21:48:00Z"/>
                    <w:del w:id="5156" w:author="韬 黄" w:date="2018-11-05T16:33:00Z"/>
                    <w:rFonts w:ascii="Calibri" w:eastAsia="Times New Roman" w:hAnsi="Calibri" w:cs="Calibri"/>
                    <w:color w:val="000000"/>
                    <w:sz w:val="22"/>
                  </w:rPr>
                </w:rPrChange>
              </w:rPr>
              <w:pPrChange w:id="515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58" w:author="tao huang" w:date="2018-10-28T21:53:00Z">
              <w:del w:id="5159" w:author="韬 黄" w:date="2018-11-05T16:33:00Z">
                <w:r w:rsidRPr="009C5CF0" w:rsidDel="00A5471A">
                  <w:rPr>
                    <w:rFonts w:cs="Times New Roman"/>
                    <w:sz w:val="22"/>
                    <w:rPrChange w:id="5160" w:author="韬 黄" w:date="2018-11-05T16:10:00Z">
                      <w:rPr/>
                    </w:rPrChange>
                  </w:rPr>
                  <w:delText>15.44</w:delText>
                </w:r>
              </w:del>
            </w:ins>
          </w:p>
        </w:tc>
        <w:tc>
          <w:tcPr>
            <w:tcW w:w="681" w:type="dxa"/>
            <w:shd w:val="clear" w:color="auto" w:fill="auto"/>
            <w:noWrap/>
            <w:hideMark/>
          </w:tcPr>
          <w:p w14:paraId="7CE56961" w14:textId="4D68859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61" w:author="tao huang" w:date="2018-10-28T21:48:00Z"/>
                <w:del w:id="5162" w:author="韬 黄" w:date="2018-11-05T16:33:00Z"/>
                <w:rFonts w:eastAsia="Times New Roman" w:cs="Times New Roman"/>
                <w:sz w:val="22"/>
                <w:rPrChange w:id="5163" w:author="韬 黄" w:date="2018-11-05T16:10:00Z">
                  <w:rPr>
                    <w:ins w:id="5164" w:author="tao huang" w:date="2018-10-28T21:48:00Z"/>
                    <w:del w:id="5165" w:author="韬 黄" w:date="2018-11-05T16:33:00Z"/>
                    <w:rFonts w:ascii="Calibri" w:eastAsia="Times New Roman" w:hAnsi="Calibri" w:cs="Calibri"/>
                    <w:color w:val="000000"/>
                    <w:sz w:val="22"/>
                  </w:rPr>
                </w:rPrChange>
              </w:rPr>
              <w:pPrChange w:id="516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67" w:author="tao huang" w:date="2018-10-28T21:48:00Z">
              <w:del w:id="5168" w:author="韬 黄" w:date="2018-11-05T16:33:00Z">
                <w:r w:rsidRPr="009C5CF0" w:rsidDel="00A5471A">
                  <w:rPr>
                    <w:rFonts w:eastAsia="Times New Roman" w:cs="Times New Roman"/>
                    <w:sz w:val="22"/>
                    <w:rPrChange w:id="5169"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0808B051" w14:textId="3DDA648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70" w:author="tao huang" w:date="2018-10-28T21:48:00Z"/>
                <w:del w:id="5171" w:author="韬 黄" w:date="2018-11-05T16:33:00Z"/>
                <w:rFonts w:eastAsia="Times New Roman" w:cs="Times New Roman"/>
                <w:sz w:val="22"/>
                <w:rPrChange w:id="5172" w:author="韬 黄" w:date="2018-11-05T16:10:00Z">
                  <w:rPr>
                    <w:ins w:id="5173" w:author="tao huang" w:date="2018-10-28T21:48:00Z"/>
                    <w:del w:id="5174" w:author="韬 黄" w:date="2018-11-05T16:33:00Z"/>
                    <w:rFonts w:ascii="Calibri" w:eastAsia="Times New Roman" w:hAnsi="Calibri" w:cs="Calibri"/>
                    <w:color w:val="000000"/>
                    <w:sz w:val="22"/>
                  </w:rPr>
                </w:rPrChange>
              </w:rPr>
              <w:pPrChange w:id="517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76" w:author="tao huang" w:date="2018-10-28T21:48:00Z">
              <w:del w:id="5177" w:author="韬 黄" w:date="2018-11-05T16:33:00Z">
                <w:r w:rsidRPr="009C5CF0" w:rsidDel="00A5471A">
                  <w:rPr>
                    <w:rFonts w:eastAsia="Times New Roman" w:cs="Times New Roman"/>
                    <w:sz w:val="22"/>
                    <w:rPrChange w:id="5178" w:author="韬 黄" w:date="2018-11-05T16:10:00Z">
                      <w:rPr>
                        <w:rFonts w:ascii="Calibri" w:eastAsia="Times New Roman" w:hAnsi="Calibri" w:cs="Calibri"/>
                        <w:color w:val="000000"/>
                        <w:sz w:val="22"/>
                      </w:rPr>
                    </w:rPrChange>
                  </w:rPr>
                  <w:delText>40.51%</w:delText>
                </w:r>
              </w:del>
            </w:ins>
          </w:p>
        </w:tc>
        <w:tc>
          <w:tcPr>
            <w:tcW w:w="0" w:type="dxa"/>
            <w:shd w:val="clear" w:color="auto" w:fill="auto"/>
            <w:noWrap/>
            <w:hideMark/>
          </w:tcPr>
          <w:p w14:paraId="5060D37D" w14:textId="7E50358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79" w:author="tao huang" w:date="2018-10-28T21:48:00Z"/>
                <w:del w:id="5180" w:author="韬 黄" w:date="2018-11-05T16:33:00Z"/>
                <w:rFonts w:eastAsia="Times New Roman" w:cs="Times New Roman"/>
                <w:sz w:val="22"/>
                <w:rPrChange w:id="5181" w:author="韬 黄" w:date="2018-11-05T16:10:00Z">
                  <w:rPr>
                    <w:ins w:id="5182" w:author="tao huang" w:date="2018-10-28T21:48:00Z"/>
                    <w:del w:id="5183" w:author="韬 黄" w:date="2018-11-05T16:33:00Z"/>
                    <w:rFonts w:ascii="Calibri" w:eastAsia="Times New Roman" w:hAnsi="Calibri" w:cs="Calibri"/>
                    <w:color w:val="000000"/>
                    <w:sz w:val="22"/>
                  </w:rPr>
                </w:rPrChange>
              </w:rPr>
              <w:pPrChange w:id="518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85" w:author="tao huang" w:date="2018-10-28T21:48:00Z">
              <w:del w:id="5186" w:author="韬 黄" w:date="2018-11-05T16:33:00Z">
                <w:r w:rsidRPr="009C5CF0" w:rsidDel="00A5471A">
                  <w:rPr>
                    <w:rFonts w:eastAsia="Times New Roman" w:cs="Times New Roman"/>
                    <w:sz w:val="22"/>
                    <w:rPrChange w:id="5187"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2D9E47DD" w14:textId="6621B69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88" w:author="tao huang" w:date="2018-10-28T21:48:00Z"/>
                <w:del w:id="5189" w:author="韬 黄" w:date="2018-11-05T16:33:00Z"/>
                <w:rFonts w:eastAsia="Times New Roman" w:cs="Times New Roman"/>
                <w:sz w:val="22"/>
                <w:rPrChange w:id="5190" w:author="韬 黄" w:date="2018-11-05T16:10:00Z">
                  <w:rPr>
                    <w:ins w:id="5191" w:author="tao huang" w:date="2018-10-28T21:48:00Z"/>
                    <w:del w:id="5192" w:author="韬 黄" w:date="2018-11-05T16:33:00Z"/>
                    <w:rFonts w:ascii="Calibri" w:eastAsia="Times New Roman" w:hAnsi="Calibri" w:cs="Calibri"/>
                    <w:color w:val="000000"/>
                    <w:sz w:val="22"/>
                  </w:rPr>
                </w:rPrChange>
              </w:rPr>
              <w:pPrChange w:id="519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194" w:author="tao huang" w:date="2018-10-28T21:48:00Z">
              <w:del w:id="5195" w:author="韬 黄" w:date="2018-11-05T16:33:00Z">
                <w:r w:rsidRPr="009C5CF0" w:rsidDel="00A5471A">
                  <w:rPr>
                    <w:rFonts w:eastAsia="Times New Roman" w:cs="Times New Roman"/>
                    <w:sz w:val="22"/>
                    <w:rPrChange w:id="5196" w:author="韬 黄" w:date="2018-11-05T16:10:00Z">
                      <w:rPr>
                        <w:rFonts w:ascii="Calibri" w:eastAsia="Times New Roman" w:hAnsi="Calibri" w:cs="Calibri"/>
                        <w:color w:val="000000"/>
                        <w:sz w:val="22"/>
                      </w:rPr>
                    </w:rPrChange>
                  </w:rPr>
                  <w:delText>0.695</w:delText>
                </w:r>
              </w:del>
            </w:ins>
          </w:p>
        </w:tc>
        <w:tc>
          <w:tcPr>
            <w:tcW w:w="0" w:type="dxa"/>
            <w:shd w:val="clear" w:color="auto" w:fill="auto"/>
            <w:noWrap/>
            <w:hideMark/>
          </w:tcPr>
          <w:p w14:paraId="2C37C0E1" w14:textId="366663C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197" w:author="tao huang" w:date="2018-10-28T21:48:00Z"/>
                <w:del w:id="5198" w:author="韬 黄" w:date="2018-11-05T16:33:00Z"/>
                <w:rFonts w:eastAsia="Times New Roman" w:cs="Times New Roman"/>
                <w:sz w:val="22"/>
                <w:rPrChange w:id="5199" w:author="韬 黄" w:date="2018-11-05T16:10:00Z">
                  <w:rPr>
                    <w:ins w:id="5200" w:author="tao huang" w:date="2018-10-28T21:48:00Z"/>
                    <w:del w:id="5201" w:author="韬 黄" w:date="2018-11-05T16:33:00Z"/>
                    <w:rFonts w:ascii="Calibri" w:eastAsia="Times New Roman" w:hAnsi="Calibri" w:cs="Calibri"/>
                    <w:color w:val="000000"/>
                    <w:sz w:val="22"/>
                  </w:rPr>
                </w:rPrChange>
              </w:rPr>
              <w:pPrChange w:id="520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03" w:author="tao huang" w:date="2018-10-28T21:48:00Z">
              <w:del w:id="5204" w:author="韬 黄" w:date="2018-11-05T16:33:00Z">
                <w:r w:rsidRPr="009C5CF0" w:rsidDel="00A5471A">
                  <w:rPr>
                    <w:rFonts w:eastAsia="Times New Roman" w:cs="Times New Roman"/>
                    <w:sz w:val="22"/>
                    <w:rPrChange w:id="5205"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71EF382D" w14:textId="110F51A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06" w:author="tao huang" w:date="2018-10-28T21:48:00Z"/>
                <w:del w:id="5207" w:author="韬 黄" w:date="2018-11-05T16:33:00Z"/>
                <w:rFonts w:eastAsia="Times New Roman" w:cs="Times New Roman"/>
                <w:sz w:val="22"/>
                <w:rPrChange w:id="5208" w:author="韬 黄" w:date="2018-11-05T16:10:00Z">
                  <w:rPr>
                    <w:ins w:id="5209" w:author="tao huang" w:date="2018-10-28T21:48:00Z"/>
                    <w:del w:id="5210" w:author="韬 黄" w:date="2018-11-05T16:33:00Z"/>
                    <w:rFonts w:ascii="Calibri" w:eastAsia="Times New Roman" w:hAnsi="Calibri" w:cs="Calibri"/>
                    <w:color w:val="000000"/>
                    <w:sz w:val="22"/>
                  </w:rPr>
                </w:rPrChange>
              </w:rPr>
              <w:pPrChange w:id="521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12" w:author="tao huang" w:date="2018-10-28T21:48:00Z">
              <w:del w:id="5213" w:author="韬 黄" w:date="2018-11-05T16:33:00Z">
                <w:r w:rsidRPr="009C5CF0" w:rsidDel="00A5471A">
                  <w:rPr>
                    <w:rFonts w:eastAsia="Times New Roman" w:cs="Times New Roman"/>
                    <w:sz w:val="22"/>
                    <w:rPrChange w:id="5214" w:author="韬 黄" w:date="2018-11-05T16:10:00Z">
                      <w:rPr>
                        <w:rFonts w:ascii="Calibri" w:eastAsia="Times New Roman" w:hAnsi="Calibri" w:cs="Calibri"/>
                        <w:color w:val="000000"/>
                        <w:sz w:val="22"/>
                      </w:rPr>
                    </w:rPrChange>
                  </w:rPr>
                  <w:delText>0.9941</w:delText>
                </w:r>
              </w:del>
            </w:ins>
          </w:p>
        </w:tc>
        <w:tc>
          <w:tcPr>
            <w:tcW w:w="0" w:type="dxa"/>
            <w:shd w:val="clear" w:color="auto" w:fill="auto"/>
            <w:noWrap/>
            <w:hideMark/>
          </w:tcPr>
          <w:p w14:paraId="014AF848" w14:textId="13BBD3D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15" w:author="tao huang" w:date="2018-10-28T21:48:00Z"/>
                <w:del w:id="5216" w:author="韬 黄" w:date="2018-11-05T16:33:00Z"/>
                <w:rFonts w:eastAsia="Times New Roman" w:cs="Times New Roman"/>
                <w:sz w:val="22"/>
                <w:rPrChange w:id="5217" w:author="韬 黄" w:date="2018-11-05T16:10:00Z">
                  <w:rPr>
                    <w:ins w:id="5218" w:author="tao huang" w:date="2018-10-28T21:48:00Z"/>
                    <w:del w:id="5219" w:author="韬 黄" w:date="2018-11-05T16:33:00Z"/>
                    <w:rFonts w:ascii="Calibri" w:eastAsia="Times New Roman" w:hAnsi="Calibri" w:cs="Calibri"/>
                    <w:color w:val="000000"/>
                    <w:sz w:val="22"/>
                  </w:rPr>
                </w:rPrChange>
              </w:rPr>
              <w:pPrChange w:id="522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21" w:author="tao huang" w:date="2018-10-28T21:48:00Z">
              <w:del w:id="5222" w:author="韬 黄" w:date="2018-11-05T16:33:00Z">
                <w:r w:rsidRPr="009C5CF0" w:rsidDel="00A5471A">
                  <w:rPr>
                    <w:rFonts w:eastAsia="Times New Roman" w:cs="Times New Roman"/>
                    <w:sz w:val="22"/>
                    <w:rPrChange w:id="5223"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3423A538" w14:textId="27BA17E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24" w:author="tao huang" w:date="2018-10-28T21:48:00Z"/>
                <w:del w:id="5225" w:author="韬 黄" w:date="2018-11-05T16:33:00Z"/>
                <w:rFonts w:eastAsia="Times New Roman" w:cs="Times New Roman"/>
                <w:sz w:val="22"/>
                <w:rPrChange w:id="5226" w:author="韬 黄" w:date="2018-11-05T16:10:00Z">
                  <w:rPr>
                    <w:ins w:id="5227" w:author="tao huang" w:date="2018-10-28T21:48:00Z"/>
                    <w:del w:id="5228" w:author="韬 黄" w:date="2018-11-05T16:33:00Z"/>
                    <w:rFonts w:ascii="Calibri" w:eastAsia="Times New Roman" w:hAnsi="Calibri" w:cs="Calibri"/>
                    <w:color w:val="000000"/>
                    <w:sz w:val="22"/>
                  </w:rPr>
                </w:rPrChange>
              </w:rPr>
              <w:pPrChange w:id="522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30" w:author="tao huang" w:date="2018-10-28T21:48:00Z">
              <w:del w:id="5231" w:author="韬 黄" w:date="2018-11-05T16:33:00Z">
                <w:r w:rsidRPr="009C5CF0" w:rsidDel="00A5471A">
                  <w:rPr>
                    <w:rFonts w:eastAsia="Times New Roman" w:cs="Times New Roman"/>
                    <w:sz w:val="22"/>
                    <w:rPrChange w:id="5232" w:author="韬 黄" w:date="2018-11-05T16:10:00Z">
                      <w:rPr>
                        <w:rFonts w:ascii="Calibri" w:eastAsia="Times New Roman" w:hAnsi="Calibri" w:cs="Calibri"/>
                        <w:color w:val="000000"/>
                        <w:sz w:val="22"/>
                      </w:rPr>
                    </w:rPrChange>
                  </w:rPr>
                  <w:delText>0.1553</w:delText>
                </w:r>
              </w:del>
            </w:ins>
          </w:p>
        </w:tc>
        <w:tc>
          <w:tcPr>
            <w:tcW w:w="681" w:type="dxa"/>
            <w:gridSpan w:val="2"/>
            <w:shd w:val="clear" w:color="auto" w:fill="auto"/>
            <w:noWrap/>
            <w:hideMark/>
          </w:tcPr>
          <w:p w14:paraId="56861EA0" w14:textId="2934A38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233" w:author="tao huang" w:date="2018-10-28T21:48:00Z"/>
                <w:del w:id="5234" w:author="韬 黄" w:date="2018-11-05T16:33:00Z"/>
                <w:rFonts w:eastAsia="Times New Roman" w:cs="Times New Roman"/>
                <w:sz w:val="22"/>
                <w:rPrChange w:id="5235" w:author="韬 黄" w:date="2018-11-05T16:10:00Z">
                  <w:rPr>
                    <w:ins w:id="5236" w:author="tao huang" w:date="2018-10-28T21:48:00Z"/>
                    <w:del w:id="5237" w:author="韬 黄" w:date="2018-11-05T16:33:00Z"/>
                    <w:rFonts w:ascii="Calibri" w:eastAsia="Times New Roman" w:hAnsi="Calibri" w:cs="Calibri"/>
                    <w:color w:val="000000"/>
                    <w:sz w:val="22"/>
                  </w:rPr>
                </w:rPrChange>
              </w:rPr>
              <w:pPrChange w:id="523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239" w:author="tao huang" w:date="2018-10-28T21:48:00Z">
              <w:del w:id="5240" w:author="韬 黄" w:date="2018-11-05T16:33:00Z">
                <w:r w:rsidRPr="009C5CF0" w:rsidDel="00A5471A">
                  <w:rPr>
                    <w:rFonts w:eastAsia="Times New Roman" w:cs="Times New Roman"/>
                    <w:sz w:val="22"/>
                    <w:rPrChange w:id="5241" w:author="韬 黄" w:date="2018-11-05T16:10:00Z">
                      <w:rPr>
                        <w:rFonts w:ascii="Calibri" w:eastAsia="Times New Roman" w:hAnsi="Calibri" w:cs="Calibri"/>
                        <w:color w:val="000000"/>
                        <w:sz w:val="22"/>
                      </w:rPr>
                    </w:rPrChange>
                  </w:rPr>
                  <w:delText>2</w:delText>
                </w:r>
              </w:del>
            </w:ins>
          </w:p>
        </w:tc>
      </w:tr>
      <w:tr w:rsidR="00A37575" w:rsidRPr="009C5CF0" w:rsidDel="00A5471A" w14:paraId="50457C16" w14:textId="442DE804" w:rsidTr="00D531F1">
        <w:trPr>
          <w:cnfStyle w:val="000000100000" w:firstRow="0" w:lastRow="0" w:firstColumn="0" w:lastColumn="0" w:oddVBand="0" w:evenVBand="0" w:oddHBand="1" w:evenHBand="0" w:firstRowFirstColumn="0" w:firstRowLastColumn="0" w:lastRowFirstColumn="0" w:lastRowLastColumn="0"/>
          <w:trHeight w:val="57"/>
          <w:jc w:val="center"/>
          <w:ins w:id="5242" w:author="tao huang" w:date="2018-10-28T21:48:00Z"/>
          <w:del w:id="5243"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533EBE4C" w:rsidR="008D03D7" w:rsidRPr="009C5CF0" w:rsidDel="00A5471A" w:rsidRDefault="008D03D7" w:rsidP="00A5471A">
            <w:pPr>
              <w:pStyle w:val="ListParagraph"/>
              <w:shd w:val="clear" w:color="auto" w:fill="FFFFFF" w:themeFill="background1"/>
              <w:spacing w:after="0" w:line="360" w:lineRule="auto"/>
              <w:ind w:left="0"/>
              <w:rPr>
                <w:ins w:id="5244" w:author="tao huang" w:date="2018-10-28T21:48:00Z"/>
                <w:del w:id="5245" w:author="韬 黄" w:date="2018-11-05T16:33:00Z"/>
                <w:rFonts w:eastAsia="Times New Roman" w:cs="Times New Roman"/>
                <w:b w:val="0"/>
                <w:sz w:val="22"/>
                <w:rPrChange w:id="5246" w:author="韬 黄" w:date="2018-11-05T16:10:00Z">
                  <w:rPr>
                    <w:ins w:id="5247" w:author="tao huang" w:date="2018-10-28T21:48:00Z"/>
                    <w:del w:id="5248" w:author="韬 黄" w:date="2018-11-05T16:33:00Z"/>
                    <w:rFonts w:ascii="Calibri" w:eastAsia="Times New Roman" w:hAnsi="Calibri" w:cs="Calibri"/>
                    <w:color w:val="000000"/>
                    <w:sz w:val="22"/>
                  </w:rPr>
                </w:rPrChange>
              </w:rPr>
              <w:pPrChange w:id="5249" w:author="韬 黄" w:date="2018-11-05T16:34:00Z">
                <w:pPr>
                  <w:spacing w:after="0" w:line="240" w:lineRule="auto"/>
                </w:pPr>
              </w:pPrChange>
            </w:pPr>
            <w:ins w:id="5250" w:author="tao huang" w:date="2018-10-28T21:48:00Z">
              <w:del w:id="5251" w:author="韬 黄" w:date="2018-11-05T16:33:00Z">
                <w:r w:rsidRPr="009C5CF0" w:rsidDel="00A5471A">
                  <w:rPr>
                    <w:rFonts w:eastAsia="Times New Roman" w:cs="Times New Roman"/>
                    <w:b w:val="0"/>
                    <w:sz w:val="22"/>
                    <w:rPrChange w:id="5252"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39BE90DC" w14:textId="7BDCABF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53" w:author="tao huang" w:date="2018-10-28T21:48:00Z"/>
                <w:del w:id="5254" w:author="韬 黄" w:date="2018-11-05T16:33:00Z"/>
                <w:rFonts w:eastAsia="Times New Roman" w:cs="Times New Roman"/>
                <w:sz w:val="22"/>
                <w:rPrChange w:id="5255" w:author="韬 黄" w:date="2018-11-05T16:10:00Z">
                  <w:rPr>
                    <w:ins w:id="5256" w:author="tao huang" w:date="2018-10-28T21:48:00Z"/>
                    <w:del w:id="5257" w:author="韬 黄" w:date="2018-11-05T16:33:00Z"/>
                    <w:rFonts w:ascii="Calibri" w:eastAsia="Times New Roman" w:hAnsi="Calibri" w:cs="Calibri"/>
                    <w:color w:val="000000"/>
                    <w:sz w:val="22"/>
                  </w:rPr>
                </w:rPrChange>
              </w:rPr>
              <w:pPrChange w:id="525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59" w:author="tao huang" w:date="2018-10-28T21:53:00Z">
              <w:del w:id="5260" w:author="韬 黄" w:date="2018-11-05T16:33:00Z">
                <w:r w:rsidRPr="009C5CF0" w:rsidDel="00A5471A">
                  <w:rPr>
                    <w:rFonts w:cs="Times New Roman"/>
                    <w:sz w:val="22"/>
                    <w:rPrChange w:id="5261" w:author="韬 黄" w:date="2018-11-05T16:10:00Z">
                      <w:rPr/>
                    </w:rPrChange>
                  </w:rPr>
                  <w:delText>15.67</w:delText>
                </w:r>
              </w:del>
            </w:ins>
          </w:p>
        </w:tc>
        <w:tc>
          <w:tcPr>
            <w:tcW w:w="681" w:type="dxa"/>
            <w:shd w:val="clear" w:color="auto" w:fill="auto"/>
            <w:noWrap/>
            <w:hideMark/>
          </w:tcPr>
          <w:p w14:paraId="5EC81C97" w14:textId="5BBD6B8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62" w:author="tao huang" w:date="2018-10-28T21:48:00Z"/>
                <w:del w:id="5263" w:author="韬 黄" w:date="2018-11-05T16:33:00Z"/>
                <w:rFonts w:eastAsia="Times New Roman" w:cs="Times New Roman"/>
                <w:sz w:val="22"/>
                <w:rPrChange w:id="5264" w:author="韬 黄" w:date="2018-11-05T16:10:00Z">
                  <w:rPr>
                    <w:ins w:id="5265" w:author="tao huang" w:date="2018-10-28T21:48:00Z"/>
                    <w:del w:id="5266" w:author="韬 黄" w:date="2018-11-05T16:33:00Z"/>
                    <w:rFonts w:ascii="Calibri" w:eastAsia="Times New Roman" w:hAnsi="Calibri" w:cs="Calibri"/>
                    <w:color w:val="000000"/>
                    <w:sz w:val="22"/>
                  </w:rPr>
                </w:rPrChange>
              </w:rPr>
              <w:pPrChange w:id="526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68" w:author="tao huang" w:date="2018-10-28T21:48:00Z">
              <w:del w:id="5269" w:author="韬 黄" w:date="2018-11-05T16:33:00Z">
                <w:r w:rsidRPr="009C5CF0" w:rsidDel="00A5471A">
                  <w:rPr>
                    <w:rFonts w:eastAsia="Times New Roman" w:cs="Times New Roman"/>
                    <w:sz w:val="22"/>
                    <w:rPrChange w:id="5270"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3DFDB070" w14:textId="0CD2392A"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71" w:author="tao huang" w:date="2018-10-28T21:48:00Z"/>
                <w:del w:id="5272" w:author="韬 黄" w:date="2018-11-05T16:33:00Z"/>
                <w:rFonts w:eastAsia="Times New Roman" w:cs="Times New Roman"/>
                <w:sz w:val="22"/>
                <w:rPrChange w:id="5273" w:author="韬 黄" w:date="2018-11-05T16:10:00Z">
                  <w:rPr>
                    <w:ins w:id="5274" w:author="tao huang" w:date="2018-10-28T21:48:00Z"/>
                    <w:del w:id="5275" w:author="韬 黄" w:date="2018-11-05T16:33:00Z"/>
                    <w:rFonts w:ascii="Calibri" w:eastAsia="Times New Roman" w:hAnsi="Calibri" w:cs="Calibri"/>
                    <w:color w:val="000000"/>
                    <w:sz w:val="22"/>
                  </w:rPr>
                </w:rPrChange>
              </w:rPr>
              <w:pPrChange w:id="527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77" w:author="tao huang" w:date="2018-10-28T21:48:00Z">
              <w:del w:id="5278" w:author="韬 黄" w:date="2018-11-05T16:33:00Z">
                <w:r w:rsidRPr="009C5CF0" w:rsidDel="00A5471A">
                  <w:rPr>
                    <w:rFonts w:eastAsia="Times New Roman" w:cs="Times New Roman"/>
                    <w:sz w:val="22"/>
                    <w:rPrChange w:id="5279" w:author="韬 黄" w:date="2018-11-05T16:10:00Z">
                      <w:rPr>
                        <w:rFonts w:ascii="Calibri" w:eastAsia="Times New Roman" w:hAnsi="Calibri" w:cs="Calibri"/>
                        <w:color w:val="000000"/>
                        <w:sz w:val="22"/>
                      </w:rPr>
                    </w:rPrChange>
                  </w:rPr>
                  <w:delText>40.68%</w:delText>
                </w:r>
              </w:del>
            </w:ins>
          </w:p>
        </w:tc>
        <w:tc>
          <w:tcPr>
            <w:tcW w:w="681" w:type="dxa"/>
            <w:shd w:val="clear" w:color="auto" w:fill="auto"/>
            <w:noWrap/>
            <w:hideMark/>
          </w:tcPr>
          <w:p w14:paraId="48667B86" w14:textId="77E7B90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80" w:author="tao huang" w:date="2018-10-28T21:48:00Z"/>
                <w:del w:id="5281" w:author="韬 黄" w:date="2018-11-05T16:33:00Z"/>
                <w:rFonts w:eastAsia="Times New Roman" w:cs="Times New Roman"/>
                <w:sz w:val="22"/>
                <w:rPrChange w:id="5282" w:author="韬 黄" w:date="2018-11-05T16:10:00Z">
                  <w:rPr>
                    <w:ins w:id="5283" w:author="tao huang" w:date="2018-10-28T21:48:00Z"/>
                    <w:del w:id="5284" w:author="韬 黄" w:date="2018-11-05T16:33:00Z"/>
                    <w:rFonts w:ascii="Calibri" w:eastAsia="Times New Roman" w:hAnsi="Calibri" w:cs="Calibri"/>
                    <w:color w:val="000000"/>
                    <w:sz w:val="22"/>
                  </w:rPr>
                </w:rPrChange>
              </w:rPr>
              <w:pPrChange w:id="528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86" w:author="tao huang" w:date="2018-10-28T21:48:00Z">
              <w:del w:id="5287" w:author="韬 黄" w:date="2018-11-05T16:33:00Z">
                <w:r w:rsidRPr="009C5CF0" w:rsidDel="00A5471A">
                  <w:rPr>
                    <w:rFonts w:eastAsia="Times New Roman" w:cs="Times New Roman"/>
                    <w:sz w:val="22"/>
                    <w:rPrChange w:id="5288" w:author="韬 黄" w:date="2018-11-05T16:10:00Z">
                      <w:rPr>
                        <w:rFonts w:ascii="Calibri" w:eastAsia="Times New Roman" w:hAnsi="Calibri" w:cs="Calibri"/>
                        <w:color w:val="000000"/>
                        <w:sz w:val="22"/>
                      </w:rPr>
                    </w:rPrChange>
                  </w:rPr>
                  <w:delText>4</w:delText>
                </w:r>
              </w:del>
            </w:ins>
          </w:p>
        </w:tc>
        <w:tc>
          <w:tcPr>
            <w:tcW w:w="828" w:type="dxa"/>
            <w:shd w:val="clear" w:color="auto" w:fill="auto"/>
            <w:noWrap/>
            <w:hideMark/>
          </w:tcPr>
          <w:p w14:paraId="1E9D9E6C" w14:textId="0FB31BCA"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89" w:author="tao huang" w:date="2018-10-28T21:48:00Z"/>
                <w:del w:id="5290" w:author="韬 黄" w:date="2018-11-05T16:33:00Z"/>
                <w:rFonts w:eastAsia="Times New Roman" w:cs="Times New Roman"/>
                <w:sz w:val="22"/>
                <w:rPrChange w:id="5291" w:author="韬 黄" w:date="2018-11-05T16:10:00Z">
                  <w:rPr>
                    <w:ins w:id="5292" w:author="tao huang" w:date="2018-10-28T21:48:00Z"/>
                    <w:del w:id="5293" w:author="韬 黄" w:date="2018-11-05T16:33:00Z"/>
                    <w:rFonts w:ascii="Calibri" w:eastAsia="Times New Roman" w:hAnsi="Calibri" w:cs="Calibri"/>
                    <w:color w:val="000000"/>
                    <w:sz w:val="22"/>
                  </w:rPr>
                </w:rPrChange>
              </w:rPr>
              <w:pPrChange w:id="529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295" w:author="tao huang" w:date="2018-10-28T21:48:00Z">
              <w:del w:id="5296" w:author="韬 黄" w:date="2018-11-05T16:33:00Z">
                <w:r w:rsidRPr="009C5CF0" w:rsidDel="00A5471A">
                  <w:rPr>
                    <w:rFonts w:eastAsia="Times New Roman" w:cs="Times New Roman"/>
                    <w:sz w:val="22"/>
                    <w:rPrChange w:id="5297" w:author="韬 黄" w:date="2018-11-05T16:10:00Z">
                      <w:rPr>
                        <w:rFonts w:ascii="Calibri" w:eastAsia="Times New Roman" w:hAnsi="Calibri" w:cs="Calibri"/>
                        <w:color w:val="000000"/>
                        <w:sz w:val="22"/>
                      </w:rPr>
                    </w:rPrChange>
                  </w:rPr>
                  <w:delText>0.696</w:delText>
                </w:r>
              </w:del>
            </w:ins>
          </w:p>
        </w:tc>
        <w:tc>
          <w:tcPr>
            <w:tcW w:w="709" w:type="dxa"/>
            <w:shd w:val="clear" w:color="auto" w:fill="auto"/>
            <w:noWrap/>
            <w:hideMark/>
          </w:tcPr>
          <w:p w14:paraId="1FD34770" w14:textId="653DD5C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298" w:author="tao huang" w:date="2018-10-28T21:48:00Z"/>
                <w:del w:id="5299" w:author="韬 黄" w:date="2018-11-05T16:33:00Z"/>
                <w:rFonts w:eastAsia="Times New Roman" w:cs="Times New Roman"/>
                <w:sz w:val="22"/>
                <w:rPrChange w:id="5300" w:author="韬 黄" w:date="2018-11-05T16:10:00Z">
                  <w:rPr>
                    <w:ins w:id="5301" w:author="tao huang" w:date="2018-10-28T21:48:00Z"/>
                    <w:del w:id="5302" w:author="韬 黄" w:date="2018-11-05T16:33:00Z"/>
                    <w:rFonts w:ascii="Calibri" w:eastAsia="Times New Roman" w:hAnsi="Calibri" w:cs="Calibri"/>
                    <w:color w:val="000000"/>
                    <w:sz w:val="22"/>
                  </w:rPr>
                </w:rPrChange>
              </w:rPr>
              <w:pPrChange w:id="530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04" w:author="tao huang" w:date="2018-10-28T21:48:00Z">
              <w:del w:id="5305" w:author="韬 黄" w:date="2018-11-05T16:33:00Z">
                <w:r w:rsidRPr="009C5CF0" w:rsidDel="00A5471A">
                  <w:rPr>
                    <w:rFonts w:eastAsia="Times New Roman" w:cs="Times New Roman"/>
                    <w:sz w:val="22"/>
                    <w:rPrChange w:id="5306" w:author="韬 黄" w:date="2018-11-05T16:10:00Z">
                      <w:rPr>
                        <w:rFonts w:ascii="Calibri" w:eastAsia="Times New Roman" w:hAnsi="Calibri" w:cs="Calibri"/>
                        <w:color w:val="000000"/>
                        <w:sz w:val="22"/>
                      </w:rPr>
                    </w:rPrChange>
                  </w:rPr>
                  <w:delText>5</w:delText>
                </w:r>
              </w:del>
            </w:ins>
          </w:p>
        </w:tc>
        <w:tc>
          <w:tcPr>
            <w:tcW w:w="1390" w:type="dxa"/>
            <w:shd w:val="clear" w:color="auto" w:fill="auto"/>
            <w:noWrap/>
            <w:hideMark/>
          </w:tcPr>
          <w:p w14:paraId="076861FE" w14:textId="103FBC8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07" w:author="tao huang" w:date="2018-10-28T21:48:00Z"/>
                <w:del w:id="5308" w:author="韬 黄" w:date="2018-11-05T16:33:00Z"/>
                <w:rFonts w:eastAsia="Times New Roman" w:cs="Times New Roman"/>
                <w:sz w:val="22"/>
                <w:rPrChange w:id="5309" w:author="韬 黄" w:date="2018-11-05T16:10:00Z">
                  <w:rPr>
                    <w:ins w:id="5310" w:author="tao huang" w:date="2018-10-28T21:48:00Z"/>
                    <w:del w:id="5311" w:author="韬 黄" w:date="2018-11-05T16:33:00Z"/>
                    <w:rFonts w:ascii="Calibri" w:eastAsia="Times New Roman" w:hAnsi="Calibri" w:cs="Calibri"/>
                    <w:color w:val="000000"/>
                    <w:sz w:val="22"/>
                  </w:rPr>
                </w:rPrChange>
              </w:rPr>
              <w:pPrChange w:id="531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13" w:author="tao huang" w:date="2018-10-28T21:48:00Z">
              <w:del w:id="5314" w:author="韬 黄" w:date="2018-11-05T16:33:00Z">
                <w:r w:rsidRPr="009C5CF0" w:rsidDel="00A5471A">
                  <w:rPr>
                    <w:rFonts w:eastAsia="Times New Roman" w:cs="Times New Roman"/>
                    <w:sz w:val="22"/>
                    <w:rPrChange w:id="5315" w:author="韬 黄" w:date="2018-11-05T16:10:00Z">
                      <w:rPr>
                        <w:rFonts w:ascii="Calibri" w:eastAsia="Times New Roman" w:hAnsi="Calibri" w:cs="Calibri"/>
                        <w:color w:val="000000"/>
                        <w:sz w:val="22"/>
                      </w:rPr>
                    </w:rPrChange>
                  </w:rPr>
                  <w:delText>0.9956</w:delText>
                </w:r>
              </w:del>
            </w:ins>
          </w:p>
        </w:tc>
        <w:tc>
          <w:tcPr>
            <w:tcW w:w="681" w:type="dxa"/>
            <w:shd w:val="clear" w:color="auto" w:fill="auto"/>
            <w:noWrap/>
            <w:hideMark/>
          </w:tcPr>
          <w:p w14:paraId="4A83F9A1" w14:textId="7830D44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16" w:author="tao huang" w:date="2018-10-28T21:48:00Z"/>
                <w:del w:id="5317" w:author="韬 黄" w:date="2018-11-05T16:33:00Z"/>
                <w:rFonts w:eastAsia="Times New Roman" w:cs="Times New Roman"/>
                <w:sz w:val="22"/>
                <w:rPrChange w:id="5318" w:author="韬 黄" w:date="2018-11-05T16:10:00Z">
                  <w:rPr>
                    <w:ins w:id="5319" w:author="tao huang" w:date="2018-10-28T21:48:00Z"/>
                    <w:del w:id="5320" w:author="韬 黄" w:date="2018-11-05T16:33:00Z"/>
                    <w:rFonts w:ascii="Calibri" w:eastAsia="Times New Roman" w:hAnsi="Calibri" w:cs="Calibri"/>
                    <w:color w:val="000000"/>
                    <w:sz w:val="22"/>
                  </w:rPr>
                </w:rPrChange>
              </w:rPr>
              <w:pPrChange w:id="532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22" w:author="tao huang" w:date="2018-10-28T21:48:00Z">
              <w:del w:id="5323" w:author="韬 黄" w:date="2018-11-05T16:33:00Z">
                <w:r w:rsidRPr="009C5CF0" w:rsidDel="00A5471A">
                  <w:rPr>
                    <w:rFonts w:eastAsia="Times New Roman" w:cs="Times New Roman"/>
                    <w:sz w:val="22"/>
                    <w:rPrChange w:id="5324" w:author="韬 黄" w:date="2018-11-05T16:10:00Z">
                      <w:rPr>
                        <w:rFonts w:ascii="Calibri" w:eastAsia="Times New Roman" w:hAnsi="Calibri" w:cs="Calibri"/>
                        <w:color w:val="000000"/>
                        <w:sz w:val="22"/>
                      </w:rPr>
                    </w:rPrChange>
                  </w:rPr>
                  <w:delText>4</w:delText>
                </w:r>
              </w:del>
            </w:ins>
          </w:p>
        </w:tc>
        <w:tc>
          <w:tcPr>
            <w:tcW w:w="1280" w:type="dxa"/>
            <w:shd w:val="clear" w:color="auto" w:fill="auto"/>
            <w:noWrap/>
            <w:hideMark/>
          </w:tcPr>
          <w:p w14:paraId="440C83B5" w14:textId="044C48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25" w:author="tao huang" w:date="2018-10-28T21:48:00Z"/>
                <w:del w:id="5326" w:author="韬 黄" w:date="2018-11-05T16:33:00Z"/>
                <w:rFonts w:eastAsia="Times New Roman" w:cs="Times New Roman"/>
                <w:sz w:val="22"/>
                <w:rPrChange w:id="5327" w:author="韬 黄" w:date="2018-11-05T16:10:00Z">
                  <w:rPr>
                    <w:ins w:id="5328" w:author="tao huang" w:date="2018-10-28T21:48:00Z"/>
                    <w:del w:id="5329" w:author="韬 黄" w:date="2018-11-05T16:33:00Z"/>
                    <w:rFonts w:ascii="Calibri" w:eastAsia="Times New Roman" w:hAnsi="Calibri" w:cs="Calibri"/>
                    <w:color w:val="000000"/>
                    <w:sz w:val="22"/>
                  </w:rPr>
                </w:rPrChange>
              </w:rPr>
              <w:pPrChange w:id="533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31" w:author="tao huang" w:date="2018-10-28T21:48:00Z">
              <w:del w:id="5332" w:author="韬 黄" w:date="2018-11-05T16:33:00Z">
                <w:r w:rsidRPr="009C5CF0" w:rsidDel="00A5471A">
                  <w:rPr>
                    <w:rFonts w:eastAsia="Times New Roman" w:cs="Times New Roman"/>
                    <w:sz w:val="22"/>
                    <w:rPrChange w:id="5333" w:author="韬 黄" w:date="2018-11-05T16:10:00Z">
                      <w:rPr>
                        <w:rFonts w:ascii="Calibri" w:eastAsia="Times New Roman" w:hAnsi="Calibri" w:cs="Calibri"/>
                        <w:color w:val="000000"/>
                        <w:sz w:val="22"/>
                      </w:rPr>
                    </w:rPrChange>
                  </w:rPr>
                  <w:delText>0.1570</w:delText>
                </w:r>
              </w:del>
            </w:ins>
          </w:p>
        </w:tc>
        <w:tc>
          <w:tcPr>
            <w:tcW w:w="681" w:type="dxa"/>
            <w:gridSpan w:val="2"/>
            <w:shd w:val="clear" w:color="auto" w:fill="auto"/>
            <w:noWrap/>
            <w:hideMark/>
          </w:tcPr>
          <w:p w14:paraId="2F259803" w14:textId="7D8A781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334" w:author="tao huang" w:date="2018-10-28T21:48:00Z"/>
                <w:del w:id="5335" w:author="韬 黄" w:date="2018-11-05T16:33:00Z"/>
                <w:rFonts w:eastAsia="Times New Roman" w:cs="Times New Roman"/>
                <w:sz w:val="22"/>
                <w:rPrChange w:id="5336" w:author="韬 黄" w:date="2018-11-05T16:10:00Z">
                  <w:rPr>
                    <w:ins w:id="5337" w:author="tao huang" w:date="2018-10-28T21:48:00Z"/>
                    <w:del w:id="5338" w:author="韬 黄" w:date="2018-11-05T16:33:00Z"/>
                    <w:rFonts w:ascii="Calibri" w:eastAsia="Times New Roman" w:hAnsi="Calibri" w:cs="Calibri"/>
                    <w:color w:val="000000"/>
                    <w:sz w:val="22"/>
                  </w:rPr>
                </w:rPrChange>
              </w:rPr>
              <w:pPrChange w:id="533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340" w:author="tao huang" w:date="2018-10-28T21:48:00Z">
              <w:del w:id="5341" w:author="韬 黄" w:date="2018-11-05T16:33:00Z">
                <w:r w:rsidRPr="009C5CF0" w:rsidDel="00A5471A">
                  <w:rPr>
                    <w:rFonts w:eastAsia="Times New Roman" w:cs="Times New Roman"/>
                    <w:sz w:val="22"/>
                    <w:rPrChange w:id="5342" w:author="韬 黄" w:date="2018-11-05T16:10:00Z">
                      <w:rPr>
                        <w:rFonts w:ascii="Calibri" w:eastAsia="Times New Roman" w:hAnsi="Calibri" w:cs="Calibri"/>
                        <w:color w:val="000000"/>
                        <w:sz w:val="22"/>
                      </w:rPr>
                    </w:rPrChange>
                  </w:rPr>
                  <w:delText>4</w:delText>
                </w:r>
              </w:del>
            </w:ins>
          </w:p>
        </w:tc>
      </w:tr>
      <w:tr w:rsidR="00A37575" w:rsidRPr="009C5CF0" w:rsidDel="00A5471A" w14:paraId="5A68F34C" w14:textId="5871CA2C" w:rsidTr="00D531F1">
        <w:trPr>
          <w:trHeight w:val="57"/>
          <w:jc w:val="center"/>
          <w:ins w:id="5343" w:author="tao huang" w:date="2018-10-28T21:48:00Z"/>
          <w:del w:id="5344"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2B07A4B" w:rsidR="008D03D7" w:rsidRPr="009C5CF0" w:rsidDel="00A5471A" w:rsidRDefault="008D03D7" w:rsidP="00A5471A">
            <w:pPr>
              <w:pStyle w:val="ListParagraph"/>
              <w:shd w:val="clear" w:color="auto" w:fill="FFFFFF" w:themeFill="background1"/>
              <w:spacing w:after="0" w:line="360" w:lineRule="auto"/>
              <w:ind w:left="0"/>
              <w:rPr>
                <w:ins w:id="5345" w:author="tao huang" w:date="2018-10-28T21:48:00Z"/>
                <w:del w:id="5346" w:author="韬 黄" w:date="2018-11-05T16:33:00Z"/>
                <w:rFonts w:eastAsia="Times New Roman" w:cs="Times New Roman"/>
                <w:b w:val="0"/>
                <w:sz w:val="22"/>
                <w:rPrChange w:id="5347" w:author="韬 黄" w:date="2018-11-05T16:10:00Z">
                  <w:rPr>
                    <w:ins w:id="5348" w:author="tao huang" w:date="2018-10-28T21:48:00Z"/>
                    <w:del w:id="5349" w:author="韬 黄" w:date="2018-11-05T16:33:00Z"/>
                    <w:rFonts w:ascii="Calibri" w:eastAsia="Times New Roman" w:hAnsi="Calibri" w:cs="Calibri"/>
                    <w:color w:val="000000"/>
                    <w:sz w:val="22"/>
                  </w:rPr>
                </w:rPrChange>
              </w:rPr>
              <w:pPrChange w:id="5350" w:author="韬 黄" w:date="2018-11-05T16:34:00Z">
                <w:pPr>
                  <w:spacing w:after="0" w:line="240" w:lineRule="auto"/>
                </w:pPr>
              </w:pPrChange>
            </w:pPr>
            <w:ins w:id="5351" w:author="tao huang" w:date="2018-10-28T21:48:00Z">
              <w:del w:id="5352" w:author="韬 黄" w:date="2018-11-05T16:33:00Z">
                <w:r w:rsidRPr="009C5CF0" w:rsidDel="00A5471A">
                  <w:rPr>
                    <w:rFonts w:eastAsia="Times New Roman" w:cs="Times New Roman"/>
                    <w:b w:val="0"/>
                    <w:sz w:val="22"/>
                    <w:rPrChange w:id="5353"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2EAAD2A5" w14:textId="687F41D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54" w:author="tao huang" w:date="2018-10-28T21:48:00Z"/>
                <w:del w:id="5355" w:author="韬 黄" w:date="2018-11-05T16:33:00Z"/>
                <w:rFonts w:eastAsia="Times New Roman" w:cs="Times New Roman"/>
                <w:sz w:val="22"/>
                <w:rPrChange w:id="5356" w:author="韬 黄" w:date="2018-11-05T16:10:00Z">
                  <w:rPr>
                    <w:ins w:id="5357" w:author="tao huang" w:date="2018-10-28T21:48:00Z"/>
                    <w:del w:id="5358" w:author="韬 黄" w:date="2018-11-05T16:33:00Z"/>
                    <w:rFonts w:ascii="Calibri" w:eastAsia="Times New Roman" w:hAnsi="Calibri" w:cs="Calibri"/>
                    <w:color w:val="000000"/>
                    <w:sz w:val="22"/>
                  </w:rPr>
                </w:rPrChange>
              </w:rPr>
              <w:pPrChange w:id="535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60" w:author="tao huang" w:date="2018-10-28T21:53:00Z">
              <w:del w:id="5361" w:author="韬 黄" w:date="2018-11-05T16:33:00Z">
                <w:r w:rsidRPr="009C5CF0" w:rsidDel="00A5471A">
                  <w:rPr>
                    <w:rFonts w:cs="Times New Roman"/>
                    <w:sz w:val="22"/>
                    <w:rPrChange w:id="5362" w:author="韬 黄" w:date="2018-11-05T16:10:00Z">
                      <w:rPr/>
                    </w:rPrChange>
                  </w:rPr>
                  <w:delText>16.23</w:delText>
                </w:r>
              </w:del>
            </w:ins>
          </w:p>
        </w:tc>
        <w:tc>
          <w:tcPr>
            <w:tcW w:w="681" w:type="dxa"/>
            <w:shd w:val="clear" w:color="auto" w:fill="auto"/>
            <w:noWrap/>
            <w:hideMark/>
          </w:tcPr>
          <w:p w14:paraId="6A5FCC52" w14:textId="750CD23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63" w:author="tao huang" w:date="2018-10-28T21:48:00Z"/>
                <w:del w:id="5364" w:author="韬 黄" w:date="2018-11-05T16:33:00Z"/>
                <w:rFonts w:eastAsia="Times New Roman" w:cs="Times New Roman"/>
                <w:sz w:val="22"/>
                <w:rPrChange w:id="5365" w:author="韬 黄" w:date="2018-11-05T16:10:00Z">
                  <w:rPr>
                    <w:ins w:id="5366" w:author="tao huang" w:date="2018-10-28T21:48:00Z"/>
                    <w:del w:id="5367" w:author="韬 黄" w:date="2018-11-05T16:33:00Z"/>
                    <w:rFonts w:ascii="Calibri" w:eastAsia="Times New Roman" w:hAnsi="Calibri" w:cs="Calibri"/>
                    <w:color w:val="000000"/>
                    <w:sz w:val="22"/>
                  </w:rPr>
                </w:rPrChange>
              </w:rPr>
              <w:pPrChange w:id="536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69" w:author="tao huang" w:date="2018-10-28T21:48:00Z">
              <w:del w:id="5370" w:author="韬 黄" w:date="2018-11-05T16:33:00Z">
                <w:r w:rsidRPr="009C5CF0" w:rsidDel="00A5471A">
                  <w:rPr>
                    <w:rFonts w:eastAsia="Times New Roman" w:cs="Times New Roman"/>
                    <w:sz w:val="22"/>
                    <w:rPrChange w:id="5371"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782E5175" w14:textId="07E9089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72" w:author="tao huang" w:date="2018-10-28T21:48:00Z"/>
                <w:del w:id="5373" w:author="韬 黄" w:date="2018-11-05T16:33:00Z"/>
                <w:rFonts w:eastAsia="Times New Roman" w:cs="Times New Roman"/>
                <w:sz w:val="22"/>
                <w:rPrChange w:id="5374" w:author="韬 黄" w:date="2018-11-05T16:10:00Z">
                  <w:rPr>
                    <w:ins w:id="5375" w:author="tao huang" w:date="2018-10-28T21:48:00Z"/>
                    <w:del w:id="5376" w:author="韬 黄" w:date="2018-11-05T16:33:00Z"/>
                    <w:rFonts w:ascii="Calibri" w:eastAsia="Times New Roman" w:hAnsi="Calibri" w:cs="Calibri"/>
                    <w:color w:val="000000"/>
                    <w:sz w:val="22"/>
                  </w:rPr>
                </w:rPrChange>
              </w:rPr>
              <w:pPrChange w:id="537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78" w:author="tao huang" w:date="2018-10-28T21:48:00Z">
              <w:del w:id="5379" w:author="韬 黄" w:date="2018-11-05T16:33:00Z">
                <w:r w:rsidRPr="009C5CF0" w:rsidDel="00A5471A">
                  <w:rPr>
                    <w:rFonts w:eastAsia="Times New Roman" w:cs="Times New Roman"/>
                    <w:sz w:val="22"/>
                    <w:rPrChange w:id="5380" w:author="韬 黄" w:date="2018-11-05T16:10:00Z">
                      <w:rPr>
                        <w:rFonts w:ascii="Calibri" w:eastAsia="Times New Roman" w:hAnsi="Calibri" w:cs="Calibri"/>
                        <w:color w:val="000000"/>
                        <w:sz w:val="22"/>
                      </w:rPr>
                    </w:rPrChange>
                  </w:rPr>
                  <w:delText>40.76%</w:delText>
                </w:r>
              </w:del>
            </w:ins>
          </w:p>
        </w:tc>
        <w:tc>
          <w:tcPr>
            <w:tcW w:w="0" w:type="dxa"/>
            <w:shd w:val="clear" w:color="auto" w:fill="auto"/>
            <w:noWrap/>
            <w:hideMark/>
          </w:tcPr>
          <w:p w14:paraId="23F7F662" w14:textId="11FB00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81" w:author="tao huang" w:date="2018-10-28T21:48:00Z"/>
                <w:del w:id="5382" w:author="韬 黄" w:date="2018-11-05T16:33:00Z"/>
                <w:rFonts w:eastAsia="Times New Roman" w:cs="Times New Roman"/>
                <w:sz w:val="22"/>
                <w:rPrChange w:id="5383" w:author="韬 黄" w:date="2018-11-05T16:10:00Z">
                  <w:rPr>
                    <w:ins w:id="5384" w:author="tao huang" w:date="2018-10-28T21:48:00Z"/>
                    <w:del w:id="5385" w:author="韬 黄" w:date="2018-11-05T16:33:00Z"/>
                    <w:rFonts w:ascii="Calibri" w:eastAsia="Times New Roman" w:hAnsi="Calibri" w:cs="Calibri"/>
                    <w:color w:val="000000"/>
                    <w:sz w:val="22"/>
                  </w:rPr>
                </w:rPrChange>
              </w:rPr>
              <w:pPrChange w:id="538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87" w:author="tao huang" w:date="2018-10-28T21:48:00Z">
              <w:del w:id="5388" w:author="韬 黄" w:date="2018-11-05T16:33:00Z">
                <w:r w:rsidRPr="009C5CF0" w:rsidDel="00A5471A">
                  <w:rPr>
                    <w:rFonts w:eastAsia="Times New Roman" w:cs="Times New Roman"/>
                    <w:sz w:val="22"/>
                    <w:rPrChange w:id="5389"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7AB3D142" w14:textId="6561C0F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90" w:author="tao huang" w:date="2018-10-28T21:48:00Z"/>
                <w:del w:id="5391" w:author="韬 黄" w:date="2018-11-05T16:33:00Z"/>
                <w:rFonts w:eastAsia="Times New Roman" w:cs="Times New Roman"/>
                <w:sz w:val="22"/>
                <w:rPrChange w:id="5392" w:author="韬 黄" w:date="2018-11-05T16:10:00Z">
                  <w:rPr>
                    <w:ins w:id="5393" w:author="tao huang" w:date="2018-10-28T21:48:00Z"/>
                    <w:del w:id="5394" w:author="韬 黄" w:date="2018-11-05T16:33:00Z"/>
                    <w:rFonts w:ascii="Calibri" w:eastAsia="Times New Roman" w:hAnsi="Calibri" w:cs="Calibri"/>
                    <w:color w:val="000000"/>
                    <w:sz w:val="22"/>
                  </w:rPr>
                </w:rPrChange>
              </w:rPr>
              <w:pPrChange w:id="539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396" w:author="tao huang" w:date="2018-10-28T21:48:00Z">
              <w:del w:id="5397" w:author="韬 黄" w:date="2018-11-05T16:33:00Z">
                <w:r w:rsidRPr="009C5CF0" w:rsidDel="00A5471A">
                  <w:rPr>
                    <w:rFonts w:eastAsia="Times New Roman" w:cs="Times New Roman"/>
                    <w:sz w:val="22"/>
                    <w:rPrChange w:id="5398" w:author="韬 黄" w:date="2018-11-05T16:10:00Z">
                      <w:rPr>
                        <w:rFonts w:ascii="Calibri" w:eastAsia="Times New Roman" w:hAnsi="Calibri" w:cs="Calibri"/>
                        <w:color w:val="000000"/>
                        <w:sz w:val="22"/>
                      </w:rPr>
                    </w:rPrChange>
                  </w:rPr>
                  <w:delText>0.694</w:delText>
                </w:r>
              </w:del>
            </w:ins>
          </w:p>
        </w:tc>
        <w:tc>
          <w:tcPr>
            <w:tcW w:w="0" w:type="dxa"/>
            <w:shd w:val="clear" w:color="auto" w:fill="auto"/>
            <w:noWrap/>
            <w:hideMark/>
          </w:tcPr>
          <w:p w14:paraId="5F6FD200" w14:textId="7235133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399" w:author="tao huang" w:date="2018-10-28T21:48:00Z"/>
                <w:del w:id="5400" w:author="韬 黄" w:date="2018-11-05T16:33:00Z"/>
                <w:rFonts w:eastAsia="Times New Roman" w:cs="Times New Roman"/>
                <w:sz w:val="22"/>
                <w:rPrChange w:id="5401" w:author="韬 黄" w:date="2018-11-05T16:10:00Z">
                  <w:rPr>
                    <w:ins w:id="5402" w:author="tao huang" w:date="2018-10-28T21:48:00Z"/>
                    <w:del w:id="5403" w:author="韬 黄" w:date="2018-11-05T16:33:00Z"/>
                    <w:rFonts w:ascii="Calibri" w:eastAsia="Times New Roman" w:hAnsi="Calibri" w:cs="Calibri"/>
                    <w:color w:val="000000"/>
                    <w:sz w:val="22"/>
                  </w:rPr>
                </w:rPrChange>
              </w:rPr>
              <w:pPrChange w:id="540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05" w:author="tao huang" w:date="2018-10-28T21:48:00Z">
              <w:del w:id="5406" w:author="韬 黄" w:date="2018-11-05T16:33:00Z">
                <w:r w:rsidRPr="009C5CF0" w:rsidDel="00A5471A">
                  <w:rPr>
                    <w:rFonts w:eastAsia="Times New Roman" w:cs="Times New Roman"/>
                    <w:sz w:val="22"/>
                    <w:rPrChange w:id="5407"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5FD8421C" w14:textId="792EB0A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08" w:author="tao huang" w:date="2018-10-28T21:48:00Z"/>
                <w:del w:id="5409" w:author="韬 黄" w:date="2018-11-05T16:33:00Z"/>
                <w:rFonts w:eastAsia="Times New Roman" w:cs="Times New Roman"/>
                <w:sz w:val="22"/>
                <w:rPrChange w:id="5410" w:author="韬 黄" w:date="2018-11-05T16:10:00Z">
                  <w:rPr>
                    <w:ins w:id="5411" w:author="tao huang" w:date="2018-10-28T21:48:00Z"/>
                    <w:del w:id="5412" w:author="韬 黄" w:date="2018-11-05T16:33:00Z"/>
                    <w:rFonts w:ascii="Calibri" w:eastAsia="Times New Roman" w:hAnsi="Calibri" w:cs="Calibri"/>
                    <w:color w:val="000000"/>
                    <w:sz w:val="22"/>
                  </w:rPr>
                </w:rPrChange>
              </w:rPr>
              <w:pPrChange w:id="541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14" w:author="tao huang" w:date="2018-10-28T21:48:00Z">
              <w:del w:id="5415" w:author="韬 黄" w:date="2018-11-05T16:33:00Z">
                <w:r w:rsidRPr="009C5CF0" w:rsidDel="00A5471A">
                  <w:rPr>
                    <w:rFonts w:eastAsia="Times New Roman" w:cs="Times New Roman"/>
                    <w:sz w:val="22"/>
                    <w:rPrChange w:id="5416" w:author="韬 黄" w:date="2018-11-05T16:10:00Z">
                      <w:rPr>
                        <w:rFonts w:ascii="Calibri" w:eastAsia="Times New Roman" w:hAnsi="Calibri" w:cs="Calibri"/>
                        <w:color w:val="000000"/>
                        <w:sz w:val="22"/>
                      </w:rPr>
                    </w:rPrChange>
                  </w:rPr>
                  <w:delText>0.9992</w:delText>
                </w:r>
              </w:del>
            </w:ins>
          </w:p>
        </w:tc>
        <w:tc>
          <w:tcPr>
            <w:tcW w:w="0" w:type="dxa"/>
            <w:shd w:val="clear" w:color="auto" w:fill="auto"/>
            <w:noWrap/>
            <w:hideMark/>
          </w:tcPr>
          <w:p w14:paraId="066D0C89" w14:textId="0F3C76D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17" w:author="tao huang" w:date="2018-10-28T21:48:00Z"/>
                <w:del w:id="5418" w:author="韬 黄" w:date="2018-11-05T16:33:00Z"/>
                <w:rFonts w:eastAsia="Times New Roman" w:cs="Times New Roman"/>
                <w:sz w:val="22"/>
                <w:rPrChange w:id="5419" w:author="韬 黄" w:date="2018-11-05T16:10:00Z">
                  <w:rPr>
                    <w:ins w:id="5420" w:author="tao huang" w:date="2018-10-28T21:48:00Z"/>
                    <w:del w:id="5421" w:author="韬 黄" w:date="2018-11-05T16:33:00Z"/>
                    <w:rFonts w:ascii="Calibri" w:eastAsia="Times New Roman" w:hAnsi="Calibri" w:cs="Calibri"/>
                    <w:color w:val="000000"/>
                    <w:sz w:val="22"/>
                  </w:rPr>
                </w:rPrChange>
              </w:rPr>
              <w:pPrChange w:id="542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23" w:author="tao huang" w:date="2018-10-28T21:48:00Z">
              <w:del w:id="5424" w:author="韬 黄" w:date="2018-11-05T16:33:00Z">
                <w:r w:rsidRPr="009C5CF0" w:rsidDel="00A5471A">
                  <w:rPr>
                    <w:rFonts w:eastAsia="Times New Roman" w:cs="Times New Roman"/>
                    <w:sz w:val="22"/>
                    <w:rPrChange w:id="5425"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20868783" w14:textId="1DA83DD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26" w:author="tao huang" w:date="2018-10-28T21:48:00Z"/>
                <w:del w:id="5427" w:author="韬 黄" w:date="2018-11-05T16:33:00Z"/>
                <w:rFonts w:eastAsia="Times New Roman" w:cs="Times New Roman"/>
                <w:sz w:val="22"/>
                <w:rPrChange w:id="5428" w:author="韬 黄" w:date="2018-11-05T16:10:00Z">
                  <w:rPr>
                    <w:ins w:id="5429" w:author="tao huang" w:date="2018-10-28T21:48:00Z"/>
                    <w:del w:id="5430" w:author="韬 黄" w:date="2018-11-05T16:33:00Z"/>
                    <w:rFonts w:ascii="Calibri" w:eastAsia="Times New Roman" w:hAnsi="Calibri" w:cs="Calibri"/>
                    <w:color w:val="000000"/>
                    <w:sz w:val="22"/>
                  </w:rPr>
                </w:rPrChange>
              </w:rPr>
              <w:pPrChange w:id="543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32" w:author="tao huang" w:date="2018-10-28T21:48:00Z">
              <w:del w:id="5433" w:author="韬 黄" w:date="2018-11-05T16:33:00Z">
                <w:r w:rsidRPr="009C5CF0" w:rsidDel="00A5471A">
                  <w:rPr>
                    <w:rFonts w:eastAsia="Times New Roman" w:cs="Times New Roman"/>
                    <w:sz w:val="22"/>
                    <w:rPrChange w:id="5434" w:author="韬 黄" w:date="2018-11-05T16:10:00Z">
                      <w:rPr>
                        <w:rFonts w:ascii="Calibri" w:eastAsia="Times New Roman" w:hAnsi="Calibri" w:cs="Calibri"/>
                        <w:color w:val="000000"/>
                        <w:sz w:val="22"/>
                      </w:rPr>
                    </w:rPrChange>
                  </w:rPr>
                  <w:delText>0.1596</w:delText>
                </w:r>
              </w:del>
            </w:ins>
          </w:p>
        </w:tc>
        <w:tc>
          <w:tcPr>
            <w:tcW w:w="681" w:type="dxa"/>
            <w:gridSpan w:val="2"/>
            <w:shd w:val="clear" w:color="auto" w:fill="auto"/>
            <w:noWrap/>
            <w:hideMark/>
          </w:tcPr>
          <w:p w14:paraId="640978B7" w14:textId="5A5A621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435" w:author="tao huang" w:date="2018-10-28T21:48:00Z"/>
                <w:del w:id="5436" w:author="韬 黄" w:date="2018-11-05T16:33:00Z"/>
                <w:rFonts w:eastAsia="Times New Roman" w:cs="Times New Roman"/>
                <w:sz w:val="22"/>
                <w:rPrChange w:id="5437" w:author="韬 黄" w:date="2018-11-05T16:10:00Z">
                  <w:rPr>
                    <w:ins w:id="5438" w:author="tao huang" w:date="2018-10-28T21:48:00Z"/>
                    <w:del w:id="5439" w:author="韬 黄" w:date="2018-11-05T16:33:00Z"/>
                    <w:rFonts w:ascii="Calibri" w:eastAsia="Times New Roman" w:hAnsi="Calibri" w:cs="Calibri"/>
                    <w:color w:val="000000"/>
                    <w:sz w:val="22"/>
                  </w:rPr>
                </w:rPrChange>
              </w:rPr>
              <w:pPrChange w:id="544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441" w:author="tao huang" w:date="2018-10-28T21:48:00Z">
              <w:del w:id="5442" w:author="韬 黄" w:date="2018-11-05T16:33:00Z">
                <w:r w:rsidRPr="009C5CF0" w:rsidDel="00A5471A">
                  <w:rPr>
                    <w:rFonts w:eastAsia="Times New Roman" w:cs="Times New Roman"/>
                    <w:sz w:val="22"/>
                    <w:rPrChange w:id="5443" w:author="韬 黄" w:date="2018-11-05T16:10:00Z">
                      <w:rPr>
                        <w:rFonts w:ascii="Calibri" w:eastAsia="Times New Roman" w:hAnsi="Calibri" w:cs="Calibri"/>
                        <w:color w:val="000000"/>
                        <w:sz w:val="22"/>
                      </w:rPr>
                    </w:rPrChange>
                  </w:rPr>
                  <w:delText>6</w:delText>
                </w:r>
              </w:del>
            </w:ins>
          </w:p>
        </w:tc>
      </w:tr>
      <w:tr w:rsidR="00A37575" w:rsidRPr="009C5CF0" w:rsidDel="00A5471A" w14:paraId="693E34FC" w14:textId="79BF6B62" w:rsidTr="00D531F1">
        <w:trPr>
          <w:cnfStyle w:val="000000100000" w:firstRow="0" w:lastRow="0" w:firstColumn="0" w:lastColumn="0" w:oddVBand="0" w:evenVBand="0" w:oddHBand="1" w:evenHBand="0" w:firstRowFirstColumn="0" w:firstRowLastColumn="0" w:lastRowFirstColumn="0" w:lastRowLastColumn="0"/>
          <w:trHeight w:val="57"/>
          <w:jc w:val="center"/>
          <w:ins w:id="5444" w:author="tao huang" w:date="2018-10-28T21:48:00Z"/>
          <w:del w:id="5445"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CA48105" w:rsidR="008D03D7" w:rsidRPr="009C5CF0" w:rsidDel="00A5471A" w:rsidRDefault="008D03D7" w:rsidP="00A5471A">
            <w:pPr>
              <w:pStyle w:val="ListParagraph"/>
              <w:shd w:val="clear" w:color="auto" w:fill="FFFFFF" w:themeFill="background1"/>
              <w:spacing w:after="0" w:line="360" w:lineRule="auto"/>
              <w:ind w:left="0"/>
              <w:rPr>
                <w:ins w:id="5446" w:author="tao huang" w:date="2018-10-28T21:48:00Z"/>
                <w:del w:id="5447" w:author="韬 黄" w:date="2018-11-05T16:33:00Z"/>
                <w:rFonts w:eastAsia="Times New Roman" w:cs="Times New Roman"/>
                <w:b w:val="0"/>
                <w:sz w:val="22"/>
                <w:rPrChange w:id="5448" w:author="韬 黄" w:date="2018-11-05T16:10:00Z">
                  <w:rPr>
                    <w:ins w:id="5449" w:author="tao huang" w:date="2018-10-28T21:48:00Z"/>
                    <w:del w:id="5450" w:author="韬 黄" w:date="2018-11-05T16:33:00Z"/>
                    <w:rFonts w:ascii="Calibri" w:eastAsia="Times New Roman" w:hAnsi="Calibri" w:cs="Calibri"/>
                    <w:color w:val="000000"/>
                    <w:sz w:val="22"/>
                  </w:rPr>
                </w:rPrChange>
              </w:rPr>
              <w:pPrChange w:id="5451" w:author="韬 黄" w:date="2018-11-05T16:34:00Z">
                <w:pPr>
                  <w:spacing w:after="0" w:line="240" w:lineRule="auto"/>
                </w:pPr>
              </w:pPrChange>
            </w:pPr>
            <w:ins w:id="5452" w:author="tao huang" w:date="2018-10-28T21:48:00Z">
              <w:del w:id="5453" w:author="韬 黄" w:date="2018-11-05T16:33:00Z">
                <w:r w:rsidRPr="009C5CF0" w:rsidDel="00A5471A">
                  <w:rPr>
                    <w:rFonts w:eastAsia="Times New Roman" w:cs="Times New Roman"/>
                    <w:b w:val="0"/>
                    <w:sz w:val="22"/>
                    <w:rPrChange w:id="5454"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547F76A4" w14:textId="0934B7A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55" w:author="tao huang" w:date="2018-10-28T21:48:00Z"/>
                <w:del w:id="5456" w:author="韬 黄" w:date="2018-11-05T16:33:00Z"/>
                <w:rFonts w:eastAsia="Times New Roman" w:cs="Times New Roman"/>
                <w:sz w:val="22"/>
                <w:rPrChange w:id="5457" w:author="韬 黄" w:date="2018-11-05T16:10:00Z">
                  <w:rPr>
                    <w:ins w:id="5458" w:author="tao huang" w:date="2018-10-28T21:48:00Z"/>
                    <w:del w:id="5459" w:author="韬 黄" w:date="2018-11-05T16:33:00Z"/>
                    <w:rFonts w:ascii="Calibri" w:eastAsia="Times New Roman" w:hAnsi="Calibri" w:cs="Calibri"/>
                    <w:color w:val="000000"/>
                    <w:sz w:val="22"/>
                  </w:rPr>
                </w:rPrChange>
              </w:rPr>
              <w:pPrChange w:id="546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61" w:author="tao huang" w:date="2018-10-28T21:53:00Z">
              <w:del w:id="5462" w:author="韬 黄" w:date="2018-11-05T16:33:00Z">
                <w:r w:rsidRPr="009C5CF0" w:rsidDel="00A5471A">
                  <w:rPr>
                    <w:rFonts w:cs="Times New Roman"/>
                    <w:sz w:val="22"/>
                    <w:rPrChange w:id="5463" w:author="韬 黄" w:date="2018-11-05T16:10:00Z">
                      <w:rPr/>
                    </w:rPrChange>
                  </w:rPr>
                  <w:delText>15.35</w:delText>
                </w:r>
              </w:del>
            </w:ins>
          </w:p>
        </w:tc>
        <w:tc>
          <w:tcPr>
            <w:tcW w:w="681" w:type="dxa"/>
            <w:shd w:val="clear" w:color="auto" w:fill="auto"/>
            <w:noWrap/>
            <w:hideMark/>
          </w:tcPr>
          <w:p w14:paraId="38F75BFA" w14:textId="4676CA0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64" w:author="tao huang" w:date="2018-10-28T21:48:00Z"/>
                <w:del w:id="5465" w:author="韬 黄" w:date="2018-11-05T16:33:00Z"/>
                <w:rFonts w:eastAsia="Times New Roman" w:cs="Times New Roman"/>
                <w:sz w:val="22"/>
                <w:rPrChange w:id="5466" w:author="韬 黄" w:date="2018-11-05T16:10:00Z">
                  <w:rPr>
                    <w:ins w:id="5467" w:author="tao huang" w:date="2018-10-28T21:48:00Z"/>
                    <w:del w:id="5468" w:author="韬 黄" w:date="2018-11-05T16:33:00Z"/>
                    <w:rFonts w:ascii="Calibri" w:eastAsia="Times New Roman" w:hAnsi="Calibri" w:cs="Calibri"/>
                    <w:color w:val="000000"/>
                    <w:sz w:val="22"/>
                  </w:rPr>
                </w:rPrChange>
              </w:rPr>
              <w:pPrChange w:id="546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70" w:author="tao huang" w:date="2018-10-28T21:48:00Z">
              <w:del w:id="5471" w:author="韬 黄" w:date="2018-11-05T16:33:00Z">
                <w:r w:rsidRPr="009C5CF0" w:rsidDel="00A5471A">
                  <w:rPr>
                    <w:rFonts w:eastAsia="Times New Roman" w:cs="Times New Roman"/>
                    <w:sz w:val="22"/>
                    <w:rPrChange w:id="5472"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04905CF7" w14:textId="56313D2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73" w:author="tao huang" w:date="2018-10-28T21:48:00Z"/>
                <w:del w:id="5474" w:author="韬 黄" w:date="2018-11-05T16:33:00Z"/>
                <w:rFonts w:eastAsia="Times New Roman" w:cs="Times New Roman"/>
                <w:sz w:val="22"/>
                <w:rPrChange w:id="5475" w:author="韬 黄" w:date="2018-11-05T16:10:00Z">
                  <w:rPr>
                    <w:ins w:id="5476" w:author="tao huang" w:date="2018-10-28T21:48:00Z"/>
                    <w:del w:id="5477" w:author="韬 黄" w:date="2018-11-05T16:33:00Z"/>
                    <w:rFonts w:ascii="Calibri" w:eastAsia="Times New Roman" w:hAnsi="Calibri" w:cs="Calibri"/>
                    <w:color w:val="000000"/>
                    <w:sz w:val="22"/>
                  </w:rPr>
                </w:rPrChange>
              </w:rPr>
              <w:pPrChange w:id="547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79" w:author="tao huang" w:date="2018-10-28T21:48:00Z">
              <w:del w:id="5480" w:author="韬 黄" w:date="2018-11-05T16:33:00Z">
                <w:r w:rsidRPr="009C5CF0" w:rsidDel="00A5471A">
                  <w:rPr>
                    <w:rFonts w:eastAsia="Times New Roman" w:cs="Times New Roman"/>
                    <w:sz w:val="22"/>
                    <w:rPrChange w:id="5481" w:author="韬 黄" w:date="2018-11-05T16:10:00Z">
                      <w:rPr>
                        <w:rFonts w:ascii="Calibri" w:eastAsia="Times New Roman" w:hAnsi="Calibri" w:cs="Calibri"/>
                        <w:color w:val="000000"/>
                        <w:sz w:val="22"/>
                      </w:rPr>
                    </w:rPrChange>
                  </w:rPr>
                  <w:delText>40.41%</w:delText>
                </w:r>
              </w:del>
            </w:ins>
          </w:p>
        </w:tc>
        <w:tc>
          <w:tcPr>
            <w:tcW w:w="681" w:type="dxa"/>
            <w:shd w:val="clear" w:color="auto" w:fill="auto"/>
            <w:noWrap/>
            <w:hideMark/>
          </w:tcPr>
          <w:p w14:paraId="314B2CB9" w14:textId="3A037CA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82" w:author="tao huang" w:date="2018-10-28T21:48:00Z"/>
                <w:del w:id="5483" w:author="韬 黄" w:date="2018-11-05T16:33:00Z"/>
                <w:rFonts w:eastAsia="Times New Roman" w:cs="Times New Roman"/>
                <w:sz w:val="22"/>
                <w:rPrChange w:id="5484" w:author="韬 黄" w:date="2018-11-05T16:10:00Z">
                  <w:rPr>
                    <w:ins w:id="5485" w:author="tao huang" w:date="2018-10-28T21:48:00Z"/>
                    <w:del w:id="5486" w:author="韬 黄" w:date="2018-11-05T16:33:00Z"/>
                    <w:rFonts w:ascii="Calibri" w:eastAsia="Times New Roman" w:hAnsi="Calibri" w:cs="Calibri"/>
                    <w:color w:val="000000"/>
                    <w:sz w:val="22"/>
                  </w:rPr>
                </w:rPrChange>
              </w:rPr>
              <w:pPrChange w:id="548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88" w:author="tao huang" w:date="2018-10-28T21:48:00Z">
              <w:del w:id="5489" w:author="韬 黄" w:date="2018-11-05T16:33:00Z">
                <w:r w:rsidRPr="009C5CF0" w:rsidDel="00A5471A">
                  <w:rPr>
                    <w:rFonts w:eastAsia="Times New Roman" w:cs="Times New Roman"/>
                    <w:sz w:val="22"/>
                    <w:rPrChange w:id="5490" w:author="韬 黄" w:date="2018-11-05T16:10:00Z">
                      <w:rPr>
                        <w:rFonts w:ascii="Calibri" w:eastAsia="Times New Roman" w:hAnsi="Calibri" w:cs="Calibri"/>
                        <w:color w:val="000000"/>
                        <w:sz w:val="22"/>
                      </w:rPr>
                    </w:rPrChange>
                  </w:rPr>
                  <w:delText>1</w:delText>
                </w:r>
              </w:del>
            </w:ins>
          </w:p>
        </w:tc>
        <w:tc>
          <w:tcPr>
            <w:tcW w:w="828" w:type="dxa"/>
            <w:shd w:val="clear" w:color="auto" w:fill="auto"/>
            <w:noWrap/>
            <w:hideMark/>
          </w:tcPr>
          <w:p w14:paraId="2BFF8981" w14:textId="32D2B03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491" w:author="tao huang" w:date="2018-10-28T21:48:00Z"/>
                <w:del w:id="5492" w:author="韬 黄" w:date="2018-11-05T16:33:00Z"/>
                <w:rFonts w:eastAsia="Times New Roman" w:cs="Times New Roman"/>
                <w:sz w:val="22"/>
                <w:rPrChange w:id="5493" w:author="韬 黄" w:date="2018-11-05T16:10:00Z">
                  <w:rPr>
                    <w:ins w:id="5494" w:author="tao huang" w:date="2018-10-28T21:48:00Z"/>
                    <w:del w:id="5495" w:author="韬 黄" w:date="2018-11-05T16:33:00Z"/>
                    <w:rFonts w:ascii="Calibri" w:eastAsia="Times New Roman" w:hAnsi="Calibri" w:cs="Calibri"/>
                    <w:color w:val="000000"/>
                    <w:sz w:val="22"/>
                  </w:rPr>
                </w:rPrChange>
              </w:rPr>
              <w:pPrChange w:id="549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497" w:author="tao huang" w:date="2018-10-28T21:48:00Z">
              <w:del w:id="5498" w:author="韬 黄" w:date="2018-11-05T16:33:00Z">
                <w:r w:rsidRPr="009C5CF0" w:rsidDel="00A5471A">
                  <w:rPr>
                    <w:rFonts w:eastAsia="Times New Roman" w:cs="Times New Roman"/>
                    <w:sz w:val="22"/>
                    <w:rPrChange w:id="5499" w:author="韬 黄" w:date="2018-11-05T16:10:00Z">
                      <w:rPr>
                        <w:rFonts w:ascii="Calibri" w:eastAsia="Times New Roman" w:hAnsi="Calibri" w:cs="Calibri"/>
                        <w:color w:val="000000"/>
                        <w:sz w:val="22"/>
                      </w:rPr>
                    </w:rPrChange>
                  </w:rPr>
                  <w:delText>0.694</w:delText>
                </w:r>
              </w:del>
            </w:ins>
          </w:p>
        </w:tc>
        <w:tc>
          <w:tcPr>
            <w:tcW w:w="709" w:type="dxa"/>
            <w:shd w:val="clear" w:color="auto" w:fill="auto"/>
            <w:noWrap/>
            <w:hideMark/>
          </w:tcPr>
          <w:p w14:paraId="054ADA9B" w14:textId="57BF371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00" w:author="tao huang" w:date="2018-10-28T21:48:00Z"/>
                <w:del w:id="5501" w:author="韬 黄" w:date="2018-11-05T16:33:00Z"/>
                <w:rFonts w:eastAsia="Times New Roman" w:cs="Times New Roman"/>
                <w:sz w:val="22"/>
                <w:rPrChange w:id="5502" w:author="韬 黄" w:date="2018-11-05T16:10:00Z">
                  <w:rPr>
                    <w:ins w:id="5503" w:author="tao huang" w:date="2018-10-28T21:48:00Z"/>
                    <w:del w:id="5504" w:author="韬 黄" w:date="2018-11-05T16:33:00Z"/>
                    <w:rFonts w:ascii="Calibri" w:eastAsia="Times New Roman" w:hAnsi="Calibri" w:cs="Calibri"/>
                    <w:color w:val="000000"/>
                    <w:sz w:val="22"/>
                  </w:rPr>
                </w:rPrChange>
              </w:rPr>
              <w:pPrChange w:id="550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06" w:author="tao huang" w:date="2018-10-28T21:48:00Z">
              <w:del w:id="5507" w:author="韬 黄" w:date="2018-11-05T16:33:00Z">
                <w:r w:rsidRPr="009C5CF0" w:rsidDel="00A5471A">
                  <w:rPr>
                    <w:rFonts w:eastAsia="Times New Roman" w:cs="Times New Roman"/>
                    <w:sz w:val="22"/>
                    <w:rPrChange w:id="5508" w:author="韬 黄" w:date="2018-11-05T16:10:00Z">
                      <w:rPr>
                        <w:rFonts w:ascii="Calibri" w:eastAsia="Times New Roman" w:hAnsi="Calibri" w:cs="Calibri"/>
                        <w:color w:val="000000"/>
                        <w:sz w:val="22"/>
                      </w:rPr>
                    </w:rPrChange>
                  </w:rPr>
                  <w:delText>2</w:delText>
                </w:r>
              </w:del>
            </w:ins>
          </w:p>
        </w:tc>
        <w:tc>
          <w:tcPr>
            <w:tcW w:w="1390" w:type="dxa"/>
            <w:shd w:val="clear" w:color="auto" w:fill="auto"/>
            <w:noWrap/>
            <w:hideMark/>
          </w:tcPr>
          <w:p w14:paraId="23B11D64" w14:textId="5DB1A35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09" w:author="tao huang" w:date="2018-10-28T21:48:00Z"/>
                <w:del w:id="5510" w:author="韬 黄" w:date="2018-11-05T16:33:00Z"/>
                <w:rFonts w:eastAsia="Times New Roman" w:cs="Times New Roman"/>
                <w:sz w:val="22"/>
                <w:rPrChange w:id="5511" w:author="韬 黄" w:date="2018-11-05T16:10:00Z">
                  <w:rPr>
                    <w:ins w:id="5512" w:author="tao huang" w:date="2018-10-28T21:48:00Z"/>
                    <w:del w:id="5513" w:author="韬 黄" w:date="2018-11-05T16:33:00Z"/>
                    <w:rFonts w:ascii="Calibri" w:eastAsia="Times New Roman" w:hAnsi="Calibri" w:cs="Calibri"/>
                    <w:color w:val="000000"/>
                    <w:sz w:val="22"/>
                  </w:rPr>
                </w:rPrChange>
              </w:rPr>
              <w:pPrChange w:id="551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15" w:author="tao huang" w:date="2018-10-28T21:48:00Z">
              <w:del w:id="5516" w:author="韬 黄" w:date="2018-11-05T16:33:00Z">
                <w:r w:rsidRPr="009C5CF0" w:rsidDel="00A5471A">
                  <w:rPr>
                    <w:rFonts w:eastAsia="Times New Roman" w:cs="Times New Roman"/>
                    <w:sz w:val="22"/>
                    <w:rPrChange w:id="5517" w:author="韬 黄" w:date="2018-11-05T16:10:00Z">
                      <w:rPr>
                        <w:rFonts w:ascii="Calibri" w:eastAsia="Times New Roman" w:hAnsi="Calibri" w:cs="Calibri"/>
                        <w:color w:val="000000"/>
                        <w:sz w:val="22"/>
                      </w:rPr>
                    </w:rPrChange>
                  </w:rPr>
                  <w:delText>0.9905</w:delText>
                </w:r>
              </w:del>
            </w:ins>
          </w:p>
        </w:tc>
        <w:tc>
          <w:tcPr>
            <w:tcW w:w="681" w:type="dxa"/>
            <w:shd w:val="clear" w:color="auto" w:fill="auto"/>
            <w:noWrap/>
            <w:hideMark/>
          </w:tcPr>
          <w:p w14:paraId="5CC137D4" w14:textId="02D4BBC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18" w:author="tao huang" w:date="2018-10-28T21:48:00Z"/>
                <w:del w:id="5519" w:author="韬 黄" w:date="2018-11-05T16:33:00Z"/>
                <w:rFonts w:eastAsia="Times New Roman" w:cs="Times New Roman"/>
                <w:sz w:val="22"/>
                <w:rPrChange w:id="5520" w:author="韬 黄" w:date="2018-11-05T16:10:00Z">
                  <w:rPr>
                    <w:ins w:id="5521" w:author="tao huang" w:date="2018-10-28T21:48:00Z"/>
                    <w:del w:id="5522" w:author="韬 黄" w:date="2018-11-05T16:33:00Z"/>
                    <w:rFonts w:ascii="Calibri" w:eastAsia="Times New Roman" w:hAnsi="Calibri" w:cs="Calibri"/>
                    <w:color w:val="000000"/>
                    <w:sz w:val="22"/>
                  </w:rPr>
                </w:rPrChange>
              </w:rPr>
              <w:pPrChange w:id="552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24" w:author="tao huang" w:date="2018-10-28T21:48:00Z">
              <w:del w:id="5525" w:author="韬 黄" w:date="2018-11-05T16:33:00Z">
                <w:r w:rsidRPr="009C5CF0" w:rsidDel="00A5471A">
                  <w:rPr>
                    <w:rFonts w:eastAsia="Times New Roman" w:cs="Times New Roman"/>
                    <w:sz w:val="22"/>
                    <w:rPrChange w:id="5526" w:author="韬 黄" w:date="2018-11-05T16:10:00Z">
                      <w:rPr>
                        <w:rFonts w:ascii="Calibri" w:eastAsia="Times New Roman" w:hAnsi="Calibri" w:cs="Calibri"/>
                        <w:color w:val="000000"/>
                        <w:sz w:val="22"/>
                      </w:rPr>
                    </w:rPrChange>
                  </w:rPr>
                  <w:delText>1</w:delText>
                </w:r>
              </w:del>
            </w:ins>
          </w:p>
        </w:tc>
        <w:tc>
          <w:tcPr>
            <w:tcW w:w="1280" w:type="dxa"/>
            <w:shd w:val="clear" w:color="auto" w:fill="auto"/>
            <w:noWrap/>
            <w:hideMark/>
          </w:tcPr>
          <w:p w14:paraId="7B87AA30" w14:textId="363422A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27" w:author="tao huang" w:date="2018-10-28T21:48:00Z"/>
                <w:del w:id="5528" w:author="韬 黄" w:date="2018-11-05T16:33:00Z"/>
                <w:rFonts w:eastAsia="Times New Roman" w:cs="Times New Roman"/>
                <w:sz w:val="22"/>
                <w:rPrChange w:id="5529" w:author="韬 黄" w:date="2018-11-05T16:10:00Z">
                  <w:rPr>
                    <w:ins w:id="5530" w:author="tao huang" w:date="2018-10-28T21:48:00Z"/>
                    <w:del w:id="5531" w:author="韬 黄" w:date="2018-11-05T16:33:00Z"/>
                    <w:rFonts w:ascii="Calibri" w:eastAsia="Times New Roman" w:hAnsi="Calibri" w:cs="Calibri"/>
                    <w:color w:val="000000"/>
                    <w:sz w:val="22"/>
                  </w:rPr>
                </w:rPrChange>
              </w:rPr>
              <w:pPrChange w:id="553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33" w:author="tao huang" w:date="2018-10-28T21:48:00Z">
              <w:del w:id="5534" w:author="韬 黄" w:date="2018-11-05T16:33:00Z">
                <w:r w:rsidRPr="009C5CF0" w:rsidDel="00A5471A">
                  <w:rPr>
                    <w:rFonts w:eastAsia="Times New Roman" w:cs="Times New Roman"/>
                    <w:sz w:val="22"/>
                    <w:rPrChange w:id="5535" w:author="韬 黄" w:date="2018-11-05T16:10:00Z">
                      <w:rPr>
                        <w:rFonts w:ascii="Calibri" w:eastAsia="Times New Roman" w:hAnsi="Calibri" w:cs="Calibri"/>
                        <w:color w:val="000000"/>
                        <w:sz w:val="22"/>
                      </w:rPr>
                    </w:rPrChange>
                  </w:rPr>
                  <w:delText>0.1548</w:delText>
                </w:r>
              </w:del>
            </w:ins>
          </w:p>
        </w:tc>
        <w:tc>
          <w:tcPr>
            <w:tcW w:w="681" w:type="dxa"/>
            <w:gridSpan w:val="2"/>
            <w:shd w:val="clear" w:color="auto" w:fill="auto"/>
            <w:noWrap/>
            <w:hideMark/>
          </w:tcPr>
          <w:p w14:paraId="1E98DC0A" w14:textId="092208F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536" w:author="tao huang" w:date="2018-10-28T21:48:00Z"/>
                <w:del w:id="5537" w:author="韬 黄" w:date="2018-11-05T16:33:00Z"/>
                <w:rFonts w:eastAsia="Times New Roman" w:cs="Times New Roman"/>
                <w:sz w:val="22"/>
                <w:rPrChange w:id="5538" w:author="韬 黄" w:date="2018-11-05T16:10:00Z">
                  <w:rPr>
                    <w:ins w:id="5539" w:author="tao huang" w:date="2018-10-28T21:48:00Z"/>
                    <w:del w:id="5540" w:author="韬 黄" w:date="2018-11-05T16:33:00Z"/>
                    <w:rFonts w:ascii="Calibri" w:eastAsia="Times New Roman" w:hAnsi="Calibri" w:cs="Calibri"/>
                    <w:color w:val="000000"/>
                    <w:sz w:val="22"/>
                  </w:rPr>
                </w:rPrChange>
              </w:rPr>
              <w:pPrChange w:id="554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542" w:author="tao huang" w:date="2018-10-28T21:48:00Z">
              <w:del w:id="5543" w:author="韬 黄" w:date="2018-11-05T16:33:00Z">
                <w:r w:rsidRPr="009C5CF0" w:rsidDel="00A5471A">
                  <w:rPr>
                    <w:rFonts w:eastAsia="Times New Roman" w:cs="Times New Roman"/>
                    <w:sz w:val="22"/>
                    <w:rPrChange w:id="5544" w:author="韬 黄" w:date="2018-11-05T16:10:00Z">
                      <w:rPr>
                        <w:rFonts w:ascii="Calibri" w:eastAsia="Times New Roman" w:hAnsi="Calibri" w:cs="Calibri"/>
                        <w:color w:val="000000"/>
                        <w:sz w:val="22"/>
                      </w:rPr>
                    </w:rPrChange>
                  </w:rPr>
                  <w:delText>1</w:delText>
                </w:r>
              </w:del>
            </w:ins>
          </w:p>
        </w:tc>
      </w:tr>
      <w:tr w:rsidR="00A37575" w:rsidRPr="009C5CF0" w:rsidDel="00A5471A" w14:paraId="11F1CCDE" w14:textId="427BE30D" w:rsidTr="00D531F1">
        <w:trPr>
          <w:trHeight w:val="57"/>
          <w:jc w:val="center"/>
          <w:ins w:id="5545" w:author="tao huang" w:date="2018-10-28T21:48:00Z"/>
          <w:del w:id="554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4D19D69E" w:rsidR="008D03D7" w:rsidRPr="009C5CF0" w:rsidDel="00A5471A" w:rsidRDefault="008D03D7" w:rsidP="00A5471A">
            <w:pPr>
              <w:pStyle w:val="ListParagraph"/>
              <w:shd w:val="clear" w:color="auto" w:fill="FFFFFF" w:themeFill="background1"/>
              <w:spacing w:after="0" w:line="360" w:lineRule="auto"/>
              <w:ind w:left="0"/>
              <w:rPr>
                <w:ins w:id="5547" w:author="tao huang" w:date="2018-10-28T21:48:00Z"/>
                <w:del w:id="5548" w:author="韬 黄" w:date="2018-11-05T16:33:00Z"/>
                <w:rFonts w:eastAsia="Times New Roman" w:cs="Times New Roman"/>
                <w:b w:val="0"/>
                <w:sz w:val="22"/>
                <w:rPrChange w:id="5549" w:author="韬 黄" w:date="2018-11-05T16:10:00Z">
                  <w:rPr>
                    <w:ins w:id="5550" w:author="tao huang" w:date="2018-10-28T21:48:00Z"/>
                    <w:del w:id="5551" w:author="韬 黄" w:date="2018-11-05T16:33:00Z"/>
                    <w:rFonts w:ascii="Calibri" w:eastAsia="Times New Roman" w:hAnsi="Calibri" w:cs="Calibri"/>
                    <w:color w:val="000000"/>
                    <w:sz w:val="22"/>
                  </w:rPr>
                </w:rPrChange>
              </w:rPr>
              <w:pPrChange w:id="5552" w:author="韬 黄" w:date="2018-11-05T16:34:00Z">
                <w:pPr>
                  <w:spacing w:after="0" w:line="240" w:lineRule="auto"/>
                </w:pPr>
              </w:pPrChange>
            </w:pPr>
            <w:ins w:id="5553" w:author="tao huang" w:date="2018-10-28T21:48:00Z">
              <w:del w:id="5554" w:author="韬 黄" w:date="2018-11-05T16:33:00Z">
                <w:r w:rsidRPr="009C5CF0" w:rsidDel="00A5471A">
                  <w:rPr>
                    <w:rFonts w:eastAsia="Times New Roman" w:cs="Times New Roman"/>
                    <w:b w:val="0"/>
                    <w:sz w:val="22"/>
                    <w:rPrChange w:id="5555" w:author="韬 黄" w:date="2018-11-05T16:10:00Z">
                      <w:rPr>
                        <w:rFonts w:ascii="Calibri" w:eastAsia="Times New Roman" w:hAnsi="Calibri" w:cs="Calibri"/>
                        <w:color w:val="000000"/>
                        <w:sz w:val="22"/>
                      </w:rPr>
                    </w:rPrChange>
                  </w:rPr>
                  <w:delText>ADL-intra-IC</w:delText>
                </w:r>
              </w:del>
            </w:ins>
          </w:p>
        </w:tc>
        <w:tc>
          <w:tcPr>
            <w:tcW w:w="821" w:type="dxa"/>
            <w:shd w:val="clear" w:color="auto" w:fill="auto"/>
            <w:noWrap/>
            <w:hideMark/>
          </w:tcPr>
          <w:p w14:paraId="5EC76DEE" w14:textId="2C7D865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56" w:author="tao huang" w:date="2018-10-28T21:48:00Z"/>
                <w:del w:id="5557" w:author="韬 黄" w:date="2018-11-05T16:33:00Z"/>
                <w:rFonts w:eastAsia="Times New Roman" w:cs="Times New Roman"/>
                <w:sz w:val="22"/>
                <w:rPrChange w:id="5558" w:author="韬 黄" w:date="2018-11-05T16:10:00Z">
                  <w:rPr>
                    <w:ins w:id="5559" w:author="tao huang" w:date="2018-10-28T21:48:00Z"/>
                    <w:del w:id="5560" w:author="韬 黄" w:date="2018-11-05T16:33:00Z"/>
                    <w:rFonts w:ascii="Calibri" w:eastAsia="Times New Roman" w:hAnsi="Calibri" w:cs="Calibri"/>
                    <w:color w:val="000000"/>
                    <w:sz w:val="22"/>
                  </w:rPr>
                </w:rPrChange>
              </w:rPr>
              <w:pPrChange w:id="556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62" w:author="tao huang" w:date="2018-10-28T21:53:00Z">
              <w:del w:id="5563" w:author="韬 黄" w:date="2018-11-05T16:33:00Z">
                <w:r w:rsidRPr="009C5CF0" w:rsidDel="00A5471A">
                  <w:rPr>
                    <w:rFonts w:cs="Times New Roman"/>
                    <w:sz w:val="22"/>
                    <w:rPrChange w:id="5564" w:author="韬 黄" w:date="2018-11-05T16:10:00Z">
                      <w:rPr/>
                    </w:rPrChange>
                  </w:rPr>
                  <w:delText>15.59</w:delText>
                </w:r>
              </w:del>
            </w:ins>
          </w:p>
        </w:tc>
        <w:tc>
          <w:tcPr>
            <w:tcW w:w="681" w:type="dxa"/>
            <w:shd w:val="clear" w:color="auto" w:fill="auto"/>
            <w:noWrap/>
            <w:hideMark/>
          </w:tcPr>
          <w:p w14:paraId="23D1325B" w14:textId="6698C56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65" w:author="tao huang" w:date="2018-10-28T21:48:00Z"/>
                <w:del w:id="5566" w:author="韬 黄" w:date="2018-11-05T16:33:00Z"/>
                <w:rFonts w:eastAsia="Times New Roman" w:cs="Times New Roman"/>
                <w:sz w:val="22"/>
                <w:rPrChange w:id="5567" w:author="韬 黄" w:date="2018-11-05T16:10:00Z">
                  <w:rPr>
                    <w:ins w:id="5568" w:author="tao huang" w:date="2018-10-28T21:48:00Z"/>
                    <w:del w:id="5569" w:author="韬 黄" w:date="2018-11-05T16:33:00Z"/>
                    <w:rFonts w:ascii="Calibri" w:eastAsia="Times New Roman" w:hAnsi="Calibri" w:cs="Calibri"/>
                    <w:color w:val="000000"/>
                    <w:sz w:val="22"/>
                  </w:rPr>
                </w:rPrChange>
              </w:rPr>
              <w:pPrChange w:id="557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71" w:author="tao huang" w:date="2018-10-28T21:48:00Z">
              <w:del w:id="5572" w:author="韬 黄" w:date="2018-11-05T16:33:00Z">
                <w:r w:rsidRPr="009C5CF0" w:rsidDel="00A5471A">
                  <w:rPr>
                    <w:rFonts w:eastAsia="Times New Roman" w:cs="Times New Roman"/>
                    <w:sz w:val="22"/>
                    <w:rPrChange w:id="5573" w:author="韬 黄" w:date="2018-11-05T16:10:00Z">
                      <w:rPr>
                        <w:rFonts w:ascii="Calibri" w:eastAsia="Times New Roman" w:hAnsi="Calibri" w:cs="Calibri"/>
                        <w:color w:val="000000"/>
                        <w:sz w:val="22"/>
                      </w:rPr>
                    </w:rPrChange>
                  </w:rPr>
                  <w:delText>3</w:delText>
                </w:r>
              </w:del>
            </w:ins>
          </w:p>
        </w:tc>
        <w:tc>
          <w:tcPr>
            <w:tcW w:w="950" w:type="dxa"/>
            <w:shd w:val="clear" w:color="auto" w:fill="auto"/>
            <w:noWrap/>
            <w:hideMark/>
          </w:tcPr>
          <w:p w14:paraId="2B85A04E" w14:textId="0DD9C08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74" w:author="tao huang" w:date="2018-10-28T21:48:00Z"/>
                <w:del w:id="5575" w:author="韬 黄" w:date="2018-11-05T16:33:00Z"/>
                <w:rFonts w:eastAsia="Times New Roman" w:cs="Times New Roman"/>
                <w:sz w:val="22"/>
                <w:rPrChange w:id="5576" w:author="韬 黄" w:date="2018-11-05T16:10:00Z">
                  <w:rPr>
                    <w:ins w:id="5577" w:author="tao huang" w:date="2018-10-28T21:48:00Z"/>
                    <w:del w:id="5578" w:author="韬 黄" w:date="2018-11-05T16:33:00Z"/>
                    <w:rFonts w:ascii="Calibri" w:eastAsia="Times New Roman" w:hAnsi="Calibri" w:cs="Calibri"/>
                    <w:color w:val="000000"/>
                    <w:sz w:val="22"/>
                  </w:rPr>
                </w:rPrChange>
              </w:rPr>
              <w:pPrChange w:id="557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80" w:author="tao huang" w:date="2018-10-28T21:48:00Z">
              <w:del w:id="5581" w:author="韬 黄" w:date="2018-11-05T16:33:00Z">
                <w:r w:rsidRPr="009C5CF0" w:rsidDel="00A5471A">
                  <w:rPr>
                    <w:rFonts w:eastAsia="Times New Roman" w:cs="Times New Roman"/>
                    <w:sz w:val="22"/>
                    <w:rPrChange w:id="5582" w:author="韬 黄" w:date="2018-11-05T16:10:00Z">
                      <w:rPr>
                        <w:rFonts w:ascii="Calibri" w:eastAsia="Times New Roman" w:hAnsi="Calibri" w:cs="Calibri"/>
                        <w:color w:val="000000"/>
                        <w:sz w:val="22"/>
                      </w:rPr>
                    </w:rPrChange>
                  </w:rPr>
                  <w:delText>40.46%</w:delText>
                </w:r>
              </w:del>
            </w:ins>
          </w:p>
        </w:tc>
        <w:tc>
          <w:tcPr>
            <w:tcW w:w="0" w:type="dxa"/>
            <w:shd w:val="clear" w:color="auto" w:fill="auto"/>
            <w:noWrap/>
            <w:hideMark/>
          </w:tcPr>
          <w:p w14:paraId="4063A29C" w14:textId="75BCF40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83" w:author="tao huang" w:date="2018-10-28T21:48:00Z"/>
                <w:del w:id="5584" w:author="韬 黄" w:date="2018-11-05T16:33:00Z"/>
                <w:rFonts w:eastAsia="Times New Roman" w:cs="Times New Roman"/>
                <w:sz w:val="22"/>
                <w:rPrChange w:id="5585" w:author="韬 黄" w:date="2018-11-05T16:10:00Z">
                  <w:rPr>
                    <w:ins w:id="5586" w:author="tao huang" w:date="2018-10-28T21:48:00Z"/>
                    <w:del w:id="5587" w:author="韬 黄" w:date="2018-11-05T16:33:00Z"/>
                    <w:rFonts w:ascii="Calibri" w:eastAsia="Times New Roman" w:hAnsi="Calibri" w:cs="Calibri"/>
                    <w:color w:val="000000"/>
                    <w:sz w:val="22"/>
                  </w:rPr>
                </w:rPrChange>
              </w:rPr>
              <w:pPrChange w:id="558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89" w:author="tao huang" w:date="2018-10-28T21:48:00Z">
              <w:del w:id="5590" w:author="韬 黄" w:date="2018-11-05T16:33:00Z">
                <w:r w:rsidRPr="009C5CF0" w:rsidDel="00A5471A">
                  <w:rPr>
                    <w:rFonts w:eastAsia="Times New Roman" w:cs="Times New Roman"/>
                    <w:sz w:val="22"/>
                    <w:rPrChange w:id="5591"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4961FF15" w14:textId="6CE9C43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592" w:author="tao huang" w:date="2018-10-28T21:48:00Z"/>
                <w:del w:id="5593" w:author="韬 黄" w:date="2018-11-05T16:33:00Z"/>
                <w:rFonts w:eastAsia="Times New Roman" w:cs="Times New Roman"/>
                <w:sz w:val="22"/>
                <w:rPrChange w:id="5594" w:author="韬 黄" w:date="2018-11-05T16:10:00Z">
                  <w:rPr>
                    <w:ins w:id="5595" w:author="tao huang" w:date="2018-10-28T21:48:00Z"/>
                    <w:del w:id="5596" w:author="韬 黄" w:date="2018-11-05T16:33:00Z"/>
                    <w:rFonts w:ascii="Calibri" w:eastAsia="Times New Roman" w:hAnsi="Calibri" w:cs="Calibri"/>
                    <w:color w:val="000000"/>
                    <w:sz w:val="22"/>
                  </w:rPr>
                </w:rPrChange>
              </w:rPr>
              <w:pPrChange w:id="559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598" w:author="tao huang" w:date="2018-10-28T21:48:00Z">
              <w:del w:id="5599" w:author="韬 黄" w:date="2018-11-05T16:33:00Z">
                <w:r w:rsidRPr="009C5CF0" w:rsidDel="00A5471A">
                  <w:rPr>
                    <w:rFonts w:eastAsia="Times New Roman" w:cs="Times New Roman"/>
                    <w:sz w:val="22"/>
                    <w:rPrChange w:id="5600" w:author="韬 黄" w:date="2018-11-05T16:10:00Z">
                      <w:rPr>
                        <w:rFonts w:ascii="Calibri" w:eastAsia="Times New Roman" w:hAnsi="Calibri" w:cs="Calibri"/>
                        <w:color w:val="000000"/>
                        <w:sz w:val="22"/>
                      </w:rPr>
                    </w:rPrChange>
                  </w:rPr>
                  <w:delText>0.693</w:delText>
                </w:r>
              </w:del>
            </w:ins>
          </w:p>
        </w:tc>
        <w:tc>
          <w:tcPr>
            <w:tcW w:w="0" w:type="dxa"/>
            <w:shd w:val="clear" w:color="auto" w:fill="auto"/>
            <w:noWrap/>
            <w:hideMark/>
          </w:tcPr>
          <w:p w14:paraId="4F839C40" w14:textId="5F18997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01" w:author="tao huang" w:date="2018-10-28T21:48:00Z"/>
                <w:del w:id="5602" w:author="韬 黄" w:date="2018-11-05T16:33:00Z"/>
                <w:rFonts w:eastAsia="Times New Roman" w:cs="Times New Roman"/>
                <w:sz w:val="22"/>
                <w:rPrChange w:id="5603" w:author="韬 黄" w:date="2018-11-05T16:10:00Z">
                  <w:rPr>
                    <w:ins w:id="5604" w:author="tao huang" w:date="2018-10-28T21:48:00Z"/>
                    <w:del w:id="5605" w:author="韬 黄" w:date="2018-11-05T16:33:00Z"/>
                    <w:rFonts w:ascii="Calibri" w:eastAsia="Times New Roman" w:hAnsi="Calibri" w:cs="Calibri"/>
                    <w:color w:val="000000"/>
                    <w:sz w:val="22"/>
                  </w:rPr>
                </w:rPrChange>
              </w:rPr>
              <w:pPrChange w:id="560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07" w:author="tao huang" w:date="2018-10-28T21:48:00Z">
              <w:del w:id="5608" w:author="韬 黄" w:date="2018-11-05T16:33:00Z">
                <w:r w:rsidRPr="009C5CF0" w:rsidDel="00A5471A">
                  <w:rPr>
                    <w:rFonts w:eastAsia="Times New Roman" w:cs="Times New Roman"/>
                    <w:sz w:val="22"/>
                    <w:rPrChange w:id="5609"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070E1201" w14:textId="4DC53CD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10" w:author="tao huang" w:date="2018-10-28T21:48:00Z"/>
                <w:del w:id="5611" w:author="韬 黄" w:date="2018-11-05T16:33:00Z"/>
                <w:rFonts w:eastAsia="Times New Roman" w:cs="Times New Roman"/>
                <w:sz w:val="22"/>
                <w:rPrChange w:id="5612" w:author="韬 黄" w:date="2018-11-05T16:10:00Z">
                  <w:rPr>
                    <w:ins w:id="5613" w:author="tao huang" w:date="2018-10-28T21:48:00Z"/>
                    <w:del w:id="5614" w:author="韬 黄" w:date="2018-11-05T16:33:00Z"/>
                    <w:rFonts w:ascii="Calibri" w:eastAsia="Times New Roman" w:hAnsi="Calibri" w:cs="Calibri"/>
                    <w:color w:val="000000"/>
                    <w:sz w:val="22"/>
                  </w:rPr>
                </w:rPrChange>
              </w:rPr>
              <w:pPrChange w:id="561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16" w:author="tao huang" w:date="2018-10-28T21:48:00Z">
              <w:del w:id="5617" w:author="韬 黄" w:date="2018-11-05T16:33:00Z">
                <w:r w:rsidRPr="009C5CF0" w:rsidDel="00A5471A">
                  <w:rPr>
                    <w:rFonts w:eastAsia="Times New Roman" w:cs="Times New Roman"/>
                    <w:sz w:val="22"/>
                    <w:rPrChange w:id="5618" w:author="韬 黄" w:date="2018-11-05T16:10:00Z">
                      <w:rPr>
                        <w:rFonts w:ascii="Calibri" w:eastAsia="Times New Roman" w:hAnsi="Calibri" w:cs="Calibri"/>
                        <w:color w:val="000000"/>
                        <w:sz w:val="22"/>
                      </w:rPr>
                    </w:rPrChange>
                  </w:rPr>
                  <w:delText>0.9936</w:delText>
                </w:r>
              </w:del>
            </w:ins>
          </w:p>
        </w:tc>
        <w:tc>
          <w:tcPr>
            <w:tcW w:w="0" w:type="dxa"/>
            <w:shd w:val="clear" w:color="auto" w:fill="auto"/>
            <w:noWrap/>
            <w:hideMark/>
          </w:tcPr>
          <w:p w14:paraId="41D5602B" w14:textId="22BB8AD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19" w:author="tao huang" w:date="2018-10-28T21:48:00Z"/>
                <w:del w:id="5620" w:author="韬 黄" w:date="2018-11-05T16:33:00Z"/>
                <w:rFonts w:eastAsia="Times New Roman" w:cs="Times New Roman"/>
                <w:sz w:val="22"/>
                <w:rPrChange w:id="5621" w:author="韬 黄" w:date="2018-11-05T16:10:00Z">
                  <w:rPr>
                    <w:ins w:id="5622" w:author="tao huang" w:date="2018-10-28T21:48:00Z"/>
                    <w:del w:id="5623" w:author="韬 黄" w:date="2018-11-05T16:33:00Z"/>
                    <w:rFonts w:ascii="Calibri" w:eastAsia="Times New Roman" w:hAnsi="Calibri" w:cs="Calibri"/>
                    <w:color w:val="000000"/>
                    <w:sz w:val="22"/>
                  </w:rPr>
                </w:rPrChange>
              </w:rPr>
              <w:pPrChange w:id="562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25" w:author="tao huang" w:date="2018-10-28T21:48:00Z">
              <w:del w:id="5626" w:author="韬 黄" w:date="2018-11-05T16:33:00Z">
                <w:r w:rsidRPr="009C5CF0" w:rsidDel="00A5471A">
                  <w:rPr>
                    <w:rFonts w:eastAsia="Times New Roman" w:cs="Times New Roman"/>
                    <w:sz w:val="22"/>
                    <w:rPrChange w:id="5627"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31D7271E" w14:textId="68B6C12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28" w:author="tao huang" w:date="2018-10-28T21:48:00Z"/>
                <w:del w:id="5629" w:author="韬 黄" w:date="2018-11-05T16:33:00Z"/>
                <w:rFonts w:eastAsia="Times New Roman" w:cs="Times New Roman"/>
                <w:sz w:val="22"/>
                <w:rPrChange w:id="5630" w:author="韬 黄" w:date="2018-11-05T16:10:00Z">
                  <w:rPr>
                    <w:ins w:id="5631" w:author="tao huang" w:date="2018-10-28T21:48:00Z"/>
                    <w:del w:id="5632" w:author="韬 黄" w:date="2018-11-05T16:33:00Z"/>
                    <w:rFonts w:ascii="Calibri" w:eastAsia="Times New Roman" w:hAnsi="Calibri" w:cs="Calibri"/>
                    <w:color w:val="000000"/>
                    <w:sz w:val="22"/>
                  </w:rPr>
                </w:rPrChange>
              </w:rPr>
              <w:pPrChange w:id="563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34" w:author="tao huang" w:date="2018-10-28T21:48:00Z">
              <w:del w:id="5635" w:author="韬 黄" w:date="2018-11-05T16:33:00Z">
                <w:r w:rsidRPr="009C5CF0" w:rsidDel="00A5471A">
                  <w:rPr>
                    <w:rFonts w:eastAsia="Times New Roman" w:cs="Times New Roman"/>
                    <w:sz w:val="22"/>
                    <w:rPrChange w:id="5636" w:author="韬 黄" w:date="2018-11-05T16:10:00Z">
                      <w:rPr>
                        <w:rFonts w:ascii="Calibri" w:eastAsia="Times New Roman" w:hAnsi="Calibri" w:cs="Calibri"/>
                        <w:color w:val="000000"/>
                        <w:sz w:val="22"/>
                      </w:rPr>
                    </w:rPrChange>
                  </w:rPr>
                  <w:delText>0.1568</w:delText>
                </w:r>
              </w:del>
            </w:ins>
          </w:p>
        </w:tc>
        <w:tc>
          <w:tcPr>
            <w:tcW w:w="681" w:type="dxa"/>
            <w:gridSpan w:val="2"/>
            <w:shd w:val="clear" w:color="auto" w:fill="auto"/>
            <w:noWrap/>
            <w:hideMark/>
          </w:tcPr>
          <w:p w14:paraId="2604670B" w14:textId="461C307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37" w:author="tao huang" w:date="2018-10-28T21:48:00Z"/>
                <w:del w:id="5638" w:author="韬 黄" w:date="2018-11-05T16:33:00Z"/>
                <w:rFonts w:eastAsia="Times New Roman" w:cs="Times New Roman"/>
                <w:sz w:val="22"/>
                <w:rPrChange w:id="5639" w:author="韬 黄" w:date="2018-11-05T16:10:00Z">
                  <w:rPr>
                    <w:ins w:id="5640" w:author="tao huang" w:date="2018-10-28T21:48:00Z"/>
                    <w:del w:id="5641" w:author="韬 黄" w:date="2018-11-05T16:33:00Z"/>
                    <w:rFonts w:ascii="Calibri" w:eastAsia="Times New Roman" w:hAnsi="Calibri" w:cs="Calibri"/>
                    <w:color w:val="000000"/>
                    <w:sz w:val="22"/>
                  </w:rPr>
                </w:rPrChange>
              </w:rPr>
              <w:pPrChange w:id="564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643" w:author="tao huang" w:date="2018-10-28T21:48:00Z">
              <w:del w:id="5644" w:author="韬 黄" w:date="2018-11-05T16:33:00Z">
                <w:r w:rsidRPr="009C5CF0" w:rsidDel="00A5471A">
                  <w:rPr>
                    <w:rFonts w:eastAsia="Times New Roman" w:cs="Times New Roman"/>
                    <w:sz w:val="22"/>
                    <w:rPrChange w:id="5645" w:author="韬 黄" w:date="2018-11-05T16:10:00Z">
                      <w:rPr>
                        <w:rFonts w:ascii="Calibri" w:eastAsia="Times New Roman" w:hAnsi="Calibri" w:cs="Calibri"/>
                        <w:color w:val="000000"/>
                        <w:sz w:val="22"/>
                      </w:rPr>
                    </w:rPrChange>
                  </w:rPr>
                  <w:delText>3</w:delText>
                </w:r>
              </w:del>
            </w:ins>
          </w:p>
        </w:tc>
      </w:tr>
      <w:tr w:rsidR="00A37575" w:rsidRPr="009C5CF0" w:rsidDel="00A5471A" w14:paraId="1CCA78A2" w14:textId="3CEEF489"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5646" w:author="tao huang" w:date="2018-10-28T21:48:00Z"/>
          <w:del w:id="5647"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2A55E996" w:rsidR="0036062B" w:rsidRPr="009C5CF0" w:rsidDel="00A5471A" w:rsidRDefault="0036062B" w:rsidP="00A5471A">
            <w:pPr>
              <w:pStyle w:val="ListParagraph"/>
              <w:shd w:val="clear" w:color="auto" w:fill="FFFFFF" w:themeFill="background1"/>
              <w:spacing w:after="0" w:line="360" w:lineRule="auto"/>
              <w:ind w:left="0"/>
              <w:rPr>
                <w:ins w:id="5648" w:author="tao huang" w:date="2018-10-28T21:48:00Z"/>
                <w:del w:id="5649" w:author="韬 黄" w:date="2018-11-05T16:33:00Z"/>
                <w:rFonts w:eastAsia="Times New Roman" w:cs="Times New Roman"/>
                <w:b w:val="0"/>
                <w:sz w:val="22"/>
                <w:rPrChange w:id="5650" w:author="韬 黄" w:date="2018-11-05T16:10:00Z">
                  <w:rPr>
                    <w:ins w:id="5651" w:author="tao huang" w:date="2018-10-28T21:48:00Z"/>
                    <w:del w:id="5652" w:author="韬 黄" w:date="2018-11-05T16:33:00Z"/>
                    <w:rFonts w:ascii="Calibri" w:eastAsia="Times New Roman" w:hAnsi="Calibri" w:cs="Calibri"/>
                    <w:color w:val="000000"/>
                    <w:sz w:val="22"/>
                  </w:rPr>
                </w:rPrChange>
              </w:rPr>
              <w:pPrChange w:id="5653" w:author="韬 黄" w:date="2018-11-05T16:34:00Z">
                <w:pPr>
                  <w:spacing w:after="0" w:line="240" w:lineRule="auto"/>
                </w:pPr>
              </w:pPrChange>
            </w:pPr>
            <w:ins w:id="5654" w:author="tao huang" w:date="2018-10-28T21:49:00Z">
              <w:del w:id="5655" w:author="韬 黄" w:date="2018-11-05T16:33:00Z">
                <w:r w:rsidRPr="009C5CF0" w:rsidDel="00A5471A">
                  <w:rPr>
                    <w:rFonts w:eastAsia="Times New Roman" w:cs="Times New Roman"/>
                    <w:b w:val="0"/>
                    <w:sz w:val="22"/>
                    <w:rPrChange w:id="5656" w:author="韬 黄" w:date="2018-11-05T16:10:00Z">
                      <w:rPr>
                        <w:rFonts w:eastAsia="Times New Roman" w:cs="Times New Roman"/>
                        <w:color w:val="000000"/>
                        <w:sz w:val="22"/>
                      </w:rPr>
                    </w:rPrChange>
                  </w:rPr>
                  <w:delText>Forecast horizon is one to four weeks ahead</w:delText>
                </w:r>
              </w:del>
            </w:ins>
          </w:p>
        </w:tc>
      </w:tr>
      <w:tr w:rsidR="00A37575" w:rsidRPr="009C5CF0" w:rsidDel="00A5471A" w14:paraId="5C0F87E8" w14:textId="7DFC3A4C" w:rsidTr="00D531F1">
        <w:trPr>
          <w:trHeight w:val="57"/>
          <w:jc w:val="center"/>
          <w:ins w:id="5657" w:author="tao huang" w:date="2018-10-28T21:48:00Z"/>
          <w:del w:id="5658"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395A989C" w:rsidR="0036062B" w:rsidRPr="009C5CF0" w:rsidDel="00A5471A" w:rsidRDefault="0036062B" w:rsidP="00A5471A">
            <w:pPr>
              <w:pStyle w:val="ListParagraph"/>
              <w:shd w:val="clear" w:color="auto" w:fill="FFFFFF" w:themeFill="background1"/>
              <w:spacing w:after="0" w:line="360" w:lineRule="auto"/>
              <w:ind w:left="0"/>
              <w:rPr>
                <w:ins w:id="5659" w:author="tao huang" w:date="2018-10-28T21:48:00Z"/>
                <w:del w:id="5660" w:author="韬 黄" w:date="2018-11-05T16:33:00Z"/>
                <w:rFonts w:eastAsia="Times New Roman" w:cs="Times New Roman"/>
                <w:b w:val="0"/>
                <w:sz w:val="22"/>
                <w:rPrChange w:id="5661" w:author="韬 黄" w:date="2018-11-05T16:10:00Z">
                  <w:rPr>
                    <w:ins w:id="5662" w:author="tao huang" w:date="2018-10-28T21:48:00Z"/>
                    <w:del w:id="5663" w:author="韬 黄" w:date="2018-11-05T16:33:00Z"/>
                    <w:rFonts w:ascii="Calibri" w:eastAsia="Times New Roman" w:hAnsi="Calibri" w:cs="Calibri"/>
                    <w:color w:val="000000"/>
                    <w:sz w:val="22"/>
                  </w:rPr>
                </w:rPrChange>
              </w:rPr>
              <w:pPrChange w:id="5664" w:author="韬 黄" w:date="2018-11-05T16:34:00Z">
                <w:pPr>
                  <w:spacing w:after="0" w:line="240" w:lineRule="auto"/>
                </w:pPr>
              </w:pPrChange>
            </w:pPr>
            <w:ins w:id="5665" w:author="tao huang" w:date="2018-10-28T21:48:00Z">
              <w:del w:id="5666" w:author="韬 黄" w:date="2018-11-05T16:33:00Z">
                <w:r w:rsidRPr="009C5CF0" w:rsidDel="00A5471A">
                  <w:rPr>
                    <w:rFonts w:eastAsia="Times New Roman" w:cs="Times New Roman"/>
                    <w:b w:val="0"/>
                    <w:sz w:val="22"/>
                    <w:rPrChange w:id="5667" w:author="韬 黄" w:date="2018-11-05T16:10:00Z">
                      <w:rPr>
                        <w:rFonts w:ascii="Calibri" w:eastAsia="Times New Roman" w:hAnsi="Calibri" w:cs="Calibri"/>
                        <w:color w:val="000000"/>
                        <w:sz w:val="22"/>
                      </w:rPr>
                    </w:rPrChange>
                  </w:rPr>
                  <w:delText>Model/measure</w:delText>
                </w:r>
              </w:del>
            </w:ins>
          </w:p>
        </w:tc>
        <w:tc>
          <w:tcPr>
            <w:tcW w:w="821" w:type="dxa"/>
            <w:tcBorders>
              <w:top w:val="single" w:sz="4" w:space="0" w:color="auto"/>
            </w:tcBorders>
            <w:shd w:val="clear" w:color="auto" w:fill="auto"/>
            <w:noWrap/>
            <w:hideMark/>
          </w:tcPr>
          <w:p w14:paraId="16C09DD0" w14:textId="639D7548"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68" w:author="tao huang" w:date="2018-10-28T21:48:00Z"/>
                <w:del w:id="5669" w:author="韬 黄" w:date="2018-11-05T16:33:00Z"/>
                <w:rFonts w:eastAsia="Times New Roman" w:cs="Times New Roman"/>
                <w:sz w:val="22"/>
                <w:rPrChange w:id="5670" w:author="韬 黄" w:date="2018-11-05T16:10:00Z">
                  <w:rPr>
                    <w:ins w:id="5671" w:author="tao huang" w:date="2018-10-28T21:48:00Z"/>
                    <w:del w:id="5672" w:author="韬 黄" w:date="2018-11-05T16:33:00Z"/>
                    <w:rFonts w:ascii="Calibri" w:eastAsia="Times New Roman" w:hAnsi="Calibri" w:cs="Calibri"/>
                    <w:color w:val="000000"/>
                    <w:sz w:val="22"/>
                  </w:rPr>
                </w:rPrChange>
              </w:rPr>
              <w:pPrChange w:id="5673"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74" w:author="tao huang" w:date="2018-10-28T21:48:00Z">
              <w:del w:id="5675" w:author="韬 黄" w:date="2018-11-05T16:33:00Z">
                <w:r w:rsidRPr="009C5CF0" w:rsidDel="00A5471A">
                  <w:rPr>
                    <w:rFonts w:eastAsia="Times New Roman" w:cs="Times New Roman"/>
                    <w:sz w:val="22"/>
                    <w:rPrChange w:id="5676" w:author="韬 黄" w:date="2018-11-05T16:10:00Z">
                      <w:rPr>
                        <w:rFonts w:ascii="Calibri" w:eastAsia="Times New Roman" w:hAnsi="Calibri" w:cs="Calibri"/>
                        <w:color w:val="000000"/>
                        <w:sz w:val="22"/>
                      </w:rPr>
                    </w:rPrChange>
                  </w:rPr>
                  <w:delText>MAE</w:delText>
                </w:r>
              </w:del>
            </w:ins>
          </w:p>
        </w:tc>
        <w:tc>
          <w:tcPr>
            <w:tcW w:w="681" w:type="dxa"/>
            <w:tcBorders>
              <w:top w:val="single" w:sz="4" w:space="0" w:color="auto"/>
            </w:tcBorders>
            <w:shd w:val="clear" w:color="auto" w:fill="auto"/>
            <w:noWrap/>
            <w:hideMark/>
          </w:tcPr>
          <w:p w14:paraId="7672FA8B" w14:textId="2AA9387A"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77" w:author="tao huang" w:date="2018-10-28T21:48:00Z"/>
                <w:del w:id="5678" w:author="韬 黄" w:date="2018-11-05T16:33:00Z"/>
                <w:rFonts w:eastAsia="Times New Roman" w:cs="Times New Roman"/>
                <w:sz w:val="22"/>
                <w:rPrChange w:id="5679" w:author="韬 黄" w:date="2018-11-05T16:10:00Z">
                  <w:rPr>
                    <w:ins w:id="5680" w:author="tao huang" w:date="2018-10-28T21:48:00Z"/>
                    <w:del w:id="5681" w:author="韬 黄" w:date="2018-11-05T16:33:00Z"/>
                    <w:rFonts w:ascii="Calibri" w:eastAsia="Times New Roman" w:hAnsi="Calibri" w:cs="Calibri"/>
                    <w:color w:val="000000"/>
                    <w:sz w:val="22"/>
                  </w:rPr>
                </w:rPrChange>
              </w:rPr>
              <w:pPrChange w:id="5682"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83" w:author="tao huang" w:date="2018-10-28T21:48:00Z">
              <w:del w:id="5684" w:author="韬 黄" w:date="2018-11-05T16:33:00Z">
                <w:r w:rsidRPr="009C5CF0" w:rsidDel="00A5471A">
                  <w:rPr>
                    <w:rFonts w:eastAsia="Times New Roman" w:cs="Times New Roman"/>
                    <w:sz w:val="22"/>
                    <w:rPrChange w:id="5685" w:author="韬 黄" w:date="2018-11-05T16:10:00Z">
                      <w:rPr>
                        <w:rFonts w:ascii="Calibri" w:eastAsia="Times New Roman" w:hAnsi="Calibri" w:cs="Calibri"/>
                        <w:color w:val="000000"/>
                        <w:sz w:val="22"/>
                      </w:rPr>
                    </w:rPrChange>
                  </w:rPr>
                  <w:delText>Rank</w:delText>
                </w:r>
              </w:del>
            </w:ins>
          </w:p>
        </w:tc>
        <w:tc>
          <w:tcPr>
            <w:tcW w:w="950" w:type="dxa"/>
            <w:tcBorders>
              <w:top w:val="single" w:sz="4" w:space="0" w:color="auto"/>
            </w:tcBorders>
            <w:shd w:val="clear" w:color="auto" w:fill="auto"/>
            <w:noWrap/>
            <w:hideMark/>
          </w:tcPr>
          <w:p w14:paraId="3402995D" w14:textId="49B767A9" w:rsidR="0036062B" w:rsidRPr="009C5CF0" w:rsidDel="00A5471A" w:rsidRDefault="00D531F1"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86" w:author="tao huang" w:date="2018-10-28T21:48:00Z"/>
                <w:del w:id="5687" w:author="韬 黄" w:date="2018-11-05T16:33:00Z"/>
                <w:rFonts w:eastAsia="Times New Roman" w:cs="Times New Roman"/>
                <w:sz w:val="22"/>
                <w:rPrChange w:id="5688" w:author="韬 黄" w:date="2018-11-05T16:10:00Z">
                  <w:rPr>
                    <w:ins w:id="5689" w:author="tao huang" w:date="2018-10-28T21:48:00Z"/>
                    <w:del w:id="5690" w:author="韬 黄" w:date="2018-11-05T16:33:00Z"/>
                    <w:rFonts w:ascii="Calibri" w:eastAsia="Times New Roman" w:hAnsi="Calibri" w:cs="Calibri"/>
                    <w:color w:val="000000"/>
                    <w:sz w:val="22"/>
                  </w:rPr>
                </w:rPrChange>
              </w:rPr>
              <w:pPrChange w:id="5691"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692" w:author="tao huang" w:date="2018-10-28T21:52:00Z">
              <w:del w:id="5693" w:author="韬 黄" w:date="2018-11-05T16:33:00Z">
                <w:r w:rsidRPr="009C5CF0" w:rsidDel="00A5471A">
                  <w:rPr>
                    <w:rFonts w:eastAsia="Times New Roman" w:cs="Times New Roman"/>
                    <w:sz w:val="22"/>
                    <w:rPrChange w:id="5694" w:author="韬 黄" w:date="2018-11-05T16:10:00Z">
                      <w:rPr>
                        <w:rFonts w:eastAsia="Times New Roman" w:cs="Times New Roman"/>
                        <w:color w:val="000000"/>
                        <w:sz w:val="22"/>
                      </w:rPr>
                    </w:rPrChange>
                  </w:rPr>
                  <w:delText>s</w:delText>
                </w:r>
              </w:del>
            </w:ins>
            <w:ins w:id="5695" w:author="tao huang" w:date="2018-10-28T21:48:00Z">
              <w:del w:id="5696" w:author="韬 黄" w:date="2018-11-05T16:33:00Z">
                <w:r w:rsidR="0036062B" w:rsidRPr="009C5CF0" w:rsidDel="00A5471A">
                  <w:rPr>
                    <w:rFonts w:eastAsia="Times New Roman" w:cs="Times New Roman"/>
                    <w:sz w:val="22"/>
                    <w:rPrChange w:id="5697" w:author="韬 黄" w:date="2018-11-05T16:10:00Z">
                      <w:rPr>
                        <w:rFonts w:ascii="Calibri" w:eastAsia="Times New Roman" w:hAnsi="Calibri" w:cs="Calibri"/>
                        <w:color w:val="000000"/>
                        <w:sz w:val="22"/>
                      </w:rPr>
                    </w:rPrChange>
                  </w:rPr>
                  <w:delText>MAPE</w:delText>
                </w:r>
              </w:del>
            </w:ins>
          </w:p>
        </w:tc>
        <w:tc>
          <w:tcPr>
            <w:tcW w:w="0" w:type="dxa"/>
            <w:tcBorders>
              <w:top w:val="single" w:sz="4" w:space="0" w:color="auto"/>
            </w:tcBorders>
            <w:shd w:val="clear" w:color="auto" w:fill="auto"/>
            <w:noWrap/>
            <w:hideMark/>
          </w:tcPr>
          <w:p w14:paraId="62C249CB" w14:textId="1C10A14D"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698" w:author="tao huang" w:date="2018-10-28T21:48:00Z"/>
                <w:del w:id="5699" w:author="韬 黄" w:date="2018-11-05T16:33:00Z"/>
                <w:rFonts w:eastAsia="Times New Roman" w:cs="Times New Roman"/>
                <w:sz w:val="22"/>
                <w:rPrChange w:id="5700" w:author="韬 黄" w:date="2018-11-05T16:10:00Z">
                  <w:rPr>
                    <w:ins w:id="5701" w:author="tao huang" w:date="2018-10-28T21:48:00Z"/>
                    <w:del w:id="5702" w:author="韬 黄" w:date="2018-11-05T16:33:00Z"/>
                    <w:rFonts w:ascii="Calibri" w:eastAsia="Times New Roman" w:hAnsi="Calibri" w:cs="Calibri"/>
                    <w:color w:val="000000"/>
                    <w:sz w:val="22"/>
                  </w:rPr>
                </w:rPrChange>
              </w:rPr>
              <w:pPrChange w:id="5703"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04" w:author="tao huang" w:date="2018-10-28T21:48:00Z">
              <w:del w:id="5705" w:author="韬 黄" w:date="2018-11-05T16:33:00Z">
                <w:r w:rsidRPr="009C5CF0" w:rsidDel="00A5471A">
                  <w:rPr>
                    <w:rFonts w:eastAsia="Times New Roman" w:cs="Times New Roman"/>
                    <w:sz w:val="22"/>
                    <w:rPrChange w:id="5706"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295D5C0" w14:textId="4508D7D2"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07" w:author="tao huang" w:date="2018-10-28T21:48:00Z"/>
                <w:del w:id="5708" w:author="韬 黄" w:date="2018-11-05T16:33:00Z"/>
                <w:rFonts w:eastAsia="Times New Roman" w:cs="Times New Roman"/>
                <w:sz w:val="22"/>
                <w:rPrChange w:id="5709" w:author="韬 黄" w:date="2018-11-05T16:10:00Z">
                  <w:rPr>
                    <w:ins w:id="5710" w:author="tao huang" w:date="2018-10-28T21:48:00Z"/>
                    <w:del w:id="5711" w:author="韬 黄" w:date="2018-11-05T16:33:00Z"/>
                    <w:rFonts w:ascii="Calibri" w:eastAsia="Times New Roman" w:hAnsi="Calibri" w:cs="Calibri"/>
                    <w:color w:val="000000"/>
                    <w:sz w:val="22"/>
                  </w:rPr>
                </w:rPrChange>
              </w:rPr>
              <w:pPrChange w:id="5712"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13" w:author="tao huang" w:date="2018-10-28T21:48:00Z">
              <w:del w:id="5714" w:author="韬 黄" w:date="2018-11-05T16:33:00Z">
                <w:r w:rsidRPr="009C5CF0" w:rsidDel="00A5471A">
                  <w:rPr>
                    <w:rFonts w:eastAsia="Times New Roman" w:cs="Times New Roman"/>
                    <w:sz w:val="22"/>
                    <w:rPrChange w:id="5715" w:author="韬 黄" w:date="2018-11-05T16:10:00Z">
                      <w:rPr>
                        <w:rFonts w:ascii="Calibri" w:eastAsia="Times New Roman" w:hAnsi="Calibri" w:cs="Calibri"/>
                        <w:color w:val="000000"/>
                        <w:sz w:val="22"/>
                      </w:rPr>
                    </w:rPrChange>
                  </w:rPr>
                  <w:delText>MASE</w:delText>
                </w:r>
              </w:del>
            </w:ins>
          </w:p>
        </w:tc>
        <w:tc>
          <w:tcPr>
            <w:tcW w:w="0" w:type="dxa"/>
            <w:tcBorders>
              <w:top w:val="single" w:sz="4" w:space="0" w:color="auto"/>
            </w:tcBorders>
            <w:shd w:val="clear" w:color="auto" w:fill="auto"/>
            <w:noWrap/>
            <w:hideMark/>
          </w:tcPr>
          <w:p w14:paraId="5935FAE5" w14:textId="7F4C6CC0"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16" w:author="tao huang" w:date="2018-10-28T21:48:00Z"/>
                <w:del w:id="5717" w:author="韬 黄" w:date="2018-11-05T16:33:00Z"/>
                <w:rFonts w:eastAsia="Times New Roman" w:cs="Times New Roman"/>
                <w:sz w:val="22"/>
                <w:rPrChange w:id="5718" w:author="韬 黄" w:date="2018-11-05T16:10:00Z">
                  <w:rPr>
                    <w:ins w:id="5719" w:author="tao huang" w:date="2018-10-28T21:48:00Z"/>
                    <w:del w:id="5720" w:author="韬 黄" w:date="2018-11-05T16:33:00Z"/>
                    <w:rFonts w:ascii="Calibri" w:eastAsia="Times New Roman" w:hAnsi="Calibri" w:cs="Calibri"/>
                    <w:color w:val="000000"/>
                    <w:sz w:val="22"/>
                  </w:rPr>
                </w:rPrChange>
              </w:rPr>
              <w:pPrChange w:id="5721"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22" w:author="tao huang" w:date="2018-10-28T21:48:00Z">
              <w:del w:id="5723" w:author="韬 黄" w:date="2018-11-05T16:33:00Z">
                <w:r w:rsidRPr="009C5CF0" w:rsidDel="00A5471A">
                  <w:rPr>
                    <w:rFonts w:eastAsia="Times New Roman" w:cs="Times New Roman"/>
                    <w:sz w:val="22"/>
                    <w:rPrChange w:id="5724"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06E6FC5C" w14:textId="31F4FD4F"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25" w:author="tao huang" w:date="2018-10-28T21:48:00Z"/>
                <w:del w:id="5726" w:author="韬 黄" w:date="2018-11-05T16:33:00Z"/>
                <w:rFonts w:eastAsia="Times New Roman" w:cs="Times New Roman"/>
                <w:sz w:val="22"/>
                <w:rPrChange w:id="5727" w:author="韬 黄" w:date="2018-11-05T16:10:00Z">
                  <w:rPr>
                    <w:ins w:id="5728" w:author="tao huang" w:date="2018-10-28T21:48:00Z"/>
                    <w:del w:id="5729" w:author="韬 黄" w:date="2018-11-05T16:33:00Z"/>
                    <w:rFonts w:ascii="Calibri" w:eastAsia="Times New Roman" w:hAnsi="Calibri" w:cs="Calibri"/>
                    <w:color w:val="000000"/>
                    <w:sz w:val="22"/>
                  </w:rPr>
                </w:rPrChange>
              </w:rPr>
              <w:pPrChange w:id="5730"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31" w:author="tao huang" w:date="2018-10-28T21:48:00Z">
              <w:del w:id="5732" w:author="韬 黄" w:date="2018-11-05T16:33:00Z">
                <w:r w:rsidRPr="009C5CF0" w:rsidDel="00A5471A">
                  <w:rPr>
                    <w:rFonts w:eastAsia="Times New Roman" w:cs="Times New Roman"/>
                    <w:sz w:val="22"/>
                    <w:rPrChange w:id="5733" w:author="韬 黄" w:date="2018-11-05T16:10:00Z">
                      <w:rPr>
                        <w:rFonts w:ascii="Calibri" w:eastAsia="Times New Roman" w:hAnsi="Calibri" w:cs="Calibri"/>
                        <w:color w:val="000000"/>
                        <w:sz w:val="22"/>
                      </w:rPr>
                    </w:rPrChange>
                  </w:rPr>
                  <w:delText>AvgRelMAE</w:delText>
                </w:r>
              </w:del>
            </w:ins>
          </w:p>
        </w:tc>
        <w:tc>
          <w:tcPr>
            <w:tcW w:w="0" w:type="dxa"/>
            <w:tcBorders>
              <w:top w:val="single" w:sz="4" w:space="0" w:color="auto"/>
            </w:tcBorders>
            <w:shd w:val="clear" w:color="auto" w:fill="auto"/>
            <w:noWrap/>
            <w:hideMark/>
          </w:tcPr>
          <w:p w14:paraId="666C0EBD" w14:textId="1EA68768"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34" w:author="tao huang" w:date="2018-10-28T21:48:00Z"/>
                <w:del w:id="5735" w:author="韬 黄" w:date="2018-11-05T16:33:00Z"/>
                <w:rFonts w:eastAsia="Times New Roman" w:cs="Times New Roman"/>
                <w:sz w:val="22"/>
                <w:rPrChange w:id="5736" w:author="韬 黄" w:date="2018-11-05T16:10:00Z">
                  <w:rPr>
                    <w:ins w:id="5737" w:author="tao huang" w:date="2018-10-28T21:48:00Z"/>
                    <w:del w:id="5738" w:author="韬 黄" w:date="2018-11-05T16:33:00Z"/>
                    <w:rFonts w:ascii="Calibri" w:eastAsia="Times New Roman" w:hAnsi="Calibri" w:cs="Calibri"/>
                    <w:color w:val="000000"/>
                    <w:sz w:val="22"/>
                  </w:rPr>
                </w:rPrChange>
              </w:rPr>
              <w:pPrChange w:id="5739"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40" w:author="tao huang" w:date="2018-10-28T21:48:00Z">
              <w:del w:id="5741" w:author="韬 黄" w:date="2018-11-05T16:33:00Z">
                <w:r w:rsidRPr="009C5CF0" w:rsidDel="00A5471A">
                  <w:rPr>
                    <w:rFonts w:eastAsia="Times New Roman" w:cs="Times New Roman"/>
                    <w:sz w:val="22"/>
                    <w:rPrChange w:id="5742"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A7E6723" w14:textId="75A57419"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43" w:author="tao huang" w:date="2018-10-28T21:48:00Z"/>
                <w:del w:id="5744" w:author="韬 黄" w:date="2018-11-05T16:33:00Z"/>
                <w:rFonts w:eastAsia="Times New Roman" w:cs="Times New Roman"/>
                <w:sz w:val="22"/>
                <w:rPrChange w:id="5745" w:author="韬 黄" w:date="2018-11-05T16:10:00Z">
                  <w:rPr>
                    <w:ins w:id="5746" w:author="tao huang" w:date="2018-10-28T21:48:00Z"/>
                    <w:del w:id="5747" w:author="韬 黄" w:date="2018-11-05T16:33:00Z"/>
                    <w:rFonts w:ascii="Calibri" w:eastAsia="Times New Roman" w:hAnsi="Calibri" w:cs="Calibri"/>
                    <w:color w:val="000000"/>
                    <w:sz w:val="22"/>
                  </w:rPr>
                </w:rPrChange>
              </w:rPr>
              <w:pPrChange w:id="5748"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49" w:author="tao huang" w:date="2018-10-28T21:48:00Z">
              <w:del w:id="5750" w:author="韬 黄" w:date="2018-11-05T16:33:00Z">
                <w:r w:rsidRPr="009C5CF0" w:rsidDel="00A5471A">
                  <w:rPr>
                    <w:rFonts w:eastAsia="Times New Roman" w:cs="Times New Roman"/>
                    <w:sz w:val="22"/>
                    <w:rPrChange w:id="5751" w:author="韬 黄" w:date="2018-11-05T16:10:00Z">
                      <w:rPr>
                        <w:rFonts w:ascii="Calibri" w:eastAsia="Times New Roman" w:hAnsi="Calibri" w:cs="Calibri"/>
                        <w:color w:val="000000"/>
                        <w:sz w:val="22"/>
                      </w:rPr>
                    </w:rPrChange>
                  </w:rPr>
                  <w:delText>scaled MSE</w:delText>
                </w:r>
              </w:del>
            </w:ins>
          </w:p>
        </w:tc>
        <w:tc>
          <w:tcPr>
            <w:tcW w:w="681" w:type="dxa"/>
            <w:gridSpan w:val="2"/>
            <w:tcBorders>
              <w:top w:val="single" w:sz="4" w:space="0" w:color="auto"/>
            </w:tcBorders>
            <w:shd w:val="clear" w:color="auto" w:fill="auto"/>
            <w:noWrap/>
            <w:hideMark/>
          </w:tcPr>
          <w:p w14:paraId="3E479AEF" w14:textId="6763E2AF" w:rsidR="0036062B" w:rsidRPr="009C5CF0" w:rsidDel="00A5471A" w:rsidRDefault="0036062B"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752" w:author="tao huang" w:date="2018-10-28T21:48:00Z"/>
                <w:del w:id="5753" w:author="韬 黄" w:date="2018-11-05T16:33:00Z"/>
                <w:rFonts w:eastAsia="Times New Roman" w:cs="Times New Roman"/>
                <w:sz w:val="22"/>
                <w:rPrChange w:id="5754" w:author="韬 黄" w:date="2018-11-05T16:10:00Z">
                  <w:rPr>
                    <w:ins w:id="5755" w:author="tao huang" w:date="2018-10-28T21:48:00Z"/>
                    <w:del w:id="5756" w:author="韬 黄" w:date="2018-11-05T16:33:00Z"/>
                    <w:rFonts w:ascii="Calibri" w:eastAsia="Times New Roman" w:hAnsi="Calibri" w:cs="Calibri"/>
                    <w:color w:val="000000"/>
                    <w:sz w:val="22"/>
                  </w:rPr>
                </w:rPrChange>
              </w:rPr>
              <w:pPrChange w:id="5757" w:author="韬 黄" w:date="2018-11-05T16:34: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5758" w:author="tao huang" w:date="2018-10-28T21:48:00Z">
              <w:del w:id="5759" w:author="韬 黄" w:date="2018-11-05T16:33:00Z">
                <w:r w:rsidRPr="009C5CF0" w:rsidDel="00A5471A">
                  <w:rPr>
                    <w:rFonts w:eastAsia="Times New Roman" w:cs="Times New Roman"/>
                    <w:sz w:val="22"/>
                    <w:rPrChange w:id="5760" w:author="韬 黄" w:date="2018-11-05T16:10:00Z">
                      <w:rPr>
                        <w:rFonts w:ascii="Calibri" w:eastAsia="Times New Roman" w:hAnsi="Calibri" w:cs="Calibri"/>
                        <w:color w:val="000000"/>
                        <w:sz w:val="22"/>
                      </w:rPr>
                    </w:rPrChange>
                  </w:rPr>
                  <w:delText>Rank</w:delText>
                </w:r>
              </w:del>
            </w:ins>
          </w:p>
        </w:tc>
      </w:tr>
      <w:tr w:rsidR="00A37575" w:rsidRPr="009C5CF0" w:rsidDel="00A5471A" w14:paraId="7581009B" w14:textId="74DEB12F" w:rsidTr="00D531F1">
        <w:trPr>
          <w:cnfStyle w:val="000000100000" w:firstRow="0" w:lastRow="0" w:firstColumn="0" w:lastColumn="0" w:oddVBand="0" w:evenVBand="0" w:oddHBand="1" w:evenHBand="0" w:firstRowFirstColumn="0" w:firstRowLastColumn="0" w:lastRowFirstColumn="0" w:lastRowLastColumn="0"/>
          <w:trHeight w:val="57"/>
          <w:jc w:val="center"/>
          <w:ins w:id="5761" w:author="tao huang" w:date="2018-10-28T21:48:00Z"/>
          <w:del w:id="5762"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9C09C71" w:rsidR="008D03D7" w:rsidRPr="009C5CF0" w:rsidDel="00A5471A" w:rsidRDefault="008D03D7" w:rsidP="00A5471A">
            <w:pPr>
              <w:pStyle w:val="ListParagraph"/>
              <w:shd w:val="clear" w:color="auto" w:fill="FFFFFF" w:themeFill="background1"/>
              <w:spacing w:after="0" w:line="360" w:lineRule="auto"/>
              <w:ind w:left="0"/>
              <w:rPr>
                <w:ins w:id="5763" w:author="tao huang" w:date="2018-10-28T21:48:00Z"/>
                <w:del w:id="5764" w:author="韬 黄" w:date="2018-11-05T16:33:00Z"/>
                <w:rFonts w:eastAsia="Times New Roman" w:cs="Times New Roman"/>
                <w:b w:val="0"/>
                <w:sz w:val="22"/>
                <w:rPrChange w:id="5765" w:author="韬 黄" w:date="2018-11-05T16:10:00Z">
                  <w:rPr>
                    <w:ins w:id="5766" w:author="tao huang" w:date="2018-10-28T21:48:00Z"/>
                    <w:del w:id="5767" w:author="韬 黄" w:date="2018-11-05T16:33:00Z"/>
                    <w:rFonts w:ascii="Calibri" w:eastAsia="Times New Roman" w:hAnsi="Calibri" w:cs="Calibri"/>
                    <w:color w:val="000000"/>
                    <w:sz w:val="22"/>
                  </w:rPr>
                </w:rPrChange>
              </w:rPr>
              <w:pPrChange w:id="5768" w:author="韬 黄" w:date="2018-11-05T16:34:00Z">
                <w:pPr>
                  <w:spacing w:after="0" w:line="240" w:lineRule="auto"/>
                </w:pPr>
              </w:pPrChange>
            </w:pPr>
            <w:ins w:id="5769" w:author="tao huang" w:date="2018-10-28T21:48:00Z">
              <w:del w:id="5770" w:author="韬 黄" w:date="2018-11-05T16:33:00Z">
                <w:r w:rsidRPr="009C5CF0" w:rsidDel="00A5471A">
                  <w:rPr>
                    <w:rFonts w:eastAsia="Times New Roman" w:cs="Times New Roman"/>
                    <w:b w:val="0"/>
                    <w:sz w:val="22"/>
                    <w:rPrChange w:id="5771"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07657CA4" w14:textId="14588FA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72" w:author="tao huang" w:date="2018-10-28T21:48:00Z"/>
                <w:del w:id="5773" w:author="韬 黄" w:date="2018-11-05T16:33:00Z"/>
                <w:rFonts w:eastAsia="Times New Roman" w:cs="Times New Roman"/>
                <w:sz w:val="22"/>
                <w:rPrChange w:id="5774" w:author="韬 黄" w:date="2018-11-05T16:10:00Z">
                  <w:rPr>
                    <w:ins w:id="5775" w:author="tao huang" w:date="2018-10-28T21:48:00Z"/>
                    <w:del w:id="5776" w:author="韬 黄" w:date="2018-11-05T16:33:00Z"/>
                    <w:rFonts w:ascii="Calibri" w:eastAsia="Times New Roman" w:hAnsi="Calibri" w:cs="Calibri"/>
                    <w:color w:val="000000"/>
                    <w:sz w:val="22"/>
                  </w:rPr>
                </w:rPrChange>
              </w:rPr>
              <w:pPrChange w:id="577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78" w:author="tao huang" w:date="2018-10-28T21:53:00Z">
              <w:del w:id="5779" w:author="韬 黄" w:date="2018-11-05T16:33:00Z">
                <w:r w:rsidRPr="009C5CF0" w:rsidDel="00A5471A">
                  <w:rPr>
                    <w:rFonts w:cs="Times New Roman"/>
                    <w:sz w:val="22"/>
                    <w:rPrChange w:id="5780" w:author="韬 黄" w:date="2018-11-05T16:10:00Z">
                      <w:rPr/>
                    </w:rPrChange>
                  </w:rPr>
                  <w:delText>22.67</w:delText>
                </w:r>
              </w:del>
            </w:ins>
          </w:p>
        </w:tc>
        <w:tc>
          <w:tcPr>
            <w:tcW w:w="681" w:type="dxa"/>
            <w:shd w:val="clear" w:color="auto" w:fill="auto"/>
            <w:noWrap/>
            <w:hideMark/>
          </w:tcPr>
          <w:p w14:paraId="5B6B52C1" w14:textId="248B2C4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81" w:author="tao huang" w:date="2018-10-28T21:48:00Z"/>
                <w:del w:id="5782" w:author="韬 黄" w:date="2018-11-05T16:33:00Z"/>
                <w:rFonts w:eastAsia="Times New Roman" w:cs="Times New Roman"/>
                <w:sz w:val="22"/>
                <w:rPrChange w:id="5783" w:author="韬 黄" w:date="2018-11-05T16:10:00Z">
                  <w:rPr>
                    <w:ins w:id="5784" w:author="tao huang" w:date="2018-10-28T21:48:00Z"/>
                    <w:del w:id="5785" w:author="韬 黄" w:date="2018-11-05T16:33:00Z"/>
                    <w:rFonts w:ascii="Calibri" w:eastAsia="Times New Roman" w:hAnsi="Calibri" w:cs="Calibri"/>
                    <w:color w:val="000000"/>
                    <w:sz w:val="22"/>
                  </w:rPr>
                </w:rPrChange>
              </w:rPr>
              <w:pPrChange w:id="578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87" w:author="tao huang" w:date="2018-10-28T21:48:00Z">
              <w:del w:id="5788" w:author="韬 黄" w:date="2018-11-05T16:33:00Z">
                <w:r w:rsidRPr="009C5CF0" w:rsidDel="00A5471A">
                  <w:rPr>
                    <w:rFonts w:eastAsia="Times New Roman" w:cs="Times New Roman"/>
                    <w:sz w:val="22"/>
                    <w:rPrChange w:id="5789"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3F529247" w14:textId="0A2E148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90" w:author="tao huang" w:date="2018-10-28T21:48:00Z"/>
                <w:del w:id="5791" w:author="韬 黄" w:date="2018-11-05T16:33:00Z"/>
                <w:rFonts w:eastAsia="Times New Roman" w:cs="Times New Roman"/>
                <w:sz w:val="22"/>
                <w:rPrChange w:id="5792" w:author="韬 黄" w:date="2018-11-05T16:10:00Z">
                  <w:rPr>
                    <w:ins w:id="5793" w:author="tao huang" w:date="2018-10-28T21:48:00Z"/>
                    <w:del w:id="5794" w:author="韬 黄" w:date="2018-11-05T16:33:00Z"/>
                    <w:rFonts w:ascii="Calibri" w:eastAsia="Times New Roman" w:hAnsi="Calibri" w:cs="Calibri"/>
                    <w:color w:val="000000"/>
                    <w:sz w:val="22"/>
                  </w:rPr>
                </w:rPrChange>
              </w:rPr>
              <w:pPrChange w:id="579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796" w:author="tao huang" w:date="2018-10-28T21:48:00Z">
              <w:del w:id="5797" w:author="韬 黄" w:date="2018-11-05T16:33:00Z">
                <w:r w:rsidRPr="009C5CF0" w:rsidDel="00A5471A">
                  <w:rPr>
                    <w:rFonts w:eastAsia="Times New Roman" w:cs="Times New Roman"/>
                    <w:sz w:val="22"/>
                    <w:rPrChange w:id="5798" w:author="韬 黄" w:date="2018-11-05T16:10:00Z">
                      <w:rPr>
                        <w:rFonts w:ascii="Calibri" w:eastAsia="Times New Roman" w:hAnsi="Calibri" w:cs="Calibri"/>
                        <w:color w:val="000000"/>
                        <w:sz w:val="22"/>
                      </w:rPr>
                    </w:rPrChange>
                  </w:rPr>
                  <w:delText>46.24%</w:delText>
                </w:r>
              </w:del>
            </w:ins>
          </w:p>
        </w:tc>
        <w:tc>
          <w:tcPr>
            <w:tcW w:w="681" w:type="dxa"/>
            <w:shd w:val="clear" w:color="auto" w:fill="auto"/>
            <w:noWrap/>
            <w:hideMark/>
          </w:tcPr>
          <w:p w14:paraId="5DC2714D" w14:textId="24D75BF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799" w:author="tao huang" w:date="2018-10-28T21:48:00Z"/>
                <w:del w:id="5800" w:author="韬 黄" w:date="2018-11-05T16:33:00Z"/>
                <w:rFonts w:eastAsia="Times New Roman" w:cs="Times New Roman"/>
                <w:sz w:val="22"/>
                <w:rPrChange w:id="5801" w:author="韬 黄" w:date="2018-11-05T16:10:00Z">
                  <w:rPr>
                    <w:ins w:id="5802" w:author="tao huang" w:date="2018-10-28T21:48:00Z"/>
                    <w:del w:id="5803" w:author="韬 黄" w:date="2018-11-05T16:33:00Z"/>
                    <w:rFonts w:ascii="Calibri" w:eastAsia="Times New Roman" w:hAnsi="Calibri" w:cs="Calibri"/>
                    <w:color w:val="000000"/>
                    <w:sz w:val="22"/>
                  </w:rPr>
                </w:rPrChange>
              </w:rPr>
              <w:pPrChange w:id="580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05" w:author="tao huang" w:date="2018-10-28T21:48:00Z">
              <w:del w:id="5806" w:author="韬 黄" w:date="2018-11-05T16:33:00Z">
                <w:r w:rsidRPr="009C5CF0" w:rsidDel="00A5471A">
                  <w:rPr>
                    <w:rFonts w:eastAsia="Times New Roman" w:cs="Times New Roman"/>
                    <w:sz w:val="22"/>
                    <w:rPrChange w:id="5807" w:author="韬 黄" w:date="2018-11-05T16:10:00Z">
                      <w:rPr>
                        <w:rFonts w:ascii="Calibri" w:eastAsia="Times New Roman" w:hAnsi="Calibri" w:cs="Calibri"/>
                        <w:color w:val="000000"/>
                        <w:sz w:val="22"/>
                      </w:rPr>
                    </w:rPrChange>
                  </w:rPr>
                  <w:delText>7</w:delText>
                </w:r>
              </w:del>
            </w:ins>
          </w:p>
        </w:tc>
        <w:tc>
          <w:tcPr>
            <w:tcW w:w="828" w:type="dxa"/>
            <w:shd w:val="clear" w:color="auto" w:fill="auto"/>
            <w:noWrap/>
            <w:hideMark/>
          </w:tcPr>
          <w:p w14:paraId="07818A11" w14:textId="74F0A89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08" w:author="tao huang" w:date="2018-10-28T21:48:00Z"/>
                <w:del w:id="5809" w:author="韬 黄" w:date="2018-11-05T16:33:00Z"/>
                <w:rFonts w:eastAsia="Times New Roman" w:cs="Times New Roman"/>
                <w:sz w:val="22"/>
                <w:rPrChange w:id="5810" w:author="韬 黄" w:date="2018-11-05T16:10:00Z">
                  <w:rPr>
                    <w:ins w:id="5811" w:author="tao huang" w:date="2018-10-28T21:48:00Z"/>
                    <w:del w:id="5812" w:author="韬 黄" w:date="2018-11-05T16:33:00Z"/>
                    <w:rFonts w:ascii="Calibri" w:eastAsia="Times New Roman" w:hAnsi="Calibri" w:cs="Calibri"/>
                    <w:color w:val="000000"/>
                    <w:sz w:val="22"/>
                  </w:rPr>
                </w:rPrChange>
              </w:rPr>
              <w:pPrChange w:id="581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14" w:author="tao huang" w:date="2018-10-28T21:48:00Z">
              <w:del w:id="5815" w:author="韬 黄" w:date="2018-11-05T16:33:00Z">
                <w:r w:rsidRPr="009C5CF0" w:rsidDel="00A5471A">
                  <w:rPr>
                    <w:rFonts w:eastAsia="Times New Roman" w:cs="Times New Roman"/>
                    <w:sz w:val="22"/>
                    <w:rPrChange w:id="5816" w:author="韬 黄" w:date="2018-11-05T16:10:00Z">
                      <w:rPr>
                        <w:rFonts w:ascii="Calibri" w:eastAsia="Times New Roman" w:hAnsi="Calibri" w:cs="Calibri"/>
                        <w:color w:val="000000"/>
                        <w:sz w:val="22"/>
                      </w:rPr>
                    </w:rPrChange>
                  </w:rPr>
                  <w:delText>0.762</w:delText>
                </w:r>
              </w:del>
            </w:ins>
          </w:p>
        </w:tc>
        <w:tc>
          <w:tcPr>
            <w:tcW w:w="709" w:type="dxa"/>
            <w:shd w:val="clear" w:color="auto" w:fill="auto"/>
            <w:noWrap/>
            <w:hideMark/>
          </w:tcPr>
          <w:p w14:paraId="0F9A61A8" w14:textId="4F7F8A3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17" w:author="tao huang" w:date="2018-10-28T21:48:00Z"/>
                <w:del w:id="5818" w:author="韬 黄" w:date="2018-11-05T16:33:00Z"/>
                <w:rFonts w:eastAsia="Times New Roman" w:cs="Times New Roman"/>
                <w:sz w:val="22"/>
                <w:rPrChange w:id="5819" w:author="韬 黄" w:date="2018-11-05T16:10:00Z">
                  <w:rPr>
                    <w:ins w:id="5820" w:author="tao huang" w:date="2018-10-28T21:48:00Z"/>
                    <w:del w:id="5821" w:author="韬 黄" w:date="2018-11-05T16:33:00Z"/>
                    <w:rFonts w:ascii="Calibri" w:eastAsia="Times New Roman" w:hAnsi="Calibri" w:cs="Calibri"/>
                    <w:color w:val="000000"/>
                    <w:sz w:val="22"/>
                  </w:rPr>
                </w:rPrChange>
              </w:rPr>
              <w:pPrChange w:id="582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23" w:author="tao huang" w:date="2018-10-28T21:48:00Z">
              <w:del w:id="5824" w:author="韬 黄" w:date="2018-11-05T16:33:00Z">
                <w:r w:rsidRPr="009C5CF0" w:rsidDel="00A5471A">
                  <w:rPr>
                    <w:rFonts w:eastAsia="Times New Roman" w:cs="Times New Roman"/>
                    <w:sz w:val="22"/>
                    <w:rPrChange w:id="5825" w:author="韬 黄" w:date="2018-11-05T16:10:00Z">
                      <w:rPr>
                        <w:rFonts w:ascii="Calibri" w:eastAsia="Times New Roman" w:hAnsi="Calibri" w:cs="Calibri"/>
                        <w:color w:val="000000"/>
                        <w:sz w:val="22"/>
                      </w:rPr>
                    </w:rPrChange>
                  </w:rPr>
                  <w:delText>7</w:delText>
                </w:r>
              </w:del>
            </w:ins>
          </w:p>
        </w:tc>
        <w:tc>
          <w:tcPr>
            <w:tcW w:w="1390" w:type="dxa"/>
            <w:shd w:val="clear" w:color="auto" w:fill="auto"/>
            <w:noWrap/>
            <w:hideMark/>
          </w:tcPr>
          <w:p w14:paraId="30A11557" w14:textId="6AE6E54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26" w:author="tao huang" w:date="2018-10-28T21:48:00Z"/>
                <w:del w:id="5827" w:author="韬 黄" w:date="2018-11-05T16:33:00Z"/>
                <w:rFonts w:eastAsia="Times New Roman" w:cs="Times New Roman"/>
                <w:sz w:val="22"/>
                <w:rPrChange w:id="5828" w:author="韬 黄" w:date="2018-11-05T16:10:00Z">
                  <w:rPr>
                    <w:ins w:id="5829" w:author="tao huang" w:date="2018-10-28T21:48:00Z"/>
                    <w:del w:id="5830" w:author="韬 黄" w:date="2018-11-05T16:33:00Z"/>
                    <w:rFonts w:ascii="Calibri" w:eastAsia="Times New Roman" w:hAnsi="Calibri" w:cs="Calibri"/>
                    <w:color w:val="000000"/>
                    <w:sz w:val="22"/>
                  </w:rPr>
                </w:rPrChange>
              </w:rPr>
              <w:pPrChange w:id="583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32" w:author="tao huang" w:date="2018-10-28T21:48:00Z">
              <w:del w:id="5833" w:author="韬 黄" w:date="2018-11-05T16:33:00Z">
                <w:r w:rsidRPr="009C5CF0" w:rsidDel="00A5471A">
                  <w:rPr>
                    <w:rFonts w:eastAsia="Times New Roman" w:cs="Times New Roman"/>
                    <w:sz w:val="22"/>
                    <w:rPrChange w:id="5834" w:author="韬 黄" w:date="2018-11-05T16:10:00Z">
                      <w:rPr>
                        <w:rFonts w:ascii="Calibri" w:eastAsia="Times New Roman" w:hAnsi="Calibri" w:cs="Calibri"/>
                        <w:color w:val="000000"/>
                        <w:sz w:val="22"/>
                      </w:rPr>
                    </w:rPrChange>
                  </w:rPr>
                  <w:delText>1.1365</w:delText>
                </w:r>
              </w:del>
            </w:ins>
          </w:p>
        </w:tc>
        <w:tc>
          <w:tcPr>
            <w:tcW w:w="681" w:type="dxa"/>
            <w:shd w:val="clear" w:color="auto" w:fill="auto"/>
            <w:noWrap/>
            <w:hideMark/>
          </w:tcPr>
          <w:p w14:paraId="2EBC83FF" w14:textId="36F5D71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35" w:author="tao huang" w:date="2018-10-28T21:48:00Z"/>
                <w:del w:id="5836" w:author="韬 黄" w:date="2018-11-05T16:33:00Z"/>
                <w:rFonts w:eastAsia="Times New Roman" w:cs="Times New Roman"/>
                <w:sz w:val="22"/>
                <w:rPrChange w:id="5837" w:author="韬 黄" w:date="2018-11-05T16:10:00Z">
                  <w:rPr>
                    <w:ins w:id="5838" w:author="tao huang" w:date="2018-10-28T21:48:00Z"/>
                    <w:del w:id="5839" w:author="韬 黄" w:date="2018-11-05T16:33:00Z"/>
                    <w:rFonts w:ascii="Calibri" w:eastAsia="Times New Roman" w:hAnsi="Calibri" w:cs="Calibri"/>
                    <w:color w:val="000000"/>
                    <w:sz w:val="22"/>
                  </w:rPr>
                </w:rPrChange>
              </w:rPr>
              <w:pPrChange w:id="584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41" w:author="tao huang" w:date="2018-10-28T21:48:00Z">
              <w:del w:id="5842" w:author="韬 黄" w:date="2018-11-05T16:33:00Z">
                <w:r w:rsidRPr="009C5CF0" w:rsidDel="00A5471A">
                  <w:rPr>
                    <w:rFonts w:eastAsia="Times New Roman" w:cs="Times New Roman"/>
                    <w:sz w:val="22"/>
                    <w:rPrChange w:id="5843" w:author="韬 黄" w:date="2018-11-05T16:10:00Z">
                      <w:rPr>
                        <w:rFonts w:ascii="Calibri" w:eastAsia="Times New Roman" w:hAnsi="Calibri" w:cs="Calibri"/>
                        <w:color w:val="000000"/>
                        <w:sz w:val="22"/>
                      </w:rPr>
                    </w:rPrChange>
                  </w:rPr>
                  <w:delText>7</w:delText>
                </w:r>
              </w:del>
            </w:ins>
          </w:p>
        </w:tc>
        <w:tc>
          <w:tcPr>
            <w:tcW w:w="1280" w:type="dxa"/>
            <w:shd w:val="clear" w:color="auto" w:fill="auto"/>
            <w:noWrap/>
            <w:hideMark/>
          </w:tcPr>
          <w:p w14:paraId="11209BDD" w14:textId="104862B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44" w:author="tao huang" w:date="2018-10-28T21:48:00Z"/>
                <w:del w:id="5845" w:author="韬 黄" w:date="2018-11-05T16:33:00Z"/>
                <w:rFonts w:eastAsia="Times New Roman" w:cs="Times New Roman"/>
                <w:sz w:val="22"/>
                <w:rPrChange w:id="5846" w:author="韬 黄" w:date="2018-11-05T16:10:00Z">
                  <w:rPr>
                    <w:ins w:id="5847" w:author="tao huang" w:date="2018-10-28T21:48:00Z"/>
                    <w:del w:id="5848" w:author="韬 黄" w:date="2018-11-05T16:33:00Z"/>
                    <w:rFonts w:ascii="Calibri" w:eastAsia="Times New Roman" w:hAnsi="Calibri" w:cs="Calibri"/>
                    <w:color w:val="000000"/>
                    <w:sz w:val="22"/>
                  </w:rPr>
                </w:rPrChange>
              </w:rPr>
              <w:pPrChange w:id="584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50" w:author="tao huang" w:date="2018-10-28T21:48:00Z">
              <w:del w:id="5851" w:author="韬 黄" w:date="2018-11-05T16:33:00Z">
                <w:r w:rsidRPr="009C5CF0" w:rsidDel="00A5471A">
                  <w:rPr>
                    <w:rFonts w:eastAsia="Times New Roman" w:cs="Times New Roman"/>
                    <w:sz w:val="22"/>
                    <w:rPrChange w:id="5852" w:author="韬 黄" w:date="2018-11-05T16:10:00Z">
                      <w:rPr>
                        <w:rFonts w:ascii="Calibri" w:eastAsia="Times New Roman" w:hAnsi="Calibri" w:cs="Calibri"/>
                        <w:color w:val="000000"/>
                        <w:sz w:val="22"/>
                      </w:rPr>
                    </w:rPrChange>
                  </w:rPr>
                  <w:delText>0.2186</w:delText>
                </w:r>
              </w:del>
            </w:ins>
          </w:p>
        </w:tc>
        <w:tc>
          <w:tcPr>
            <w:tcW w:w="681" w:type="dxa"/>
            <w:gridSpan w:val="2"/>
            <w:shd w:val="clear" w:color="auto" w:fill="auto"/>
            <w:noWrap/>
            <w:hideMark/>
          </w:tcPr>
          <w:p w14:paraId="2B08390A" w14:textId="4400FC5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853" w:author="tao huang" w:date="2018-10-28T21:48:00Z"/>
                <w:del w:id="5854" w:author="韬 黄" w:date="2018-11-05T16:33:00Z"/>
                <w:rFonts w:eastAsia="Times New Roman" w:cs="Times New Roman"/>
                <w:sz w:val="22"/>
                <w:rPrChange w:id="5855" w:author="韬 黄" w:date="2018-11-05T16:10:00Z">
                  <w:rPr>
                    <w:ins w:id="5856" w:author="tao huang" w:date="2018-10-28T21:48:00Z"/>
                    <w:del w:id="5857" w:author="韬 黄" w:date="2018-11-05T16:33:00Z"/>
                    <w:rFonts w:ascii="Calibri" w:eastAsia="Times New Roman" w:hAnsi="Calibri" w:cs="Calibri"/>
                    <w:color w:val="000000"/>
                    <w:sz w:val="22"/>
                  </w:rPr>
                </w:rPrChange>
              </w:rPr>
              <w:pPrChange w:id="585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859" w:author="tao huang" w:date="2018-10-28T21:48:00Z">
              <w:del w:id="5860" w:author="韬 黄" w:date="2018-11-05T16:33:00Z">
                <w:r w:rsidRPr="009C5CF0" w:rsidDel="00A5471A">
                  <w:rPr>
                    <w:rFonts w:eastAsia="Times New Roman" w:cs="Times New Roman"/>
                    <w:sz w:val="22"/>
                    <w:rPrChange w:id="5861" w:author="韬 黄" w:date="2018-11-05T16:10:00Z">
                      <w:rPr>
                        <w:rFonts w:ascii="Calibri" w:eastAsia="Times New Roman" w:hAnsi="Calibri" w:cs="Calibri"/>
                        <w:color w:val="000000"/>
                        <w:sz w:val="22"/>
                      </w:rPr>
                    </w:rPrChange>
                  </w:rPr>
                  <w:delText>7</w:delText>
                </w:r>
              </w:del>
            </w:ins>
          </w:p>
        </w:tc>
      </w:tr>
      <w:tr w:rsidR="00A37575" w:rsidRPr="009C5CF0" w:rsidDel="00A5471A" w14:paraId="73C6DF11" w14:textId="476F954E" w:rsidTr="00D531F1">
        <w:trPr>
          <w:trHeight w:val="57"/>
          <w:jc w:val="center"/>
          <w:ins w:id="5862" w:author="tao huang" w:date="2018-10-28T21:48:00Z"/>
          <w:del w:id="5863"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241A5DE4" w:rsidR="008D03D7" w:rsidRPr="009C5CF0" w:rsidDel="00A5471A" w:rsidRDefault="008D03D7" w:rsidP="00A5471A">
            <w:pPr>
              <w:pStyle w:val="ListParagraph"/>
              <w:shd w:val="clear" w:color="auto" w:fill="FFFFFF" w:themeFill="background1"/>
              <w:spacing w:after="0" w:line="360" w:lineRule="auto"/>
              <w:ind w:left="0"/>
              <w:rPr>
                <w:ins w:id="5864" w:author="tao huang" w:date="2018-10-28T21:48:00Z"/>
                <w:del w:id="5865" w:author="韬 黄" w:date="2018-11-05T16:33:00Z"/>
                <w:rFonts w:eastAsia="Times New Roman" w:cs="Times New Roman"/>
                <w:b w:val="0"/>
                <w:sz w:val="22"/>
                <w:rPrChange w:id="5866" w:author="韬 黄" w:date="2018-11-05T16:10:00Z">
                  <w:rPr>
                    <w:ins w:id="5867" w:author="tao huang" w:date="2018-10-28T21:48:00Z"/>
                    <w:del w:id="5868" w:author="韬 黄" w:date="2018-11-05T16:33:00Z"/>
                    <w:rFonts w:ascii="Calibri" w:eastAsia="Times New Roman" w:hAnsi="Calibri" w:cs="Calibri"/>
                    <w:color w:val="000000"/>
                    <w:sz w:val="22"/>
                  </w:rPr>
                </w:rPrChange>
              </w:rPr>
              <w:pPrChange w:id="5869" w:author="韬 黄" w:date="2018-11-05T16:34:00Z">
                <w:pPr>
                  <w:spacing w:after="0" w:line="240" w:lineRule="auto"/>
                </w:pPr>
              </w:pPrChange>
            </w:pPr>
            <w:ins w:id="5870" w:author="tao huang" w:date="2018-10-28T21:48:00Z">
              <w:del w:id="5871" w:author="韬 黄" w:date="2018-11-05T16:33:00Z">
                <w:r w:rsidRPr="009C5CF0" w:rsidDel="00A5471A">
                  <w:rPr>
                    <w:rFonts w:eastAsia="Times New Roman" w:cs="Times New Roman"/>
                    <w:b w:val="0"/>
                    <w:sz w:val="22"/>
                    <w:rPrChange w:id="5872"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583CB92E" w14:textId="260FA33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73" w:author="tao huang" w:date="2018-10-28T21:48:00Z"/>
                <w:del w:id="5874" w:author="韬 黄" w:date="2018-11-05T16:33:00Z"/>
                <w:rFonts w:eastAsia="Times New Roman" w:cs="Times New Roman"/>
                <w:sz w:val="22"/>
                <w:rPrChange w:id="5875" w:author="韬 黄" w:date="2018-11-05T16:10:00Z">
                  <w:rPr>
                    <w:ins w:id="5876" w:author="tao huang" w:date="2018-10-28T21:48:00Z"/>
                    <w:del w:id="5877" w:author="韬 黄" w:date="2018-11-05T16:33:00Z"/>
                    <w:rFonts w:ascii="Calibri" w:eastAsia="Times New Roman" w:hAnsi="Calibri" w:cs="Calibri"/>
                    <w:color w:val="000000"/>
                    <w:sz w:val="22"/>
                  </w:rPr>
                </w:rPrChange>
              </w:rPr>
              <w:pPrChange w:id="587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79" w:author="tao huang" w:date="2018-10-28T21:53:00Z">
              <w:del w:id="5880" w:author="韬 黄" w:date="2018-11-05T16:33:00Z">
                <w:r w:rsidRPr="009C5CF0" w:rsidDel="00A5471A">
                  <w:rPr>
                    <w:rFonts w:cs="Times New Roman"/>
                    <w:sz w:val="22"/>
                    <w:rPrChange w:id="5881" w:author="韬 黄" w:date="2018-11-05T16:10:00Z">
                      <w:rPr/>
                    </w:rPrChange>
                  </w:rPr>
                  <w:delText>15.63</w:delText>
                </w:r>
              </w:del>
            </w:ins>
          </w:p>
        </w:tc>
        <w:tc>
          <w:tcPr>
            <w:tcW w:w="681" w:type="dxa"/>
            <w:shd w:val="clear" w:color="auto" w:fill="auto"/>
            <w:noWrap/>
            <w:hideMark/>
          </w:tcPr>
          <w:p w14:paraId="2C98F666" w14:textId="40F619C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82" w:author="tao huang" w:date="2018-10-28T21:48:00Z"/>
                <w:del w:id="5883" w:author="韬 黄" w:date="2018-11-05T16:33:00Z"/>
                <w:rFonts w:eastAsia="Times New Roman" w:cs="Times New Roman"/>
                <w:sz w:val="22"/>
                <w:rPrChange w:id="5884" w:author="韬 黄" w:date="2018-11-05T16:10:00Z">
                  <w:rPr>
                    <w:ins w:id="5885" w:author="tao huang" w:date="2018-10-28T21:48:00Z"/>
                    <w:del w:id="5886" w:author="韬 黄" w:date="2018-11-05T16:33:00Z"/>
                    <w:rFonts w:ascii="Calibri" w:eastAsia="Times New Roman" w:hAnsi="Calibri" w:cs="Calibri"/>
                    <w:color w:val="000000"/>
                    <w:sz w:val="22"/>
                  </w:rPr>
                </w:rPrChange>
              </w:rPr>
              <w:pPrChange w:id="588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88" w:author="tao huang" w:date="2018-10-28T21:48:00Z">
              <w:del w:id="5889" w:author="韬 黄" w:date="2018-11-05T16:33:00Z">
                <w:r w:rsidRPr="009C5CF0" w:rsidDel="00A5471A">
                  <w:rPr>
                    <w:rFonts w:eastAsia="Times New Roman" w:cs="Times New Roman"/>
                    <w:sz w:val="22"/>
                    <w:rPrChange w:id="5890"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033174FC" w14:textId="3C48A19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891" w:author="tao huang" w:date="2018-10-28T21:48:00Z"/>
                <w:del w:id="5892" w:author="韬 黄" w:date="2018-11-05T16:33:00Z"/>
                <w:rFonts w:eastAsia="Times New Roman" w:cs="Times New Roman"/>
                <w:sz w:val="22"/>
                <w:rPrChange w:id="5893" w:author="韬 黄" w:date="2018-11-05T16:10:00Z">
                  <w:rPr>
                    <w:ins w:id="5894" w:author="tao huang" w:date="2018-10-28T21:48:00Z"/>
                    <w:del w:id="5895" w:author="韬 黄" w:date="2018-11-05T16:33:00Z"/>
                    <w:rFonts w:ascii="Calibri" w:eastAsia="Times New Roman" w:hAnsi="Calibri" w:cs="Calibri"/>
                    <w:color w:val="000000"/>
                    <w:sz w:val="22"/>
                  </w:rPr>
                </w:rPrChange>
              </w:rPr>
              <w:pPrChange w:id="589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897" w:author="tao huang" w:date="2018-10-28T21:48:00Z">
              <w:del w:id="5898" w:author="韬 黄" w:date="2018-11-05T16:33:00Z">
                <w:r w:rsidRPr="009C5CF0" w:rsidDel="00A5471A">
                  <w:rPr>
                    <w:rFonts w:eastAsia="Times New Roman" w:cs="Times New Roman"/>
                    <w:sz w:val="22"/>
                    <w:rPrChange w:id="5899" w:author="韬 黄" w:date="2018-11-05T16:10:00Z">
                      <w:rPr>
                        <w:rFonts w:ascii="Calibri" w:eastAsia="Times New Roman" w:hAnsi="Calibri" w:cs="Calibri"/>
                        <w:color w:val="000000"/>
                        <w:sz w:val="22"/>
                      </w:rPr>
                    </w:rPrChange>
                  </w:rPr>
                  <w:delText>40.45%</w:delText>
                </w:r>
              </w:del>
            </w:ins>
          </w:p>
        </w:tc>
        <w:tc>
          <w:tcPr>
            <w:tcW w:w="0" w:type="dxa"/>
            <w:shd w:val="clear" w:color="auto" w:fill="auto"/>
            <w:noWrap/>
            <w:hideMark/>
          </w:tcPr>
          <w:p w14:paraId="1B61976E" w14:textId="496D039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00" w:author="tao huang" w:date="2018-10-28T21:48:00Z"/>
                <w:del w:id="5901" w:author="韬 黄" w:date="2018-11-05T16:33:00Z"/>
                <w:rFonts w:eastAsia="Times New Roman" w:cs="Times New Roman"/>
                <w:sz w:val="22"/>
                <w:rPrChange w:id="5902" w:author="韬 黄" w:date="2018-11-05T16:10:00Z">
                  <w:rPr>
                    <w:ins w:id="5903" w:author="tao huang" w:date="2018-10-28T21:48:00Z"/>
                    <w:del w:id="5904" w:author="韬 黄" w:date="2018-11-05T16:33:00Z"/>
                    <w:rFonts w:ascii="Calibri" w:eastAsia="Times New Roman" w:hAnsi="Calibri" w:cs="Calibri"/>
                    <w:color w:val="000000"/>
                    <w:sz w:val="22"/>
                  </w:rPr>
                </w:rPrChange>
              </w:rPr>
              <w:pPrChange w:id="590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06" w:author="tao huang" w:date="2018-10-28T21:48:00Z">
              <w:del w:id="5907" w:author="韬 黄" w:date="2018-11-05T16:33:00Z">
                <w:r w:rsidRPr="009C5CF0" w:rsidDel="00A5471A">
                  <w:rPr>
                    <w:rFonts w:eastAsia="Times New Roman" w:cs="Times New Roman"/>
                    <w:sz w:val="22"/>
                    <w:rPrChange w:id="5908"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09FB0D11" w14:textId="762E8AFE"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09" w:author="tao huang" w:date="2018-10-28T21:48:00Z"/>
                <w:del w:id="5910" w:author="韬 黄" w:date="2018-11-05T16:33:00Z"/>
                <w:rFonts w:eastAsia="Times New Roman" w:cs="Times New Roman"/>
                <w:sz w:val="22"/>
                <w:rPrChange w:id="5911" w:author="韬 黄" w:date="2018-11-05T16:10:00Z">
                  <w:rPr>
                    <w:ins w:id="5912" w:author="tao huang" w:date="2018-10-28T21:48:00Z"/>
                    <w:del w:id="5913" w:author="韬 黄" w:date="2018-11-05T16:33:00Z"/>
                    <w:rFonts w:ascii="Calibri" w:eastAsia="Times New Roman" w:hAnsi="Calibri" w:cs="Calibri"/>
                    <w:color w:val="000000"/>
                    <w:sz w:val="22"/>
                  </w:rPr>
                </w:rPrChange>
              </w:rPr>
              <w:pPrChange w:id="591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15" w:author="tao huang" w:date="2018-10-28T21:48:00Z">
              <w:del w:id="5916" w:author="韬 黄" w:date="2018-11-05T16:33:00Z">
                <w:r w:rsidRPr="009C5CF0" w:rsidDel="00A5471A">
                  <w:rPr>
                    <w:rFonts w:eastAsia="Times New Roman" w:cs="Times New Roman"/>
                    <w:sz w:val="22"/>
                    <w:rPrChange w:id="5917" w:author="韬 黄" w:date="2018-11-05T16:10:00Z">
                      <w:rPr>
                        <w:rFonts w:ascii="Calibri" w:eastAsia="Times New Roman" w:hAnsi="Calibri" w:cs="Calibri"/>
                        <w:color w:val="000000"/>
                        <w:sz w:val="22"/>
                      </w:rPr>
                    </w:rPrChange>
                  </w:rPr>
                  <w:delText>0.690</w:delText>
                </w:r>
              </w:del>
            </w:ins>
          </w:p>
        </w:tc>
        <w:tc>
          <w:tcPr>
            <w:tcW w:w="0" w:type="dxa"/>
            <w:shd w:val="clear" w:color="auto" w:fill="auto"/>
            <w:noWrap/>
            <w:hideMark/>
          </w:tcPr>
          <w:p w14:paraId="7F30EED5" w14:textId="729730C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18" w:author="tao huang" w:date="2018-10-28T21:48:00Z"/>
                <w:del w:id="5919" w:author="韬 黄" w:date="2018-11-05T16:33:00Z"/>
                <w:rFonts w:eastAsia="Times New Roman" w:cs="Times New Roman"/>
                <w:sz w:val="22"/>
                <w:rPrChange w:id="5920" w:author="韬 黄" w:date="2018-11-05T16:10:00Z">
                  <w:rPr>
                    <w:ins w:id="5921" w:author="tao huang" w:date="2018-10-28T21:48:00Z"/>
                    <w:del w:id="5922" w:author="韬 黄" w:date="2018-11-05T16:33:00Z"/>
                    <w:rFonts w:ascii="Calibri" w:eastAsia="Times New Roman" w:hAnsi="Calibri" w:cs="Calibri"/>
                    <w:color w:val="000000"/>
                    <w:sz w:val="22"/>
                  </w:rPr>
                </w:rPrChange>
              </w:rPr>
              <w:pPrChange w:id="592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24" w:author="tao huang" w:date="2018-10-28T21:48:00Z">
              <w:del w:id="5925" w:author="韬 黄" w:date="2018-11-05T16:33:00Z">
                <w:r w:rsidRPr="009C5CF0" w:rsidDel="00A5471A">
                  <w:rPr>
                    <w:rFonts w:eastAsia="Times New Roman" w:cs="Times New Roman"/>
                    <w:sz w:val="22"/>
                    <w:rPrChange w:id="5926"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13476149" w14:textId="2D3626F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27" w:author="tao huang" w:date="2018-10-28T21:48:00Z"/>
                <w:del w:id="5928" w:author="韬 黄" w:date="2018-11-05T16:33:00Z"/>
                <w:rFonts w:eastAsia="Times New Roman" w:cs="Times New Roman"/>
                <w:sz w:val="22"/>
                <w:rPrChange w:id="5929" w:author="韬 黄" w:date="2018-11-05T16:10:00Z">
                  <w:rPr>
                    <w:ins w:id="5930" w:author="tao huang" w:date="2018-10-28T21:48:00Z"/>
                    <w:del w:id="5931" w:author="韬 黄" w:date="2018-11-05T16:33:00Z"/>
                    <w:rFonts w:ascii="Calibri" w:eastAsia="Times New Roman" w:hAnsi="Calibri" w:cs="Calibri"/>
                    <w:color w:val="000000"/>
                    <w:sz w:val="22"/>
                  </w:rPr>
                </w:rPrChange>
              </w:rPr>
              <w:pPrChange w:id="593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33" w:author="tao huang" w:date="2018-10-28T21:48:00Z">
              <w:del w:id="5934" w:author="韬 黄" w:date="2018-11-05T16:33:00Z">
                <w:r w:rsidRPr="009C5CF0" w:rsidDel="00A5471A">
                  <w:rPr>
                    <w:rFonts w:eastAsia="Times New Roman" w:cs="Times New Roman"/>
                    <w:sz w:val="22"/>
                    <w:rPrChange w:id="5935" w:author="韬 黄" w:date="2018-11-05T16:10:00Z">
                      <w:rPr>
                        <w:rFonts w:ascii="Calibri" w:eastAsia="Times New Roman" w:hAnsi="Calibri" w:cs="Calibri"/>
                        <w:color w:val="000000"/>
                        <w:sz w:val="22"/>
                      </w:rPr>
                    </w:rPrChange>
                  </w:rPr>
                  <w:delText>1.0000</w:delText>
                </w:r>
              </w:del>
            </w:ins>
          </w:p>
        </w:tc>
        <w:tc>
          <w:tcPr>
            <w:tcW w:w="0" w:type="dxa"/>
            <w:shd w:val="clear" w:color="auto" w:fill="auto"/>
            <w:noWrap/>
            <w:hideMark/>
          </w:tcPr>
          <w:p w14:paraId="346BE365" w14:textId="1181BD4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36" w:author="tao huang" w:date="2018-10-28T21:48:00Z"/>
                <w:del w:id="5937" w:author="韬 黄" w:date="2018-11-05T16:33:00Z"/>
                <w:rFonts w:eastAsia="Times New Roman" w:cs="Times New Roman"/>
                <w:sz w:val="22"/>
                <w:rPrChange w:id="5938" w:author="韬 黄" w:date="2018-11-05T16:10:00Z">
                  <w:rPr>
                    <w:ins w:id="5939" w:author="tao huang" w:date="2018-10-28T21:48:00Z"/>
                    <w:del w:id="5940" w:author="韬 黄" w:date="2018-11-05T16:33:00Z"/>
                    <w:rFonts w:ascii="Calibri" w:eastAsia="Times New Roman" w:hAnsi="Calibri" w:cs="Calibri"/>
                    <w:color w:val="000000"/>
                    <w:sz w:val="22"/>
                  </w:rPr>
                </w:rPrChange>
              </w:rPr>
              <w:pPrChange w:id="594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42" w:author="tao huang" w:date="2018-10-28T21:48:00Z">
              <w:del w:id="5943" w:author="韬 黄" w:date="2018-11-05T16:33:00Z">
                <w:r w:rsidRPr="009C5CF0" w:rsidDel="00A5471A">
                  <w:rPr>
                    <w:rFonts w:eastAsia="Times New Roman" w:cs="Times New Roman"/>
                    <w:sz w:val="22"/>
                    <w:rPrChange w:id="5944" w:author="韬 黄" w:date="2018-11-05T16:10:00Z">
                      <w:rPr>
                        <w:rFonts w:ascii="Calibri" w:eastAsia="Times New Roman" w:hAnsi="Calibri" w:cs="Calibri"/>
                        <w:color w:val="000000"/>
                        <w:sz w:val="22"/>
                      </w:rPr>
                    </w:rPrChange>
                  </w:rPr>
                  <w:delText>6</w:delText>
                </w:r>
              </w:del>
            </w:ins>
          </w:p>
        </w:tc>
        <w:tc>
          <w:tcPr>
            <w:tcW w:w="0" w:type="dxa"/>
            <w:shd w:val="clear" w:color="auto" w:fill="auto"/>
            <w:noWrap/>
            <w:hideMark/>
          </w:tcPr>
          <w:p w14:paraId="29FF642C" w14:textId="3946333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45" w:author="tao huang" w:date="2018-10-28T21:48:00Z"/>
                <w:del w:id="5946" w:author="韬 黄" w:date="2018-11-05T16:33:00Z"/>
                <w:rFonts w:eastAsia="Times New Roman" w:cs="Times New Roman"/>
                <w:sz w:val="22"/>
                <w:rPrChange w:id="5947" w:author="韬 黄" w:date="2018-11-05T16:10:00Z">
                  <w:rPr>
                    <w:ins w:id="5948" w:author="tao huang" w:date="2018-10-28T21:48:00Z"/>
                    <w:del w:id="5949" w:author="韬 黄" w:date="2018-11-05T16:33:00Z"/>
                    <w:rFonts w:ascii="Calibri" w:eastAsia="Times New Roman" w:hAnsi="Calibri" w:cs="Calibri"/>
                    <w:color w:val="000000"/>
                    <w:sz w:val="22"/>
                  </w:rPr>
                </w:rPrChange>
              </w:rPr>
              <w:pPrChange w:id="595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51" w:author="tao huang" w:date="2018-10-28T21:48:00Z">
              <w:del w:id="5952" w:author="韬 黄" w:date="2018-11-05T16:33:00Z">
                <w:r w:rsidRPr="009C5CF0" w:rsidDel="00A5471A">
                  <w:rPr>
                    <w:rFonts w:eastAsia="Times New Roman" w:cs="Times New Roman"/>
                    <w:sz w:val="22"/>
                    <w:rPrChange w:id="5953" w:author="韬 黄" w:date="2018-11-05T16:10:00Z">
                      <w:rPr>
                        <w:rFonts w:ascii="Calibri" w:eastAsia="Times New Roman" w:hAnsi="Calibri" w:cs="Calibri"/>
                        <w:color w:val="000000"/>
                        <w:sz w:val="22"/>
                      </w:rPr>
                    </w:rPrChange>
                  </w:rPr>
                  <w:delText>0.1548</w:delText>
                </w:r>
              </w:del>
            </w:ins>
          </w:p>
        </w:tc>
        <w:tc>
          <w:tcPr>
            <w:tcW w:w="681" w:type="dxa"/>
            <w:gridSpan w:val="2"/>
            <w:shd w:val="clear" w:color="auto" w:fill="auto"/>
            <w:noWrap/>
            <w:hideMark/>
          </w:tcPr>
          <w:p w14:paraId="45B2B497" w14:textId="5526AAB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5954" w:author="tao huang" w:date="2018-10-28T21:48:00Z"/>
                <w:del w:id="5955" w:author="韬 黄" w:date="2018-11-05T16:33:00Z"/>
                <w:rFonts w:eastAsia="Times New Roman" w:cs="Times New Roman"/>
                <w:sz w:val="22"/>
                <w:rPrChange w:id="5956" w:author="韬 黄" w:date="2018-11-05T16:10:00Z">
                  <w:rPr>
                    <w:ins w:id="5957" w:author="tao huang" w:date="2018-10-28T21:48:00Z"/>
                    <w:del w:id="5958" w:author="韬 黄" w:date="2018-11-05T16:33:00Z"/>
                    <w:rFonts w:ascii="Calibri" w:eastAsia="Times New Roman" w:hAnsi="Calibri" w:cs="Calibri"/>
                    <w:color w:val="000000"/>
                    <w:sz w:val="22"/>
                  </w:rPr>
                </w:rPrChange>
              </w:rPr>
              <w:pPrChange w:id="595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5960" w:author="tao huang" w:date="2018-10-28T21:48:00Z">
              <w:del w:id="5961" w:author="韬 黄" w:date="2018-11-05T16:33:00Z">
                <w:r w:rsidRPr="009C5CF0" w:rsidDel="00A5471A">
                  <w:rPr>
                    <w:rFonts w:eastAsia="Times New Roman" w:cs="Times New Roman"/>
                    <w:sz w:val="22"/>
                    <w:rPrChange w:id="5962" w:author="韬 黄" w:date="2018-11-05T16:10:00Z">
                      <w:rPr>
                        <w:rFonts w:ascii="Calibri" w:eastAsia="Times New Roman" w:hAnsi="Calibri" w:cs="Calibri"/>
                        <w:color w:val="000000"/>
                        <w:sz w:val="22"/>
                      </w:rPr>
                    </w:rPrChange>
                  </w:rPr>
                  <w:delText>5</w:delText>
                </w:r>
              </w:del>
            </w:ins>
          </w:p>
        </w:tc>
      </w:tr>
      <w:tr w:rsidR="00A37575" w:rsidRPr="009C5CF0" w:rsidDel="00A5471A" w14:paraId="343C91B3" w14:textId="73B16802" w:rsidTr="00D531F1">
        <w:trPr>
          <w:cnfStyle w:val="000000100000" w:firstRow="0" w:lastRow="0" w:firstColumn="0" w:lastColumn="0" w:oddVBand="0" w:evenVBand="0" w:oddHBand="1" w:evenHBand="0" w:firstRowFirstColumn="0" w:firstRowLastColumn="0" w:lastRowFirstColumn="0" w:lastRowLastColumn="0"/>
          <w:trHeight w:val="57"/>
          <w:jc w:val="center"/>
          <w:ins w:id="5963" w:author="tao huang" w:date="2018-10-28T21:48:00Z"/>
          <w:del w:id="5964"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39E8B117" w:rsidR="008D03D7" w:rsidRPr="009C5CF0" w:rsidDel="00A5471A" w:rsidRDefault="008D03D7" w:rsidP="00A5471A">
            <w:pPr>
              <w:pStyle w:val="ListParagraph"/>
              <w:shd w:val="clear" w:color="auto" w:fill="FFFFFF" w:themeFill="background1"/>
              <w:spacing w:after="0" w:line="360" w:lineRule="auto"/>
              <w:ind w:left="0"/>
              <w:rPr>
                <w:ins w:id="5965" w:author="tao huang" w:date="2018-10-28T21:48:00Z"/>
                <w:del w:id="5966" w:author="韬 黄" w:date="2018-11-05T16:33:00Z"/>
                <w:rFonts w:eastAsia="Times New Roman" w:cs="Times New Roman"/>
                <w:b w:val="0"/>
                <w:sz w:val="22"/>
                <w:rPrChange w:id="5967" w:author="韬 黄" w:date="2018-11-05T16:10:00Z">
                  <w:rPr>
                    <w:ins w:id="5968" w:author="tao huang" w:date="2018-10-28T21:48:00Z"/>
                    <w:del w:id="5969" w:author="韬 黄" w:date="2018-11-05T16:33:00Z"/>
                    <w:rFonts w:ascii="Calibri" w:eastAsia="Times New Roman" w:hAnsi="Calibri" w:cs="Calibri"/>
                    <w:color w:val="000000"/>
                    <w:sz w:val="22"/>
                  </w:rPr>
                </w:rPrChange>
              </w:rPr>
              <w:pPrChange w:id="5970" w:author="韬 黄" w:date="2018-11-05T16:34:00Z">
                <w:pPr>
                  <w:spacing w:after="0" w:line="240" w:lineRule="auto"/>
                </w:pPr>
              </w:pPrChange>
            </w:pPr>
            <w:ins w:id="5971" w:author="tao huang" w:date="2018-10-28T21:48:00Z">
              <w:del w:id="5972" w:author="韬 黄" w:date="2018-11-05T16:33:00Z">
                <w:r w:rsidRPr="009C5CF0" w:rsidDel="00A5471A">
                  <w:rPr>
                    <w:rFonts w:eastAsia="Times New Roman" w:cs="Times New Roman"/>
                    <w:b w:val="0"/>
                    <w:sz w:val="22"/>
                    <w:rPrChange w:id="5973"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5790E229" w14:textId="2AF8B83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74" w:author="tao huang" w:date="2018-10-28T21:48:00Z"/>
                <w:del w:id="5975" w:author="韬 黄" w:date="2018-11-05T16:33:00Z"/>
                <w:rFonts w:eastAsia="Times New Roman" w:cs="Times New Roman"/>
                <w:sz w:val="22"/>
                <w:rPrChange w:id="5976" w:author="韬 黄" w:date="2018-11-05T16:10:00Z">
                  <w:rPr>
                    <w:ins w:id="5977" w:author="tao huang" w:date="2018-10-28T21:48:00Z"/>
                    <w:del w:id="5978" w:author="韬 黄" w:date="2018-11-05T16:33:00Z"/>
                    <w:rFonts w:ascii="Calibri" w:eastAsia="Times New Roman" w:hAnsi="Calibri" w:cs="Calibri"/>
                    <w:color w:val="000000"/>
                    <w:sz w:val="22"/>
                  </w:rPr>
                </w:rPrChange>
              </w:rPr>
              <w:pPrChange w:id="597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80" w:author="tao huang" w:date="2018-10-28T21:53:00Z">
              <w:del w:id="5981" w:author="韬 黄" w:date="2018-11-05T16:33:00Z">
                <w:r w:rsidRPr="009C5CF0" w:rsidDel="00A5471A">
                  <w:rPr>
                    <w:rFonts w:cs="Times New Roman"/>
                    <w:sz w:val="22"/>
                    <w:rPrChange w:id="5982" w:author="韬 黄" w:date="2018-11-05T16:10:00Z">
                      <w:rPr/>
                    </w:rPrChange>
                  </w:rPr>
                  <w:delText>15.16</w:delText>
                </w:r>
              </w:del>
            </w:ins>
          </w:p>
        </w:tc>
        <w:tc>
          <w:tcPr>
            <w:tcW w:w="681" w:type="dxa"/>
            <w:shd w:val="clear" w:color="auto" w:fill="auto"/>
            <w:noWrap/>
            <w:hideMark/>
          </w:tcPr>
          <w:p w14:paraId="6C4115F5" w14:textId="22C0B38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83" w:author="tao huang" w:date="2018-10-28T21:48:00Z"/>
                <w:del w:id="5984" w:author="韬 黄" w:date="2018-11-05T16:33:00Z"/>
                <w:rFonts w:eastAsia="Times New Roman" w:cs="Times New Roman"/>
                <w:sz w:val="22"/>
                <w:rPrChange w:id="5985" w:author="韬 黄" w:date="2018-11-05T16:10:00Z">
                  <w:rPr>
                    <w:ins w:id="5986" w:author="tao huang" w:date="2018-10-28T21:48:00Z"/>
                    <w:del w:id="5987" w:author="韬 黄" w:date="2018-11-05T16:33:00Z"/>
                    <w:rFonts w:ascii="Calibri" w:eastAsia="Times New Roman" w:hAnsi="Calibri" w:cs="Calibri"/>
                    <w:color w:val="000000"/>
                    <w:sz w:val="22"/>
                  </w:rPr>
                </w:rPrChange>
              </w:rPr>
              <w:pPrChange w:id="598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89" w:author="tao huang" w:date="2018-10-28T21:48:00Z">
              <w:del w:id="5990" w:author="韬 黄" w:date="2018-11-05T16:33:00Z">
                <w:r w:rsidRPr="009C5CF0" w:rsidDel="00A5471A">
                  <w:rPr>
                    <w:rFonts w:eastAsia="Times New Roman" w:cs="Times New Roman"/>
                    <w:sz w:val="22"/>
                    <w:rPrChange w:id="5991"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17F45AC2" w14:textId="00B44D2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5992" w:author="tao huang" w:date="2018-10-28T21:48:00Z"/>
                <w:del w:id="5993" w:author="韬 黄" w:date="2018-11-05T16:33:00Z"/>
                <w:rFonts w:eastAsia="Times New Roman" w:cs="Times New Roman"/>
                <w:sz w:val="22"/>
                <w:rPrChange w:id="5994" w:author="韬 黄" w:date="2018-11-05T16:10:00Z">
                  <w:rPr>
                    <w:ins w:id="5995" w:author="tao huang" w:date="2018-10-28T21:48:00Z"/>
                    <w:del w:id="5996" w:author="韬 黄" w:date="2018-11-05T16:33:00Z"/>
                    <w:rFonts w:ascii="Calibri" w:eastAsia="Times New Roman" w:hAnsi="Calibri" w:cs="Calibri"/>
                    <w:color w:val="000000"/>
                    <w:sz w:val="22"/>
                  </w:rPr>
                </w:rPrChange>
              </w:rPr>
              <w:pPrChange w:id="599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5998" w:author="tao huang" w:date="2018-10-28T21:48:00Z">
              <w:del w:id="5999" w:author="韬 黄" w:date="2018-11-05T16:33:00Z">
                <w:r w:rsidRPr="009C5CF0" w:rsidDel="00A5471A">
                  <w:rPr>
                    <w:rFonts w:eastAsia="Times New Roman" w:cs="Times New Roman"/>
                    <w:sz w:val="22"/>
                    <w:rPrChange w:id="6000" w:author="韬 黄" w:date="2018-11-05T16:10:00Z">
                      <w:rPr>
                        <w:rFonts w:ascii="Calibri" w:eastAsia="Times New Roman" w:hAnsi="Calibri" w:cs="Calibri"/>
                        <w:color w:val="000000"/>
                        <w:sz w:val="22"/>
                      </w:rPr>
                    </w:rPrChange>
                  </w:rPr>
                  <w:delText>40.12%</w:delText>
                </w:r>
              </w:del>
            </w:ins>
          </w:p>
        </w:tc>
        <w:tc>
          <w:tcPr>
            <w:tcW w:w="681" w:type="dxa"/>
            <w:shd w:val="clear" w:color="auto" w:fill="auto"/>
            <w:noWrap/>
            <w:hideMark/>
          </w:tcPr>
          <w:p w14:paraId="144A769B" w14:textId="20014C5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01" w:author="tao huang" w:date="2018-10-28T21:48:00Z"/>
                <w:del w:id="6002" w:author="韬 黄" w:date="2018-11-05T16:33:00Z"/>
                <w:rFonts w:eastAsia="Times New Roman" w:cs="Times New Roman"/>
                <w:sz w:val="22"/>
                <w:rPrChange w:id="6003" w:author="韬 黄" w:date="2018-11-05T16:10:00Z">
                  <w:rPr>
                    <w:ins w:id="6004" w:author="tao huang" w:date="2018-10-28T21:48:00Z"/>
                    <w:del w:id="6005" w:author="韬 黄" w:date="2018-11-05T16:33:00Z"/>
                    <w:rFonts w:ascii="Calibri" w:eastAsia="Times New Roman" w:hAnsi="Calibri" w:cs="Calibri"/>
                    <w:color w:val="000000"/>
                    <w:sz w:val="22"/>
                  </w:rPr>
                </w:rPrChange>
              </w:rPr>
              <w:pPrChange w:id="600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07" w:author="tao huang" w:date="2018-10-28T21:48:00Z">
              <w:del w:id="6008" w:author="韬 黄" w:date="2018-11-05T16:33:00Z">
                <w:r w:rsidRPr="009C5CF0" w:rsidDel="00A5471A">
                  <w:rPr>
                    <w:rFonts w:eastAsia="Times New Roman" w:cs="Times New Roman"/>
                    <w:sz w:val="22"/>
                    <w:rPrChange w:id="6009" w:author="韬 黄" w:date="2018-11-05T16:10:00Z">
                      <w:rPr>
                        <w:rFonts w:ascii="Calibri" w:eastAsia="Times New Roman" w:hAnsi="Calibri" w:cs="Calibri"/>
                        <w:color w:val="000000"/>
                        <w:sz w:val="22"/>
                      </w:rPr>
                    </w:rPrChange>
                  </w:rPr>
                  <w:delText>3</w:delText>
                </w:r>
              </w:del>
            </w:ins>
          </w:p>
        </w:tc>
        <w:tc>
          <w:tcPr>
            <w:tcW w:w="828" w:type="dxa"/>
            <w:shd w:val="clear" w:color="auto" w:fill="auto"/>
            <w:noWrap/>
            <w:hideMark/>
          </w:tcPr>
          <w:p w14:paraId="07B4DFA5" w14:textId="6CDA06F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10" w:author="tao huang" w:date="2018-10-28T21:48:00Z"/>
                <w:del w:id="6011" w:author="韬 黄" w:date="2018-11-05T16:33:00Z"/>
                <w:rFonts w:eastAsia="Times New Roman" w:cs="Times New Roman"/>
                <w:sz w:val="22"/>
                <w:rPrChange w:id="6012" w:author="韬 黄" w:date="2018-11-05T16:10:00Z">
                  <w:rPr>
                    <w:ins w:id="6013" w:author="tao huang" w:date="2018-10-28T21:48:00Z"/>
                    <w:del w:id="6014" w:author="韬 黄" w:date="2018-11-05T16:33:00Z"/>
                    <w:rFonts w:ascii="Calibri" w:eastAsia="Times New Roman" w:hAnsi="Calibri" w:cs="Calibri"/>
                    <w:color w:val="000000"/>
                    <w:sz w:val="22"/>
                  </w:rPr>
                </w:rPrChange>
              </w:rPr>
              <w:pPrChange w:id="601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16" w:author="tao huang" w:date="2018-10-28T21:48:00Z">
              <w:del w:id="6017" w:author="韬 黄" w:date="2018-11-05T16:33:00Z">
                <w:r w:rsidRPr="009C5CF0" w:rsidDel="00A5471A">
                  <w:rPr>
                    <w:rFonts w:eastAsia="Times New Roman" w:cs="Times New Roman"/>
                    <w:sz w:val="22"/>
                    <w:rPrChange w:id="6018" w:author="韬 黄" w:date="2018-11-05T16:10:00Z">
                      <w:rPr>
                        <w:rFonts w:ascii="Calibri" w:eastAsia="Times New Roman" w:hAnsi="Calibri" w:cs="Calibri"/>
                        <w:color w:val="000000"/>
                        <w:sz w:val="22"/>
                      </w:rPr>
                    </w:rPrChange>
                  </w:rPr>
                  <w:delText>0.686</w:delText>
                </w:r>
              </w:del>
            </w:ins>
          </w:p>
        </w:tc>
        <w:tc>
          <w:tcPr>
            <w:tcW w:w="709" w:type="dxa"/>
            <w:shd w:val="clear" w:color="auto" w:fill="auto"/>
            <w:noWrap/>
            <w:hideMark/>
          </w:tcPr>
          <w:p w14:paraId="40F46D6C" w14:textId="0349E58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19" w:author="tao huang" w:date="2018-10-28T21:48:00Z"/>
                <w:del w:id="6020" w:author="韬 黄" w:date="2018-11-05T16:33:00Z"/>
                <w:rFonts w:eastAsia="Times New Roman" w:cs="Times New Roman"/>
                <w:sz w:val="22"/>
                <w:rPrChange w:id="6021" w:author="韬 黄" w:date="2018-11-05T16:10:00Z">
                  <w:rPr>
                    <w:ins w:id="6022" w:author="tao huang" w:date="2018-10-28T21:48:00Z"/>
                    <w:del w:id="6023" w:author="韬 黄" w:date="2018-11-05T16:33:00Z"/>
                    <w:rFonts w:ascii="Calibri" w:eastAsia="Times New Roman" w:hAnsi="Calibri" w:cs="Calibri"/>
                    <w:color w:val="000000"/>
                    <w:sz w:val="22"/>
                  </w:rPr>
                </w:rPrChange>
              </w:rPr>
              <w:pPrChange w:id="602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25" w:author="tao huang" w:date="2018-10-28T21:48:00Z">
              <w:del w:id="6026" w:author="韬 黄" w:date="2018-11-05T16:33:00Z">
                <w:r w:rsidRPr="009C5CF0" w:rsidDel="00A5471A">
                  <w:rPr>
                    <w:rFonts w:eastAsia="Times New Roman" w:cs="Times New Roman"/>
                    <w:sz w:val="22"/>
                    <w:rPrChange w:id="6027" w:author="韬 黄" w:date="2018-11-05T16:10:00Z">
                      <w:rPr>
                        <w:rFonts w:ascii="Calibri" w:eastAsia="Times New Roman" w:hAnsi="Calibri" w:cs="Calibri"/>
                        <w:color w:val="000000"/>
                        <w:sz w:val="22"/>
                      </w:rPr>
                    </w:rPrChange>
                  </w:rPr>
                  <w:delText>4</w:delText>
                </w:r>
              </w:del>
            </w:ins>
          </w:p>
        </w:tc>
        <w:tc>
          <w:tcPr>
            <w:tcW w:w="1390" w:type="dxa"/>
            <w:shd w:val="clear" w:color="auto" w:fill="auto"/>
            <w:noWrap/>
            <w:hideMark/>
          </w:tcPr>
          <w:p w14:paraId="7C168FB6" w14:textId="44F7E36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28" w:author="tao huang" w:date="2018-10-28T21:48:00Z"/>
                <w:del w:id="6029" w:author="韬 黄" w:date="2018-11-05T16:33:00Z"/>
                <w:rFonts w:eastAsia="Times New Roman" w:cs="Times New Roman"/>
                <w:sz w:val="22"/>
                <w:rPrChange w:id="6030" w:author="韬 黄" w:date="2018-11-05T16:10:00Z">
                  <w:rPr>
                    <w:ins w:id="6031" w:author="tao huang" w:date="2018-10-28T21:48:00Z"/>
                    <w:del w:id="6032" w:author="韬 黄" w:date="2018-11-05T16:33:00Z"/>
                    <w:rFonts w:ascii="Calibri" w:eastAsia="Times New Roman" w:hAnsi="Calibri" w:cs="Calibri"/>
                    <w:color w:val="000000"/>
                    <w:sz w:val="22"/>
                  </w:rPr>
                </w:rPrChange>
              </w:rPr>
              <w:pPrChange w:id="603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34" w:author="tao huang" w:date="2018-10-28T21:48:00Z">
              <w:del w:id="6035" w:author="韬 黄" w:date="2018-11-05T16:33:00Z">
                <w:r w:rsidRPr="009C5CF0" w:rsidDel="00A5471A">
                  <w:rPr>
                    <w:rFonts w:eastAsia="Times New Roman" w:cs="Times New Roman"/>
                    <w:sz w:val="22"/>
                    <w:rPrChange w:id="6036" w:author="韬 黄" w:date="2018-11-05T16:10:00Z">
                      <w:rPr>
                        <w:rFonts w:ascii="Calibri" w:eastAsia="Times New Roman" w:hAnsi="Calibri" w:cs="Calibri"/>
                        <w:color w:val="000000"/>
                        <w:sz w:val="22"/>
                      </w:rPr>
                    </w:rPrChange>
                  </w:rPr>
                  <w:delText>0.9913</w:delText>
                </w:r>
              </w:del>
            </w:ins>
          </w:p>
        </w:tc>
        <w:tc>
          <w:tcPr>
            <w:tcW w:w="681" w:type="dxa"/>
            <w:shd w:val="clear" w:color="auto" w:fill="auto"/>
            <w:noWrap/>
            <w:hideMark/>
          </w:tcPr>
          <w:p w14:paraId="08944443" w14:textId="74DAF0E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37" w:author="tao huang" w:date="2018-10-28T21:48:00Z"/>
                <w:del w:id="6038" w:author="韬 黄" w:date="2018-11-05T16:33:00Z"/>
                <w:rFonts w:eastAsia="Times New Roman" w:cs="Times New Roman"/>
                <w:sz w:val="22"/>
                <w:rPrChange w:id="6039" w:author="韬 黄" w:date="2018-11-05T16:10:00Z">
                  <w:rPr>
                    <w:ins w:id="6040" w:author="tao huang" w:date="2018-10-28T21:48:00Z"/>
                    <w:del w:id="6041" w:author="韬 黄" w:date="2018-11-05T16:33:00Z"/>
                    <w:rFonts w:ascii="Calibri" w:eastAsia="Times New Roman" w:hAnsi="Calibri" w:cs="Calibri"/>
                    <w:color w:val="000000"/>
                    <w:sz w:val="22"/>
                  </w:rPr>
                </w:rPrChange>
              </w:rPr>
              <w:pPrChange w:id="604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43" w:author="tao huang" w:date="2018-10-28T21:48:00Z">
              <w:del w:id="6044" w:author="韬 黄" w:date="2018-11-05T16:33:00Z">
                <w:r w:rsidRPr="009C5CF0" w:rsidDel="00A5471A">
                  <w:rPr>
                    <w:rFonts w:eastAsia="Times New Roman" w:cs="Times New Roman"/>
                    <w:sz w:val="22"/>
                    <w:rPrChange w:id="6045" w:author="韬 黄" w:date="2018-11-05T16:10:00Z">
                      <w:rPr>
                        <w:rFonts w:ascii="Calibri" w:eastAsia="Times New Roman" w:hAnsi="Calibri" w:cs="Calibri"/>
                        <w:color w:val="000000"/>
                        <w:sz w:val="22"/>
                      </w:rPr>
                    </w:rPrChange>
                  </w:rPr>
                  <w:delText>3</w:delText>
                </w:r>
              </w:del>
            </w:ins>
          </w:p>
        </w:tc>
        <w:tc>
          <w:tcPr>
            <w:tcW w:w="1280" w:type="dxa"/>
            <w:shd w:val="clear" w:color="auto" w:fill="auto"/>
            <w:noWrap/>
            <w:hideMark/>
          </w:tcPr>
          <w:p w14:paraId="3B0B7DA8" w14:textId="0E59D28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46" w:author="tao huang" w:date="2018-10-28T21:48:00Z"/>
                <w:del w:id="6047" w:author="韬 黄" w:date="2018-11-05T16:33:00Z"/>
                <w:rFonts w:eastAsia="Times New Roman" w:cs="Times New Roman"/>
                <w:sz w:val="22"/>
                <w:rPrChange w:id="6048" w:author="韬 黄" w:date="2018-11-05T16:10:00Z">
                  <w:rPr>
                    <w:ins w:id="6049" w:author="tao huang" w:date="2018-10-28T21:48:00Z"/>
                    <w:del w:id="6050" w:author="韬 黄" w:date="2018-11-05T16:33:00Z"/>
                    <w:rFonts w:ascii="Calibri" w:eastAsia="Times New Roman" w:hAnsi="Calibri" w:cs="Calibri"/>
                    <w:color w:val="000000"/>
                    <w:sz w:val="22"/>
                  </w:rPr>
                </w:rPrChange>
              </w:rPr>
              <w:pPrChange w:id="605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52" w:author="tao huang" w:date="2018-10-28T21:48:00Z">
              <w:del w:id="6053" w:author="韬 黄" w:date="2018-11-05T16:33:00Z">
                <w:r w:rsidRPr="009C5CF0" w:rsidDel="00A5471A">
                  <w:rPr>
                    <w:rFonts w:eastAsia="Times New Roman" w:cs="Times New Roman"/>
                    <w:sz w:val="22"/>
                    <w:rPrChange w:id="6054" w:author="韬 黄" w:date="2018-11-05T16:10:00Z">
                      <w:rPr>
                        <w:rFonts w:ascii="Calibri" w:eastAsia="Times New Roman" w:hAnsi="Calibri" w:cs="Calibri"/>
                        <w:color w:val="000000"/>
                        <w:sz w:val="22"/>
                      </w:rPr>
                    </w:rPrChange>
                  </w:rPr>
                  <w:delText>0.1514</w:delText>
                </w:r>
              </w:del>
            </w:ins>
          </w:p>
        </w:tc>
        <w:tc>
          <w:tcPr>
            <w:tcW w:w="681" w:type="dxa"/>
            <w:gridSpan w:val="2"/>
            <w:shd w:val="clear" w:color="auto" w:fill="auto"/>
            <w:noWrap/>
            <w:hideMark/>
          </w:tcPr>
          <w:p w14:paraId="42E05C2A" w14:textId="26ED2BA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055" w:author="tao huang" w:date="2018-10-28T21:48:00Z"/>
                <w:del w:id="6056" w:author="韬 黄" w:date="2018-11-05T16:33:00Z"/>
                <w:rFonts w:eastAsia="Times New Roman" w:cs="Times New Roman"/>
                <w:sz w:val="22"/>
                <w:rPrChange w:id="6057" w:author="韬 黄" w:date="2018-11-05T16:10:00Z">
                  <w:rPr>
                    <w:ins w:id="6058" w:author="tao huang" w:date="2018-10-28T21:48:00Z"/>
                    <w:del w:id="6059" w:author="韬 黄" w:date="2018-11-05T16:33:00Z"/>
                    <w:rFonts w:ascii="Calibri" w:eastAsia="Times New Roman" w:hAnsi="Calibri" w:cs="Calibri"/>
                    <w:color w:val="000000"/>
                    <w:sz w:val="22"/>
                  </w:rPr>
                </w:rPrChange>
              </w:rPr>
              <w:pPrChange w:id="606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061" w:author="tao huang" w:date="2018-10-28T21:48:00Z">
              <w:del w:id="6062" w:author="韬 黄" w:date="2018-11-05T16:33:00Z">
                <w:r w:rsidRPr="009C5CF0" w:rsidDel="00A5471A">
                  <w:rPr>
                    <w:rFonts w:eastAsia="Times New Roman" w:cs="Times New Roman"/>
                    <w:sz w:val="22"/>
                    <w:rPrChange w:id="6063" w:author="韬 黄" w:date="2018-11-05T16:10:00Z">
                      <w:rPr>
                        <w:rFonts w:ascii="Calibri" w:eastAsia="Times New Roman" w:hAnsi="Calibri" w:cs="Calibri"/>
                        <w:color w:val="000000"/>
                        <w:sz w:val="22"/>
                      </w:rPr>
                    </w:rPrChange>
                  </w:rPr>
                  <w:delText>2</w:delText>
                </w:r>
              </w:del>
            </w:ins>
          </w:p>
        </w:tc>
      </w:tr>
      <w:tr w:rsidR="00A37575" w:rsidRPr="009C5CF0" w:rsidDel="00A5471A" w14:paraId="59CFDCED" w14:textId="0160C8F7" w:rsidTr="00D531F1">
        <w:trPr>
          <w:trHeight w:val="57"/>
          <w:jc w:val="center"/>
          <w:ins w:id="6064" w:author="tao huang" w:date="2018-10-28T21:48:00Z"/>
          <w:del w:id="6065"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4D0726BF" w:rsidR="008D03D7" w:rsidRPr="009C5CF0" w:rsidDel="00A5471A" w:rsidRDefault="008D03D7" w:rsidP="00A5471A">
            <w:pPr>
              <w:pStyle w:val="ListParagraph"/>
              <w:shd w:val="clear" w:color="auto" w:fill="FFFFFF" w:themeFill="background1"/>
              <w:spacing w:after="0" w:line="360" w:lineRule="auto"/>
              <w:ind w:left="0"/>
              <w:rPr>
                <w:ins w:id="6066" w:author="tao huang" w:date="2018-10-28T21:48:00Z"/>
                <w:del w:id="6067" w:author="韬 黄" w:date="2018-11-05T16:33:00Z"/>
                <w:rFonts w:eastAsia="Times New Roman" w:cs="Times New Roman"/>
                <w:b w:val="0"/>
                <w:sz w:val="22"/>
                <w:rPrChange w:id="6068" w:author="韬 黄" w:date="2018-11-05T16:10:00Z">
                  <w:rPr>
                    <w:ins w:id="6069" w:author="tao huang" w:date="2018-10-28T21:48:00Z"/>
                    <w:del w:id="6070" w:author="韬 黄" w:date="2018-11-05T16:33:00Z"/>
                    <w:rFonts w:ascii="Calibri" w:eastAsia="Times New Roman" w:hAnsi="Calibri" w:cs="Calibri"/>
                    <w:color w:val="000000"/>
                    <w:sz w:val="22"/>
                  </w:rPr>
                </w:rPrChange>
              </w:rPr>
              <w:pPrChange w:id="6071" w:author="韬 黄" w:date="2018-11-05T16:34:00Z">
                <w:pPr>
                  <w:spacing w:after="0" w:line="240" w:lineRule="auto"/>
                </w:pPr>
              </w:pPrChange>
            </w:pPr>
            <w:ins w:id="6072" w:author="tao huang" w:date="2018-10-28T21:48:00Z">
              <w:del w:id="6073" w:author="韬 黄" w:date="2018-11-05T16:33:00Z">
                <w:r w:rsidRPr="009C5CF0" w:rsidDel="00A5471A">
                  <w:rPr>
                    <w:rFonts w:eastAsia="Times New Roman" w:cs="Times New Roman"/>
                    <w:b w:val="0"/>
                    <w:sz w:val="22"/>
                    <w:rPrChange w:id="6074"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415C3DA1" w14:textId="3DD5819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75" w:author="tao huang" w:date="2018-10-28T21:48:00Z"/>
                <w:del w:id="6076" w:author="韬 黄" w:date="2018-11-05T16:33:00Z"/>
                <w:rFonts w:eastAsia="Times New Roman" w:cs="Times New Roman"/>
                <w:sz w:val="22"/>
                <w:rPrChange w:id="6077" w:author="韬 黄" w:date="2018-11-05T16:10:00Z">
                  <w:rPr>
                    <w:ins w:id="6078" w:author="tao huang" w:date="2018-10-28T21:48:00Z"/>
                    <w:del w:id="6079" w:author="韬 黄" w:date="2018-11-05T16:33:00Z"/>
                    <w:rFonts w:ascii="Calibri" w:eastAsia="Times New Roman" w:hAnsi="Calibri" w:cs="Calibri"/>
                    <w:color w:val="000000"/>
                    <w:sz w:val="22"/>
                  </w:rPr>
                </w:rPrChange>
              </w:rPr>
              <w:pPrChange w:id="608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81" w:author="tao huang" w:date="2018-10-28T21:53:00Z">
              <w:del w:id="6082" w:author="韬 黄" w:date="2018-11-05T16:33:00Z">
                <w:r w:rsidRPr="009C5CF0" w:rsidDel="00A5471A">
                  <w:rPr>
                    <w:rFonts w:cs="Times New Roman"/>
                    <w:sz w:val="22"/>
                    <w:rPrChange w:id="6083" w:author="韬 黄" w:date="2018-11-05T16:10:00Z">
                      <w:rPr/>
                    </w:rPrChange>
                  </w:rPr>
                  <w:delText>15.55</w:delText>
                </w:r>
              </w:del>
            </w:ins>
          </w:p>
        </w:tc>
        <w:tc>
          <w:tcPr>
            <w:tcW w:w="681" w:type="dxa"/>
            <w:shd w:val="clear" w:color="auto" w:fill="auto"/>
            <w:noWrap/>
            <w:hideMark/>
          </w:tcPr>
          <w:p w14:paraId="0AB51AB7" w14:textId="42D92D2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84" w:author="tao huang" w:date="2018-10-28T21:48:00Z"/>
                <w:del w:id="6085" w:author="韬 黄" w:date="2018-11-05T16:33:00Z"/>
                <w:rFonts w:eastAsia="Times New Roman" w:cs="Times New Roman"/>
                <w:sz w:val="22"/>
                <w:rPrChange w:id="6086" w:author="韬 黄" w:date="2018-11-05T16:10:00Z">
                  <w:rPr>
                    <w:ins w:id="6087" w:author="tao huang" w:date="2018-10-28T21:48:00Z"/>
                    <w:del w:id="6088" w:author="韬 黄" w:date="2018-11-05T16:33:00Z"/>
                    <w:rFonts w:ascii="Calibri" w:eastAsia="Times New Roman" w:hAnsi="Calibri" w:cs="Calibri"/>
                    <w:color w:val="000000"/>
                    <w:sz w:val="22"/>
                  </w:rPr>
                </w:rPrChange>
              </w:rPr>
              <w:pPrChange w:id="608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90" w:author="tao huang" w:date="2018-10-28T21:48:00Z">
              <w:del w:id="6091" w:author="韬 黄" w:date="2018-11-05T16:33:00Z">
                <w:r w:rsidRPr="009C5CF0" w:rsidDel="00A5471A">
                  <w:rPr>
                    <w:rFonts w:eastAsia="Times New Roman" w:cs="Times New Roman"/>
                    <w:sz w:val="22"/>
                    <w:rPrChange w:id="6092"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60CE8E0F" w14:textId="20A562C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093" w:author="tao huang" w:date="2018-10-28T21:48:00Z"/>
                <w:del w:id="6094" w:author="韬 黄" w:date="2018-11-05T16:33:00Z"/>
                <w:rFonts w:eastAsia="Times New Roman" w:cs="Times New Roman"/>
                <w:sz w:val="22"/>
                <w:rPrChange w:id="6095" w:author="韬 黄" w:date="2018-11-05T16:10:00Z">
                  <w:rPr>
                    <w:ins w:id="6096" w:author="tao huang" w:date="2018-10-28T21:48:00Z"/>
                    <w:del w:id="6097" w:author="韬 黄" w:date="2018-11-05T16:33:00Z"/>
                    <w:rFonts w:ascii="Calibri" w:eastAsia="Times New Roman" w:hAnsi="Calibri" w:cs="Calibri"/>
                    <w:color w:val="000000"/>
                    <w:sz w:val="22"/>
                  </w:rPr>
                </w:rPrChange>
              </w:rPr>
              <w:pPrChange w:id="609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099" w:author="tao huang" w:date="2018-10-28T21:48:00Z">
              <w:del w:id="6100" w:author="韬 黄" w:date="2018-11-05T16:33:00Z">
                <w:r w:rsidRPr="009C5CF0" w:rsidDel="00A5471A">
                  <w:rPr>
                    <w:rFonts w:eastAsia="Times New Roman" w:cs="Times New Roman"/>
                    <w:sz w:val="22"/>
                    <w:rPrChange w:id="6101" w:author="韬 黄" w:date="2018-11-05T16:10:00Z">
                      <w:rPr>
                        <w:rFonts w:ascii="Calibri" w:eastAsia="Times New Roman" w:hAnsi="Calibri" w:cs="Calibri"/>
                        <w:color w:val="000000"/>
                        <w:sz w:val="22"/>
                      </w:rPr>
                    </w:rPrChange>
                  </w:rPr>
                  <w:delText>40.31%</w:delText>
                </w:r>
              </w:del>
            </w:ins>
          </w:p>
        </w:tc>
        <w:tc>
          <w:tcPr>
            <w:tcW w:w="0" w:type="dxa"/>
            <w:shd w:val="clear" w:color="auto" w:fill="auto"/>
            <w:noWrap/>
            <w:hideMark/>
          </w:tcPr>
          <w:p w14:paraId="6F2CBC66" w14:textId="03CBDFB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02" w:author="tao huang" w:date="2018-10-28T21:48:00Z"/>
                <w:del w:id="6103" w:author="韬 黄" w:date="2018-11-05T16:33:00Z"/>
                <w:rFonts w:eastAsia="Times New Roman" w:cs="Times New Roman"/>
                <w:sz w:val="22"/>
                <w:rPrChange w:id="6104" w:author="韬 黄" w:date="2018-11-05T16:10:00Z">
                  <w:rPr>
                    <w:ins w:id="6105" w:author="tao huang" w:date="2018-10-28T21:48:00Z"/>
                    <w:del w:id="6106" w:author="韬 黄" w:date="2018-11-05T16:33:00Z"/>
                    <w:rFonts w:ascii="Calibri" w:eastAsia="Times New Roman" w:hAnsi="Calibri" w:cs="Calibri"/>
                    <w:color w:val="000000"/>
                    <w:sz w:val="22"/>
                  </w:rPr>
                </w:rPrChange>
              </w:rPr>
              <w:pPrChange w:id="610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08" w:author="tao huang" w:date="2018-10-28T21:48:00Z">
              <w:del w:id="6109" w:author="韬 黄" w:date="2018-11-05T16:33:00Z">
                <w:r w:rsidRPr="009C5CF0" w:rsidDel="00A5471A">
                  <w:rPr>
                    <w:rFonts w:eastAsia="Times New Roman" w:cs="Times New Roman"/>
                    <w:sz w:val="22"/>
                    <w:rPrChange w:id="6110"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224484ED" w14:textId="3F530EE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11" w:author="tao huang" w:date="2018-10-28T21:48:00Z"/>
                <w:del w:id="6112" w:author="韬 黄" w:date="2018-11-05T16:33:00Z"/>
                <w:rFonts w:eastAsia="Times New Roman" w:cs="Times New Roman"/>
                <w:sz w:val="22"/>
                <w:rPrChange w:id="6113" w:author="韬 黄" w:date="2018-11-05T16:10:00Z">
                  <w:rPr>
                    <w:ins w:id="6114" w:author="tao huang" w:date="2018-10-28T21:48:00Z"/>
                    <w:del w:id="6115" w:author="韬 黄" w:date="2018-11-05T16:33:00Z"/>
                    <w:rFonts w:ascii="Calibri" w:eastAsia="Times New Roman" w:hAnsi="Calibri" w:cs="Calibri"/>
                    <w:color w:val="000000"/>
                    <w:sz w:val="22"/>
                  </w:rPr>
                </w:rPrChange>
              </w:rPr>
              <w:pPrChange w:id="611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17" w:author="tao huang" w:date="2018-10-28T21:48:00Z">
              <w:del w:id="6118" w:author="韬 黄" w:date="2018-11-05T16:33:00Z">
                <w:r w:rsidRPr="009C5CF0" w:rsidDel="00A5471A">
                  <w:rPr>
                    <w:rFonts w:eastAsia="Times New Roman" w:cs="Times New Roman"/>
                    <w:sz w:val="22"/>
                    <w:rPrChange w:id="6119" w:author="韬 黄" w:date="2018-11-05T16:10:00Z">
                      <w:rPr>
                        <w:rFonts w:ascii="Calibri" w:eastAsia="Times New Roman" w:hAnsi="Calibri" w:cs="Calibri"/>
                        <w:color w:val="000000"/>
                        <w:sz w:val="22"/>
                      </w:rPr>
                    </w:rPrChange>
                  </w:rPr>
                  <w:delText>0.688</w:delText>
                </w:r>
              </w:del>
            </w:ins>
          </w:p>
        </w:tc>
        <w:tc>
          <w:tcPr>
            <w:tcW w:w="0" w:type="dxa"/>
            <w:shd w:val="clear" w:color="auto" w:fill="auto"/>
            <w:noWrap/>
            <w:hideMark/>
          </w:tcPr>
          <w:p w14:paraId="39AC32EB" w14:textId="706FAB6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20" w:author="tao huang" w:date="2018-10-28T21:48:00Z"/>
                <w:del w:id="6121" w:author="韬 黄" w:date="2018-11-05T16:33:00Z"/>
                <w:rFonts w:eastAsia="Times New Roman" w:cs="Times New Roman"/>
                <w:sz w:val="22"/>
                <w:rPrChange w:id="6122" w:author="韬 黄" w:date="2018-11-05T16:10:00Z">
                  <w:rPr>
                    <w:ins w:id="6123" w:author="tao huang" w:date="2018-10-28T21:48:00Z"/>
                    <w:del w:id="6124" w:author="韬 黄" w:date="2018-11-05T16:33:00Z"/>
                    <w:rFonts w:ascii="Calibri" w:eastAsia="Times New Roman" w:hAnsi="Calibri" w:cs="Calibri"/>
                    <w:color w:val="000000"/>
                    <w:sz w:val="22"/>
                  </w:rPr>
                </w:rPrChange>
              </w:rPr>
              <w:pPrChange w:id="612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26" w:author="tao huang" w:date="2018-10-28T21:48:00Z">
              <w:del w:id="6127" w:author="韬 黄" w:date="2018-11-05T16:33:00Z">
                <w:r w:rsidRPr="009C5CF0" w:rsidDel="00A5471A">
                  <w:rPr>
                    <w:rFonts w:eastAsia="Times New Roman" w:cs="Times New Roman"/>
                    <w:sz w:val="22"/>
                    <w:rPrChange w:id="6128"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1E2A2B67" w14:textId="071069F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29" w:author="tao huang" w:date="2018-10-28T21:48:00Z"/>
                <w:del w:id="6130" w:author="韬 黄" w:date="2018-11-05T16:33:00Z"/>
                <w:rFonts w:eastAsia="Times New Roman" w:cs="Times New Roman"/>
                <w:sz w:val="22"/>
                <w:rPrChange w:id="6131" w:author="韬 黄" w:date="2018-11-05T16:10:00Z">
                  <w:rPr>
                    <w:ins w:id="6132" w:author="tao huang" w:date="2018-10-28T21:48:00Z"/>
                    <w:del w:id="6133" w:author="韬 黄" w:date="2018-11-05T16:33:00Z"/>
                    <w:rFonts w:ascii="Calibri" w:eastAsia="Times New Roman" w:hAnsi="Calibri" w:cs="Calibri"/>
                    <w:color w:val="000000"/>
                    <w:sz w:val="22"/>
                  </w:rPr>
                </w:rPrChange>
              </w:rPr>
              <w:pPrChange w:id="613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35" w:author="tao huang" w:date="2018-10-28T21:48:00Z">
              <w:del w:id="6136" w:author="韬 黄" w:date="2018-11-05T16:33:00Z">
                <w:r w:rsidRPr="009C5CF0" w:rsidDel="00A5471A">
                  <w:rPr>
                    <w:rFonts w:eastAsia="Times New Roman" w:cs="Times New Roman"/>
                    <w:sz w:val="22"/>
                    <w:rPrChange w:id="6137" w:author="韬 黄" w:date="2018-11-05T16:10:00Z">
                      <w:rPr>
                        <w:rFonts w:ascii="Calibri" w:eastAsia="Times New Roman" w:hAnsi="Calibri" w:cs="Calibri"/>
                        <w:color w:val="000000"/>
                        <w:sz w:val="22"/>
                      </w:rPr>
                    </w:rPrChange>
                  </w:rPr>
                  <w:delText>0.9950</w:delText>
                </w:r>
              </w:del>
            </w:ins>
          </w:p>
        </w:tc>
        <w:tc>
          <w:tcPr>
            <w:tcW w:w="0" w:type="dxa"/>
            <w:shd w:val="clear" w:color="auto" w:fill="auto"/>
            <w:noWrap/>
            <w:hideMark/>
          </w:tcPr>
          <w:p w14:paraId="52CFD393" w14:textId="1BBCE10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38" w:author="tao huang" w:date="2018-10-28T21:48:00Z"/>
                <w:del w:id="6139" w:author="韬 黄" w:date="2018-11-05T16:33:00Z"/>
                <w:rFonts w:eastAsia="Times New Roman" w:cs="Times New Roman"/>
                <w:sz w:val="22"/>
                <w:rPrChange w:id="6140" w:author="韬 黄" w:date="2018-11-05T16:10:00Z">
                  <w:rPr>
                    <w:ins w:id="6141" w:author="tao huang" w:date="2018-10-28T21:48:00Z"/>
                    <w:del w:id="6142" w:author="韬 黄" w:date="2018-11-05T16:33:00Z"/>
                    <w:rFonts w:ascii="Calibri" w:eastAsia="Times New Roman" w:hAnsi="Calibri" w:cs="Calibri"/>
                    <w:color w:val="000000"/>
                    <w:sz w:val="22"/>
                  </w:rPr>
                </w:rPrChange>
              </w:rPr>
              <w:pPrChange w:id="614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44" w:author="tao huang" w:date="2018-10-28T21:48:00Z">
              <w:del w:id="6145" w:author="韬 黄" w:date="2018-11-05T16:33:00Z">
                <w:r w:rsidRPr="009C5CF0" w:rsidDel="00A5471A">
                  <w:rPr>
                    <w:rFonts w:eastAsia="Times New Roman" w:cs="Times New Roman"/>
                    <w:sz w:val="22"/>
                    <w:rPrChange w:id="6146" w:author="韬 黄" w:date="2018-11-05T16:10:00Z">
                      <w:rPr>
                        <w:rFonts w:ascii="Calibri" w:eastAsia="Times New Roman" w:hAnsi="Calibri" w:cs="Calibri"/>
                        <w:color w:val="000000"/>
                        <w:sz w:val="22"/>
                      </w:rPr>
                    </w:rPrChange>
                  </w:rPr>
                  <w:delText>5</w:delText>
                </w:r>
              </w:del>
            </w:ins>
          </w:p>
        </w:tc>
        <w:tc>
          <w:tcPr>
            <w:tcW w:w="0" w:type="dxa"/>
            <w:shd w:val="clear" w:color="auto" w:fill="auto"/>
            <w:noWrap/>
            <w:hideMark/>
          </w:tcPr>
          <w:p w14:paraId="09F4A159" w14:textId="3812606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47" w:author="tao huang" w:date="2018-10-28T21:48:00Z"/>
                <w:del w:id="6148" w:author="韬 黄" w:date="2018-11-05T16:33:00Z"/>
                <w:rFonts w:eastAsia="Times New Roman" w:cs="Times New Roman"/>
                <w:sz w:val="22"/>
                <w:rPrChange w:id="6149" w:author="韬 黄" w:date="2018-11-05T16:10:00Z">
                  <w:rPr>
                    <w:ins w:id="6150" w:author="tao huang" w:date="2018-10-28T21:48:00Z"/>
                    <w:del w:id="6151" w:author="韬 黄" w:date="2018-11-05T16:33:00Z"/>
                    <w:rFonts w:ascii="Calibri" w:eastAsia="Times New Roman" w:hAnsi="Calibri" w:cs="Calibri"/>
                    <w:color w:val="000000"/>
                    <w:sz w:val="22"/>
                  </w:rPr>
                </w:rPrChange>
              </w:rPr>
              <w:pPrChange w:id="615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53" w:author="tao huang" w:date="2018-10-28T21:48:00Z">
              <w:del w:id="6154" w:author="韬 黄" w:date="2018-11-05T16:33:00Z">
                <w:r w:rsidRPr="009C5CF0" w:rsidDel="00A5471A">
                  <w:rPr>
                    <w:rFonts w:eastAsia="Times New Roman" w:cs="Times New Roman"/>
                    <w:sz w:val="22"/>
                    <w:rPrChange w:id="6155" w:author="韬 黄" w:date="2018-11-05T16:10:00Z">
                      <w:rPr>
                        <w:rFonts w:ascii="Calibri" w:eastAsia="Times New Roman" w:hAnsi="Calibri" w:cs="Calibri"/>
                        <w:color w:val="000000"/>
                        <w:sz w:val="22"/>
                      </w:rPr>
                    </w:rPrChange>
                  </w:rPr>
                  <w:delText>0.1540</w:delText>
                </w:r>
              </w:del>
            </w:ins>
          </w:p>
        </w:tc>
        <w:tc>
          <w:tcPr>
            <w:tcW w:w="681" w:type="dxa"/>
            <w:gridSpan w:val="2"/>
            <w:shd w:val="clear" w:color="auto" w:fill="auto"/>
            <w:noWrap/>
            <w:hideMark/>
          </w:tcPr>
          <w:p w14:paraId="08DE78E0" w14:textId="340A11F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156" w:author="tao huang" w:date="2018-10-28T21:48:00Z"/>
                <w:del w:id="6157" w:author="韬 黄" w:date="2018-11-05T16:33:00Z"/>
                <w:rFonts w:eastAsia="Times New Roman" w:cs="Times New Roman"/>
                <w:sz w:val="22"/>
                <w:rPrChange w:id="6158" w:author="韬 黄" w:date="2018-11-05T16:10:00Z">
                  <w:rPr>
                    <w:ins w:id="6159" w:author="tao huang" w:date="2018-10-28T21:48:00Z"/>
                    <w:del w:id="6160" w:author="韬 黄" w:date="2018-11-05T16:33:00Z"/>
                    <w:rFonts w:ascii="Calibri" w:eastAsia="Times New Roman" w:hAnsi="Calibri" w:cs="Calibri"/>
                    <w:color w:val="000000"/>
                    <w:sz w:val="22"/>
                  </w:rPr>
                </w:rPrChange>
              </w:rPr>
              <w:pPrChange w:id="616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162" w:author="tao huang" w:date="2018-10-28T21:48:00Z">
              <w:del w:id="6163" w:author="韬 黄" w:date="2018-11-05T16:33:00Z">
                <w:r w:rsidRPr="009C5CF0" w:rsidDel="00A5471A">
                  <w:rPr>
                    <w:rFonts w:eastAsia="Times New Roman" w:cs="Times New Roman"/>
                    <w:sz w:val="22"/>
                    <w:rPrChange w:id="6164" w:author="韬 黄" w:date="2018-11-05T16:10:00Z">
                      <w:rPr>
                        <w:rFonts w:ascii="Calibri" w:eastAsia="Times New Roman" w:hAnsi="Calibri" w:cs="Calibri"/>
                        <w:color w:val="000000"/>
                        <w:sz w:val="22"/>
                      </w:rPr>
                    </w:rPrChange>
                  </w:rPr>
                  <w:delText>4</w:delText>
                </w:r>
              </w:del>
            </w:ins>
          </w:p>
        </w:tc>
      </w:tr>
      <w:tr w:rsidR="00A37575" w:rsidRPr="009C5CF0" w:rsidDel="00A5471A" w14:paraId="07913DF7" w14:textId="14655109" w:rsidTr="00D531F1">
        <w:trPr>
          <w:cnfStyle w:val="000000100000" w:firstRow="0" w:lastRow="0" w:firstColumn="0" w:lastColumn="0" w:oddVBand="0" w:evenVBand="0" w:oddHBand="1" w:evenHBand="0" w:firstRowFirstColumn="0" w:firstRowLastColumn="0" w:lastRowFirstColumn="0" w:lastRowLastColumn="0"/>
          <w:trHeight w:val="57"/>
          <w:jc w:val="center"/>
          <w:ins w:id="6165" w:author="tao huang" w:date="2018-10-28T21:48:00Z"/>
          <w:del w:id="6166"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1FE1AFAF" w:rsidR="008D03D7" w:rsidRPr="009C5CF0" w:rsidDel="00A5471A" w:rsidRDefault="008D03D7" w:rsidP="00A5471A">
            <w:pPr>
              <w:pStyle w:val="ListParagraph"/>
              <w:shd w:val="clear" w:color="auto" w:fill="FFFFFF" w:themeFill="background1"/>
              <w:spacing w:after="0" w:line="360" w:lineRule="auto"/>
              <w:ind w:left="0"/>
              <w:rPr>
                <w:ins w:id="6167" w:author="tao huang" w:date="2018-10-28T21:48:00Z"/>
                <w:del w:id="6168" w:author="韬 黄" w:date="2018-11-05T16:33:00Z"/>
                <w:rFonts w:eastAsia="Times New Roman" w:cs="Times New Roman"/>
                <w:b w:val="0"/>
                <w:sz w:val="22"/>
                <w:rPrChange w:id="6169" w:author="韬 黄" w:date="2018-11-05T16:10:00Z">
                  <w:rPr>
                    <w:ins w:id="6170" w:author="tao huang" w:date="2018-10-28T21:48:00Z"/>
                    <w:del w:id="6171" w:author="韬 黄" w:date="2018-11-05T16:33:00Z"/>
                    <w:rFonts w:ascii="Calibri" w:eastAsia="Times New Roman" w:hAnsi="Calibri" w:cs="Calibri"/>
                    <w:color w:val="000000"/>
                    <w:sz w:val="22"/>
                  </w:rPr>
                </w:rPrChange>
              </w:rPr>
              <w:pPrChange w:id="6172" w:author="韬 黄" w:date="2018-11-05T16:34:00Z">
                <w:pPr>
                  <w:spacing w:after="0" w:line="240" w:lineRule="auto"/>
                </w:pPr>
              </w:pPrChange>
            </w:pPr>
            <w:ins w:id="6173" w:author="tao huang" w:date="2018-10-28T21:48:00Z">
              <w:del w:id="6174" w:author="韬 黄" w:date="2018-11-05T16:33:00Z">
                <w:r w:rsidRPr="009C5CF0" w:rsidDel="00A5471A">
                  <w:rPr>
                    <w:rFonts w:eastAsia="Times New Roman" w:cs="Times New Roman"/>
                    <w:b w:val="0"/>
                    <w:sz w:val="22"/>
                    <w:rPrChange w:id="6175"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47024FEE" w14:textId="7B720E9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76" w:author="tao huang" w:date="2018-10-28T21:48:00Z"/>
                <w:del w:id="6177" w:author="韬 黄" w:date="2018-11-05T16:33:00Z"/>
                <w:rFonts w:eastAsia="Times New Roman" w:cs="Times New Roman"/>
                <w:sz w:val="22"/>
                <w:rPrChange w:id="6178" w:author="韬 黄" w:date="2018-11-05T16:10:00Z">
                  <w:rPr>
                    <w:ins w:id="6179" w:author="tao huang" w:date="2018-10-28T21:48:00Z"/>
                    <w:del w:id="6180" w:author="韬 黄" w:date="2018-11-05T16:33:00Z"/>
                    <w:rFonts w:ascii="Calibri" w:eastAsia="Times New Roman" w:hAnsi="Calibri" w:cs="Calibri"/>
                    <w:color w:val="000000"/>
                    <w:sz w:val="22"/>
                  </w:rPr>
                </w:rPrChange>
              </w:rPr>
              <w:pPrChange w:id="618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182" w:author="tao huang" w:date="2018-10-28T21:53:00Z">
              <w:del w:id="6183" w:author="韬 黄" w:date="2018-11-05T16:33:00Z">
                <w:r w:rsidRPr="009C5CF0" w:rsidDel="00A5471A">
                  <w:rPr>
                    <w:rFonts w:cs="Times New Roman"/>
                    <w:sz w:val="22"/>
                    <w:rPrChange w:id="6184" w:author="韬 黄" w:date="2018-11-05T16:10:00Z">
                      <w:rPr/>
                    </w:rPrChange>
                  </w:rPr>
                  <w:delText>15.94</w:delText>
                </w:r>
              </w:del>
            </w:ins>
          </w:p>
        </w:tc>
        <w:tc>
          <w:tcPr>
            <w:tcW w:w="681" w:type="dxa"/>
            <w:shd w:val="clear" w:color="auto" w:fill="auto"/>
            <w:noWrap/>
            <w:hideMark/>
          </w:tcPr>
          <w:p w14:paraId="3EC12C10" w14:textId="61A6C29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85" w:author="tao huang" w:date="2018-10-28T21:48:00Z"/>
                <w:del w:id="6186" w:author="韬 黄" w:date="2018-11-05T16:33:00Z"/>
                <w:rFonts w:eastAsia="Times New Roman" w:cs="Times New Roman"/>
                <w:sz w:val="22"/>
                <w:rPrChange w:id="6187" w:author="韬 黄" w:date="2018-11-05T16:10:00Z">
                  <w:rPr>
                    <w:ins w:id="6188" w:author="tao huang" w:date="2018-10-28T21:48:00Z"/>
                    <w:del w:id="6189" w:author="韬 黄" w:date="2018-11-05T16:33:00Z"/>
                    <w:rFonts w:ascii="Calibri" w:eastAsia="Times New Roman" w:hAnsi="Calibri" w:cs="Calibri"/>
                    <w:color w:val="000000"/>
                    <w:sz w:val="22"/>
                  </w:rPr>
                </w:rPrChange>
              </w:rPr>
              <w:pPrChange w:id="619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191" w:author="tao huang" w:date="2018-10-28T21:48:00Z">
              <w:del w:id="6192" w:author="韬 黄" w:date="2018-11-05T16:33:00Z">
                <w:r w:rsidRPr="009C5CF0" w:rsidDel="00A5471A">
                  <w:rPr>
                    <w:rFonts w:eastAsia="Times New Roman" w:cs="Times New Roman"/>
                    <w:sz w:val="22"/>
                    <w:rPrChange w:id="6193"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13C42A0C" w14:textId="55843847"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194" w:author="tao huang" w:date="2018-10-28T21:48:00Z"/>
                <w:del w:id="6195" w:author="韬 黄" w:date="2018-11-05T16:33:00Z"/>
                <w:rFonts w:eastAsia="Times New Roman" w:cs="Times New Roman"/>
                <w:sz w:val="22"/>
                <w:rPrChange w:id="6196" w:author="韬 黄" w:date="2018-11-05T16:10:00Z">
                  <w:rPr>
                    <w:ins w:id="6197" w:author="tao huang" w:date="2018-10-28T21:48:00Z"/>
                    <w:del w:id="6198" w:author="韬 黄" w:date="2018-11-05T16:33:00Z"/>
                    <w:rFonts w:ascii="Calibri" w:eastAsia="Times New Roman" w:hAnsi="Calibri" w:cs="Calibri"/>
                    <w:color w:val="000000"/>
                    <w:sz w:val="22"/>
                  </w:rPr>
                </w:rPrChange>
              </w:rPr>
              <w:pPrChange w:id="619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00" w:author="tao huang" w:date="2018-10-28T21:48:00Z">
              <w:del w:id="6201" w:author="韬 黄" w:date="2018-11-05T16:33:00Z">
                <w:r w:rsidRPr="009C5CF0" w:rsidDel="00A5471A">
                  <w:rPr>
                    <w:rFonts w:eastAsia="Times New Roman" w:cs="Times New Roman"/>
                    <w:sz w:val="22"/>
                    <w:rPrChange w:id="6202" w:author="韬 黄" w:date="2018-11-05T16:10:00Z">
                      <w:rPr>
                        <w:rFonts w:ascii="Calibri" w:eastAsia="Times New Roman" w:hAnsi="Calibri" w:cs="Calibri"/>
                        <w:color w:val="000000"/>
                        <w:sz w:val="22"/>
                      </w:rPr>
                    </w:rPrChange>
                  </w:rPr>
                  <w:delText>40.25%</w:delText>
                </w:r>
              </w:del>
            </w:ins>
          </w:p>
        </w:tc>
        <w:tc>
          <w:tcPr>
            <w:tcW w:w="681" w:type="dxa"/>
            <w:shd w:val="clear" w:color="auto" w:fill="auto"/>
            <w:noWrap/>
            <w:hideMark/>
          </w:tcPr>
          <w:p w14:paraId="678DC5BB" w14:textId="4C6FEDA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03" w:author="tao huang" w:date="2018-10-28T21:48:00Z"/>
                <w:del w:id="6204" w:author="韬 黄" w:date="2018-11-05T16:33:00Z"/>
                <w:rFonts w:eastAsia="Times New Roman" w:cs="Times New Roman"/>
                <w:sz w:val="22"/>
                <w:rPrChange w:id="6205" w:author="韬 黄" w:date="2018-11-05T16:10:00Z">
                  <w:rPr>
                    <w:ins w:id="6206" w:author="tao huang" w:date="2018-10-28T21:48:00Z"/>
                    <w:del w:id="6207" w:author="韬 黄" w:date="2018-11-05T16:33:00Z"/>
                    <w:rFonts w:ascii="Calibri" w:eastAsia="Times New Roman" w:hAnsi="Calibri" w:cs="Calibri"/>
                    <w:color w:val="000000"/>
                    <w:sz w:val="22"/>
                  </w:rPr>
                </w:rPrChange>
              </w:rPr>
              <w:pPrChange w:id="620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09" w:author="tao huang" w:date="2018-10-28T21:48:00Z">
              <w:del w:id="6210" w:author="韬 黄" w:date="2018-11-05T16:33:00Z">
                <w:r w:rsidRPr="009C5CF0" w:rsidDel="00A5471A">
                  <w:rPr>
                    <w:rFonts w:eastAsia="Times New Roman" w:cs="Times New Roman"/>
                    <w:sz w:val="22"/>
                    <w:rPrChange w:id="6211" w:author="韬 黄" w:date="2018-11-05T16:10:00Z">
                      <w:rPr>
                        <w:rFonts w:ascii="Calibri" w:eastAsia="Times New Roman" w:hAnsi="Calibri" w:cs="Calibri"/>
                        <w:color w:val="000000"/>
                        <w:sz w:val="22"/>
                      </w:rPr>
                    </w:rPrChange>
                  </w:rPr>
                  <w:delText>4</w:delText>
                </w:r>
              </w:del>
            </w:ins>
          </w:p>
        </w:tc>
        <w:tc>
          <w:tcPr>
            <w:tcW w:w="828" w:type="dxa"/>
            <w:shd w:val="clear" w:color="auto" w:fill="auto"/>
            <w:noWrap/>
            <w:hideMark/>
          </w:tcPr>
          <w:p w14:paraId="44E779B0" w14:textId="7CFE30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12" w:author="tao huang" w:date="2018-10-28T21:48:00Z"/>
                <w:del w:id="6213" w:author="韬 黄" w:date="2018-11-05T16:33:00Z"/>
                <w:rFonts w:eastAsia="Times New Roman" w:cs="Times New Roman"/>
                <w:sz w:val="22"/>
                <w:rPrChange w:id="6214" w:author="韬 黄" w:date="2018-11-05T16:10:00Z">
                  <w:rPr>
                    <w:ins w:id="6215" w:author="tao huang" w:date="2018-10-28T21:48:00Z"/>
                    <w:del w:id="6216" w:author="韬 黄" w:date="2018-11-05T16:33:00Z"/>
                    <w:rFonts w:ascii="Calibri" w:eastAsia="Times New Roman" w:hAnsi="Calibri" w:cs="Calibri"/>
                    <w:color w:val="000000"/>
                    <w:sz w:val="22"/>
                  </w:rPr>
                </w:rPrChange>
              </w:rPr>
              <w:pPrChange w:id="621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18" w:author="tao huang" w:date="2018-10-28T21:48:00Z">
              <w:del w:id="6219" w:author="韬 黄" w:date="2018-11-05T16:33:00Z">
                <w:r w:rsidRPr="009C5CF0" w:rsidDel="00A5471A">
                  <w:rPr>
                    <w:rFonts w:eastAsia="Times New Roman" w:cs="Times New Roman"/>
                    <w:sz w:val="22"/>
                    <w:rPrChange w:id="6220" w:author="韬 黄" w:date="2018-11-05T16:10:00Z">
                      <w:rPr>
                        <w:rFonts w:ascii="Calibri" w:eastAsia="Times New Roman" w:hAnsi="Calibri" w:cs="Calibri"/>
                        <w:color w:val="000000"/>
                        <w:sz w:val="22"/>
                      </w:rPr>
                    </w:rPrChange>
                  </w:rPr>
                  <w:delText>0.684</w:delText>
                </w:r>
              </w:del>
            </w:ins>
          </w:p>
        </w:tc>
        <w:tc>
          <w:tcPr>
            <w:tcW w:w="709" w:type="dxa"/>
            <w:shd w:val="clear" w:color="auto" w:fill="auto"/>
            <w:noWrap/>
            <w:hideMark/>
          </w:tcPr>
          <w:p w14:paraId="7F343E35" w14:textId="3E84A9F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21" w:author="tao huang" w:date="2018-10-28T21:48:00Z"/>
                <w:del w:id="6222" w:author="韬 黄" w:date="2018-11-05T16:33:00Z"/>
                <w:rFonts w:eastAsia="Times New Roman" w:cs="Times New Roman"/>
                <w:sz w:val="22"/>
                <w:rPrChange w:id="6223" w:author="韬 黄" w:date="2018-11-05T16:10:00Z">
                  <w:rPr>
                    <w:ins w:id="6224" w:author="tao huang" w:date="2018-10-28T21:48:00Z"/>
                    <w:del w:id="6225" w:author="韬 黄" w:date="2018-11-05T16:33:00Z"/>
                    <w:rFonts w:ascii="Calibri" w:eastAsia="Times New Roman" w:hAnsi="Calibri" w:cs="Calibri"/>
                    <w:color w:val="000000"/>
                    <w:sz w:val="22"/>
                  </w:rPr>
                </w:rPrChange>
              </w:rPr>
              <w:pPrChange w:id="622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27" w:author="tao huang" w:date="2018-10-28T21:48:00Z">
              <w:del w:id="6228" w:author="韬 黄" w:date="2018-11-05T16:33:00Z">
                <w:r w:rsidRPr="009C5CF0" w:rsidDel="00A5471A">
                  <w:rPr>
                    <w:rFonts w:eastAsia="Times New Roman" w:cs="Times New Roman"/>
                    <w:sz w:val="22"/>
                    <w:rPrChange w:id="6229" w:author="韬 黄" w:date="2018-11-05T16:10:00Z">
                      <w:rPr>
                        <w:rFonts w:ascii="Calibri" w:eastAsia="Times New Roman" w:hAnsi="Calibri" w:cs="Calibri"/>
                        <w:color w:val="000000"/>
                        <w:sz w:val="22"/>
                      </w:rPr>
                    </w:rPrChange>
                  </w:rPr>
                  <w:delText>2</w:delText>
                </w:r>
              </w:del>
            </w:ins>
          </w:p>
        </w:tc>
        <w:tc>
          <w:tcPr>
            <w:tcW w:w="1390" w:type="dxa"/>
            <w:shd w:val="clear" w:color="auto" w:fill="auto"/>
            <w:noWrap/>
            <w:hideMark/>
          </w:tcPr>
          <w:p w14:paraId="12437F54" w14:textId="027989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30" w:author="tao huang" w:date="2018-10-28T21:48:00Z"/>
                <w:del w:id="6231" w:author="韬 黄" w:date="2018-11-05T16:33:00Z"/>
                <w:rFonts w:eastAsia="Times New Roman" w:cs="Times New Roman"/>
                <w:sz w:val="22"/>
                <w:rPrChange w:id="6232" w:author="韬 黄" w:date="2018-11-05T16:10:00Z">
                  <w:rPr>
                    <w:ins w:id="6233" w:author="tao huang" w:date="2018-10-28T21:48:00Z"/>
                    <w:del w:id="6234" w:author="韬 黄" w:date="2018-11-05T16:33:00Z"/>
                    <w:rFonts w:ascii="Calibri" w:eastAsia="Times New Roman" w:hAnsi="Calibri" w:cs="Calibri"/>
                    <w:color w:val="000000"/>
                    <w:sz w:val="22"/>
                  </w:rPr>
                </w:rPrChange>
              </w:rPr>
              <w:pPrChange w:id="623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36" w:author="tao huang" w:date="2018-10-28T21:48:00Z">
              <w:del w:id="6237" w:author="韬 黄" w:date="2018-11-05T16:33:00Z">
                <w:r w:rsidRPr="009C5CF0" w:rsidDel="00A5471A">
                  <w:rPr>
                    <w:rFonts w:eastAsia="Times New Roman" w:cs="Times New Roman"/>
                    <w:sz w:val="22"/>
                    <w:rPrChange w:id="6238" w:author="韬 黄" w:date="2018-11-05T16:10:00Z">
                      <w:rPr>
                        <w:rFonts w:ascii="Calibri" w:eastAsia="Times New Roman" w:hAnsi="Calibri" w:cs="Calibri"/>
                        <w:color w:val="000000"/>
                        <w:sz w:val="22"/>
                      </w:rPr>
                    </w:rPrChange>
                  </w:rPr>
                  <w:delText>0.9948</w:delText>
                </w:r>
              </w:del>
            </w:ins>
          </w:p>
        </w:tc>
        <w:tc>
          <w:tcPr>
            <w:tcW w:w="681" w:type="dxa"/>
            <w:shd w:val="clear" w:color="auto" w:fill="auto"/>
            <w:noWrap/>
            <w:hideMark/>
          </w:tcPr>
          <w:p w14:paraId="42786799" w14:textId="0B89B32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39" w:author="tao huang" w:date="2018-10-28T21:48:00Z"/>
                <w:del w:id="6240" w:author="韬 黄" w:date="2018-11-05T16:33:00Z"/>
                <w:rFonts w:eastAsia="Times New Roman" w:cs="Times New Roman"/>
                <w:sz w:val="22"/>
                <w:rPrChange w:id="6241" w:author="韬 黄" w:date="2018-11-05T16:10:00Z">
                  <w:rPr>
                    <w:ins w:id="6242" w:author="tao huang" w:date="2018-10-28T21:48:00Z"/>
                    <w:del w:id="6243" w:author="韬 黄" w:date="2018-11-05T16:33:00Z"/>
                    <w:rFonts w:ascii="Calibri" w:eastAsia="Times New Roman" w:hAnsi="Calibri" w:cs="Calibri"/>
                    <w:color w:val="000000"/>
                    <w:sz w:val="22"/>
                  </w:rPr>
                </w:rPrChange>
              </w:rPr>
              <w:pPrChange w:id="624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45" w:author="tao huang" w:date="2018-10-28T21:48:00Z">
              <w:del w:id="6246" w:author="韬 黄" w:date="2018-11-05T16:33:00Z">
                <w:r w:rsidRPr="009C5CF0" w:rsidDel="00A5471A">
                  <w:rPr>
                    <w:rFonts w:eastAsia="Times New Roman" w:cs="Times New Roman"/>
                    <w:sz w:val="22"/>
                    <w:rPrChange w:id="6247" w:author="韬 黄" w:date="2018-11-05T16:10:00Z">
                      <w:rPr>
                        <w:rFonts w:ascii="Calibri" w:eastAsia="Times New Roman" w:hAnsi="Calibri" w:cs="Calibri"/>
                        <w:color w:val="000000"/>
                        <w:sz w:val="22"/>
                      </w:rPr>
                    </w:rPrChange>
                  </w:rPr>
                  <w:delText>4</w:delText>
                </w:r>
              </w:del>
            </w:ins>
          </w:p>
        </w:tc>
        <w:tc>
          <w:tcPr>
            <w:tcW w:w="1280" w:type="dxa"/>
            <w:shd w:val="clear" w:color="auto" w:fill="auto"/>
            <w:noWrap/>
            <w:hideMark/>
          </w:tcPr>
          <w:p w14:paraId="202B2742" w14:textId="3CAA6CBC"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48" w:author="tao huang" w:date="2018-10-28T21:48:00Z"/>
                <w:del w:id="6249" w:author="韬 黄" w:date="2018-11-05T16:33:00Z"/>
                <w:rFonts w:eastAsia="Times New Roman" w:cs="Times New Roman"/>
                <w:sz w:val="22"/>
                <w:rPrChange w:id="6250" w:author="韬 黄" w:date="2018-11-05T16:10:00Z">
                  <w:rPr>
                    <w:ins w:id="6251" w:author="tao huang" w:date="2018-10-28T21:48:00Z"/>
                    <w:del w:id="6252" w:author="韬 黄" w:date="2018-11-05T16:33:00Z"/>
                    <w:rFonts w:ascii="Calibri" w:eastAsia="Times New Roman" w:hAnsi="Calibri" w:cs="Calibri"/>
                    <w:color w:val="000000"/>
                    <w:sz w:val="22"/>
                  </w:rPr>
                </w:rPrChange>
              </w:rPr>
              <w:pPrChange w:id="625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54" w:author="tao huang" w:date="2018-10-28T21:48:00Z">
              <w:del w:id="6255" w:author="韬 黄" w:date="2018-11-05T16:33:00Z">
                <w:r w:rsidRPr="009C5CF0" w:rsidDel="00A5471A">
                  <w:rPr>
                    <w:rFonts w:eastAsia="Times New Roman" w:cs="Times New Roman"/>
                    <w:sz w:val="22"/>
                    <w:rPrChange w:id="6256" w:author="韬 黄" w:date="2018-11-05T16:10:00Z">
                      <w:rPr>
                        <w:rFonts w:ascii="Calibri" w:eastAsia="Times New Roman" w:hAnsi="Calibri" w:cs="Calibri"/>
                        <w:color w:val="000000"/>
                        <w:sz w:val="22"/>
                      </w:rPr>
                    </w:rPrChange>
                  </w:rPr>
                  <w:delText>0.1553</w:delText>
                </w:r>
              </w:del>
            </w:ins>
          </w:p>
        </w:tc>
        <w:tc>
          <w:tcPr>
            <w:tcW w:w="681" w:type="dxa"/>
            <w:gridSpan w:val="2"/>
            <w:shd w:val="clear" w:color="auto" w:fill="auto"/>
            <w:noWrap/>
            <w:hideMark/>
          </w:tcPr>
          <w:p w14:paraId="328DDE2D" w14:textId="711A2E0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257" w:author="tao huang" w:date="2018-10-28T21:48:00Z"/>
                <w:del w:id="6258" w:author="韬 黄" w:date="2018-11-05T16:33:00Z"/>
                <w:rFonts w:eastAsia="Times New Roman" w:cs="Times New Roman"/>
                <w:sz w:val="22"/>
                <w:rPrChange w:id="6259" w:author="韬 黄" w:date="2018-11-05T16:10:00Z">
                  <w:rPr>
                    <w:ins w:id="6260" w:author="tao huang" w:date="2018-10-28T21:48:00Z"/>
                    <w:del w:id="6261" w:author="韬 黄" w:date="2018-11-05T16:33:00Z"/>
                    <w:rFonts w:ascii="Calibri" w:eastAsia="Times New Roman" w:hAnsi="Calibri" w:cs="Calibri"/>
                    <w:color w:val="000000"/>
                    <w:sz w:val="22"/>
                  </w:rPr>
                </w:rPrChange>
              </w:rPr>
              <w:pPrChange w:id="626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263" w:author="tao huang" w:date="2018-10-28T21:48:00Z">
              <w:del w:id="6264" w:author="韬 黄" w:date="2018-11-05T16:33:00Z">
                <w:r w:rsidRPr="009C5CF0" w:rsidDel="00A5471A">
                  <w:rPr>
                    <w:rFonts w:eastAsia="Times New Roman" w:cs="Times New Roman"/>
                    <w:sz w:val="22"/>
                    <w:rPrChange w:id="6265" w:author="韬 黄" w:date="2018-11-05T16:10:00Z">
                      <w:rPr>
                        <w:rFonts w:ascii="Calibri" w:eastAsia="Times New Roman" w:hAnsi="Calibri" w:cs="Calibri"/>
                        <w:color w:val="000000"/>
                        <w:sz w:val="22"/>
                      </w:rPr>
                    </w:rPrChange>
                  </w:rPr>
                  <w:delText>6</w:delText>
                </w:r>
              </w:del>
            </w:ins>
          </w:p>
        </w:tc>
      </w:tr>
      <w:tr w:rsidR="00A37575" w:rsidRPr="009C5CF0" w:rsidDel="00A5471A" w14:paraId="58B23D5A" w14:textId="4AC09D48" w:rsidTr="00D531F1">
        <w:trPr>
          <w:trHeight w:val="57"/>
          <w:jc w:val="center"/>
          <w:ins w:id="6266" w:author="tao huang" w:date="2018-10-28T21:48:00Z"/>
          <w:del w:id="6267"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4892B5F3" w:rsidR="008D03D7" w:rsidRPr="009C5CF0" w:rsidDel="00A5471A" w:rsidRDefault="008D03D7" w:rsidP="00A5471A">
            <w:pPr>
              <w:pStyle w:val="ListParagraph"/>
              <w:shd w:val="clear" w:color="auto" w:fill="FFFFFF" w:themeFill="background1"/>
              <w:spacing w:after="0" w:line="360" w:lineRule="auto"/>
              <w:ind w:left="0"/>
              <w:rPr>
                <w:ins w:id="6268" w:author="tao huang" w:date="2018-10-28T21:48:00Z"/>
                <w:del w:id="6269" w:author="韬 黄" w:date="2018-11-05T16:33:00Z"/>
                <w:rFonts w:eastAsia="Times New Roman" w:cs="Times New Roman"/>
                <w:b w:val="0"/>
                <w:sz w:val="22"/>
                <w:rPrChange w:id="6270" w:author="韬 黄" w:date="2018-11-05T16:10:00Z">
                  <w:rPr>
                    <w:ins w:id="6271" w:author="tao huang" w:date="2018-10-28T21:48:00Z"/>
                    <w:del w:id="6272" w:author="韬 黄" w:date="2018-11-05T16:33:00Z"/>
                    <w:rFonts w:ascii="Calibri" w:eastAsia="Times New Roman" w:hAnsi="Calibri" w:cs="Calibri"/>
                    <w:color w:val="000000"/>
                    <w:sz w:val="22"/>
                  </w:rPr>
                </w:rPrChange>
              </w:rPr>
              <w:pPrChange w:id="6273" w:author="韬 黄" w:date="2018-11-05T16:34:00Z">
                <w:pPr>
                  <w:spacing w:after="0" w:line="240" w:lineRule="auto"/>
                </w:pPr>
              </w:pPrChange>
            </w:pPr>
            <w:ins w:id="6274" w:author="tao huang" w:date="2018-10-28T21:48:00Z">
              <w:del w:id="6275" w:author="韬 黄" w:date="2018-11-05T16:33:00Z">
                <w:r w:rsidRPr="009C5CF0" w:rsidDel="00A5471A">
                  <w:rPr>
                    <w:rFonts w:eastAsia="Times New Roman" w:cs="Times New Roman"/>
                    <w:b w:val="0"/>
                    <w:sz w:val="22"/>
                    <w:rPrChange w:id="6276"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0CC492E5" w14:textId="22085FC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77" w:author="tao huang" w:date="2018-10-28T21:48:00Z"/>
                <w:del w:id="6278" w:author="韬 黄" w:date="2018-11-05T16:33:00Z"/>
                <w:rFonts w:eastAsia="Times New Roman" w:cs="Times New Roman"/>
                <w:sz w:val="22"/>
                <w:rPrChange w:id="6279" w:author="韬 黄" w:date="2018-11-05T16:10:00Z">
                  <w:rPr>
                    <w:ins w:id="6280" w:author="tao huang" w:date="2018-10-28T21:48:00Z"/>
                    <w:del w:id="6281" w:author="韬 黄" w:date="2018-11-05T16:33:00Z"/>
                    <w:rFonts w:ascii="Calibri" w:eastAsia="Times New Roman" w:hAnsi="Calibri" w:cs="Calibri"/>
                    <w:color w:val="000000"/>
                    <w:sz w:val="22"/>
                  </w:rPr>
                </w:rPrChange>
              </w:rPr>
              <w:pPrChange w:id="628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83" w:author="tao huang" w:date="2018-10-28T21:53:00Z">
              <w:del w:id="6284" w:author="韬 黄" w:date="2018-11-05T16:33:00Z">
                <w:r w:rsidRPr="009C5CF0" w:rsidDel="00A5471A">
                  <w:rPr>
                    <w:rFonts w:cs="Times New Roman"/>
                    <w:sz w:val="22"/>
                    <w:rPrChange w:id="6285" w:author="韬 黄" w:date="2018-11-05T16:10:00Z">
                      <w:rPr/>
                    </w:rPrChange>
                  </w:rPr>
                  <w:delText>15.09</w:delText>
                </w:r>
              </w:del>
            </w:ins>
          </w:p>
        </w:tc>
        <w:tc>
          <w:tcPr>
            <w:tcW w:w="681" w:type="dxa"/>
            <w:shd w:val="clear" w:color="auto" w:fill="auto"/>
            <w:noWrap/>
            <w:hideMark/>
          </w:tcPr>
          <w:p w14:paraId="6C4401ED" w14:textId="364E81E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86" w:author="tao huang" w:date="2018-10-28T21:48:00Z"/>
                <w:del w:id="6287" w:author="韬 黄" w:date="2018-11-05T16:33:00Z"/>
                <w:rFonts w:eastAsia="Times New Roman" w:cs="Times New Roman"/>
                <w:sz w:val="22"/>
                <w:rPrChange w:id="6288" w:author="韬 黄" w:date="2018-11-05T16:10:00Z">
                  <w:rPr>
                    <w:ins w:id="6289" w:author="tao huang" w:date="2018-10-28T21:48:00Z"/>
                    <w:del w:id="6290" w:author="韬 黄" w:date="2018-11-05T16:33:00Z"/>
                    <w:rFonts w:ascii="Calibri" w:eastAsia="Times New Roman" w:hAnsi="Calibri" w:cs="Calibri"/>
                    <w:color w:val="000000"/>
                    <w:sz w:val="22"/>
                  </w:rPr>
                </w:rPrChange>
              </w:rPr>
              <w:pPrChange w:id="629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292" w:author="tao huang" w:date="2018-10-28T21:48:00Z">
              <w:del w:id="6293" w:author="韬 黄" w:date="2018-11-05T16:33:00Z">
                <w:r w:rsidRPr="009C5CF0" w:rsidDel="00A5471A">
                  <w:rPr>
                    <w:rFonts w:eastAsia="Times New Roman" w:cs="Times New Roman"/>
                    <w:sz w:val="22"/>
                    <w:rPrChange w:id="6294"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080ADDC8" w14:textId="7CDA280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295" w:author="tao huang" w:date="2018-10-28T21:48:00Z"/>
                <w:del w:id="6296" w:author="韬 黄" w:date="2018-11-05T16:33:00Z"/>
                <w:rFonts w:eastAsia="Times New Roman" w:cs="Times New Roman"/>
                <w:sz w:val="22"/>
                <w:rPrChange w:id="6297" w:author="韬 黄" w:date="2018-11-05T16:10:00Z">
                  <w:rPr>
                    <w:ins w:id="6298" w:author="tao huang" w:date="2018-10-28T21:48:00Z"/>
                    <w:del w:id="6299" w:author="韬 黄" w:date="2018-11-05T16:33:00Z"/>
                    <w:rFonts w:ascii="Calibri" w:eastAsia="Times New Roman" w:hAnsi="Calibri" w:cs="Calibri"/>
                    <w:color w:val="000000"/>
                    <w:sz w:val="22"/>
                  </w:rPr>
                </w:rPrChange>
              </w:rPr>
              <w:pPrChange w:id="630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01" w:author="tao huang" w:date="2018-10-28T21:48:00Z">
              <w:del w:id="6302" w:author="韬 黄" w:date="2018-11-05T16:33:00Z">
                <w:r w:rsidRPr="009C5CF0" w:rsidDel="00A5471A">
                  <w:rPr>
                    <w:rFonts w:eastAsia="Times New Roman" w:cs="Times New Roman"/>
                    <w:sz w:val="22"/>
                    <w:rPrChange w:id="6303" w:author="韬 黄" w:date="2018-11-05T16:10:00Z">
                      <w:rPr>
                        <w:rFonts w:ascii="Calibri" w:eastAsia="Times New Roman" w:hAnsi="Calibri" w:cs="Calibri"/>
                        <w:color w:val="000000"/>
                        <w:sz w:val="22"/>
                      </w:rPr>
                    </w:rPrChange>
                  </w:rPr>
                  <w:delText>40.01%</w:delText>
                </w:r>
              </w:del>
            </w:ins>
          </w:p>
        </w:tc>
        <w:tc>
          <w:tcPr>
            <w:tcW w:w="0" w:type="dxa"/>
            <w:shd w:val="clear" w:color="auto" w:fill="auto"/>
            <w:noWrap/>
            <w:hideMark/>
          </w:tcPr>
          <w:p w14:paraId="23EAFEBA" w14:textId="583E555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04" w:author="tao huang" w:date="2018-10-28T21:48:00Z"/>
                <w:del w:id="6305" w:author="韬 黄" w:date="2018-11-05T16:33:00Z"/>
                <w:rFonts w:eastAsia="Times New Roman" w:cs="Times New Roman"/>
                <w:sz w:val="22"/>
                <w:rPrChange w:id="6306" w:author="韬 黄" w:date="2018-11-05T16:10:00Z">
                  <w:rPr>
                    <w:ins w:id="6307" w:author="tao huang" w:date="2018-10-28T21:48:00Z"/>
                    <w:del w:id="6308" w:author="韬 黄" w:date="2018-11-05T16:33:00Z"/>
                    <w:rFonts w:ascii="Calibri" w:eastAsia="Times New Roman" w:hAnsi="Calibri" w:cs="Calibri"/>
                    <w:color w:val="000000"/>
                    <w:sz w:val="22"/>
                  </w:rPr>
                </w:rPrChange>
              </w:rPr>
              <w:pPrChange w:id="630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10" w:author="tao huang" w:date="2018-10-28T21:48:00Z">
              <w:del w:id="6311" w:author="韬 黄" w:date="2018-11-05T16:33:00Z">
                <w:r w:rsidRPr="009C5CF0" w:rsidDel="00A5471A">
                  <w:rPr>
                    <w:rFonts w:eastAsia="Times New Roman" w:cs="Times New Roman"/>
                    <w:sz w:val="22"/>
                    <w:rPrChange w:id="6312"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093ADA79" w14:textId="6A5D628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13" w:author="tao huang" w:date="2018-10-28T21:48:00Z"/>
                <w:del w:id="6314" w:author="韬 黄" w:date="2018-11-05T16:33:00Z"/>
                <w:rFonts w:eastAsia="Times New Roman" w:cs="Times New Roman"/>
                <w:sz w:val="22"/>
                <w:rPrChange w:id="6315" w:author="韬 黄" w:date="2018-11-05T16:10:00Z">
                  <w:rPr>
                    <w:ins w:id="6316" w:author="tao huang" w:date="2018-10-28T21:48:00Z"/>
                    <w:del w:id="6317" w:author="韬 黄" w:date="2018-11-05T16:33:00Z"/>
                    <w:rFonts w:ascii="Calibri" w:eastAsia="Times New Roman" w:hAnsi="Calibri" w:cs="Calibri"/>
                    <w:color w:val="000000"/>
                    <w:sz w:val="22"/>
                  </w:rPr>
                </w:rPrChange>
              </w:rPr>
              <w:pPrChange w:id="631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19" w:author="tao huang" w:date="2018-10-28T21:48:00Z">
              <w:del w:id="6320" w:author="韬 黄" w:date="2018-11-05T16:33:00Z">
                <w:r w:rsidRPr="009C5CF0" w:rsidDel="00A5471A">
                  <w:rPr>
                    <w:rFonts w:eastAsia="Times New Roman" w:cs="Times New Roman"/>
                    <w:sz w:val="22"/>
                    <w:rPrChange w:id="6321" w:author="韬 黄" w:date="2018-11-05T16:10:00Z">
                      <w:rPr>
                        <w:rFonts w:ascii="Calibri" w:eastAsia="Times New Roman" w:hAnsi="Calibri" w:cs="Calibri"/>
                        <w:color w:val="000000"/>
                        <w:sz w:val="22"/>
                      </w:rPr>
                    </w:rPrChange>
                  </w:rPr>
                  <w:delText>0.685</w:delText>
                </w:r>
              </w:del>
            </w:ins>
          </w:p>
        </w:tc>
        <w:tc>
          <w:tcPr>
            <w:tcW w:w="0" w:type="dxa"/>
            <w:shd w:val="clear" w:color="auto" w:fill="auto"/>
            <w:noWrap/>
            <w:hideMark/>
          </w:tcPr>
          <w:p w14:paraId="31DC1093" w14:textId="1B9A4A3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22" w:author="tao huang" w:date="2018-10-28T21:48:00Z"/>
                <w:del w:id="6323" w:author="韬 黄" w:date="2018-11-05T16:33:00Z"/>
                <w:rFonts w:eastAsia="Times New Roman" w:cs="Times New Roman"/>
                <w:sz w:val="22"/>
                <w:rPrChange w:id="6324" w:author="韬 黄" w:date="2018-11-05T16:10:00Z">
                  <w:rPr>
                    <w:ins w:id="6325" w:author="tao huang" w:date="2018-10-28T21:48:00Z"/>
                    <w:del w:id="6326" w:author="韬 黄" w:date="2018-11-05T16:33:00Z"/>
                    <w:rFonts w:ascii="Calibri" w:eastAsia="Times New Roman" w:hAnsi="Calibri" w:cs="Calibri"/>
                    <w:color w:val="000000"/>
                    <w:sz w:val="22"/>
                  </w:rPr>
                </w:rPrChange>
              </w:rPr>
              <w:pPrChange w:id="632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28" w:author="tao huang" w:date="2018-10-28T21:48:00Z">
              <w:del w:id="6329" w:author="韬 黄" w:date="2018-11-05T16:33:00Z">
                <w:r w:rsidRPr="009C5CF0" w:rsidDel="00A5471A">
                  <w:rPr>
                    <w:rFonts w:eastAsia="Times New Roman" w:cs="Times New Roman"/>
                    <w:sz w:val="22"/>
                    <w:rPrChange w:id="6330"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6274AF37" w14:textId="091DB9A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31" w:author="tao huang" w:date="2018-10-28T21:48:00Z"/>
                <w:del w:id="6332" w:author="韬 黄" w:date="2018-11-05T16:33:00Z"/>
                <w:rFonts w:eastAsia="Times New Roman" w:cs="Times New Roman"/>
                <w:sz w:val="22"/>
                <w:rPrChange w:id="6333" w:author="韬 黄" w:date="2018-11-05T16:10:00Z">
                  <w:rPr>
                    <w:ins w:id="6334" w:author="tao huang" w:date="2018-10-28T21:48:00Z"/>
                    <w:del w:id="6335" w:author="韬 黄" w:date="2018-11-05T16:33:00Z"/>
                    <w:rFonts w:ascii="Calibri" w:eastAsia="Times New Roman" w:hAnsi="Calibri" w:cs="Calibri"/>
                    <w:color w:val="000000"/>
                    <w:sz w:val="22"/>
                  </w:rPr>
                </w:rPrChange>
              </w:rPr>
              <w:pPrChange w:id="633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37" w:author="tao huang" w:date="2018-10-28T21:48:00Z">
              <w:del w:id="6338" w:author="韬 黄" w:date="2018-11-05T16:33:00Z">
                <w:r w:rsidRPr="009C5CF0" w:rsidDel="00A5471A">
                  <w:rPr>
                    <w:rFonts w:eastAsia="Times New Roman" w:cs="Times New Roman"/>
                    <w:sz w:val="22"/>
                    <w:rPrChange w:id="6339" w:author="韬 黄" w:date="2018-11-05T16:10:00Z">
                      <w:rPr>
                        <w:rFonts w:ascii="Calibri" w:eastAsia="Times New Roman" w:hAnsi="Calibri" w:cs="Calibri"/>
                        <w:color w:val="000000"/>
                        <w:sz w:val="22"/>
                      </w:rPr>
                    </w:rPrChange>
                  </w:rPr>
                  <w:delText>0.9876</w:delText>
                </w:r>
              </w:del>
            </w:ins>
          </w:p>
        </w:tc>
        <w:tc>
          <w:tcPr>
            <w:tcW w:w="0" w:type="dxa"/>
            <w:shd w:val="clear" w:color="auto" w:fill="auto"/>
            <w:noWrap/>
            <w:hideMark/>
          </w:tcPr>
          <w:p w14:paraId="3172CCB0" w14:textId="54692DA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40" w:author="tao huang" w:date="2018-10-28T21:48:00Z"/>
                <w:del w:id="6341" w:author="韬 黄" w:date="2018-11-05T16:33:00Z"/>
                <w:rFonts w:eastAsia="Times New Roman" w:cs="Times New Roman"/>
                <w:sz w:val="22"/>
                <w:rPrChange w:id="6342" w:author="韬 黄" w:date="2018-11-05T16:10:00Z">
                  <w:rPr>
                    <w:ins w:id="6343" w:author="tao huang" w:date="2018-10-28T21:48:00Z"/>
                    <w:del w:id="6344" w:author="韬 黄" w:date="2018-11-05T16:33:00Z"/>
                    <w:rFonts w:ascii="Calibri" w:eastAsia="Times New Roman" w:hAnsi="Calibri" w:cs="Calibri"/>
                    <w:color w:val="000000"/>
                    <w:sz w:val="22"/>
                  </w:rPr>
                </w:rPrChange>
              </w:rPr>
              <w:pPrChange w:id="634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46" w:author="tao huang" w:date="2018-10-28T21:48:00Z">
              <w:del w:id="6347" w:author="韬 黄" w:date="2018-11-05T16:33:00Z">
                <w:r w:rsidRPr="009C5CF0" w:rsidDel="00A5471A">
                  <w:rPr>
                    <w:rFonts w:eastAsia="Times New Roman" w:cs="Times New Roman"/>
                    <w:sz w:val="22"/>
                    <w:rPrChange w:id="6348"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1C235182" w14:textId="6209AA5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49" w:author="tao huang" w:date="2018-10-28T21:48:00Z"/>
                <w:del w:id="6350" w:author="韬 黄" w:date="2018-11-05T16:33:00Z"/>
                <w:rFonts w:eastAsia="Times New Roman" w:cs="Times New Roman"/>
                <w:sz w:val="22"/>
                <w:rPrChange w:id="6351" w:author="韬 黄" w:date="2018-11-05T16:10:00Z">
                  <w:rPr>
                    <w:ins w:id="6352" w:author="tao huang" w:date="2018-10-28T21:48:00Z"/>
                    <w:del w:id="6353" w:author="韬 黄" w:date="2018-11-05T16:33:00Z"/>
                    <w:rFonts w:ascii="Calibri" w:eastAsia="Times New Roman" w:hAnsi="Calibri" w:cs="Calibri"/>
                    <w:color w:val="000000"/>
                    <w:sz w:val="22"/>
                  </w:rPr>
                </w:rPrChange>
              </w:rPr>
              <w:pPrChange w:id="635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55" w:author="tao huang" w:date="2018-10-28T21:48:00Z">
              <w:del w:id="6356" w:author="韬 黄" w:date="2018-11-05T16:33:00Z">
                <w:r w:rsidRPr="009C5CF0" w:rsidDel="00A5471A">
                  <w:rPr>
                    <w:rFonts w:eastAsia="Times New Roman" w:cs="Times New Roman"/>
                    <w:sz w:val="22"/>
                    <w:rPrChange w:id="6357" w:author="韬 黄" w:date="2018-11-05T16:10:00Z">
                      <w:rPr>
                        <w:rFonts w:ascii="Calibri" w:eastAsia="Times New Roman" w:hAnsi="Calibri" w:cs="Calibri"/>
                        <w:color w:val="000000"/>
                        <w:sz w:val="22"/>
                      </w:rPr>
                    </w:rPrChange>
                  </w:rPr>
                  <w:delText>0.1509</w:delText>
                </w:r>
              </w:del>
            </w:ins>
          </w:p>
        </w:tc>
        <w:tc>
          <w:tcPr>
            <w:tcW w:w="681" w:type="dxa"/>
            <w:gridSpan w:val="2"/>
            <w:shd w:val="clear" w:color="auto" w:fill="auto"/>
            <w:noWrap/>
            <w:hideMark/>
          </w:tcPr>
          <w:p w14:paraId="11FAAC57" w14:textId="27D8FF2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358" w:author="tao huang" w:date="2018-10-28T21:48:00Z"/>
                <w:del w:id="6359" w:author="韬 黄" w:date="2018-11-05T16:33:00Z"/>
                <w:rFonts w:eastAsia="Times New Roman" w:cs="Times New Roman"/>
                <w:sz w:val="22"/>
                <w:rPrChange w:id="6360" w:author="韬 黄" w:date="2018-11-05T16:10:00Z">
                  <w:rPr>
                    <w:ins w:id="6361" w:author="tao huang" w:date="2018-10-28T21:48:00Z"/>
                    <w:del w:id="6362" w:author="韬 黄" w:date="2018-11-05T16:33:00Z"/>
                    <w:rFonts w:ascii="Calibri" w:eastAsia="Times New Roman" w:hAnsi="Calibri" w:cs="Calibri"/>
                    <w:color w:val="000000"/>
                    <w:sz w:val="22"/>
                  </w:rPr>
                </w:rPrChange>
              </w:rPr>
              <w:pPrChange w:id="636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364" w:author="tao huang" w:date="2018-10-28T21:48:00Z">
              <w:del w:id="6365" w:author="韬 黄" w:date="2018-11-05T16:33:00Z">
                <w:r w:rsidRPr="009C5CF0" w:rsidDel="00A5471A">
                  <w:rPr>
                    <w:rFonts w:eastAsia="Times New Roman" w:cs="Times New Roman"/>
                    <w:sz w:val="22"/>
                    <w:rPrChange w:id="6366" w:author="韬 黄" w:date="2018-11-05T16:10:00Z">
                      <w:rPr>
                        <w:rFonts w:ascii="Calibri" w:eastAsia="Times New Roman" w:hAnsi="Calibri" w:cs="Calibri"/>
                        <w:color w:val="000000"/>
                        <w:sz w:val="22"/>
                      </w:rPr>
                    </w:rPrChange>
                  </w:rPr>
                  <w:delText>1</w:delText>
                </w:r>
              </w:del>
            </w:ins>
          </w:p>
        </w:tc>
      </w:tr>
      <w:tr w:rsidR="00A37575" w:rsidRPr="009C5CF0" w:rsidDel="00A5471A" w14:paraId="2AC79384" w14:textId="50303F0E" w:rsidTr="00D531F1">
        <w:trPr>
          <w:cnfStyle w:val="000000100000" w:firstRow="0" w:lastRow="0" w:firstColumn="0" w:lastColumn="0" w:oddVBand="0" w:evenVBand="0" w:oddHBand="1" w:evenHBand="0" w:firstRowFirstColumn="0" w:firstRowLastColumn="0" w:lastRowFirstColumn="0" w:lastRowLastColumn="0"/>
          <w:trHeight w:val="57"/>
          <w:jc w:val="center"/>
          <w:ins w:id="6367" w:author="tao huang" w:date="2018-10-28T21:48:00Z"/>
          <w:del w:id="6368"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F728989" w:rsidR="008D03D7" w:rsidRPr="009C5CF0" w:rsidDel="00A5471A" w:rsidRDefault="008D03D7" w:rsidP="00A5471A">
            <w:pPr>
              <w:pStyle w:val="ListParagraph"/>
              <w:shd w:val="clear" w:color="auto" w:fill="FFFFFF" w:themeFill="background1"/>
              <w:spacing w:after="0" w:line="360" w:lineRule="auto"/>
              <w:ind w:left="0"/>
              <w:rPr>
                <w:ins w:id="6369" w:author="tao huang" w:date="2018-10-28T21:48:00Z"/>
                <w:del w:id="6370" w:author="韬 黄" w:date="2018-11-05T16:33:00Z"/>
                <w:rFonts w:eastAsia="Times New Roman" w:cs="Times New Roman"/>
                <w:b w:val="0"/>
                <w:sz w:val="22"/>
                <w:rPrChange w:id="6371" w:author="韬 黄" w:date="2018-11-05T16:10:00Z">
                  <w:rPr>
                    <w:ins w:id="6372" w:author="tao huang" w:date="2018-10-28T21:48:00Z"/>
                    <w:del w:id="6373" w:author="韬 黄" w:date="2018-11-05T16:33:00Z"/>
                    <w:rFonts w:ascii="Calibri" w:eastAsia="Times New Roman" w:hAnsi="Calibri" w:cs="Calibri"/>
                    <w:color w:val="000000"/>
                    <w:sz w:val="22"/>
                  </w:rPr>
                </w:rPrChange>
              </w:rPr>
              <w:pPrChange w:id="6374" w:author="韬 黄" w:date="2018-11-05T16:34:00Z">
                <w:pPr>
                  <w:spacing w:after="0" w:line="240" w:lineRule="auto"/>
                </w:pPr>
              </w:pPrChange>
            </w:pPr>
            <w:ins w:id="6375" w:author="tao huang" w:date="2018-10-28T21:48:00Z">
              <w:del w:id="6376" w:author="韬 黄" w:date="2018-11-05T16:33:00Z">
                <w:r w:rsidRPr="009C5CF0" w:rsidDel="00A5471A">
                  <w:rPr>
                    <w:rFonts w:eastAsia="Times New Roman" w:cs="Times New Roman"/>
                    <w:b w:val="0"/>
                    <w:sz w:val="22"/>
                    <w:rPrChange w:id="6377" w:author="韬 黄" w:date="2018-11-05T16:10:00Z">
                      <w:rPr>
                        <w:rFonts w:ascii="Calibri" w:eastAsia="Times New Roman" w:hAnsi="Calibri" w:cs="Calibri"/>
                        <w:color w:val="000000"/>
                        <w:sz w:val="22"/>
                      </w:rPr>
                    </w:rPrChange>
                  </w:rPr>
                  <w:delText>ADL-intra-IC</w:delText>
                </w:r>
              </w:del>
            </w:ins>
          </w:p>
        </w:tc>
        <w:tc>
          <w:tcPr>
            <w:tcW w:w="0" w:type="dxa"/>
            <w:shd w:val="clear" w:color="auto" w:fill="auto"/>
            <w:noWrap/>
            <w:hideMark/>
          </w:tcPr>
          <w:p w14:paraId="1B407322" w14:textId="460FAE8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78" w:author="tao huang" w:date="2018-10-28T21:48:00Z"/>
                <w:del w:id="6379" w:author="韬 黄" w:date="2018-11-05T16:33:00Z"/>
                <w:rFonts w:eastAsia="Times New Roman" w:cs="Times New Roman"/>
                <w:sz w:val="22"/>
                <w:rPrChange w:id="6380" w:author="韬 黄" w:date="2018-11-05T16:10:00Z">
                  <w:rPr>
                    <w:ins w:id="6381" w:author="tao huang" w:date="2018-10-28T21:48:00Z"/>
                    <w:del w:id="6382" w:author="韬 黄" w:date="2018-11-05T16:33:00Z"/>
                    <w:rFonts w:ascii="Calibri" w:eastAsia="Times New Roman" w:hAnsi="Calibri" w:cs="Calibri"/>
                    <w:color w:val="000000"/>
                    <w:sz w:val="22"/>
                  </w:rPr>
                </w:rPrChange>
              </w:rPr>
              <w:pPrChange w:id="638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84" w:author="tao huang" w:date="2018-10-28T21:53:00Z">
              <w:del w:id="6385" w:author="韬 黄" w:date="2018-11-05T16:33:00Z">
                <w:r w:rsidRPr="009C5CF0" w:rsidDel="00A5471A">
                  <w:rPr>
                    <w:rFonts w:cs="Times New Roman"/>
                    <w:sz w:val="22"/>
                    <w:rPrChange w:id="6386" w:author="韬 黄" w:date="2018-11-05T16:10:00Z">
                      <w:rPr/>
                    </w:rPrChange>
                  </w:rPr>
                  <w:delText>15.21</w:delText>
                </w:r>
              </w:del>
            </w:ins>
          </w:p>
        </w:tc>
        <w:tc>
          <w:tcPr>
            <w:tcW w:w="0" w:type="dxa"/>
            <w:shd w:val="clear" w:color="auto" w:fill="auto"/>
            <w:noWrap/>
            <w:hideMark/>
          </w:tcPr>
          <w:p w14:paraId="128D9C92" w14:textId="62A8494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87" w:author="tao huang" w:date="2018-10-28T21:48:00Z"/>
                <w:del w:id="6388" w:author="韬 黄" w:date="2018-11-05T16:33:00Z"/>
                <w:rFonts w:eastAsia="Times New Roman" w:cs="Times New Roman"/>
                <w:sz w:val="22"/>
                <w:rPrChange w:id="6389" w:author="韬 黄" w:date="2018-11-05T16:10:00Z">
                  <w:rPr>
                    <w:ins w:id="6390" w:author="tao huang" w:date="2018-10-28T21:48:00Z"/>
                    <w:del w:id="6391" w:author="韬 黄" w:date="2018-11-05T16:33:00Z"/>
                    <w:rFonts w:ascii="Calibri" w:eastAsia="Times New Roman" w:hAnsi="Calibri" w:cs="Calibri"/>
                    <w:color w:val="000000"/>
                    <w:sz w:val="22"/>
                  </w:rPr>
                </w:rPrChange>
              </w:rPr>
              <w:pPrChange w:id="639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393" w:author="tao huang" w:date="2018-10-28T21:48:00Z">
              <w:del w:id="6394" w:author="韬 黄" w:date="2018-11-05T16:33:00Z">
                <w:r w:rsidRPr="009C5CF0" w:rsidDel="00A5471A">
                  <w:rPr>
                    <w:rFonts w:eastAsia="Times New Roman" w:cs="Times New Roman"/>
                    <w:sz w:val="22"/>
                    <w:rPrChange w:id="6395"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5DBC4FE0" w14:textId="6D0F7AB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396" w:author="tao huang" w:date="2018-10-28T21:48:00Z"/>
                <w:del w:id="6397" w:author="韬 黄" w:date="2018-11-05T16:33:00Z"/>
                <w:rFonts w:eastAsia="Times New Roman" w:cs="Times New Roman"/>
                <w:sz w:val="22"/>
                <w:rPrChange w:id="6398" w:author="韬 黄" w:date="2018-11-05T16:10:00Z">
                  <w:rPr>
                    <w:ins w:id="6399" w:author="tao huang" w:date="2018-10-28T21:48:00Z"/>
                    <w:del w:id="6400" w:author="韬 黄" w:date="2018-11-05T16:33:00Z"/>
                    <w:rFonts w:ascii="Calibri" w:eastAsia="Times New Roman" w:hAnsi="Calibri" w:cs="Calibri"/>
                    <w:color w:val="000000"/>
                    <w:sz w:val="22"/>
                  </w:rPr>
                </w:rPrChange>
              </w:rPr>
              <w:pPrChange w:id="640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02" w:author="tao huang" w:date="2018-10-28T21:48:00Z">
              <w:del w:id="6403" w:author="韬 黄" w:date="2018-11-05T16:33:00Z">
                <w:r w:rsidRPr="009C5CF0" w:rsidDel="00A5471A">
                  <w:rPr>
                    <w:rFonts w:eastAsia="Times New Roman" w:cs="Times New Roman"/>
                    <w:sz w:val="22"/>
                    <w:rPrChange w:id="6404" w:author="韬 黄" w:date="2018-11-05T16:10:00Z">
                      <w:rPr>
                        <w:rFonts w:ascii="Calibri" w:eastAsia="Times New Roman" w:hAnsi="Calibri" w:cs="Calibri"/>
                        <w:color w:val="000000"/>
                        <w:sz w:val="22"/>
                      </w:rPr>
                    </w:rPrChange>
                  </w:rPr>
                  <w:delText>39.93%</w:delText>
                </w:r>
              </w:del>
            </w:ins>
          </w:p>
        </w:tc>
        <w:tc>
          <w:tcPr>
            <w:tcW w:w="0" w:type="dxa"/>
            <w:shd w:val="clear" w:color="auto" w:fill="auto"/>
            <w:noWrap/>
            <w:hideMark/>
          </w:tcPr>
          <w:p w14:paraId="1C511F1E" w14:textId="05E37D2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05" w:author="tao huang" w:date="2018-10-28T21:48:00Z"/>
                <w:del w:id="6406" w:author="韬 黄" w:date="2018-11-05T16:33:00Z"/>
                <w:rFonts w:eastAsia="Times New Roman" w:cs="Times New Roman"/>
                <w:sz w:val="22"/>
                <w:rPrChange w:id="6407" w:author="韬 黄" w:date="2018-11-05T16:10:00Z">
                  <w:rPr>
                    <w:ins w:id="6408" w:author="tao huang" w:date="2018-10-28T21:48:00Z"/>
                    <w:del w:id="6409" w:author="韬 黄" w:date="2018-11-05T16:33:00Z"/>
                    <w:rFonts w:ascii="Calibri" w:eastAsia="Times New Roman" w:hAnsi="Calibri" w:cs="Calibri"/>
                    <w:color w:val="000000"/>
                    <w:sz w:val="22"/>
                  </w:rPr>
                </w:rPrChange>
              </w:rPr>
              <w:pPrChange w:id="641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11" w:author="tao huang" w:date="2018-10-28T21:48:00Z">
              <w:del w:id="6412" w:author="韬 黄" w:date="2018-11-05T16:33:00Z">
                <w:r w:rsidRPr="009C5CF0" w:rsidDel="00A5471A">
                  <w:rPr>
                    <w:rFonts w:eastAsia="Times New Roman" w:cs="Times New Roman"/>
                    <w:sz w:val="22"/>
                    <w:rPrChange w:id="6413"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F237419" w14:textId="0343E26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14" w:author="tao huang" w:date="2018-10-28T21:48:00Z"/>
                <w:del w:id="6415" w:author="韬 黄" w:date="2018-11-05T16:33:00Z"/>
                <w:rFonts w:eastAsia="Times New Roman" w:cs="Times New Roman"/>
                <w:sz w:val="22"/>
                <w:rPrChange w:id="6416" w:author="韬 黄" w:date="2018-11-05T16:10:00Z">
                  <w:rPr>
                    <w:ins w:id="6417" w:author="tao huang" w:date="2018-10-28T21:48:00Z"/>
                    <w:del w:id="6418" w:author="韬 黄" w:date="2018-11-05T16:33:00Z"/>
                    <w:rFonts w:ascii="Calibri" w:eastAsia="Times New Roman" w:hAnsi="Calibri" w:cs="Calibri"/>
                    <w:color w:val="000000"/>
                    <w:sz w:val="22"/>
                  </w:rPr>
                </w:rPrChange>
              </w:rPr>
              <w:pPrChange w:id="641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20" w:author="tao huang" w:date="2018-10-28T21:48:00Z">
              <w:del w:id="6421" w:author="韬 黄" w:date="2018-11-05T16:33:00Z">
                <w:r w:rsidRPr="009C5CF0" w:rsidDel="00A5471A">
                  <w:rPr>
                    <w:rFonts w:eastAsia="Times New Roman" w:cs="Times New Roman"/>
                    <w:sz w:val="22"/>
                    <w:rPrChange w:id="6422" w:author="韬 黄" w:date="2018-11-05T16:10:00Z">
                      <w:rPr>
                        <w:rFonts w:ascii="Calibri" w:eastAsia="Times New Roman" w:hAnsi="Calibri" w:cs="Calibri"/>
                        <w:color w:val="000000"/>
                        <w:sz w:val="22"/>
                      </w:rPr>
                    </w:rPrChange>
                  </w:rPr>
                  <w:delText>0.681</w:delText>
                </w:r>
              </w:del>
            </w:ins>
          </w:p>
        </w:tc>
        <w:tc>
          <w:tcPr>
            <w:tcW w:w="0" w:type="dxa"/>
            <w:shd w:val="clear" w:color="auto" w:fill="auto"/>
            <w:noWrap/>
            <w:hideMark/>
          </w:tcPr>
          <w:p w14:paraId="3E29D7BF" w14:textId="5E5188F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23" w:author="tao huang" w:date="2018-10-28T21:48:00Z"/>
                <w:del w:id="6424" w:author="韬 黄" w:date="2018-11-05T16:33:00Z"/>
                <w:rFonts w:eastAsia="Times New Roman" w:cs="Times New Roman"/>
                <w:sz w:val="22"/>
                <w:rPrChange w:id="6425" w:author="韬 黄" w:date="2018-11-05T16:10:00Z">
                  <w:rPr>
                    <w:ins w:id="6426" w:author="tao huang" w:date="2018-10-28T21:48:00Z"/>
                    <w:del w:id="6427" w:author="韬 黄" w:date="2018-11-05T16:33:00Z"/>
                    <w:rFonts w:ascii="Calibri" w:eastAsia="Times New Roman" w:hAnsi="Calibri" w:cs="Calibri"/>
                    <w:color w:val="000000"/>
                    <w:sz w:val="22"/>
                  </w:rPr>
                </w:rPrChange>
              </w:rPr>
              <w:pPrChange w:id="642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29" w:author="tao huang" w:date="2018-10-28T21:48:00Z">
              <w:del w:id="6430" w:author="韬 黄" w:date="2018-11-05T16:33:00Z">
                <w:r w:rsidRPr="009C5CF0" w:rsidDel="00A5471A">
                  <w:rPr>
                    <w:rFonts w:eastAsia="Times New Roman" w:cs="Times New Roman"/>
                    <w:sz w:val="22"/>
                    <w:rPrChange w:id="6431"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6468D2E" w14:textId="78FF8B9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32" w:author="tao huang" w:date="2018-10-28T21:48:00Z"/>
                <w:del w:id="6433" w:author="韬 黄" w:date="2018-11-05T16:33:00Z"/>
                <w:rFonts w:eastAsia="Times New Roman" w:cs="Times New Roman"/>
                <w:sz w:val="22"/>
                <w:rPrChange w:id="6434" w:author="韬 黄" w:date="2018-11-05T16:10:00Z">
                  <w:rPr>
                    <w:ins w:id="6435" w:author="tao huang" w:date="2018-10-28T21:48:00Z"/>
                    <w:del w:id="6436" w:author="韬 黄" w:date="2018-11-05T16:33:00Z"/>
                    <w:rFonts w:ascii="Calibri" w:eastAsia="Times New Roman" w:hAnsi="Calibri" w:cs="Calibri"/>
                    <w:color w:val="000000"/>
                    <w:sz w:val="22"/>
                  </w:rPr>
                </w:rPrChange>
              </w:rPr>
              <w:pPrChange w:id="643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38" w:author="tao huang" w:date="2018-10-28T21:48:00Z">
              <w:del w:id="6439" w:author="韬 黄" w:date="2018-11-05T16:33:00Z">
                <w:r w:rsidRPr="009C5CF0" w:rsidDel="00A5471A">
                  <w:rPr>
                    <w:rFonts w:eastAsia="Times New Roman" w:cs="Times New Roman"/>
                    <w:sz w:val="22"/>
                    <w:rPrChange w:id="6440" w:author="韬 黄" w:date="2018-11-05T16:10:00Z">
                      <w:rPr>
                        <w:rFonts w:ascii="Calibri" w:eastAsia="Times New Roman" w:hAnsi="Calibri" w:cs="Calibri"/>
                        <w:color w:val="000000"/>
                        <w:sz w:val="22"/>
                      </w:rPr>
                    </w:rPrChange>
                  </w:rPr>
                  <w:delText>0.9871</w:delText>
                </w:r>
              </w:del>
            </w:ins>
          </w:p>
        </w:tc>
        <w:tc>
          <w:tcPr>
            <w:tcW w:w="0" w:type="dxa"/>
            <w:shd w:val="clear" w:color="auto" w:fill="auto"/>
            <w:noWrap/>
            <w:hideMark/>
          </w:tcPr>
          <w:p w14:paraId="3BA312E6" w14:textId="7E9B5BB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41" w:author="tao huang" w:date="2018-10-28T21:48:00Z"/>
                <w:del w:id="6442" w:author="韬 黄" w:date="2018-11-05T16:33:00Z"/>
                <w:rFonts w:eastAsia="Times New Roman" w:cs="Times New Roman"/>
                <w:sz w:val="22"/>
                <w:rPrChange w:id="6443" w:author="韬 黄" w:date="2018-11-05T16:10:00Z">
                  <w:rPr>
                    <w:ins w:id="6444" w:author="tao huang" w:date="2018-10-28T21:48:00Z"/>
                    <w:del w:id="6445" w:author="韬 黄" w:date="2018-11-05T16:33:00Z"/>
                    <w:rFonts w:ascii="Calibri" w:eastAsia="Times New Roman" w:hAnsi="Calibri" w:cs="Calibri"/>
                    <w:color w:val="000000"/>
                    <w:sz w:val="22"/>
                  </w:rPr>
                </w:rPrChange>
              </w:rPr>
              <w:pPrChange w:id="644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47" w:author="tao huang" w:date="2018-10-28T21:48:00Z">
              <w:del w:id="6448" w:author="韬 黄" w:date="2018-11-05T16:33:00Z">
                <w:r w:rsidRPr="009C5CF0" w:rsidDel="00A5471A">
                  <w:rPr>
                    <w:rFonts w:eastAsia="Times New Roman" w:cs="Times New Roman"/>
                    <w:sz w:val="22"/>
                    <w:rPrChange w:id="6449"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7A18DEB0" w14:textId="2919CA4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50" w:author="tao huang" w:date="2018-10-28T21:48:00Z"/>
                <w:del w:id="6451" w:author="韬 黄" w:date="2018-11-05T16:33:00Z"/>
                <w:rFonts w:eastAsia="Times New Roman" w:cs="Times New Roman"/>
                <w:sz w:val="22"/>
                <w:rPrChange w:id="6452" w:author="韬 黄" w:date="2018-11-05T16:10:00Z">
                  <w:rPr>
                    <w:ins w:id="6453" w:author="tao huang" w:date="2018-10-28T21:48:00Z"/>
                    <w:del w:id="6454" w:author="韬 黄" w:date="2018-11-05T16:33:00Z"/>
                    <w:rFonts w:ascii="Calibri" w:eastAsia="Times New Roman" w:hAnsi="Calibri" w:cs="Calibri"/>
                    <w:color w:val="000000"/>
                    <w:sz w:val="22"/>
                  </w:rPr>
                </w:rPrChange>
              </w:rPr>
              <w:pPrChange w:id="645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56" w:author="tao huang" w:date="2018-10-28T21:48:00Z">
              <w:del w:id="6457" w:author="韬 黄" w:date="2018-11-05T16:33:00Z">
                <w:r w:rsidRPr="009C5CF0" w:rsidDel="00A5471A">
                  <w:rPr>
                    <w:rFonts w:eastAsia="Times New Roman" w:cs="Times New Roman"/>
                    <w:sz w:val="22"/>
                    <w:rPrChange w:id="6458" w:author="韬 黄" w:date="2018-11-05T16:10:00Z">
                      <w:rPr>
                        <w:rFonts w:ascii="Calibri" w:eastAsia="Times New Roman" w:hAnsi="Calibri" w:cs="Calibri"/>
                        <w:color w:val="000000"/>
                        <w:sz w:val="22"/>
                      </w:rPr>
                    </w:rPrChange>
                  </w:rPr>
                  <w:delText>0.1517</w:delText>
                </w:r>
              </w:del>
            </w:ins>
          </w:p>
        </w:tc>
        <w:tc>
          <w:tcPr>
            <w:tcW w:w="681" w:type="dxa"/>
            <w:gridSpan w:val="2"/>
            <w:shd w:val="clear" w:color="auto" w:fill="auto"/>
            <w:noWrap/>
            <w:hideMark/>
          </w:tcPr>
          <w:p w14:paraId="2723FDAD" w14:textId="5D70EC9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59" w:author="tao huang" w:date="2018-10-28T21:48:00Z"/>
                <w:del w:id="6460" w:author="韬 黄" w:date="2018-11-05T16:33:00Z"/>
                <w:rFonts w:eastAsia="Times New Roman" w:cs="Times New Roman"/>
                <w:sz w:val="22"/>
                <w:rPrChange w:id="6461" w:author="韬 黄" w:date="2018-11-05T16:10:00Z">
                  <w:rPr>
                    <w:ins w:id="6462" w:author="tao huang" w:date="2018-10-28T21:48:00Z"/>
                    <w:del w:id="6463" w:author="韬 黄" w:date="2018-11-05T16:33:00Z"/>
                    <w:rFonts w:ascii="Calibri" w:eastAsia="Times New Roman" w:hAnsi="Calibri" w:cs="Calibri"/>
                    <w:color w:val="000000"/>
                    <w:sz w:val="22"/>
                  </w:rPr>
                </w:rPrChange>
              </w:rPr>
              <w:pPrChange w:id="646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465" w:author="tao huang" w:date="2018-10-28T21:48:00Z">
              <w:del w:id="6466" w:author="韬 黄" w:date="2018-11-05T16:33:00Z">
                <w:r w:rsidRPr="009C5CF0" w:rsidDel="00A5471A">
                  <w:rPr>
                    <w:rFonts w:eastAsia="Times New Roman" w:cs="Times New Roman"/>
                    <w:sz w:val="22"/>
                    <w:rPrChange w:id="6467" w:author="韬 黄" w:date="2018-11-05T16:10:00Z">
                      <w:rPr>
                        <w:rFonts w:ascii="Calibri" w:eastAsia="Times New Roman" w:hAnsi="Calibri" w:cs="Calibri"/>
                        <w:color w:val="000000"/>
                        <w:sz w:val="22"/>
                      </w:rPr>
                    </w:rPrChange>
                  </w:rPr>
                  <w:delText>3</w:delText>
                </w:r>
              </w:del>
            </w:ins>
          </w:p>
        </w:tc>
      </w:tr>
      <w:tr w:rsidR="00A37575" w:rsidRPr="009C5CF0" w:rsidDel="00A5471A" w14:paraId="6636E72C" w14:textId="325CEEEF" w:rsidTr="00D531F1">
        <w:trPr>
          <w:gridAfter w:val="1"/>
          <w:wAfter w:w="7" w:type="dxa"/>
          <w:trHeight w:val="57"/>
          <w:jc w:val="center"/>
          <w:ins w:id="6468" w:author="tao huang" w:date="2018-10-28T21:48:00Z"/>
          <w:del w:id="6469" w:author="韬 黄" w:date="2018-11-05T16:33: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3F9AD7FE" w:rsidR="0036062B" w:rsidRPr="009C5CF0" w:rsidDel="00A5471A" w:rsidRDefault="0036062B" w:rsidP="00A5471A">
            <w:pPr>
              <w:pStyle w:val="ListParagraph"/>
              <w:shd w:val="clear" w:color="auto" w:fill="FFFFFF" w:themeFill="background1"/>
              <w:spacing w:after="0" w:line="360" w:lineRule="auto"/>
              <w:ind w:left="0"/>
              <w:rPr>
                <w:ins w:id="6470" w:author="tao huang" w:date="2018-10-28T21:48:00Z"/>
                <w:del w:id="6471" w:author="韬 黄" w:date="2018-11-05T16:33:00Z"/>
                <w:rFonts w:eastAsia="Times New Roman" w:cs="Times New Roman"/>
                <w:b w:val="0"/>
                <w:sz w:val="22"/>
                <w:rPrChange w:id="6472" w:author="韬 黄" w:date="2018-11-05T16:10:00Z">
                  <w:rPr>
                    <w:ins w:id="6473" w:author="tao huang" w:date="2018-10-28T21:48:00Z"/>
                    <w:del w:id="6474" w:author="韬 黄" w:date="2018-11-05T16:33:00Z"/>
                    <w:rFonts w:ascii="Calibri" w:eastAsia="Times New Roman" w:hAnsi="Calibri" w:cs="Calibri"/>
                    <w:color w:val="000000"/>
                    <w:sz w:val="22"/>
                  </w:rPr>
                </w:rPrChange>
              </w:rPr>
              <w:pPrChange w:id="6475" w:author="韬 黄" w:date="2018-11-05T16:34:00Z">
                <w:pPr>
                  <w:spacing w:after="0" w:line="240" w:lineRule="auto"/>
                </w:pPr>
              </w:pPrChange>
            </w:pPr>
            <w:ins w:id="6476" w:author="tao huang" w:date="2018-10-28T21:49:00Z">
              <w:del w:id="6477" w:author="韬 黄" w:date="2018-11-05T16:33:00Z">
                <w:r w:rsidRPr="009C5CF0" w:rsidDel="00A5471A">
                  <w:rPr>
                    <w:rFonts w:eastAsia="Times New Roman" w:cs="Times New Roman"/>
                    <w:b w:val="0"/>
                    <w:sz w:val="22"/>
                    <w:rPrChange w:id="6478" w:author="韬 黄" w:date="2018-11-05T16:10:00Z">
                      <w:rPr>
                        <w:rFonts w:eastAsia="Times New Roman" w:cs="Times New Roman"/>
                        <w:color w:val="000000"/>
                        <w:sz w:val="22"/>
                      </w:rPr>
                    </w:rPrChange>
                  </w:rPr>
                  <w:delText>Forecast horizon is one week ahead</w:delText>
                </w:r>
              </w:del>
            </w:ins>
          </w:p>
        </w:tc>
      </w:tr>
      <w:tr w:rsidR="00A37575" w:rsidRPr="009C5CF0" w:rsidDel="00A5471A" w14:paraId="500BF383" w14:textId="58DF45D9" w:rsidTr="00D531F1">
        <w:trPr>
          <w:cnfStyle w:val="000000100000" w:firstRow="0" w:lastRow="0" w:firstColumn="0" w:lastColumn="0" w:oddVBand="0" w:evenVBand="0" w:oddHBand="1" w:evenHBand="0" w:firstRowFirstColumn="0" w:firstRowLastColumn="0" w:lastRowFirstColumn="0" w:lastRowLastColumn="0"/>
          <w:trHeight w:val="57"/>
          <w:jc w:val="center"/>
          <w:ins w:id="6479" w:author="tao huang" w:date="2018-10-28T21:48:00Z"/>
          <w:del w:id="6480" w:author="韬 黄" w:date="2018-11-05T16:3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6DDC8A01" w:rsidR="0036062B" w:rsidRPr="009C5CF0" w:rsidDel="00A5471A" w:rsidRDefault="0036062B" w:rsidP="00A5471A">
            <w:pPr>
              <w:pStyle w:val="ListParagraph"/>
              <w:shd w:val="clear" w:color="auto" w:fill="FFFFFF" w:themeFill="background1"/>
              <w:spacing w:after="0" w:line="360" w:lineRule="auto"/>
              <w:ind w:left="0"/>
              <w:rPr>
                <w:ins w:id="6481" w:author="tao huang" w:date="2018-10-28T21:48:00Z"/>
                <w:del w:id="6482" w:author="韬 黄" w:date="2018-11-05T16:33:00Z"/>
                <w:rFonts w:eastAsia="Times New Roman" w:cs="Times New Roman"/>
                <w:b w:val="0"/>
                <w:sz w:val="22"/>
                <w:rPrChange w:id="6483" w:author="韬 黄" w:date="2018-11-05T16:10:00Z">
                  <w:rPr>
                    <w:ins w:id="6484" w:author="tao huang" w:date="2018-10-28T21:48:00Z"/>
                    <w:del w:id="6485" w:author="韬 黄" w:date="2018-11-05T16:33:00Z"/>
                    <w:rFonts w:ascii="Calibri" w:eastAsia="Times New Roman" w:hAnsi="Calibri" w:cs="Calibri"/>
                    <w:color w:val="000000"/>
                    <w:sz w:val="22"/>
                  </w:rPr>
                </w:rPrChange>
              </w:rPr>
              <w:pPrChange w:id="6486" w:author="韬 黄" w:date="2018-11-05T16:34:00Z">
                <w:pPr>
                  <w:spacing w:after="0" w:line="240" w:lineRule="auto"/>
                </w:pPr>
              </w:pPrChange>
            </w:pPr>
            <w:ins w:id="6487" w:author="tao huang" w:date="2018-10-28T21:48:00Z">
              <w:del w:id="6488" w:author="韬 黄" w:date="2018-11-05T16:33:00Z">
                <w:r w:rsidRPr="009C5CF0" w:rsidDel="00A5471A">
                  <w:rPr>
                    <w:rFonts w:eastAsia="Times New Roman" w:cs="Times New Roman"/>
                    <w:b w:val="0"/>
                    <w:sz w:val="22"/>
                    <w:rPrChange w:id="6489" w:author="韬 黄" w:date="2018-11-05T16:10:00Z">
                      <w:rPr>
                        <w:rFonts w:ascii="Calibri" w:eastAsia="Times New Roman" w:hAnsi="Calibri" w:cs="Calibri"/>
                        <w:color w:val="000000"/>
                        <w:sz w:val="22"/>
                      </w:rPr>
                    </w:rPrChange>
                  </w:rPr>
                  <w:delText>Model/measure</w:delText>
                </w:r>
              </w:del>
            </w:ins>
          </w:p>
        </w:tc>
        <w:tc>
          <w:tcPr>
            <w:tcW w:w="0" w:type="dxa"/>
            <w:tcBorders>
              <w:top w:val="single" w:sz="4" w:space="0" w:color="auto"/>
            </w:tcBorders>
            <w:shd w:val="clear" w:color="auto" w:fill="auto"/>
            <w:noWrap/>
            <w:hideMark/>
          </w:tcPr>
          <w:p w14:paraId="76CE3AA4" w14:textId="40A74126"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90" w:author="tao huang" w:date="2018-10-28T21:48:00Z"/>
                <w:del w:id="6491" w:author="韬 黄" w:date="2018-11-05T16:33:00Z"/>
                <w:rFonts w:eastAsia="Times New Roman" w:cs="Times New Roman"/>
                <w:sz w:val="22"/>
                <w:rPrChange w:id="6492" w:author="韬 黄" w:date="2018-11-05T16:10:00Z">
                  <w:rPr>
                    <w:ins w:id="6493" w:author="tao huang" w:date="2018-10-28T21:48:00Z"/>
                    <w:del w:id="6494" w:author="韬 黄" w:date="2018-11-05T16:33:00Z"/>
                    <w:rFonts w:ascii="Calibri" w:eastAsia="Times New Roman" w:hAnsi="Calibri" w:cs="Calibri"/>
                    <w:color w:val="000000"/>
                    <w:sz w:val="22"/>
                  </w:rPr>
                </w:rPrChange>
              </w:rPr>
              <w:pPrChange w:id="6495"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496" w:author="tao huang" w:date="2018-10-28T21:48:00Z">
              <w:del w:id="6497" w:author="韬 黄" w:date="2018-11-05T16:33:00Z">
                <w:r w:rsidRPr="009C5CF0" w:rsidDel="00A5471A">
                  <w:rPr>
                    <w:rFonts w:eastAsia="Times New Roman" w:cs="Times New Roman"/>
                    <w:sz w:val="22"/>
                    <w:rPrChange w:id="6498" w:author="韬 黄" w:date="2018-11-05T16:10:00Z">
                      <w:rPr>
                        <w:rFonts w:ascii="Calibri" w:eastAsia="Times New Roman" w:hAnsi="Calibri" w:cs="Calibri"/>
                        <w:color w:val="000000"/>
                        <w:sz w:val="22"/>
                      </w:rPr>
                    </w:rPrChange>
                  </w:rPr>
                  <w:delText>MAE</w:delText>
                </w:r>
              </w:del>
            </w:ins>
          </w:p>
        </w:tc>
        <w:tc>
          <w:tcPr>
            <w:tcW w:w="0" w:type="dxa"/>
            <w:tcBorders>
              <w:top w:val="single" w:sz="4" w:space="0" w:color="auto"/>
            </w:tcBorders>
            <w:shd w:val="clear" w:color="auto" w:fill="auto"/>
            <w:noWrap/>
            <w:hideMark/>
          </w:tcPr>
          <w:p w14:paraId="60AC961E" w14:textId="6B7B2126"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499" w:author="tao huang" w:date="2018-10-28T21:48:00Z"/>
                <w:del w:id="6500" w:author="韬 黄" w:date="2018-11-05T16:33:00Z"/>
                <w:rFonts w:eastAsia="Times New Roman" w:cs="Times New Roman"/>
                <w:sz w:val="22"/>
                <w:rPrChange w:id="6501" w:author="韬 黄" w:date="2018-11-05T16:10:00Z">
                  <w:rPr>
                    <w:ins w:id="6502" w:author="tao huang" w:date="2018-10-28T21:48:00Z"/>
                    <w:del w:id="6503" w:author="韬 黄" w:date="2018-11-05T16:33:00Z"/>
                    <w:rFonts w:ascii="Calibri" w:eastAsia="Times New Roman" w:hAnsi="Calibri" w:cs="Calibri"/>
                    <w:color w:val="000000"/>
                    <w:sz w:val="22"/>
                  </w:rPr>
                </w:rPrChange>
              </w:rPr>
              <w:pPrChange w:id="6504"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05" w:author="tao huang" w:date="2018-10-28T21:48:00Z">
              <w:del w:id="6506" w:author="韬 黄" w:date="2018-11-05T16:33:00Z">
                <w:r w:rsidRPr="009C5CF0" w:rsidDel="00A5471A">
                  <w:rPr>
                    <w:rFonts w:eastAsia="Times New Roman" w:cs="Times New Roman"/>
                    <w:sz w:val="22"/>
                    <w:rPrChange w:id="6507"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5807F682" w14:textId="1F22EA83" w:rsidR="0036062B" w:rsidRPr="009C5CF0" w:rsidDel="00A5471A" w:rsidRDefault="00D531F1"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08" w:author="tao huang" w:date="2018-10-28T21:48:00Z"/>
                <w:del w:id="6509" w:author="韬 黄" w:date="2018-11-05T16:33:00Z"/>
                <w:rFonts w:eastAsia="Times New Roman" w:cs="Times New Roman"/>
                <w:sz w:val="22"/>
                <w:rPrChange w:id="6510" w:author="韬 黄" w:date="2018-11-05T16:10:00Z">
                  <w:rPr>
                    <w:ins w:id="6511" w:author="tao huang" w:date="2018-10-28T21:48:00Z"/>
                    <w:del w:id="6512" w:author="韬 黄" w:date="2018-11-05T16:33:00Z"/>
                    <w:rFonts w:ascii="Calibri" w:eastAsia="Times New Roman" w:hAnsi="Calibri" w:cs="Calibri"/>
                    <w:color w:val="000000"/>
                    <w:sz w:val="22"/>
                  </w:rPr>
                </w:rPrChange>
              </w:rPr>
              <w:pPrChange w:id="6513"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14" w:author="tao huang" w:date="2018-10-28T21:52:00Z">
              <w:del w:id="6515" w:author="韬 黄" w:date="2018-11-05T16:33:00Z">
                <w:r w:rsidRPr="009C5CF0" w:rsidDel="00A5471A">
                  <w:rPr>
                    <w:rFonts w:eastAsia="Times New Roman" w:cs="Times New Roman"/>
                    <w:sz w:val="22"/>
                    <w:rPrChange w:id="6516" w:author="韬 黄" w:date="2018-11-05T16:10:00Z">
                      <w:rPr>
                        <w:rFonts w:eastAsia="Times New Roman" w:cs="Times New Roman"/>
                        <w:color w:val="000000"/>
                        <w:sz w:val="22"/>
                      </w:rPr>
                    </w:rPrChange>
                  </w:rPr>
                  <w:delText>s</w:delText>
                </w:r>
              </w:del>
            </w:ins>
            <w:ins w:id="6517" w:author="tao huang" w:date="2018-10-28T21:48:00Z">
              <w:del w:id="6518" w:author="韬 黄" w:date="2018-11-05T16:33:00Z">
                <w:r w:rsidR="0036062B" w:rsidRPr="009C5CF0" w:rsidDel="00A5471A">
                  <w:rPr>
                    <w:rFonts w:eastAsia="Times New Roman" w:cs="Times New Roman"/>
                    <w:sz w:val="22"/>
                    <w:rPrChange w:id="6519" w:author="韬 黄" w:date="2018-11-05T16:10:00Z">
                      <w:rPr>
                        <w:rFonts w:ascii="Calibri" w:eastAsia="Times New Roman" w:hAnsi="Calibri" w:cs="Calibri"/>
                        <w:color w:val="000000"/>
                        <w:sz w:val="22"/>
                      </w:rPr>
                    </w:rPrChange>
                  </w:rPr>
                  <w:delText>MAPE</w:delText>
                </w:r>
              </w:del>
            </w:ins>
          </w:p>
        </w:tc>
        <w:tc>
          <w:tcPr>
            <w:tcW w:w="0" w:type="dxa"/>
            <w:tcBorders>
              <w:top w:val="single" w:sz="4" w:space="0" w:color="auto"/>
            </w:tcBorders>
            <w:shd w:val="clear" w:color="auto" w:fill="auto"/>
            <w:noWrap/>
            <w:hideMark/>
          </w:tcPr>
          <w:p w14:paraId="4488AB7F" w14:textId="198B5A5D"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20" w:author="tao huang" w:date="2018-10-28T21:48:00Z"/>
                <w:del w:id="6521" w:author="韬 黄" w:date="2018-11-05T16:33:00Z"/>
                <w:rFonts w:eastAsia="Times New Roman" w:cs="Times New Roman"/>
                <w:sz w:val="22"/>
                <w:rPrChange w:id="6522" w:author="韬 黄" w:date="2018-11-05T16:10:00Z">
                  <w:rPr>
                    <w:ins w:id="6523" w:author="tao huang" w:date="2018-10-28T21:48:00Z"/>
                    <w:del w:id="6524" w:author="韬 黄" w:date="2018-11-05T16:33:00Z"/>
                    <w:rFonts w:ascii="Calibri" w:eastAsia="Times New Roman" w:hAnsi="Calibri" w:cs="Calibri"/>
                    <w:color w:val="000000"/>
                    <w:sz w:val="22"/>
                  </w:rPr>
                </w:rPrChange>
              </w:rPr>
              <w:pPrChange w:id="6525"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26" w:author="tao huang" w:date="2018-10-28T21:48:00Z">
              <w:del w:id="6527" w:author="韬 黄" w:date="2018-11-05T16:33:00Z">
                <w:r w:rsidRPr="009C5CF0" w:rsidDel="00A5471A">
                  <w:rPr>
                    <w:rFonts w:eastAsia="Times New Roman" w:cs="Times New Roman"/>
                    <w:sz w:val="22"/>
                    <w:rPrChange w:id="6528"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4A2811E9" w14:textId="12167329"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29" w:author="tao huang" w:date="2018-10-28T21:48:00Z"/>
                <w:del w:id="6530" w:author="韬 黄" w:date="2018-11-05T16:33:00Z"/>
                <w:rFonts w:eastAsia="Times New Roman" w:cs="Times New Roman"/>
                <w:sz w:val="22"/>
                <w:rPrChange w:id="6531" w:author="韬 黄" w:date="2018-11-05T16:10:00Z">
                  <w:rPr>
                    <w:ins w:id="6532" w:author="tao huang" w:date="2018-10-28T21:48:00Z"/>
                    <w:del w:id="6533" w:author="韬 黄" w:date="2018-11-05T16:33:00Z"/>
                    <w:rFonts w:ascii="Calibri" w:eastAsia="Times New Roman" w:hAnsi="Calibri" w:cs="Calibri"/>
                    <w:color w:val="000000"/>
                    <w:sz w:val="22"/>
                  </w:rPr>
                </w:rPrChange>
              </w:rPr>
              <w:pPrChange w:id="6534"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35" w:author="tao huang" w:date="2018-10-28T21:48:00Z">
              <w:del w:id="6536" w:author="韬 黄" w:date="2018-11-05T16:33:00Z">
                <w:r w:rsidRPr="009C5CF0" w:rsidDel="00A5471A">
                  <w:rPr>
                    <w:rFonts w:eastAsia="Times New Roman" w:cs="Times New Roman"/>
                    <w:sz w:val="22"/>
                    <w:rPrChange w:id="6537" w:author="韬 黄" w:date="2018-11-05T16:10:00Z">
                      <w:rPr>
                        <w:rFonts w:ascii="Calibri" w:eastAsia="Times New Roman" w:hAnsi="Calibri" w:cs="Calibri"/>
                        <w:color w:val="000000"/>
                        <w:sz w:val="22"/>
                      </w:rPr>
                    </w:rPrChange>
                  </w:rPr>
                  <w:delText>MASE</w:delText>
                </w:r>
              </w:del>
            </w:ins>
          </w:p>
        </w:tc>
        <w:tc>
          <w:tcPr>
            <w:tcW w:w="0" w:type="dxa"/>
            <w:tcBorders>
              <w:top w:val="single" w:sz="4" w:space="0" w:color="auto"/>
            </w:tcBorders>
            <w:shd w:val="clear" w:color="auto" w:fill="auto"/>
            <w:noWrap/>
            <w:hideMark/>
          </w:tcPr>
          <w:p w14:paraId="7E43EB43" w14:textId="024CA96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38" w:author="tao huang" w:date="2018-10-28T21:48:00Z"/>
                <w:del w:id="6539" w:author="韬 黄" w:date="2018-11-05T16:33:00Z"/>
                <w:rFonts w:eastAsia="Times New Roman" w:cs="Times New Roman"/>
                <w:sz w:val="22"/>
                <w:rPrChange w:id="6540" w:author="韬 黄" w:date="2018-11-05T16:10:00Z">
                  <w:rPr>
                    <w:ins w:id="6541" w:author="tao huang" w:date="2018-10-28T21:48:00Z"/>
                    <w:del w:id="6542" w:author="韬 黄" w:date="2018-11-05T16:33:00Z"/>
                    <w:rFonts w:ascii="Calibri" w:eastAsia="Times New Roman" w:hAnsi="Calibri" w:cs="Calibri"/>
                    <w:color w:val="000000"/>
                    <w:sz w:val="22"/>
                  </w:rPr>
                </w:rPrChange>
              </w:rPr>
              <w:pPrChange w:id="6543"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44" w:author="tao huang" w:date="2018-10-28T21:48:00Z">
              <w:del w:id="6545" w:author="韬 黄" w:date="2018-11-05T16:33:00Z">
                <w:r w:rsidRPr="009C5CF0" w:rsidDel="00A5471A">
                  <w:rPr>
                    <w:rFonts w:eastAsia="Times New Roman" w:cs="Times New Roman"/>
                    <w:sz w:val="22"/>
                    <w:rPrChange w:id="6546"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0EA55E75" w14:textId="520BFFDA"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47" w:author="tao huang" w:date="2018-10-28T21:48:00Z"/>
                <w:del w:id="6548" w:author="韬 黄" w:date="2018-11-05T16:33:00Z"/>
                <w:rFonts w:eastAsia="Times New Roman" w:cs="Times New Roman"/>
                <w:sz w:val="22"/>
                <w:rPrChange w:id="6549" w:author="韬 黄" w:date="2018-11-05T16:10:00Z">
                  <w:rPr>
                    <w:ins w:id="6550" w:author="tao huang" w:date="2018-10-28T21:48:00Z"/>
                    <w:del w:id="6551" w:author="韬 黄" w:date="2018-11-05T16:33:00Z"/>
                    <w:rFonts w:ascii="Calibri" w:eastAsia="Times New Roman" w:hAnsi="Calibri" w:cs="Calibri"/>
                    <w:color w:val="000000"/>
                    <w:sz w:val="22"/>
                  </w:rPr>
                </w:rPrChange>
              </w:rPr>
              <w:pPrChange w:id="6552"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53" w:author="tao huang" w:date="2018-10-28T21:48:00Z">
              <w:del w:id="6554" w:author="韬 黄" w:date="2018-11-05T16:33:00Z">
                <w:r w:rsidRPr="009C5CF0" w:rsidDel="00A5471A">
                  <w:rPr>
                    <w:rFonts w:eastAsia="Times New Roman" w:cs="Times New Roman"/>
                    <w:sz w:val="22"/>
                    <w:rPrChange w:id="6555" w:author="韬 黄" w:date="2018-11-05T16:10:00Z">
                      <w:rPr>
                        <w:rFonts w:ascii="Calibri" w:eastAsia="Times New Roman" w:hAnsi="Calibri" w:cs="Calibri"/>
                        <w:color w:val="000000"/>
                        <w:sz w:val="22"/>
                      </w:rPr>
                    </w:rPrChange>
                  </w:rPr>
                  <w:delText>AvgRelMAE</w:delText>
                </w:r>
              </w:del>
            </w:ins>
          </w:p>
        </w:tc>
        <w:tc>
          <w:tcPr>
            <w:tcW w:w="0" w:type="dxa"/>
            <w:tcBorders>
              <w:top w:val="single" w:sz="4" w:space="0" w:color="auto"/>
            </w:tcBorders>
            <w:shd w:val="clear" w:color="auto" w:fill="auto"/>
            <w:noWrap/>
            <w:hideMark/>
          </w:tcPr>
          <w:p w14:paraId="79255E61" w14:textId="31633ED1"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56" w:author="tao huang" w:date="2018-10-28T21:48:00Z"/>
                <w:del w:id="6557" w:author="韬 黄" w:date="2018-11-05T16:33:00Z"/>
                <w:rFonts w:eastAsia="Times New Roman" w:cs="Times New Roman"/>
                <w:sz w:val="22"/>
                <w:rPrChange w:id="6558" w:author="韬 黄" w:date="2018-11-05T16:10:00Z">
                  <w:rPr>
                    <w:ins w:id="6559" w:author="tao huang" w:date="2018-10-28T21:48:00Z"/>
                    <w:del w:id="6560" w:author="韬 黄" w:date="2018-11-05T16:33:00Z"/>
                    <w:rFonts w:ascii="Calibri" w:eastAsia="Times New Roman" w:hAnsi="Calibri" w:cs="Calibri"/>
                    <w:color w:val="000000"/>
                    <w:sz w:val="22"/>
                  </w:rPr>
                </w:rPrChange>
              </w:rPr>
              <w:pPrChange w:id="6561"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62" w:author="tao huang" w:date="2018-10-28T21:48:00Z">
              <w:del w:id="6563" w:author="韬 黄" w:date="2018-11-05T16:33:00Z">
                <w:r w:rsidRPr="009C5CF0" w:rsidDel="00A5471A">
                  <w:rPr>
                    <w:rFonts w:eastAsia="Times New Roman" w:cs="Times New Roman"/>
                    <w:sz w:val="22"/>
                    <w:rPrChange w:id="6564" w:author="韬 黄" w:date="2018-11-05T16:10:00Z">
                      <w:rPr>
                        <w:rFonts w:ascii="Calibri" w:eastAsia="Times New Roman" w:hAnsi="Calibri" w:cs="Calibri"/>
                        <w:color w:val="000000"/>
                        <w:sz w:val="22"/>
                      </w:rPr>
                    </w:rPrChange>
                  </w:rPr>
                  <w:delText>Rank</w:delText>
                </w:r>
              </w:del>
            </w:ins>
          </w:p>
        </w:tc>
        <w:tc>
          <w:tcPr>
            <w:tcW w:w="0" w:type="dxa"/>
            <w:tcBorders>
              <w:top w:val="single" w:sz="4" w:space="0" w:color="auto"/>
            </w:tcBorders>
            <w:shd w:val="clear" w:color="auto" w:fill="auto"/>
            <w:noWrap/>
            <w:hideMark/>
          </w:tcPr>
          <w:p w14:paraId="29A2B211" w14:textId="476DA2A1"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65" w:author="tao huang" w:date="2018-10-28T21:48:00Z"/>
                <w:del w:id="6566" w:author="韬 黄" w:date="2018-11-05T16:33:00Z"/>
                <w:rFonts w:eastAsia="Times New Roman" w:cs="Times New Roman"/>
                <w:sz w:val="22"/>
                <w:rPrChange w:id="6567" w:author="韬 黄" w:date="2018-11-05T16:10:00Z">
                  <w:rPr>
                    <w:ins w:id="6568" w:author="tao huang" w:date="2018-10-28T21:48:00Z"/>
                    <w:del w:id="6569" w:author="韬 黄" w:date="2018-11-05T16:33:00Z"/>
                    <w:rFonts w:ascii="Calibri" w:eastAsia="Times New Roman" w:hAnsi="Calibri" w:cs="Calibri"/>
                    <w:color w:val="000000"/>
                    <w:sz w:val="22"/>
                  </w:rPr>
                </w:rPrChange>
              </w:rPr>
              <w:pPrChange w:id="6570"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71" w:author="tao huang" w:date="2018-10-28T21:48:00Z">
              <w:del w:id="6572" w:author="韬 黄" w:date="2018-11-05T16:33:00Z">
                <w:r w:rsidRPr="009C5CF0" w:rsidDel="00A5471A">
                  <w:rPr>
                    <w:rFonts w:eastAsia="Times New Roman" w:cs="Times New Roman"/>
                    <w:sz w:val="22"/>
                    <w:rPrChange w:id="6573" w:author="韬 黄" w:date="2018-11-05T16:10:00Z">
                      <w:rPr>
                        <w:rFonts w:ascii="Calibri" w:eastAsia="Times New Roman" w:hAnsi="Calibri" w:cs="Calibri"/>
                        <w:color w:val="000000"/>
                        <w:sz w:val="22"/>
                      </w:rPr>
                    </w:rPrChange>
                  </w:rPr>
                  <w:delText>scaled MSE</w:delText>
                </w:r>
              </w:del>
            </w:ins>
          </w:p>
        </w:tc>
        <w:tc>
          <w:tcPr>
            <w:tcW w:w="681" w:type="dxa"/>
            <w:gridSpan w:val="2"/>
            <w:tcBorders>
              <w:top w:val="single" w:sz="4" w:space="0" w:color="auto"/>
            </w:tcBorders>
            <w:shd w:val="clear" w:color="auto" w:fill="auto"/>
            <w:noWrap/>
            <w:hideMark/>
          </w:tcPr>
          <w:p w14:paraId="6195EF58" w14:textId="5404D7FF" w:rsidR="0036062B" w:rsidRPr="009C5CF0" w:rsidDel="00A5471A" w:rsidRDefault="0036062B"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574" w:author="tao huang" w:date="2018-10-28T21:48:00Z"/>
                <w:del w:id="6575" w:author="韬 黄" w:date="2018-11-05T16:33:00Z"/>
                <w:rFonts w:eastAsia="Times New Roman" w:cs="Times New Roman"/>
                <w:sz w:val="22"/>
                <w:rPrChange w:id="6576" w:author="韬 黄" w:date="2018-11-05T16:10:00Z">
                  <w:rPr>
                    <w:ins w:id="6577" w:author="tao huang" w:date="2018-10-28T21:48:00Z"/>
                    <w:del w:id="6578" w:author="韬 黄" w:date="2018-11-05T16:33:00Z"/>
                    <w:rFonts w:ascii="Calibri" w:eastAsia="Times New Roman" w:hAnsi="Calibri" w:cs="Calibri"/>
                    <w:color w:val="000000"/>
                    <w:sz w:val="22"/>
                  </w:rPr>
                </w:rPrChange>
              </w:rPr>
              <w:pPrChange w:id="6579" w:author="韬 黄" w:date="2018-11-05T16:34: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6580" w:author="tao huang" w:date="2018-10-28T21:48:00Z">
              <w:del w:id="6581" w:author="韬 黄" w:date="2018-11-05T16:33:00Z">
                <w:r w:rsidRPr="009C5CF0" w:rsidDel="00A5471A">
                  <w:rPr>
                    <w:rFonts w:eastAsia="Times New Roman" w:cs="Times New Roman"/>
                    <w:sz w:val="22"/>
                    <w:rPrChange w:id="6582" w:author="韬 黄" w:date="2018-11-05T16:10:00Z">
                      <w:rPr>
                        <w:rFonts w:ascii="Calibri" w:eastAsia="Times New Roman" w:hAnsi="Calibri" w:cs="Calibri"/>
                        <w:color w:val="000000"/>
                        <w:sz w:val="22"/>
                      </w:rPr>
                    </w:rPrChange>
                  </w:rPr>
                  <w:delText>Rank</w:delText>
                </w:r>
              </w:del>
            </w:ins>
          </w:p>
        </w:tc>
      </w:tr>
      <w:tr w:rsidR="00A37575" w:rsidRPr="009C5CF0" w:rsidDel="00A5471A" w14:paraId="63941E54" w14:textId="78A2E2AB" w:rsidTr="00D531F1">
        <w:trPr>
          <w:trHeight w:val="57"/>
          <w:jc w:val="center"/>
          <w:ins w:id="6583" w:author="tao huang" w:date="2018-10-28T21:48:00Z"/>
          <w:del w:id="6584"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52FE5B2D" w:rsidR="008D03D7" w:rsidRPr="009C5CF0" w:rsidDel="00A5471A" w:rsidRDefault="008D03D7" w:rsidP="00A5471A">
            <w:pPr>
              <w:pStyle w:val="ListParagraph"/>
              <w:shd w:val="clear" w:color="auto" w:fill="FFFFFF" w:themeFill="background1"/>
              <w:spacing w:after="0" w:line="360" w:lineRule="auto"/>
              <w:ind w:left="0"/>
              <w:rPr>
                <w:ins w:id="6585" w:author="tao huang" w:date="2018-10-28T21:48:00Z"/>
                <w:del w:id="6586" w:author="韬 黄" w:date="2018-11-05T16:33:00Z"/>
                <w:rFonts w:eastAsia="Times New Roman" w:cs="Times New Roman"/>
                <w:b w:val="0"/>
                <w:sz w:val="22"/>
                <w:rPrChange w:id="6587" w:author="韬 黄" w:date="2018-11-05T16:10:00Z">
                  <w:rPr>
                    <w:ins w:id="6588" w:author="tao huang" w:date="2018-10-28T21:48:00Z"/>
                    <w:del w:id="6589" w:author="韬 黄" w:date="2018-11-05T16:33:00Z"/>
                    <w:rFonts w:ascii="Calibri" w:eastAsia="Times New Roman" w:hAnsi="Calibri" w:cs="Calibri"/>
                    <w:color w:val="000000"/>
                    <w:sz w:val="22"/>
                  </w:rPr>
                </w:rPrChange>
              </w:rPr>
              <w:pPrChange w:id="6590" w:author="韬 黄" w:date="2018-11-05T16:34:00Z">
                <w:pPr>
                  <w:spacing w:after="0" w:line="240" w:lineRule="auto"/>
                </w:pPr>
              </w:pPrChange>
            </w:pPr>
            <w:ins w:id="6591" w:author="tao huang" w:date="2018-10-28T21:48:00Z">
              <w:del w:id="6592" w:author="韬 黄" w:date="2018-11-05T16:33:00Z">
                <w:r w:rsidRPr="009C5CF0" w:rsidDel="00A5471A">
                  <w:rPr>
                    <w:rFonts w:eastAsia="Times New Roman" w:cs="Times New Roman"/>
                    <w:b w:val="0"/>
                    <w:sz w:val="22"/>
                    <w:rPrChange w:id="6593" w:author="韬 黄" w:date="2018-11-05T16:10:00Z">
                      <w:rPr>
                        <w:rFonts w:ascii="Calibri" w:eastAsia="Times New Roman" w:hAnsi="Calibri" w:cs="Calibri"/>
                        <w:color w:val="000000"/>
                        <w:sz w:val="22"/>
                      </w:rPr>
                    </w:rPrChange>
                  </w:rPr>
                  <w:delText>Base-lift</w:delText>
                </w:r>
              </w:del>
            </w:ins>
          </w:p>
        </w:tc>
        <w:tc>
          <w:tcPr>
            <w:tcW w:w="821" w:type="dxa"/>
            <w:shd w:val="clear" w:color="auto" w:fill="auto"/>
            <w:noWrap/>
            <w:hideMark/>
          </w:tcPr>
          <w:p w14:paraId="3FF21346" w14:textId="326D053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594" w:author="tao huang" w:date="2018-10-28T21:48:00Z"/>
                <w:del w:id="6595" w:author="韬 黄" w:date="2018-11-05T16:33:00Z"/>
                <w:rFonts w:eastAsia="Times New Roman" w:cs="Times New Roman"/>
                <w:sz w:val="22"/>
                <w:rPrChange w:id="6596" w:author="韬 黄" w:date="2018-11-05T16:10:00Z">
                  <w:rPr>
                    <w:ins w:id="6597" w:author="tao huang" w:date="2018-10-28T21:48:00Z"/>
                    <w:del w:id="6598" w:author="韬 黄" w:date="2018-11-05T16:33:00Z"/>
                    <w:rFonts w:ascii="Calibri" w:eastAsia="Times New Roman" w:hAnsi="Calibri" w:cs="Calibri"/>
                    <w:color w:val="000000"/>
                    <w:sz w:val="22"/>
                  </w:rPr>
                </w:rPrChange>
              </w:rPr>
              <w:pPrChange w:id="659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00" w:author="tao huang" w:date="2018-10-28T21:53:00Z">
              <w:del w:id="6601" w:author="韬 黄" w:date="2018-11-05T16:33:00Z">
                <w:r w:rsidRPr="009C5CF0" w:rsidDel="00A5471A">
                  <w:rPr>
                    <w:rFonts w:cs="Times New Roman"/>
                    <w:sz w:val="22"/>
                    <w:rPrChange w:id="6602" w:author="韬 黄" w:date="2018-11-05T16:10:00Z">
                      <w:rPr/>
                    </w:rPrChange>
                  </w:rPr>
                  <w:delText>24.99</w:delText>
                </w:r>
              </w:del>
            </w:ins>
          </w:p>
        </w:tc>
        <w:tc>
          <w:tcPr>
            <w:tcW w:w="681" w:type="dxa"/>
            <w:shd w:val="clear" w:color="auto" w:fill="auto"/>
            <w:noWrap/>
            <w:hideMark/>
          </w:tcPr>
          <w:p w14:paraId="44DA3115" w14:textId="1B6CCC0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03" w:author="tao huang" w:date="2018-10-28T21:48:00Z"/>
                <w:del w:id="6604" w:author="韬 黄" w:date="2018-11-05T16:33:00Z"/>
                <w:rFonts w:eastAsia="Times New Roman" w:cs="Times New Roman"/>
                <w:sz w:val="22"/>
                <w:rPrChange w:id="6605" w:author="韬 黄" w:date="2018-11-05T16:10:00Z">
                  <w:rPr>
                    <w:ins w:id="6606" w:author="tao huang" w:date="2018-10-28T21:48:00Z"/>
                    <w:del w:id="6607" w:author="韬 黄" w:date="2018-11-05T16:33:00Z"/>
                    <w:rFonts w:ascii="Calibri" w:eastAsia="Times New Roman" w:hAnsi="Calibri" w:cs="Calibri"/>
                    <w:color w:val="000000"/>
                    <w:sz w:val="22"/>
                  </w:rPr>
                </w:rPrChange>
              </w:rPr>
              <w:pPrChange w:id="660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09" w:author="tao huang" w:date="2018-10-28T21:48:00Z">
              <w:del w:id="6610" w:author="韬 黄" w:date="2018-11-05T16:33:00Z">
                <w:r w:rsidRPr="009C5CF0" w:rsidDel="00A5471A">
                  <w:rPr>
                    <w:rFonts w:eastAsia="Times New Roman" w:cs="Times New Roman"/>
                    <w:sz w:val="22"/>
                    <w:rPrChange w:id="6611" w:author="韬 黄" w:date="2018-11-05T16:10:00Z">
                      <w:rPr>
                        <w:rFonts w:ascii="Calibri" w:eastAsia="Times New Roman" w:hAnsi="Calibri" w:cs="Calibri"/>
                        <w:color w:val="000000"/>
                        <w:sz w:val="22"/>
                      </w:rPr>
                    </w:rPrChange>
                  </w:rPr>
                  <w:delText>7</w:delText>
                </w:r>
              </w:del>
            </w:ins>
          </w:p>
        </w:tc>
        <w:tc>
          <w:tcPr>
            <w:tcW w:w="950" w:type="dxa"/>
            <w:shd w:val="clear" w:color="auto" w:fill="auto"/>
            <w:noWrap/>
            <w:hideMark/>
          </w:tcPr>
          <w:p w14:paraId="0199C581" w14:textId="37DBB48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12" w:author="tao huang" w:date="2018-10-28T21:48:00Z"/>
                <w:del w:id="6613" w:author="韬 黄" w:date="2018-11-05T16:33:00Z"/>
                <w:rFonts w:eastAsia="Times New Roman" w:cs="Times New Roman"/>
                <w:sz w:val="22"/>
                <w:rPrChange w:id="6614" w:author="韬 黄" w:date="2018-11-05T16:10:00Z">
                  <w:rPr>
                    <w:ins w:id="6615" w:author="tao huang" w:date="2018-10-28T21:48:00Z"/>
                    <w:del w:id="6616" w:author="韬 黄" w:date="2018-11-05T16:33:00Z"/>
                    <w:rFonts w:ascii="Calibri" w:eastAsia="Times New Roman" w:hAnsi="Calibri" w:cs="Calibri"/>
                    <w:color w:val="000000"/>
                    <w:sz w:val="22"/>
                  </w:rPr>
                </w:rPrChange>
              </w:rPr>
              <w:pPrChange w:id="661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18" w:author="tao huang" w:date="2018-10-28T21:48:00Z">
              <w:del w:id="6619" w:author="韬 黄" w:date="2018-11-05T16:33:00Z">
                <w:r w:rsidRPr="009C5CF0" w:rsidDel="00A5471A">
                  <w:rPr>
                    <w:rFonts w:eastAsia="Times New Roman" w:cs="Times New Roman"/>
                    <w:sz w:val="22"/>
                    <w:rPrChange w:id="6620" w:author="韬 黄" w:date="2018-11-05T16:10:00Z">
                      <w:rPr>
                        <w:rFonts w:ascii="Calibri" w:eastAsia="Times New Roman" w:hAnsi="Calibri" w:cs="Calibri"/>
                        <w:color w:val="000000"/>
                        <w:sz w:val="22"/>
                      </w:rPr>
                    </w:rPrChange>
                  </w:rPr>
                  <w:delText>45.42%</w:delText>
                </w:r>
              </w:del>
            </w:ins>
          </w:p>
        </w:tc>
        <w:tc>
          <w:tcPr>
            <w:tcW w:w="0" w:type="dxa"/>
            <w:shd w:val="clear" w:color="auto" w:fill="auto"/>
            <w:noWrap/>
            <w:hideMark/>
          </w:tcPr>
          <w:p w14:paraId="033A954C" w14:textId="02A9A1A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21" w:author="tao huang" w:date="2018-10-28T21:48:00Z"/>
                <w:del w:id="6622" w:author="韬 黄" w:date="2018-11-05T16:33:00Z"/>
                <w:rFonts w:eastAsia="Times New Roman" w:cs="Times New Roman"/>
                <w:sz w:val="22"/>
                <w:rPrChange w:id="6623" w:author="韬 黄" w:date="2018-11-05T16:10:00Z">
                  <w:rPr>
                    <w:ins w:id="6624" w:author="tao huang" w:date="2018-10-28T21:48:00Z"/>
                    <w:del w:id="6625" w:author="韬 黄" w:date="2018-11-05T16:33:00Z"/>
                    <w:rFonts w:ascii="Calibri" w:eastAsia="Times New Roman" w:hAnsi="Calibri" w:cs="Calibri"/>
                    <w:color w:val="000000"/>
                    <w:sz w:val="22"/>
                  </w:rPr>
                </w:rPrChange>
              </w:rPr>
              <w:pPrChange w:id="662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27" w:author="tao huang" w:date="2018-10-28T21:48:00Z">
              <w:del w:id="6628" w:author="韬 黄" w:date="2018-11-05T16:33:00Z">
                <w:r w:rsidRPr="009C5CF0" w:rsidDel="00A5471A">
                  <w:rPr>
                    <w:rFonts w:eastAsia="Times New Roman" w:cs="Times New Roman"/>
                    <w:sz w:val="22"/>
                    <w:rPrChange w:id="6629"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797E3742" w14:textId="40AB016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30" w:author="tao huang" w:date="2018-10-28T21:48:00Z"/>
                <w:del w:id="6631" w:author="韬 黄" w:date="2018-11-05T16:33:00Z"/>
                <w:rFonts w:eastAsia="Times New Roman" w:cs="Times New Roman"/>
                <w:sz w:val="22"/>
                <w:rPrChange w:id="6632" w:author="韬 黄" w:date="2018-11-05T16:10:00Z">
                  <w:rPr>
                    <w:ins w:id="6633" w:author="tao huang" w:date="2018-10-28T21:48:00Z"/>
                    <w:del w:id="6634" w:author="韬 黄" w:date="2018-11-05T16:33:00Z"/>
                    <w:rFonts w:ascii="Calibri" w:eastAsia="Times New Roman" w:hAnsi="Calibri" w:cs="Calibri"/>
                    <w:color w:val="000000"/>
                    <w:sz w:val="22"/>
                  </w:rPr>
                </w:rPrChange>
              </w:rPr>
              <w:pPrChange w:id="663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36" w:author="tao huang" w:date="2018-10-28T21:48:00Z">
              <w:del w:id="6637" w:author="韬 黄" w:date="2018-11-05T16:33:00Z">
                <w:r w:rsidRPr="009C5CF0" w:rsidDel="00A5471A">
                  <w:rPr>
                    <w:rFonts w:eastAsia="Times New Roman" w:cs="Times New Roman"/>
                    <w:sz w:val="22"/>
                    <w:rPrChange w:id="6638" w:author="韬 黄" w:date="2018-11-05T16:10:00Z">
                      <w:rPr>
                        <w:rFonts w:ascii="Calibri" w:eastAsia="Times New Roman" w:hAnsi="Calibri" w:cs="Calibri"/>
                        <w:color w:val="000000"/>
                        <w:sz w:val="22"/>
                      </w:rPr>
                    </w:rPrChange>
                  </w:rPr>
                  <w:delText>0.762</w:delText>
                </w:r>
              </w:del>
            </w:ins>
          </w:p>
        </w:tc>
        <w:tc>
          <w:tcPr>
            <w:tcW w:w="0" w:type="dxa"/>
            <w:shd w:val="clear" w:color="auto" w:fill="auto"/>
            <w:noWrap/>
            <w:hideMark/>
          </w:tcPr>
          <w:p w14:paraId="7A1AE295" w14:textId="7B6254D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39" w:author="tao huang" w:date="2018-10-28T21:48:00Z"/>
                <w:del w:id="6640" w:author="韬 黄" w:date="2018-11-05T16:33:00Z"/>
                <w:rFonts w:eastAsia="Times New Roman" w:cs="Times New Roman"/>
                <w:sz w:val="22"/>
                <w:rPrChange w:id="6641" w:author="韬 黄" w:date="2018-11-05T16:10:00Z">
                  <w:rPr>
                    <w:ins w:id="6642" w:author="tao huang" w:date="2018-10-28T21:48:00Z"/>
                    <w:del w:id="6643" w:author="韬 黄" w:date="2018-11-05T16:33:00Z"/>
                    <w:rFonts w:ascii="Calibri" w:eastAsia="Times New Roman" w:hAnsi="Calibri" w:cs="Calibri"/>
                    <w:color w:val="000000"/>
                    <w:sz w:val="22"/>
                  </w:rPr>
                </w:rPrChange>
              </w:rPr>
              <w:pPrChange w:id="664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45" w:author="tao huang" w:date="2018-10-28T21:48:00Z">
              <w:del w:id="6646" w:author="韬 黄" w:date="2018-11-05T16:33:00Z">
                <w:r w:rsidRPr="009C5CF0" w:rsidDel="00A5471A">
                  <w:rPr>
                    <w:rFonts w:eastAsia="Times New Roman" w:cs="Times New Roman"/>
                    <w:sz w:val="22"/>
                    <w:rPrChange w:id="6647"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74736C88" w14:textId="065DAD5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48" w:author="tao huang" w:date="2018-10-28T21:48:00Z"/>
                <w:del w:id="6649" w:author="韬 黄" w:date="2018-11-05T16:33:00Z"/>
                <w:rFonts w:eastAsia="Times New Roman" w:cs="Times New Roman"/>
                <w:sz w:val="22"/>
                <w:rPrChange w:id="6650" w:author="韬 黄" w:date="2018-11-05T16:10:00Z">
                  <w:rPr>
                    <w:ins w:id="6651" w:author="tao huang" w:date="2018-10-28T21:48:00Z"/>
                    <w:del w:id="6652" w:author="韬 黄" w:date="2018-11-05T16:33:00Z"/>
                    <w:rFonts w:ascii="Calibri" w:eastAsia="Times New Roman" w:hAnsi="Calibri" w:cs="Calibri"/>
                    <w:color w:val="000000"/>
                    <w:sz w:val="22"/>
                  </w:rPr>
                </w:rPrChange>
              </w:rPr>
              <w:pPrChange w:id="665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4" w:author="tao huang" w:date="2018-10-28T21:48:00Z">
              <w:del w:id="6655" w:author="韬 黄" w:date="2018-11-05T16:33:00Z">
                <w:r w:rsidRPr="009C5CF0" w:rsidDel="00A5471A">
                  <w:rPr>
                    <w:rFonts w:eastAsia="Times New Roman" w:cs="Times New Roman"/>
                    <w:sz w:val="22"/>
                    <w:rPrChange w:id="6656" w:author="韬 黄" w:date="2018-11-05T16:10:00Z">
                      <w:rPr>
                        <w:rFonts w:ascii="Calibri" w:eastAsia="Times New Roman" w:hAnsi="Calibri" w:cs="Calibri"/>
                        <w:color w:val="000000"/>
                        <w:sz w:val="22"/>
                      </w:rPr>
                    </w:rPrChange>
                  </w:rPr>
                  <w:delText>1.1279</w:delText>
                </w:r>
              </w:del>
            </w:ins>
          </w:p>
        </w:tc>
        <w:tc>
          <w:tcPr>
            <w:tcW w:w="0" w:type="dxa"/>
            <w:shd w:val="clear" w:color="auto" w:fill="auto"/>
            <w:noWrap/>
            <w:hideMark/>
          </w:tcPr>
          <w:p w14:paraId="0B1787BC" w14:textId="52CF0E4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57" w:author="tao huang" w:date="2018-10-28T21:48:00Z"/>
                <w:del w:id="6658" w:author="韬 黄" w:date="2018-11-05T16:33:00Z"/>
                <w:rFonts w:eastAsia="Times New Roman" w:cs="Times New Roman"/>
                <w:sz w:val="22"/>
                <w:rPrChange w:id="6659" w:author="韬 黄" w:date="2018-11-05T16:10:00Z">
                  <w:rPr>
                    <w:ins w:id="6660" w:author="tao huang" w:date="2018-10-28T21:48:00Z"/>
                    <w:del w:id="6661" w:author="韬 黄" w:date="2018-11-05T16:33:00Z"/>
                    <w:rFonts w:ascii="Calibri" w:eastAsia="Times New Roman" w:hAnsi="Calibri" w:cs="Calibri"/>
                    <w:color w:val="000000"/>
                    <w:sz w:val="22"/>
                  </w:rPr>
                </w:rPrChange>
              </w:rPr>
              <w:pPrChange w:id="666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63" w:author="tao huang" w:date="2018-10-28T21:48:00Z">
              <w:del w:id="6664" w:author="韬 黄" w:date="2018-11-05T16:33:00Z">
                <w:r w:rsidRPr="009C5CF0" w:rsidDel="00A5471A">
                  <w:rPr>
                    <w:rFonts w:eastAsia="Times New Roman" w:cs="Times New Roman"/>
                    <w:sz w:val="22"/>
                    <w:rPrChange w:id="6665" w:author="韬 黄" w:date="2018-11-05T16:10:00Z">
                      <w:rPr>
                        <w:rFonts w:ascii="Calibri" w:eastAsia="Times New Roman" w:hAnsi="Calibri" w:cs="Calibri"/>
                        <w:color w:val="000000"/>
                        <w:sz w:val="22"/>
                      </w:rPr>
                    </w:rPrChange>
                  </w:rPr>
                  <w:delText>7</w:delText>
                </w:r>
              </w:del>
            </w:ins>
          </w:p>
        </w:tc>
        <w:tc>
          <w:tcPr>
            <w:tcW w:w="0" w:type="dxa"/>
            <w:shd w:val="clear" w:color="auto" w:fill="auto"/>
            <w:noWrap/>
            <w:hideMark/>
          </w:tcPr>
          <w:p w14:paraId="20BEE12F" w14:textId="6C64DFA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66" w:author="tao huang" w:date="2018-10-28T21:48:00Z"/>
                <w:del w:id="6667" w:author="韬 黄" w:date="2018-11-05T16:33:00Z"/>
                <w:rFonts w:eastAsia="Times New Roman" w:cs="Times New Roman"/>
                <w:sz w:val="22"/>
                <w:rPrChange w:id="6668" w:author="韬 黄" w:date="2018-11-05T16:10:00Z">
                  <w:rPr>
                    <w:ins w:id="6669" w:author="tao huang" w:date="2018-10-28T21:48:00Z"/>
                    <w:del w:id="6670" w:author="韬 黄" w:date="2018-11-05T16:33:00Z"/>
                    <w:rFonts w:ascii="Calibri" w:eastAsia="Times New Roman" w:hAnsi="Calibri" w:cs="Calibri"/>
                    <w:color w:val="000000"/>
                    <w:sz w:val="22"/>
                  </w:rPr>
                </w:rPrChange>
              </w:rPr>
              <w:pPrChange w:id="667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72" w:author="tao huang" w:date="2018-10-28T21:48:00Z">
              <w:del w:id="6673" w:author="韬 黄" w:date="2018-11-05T16:33:00Z">
                <w:r w:rsidRPr="009C5CF0" w:rsidDel="00A5471A">
                  <w:rPr>
                    <w:rFonts w:eastAsia="Times New Roman" w:cs="Times New Roman"/>
                    <w:sz w:val="22"/>
                    <w:rPrChange w:id="6674" w:author="韬 黄" w:date="2018-11-05T16:10:00Z">
                      <w:rPr>
                        <w:rFonts w:ascii="Calibri" w:eastAsia="Times New Roman" w:hAnsi="Calibri" w:cs="Calibri"/>
                        <w:color w:val="000000"/>
                        <w:sz w:val="22"/>
                      </w:rPr>
                    </w:rPrChange>
                  </w:rPr>
                  <w:delText>0.2261</w:delText>
                </w:r>
              </w:del>
            </w:ins>
          </w:p>
        </w:tc>
        <w:tc>
          <w:tcPr>
            <w:tcW w:w="681" w:type="dxa"/>
            <w:gridSpan w:val="2"/>
            <w:shd w:val="clear" w:color="auto" w:fill="auto"/>
            <w:noWrap/>
            <w:hideMark/>
          </w:tcPr>
          <w:p w14:paraId="55D19027" w14:textId="74E4627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675" w:author="tao huang" w:date="2018-10-28T21:48:00Z"/>
                <w:del w:id="6676" w:author="韬 黄" w:date="2018-11-05T16:33:00Z"/>
                <w:rFonts w:eastAsia="Times New Roman" w:cs="Times New Roman"/>
                <w:sz w:val="22"/>
                <w:rPrChange w:id="6677" w:author="韬 黄" w:date="2018-11-05T16:10:00Z">
                  <w:rPr>
                    <w:ins w:id="6678" w:author="tao huang" w:date="2018-10-28T21:48:00Z"/>
                    <w:del w:id="6679" w:author="韬 黄" w:date="2018-11-05T16:33:00Z"/>
                    <w:rFonts w:ascii="Calibri" w:eastAsia="Times New Roman" w:hAnsi="Calibri" w:cs="Calibri"/>
                    <w:color w:val="000000"/>
                    <w:sz w:val="22"/>
                  </w:rPr>
                </w:rPrChange>
              </w:rPr>
              <w:pPrChange w:id="668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81" w:author="tao huang" w:date="2018-10-28T21:48:00Z">
              <w:del w:id="6682" w:author="韬 黄" w:date="2018-11-05T16:33:00Z">
                <w:r w:rsidRPr="009C5CF0" w:rsidDel="00A5471A">
                  <w:rPr>
                    <w:rFonts w:eastAsia="Times New Roman" w:cs="Times New Roman"/>
                    <w:sz w:val="22"/>
                    <w:rPrChange w:id="6683" w:author="韬 黄" w:date="2018-11-05T16:10:00Z">
                      <w:rPr>
                        <w:rFonts w:ascii="Calibri" w:eastAsia="Times New Roman" w:hAnsi="Calibri" w:cs="Calibri"/>
                        <w:color w:val="000000"/>
                        <w:sz w:val="22"/>
                      </w:rPr>
                    </w:rPrChange>
                  </w:rPr>
                  <w:delText>7</w:delText>
                </w:r>
              </w:del>
            </w:ins>
          </w:p>
        </w:tc>
      </w:tr>
      <w:tr w:rsidR="00A37575" w:rsidRPr="009C5CF0" w:rsidDel="00A5471A" w14:paraId="554F5D28" w14:textId="57FB5C7E" w:rsidTr="00D531F1">
        <w:trPr>
          <w:cnfStyle w:val="000000100000" w:firstRow="0" w:lastRow="0" w:firstColumn="0" w:lastColumn="0" w:oddVBand="0" w:evenVBand="0" w:oddHBand="1" w:evenHBand="0" w:firstRowFirstColumn="0" w:firstRowLastColumn="0" w:lastRowFirstColumn="0" w:lastRowLastColumn="0"/>
          <w:trHeight w:val="57"/>
          <w:jc w:val="center"/>
          <w:ins w:id="6684" w:author="tao huang" w:date="2018-10-28T21:48:00Z"/>
          <w:del w:id="6685"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4B7F09D0" w:rsidR="008D03D7" w:rsidRPr="009C5CF0" w:rsidDel="00A5471A" w:rsidRDefault="008D03D7" w:rsidP="00A5471A">
            <w:pPr>
              <w:pStyle w:val="ListParagraph"/>
              <w:shd w:val="clear" w:color="auto" w:fill="FFFFFF" w:themeFill="background1"/>
              <w:spacing w:after="0" w:line="360" w:lineRule="auto"/>
              <w:ind w:left="0"/>
              <w:rPr>
                <w:ins w:id="6686" w:author="tao huang" w:date="2018-10-28T21:48:00Z"/>
                <w:del w:id="6687" w:author="韬 黄" w:date="2018-11-05T16:33:00Z"/>
                <w:rFonts w:eastAsia="Times New Roman" w:cs="Times New Roman"/>
                <w:b w:val="0"/>
                <w:sz w:val="22"/>
                <w:rPrChange w:id="6688" w:author="韬 黄" w:date="2018-11-05T16:10:00Z">
                  <w:rPr>
                    <w:ins w:id="6689" w:author="tao huang" w:date="2018-10-28T21:48:00Z"/>
                    <w:del w:id="6690" w:author="韬 黄" w:date="2018-11-05T16:33:00Z"/>
                    <w:rFonts w:ascii="Calibri" w:eastAsia="Times New Roman" w:hAnsi="Calibri" w:cs="Calibri"/>
                    <w:color w:val="000000"/>
                    <w:sz w:val="22"/>
                  </w:rPr>
                </w:rPrChange>
              </w:rPr>
              <w:pPrChange w:id="6691" w:author="韬 黄" w:date="2018-11-05T16:34:00Z">
                <w:pPr>
                  <w:spacing w:after="0" w:line="240" w:lineRule="auto"/>
                </w:pPr>
              </w:pPrChange>
            </w:pPr>
            <w:ins w:id="6692" w:author="tao huang" w:date="2018-10-28T21:48:00Z">
              <w:del w:id="6693" w:author="韬 黄" w:date="2018-11-05T16:33:00Z">
                <w:r w:rsidRPr="009C5CF0" w:rsidDel="00A5471A">
                  <w:rPr>
                    <w:rFonts w:eastAsia="Times New Roman" w:cs="Times New Roman"/>
                    <w:b w:val="0"/>
                    <w:sz w:val="22"/>
                    <w:rPrChange w:id="6694" w:author="韬 黄" w:date="2018-11-05T16:10:00Z">
                      <w:rPr>
                        <w:rFonts w:ascii="Calibri" w:eastAsia="Times New Roman" w:hAnsi="Calibri" w:cs="Calibri"/>
                        <w:color w:val="000000"/>
                        <w:sz w:val="22"/>
                      </w:rPr>
                    </w:rPrChange>
                  </w:rPr>
                  <w:delText>ADL-own</w:delText>
                </w:r>
              </w:del>
            </w:ins>
          </w:p>
        </w:tc>
        <w:tc>
          <w:tcPr>
            <w:tcW w:w="821" w:type="dxa"/>
            <w:shd w:val="clear" w:color="auto" w:fill="auto"/>
            <w:noWrap/>
            <w:hideMark/>
          </w:tcPr>
          <w:p w14:paraId="27FBF51E" w14:textId="490790E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695" w:author="tao huang" w:date="2018-10-28T21:48:00Z"/>
                <w:del w:id="6696" w:author="韬 黄" w:date="2018-11-05T16:33:00Z"/>
                <w:rFonts w:eastAsia="Times New Roman" w:cs="Times New Roman"/>
                <w:sz w:val="22"/>
                <w:rPrChange w:id="6697" w:author="韬 黄" w:date="2018-11-05T16:10:00Z">
                  <w:rPr>
                    <w:ins w:id="6698" w:author="tao huang" w:date="2018-10-28T21:48:00Z"/>
                    <w:del w:id="6699" w:author="韬 黄" w:date="2018-11-05T16:33:00Z"/>
                    <w:rFonts w:ascii="Calibri" w:eastAsia="Times New Roman" w:hAnsi="Calibri" w:cs="Calibri"/>
                    <w:color w:val="000000"/>
                    <w:sz w:val="22"/>
                  </w:rPr>
                </w:rPrChange>
              </w:rPr>
              <w:pPrChange w:id="670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01" w:author="tao huang" w:date="2018-10-28T21:53:00Z">
              <w:del w:id="6702" w:author="韬 黄" w:date="2018-11-05T16:33:00Z">
                <w:r w:rsidRPr="009C5CF0" w:rsidDel="00A5471A">
                  <w:rPr>
                    <w:rFonts w:cs="Times New Roman"/>
                    <w:sz w:val="22"/>
                    <w:rPrChange w:id="6703" w:author="韬 黄" w:date="2018-11-05T16:10:00Z">
                      <w:rPr/>
                    </w:rPrChange>
                  </w:rPr>
                  <w:delText>16.66</w:delText>
                </w:r>
              </w:del>
            </w:ins>
          </w:p>
        </w:tc>
        <w:tc>
          <w:tcPr>
            <w:tcW w:w="681" w:type="dxa"/>
            <w:shd w:val="clear" w:color="auto" w:fill="auto"/>
            <w:noWrap/>
            <w:hideMark/>
          </w:tcPr>
          <w:p w14:paraId="07F7424A" w14:textId="424FC07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04" w:author="tao huang" w:date="2018-10-28T21:48:00Z"/>
                <w:del w:id="6705" w:author="韬 黄" w:date="2018-11-05T16:33:00Z"/>
                <w:rFonts w:eastAsia="Times New Roman" w:cs="Times New Roman"/>
                <w:sz w:val="22"/>
                <w:rPrChange w:id="6706" w:author="韬 黄" w:date="2018-11-05T16:10:00Z">
                  <w:rPr>
                    <w:ins w:id="6707" w:author="tao huang" w:date="2018-10-28T21:48:00Z"/>
                    <w:del w:id="6708" w:author="韬 黄" w:date="2018-11-05T16:33:00Z"/>
                    <w:rFonts w:ascii="Calibri" w:eastAsia="Times New Roman" w:hAnsi="Calibri" w:cs="Calibri"/>
                    <w:color w:val="000000"/>
                    <w:sz w:val="22"/>
                  </w:rPr>
                </w:rPrChange>
              </w:rPr>
              <w:pPrChange w:id="670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10" w:author="tao huang" w:date="2018-10-28T21:48:00Z">
              <w:del w:id="6711" w:author="韬 黄" w:date="2018-11-05T16:33:00Z">
                <w:r w:rsidRPr="009C5CF0" w:rsidDel="00A5471A">
                  <w:rPr>
                    <w:rFonts w:eastAsia="Times New Roman" w:cs="Times New Roman"/>
                    <w:sz w:val="22"/>
                    <w:rPrChange w:id="6712" w:author="韬 黄" w:date="2018-11-05T16:10:00Z">
                      <w:rPr>
                        <w:rFonts w:ascii="Calibri" w:eastAsia="Times New Roman" w:hAnsi="Calibri" w:cs="Calibri"/>
                        <w:color w:val="000000"/>
                        <w:sz w:val="22"/>
                      </w:rPr>
                    </w:rPrChange>
                  </w:rPr>
                  <w:delText>5</w:delText>
                </w:r>
              </w:del>
            </w:ins>
          </w:p>
        </w:tc>
        <w:tc>
          <w:tcPr>
            <w:tcW w:w="950" w:type="dxa"/>
            <w:shd w:val="clear" w:color="auto" w:fill="auto"/>
            <w:noWrap/>
            <w:hideMark/>
          </w:tcPr>
          <w:p w14:paraId="33B6C1D0" w14:textId="0896A1EB"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13" w:author="tao huang" w:date="2018-10-28T21:48:00Z"/>
                <w:del w:id="6714" w:author="韬 黄" w:date="2018-11-05T16:33:00Z"/>
                <w:rFonts w:eastAsia="Times New Roman" w:cs="Times New Roman"/>
                <w:sz w:val="22"/>
                <w:rPrChange w:id="6715" w:author="韬 黄" w:date="2018-11-05T16:10:00Z">
                  <w:rPr>
                    <w:ins w:id="6716" w:author="tao huang" w:date="2018-10-28T21:48:00Z"/>
                    <w:del w:id="6717" w:author="韬 黄" w:date="2018-11-05T16:33:00Z"/>
                    <w:rFonts w:ascii="Calibri" w:eastAsia="Times New Roman" w:hAnsi="Calibri" w:cs="Calibri"/>
                    <w:color w:val="000000"/>
                    <w:sz w:val="22"/>
                  </w:rPr>
                </w:rPrChange>
              </w:rPr>
              <w:pPrChange w:id="671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19" w:author="tao huang" w:date="2018-10-28T21:48:00Z">
              <w:del w:id="6720" w:author="韬 黄" w:date="2018-11-05T16:33:00Z">
                <w:r w:rsidRPr="009C5CF0" w:rsidDel="00A5471A">
                  <w:rPr>
                    <w:rFonts w:eastAsia="Times New Roman" w:cs="Times New Roman"/>
                    <w:sz w:val="22"/>
                    <w:rPrChange w:id="6721" w:author="韬 黄" w:date="2018-11-05T16:10:00Z">
                      <w:rPr>
                        <w:rFonts w:ascii="Calibri" w:eastAsia="Times New Roman" w:hAnsi="Calibri" w:cs="Calibri"/>
                        <w:color w:val="000000"/>
                        <w:sz w:val="22"/>
                      </w:rPr>
                    </w:rPrChange>
                  </w:rPr>
                  <w:delText>39.87%</w:delText>
                </w:r>
              </w:del>
            </w:ins>
          </w:p>
        </w:tc>
        <w:tc>
          <w:tcPr>
            <w:tcW w:w="681" w:type="dxa"/>
            <w:shd w:val="clear" w:color="auto" w:fill="auto"/>
            <w:noWrap/>
            <w:hideMark/>
          </w:tcPr>
          <w:p w14:paraId="0536137F" w14:textId="15CE794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22" w:author="tao huang" w:date="2018-10-28T21:48:00Z"/>
                <w:del w:id="6723" w:author="韬 黄" w:date="2018-11-05T16:33:00Z"/>
                <w:rFonts w:eastAsia="Times New Roman" w:cs="Times New Roman"/>
                <w:sz w:val="22"/>
                <w:rPrChange w:id="6724" w:author="韬 黄" w:date="2018-11-05T16:10:00Z">
                  <w:rPr>
                    <w:ins w:id="6725" w:author="tao huang" w:date="2018-10-28T21:48:00Z"/>
                    <w:del w:id="6726" w:author="韬 黄" w:date="2018-11-05T16:33:00Z"/>
                    <w:rFonts w:ascii="Calibri" w:eastAsia="Times New Roman" w:hAnsi="Calibri" w:cs="Calibri"/>
                    <w:color w:val="000000"/>
                    <w:sz w:val="22"/>
                  </w:rPr>
                </w:rPrChange>
              </w:rPr>
              <w:pPrChange w:id="672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28" w:author="tao huang" w:date="2018-10-28T21:48:00Z">
              <w:del w:id="6729" w:author="韬 黄" w:date="2018-11-05T16:33:00Z">
                <w:r w:rsidRPr="009C5CF0" w:rsidDel="00A5471A">
                  <w:rPr>
                    <w:rFonts w:eastAsia="Times New Roman" w:cs="Times New Roman"/>
                    <w:sz w:val="22"/>
                    <w:rPrChange w:id="6730" w:author="韬 黄" w:date="2018-11-05T16:10:00Z">
                      <w:rPr>
                        <w:rFonts w:ascii="Calibri" w:eastAsia="Times New Roman" w:hAnsi="Calibri" w:cs="Calibri"/>
                        <w:color w:val="000000"/>
                        <w:sz w:val="22"/>
                      </w:rPr>
                    </w:rPrChange>
                  </w:rPr>
                  <w:delText>6</w:delText>
                </w:r>
              </w:del>
            </w:ins>
          </w:p>
        </w:tc>
        <w:tc>
          <w:tcPr>
            <w:tcW w:w="828" w:type="dxa"/>
            <w:shd w:val="clear" w:color="auto" w:fill="auto"/>
            <w:noWrap/>
            <w:hideMark/>
          </w:tcPr>
          <w:p w14:paraId="069694D4" w14:textId="2D10835F"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31" w:author="tao huang" w:date="2018-10-28T21:48:00Z"/>
                <w:del w:id="6732" w:author="韬 黄" w:date="2018-11-05T16:33:00Z"/>
                <w:rFonts w:eastAsia="Times New Roman" w:cs="Times New Roman"/>
                <w:sz w:val="22"/>
                <w:rPrChange w:id="6733" w:author="韬 黄" w:date="2018-11-05T16:10:00Z">
                  <w:rPr>
                    <w:ins w:id="6734" w:author="tao huang" w:date="2018-10-28T21:48:00Z"/>
                    <w:del w:id="6735" w:author="韬 黄" w:date="2018-11-05T16:33:00Z"/>
                    <w:rFonts w:ascii="Calibri" w:eastAsia="Times New Roman" w:hAnsi="Calibri" w:cs="Calibri"/>
                    <w:color w:val="000000"/>
                    <w:sz w:val="22"/>
                  </w:rPr>
                </w:rPrChange>
              </w:rPr>
              <w:pPrChange w:id="673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37" w:author="tao huang" w:date="2018-10-28T21:48:00Z">
              <w:del w:id="6738" w:author="韬 黄" w:date="2018-11-05T16:33:00Z">
                <w:r w:rsidRPr="009C5CF0" w:rsidDel="00A5471A">
                  <w:rPr>
                    <w:rFonts w:eastAsia="Times New Roman" w:cs="Times New Roman"/>
                    <w:sz w:val="22"/>
                    <w:rPrChange w:id="6739" w:author="韬 黄" w:date="2018-11-05T16:10:00Z">
                      <w:rPr>
                        <w:rFonts w:ascii="Calibri" w:eastAsia="Times New Roman" w:hAnsi="Calibri" w:cs="Calibri"/>
                        <w:color w:val="000000"/>
                        <w:sz w:val="22"/>
                      </w:rPr>
                    </w:rPrChange>
                  </w:rPr>
                  <w:delText>0.689</w:delText>
                </w:r>
              </w:del>
            </w:ins>
          </w:p>
        </w:tc>
        <w:tc>
          <w:tcPr>
            <w:tcW w:w="709" w:type="dxa"/>
            <w:shd w:val="clear" w:color="auto" w:fill="auto"/>
            <w:noWrap/>
            <w:hideMark/>
          </w:tcPr>
          <w:p w14:paraId="59D84A80" w14:textId="6D8CABC6"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40" w:author="tao huang" w:date="2018-10-28T21:48:00Z"/>
                <w:del w:id="6741" w:author="韬 黄" w:date="2018-11-05T16:33:00Z"/>
                <w:rFonts w:eastAsia="Times New Roman" w:cs="Times New Roman"/>
                <w:sz w:val="22"/>
                <w:rPrChange w:id="6742" w:author="韬 黄" w:date="2018-11-05T16:10:00Z">
                  <w:rPr>
                    <w:ins w:id="6743" w:author="tao huang" w:date="2018-10-28T21:48:00Z"/>
                    <w:del w:id="6744" w:author="韬 黄" w:date="2018-11-05T16:33:00Z"/>
                    <w:rFonts w:ascii="Calibri" w:eastAsia="Times New Roman" w:hAnsi="Calibri" w:cs="Calibri"/>
                    <w:color w:val="000000"/>
                    <w:sz w:val="22"/>
                  </w:rPr>
                </w:rPrChange>
              </w:rPr>
              <w:pPrChange w:id="674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46" w:author="tao huang" w:date="2018-10-28T21:48:00Z">
              <w:del w:id="6747" w:author="韬 黄" w:date="2018-11-05T16:33:00Z">
                <w:r w:rsidRPr="009C5CF0" w:rsidDel="00A5471A">
                  <w:rPr>
                    <w:rFonts w:eastAsia="Times New Roman" w:cs="Times New Roman"/>
                    <w:sz w:val="22"/>
                    <w:rPrChange w:id="6748" w:author="韬 黄" w:date="2018-11-05T16:10:00Z">
                      <w:rPr>
                        <w:rFonts w:ascii="Calibri" w:eastAsia="Times New Roman" w:hAnsi="Calibri" w:cs="Calibri"/>
                        <w:color w:val="000000"/>
                        <w:sz w:val="22"/>
                      </w:rPr>
                    </w:rPrChange>
                  </w:rPr>
                  <w:delText>6</w:delText>
                </w:r>
              </w:del>
            </w:ins>
          </w:p>
        </w:tc>
        <w:tc>
          <w:tcPr>
            <w:tcW w:w="1390" w:type="dxa"/>
            <w:shd w:val="clear" w:color="auto" w:fill="auto"/>
            <w:noWrap/>
            <w:hideMark/>
          </w:tcPr>
          <w:p w14:paraId="59AF0743" w14:textId="48A6CA1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49" w:author="tao huang" w:date="2018-10-28T21:48:00Z"/>
                <w:del w:id="6750" w:author="韬 黄" w:date="2018-11-05T16:33:00Z"/>
                <w:rFonts w:eastAsia="Times New Roman" w:cs="Times New Roman"/>
                <w:sz w:val="22"/>
                <w:rPrChange w:id="6751" w:author="韬 黄" w:date="2018-11-05T16:10:00Z">
                  <w:rPr>
                    <w:ins w:id="6752" w:author="tao huang" w:date="2018-10-28T21:48:00Z"/>
                    <w:del w:id="6753" w:author="韬 黄" w:date="2018-11-05T16:33:00Z"/>
                    <w:rFonts w:ascii="Calibri" w:eastAsia="Times New Roman" w:hAnsi="Calibri" w:cs="Calibri"/>
                    <w:color w:val="000000"/>
                    <w:sz w:val="22"/>
                  </w:rPr>
                </w:rPrChange>
              </w:rPr>
              <w:pPrChange w:id="675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55" w:author="tao huang" w:date="2018-10-28T21:48:00Z">
              <w:del w:id="6756" w:author="韬 黄" w:date="2018-11-05T16:33:00Z">
                <w:r w:rsidRPr="009C5CF0" w:rsidDel="00A5471A">
                  <w:rPr>
                    <w:rFonts w:eastAsia="Times New Roman" w:cs="Times New Roman"/>
                    <w:sz w:val="22"/>
                    <w:rPrChange w:id="6757" w:author="韬 黄" w:date="2018-11-05T16:10:00Z">
                      <w:rPr>
                        <w:rFonts w:ascii="Calibri" w:eastAsia="Times New Roman" w:hAnsi="Calibri" w:cs="Calibri"/>
                        <w:color w:val="000000"/>
                        <w:sz w:val="22"/>
                      </w:rPr>
                    </w:rPrChange>
                  </w:rPr>
                  <w:delText>1.0000</w:delText>
                </w:r>
              </w:del>
            </w:ins>
          </w:p>
        </w:tc>
        <w:tc>
          <w:tcPr>
            <w:tcW w:w="681" w:type="dxa"/>
            <w:shd w:val="clear" w:color="auto" w:fill="auto"/>
            <w:noWrap/>
            <w:hideMark/>
          </w:tcPr>
          <w:p w14:paraId="2AB66B5C" w14:textId="41A36AE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58" w:author="tao huang" w:date="2018-10-28T21:48:00Z"/>
                <w:del w:id="6759" w:author="韬 黄" w:date="2018-11-05T16:33:00Z"/>
                <w:rFonts w:eastAsia="Times New Roman" w:cs="Times New Roman"/>
                <w:sz w:val="22"/>
                <w:rPrChange w:id="6760" w:author="韬 黄" w:date="2018-11-05T16:10:00Z">
                  <w:rPr>
                    <w:ins w:id="6761" w:author="tao huang" w:date="2018-10-28T21:48:00Z"/>
                    <w:del w:id="6762" w:author="韬 黄" w:date="2018-11-05T16:33:00Z"/>
                    <w:rFonts w:ascii="Calibri" w:eastAsia="Times New Roman" w:hAnsi="Calibri" w:cs="Calibri"/>
                    <w:color w:val="000000"/>
                    <w:sz w:val="22"/>
                  </w:rPr>
                </w:rPrChange>
              </w:rPr>
              <w:pPrChange w:id="676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64" w:author="tao huang" w:date="2018-10-28T21:48:00Z">
              <w:del w:id="6765" w:author="韬 黄" w:date="2018-11-05T16:33:00Z">
                <w:r w:rsidRPr="009C5CF0" w:rsidDel="00A5471A">
                  <w:rPr>
                    <w:rFonts w:eastAsia="Times New Roman" w:cs="Times New Roman"/>
                    <w:sz w:val="22"/>
                    <w:rPrChange w:id="6766" w:author="韬 黄" w:date="2018-11-05T16:10:00Z">
                      <w:rPr>
                        <w:rFonts w:ascii="Calibri" w:eastAsia="Times New Roman" w:hAnsi="Calibri" w:cs="Calibri"/>
                        <w:color w:val="000000"/>
                        <w:sz w:val="22"/>
                      </w:rPr>
                    </w:rPrChange>
                  </w:rPr>
                  <w:delText>6</w:delText>
                </w:r>
              </w:del>
            </w:ins>
          </w:p>
        </w:tc>
        <w:tc>
          <w:tcPr>
            <w:tcW w:w="1280" w:type="dxa"/>
            <w:shd w:val="clear" w:color="auto" w:fill="auto"/>
            <w:noWrap/>
            <w:hideMark/>
          </w:tcPr>
          <w:p w14:paraId="33416FFB" w14:textId="354939F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67" w:author="tao huang" w:date="2018-10-28T21:48:00Z"/>
                <w:del w:id="6768" w:author="韬 黄" w:date="2018-11-05T16:33:00Z"/>
                <w:rFonts w:eastAsia="Times New Roman" w:cs="Times New Roman"/>
                <w:sz w:val="22"/>
                <w:rPrChange w:id="6769" w:author="韬 黄" w:date="2018-11-05T16:10:00Z">
                  <w:rPr>
                    <w:ins w:id="6770" w:author="tao huang" w:date="2018-10-28T21:48:00Z"/>
                    <w:del w:id="6771" w:author="韬 黄" w:date="2018-11-05T16:33:00Z"/>
                    <w:rFonts w:ascii="Calibri" w:eastAsia="Times New Roman" w:hAnsi="Calibri" w:cs="Calibri"/>
                    <w:color w:val="000000"/>
                    <w:sz w:val="22"/>
                  </w:rPr>
                </w:rPrChange>
              </w:rPr>
              <w:pPrChange w:id="677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73" w:author="tao huang" w:date="2018-10-28T21:48:00Z">
              <w:del w:id="6774" w:author="韬 黄" w:date="2018-11-05T16:33:00Z">
                <w:r w:rsidRPr="009C5CF0" w:rsidDel="00A5471A">
                  <w:rPr>
                    <w:rFonts w:eastAsia="Times New Roman" w:cs="Times New Roman"/>
                    <w:sz w:val="22"/>
                    <w:rPrChange w:id="6775" w:author="韬 黄" w:date="2018-11-05T16:10:00Z">
                      <w:rPr>
                        <w:rFonts w:ascii="Calibri" w:eastAsia="Times New Roman" w:hAnsi="Calibri" w:cs="Calibri"/>
                        <w:color w:val="000000"/>
                        <w:sz w:val="22"/>
                      </w:rPr>
                    </w:rPrChange>
                  </w:rPr>
                  <w:delText>0.1561</w:delText>
                </w:r>
              </w:del>
            </w:ins>
          </w:p>
        </w:tc>
        <w:tc>
          <w:tcPr>
            <w:tcW w:w="681" w:type="dxa"/>
            <w:gridSpan w:val="2"/>
            <w:shd w:val="clear" w:color="auto" w:fill="auto"/>
            <w:noWrap/>
            <w:hideMark/>
          </w:tcPr>
          <w:p w14:paraId="7071B591" w14:textId="5541CA5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776" w:author="tao huang" w:date="2018-10-28T21:48:00Z"/>
                <w:del w:id="6777" w:author="韬 黄" w:date="2018-11-05T16:33:00Z"/>
                <w:rFonts w:eastAsia="Times New Roman" w:cs="Times New Roman"/>
                <w:sz w:val="22"/>
                <w:rPrChange w:id="6778" w:author="韬 黄" w:date="2018-11-05T16:10:00Z">
                  <w:rPr>
                    <w:ins w:id="6779" w:author="tao huang" w:date="2018-10-28T21:48:00Z"/>
                    <w:del w:id="6780" w:author="韬 黄" w:date="2018-11-05T16:33:00Z"/>
                    <w:rFonts w:ascii="Calibri" w:eastAsia="Times New Roman" w:hAnsi="Calibri" w:cs="Calibri"/>
                    <w:color w:val="000000"/>
                    <w:sz w:val="22"/>
                  </w:rPr>
                </w:rPrChange>
              </w:rPr>
              <w:pPrChange w:id="678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782" w:author="tao huang" w:date="2018-10-28T21:48:00Z">
              <w:del w:id="6783" w:author="韬 黄" w:date="2018-11-05T16:33:00Z">
                <w:r w:rsidRPr="009C5CF0" w:rsidDel="00A5471A">
                  <w:rPr>
                    <w:rFonts w:eastAsia="Times New Roman" w:cs="Times New Roman"/>
                    <w:sz w:val="22"/>
                    <w:rPrChange w:id="6784" w:author="韬 黄" w:date="2018-11-05T16:10:00Z">
                      <w:rPr>
                        <w:rFonts w:ascii="Calibri" w:eastAsia="Times New Roman" w:hAnsi="Calibri" w:cs="Calibri"/>
                        <w:color w:val="000000"/>
                        <w:sz w:val="22"/>
                      </w:rPr>
                    </w:rPrChange>
                  </w:rPr>
                  <w:delText>6</w:delText>
                </w:r>
              </w:del>
            </w:ins>
          </w:p>
        </w:tc>
      </w:tr>
      <w:tr w:rsidR="00A37575" w:rsidRPr="009C5CF0" w:rsidDel="00A5471A" w14:paraId="6CE3387A" w14:textId="49E26CCC" w:rsidTr="00D531F1">
        <w:trPr>
          <w:trHeight w:val="57"/>
          <w:jc w:val="center"/>
          <w:ins w:id="6785" w:author="tao huang" w:date="2018-10-28T21:48:00Z"/>
          <w:del w:id="6786"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163F4F" w:rsidR="008D03D7" w:rsidRPr="009C5CF0" w:rsidDel="00A5471A" w:rsidRDefault="008D03D7" w:rsidP="00A5471A">
            <w:pPr>
              <w:pStyle w:val="ListParagraph"/>
              <w:shd w:val="clear" w:color="auto" w:fill="FFFFFF" w:themeFill="background1"/>
              <w:spacing w:after="0" w:line="360" w:lineRule="auto"/>
              <w:ind w:left="0"/>
              <w:rPr>
                <w:ins w:id="6787" w:author="tao huang" w:date="2018-10-28T21:48:00Z"/>
                <w:del w:id="6788" w:author="韬 黄" w:date="2018-11-05T16:33:00Z"/>
                <w:rFonts w:eastAsia="Times New Roman" w:cs="Times New Roman"/>
                <w:b w:val="0"/>
                <w:sz w:val="22"/>
                <w:rPrChange w:id="6789" w:author="韬 黄" w:date="2018-11-05T16:10:00Z">
                  <w:rPr>
                    <w:ins w:id="6790" w:author="tao huang" w:date="2018-10-28T21:48:00Z"/>
                    <w:del w:id="6791" w:author="韬 黄" w:date="2018-11-05T16:33:00Z"/>
                    <w:rFonts w:ascii="Calibri" w:eastAsia="Times New Roman" w:hAnsi="Calibri" w:cs="Calibri"/>
                    <w:color w:val="000000"/>
                    <w:sz w:val="22"/>
                  </w:rPr>
                </w:rPrChange>
              </w:rPr>
              <w:pPrChange w:id="6792" w:author="韬 黄" w:date="2018-11-05T16:34:00Z">
                <w:pPr>
                  <w:spacing w:after="0" w:line="240" w:lineRule="auto"/>
                </w:pPr>
              </w:pPrChange>
            </w:pPr>
            <w:ins w:id="6793" w:author="tao huang" w:date="2018-10-28T21:48:00Z">
              <w:del w:id="6794" w:author="韬 黄" w:date="2018-11-05T16:33:00Z">
                <w:r w:rsidRPr="009C5CF0" w:rsidDel="00A5471A">
                  <w:rPr>
                    <w:rFonts w:eastAsia="Times New Roman" w:cs="Times New Roman"/>
                    <w:b w:val="0"/>
                    <w:sz w:val="22"/>
                    <w:rPrChange w:id="6795" w:author="韬 黄" w:date="2018-11-05T16:10:00Z">
                      <w:rPr>
                        <w:rFonts w:ascii="Calibri" w:eastAsia="Times New Roman" w:hAnsi="Calibri" w:cs="Calibri"/>
                        <w:color w:val="000000"/>
                        <w:sz w:val="22"/>
                      </w:rPr>
                    </w:rPrChange>
                  </w:rPr>
                  <w:delText>ADL-intra</w:delText>
                </w:r>
              </w:del>
            </w:ins>
          </w:p>
        </w:tc>
        <w:tc>
          <w:tcPr>
            <w:tcW w:w="821" w:type="dxa"/>
            <w:shd w:val="clear" w:color="auto" w:fill="auto"/>
            <w:noWrap/>
            <w:hideMark/>
          </w:tcPr>
          <w:p w14:paraId="34CE363C" w14:textId="0D2250A4"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796" w:author="tao huang" w:date="2018-10-28T21:48:00Z"/>
                <w:del w:id="6797" w:author="韬 黄" w:date="2018-11-05T16:33:00Z"/>
                <w:rFonts w:eastAsia="Times New Roman" w:cs="Times New Roman"/>
                <w:sz w:val="22"/>
                <w:rPrChange w:id="6798" w:author="韬 黄" w:date="2018-11-05T16:10:00Z">
                  <w:rPr>
                    <w:ins w:id="6799" w:author="tao huang" w:date="2018-10-28T21:48:00Z"/>
                    <w:del w:id="6800" w:author="韬 黄" w:date="2018-11-05T16:33:00Z"/>
                    <w:rFonts w:ascii="Calibri" w:eastAsia="Times New Roman" w:hAnsi="Calibri" w:cs="Calibri"/>
                    <w:color w:val="000000"/>
                    <w:sz w:val="22"/>
                  </w:rPr>
                </w:rPrChange>
              </w:rPr>
              <w:pPrChange w:id="680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02" w:author="tao huang" w:date="2018-10-28T21:53:00Z">
              <w:del w:id="6803" w:author="韬 黄" w:date="2018-11-05T16:33:00Z">
                <w:r w:rsidRPr="009C5CF0" w:rsidDel="00A5471A">
                  <w:rPr>
                    <w:rFonts w:cs="Times New Roman"/>
                    <w:sz w:val="22"/>
                    <w:rPrChange w:id="6804" w:author="韬 黄" w:date="2018-11-05T16:10:00Z">
                      <w:rPr/>
                    </w:rPrChange>
                  </w:rPr>
                  <w:delText>15.66</w:delText>
                </w:r>
              </w:del>
            </w:ins>
          </w:p>
        </w:tc>
        <w:tc>
          <w:tcPr>
            <w:tcW w:w="681" w:type="dxa"/>
            <w:shd w:val="clear" w:color="auto" w:fill="auto"/>
            <w:noWrap/>
            <w:hideMark/>
          </w:tcPr>
          <w:p w14:paraId="660365C0" w14:textId="787C4B4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05" w:author="tao huang" w:date="2018-10-28T21:48:00Z"/>
                <w:del w:id="6806" w:author="韬 黄" w:date="2018-11-05T16:33:00Z"/>
                <w:rFonts w:eastAsia="Times New Roman" w:cs="Times New Roman"/>
                <w:sz w:val="22"/>
                <w:rPrChange w:id="6807" w:author="韬 黄" w:date="2018-11-05T16:10:00Z">
                  <w:rPr>
                    <w:ins w:id="6808" w:author="tao huang" w:date="2018-10-28T21:48:00Z"/>
                    <w:del w:id="6809" w:author="韬 黄" w:date="2018-11-05T16:33:00Z"/>
                    <w:rFonts w:ascii="Calibri" w:eastAsia="Times New Roman" w:hAnsi="Calibri" w:cs="Calibri"/>
                    <w:color w:val="000000"/>
                    <w:sz w:val="22"/>
                  </w:rPr>
                </w:rPrChange>
              </w:rPr>
              <w:pPrChange w:id="681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11" w:author="tao huang" w:date="2018-10-28T21:48:00Z">
              <w:del w:id="6812" w:author="韬 黄" w:date="2018-11-05T16:33:00Z">
                <w:r w:rsidRPr="009C5CF0" w:rsidDel="00A5471A">
                  <w:rPr>
                    <w:rFonts w:eastAsia="Times New Roman" w:cs="Times New Roman"/>
                    <w:sz w:val="22"/>
                    <w:rPrChange w:id="6813" w:author="韬 黄" w:date="2018-11-05T16:10:00Z">
                      <w:rPr>
                        <w:rFonts w:ascii="Calibri" w:eastAsia="Times New Roman" w:hAnsi="Calibri" w:cs="Calibri"/>
                        <w:color w:val="000000"/>
                        <w:sz w:val="22"/>
                      </w:rPr>
                    </w:rPrChange>
                  </w:rPr>
                  <w:delText>3</w:delText>
                </w:r>
              </w:del>
            </w:ins>
          </w:p>
        </w:tc>
        <w:tc>
          <w:tcPr>
            <w:tcW w:w="950" w:type="dxa"/>
            <w:shd w:val="clear" w:color="auto" w:fill="auto"/>
            <w:noWrap/>
            <w:hideMark/>
          </w:tcPr>
          <w:p w14:paraId="2B635B4E" w14:textId="53613A1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14" w:author="tao huang" w:date="2018-10-28T21:48:00Z"/>
                <w:del w:id="6815" w:author="韬 黄" w:date="2018-11-05T16:33:00Z"/>
                <w:rFonts w:eastAsia="Times New Roman" w:cs="Times New Roman"/>
                <w:sz w:val="22"/>
                <w:rPrChange w:id="6816" w:author="韬 黄" w:date="2018-11-05T16:10:00Z">
                  <w:rPr>
                    <w:ins w:id="6817" w:author="tao huang" w:date="2018-10-28T21:48:00Z"/>
                    <w:del w:id="6818" w:author="韬 黄" w:date="2018-11-05T16:33:00Z"/>
                    <w:rFonts w:ascii="Calibri" w:eastAsia="Times New Roman" w:hAnsi="Calibri" w:cs="Calibri"/>
                    <w:color w:val="000000"/>
                    <w:sz w:val="22"/>
                  </w:rPr>
                </w:rPrChange>
              </w:rPr>
              <w:pPrChange w:id="681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20" w:author="tao huang" w:date="2018-10-28T21:48:00Z">
              <w:del w:id="6821" w:author="韬 黄" w:date="2018-11-05T16:33:00Z">
                <w:r w:rsidRPr="009C5CF0" w:rsidDel="00A5471A">
                  <w:rPr>
                    <w:rFonts w:eastAsia="Times New Roman" w:cs="Times New Roman"/>
                    <w:sz w:val="22"/>
                    <w:rPrChange w:id="6822" w:author="韬 黄" w:date="2018-11-05T16:10:00Z">
                      <w:rPr>
                        <w:rFonts w:ascii="Calibri" w:eastAsia="Times New Roman" w:hAnsi="Calibri" w:cs="Calibri"/>
                        <w:color w:val="000000"/>
                        <w:sz w:val="22"/>
                      </w:rPr>
                    </w:rPrChange>
                  </w:rPr>
                  <w:delText>39.43%</w:delText>
                </w:r>
              </w:del>
            </w:ins>
          </w:p>
        </w:tc>
        <w:tc>
          <w:tcPr>
            <w:tcW w:w="0" w:type="dxa"/>
            <w:shd w:val="clear" w:color="auto" w:fill="auto"/>
            <w:noWrap/>
            <w:hideMark/>
          </w:tcPr>
          <w:p w14:paraId="1DB29009" w14:textId="53FD4C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23" w:author="tao huang" w:date="2018-10-28T21:48:00Z"/>
                <w:del w:id="6824" w:author="韬 黄" w:date="2018-11-05T16:33:00Z"/>
                <w:rFonts w:eastAsia="Times New Roman" w:cs="Times New Roman"/>
                <w:sz w:val="22"/>
                <w:rPrChange w:id="6825" w:author="韬 黄" w:date="2018-11-05T16:10:00Z">
                  <w:rPr>
                    <w:ins w:id="6826" w:author="tao huang" w:date="2018-10-28T21:48:00Z"/>
                    <w:del w:id="6827" w:author="韬 黄" w:date="2018-11-05T16:33:00Z"/>
                    <w:rFonts w:ascii="Calibri" w:eastAsia="Times New Roman" w:hAnsi="Calibri" w:cs="Calibri"/>
                    <w:color w:val="000000"/>
                    <w:sz w:val="22"/>
                  </w:rPr>
                </w:rPrChange>
              </w:rPr>
              <w:pPrChange w:id="682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29" w:author="tao huang" w:date="2018-10-28T21:48:00Z">
              <w:del w:id="6830" w:author="韬 黄" w:date="2018-11-05T16:33:00Z">
                <w:r w:rsidRPr="009C5CF0" w:rsidDel="00A5471A">
                  <w:rPr>
                    <w:rFonts w:eastAsia="Times New Roman" w:cs="Times New Roman"/>
                    <w:sz w:val="22"/>
                    <w:rPrChange w:id="6831"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664C74CC" w14:textId="375D8EE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32" w:author="tao huang" w:date="2018-10-28T21:48:00Z"/>
                <w:del w:id="6833" w:author="韬 黄" w:date="2018-11-05T16:33:00Z"/>
                <w:rFonts w:eastAsia="Times New Roman" w:cs="Times New Roman"/>
                <w:sz w:val="22"/>
                <w:rPrChange w:id="6834" w:author="韬 黄" w:date="2018-11-05T16:10:00Z">
                  <w:rPr>
                    <w:ins w:id="6835" w:author="tao huang" w:date="2018-10-28T21:48:00Z"/>
                    <w:del w:id="6836" w:author="韬 黄" w:date="2018-11-05T16:33:00Z"/>
                    <w:rFonts w:ascii="Calibri" w:eastAsia="Times New Roman" w:hAnsi="Calibri" w:cs="Calibri"/>
                    <w:color w:val="000000"/>
                    <w:sz w:val="22"/>
                  </w:rPr>
                </w:rPrChange>
              </w:rPr>
              <w:pPrChange w:id="683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38" w:author="tao huang" w:date="2018-10-28T21:48:00Z">
              <w:del w:id="6839" w:author="韬 黄" w:date="2018-11-05T16:33:00Z">
                <w:r w:rsidRPr="009C5CF0" w:rsidDel="00A5471A">
                  <w:rPr>
                    <w:rFonts w:eastAsia="Times New Roman" w:cs="Times New Roman"/>
                    <w:sz w:val="22"/>
                    <w:rPrChange w:id="6840" w:author="韬 黄" w:date="2018-11-05T16:10:00Z">
                      <w:rPr>
                        <w:rFonts w:ascii="Calibri" w:eastAsia="Times New Roman" w:hAnsi="Calibri" w:cs="Calibri"/>
                        <w:color w:val="000000"/>
                        <w:sz w:val="22"/>
                      </w:rPr>
                    </w:rPrChange>
                  </w:rPr>
                  <w:delText>0.686</w:delText>
                </w:r>
              </w:del>
            </w:ins>
          </w:p>
        </w:tc>
        <w:tc>
          <w:tcPr>
            <w:tcW w:w="0" w:type="dxa"/>
            <w:shd w:val="clear" w:color="auto" w:fill="auto"/>
            <w:noWrap/>
            <w:hideMark/>
          </w:tcPr>
          <w:p w14:paraId="1E29938C" w14:textId="1B405817"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41" w:author="tao huang" w:date="2018-10-28T21:48:00Z"/>
                <w:del w:id="6842" w:author="韬 黄" w:date="2018-11-05T16:33:00Z"/>
                <w:rFonts w:eastAsia="Times New Roman" w:cs="Times New Roman"/>
                <w:sz w:val="22"/>
                <w:rPrChange w:id="6843" w:author="韬 黄" w:date="2018-11-05T16:10:00Z">
                  <w:rPr>
                    <w:ins w:id="6844" w:author="tao huang" w:date="2018-10-28T21:48:00Z"/>
                    <w:del w:id="6845" w:author="韬 黄" w:date="2018-11-05T16:33:00Z"/>
                    <w:rFonts w:ascii="Calibri" w:eastAsia="Times New Roman" w:hAnsi="Calibri" w:cs="Calibri"/>
                    <w:color w:val="000000"/>
                    <w:sz w:val="22"/>
                  </w:rPr>
                </w:rPrChange>
              </w:rPr>
              <w:pPrChange w:id="684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47" w:author="tao huang" w:date="2018-10-28T21:48:00Z">
              <w:del w:id="6848" w:author="韬 黄" w:date="2018-11-05T16:33:00Z">
                <w:r w:rsidRPr="009C5CF0" w:rsidDel="00A5471A">
                  <w:rPr>
                    <w:rFonts w:eastAsia="Times New Roman" w:cs="Times New Roman"/>
                    <w:sz w:val="22"/>
                    <w:rPrChange w:id="6849"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3C0E28BE" w14:textId="0E801CD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50" w:author="tao huang" w:date="2018-10-28T21:48:00Z"/>
                <w:del w:id="6851" w:author="韬 黄" w:date="2018-11-05T16:33:00Z"/>
                <w:rFonts w:eastAsia="Times New Roman" w:cs="Times New Roman"/>
                <w:sz w:val="22"/>
                <w:rPrChange w:id="6852" w:author="韬 黄" w:date="2018-11-05T16:10:00Z">
                  <w:rPr>
                    <w:ins w:id="6853" w:author="tao huang" w:date="2018-10-28T21:48:00Z"/>
                    <w:del w:id="6854" w:author="韬 黄" w:date="2018-11-05T16:33:00Z"/>
                    <w:rFonts w:ascii="Calibri" w:eastAsia="Times New Roman" w:hAnsi="Calibri" w:cs="Calibri"/>
                    <w:color w:val="000000"/>
                    <w:sz w:val="22"/>
                  </w:rPr>
                </w:rPrChange>
              </w:rPr>
              <w:pPrChange w:id="685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56" w:author="tao huang" w:date="2018-10-28T21:48:00Z">
              <w:del w:id="6857" w:author="韬 黄" w:date="2018-11-05T16:33:00Z">
                <w:r w:rsidRPr="009C5CF0" w:rsidDel="00A5471A">
                  <w:rPr>
                    <w:rFonts w:eastAsia="Times New Roman" w:cs="Times New Roman"/>
                    <w:sz w:val="22"/>
                    <w:rPrChange w:id="6858" w:author="韬 黄" w:date="2018-11-05T16:10:00Z">
                      <w:rPr>
                        <w:rFonts w:ascii="Calibri" w:eastAsia="Times New Roman" w:hAnsi="Calibri" w:cs="Calibri"/>
                        <w:color w:val="000000"/>
                        <w:sz w:val="22"/>
                      </w:rPr>
                    </w:rPrChange>
                  </w:rPr>
                  <w:delText>0.9883</w:delText>
                </w:r>
              </w:del>
            </w:ins>
          </w:p>
        </w:tc>
        <w:tc>
          <w:tcPr>
            <w:tcW w:w="0" w:type="dxa"/>
            <w:shd w:val="clear" w:color="auto" w:fill="auto"/>
            <w:noWrap/>
            <w:hideMark/>
          </w:tcPr>
          <w:p w14:paraId="063DD46C" w14:textId="63DFE7B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59" w:author="tao huang" w:date="2018-10-28T21:48:00Z"/>
                <w:del w:id="6860" w:author="韬 黄" w:date="2018-11-05T16:33:00Z"/>
                <w:rFonts w:eastAsia="Times New Roman" w:cs="Times New Roman"/>
                <w:sz w:val="22"/>
                <w:rPrChange w:id="6861" w:author="韬 黄" w:date="2018-11-05T16:10:00Z">
                  <w:rPr>
                    <w:ins w:id="6862" w:author="tao huang" w:date="2018-10-28T21:48:00Z"/>
                    <w:del w:id="6863" w:author="韬 黄" w:date="2018-11-05T16:33:00Z"/>
                    <w:rFonts w:ascii="Calibri" w:eastAsia="Times New Roman" w:hAnsi="Calibri" w:cs="Calibri"/>
                    <w:color w:val="000000"/>
                    <w:sz w:val="22"/>
                  </w:rPr>
                </w:rPrChange>
              </w:rPr>
              <w:pPrChange w:id="686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65" w:author="tao huang" w:date="2018-10-28T21:48:00Z">
              <w:del w:id="6866" w:author="韬 黄" w:date="2018-11-05T16:33:00Z">
                <w:r w:rsidRPr="009C5CF0" w:rsidDel="00A5471A">
                  <w:rPr>
                    <w:rFonts w:eastAsia="Times New Roman" w:cs="Times New Roman"/>
                    <w:sz w:val="22"/>
                    <w:rPrChange w:id="6867" w:author="韬 黄" w:date="2018-11-05T16:10:00Z">
                      <w:rPr>
                        <w:rFonts w:ascii="Calibri" w:eastAsia="Times New Roman" w:hAnsi="Calibri" w:cs="Calibri"/>
                        <w:color w:val="000000"/>
                        <w:sz w:val="22"/>
                      </w:rPr>
                    </w:rPrChange>
                  </w:rPr>
                  <w:delText>3</w:delText>
                </w:r>
              </w:del>
            </w:ins>
          </w:p>
        </w:tc>
        <w:tc>
          <w:tcPr>
            <w:tcW w:w="0" w:type="dxa"/>
            <w:shd w:val="clear" w:color="auto" w:fill="auto"/>
            <w:noWrap/>
            <w:hideMark/>
          </w:tcPr>
          <w:p w14:paraId="0D0AED15" w14:textId="1FC9D98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68" w:author="tao huang" w:date="2018-10-28T21:48:00Z"/>
                <w:del w:id="6869" w:author="韬 黄" w:date="2018-11-05T16:33:00Z"/>
                <w:rFonts w:eastAsia="Times New Roman" w:cs="Times New Roman"/>
                <w:sz w:val="22"/>
                <w:rPrChange w:id="6870" w:author="韬 黄" w:date="2018-11-05T16:10:00Z">
                  <w:rPr>
                    <w:ins w:id="6871" w:author="tao huang" w:date="2018-10-28T21:48:00Z"/>
                    <w:del w:id="6872" w:author="韬 黄" w:date="2018-11-05T16:33:00Z"/>
                    <w:rFonts w:ascii="Calibri" w:eastAsia="Times New Roman" w:hAnsi="Calibri" w:cs="Calibri"/>
                    <w:color w:val="000000"/>
                    <w:sz w:val="22"/>
                  </w:rPr>
                </w:rPrChange>
              </w:rPr>
              <w:pPrChange w:id="687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74" w:author="tao huang" w:date="2018-10-28T21:48:00Z">
              <w:del w:id="6875" w:author="韬 黄" w:date="2018-11-05T16:33:00Z">
                <w:r w:rsidRPr="009C5CF0" w:rsidDel="00A5471A">
                  <w:rPr>
                    <w:rFonts w:eastAsia="Times New Roman" w:cs="Times New Roman"/>
                    <w:sz w:val="22"/>
                    <w:rPrChange w:id="6876" w:author="韬 黄" w:date="2018-11-05T16:10:00Z">
                      <w:rPr>
                        <w:rFonts w:ascii="Calibri" w:eastAsia="Times New Roman" w:hAnsi="Calibri" w:cs="Calibri"/>
                        <w:color w:val="000000"/>
                        <w:sz w:val="22"/>
                      </w:rPr>
                    </w:rPrChange>
                  </w:rPr>
                  <w:delText>0.1529</w:delText>
                </w:r>
              </w:del>
            </w:ins>
          </w:p>
        </w:tc>
        <w:tc>
          <w:tcPr>
            <w:tcW w:w="681" w:type="dxa"/>
            <w:gridSpan w:val="2"/>
            <w:shd w:val="clear" w:color="auto" w:fill="auto"/>
            <w:noWrap/>
            <w:hideMark/>
          </w:tcPr>
          <w:p w14:paraId="7735FACB" w14:textId="1DAB262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877" w:author="tao huang" w:date="2018-10-28T21:48:00Z"/>
                <w:del w:id="6878" w:author="韬 黄" w:date="2018-11-05T16:33:00Z"/>
                <w:rFonts w:eastAsia="Times New Roman" w:cs="Times New Roman"/>
                <w:sz w:val="22"/>
                <w:rPrChange w:id="6879" w:author="韬 黄" w:date="2018-11-05T16:10:00Z">
                  <w:rPr>
                    <w:ins w:id="6880" w:author="tao huang" w:date="2018-10-28T21:48:00Z"/>
                    <w:del w:id="6881" w:author="韬 黄" w:date="2018-11-05T16:33:00Z"/>
                    <w:rFonts w:ascii="Calibri" w:eastAsia="Times New Roman" w:hAnsi="Calibri" w:cs="Calibri"/>
                    <w:color w:val="000000"/>
                    <w:sz w:val="22"/>
                  </w:rPr>
                </w:rPrChange>
              </w:rPr>
              <w:pPrChange w:id="688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883" w:author="tao huang" w:date="2018-10-28T21:48:00Z">
              <w:del w:id="6884" w:author="韬 黄" w:date="2018-11-05T16:33:00Z">
                <w:r w:rsidRPr="009C5CF0" w:rsidDel="00A5471A">
                  <w:rPr>
                    <w:rFonts w:eastAsia="Times New Roman" w:cs="Times New Roman"/>
                    <w:sz w:val="22"/>
                    <w:rPrChange w:id="6885" w:author="韬 黄" w:date="2018-11-05T16:10:00Z">
                      <w:rPr>
                        <w:rFonts w:ascii="Calibri" w:eastAsia="Times New Roman" w:hAnsi="Calibri" w:cs="Calibri"/>
                        <w:color w:val="000000"/>
                        <w:sz w:val="22"/>
                      </w:rPr>
                    </w:rPrChange>
                  </w:rPr>
                  <w:delText>3</w:delText>
                </w:r>
              </w:del>
            </w:ins>
          </w:p>
        </w:tc>
      </w:tr>
      <w:tr w:rsidR="00A37575" w:rsidRPr="009C5CF0" w:rsidDel="00A5471A" w14:paraId="7B3CB594" w14:textId="0748FEBC" w:rsidTr="00D531F1">
        <w:trPr>
          <w:cnfStyle w:val="000000100000" w:firstRow="0" w:lastRow="0" w:firstColumn="0" w:lastColumn="0" w:oddVBand="0" w:evenVBand="0" w:oddHBand="1" w:evenHBand="0" w:firstRowFirstColumn="0" w:firstRowLastColumn="0" w:lastRowFirstColumn="0" w:lastRowLastColumn="0"/>
          <w:trHeight w:val="57"/>
          <w:jc w:val="center"/>
          <w:ins w:id="6886" w:author="tao huang" w:date="2018-10-28T21:48:00Z"/>
          <w:del w:id="6887"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2A2E400A" w:rsidR="008D03D7" w:rsidRPr="009C5CF0" w:rsidDel="00A5471A" w:rsidRDefault="008D03D7" w:rsidP="00A5471A">
            <w:pPr>
              <w:pStyle w:val="ListParagraph"/>
              <w:shd w:val="clear" w:color="auto" w:fill="FFFFFF" w:themeFill="background1"/>
              <w:spacing w:after="0" w:line="360" w:lineRule="auto"/>
              <w:ind w:left="0"/>
              <w:rPr>
                <w:ins w:id="6888" w:author="tao huang" w:date="2018-10-28T21:48:00Z"/>
                <w:del w:id="6889" w:author="韬 黄" w:date="2018-11-05T16:33:00Z"/>
                <w:rFonts w:eastAsia="Times New Roman" w:cs="Times New Roman"/>
                <w:b w:val="0"/>
                <w:sz w:val="22"/>
                <w:rPrChange w:id="6890" w:author="韬 黄" w:date="2018-11-05T16:10:00Z">
                  <w:rPr>
                    <w:ins w:id="6891" w:author="tao huang" w:date="2018-10-28T21:48:00Z"/>
                    <w:del w:id="6892" w:author="韬 黄" w:date="2018-11-05T16:33:00Z"/>
                    <w:rFonts w:ascii="Calibri" w:eastAsia="Times New Roman" w:hAnsi="Calibri" w:cs="Calibri"/>
                    <w:color w:val="000000"/>
                    <w:sz w:val="22"/>
                  </w:rPr>
                </w:rPrChange>
              </w:rPr>
              <w:pPrChange w:id="6893" w:author="韬 黄" w:date="2018-11-05T16:34:00Z">
                <w:pPr>
                  <w:spacing w:after="0" w:line="240" w:lineRule="auto"/>
                </w:pPr>
              </w:pPrChange>
            </w:pPr>
            <w:ins w:id="6894" w:author="tao huang" w:date="2018-10-28T21:48:00Z">
              <w:del w:id="6895" w:author="韬 黄" w:date="2018-11-05T16:33:00Z">
                <w:r w:rsidRPr="009C5CF0" w:rsidDel="00A5471A">
                  <w:rPr>
                    <w:rFonts w:eastAsia="Times New Roman" w:cs="Times New Roman"/>
                    <w:b w:val="0"/>
                    <w:sz w:val="22"/>
                    <w:rPrChange w:id="6896" w:author="韬 黄" w:date="2018-11-05T16:10:00Z">
                      <w:rPr>
                        <w:rFonts w:ascii="Calibri" w:eastAsia="Times New Roman" w:hAnsi="Calibri" w:cs="Calibri"/>
                        <w:color w:val="000000"/>
                        <w:sz w:val="22"/>
                      </w:rPr>
                    </w:rPrChange>
                  </w:rPr>
                  <w:delText>ADL-own-EWC</w:delText>
                </w:r>
              </w:del>
            </w:ins>
          </w:p>
        </w:tc>
        <w:tc>
          <w:tcPr>
            <w:tcW w:w="821" w:type="dxa"/>
            <w:shd w:val="clear" w:color="auto" w:fill="auto"/>
            <w:noWrap/>
            <w:hideMark/>
          </w:tcPr>
          <w:p w14:paraId="1E3B2578" w14:textId="131E940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897" w:author="tao huang" w:date="2018-10-28T21:48:00Z"/>
                <w:del w:id="6898" w:author="韬 黄" w:date="2018-11-05T16:33:00Z"/>
                <w:rFonts w:eastAsia="Times New Roman" w:cs="Times New Roman"/>
                <w:sz w:val="22"/>
                <w:rPrChange w:id="6899" w:author="韬 黄" w:date="2018-11-05T16:10:00Z">
                  <w:rPr>
                    <w:ins w:id="6900" w:author="tao huang" w:date="2018-10-28T21:48:00Z"/>
                    <w:del w:id="6901" w:author="韬 黄" w:date="2018-11-05T16:33:00Z"/>
                    <w:rFonts w:ascii="Calibri" w:eastAsia="Times New Roman" w:hAnsi="Calibri" w:cs="Calibri"/>
                    <w:color w:val="000000"/>
                    <w:sz w:val="22"/>
                  </w:rPr>
                </w:rPrChange>
              </w:rPr>
              <w:pPrChange w:id="690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03" w:author="tao huang" w:date="2018-10-28T21:53:00Z">
              <w:del w:id="6904" w:author="韬 黄" w:date="2018-11-05T16:33:00Z">
                <w:r w:rsidRPr="009C5CF0" w:rsidDel="00A5471A">
                  <w:rPr>
                    <w:rFonts w:cs="Times New Roman"/>
                    <w:sz w:val="22"/>
                    <w:rPrChange w:id="6905" w:author="韬 黄" w:date="2018-11-05T16:10:00Z">
                      <w:rPr/>
                    </w:rPrChange>
                  </w:rPr>
                  <w:delText>16.59</w:delText>
                </w:r>
              </w:del>
            </w:ins>
          </w:p>
        </w:tc>
        <w:tc>
          <w:tcPr>
            <w:tcW w:w="681" w:type="dxa"/>
            <w:shd w:val="clear" w:color="auto" w:fill="auto"/>
            <w:noWrap/>
            <w:hideMark/>
          </w:tcPr>
          <w:p w14:paraId="5E191E32" w14:textId="1720FB81"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06" w:author="tao huang" w:date="2018-10-28T21:48:00Z"/>
                <w:del w:id="6907" w:author="韬 黄" w:date="2018-11-05T16:33:00Z"/>
                <w:rFonts w:eastAsia="Times New Roman" w:cs="Times New Roman"/>
                <w:sz w:val="22"/>
                <w:rPrChange w:id="6908" w:author="韬 黄" w:date="2018-11-05T16:10:00Z">
                  <w:rPr>
                    <w:ins w:id="6909" w:author="tao huang" w:date="2018-10-28T21:48:00Z"/>
                    <w:del w:id="6910" w:author="韬 黄" w:date="2018-11-05T16:33:00Z"/>
                    <w:rFonts w:ascii="Calibri" w:eastAsia="Times New Roman" w:hAnsi="Calibri" w:cs="Calibri"/>
                    <w:color w:val="000000"/>
                    <w:sz w:val="22"/>
                  </w:rPr>
                </w:rPrChange>
              </w:rPr>
              <w:pPrChange w:id="691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12" w:author="tao huang" w:date="2018-10-28T21:48:00Z">
              <w:del w:id="6913" w:author="韬 黄" w:date="2018-11-05T16:33:00Z">
                <w:r w:rsidRPr="009C5CF0" w:rsidDel="00A5471A">
                  <w:rPr>
                    <w:rFonts w:eastAsia="Times New Roman" w:cs="Times New Roman"/>
                    <w:sz w:val="22"/>
                    <w:rPrChange w:id="6914" w:author="韬 黄" w:date="2018-11-05T16:10:00Z">
                      <w:rPr>
                        <w:rFonts w:ascii="Calibri" w:eastAsia="Times New Roman" w:hAnsi="Calibri" w:cs="Calibri"/>
                        <w:color w:val="000000"/>
                        <w:sz w:val="22"/>
                      </w:rPr>
                    </w:rPrChange>
                  </w:rPr>
                  <w:delText>4</w:delText>
                </w:r>
              </w:del>
            </w:ins>
          </w:p>
        </w:tc>
        <w:tc>
          <w:tcPr>
            <w:tcW w:w="950" w:type="dxa"/>
            <w:shd w:val="clear" w:color="auto" w:fill="auto"/>
            <w:noWrap/>
            <w:hideMark/>
          </w:tcPr>
          <w:p w14:paraId="04A84773" w14:textId="675D311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15" w:author="tao huang" w:date="2018-10-28T21:48:00Z"/>
                <w:del w:id="6916" w:author="韬 黄" w:date="2018-11-05T16:33:00Z"/>
                <w:rFonts w:eastAsia="Times New Roman" w:cs="Times New Roman"/>
                <w:sz w:val="22"/>
                <w:rPrChange w:id="6917" w:author="韬 黄" w:date="2018-11-05T16:10:00Z">
                  <w:rPr>
                    <w:ins w:id="6918" w:author="tao huang" w:date="2018-10-28T21:48:00Z"/>
                    <w:del w:id="6919" w:author="韬 黄" w:date="2018-11-05T16:33:00Z"/>
                    <w:rFonts w:ascii="Calibri" w:eastAsia="Times New Roman" w:hAnsi="Calibri" w:cs="Calibri"/>
                    <w:color w:val="000000"/>
                    <w:sz w:val="22"/>
                  </w:rPr>
                </w:rPrChange>
              </w:rPr>
              <w:pPrChange w:id="692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21" w:author="tao huang" w:date="2018-10-28T21:48:00Z">
              <w:del w:id="6922" w:author="韬 黄" w:date="2018-11-05T16:33:00Z">
                <w:r w:rsidRPr="009C5CF0" w:rsidDel="00A5471A">
                  <w:rPr>
                    <w:rFonts w:eastAsia="Times New Roman" w:cs="Times New Roman"/>
                    <w:sz w:val="22"/>
                    <w:rPrChange w:id="6923" w:author="韬 黄" w:date="2018-11-05T16:10:00Z">
                      <w:rPr>
                        <w:rFonts w:ascii="Calibri" w:eastAsia="Times New Roman" w:hAnsi="Calibri" w:cs="Calibri"/>
                        <w:color w:val="000000"/>
                        <w:sz w:val="22"/>
                      </w:rPr>
                    </w:rPrChange>
                  </w:rPr>
                  <w:delText>39.72%</w:delText>
                </w:r>
              </w:del>
            </w:ins>
          </w:p>
        </w:tc>
        <w:tc>
          <w:tcPr>
            <w:tcW w:w="681" w:type="dxa"/>
            <w:shd w:val="clear" w:color="auto" w:fill="auto"/>
            <w:noWrap/>
            <w:hideMark/>
          </w:tcPr>
          <w:p w14:paraId="46C9ADBD" w14:textId="7D324102"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24" w:author="tao huang" w:date="2018-10-28T21:48:00Z"/>
                <w:del w:id="6925" w:author="韬 黄" w:date="2018-11-05T16:33:00Z"/>
                <w:rFonts w:eastAsia="Times New Roman" w:cs="Times New Roman"/>
                <w:sz w:val="22"/>
                <w:rPrChange w:id="6926" w:author="韬 黄" w:date="2018-11-05T16:10:00Z">
                  <w:rPr>
                    <w:ins w:id="6927" w:author="tao huang" w:date="2018-10-28T21:48:00Z"/>
                    <w:del w:id="6928" w:author="韬 黄" w:date="2018-11-05T16:33:00Z"/>
                    <w:rFonts w:ascii="Calibri" w:eastAsia="Times New Roman" w:hAnsi="Calibri" w:cs="Calibri"/>
                    <w:color w:val="000000"/>
                    <w:sz w:val="22"/>
                  </w:rPr>
                </w:rPrChange>
              </w:rPr>
              <w:pPrChange w:id="692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30" w:author="tao huang" w:date="2018-10-28T21:48:00Z">
              <w:del w:id="6931" w:author="韬 黄" w:date="2018-11-05T16:33:00Z">
                <w:r w:rsidRPr="009C5CF0" w:rsidDel="00A5471A">
                  <w:rPr>
                    <w:rFonts w:eastAsia="Times New Roman" w:cs="Times New Roman"/>
                    <w:sz w:val="22"/>
                    <w:rPrChange w:id="6932" w:author="韬 黄" w:date="2018-11-05T16:10:00Z">
                      <w:rPr>
                        <w:rFonts w:ascii="Calibri" w:eastAsia="Times New Roman" w:hAnsi="Calibri" w:cs="Calibri"/>
                        <w:color w:val="000000"/>
                        <w:sz w:val="22"/>
                      </w:rPr>
                    </w:rPrChange>
                  </w:rPr>
                  <w:delText>5</w:delText>
                </w:r>
              </w:del>
            </w:ins>
          </w:p>
        </w:tc>
        <w:tc>
          <w:tcPr>
            <w:tcW w:w="828" w:type="dxa"/>
            <w:shd w:val="clear" w:color="auto" w:fill="auto"/>
            <w:noWrap/>
            <w:hideMark/>
          </w:tcPr>
          <w:p w14:paraId="421B16E2" w14:textId="0BF4E64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33" w:author="tao huang" w:date="2018-10-28T21:48:00Z"/>
                <w:del w:id="6934" w:author="韬 黄" w:date="2018-11-05T16:33:00Z"/>
                <w:rFonts w:eastAsia="Times New Roman" w:cs="Times New Roman"/>
                <w:sz w:val="22"/>
                <w:rPrChange w:id="6935" w:author="韬 黄" w:date="2018-11-05T16:10:00Z">
                  <w:rPr>
                    <w:ins w:id="6936" w:author="tao huang" w:date="2018-10-28T21:48:00Z"/>
                    <w:del w:id="6937" w:author="韬 黄" w:date="2018-11-05T16:33:00Z"/>
                    <w:rFonts w:ascii="Calibri" w:eastAsia="Times New Roman" w:hAnsi="Calibri" w:cs="Calibri"/>
                    <w:color w:val="000000"/>
                    <w:sz w:val="22"/>
                  </w:rPr>
                </w:rPrChange>
              </w:rPr>
              <w:pPrChange w:id="693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39" w:author="tao huang" w:date="2018-10-28T21:48:00Z">
              <w:del w:id="6940" w:author="韬 黄" w:date="2018-11-05T16:33:00Z">
                <w:r w:rsidRPr="009C5CF0" w:rsidDel="00A5471A">
                  <w:rPr>
                    <w:rFonts w:eastAsia="Times New Roman" w:cs="Times New Roman"/>
                    <w:sz w:val="22"/>
                    <w:rPrChange w:id="6941" w:author="韬 黄" w:date="2018-11-05T16:10:00Z">
                      <w:rPr>
                        <w:rFonts w:ascii="Calibri" w:eastAsia="Times New Roman" w:hAnsi="Calibri" w:cs="Calibri"/>
                        <w:color w:val="000000"/>
                        <w:sz w:val="22"/>
                      </w:rPr>
                    </w:rPrChange>
                  </w:rPr>
                  <w:delText>0.686</w:delText>
                </w:r>
              </w:del>
            </w:ins>
          </w:p>
        </w:tc>
        <w:tc>
          <w:tcPr>
            <w:tcW w:w="709" w:type="dxa"/>
            <w:shd w:val="clear" w:color="auto" w:fill="auto"/>
            <w:noWrap/>
            <w:hideMark/>
          </w:tcPr>
          <w:p w14:paraId="2449B32C" w14:textId="4D3247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42" w:author="tao huang" w:date="2018-10-28T21:48:00Z"/>
                <w:del w:id="6943" w:author="韬 黄" w:date="2018-11-05T16:33:00Z"/>
                <w:rFonts w:eastAsia="Times New Roman" w:cs="Times New Roman"/>
                <w:sz w:val="22"/>
                <w:rPrChange w:id="6944" w:author="韬 黄" w:date="2018-11-05T16:10:00Z">
                  <w:rPr>
                    <w:ins w:id="6945" w:author="tao huang" w:date="2018-10-28T21:48:00Z"/>
                    <w:del w:id="6946" w:author="韬 黄" w:date="2018-11-05T16:33:00Z"/>
                    <w:rFonts w:ascii="Calibri" w:eastAsia="Times New Roman" w:hAnsi="Calibri" w:cs="Calibri"/>
                    <w:color w:val="000000"/>
                    <w:sz w:val="22"/>
                  </w:rPr>
                </w:rPrChange>
              </w:rPr>
              <w:pPrChange w:id="694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48" w:author="tao huang" w:date="2018-10-28T21:48:00Z">
              <w:del w:id="6949" w:author="韬 黄" w:date="2018-11-05T16:33:00Z">
                <w:r w:rsidRPr="009C5CF0" w:rsidDel="00A5471A">
                  <w:rPr>
                    <w:rFonts w:eastAsia="Times New Roman" w:cs="Times New Roman"/>
                    <w:sz w:val="22"/>
                    <w:rPrChange w:id="6950" w:author="韬 黄" w:date="2018-11-05T16:10:00Z">
                      <w:rPr>
                        <w:rFonts w:ascii="Calibri" w:eastAsia="Times New Roman" w:hAnsi="Calibri" w:cs="Calibri"/>
                        <w:color w:val="000000"/>
                        <w:sz w:val="22"/>
                      </w:rPr>
                    </w:rPrChange>
                  </w:rPr>
                  <w:delText>5</w:delText>
                </w:r>
              </w:del>
            </w:ins>
          </w:p>
        </w:tc>
        <w:tc>
          <w:tcPr>
            <w:tcW w:w="1390" w:type="dxa"/>
            <w:shd w:val="clear" w:color="auto" w:fill="auto"/>
            <w:noWrap/>
            <w:hideMark/>
          </w:tcPr>
          <w:p w14:paraId="3A6B5502" w14:textId="1CF269D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51" w:author="tao huang" w:date="2018-10-28T21:48:00Z"/>
                <w:del w:id="6952" w:author="韬 黄" w:date="2018-11-05T16:33:00Z"/>
                <w:rFonts w:eastAsia="Times New Roman" w:cs="Times New Roman"/>
                <w:sz w:val="22"/>
                <w:rPrChange w:id="6953" w:author="韬 黄" w:date="2018-11-05T16:10:00Z">
                  <w:rPr>
                    <w:ins w:id="6954" w:author="tao huang" w:date="2018-10-28T21:48:00Z"/>
                    <w:del w:id="6955" w:author="韬 黄" w:date="2018-11-05T16:33:00Z"/>
                    <w:rFonts w:ascii="Calibri" w:eastAsia="Times New Roman" w:hAnsi="Calibri" w:cs="Calibri"/>
                    <w:color w:val="000000"/>
                    <w:sz w:val="22"/>
                  </w:rPr>
                </w:rPrChange>
              </w:rPr>
              <w:pPrChange w:id="695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57" w:author="tao huang" w:date="2018-10-28T21:48:00Z">
              <w:del w:id="6958" w:author="韬 黄" w:date="2018-11-05T16:33:00Z">
                <w:r w:rsidRPr="009C5CF0" w:rsidDel="00A5471A">
                  <w:rPr>
                    <w:rFonts w:eastAsia="Times New Roman" w:cs="Times New Roman"/>
                    <w:sz w:val="22"/>
                    <w:rPrChange w:id="6959" w:author="韬 黄" w:date="2018-11-05T16:10:00Z">
                      <w:rPr>
                        <w:rFonts w:ascii="Calibri" w:eastAsia="Times New Roman" w:hAnsi="Calibri" w:cs="Calibri"/>
                        <w:color w:val="000000"/>
                        <w:sz w:val="22"/>
                      </w:rPr>
                    </w:rPrChange>
                  </w:rPr>
                  <w:delText>0.9955</w:delText>
                </w:r>
              </w:del>
            </w:ins>
          </w:p>
        </w:tc>
        <w:tc>
          <w:tcPr>
            <w:tcW w:w="681" w:type="dxa"/>
            <w:shd w:val="clear" w:color="auto" w:fill="auto"/>
            <w:noWrap/>
            <w:hideMark/>
          </w:tcPr>
          <w:p w14:paraId="42A90624" w14:textId="1AD3371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60" w:author="tao huang" w:date="2018-10-28T21:48:00Z"/>
                <w:del w:id="6961" w:author="韬 黄" w:date="2018-11-05T16:33:00Z"/>
                <w:rFonts w:eastAsia="Times New Roman" w:cs="Times New Roman"/>
                <w:sz w:val="22"/>
                <w:rPrChange w:id="6962" w:author="韬 黄" w:date="2018-11-05T16:10:00Z">
                  <w:rPr>
                    <w:ins w:id="6963" w:author="tao huang" w:date="2018-10-28T21:48:00Z"/>
                    <w:del w:id="6964" w:author="韬 黄" w:date="2018-11-05T16:33:00Z"/>
                    <w:rFonts w:ascii="Calibri" w:eastAsia="Times New Roman" w:hAnsi="Calibri" w:cs="Calibri"/>
                    <w:color w:val="000000"/>
                    <w:sz w:val="22"/>
                  </w:rPr>
                </w:rPrChange>
              </w:rPr>
              <w:pPrChange w:id="696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66" w:author="tao huang" w:date="2018-10-28T21:48:00Z">
              <w:del w:id="6967" w:author="韬 黄" w:date="2018-11-05T16:33:00Z">
                <w:r w:rsidRPr="009C5CF0" w:rsidDel="00A5471A">
                  <w:rPr>
                    <w:rFonts w:eastAsia="Times New Roman" w:cs="Times New Roman"/>
                    <w:sz w:val="22"/>
                    <w:rPrChange w:id="6968" w:author="韬 黄" w:date="2018-11-05T16:10:00Z">
                      <w:rPr>
                        <w:rFonts w:ascii="Calibri" w:eastAsia="Times New Roman" w:hAnsi="Calibri" w:cs="Calibri"/>
                        <w:color w:val="000000"/>
                        <w:sz w:val="22"/>
                      </w:rPr>
                    </w:rPrChange>
                  </w:rPr>
                  <w:delText>5</w:delText>
                </w:r>
              </w:del>
            </w:ins>
          </w:p>
        </w:tc>
        <w:tc>
          <w:tcPr>
            <w:tcW w:w="1280" w:type="dxa"/>
            <w:shd w:val="clear" w:color="auto" w:fill="auto"/>
            <w:noWrap/>
            <w:hideMark/>
          </w:tcPr>
          <w:p w14:paraId="695D79CD" w14:textId="33F57354"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69" w:author="tao huang" w:date="2018-10-28T21:48:00Z"/>
                <w:del w:id="6970" w:author="韬 黄" w:date="2018-11-05T16:33:00Z"/>
                <w:rFonts w:eastAsia="Times New Roman" w:cs="Times New Roman"/>
                <w:sz w:val="22"/>
                <w:rPrChange w:id="6971" w:author="韬 黄" w:date="2018-11-05T16:10:00Z">
                  <w:rPr>
                    <w:ins w:id="6972" w:author="tao huang" w:date="2018-10-28T21:48:00Z"/>
                    <w:del w:id="6973" w:author="韬 黄" w:date="2018-11-05T16:33:00Z"/>
                    <w:rFonts w:ascii="Calibri" w:eastAsia="Times New Roman" w:hAnsi="Calibri" w:cs="Calibri"/>
                    <w:color w:val="000000"/>
                    <w:sz w:val="22"/>
                  </w:rPr>
                </w:rPrChange>
              </w:rPr>
              <w:pPrChange w:id="697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75" w:author="tao huang" w:date="2018-10-28T21:48:00Z">
              <w:del w:id="6976" w:author="韬 黄" w:date="2018-11-05T16:33:00Z">
                <w:r w:rsidRPr="009C5CF0" w:rsidDel="00A5471A">
                  <w:rPr>
                    <w:rFonts w:eastAsia="Times New Roman" w:cs="Times New Roman"/>
                    <w:sz w:val="22"/>
                    <w:rPrChange w:id="6977" w:author="韬 黄" w:date="2018-11-05T16:10:00Z">
                      <w:rPr>
                        <w:rFonts w:ascii="Calibri" w:eastAsia="Times New Roman" w:hAnsi="Calibri" w:cs="Calibri"/>
                        <w:color w:val="000000"/>
                        <w:sz w:val="22"/>
                      </w:rPr>
                    </w:rPrChange>
                  </w:rPr>
                  <w:delText>0.1549</w:delText>
                </w:r>
              </w:del>
            </w:ins>
          </w:p>
        </w:tc>
        <w:tc>
          <w:tcPr>
            <w:tcW w:w="681" w:type="dxa"/>
            <w:gridSpan w:val="2"/>
            <w:shd w:val="clear" w:color="auto" w:fill="auto"/>
            <w:noWrap/>
            <w:hideMark/>
          </w:tcPr>
          <w:p w14:paraId="4216AECD" w14:textId="6A562EA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6978" w:author="tao huang" w:date="2018-10-28T21:48:00Z"/>
                <w:del w:id="6979" w:author="韬 黄" w:date="2018-11-05T16:33:00Z"/>
                <w:rFonts w:eastAsia="Times New Roman" w:cs="Times New Roman"/>
                <w:sz w:val="22"/>
                <w:rPrChange w:id="6980" w:author="韬 黄" w:date="2018-11-05T16:10:00Z">
                  <w:rPr>
                    <w:ins w:id="6981" w:author="tao huang" w:date="2018-10-28T21:48:00Z"/>
                    <w:del w:id="6982" w:author="韬 黄" w:date="2018-11-05T16:33:00Z"/>
                    <w:rFonts w:ascii="Calibri" w:eastAsia="Times New Roman" w:hAnsi="Calibri" w:cs="Calibri"/>
                    <w:color w:val="000000"/>
                    <w:sz w:val="22"/>
                  </w:rPr>
                </w:rPrChange>
              </w:rPr>
              <w:pPrChange w:id="698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984" w:author="tao huang" w:date="2018-10-28T21:48:00Z">
              <w:del w:id="6985" w:author="韬 黄" w:date="2018-11-05T16:33:00Z">
                <w:r w:rsidRPr="009C5CF0" w:rsidDel="00A5471A">
                  <w:rPr>
                    <w:rFonts w:eastAsia="Times New Roman" w:cs="Times New Roman"/>
                    <w:sz w:val="22"/>
                    <w:rPrChange w:id="6986" w:author="韬 黄" w:date="2018-11-05T16:10:00Z">
                      <w:rPr>
                        <w:rFonts w:ascii="Calibri" w:eastAsia="Times New Roman" w:hAnsi="Calibri" w:cs="Calibri"/>
                        <w:color w:val="000000"/>
                        <w:sz w:val="22"/>
                      </w:rPr>
                    </w:rPrChange>
                  </w:rPr>
                  <w:delText>4</w:delText>
                </w:r>
              </w:del>
            </w:ins>
          </w:p>
        </w:tc>
      </w:tr>
      <w:tr w:rsidR="00A37575" w:rsidRPr="009C5CF0" w:rsidDel="00A5471A" w14:paraId="3DC83123" w14:textId="707DF2F8" w:rsidTr="00D531F1">
        <w:trPr>
          <w:trHeight w:val="57"/>
          <w:jc w:val="center"/>
          <w:ins w:id="6987" w:author="tao huang" w:date="2018-10-28T21:48:00Z"/>
          <w:del w:id="6988"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2A8810DC" w:rsidR="008D03D7" w:rsidRPr="009C5CF0" w:rsidDel="00A5471A" w:rsidRDefault="008D03D7" w:rsidP="00A5471A">
            <w:pPr>
              <w:pStyle w:val="ListParagraph"/>
              <w:shd w:val="clear" w:color="auto" w:fill="FFFFFF" w:themeFill="background1"/>
              <w:spacing w:after="0" w:line="360" w:lineRule="auto"/>
              <w:ind w:left="0"/>
              <w:rPr>
                <w:ins w:id="6989" w:author="tao huang" w:date="2018-10-28T21:48:00Z"/>
                <w:del w:id="6990" w:author="韬 黄" w:date="2018-11-05T16:33:00Z"/>
                <w:rFonts w:eastAsia="Times New Roman" w:cs="Times New Roman"/>
                <w:b w:val="0"/>
                <w:sz w:val="22"/>
                <w:rPrChange w:id="6991" w:author="韬 黄" w:date="2018-11-05T16:10:00Z">
                  <w:rPr>
                    <w:ins w:id="6992" w:author="tao huang" w:date="2018-10-28T21:48:00Z"/>
                    <w:del w:id="6993" w:author="韬 黄" w:date="2018-11-05T16:33:00Z"/>
                    <w:rFonts w:ascii="Calibri" w:eastAsia="Times New Roman" w:hAnsi="Calibri" w:cs="Calibri"/>
                    <w:color w:val="000000"/>
                    <w:sz w:val="22"/>
                  </w:rPr>
                </w:rPrChange>
              </w:rPr>
              <w:pPrChange w:id="6994" w:author="韬 黄" w:date="2018-11-05T16:34:00Z">
                <w:pPr>
                  <w:spacing w:after="0" w:line="240" w:lineRule="auto"/>
                </w:pPr>
              </w:pPrChange>
            </w:pPr>
            <w:ins w:id="6995" w:author="tao huang" w:date="2018-10-28T21:48:00Z">
              <w:del w:id="6996" w:author="韬 黄" w:date="2018-11-05T16:33:00Z">
                <w:r w:rsidRPr="009C5CF0" w:rsidDel="00A5471A">
                  <w:rPr>
                    <w:rFonts w:eastAsia="Times New Roman" w:cs="Times New Roman"/>
                    <w:b w:val="0"/>
                    <w:sz w:val="22"/>
                    <w:rPrChange w:id="6997" w:author="韬 黄" w:date="2018-11-05T16:10:00Z">
                      <w:rPr>
                        <w:rFonts w:ascii="Calibri" w:eastAsia="Times New Roman" w:hAnsi="Calibri" w:cs="Calibri"/>
                        <w:color w:val="000000"/>
                        <w:sz w:val="22"/>
                      </w:rPr>
                    </w:rPrChange>
                  </w:rPr>
                  <w:delText>ADL-own-IC</w:delText>
                </w:r>
              </w:del>
            </w:ins>
          </w:p>
        </w:tc>
        <w:tc>
          <w:tcPr>
            <w:tcW w:w="821" w:type="dxa"/>
            <w:shd w:val="clear" w:color="auto" w:fill="auto"/>
            <w:noWrap/>
            <w:hideMark/>
          </w:tcPr>
          <w:p w14:paraId="4B5D7B05" w14:textId="0C57B7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6998" w:author="tao huang" w:date="2018-10-28T21:48:00Z"/>
                <w:del w:id="6999" w:author="韬 黄" w:date="2018-11-05T16:33:00Z"/>
                <w:rFonts w:eastAsia="Times New Roman" w:cs="Times New Roman"/>
                <w:sz w:val="22"/>
                <w:rPrChange w:id="7000" w:author="韬 黄" w:date="2018-11-05T16:10:00Z">
                  <w:rPr>
                    <w:ins w:id="7001" w:author="tao huang" w:date="2018-10-28T21:48:00Z"/>
                    <w:del w:id="7002" w:author="韬 黄" w:date="2018-11-05T16:33:00Z"/>
                    <w:rFonts w:ascii="Calibri" w:eastAsia="Times New Roman" w:hAnsi="Calibri" w:cs="Calibri"/>
                    <w:color w:val="000000"/>
                    <w:sz w:val="22"/>
                  </w:rPr>
                </w:rPrChange>
              </w:rPr>
              <w:pPrChange w:id="700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04" w:author="tao huang" w:date="2018-10-28T21:53:00Z">
              <w:del w:id="7005" w:author="韬 黄" w:date="2018-11-05T16:33:00Z">
                <w:r w:rsidRPr="009C5CF0" w:rsidDel="00A5471A">
                  <w:rPr>
                    <w:rFonts w:cs="Times New Roman"/>
                    <w:sz w:val="22"/>
                    <w:rPrChange w:id="7006" w:author="韬 黄" w:date="2018-11-05T16:10:00Z">
                      <w:rPr/>
                    </w:rPrChange>
                  </w:rPr>
                  <w:delText>17.02</w:delText>
                </w:r>
              </w:del>
            </w:ins>
          </w:p>
        </w:tc>
        <w:tc>
          <w:tcPr>
            <w:tcW w:w="681" w:type="dxa"/>
            <w:shd w:val="clear" w:color="auto" w:fill="auto"/>
            <w:noWrap/>
            <w:hideMark/>
          </w:tcPr>
          <w:p w14:paraId="5C455278" w14:textId="1C184E3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07" w:author="tao huang" w:date="2018-10-28T21:48:00Z"/>
                <w:del w:id="7008" w:author="韬 黄" w:date="2018-11-05T16:33:00Z"/>
                <w:rFonts w:eastAsia="Times New Roman" w:cs="Times New Roman"/>
                <w:sz w:val="22"/>
                <w:rPrChange w:id="7009" w:author="韬 黄" w:date="2018-11-05T16:10:00Z">
                  <w:rPr>
                    <w:ins w:id="7010" w:author="tao huang" w:date="2018-10-28T21:48:00Z"/>
                    <w:del w:id="7011" w:author="韬 黄" w:date="2018-11-05T16:33:00Z"/>
                    <w:rFonts w:ascii="Calibri" w:eastAsia="Times New Roman" w:hAnsi="Calibri" w:cs="Calibri"/>
                    <w:color w:val="000000"/>
                    <w:sz w:val="22"/>
                  </w:rPr>
                </w:rPrChange>
              </w:rPr>
              <w:pPrChange w:id="701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13" w:author="tao huang" w:date="2018-10-28T21:48:00Z">
              <w:del w:id="7014" w:author="韬 黄" w:date="2018-11-05T16:33:00Z">
                <w:r w:rsidRPr="009C5CF0" w:rsidDel="00A5471A">
                  <w:rPr>
                    <w:rFonts w:eastAsia="Times New Roman" w:cs="Times New Roman"/>
                    <w:sz w:val="22"/>
                    <w:rPrChange w:id="7015" w:author="韬 黄" w:date="2018-11-05T16:10:00Z">
                      <w:rPr>
                        <w:rFonts w:ascii="Calibri" w:eastAsia="Times New Roman" w:hAnsi="Calibri" w:cs="Calibri"/>
                        <w:color w:val="000000"/>
                        <w:sz w:val="22"/>
                      </w:rPr>
                    </w:rPrChange>
                  </w:rPr>
                  <w:delText>6</w:delText>
                </w:r>
              </w:del>
            </w:ins>
          </w:p>
        </w:tc>
        <w:tc>
          <w:tcPr>
            <w:tcW w:w="950" w:type="dxa"/>
            <w:shd w:val="clear" w:color="auto" w:fill="auto"/>
            <w:noWrap/>
            <w:hideMark/>
          </w:tcPr>
          <w:p w14:paraId="6A79B5C2" w14:textId="6B7D71C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16" w:author="tao huang" w:date="2018-10-28T21:48:00Z"/>
                <w:del w:id="7017" w:author="韬 黄" w:date="2018-11-05T16:33:00Z"/>
                <w:rFonts w:eastAsia="Times New Roman" w:cs="Times New Roman"/>
                <w:sz w:val="22"/>
                <w:rPrChange w:id="7018" w:author="韬 黄" w:date="2018-11-05T16:10:00Z">
                  <w:rPr>
                    <w:ins w:id="7019" w:author="tao huang" w:date="2018-10-28T21:48:00Z"/>
                    <w:del w:id="7020" w:author="韬 黄" w:date="2018-11-05T16:33:00Z"/>
                    <w:rFonts w:ascii="Calibri" w:eastAsia="Times New Roman" w:hAnsi="Calibri" w:cs="Calibri"/>
                    <w:color w:val="000000"/>
                    <w:sz w:val="22"/>
                  </w:rPr>
                </w:rPrChange>
              </w:rPr>
              <w:pPrChange w:id="702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22" w:author="tao huang" w:date="2018-10-28T21:48:00Z">
              <w:del w:id="7023" w:author="韬 黄" w:date="2018-11-05T16:33:00Z">
                <w:r w:rsidRPr="009C5CF0" w:rsidDel="00A5471A">
                  <w:rPr>
                    <w:rFonts w:eastAsia="Times New Roman" w:cs="Times New Roman"/>
                    <w:sz w:val="22"/>
                    <w:rPrChange w:id="7024" w:author="韬 黄" w:date="2018-11-05T16:10:00Z">
                      <w:rPr>
                        <w:rFonts w:ascii="Calibri" w:eastAsia="Times New Roman" w:hAnsi="Calibri" w:cs="Calibri"/>
                        <w:color w:val="000000"/>
                        <w:sz w:val="22"/>
                      </w:rPr>
                    </w:rPrChange>
                  </w:rPr>
                  <w:delText>39.52%</w:delText>
                </w:r>
              </w:del>
            </w:ins>
          </w:p>
        </w:tc>
        <w:tc>
          <w:tcPr>
            <w:tcW w:w="0" w:type="dxa"/>
            <w:shd w:val="clear" w:color="auto" w:fill="auto"/>
            <w:noWrap/>
            <w:hideMark/>
          </w:tcPr>
          <w:p w14:paraId="5A3ED075" w14:textId="46833C1B"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25" w:author="tao huang" w:date="2018-10-28T21:48:00Z"/>
                <w:del w:id="7026" w:author="韬 黄" w:date="2018-11-05T16:33:00Z"/>
                <w:rFonts w:eastAsia="Times New Roman" w:cs="Times New Roman"/>
                <w:sz w:val="22"/>
                <w:rPrChange w:id="7027" w:author="韬 黄" w:date="2018-11-05T16:10:00Z">
                  <w:rPr>
                    <w:ins w:id="7028" w:author="tao huang" w:date="2018-10-28T21:48:00Z"/>
                    <w:del w:id="7029" w:author="韬 黄" w:date="2018-11-05T16:33:00Z"/>
                    <w:rFonts w:ascii="Calibri" w:eastAsia="Times New Roman" w:hAnsi="Calibri" w:cs="Calibri"/>
                    <w:color w:val="000000"/>
                    <w:sz w:val="22"/>
                  </w:rPr>
                </w:rPrChange>
              </w:rPr>
              <w:pPrChange w:id="703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31" w:author="tao huang" w:date="2018-10-28T21:48:00Z">
              <w:del w:id="7032" w:author="韬 黄" w:date="2018-11-05T16:33:00Z">
                <w:r w:rsidRPr="009C5CF0" w:rsidDel="00A5471A">
                  <w:rPr>
                    <w:rFonts w:eastAsia="Times New Roman" w:cs="Times New Roman"/>
                    <w:sz w:val="22"/>
                    <w:rPrChange w:id="7033"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36CFF172" w14:textId="33A5BD0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34" w:author="tao huang" w:date="2018-10-28T21:48:00Z"/>
                <w:del w:id="7035" w:author="韬 黄" w:date="2018-11-05T16:33:00Z"/>
                <w:rFonts w:eastAsia="Times New Roman" w:cs="Times New Roman"/>
                <w:sz w:val="22"/>
                <w:rPrChange w:id="7036" w:author="韬 黄" w:date="2018-11-05T16:10:00Z">
                  <w:rPr>
                    <w:ins w:id="7037" w:author="tao huang" w:date="2018-10-28T21:48:00Z"/>
                    <w:del w:id="7038" w:author="韬 黄" w:date="2018-11-05T16:33:00Z"/>
                    <w:rFonts w:ascii="Calibri" w:eastAsia="Times New Roman" w:hAnsi="Calibri" w:cs="Calibri"/>
                    <w:color w:val="000000"/>
                    <w:sz w:val="22"/>
                  </w:rPr>
                </w:rPrChange>
              </w:rPr>
              <w:pPrChange w:id="703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40" w:author="tao huang" w:date="2018-10-28T21:48:00Z">
              <w:del w:id="7041" w:author="韬 黄" w:date="2018-11-05T16:33:00Z">
                <w:r w:rsidRPr="009C5CF0" w:rsidDel="00A5471A">
                  <w:rPr>
                    <w:rFonts w:eastAsia="Times New Roman" w:cs="Times New Roman"/>
                    <w:sz w:val="22"/>
                    <w:rPrChange w:id="7042" w:author="韬 黄" w:date="2018-11-05T16:10:00Z">
                      <w:rPr>
                        <w:rFonts w:ascii="Calibri" w:eastAsia="Times New Roman" w:hAnsi="Calibri" w:cs="Calibri"/>
                        <w:color w:val="000000"/>
                        <w:sz w:val="22"/>
                      </w:rPr>
                    </w:rPrChange>
                  </w:rPr>
                  <w:delText>0.680</w:delText>
                </w:r>
              </w:del>
            </w:ins>
          </w:p>
        </w:tc>
        <w:tc>
          <w:tcPr>
            <w:tcW w:w="0" w:type="dxa"/>
            <w:shd w:val="clear" w:color="auto" w:fill="auto"/>
            <w:noWrap/>
            <w:hideMark/>
          </w:tcPr>
          <w:p w14:paraId="626E6D31" w14:textId="7851EB51"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43" w:author="tao huang" w:date="2018-10-28T21:48:00Z"/>
                <w:del w:id="7044" w:author="韬 黄" w:date="2018-11-05T16:33:00Z"/>
                <w:rFonts w:eastAsia="Times New Roman" w:cs="Times New Roman"/>
                <w:sz w:val="22"/>
                <w:rPrChange w:id="7045" w:author="韬 黄" w:date="2018-11-05T16:10:00Z">
                  <w:rPr>
                    <w:ins w:id="7046" w:author="tao huang" w:date="2018-10-28T21:48:00Z"/>
                    <w:del w:id="7047" w:author="韬 黄" w:date="2018-11-05T16:33:00Z"/>
                    <w:rFonts w:ascii="Calibri" w:eastAsia="Times New Roman" w:hAnsi="Calibri" w:cs="Calibri"/>
                    <w:color w:val="000000"/>
                    <w:sz w:val="22"/>
                  </w:rPr>
                </w:rPrChange>
              </w:rPr>
              <w:pPrChange w:id="704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49" w:author="tao huang" w:date="2018-10-28T21:48:00Z">
              <w:del w:id="7050" w:author="韬 黄" w:date="2018-11-05T16:33:00Z">
                <w:r w:rsidRPr="009C5CF0" w:rsidDel="00A5471A">
                  <w:rPr>
                    <w:rFonts w:eastAsia="Times New Roman" w:cs="Times New Roman"/>
                    <w:sz w:val="22"/>
                    <w:rPrChange w:id="7051" w:author="韬 黄" w:date="2018-11-05T16:10:00Z">
                      <w:rPr>
                        <w:rFonts w:ascii="Calibri" w:eastAsia="Times New Roman" w:hAnsi="Calibri" w:cs="Calibri"/>
                        <w:color w:val="000000"/>
                        <w:sz w:val="22"/>
                      </w:rPr>
                    </w:rPrChange>
                  </w:rPr>
                  <w:delText>2</w:delText>
                </w:r>
              </w:del>
            </w:ins>
          </w:p>
        </w:tc>
        <w:tc>
          <w:tcPr>
            <w:tcW w:w="0" w:type="dxa"/>
            <w:shd w:val="clear" w:color="auto" w:fill="auto"/>
            <w:noWrap/>
            <w:hideMark/>
          </w:tcPr>
          <w:p w14:paraId="415FD548" w14:textId="79BD759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52" w:author="tao huang" w:date="2018-10-28T21:48:00Z"/>
                <w:del w:id="7053" w:author="韬 黄" w:date="2018-11-05T16:33:00Z"/>
                <w:rFonts w:eastAsia="Times New Roman" w:cs="Times New Roman"/>
                <w:sz w:val="22"/>
                <w:rPrChange w:id="7054" w:author="韬 黄" w:date="2018-11-05T16:10:00Z">
                  <w:rPr>
                    <w:ins w:id="7055" w:author="tao huang" w:date="2018-10-28T21:48:00Z"/>
                    <w:del w:id="7056" w:author="韬 黄" w:date="2018-11-05T16:33:00Z"/>
                    <w:rFonts w:ascii="Calibri" w:eastAsia="Times New Roman" w:hAnsi="Calibri" w:cs="Calibri"/>
                    <w:color w:val="000000"/>
                    <w:sz w:val="22"/>
                  </w:rPr>
                </w:rPrChange>
              </w:rPr>
              <w:pPrChange w:id="705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58" w:author="tao huang" w:date="2018-10-28T21:48:00Z">
              <w:del w:id="7059" w:author="韬 黄" w:date="2018-11-05T16:33:00Z">
                <w:r w:rsidRPr="009C5CF0" w:rsidDel="00A5471A">
                  <w:rPr>
                    <w:rFonts w:eastAsia="Times New Roman" w:cs="Times New Roman"/>
                    <w:sz w:val="22"/>
                    <w:rPrChange w:id="7060" w:author="韬 黄" w:date="2018-11-05T16:10:00Z">
                      <w:rPr>
                        <w:rFonts w:ascii="Calibri" w:eastAsia="Times New Roman" w:hAnsi="Calibri" w:cs="Calibri"/>
                        <w:color w:val="000000"/>
                        <w:sz w:val="22"/>
                      </w:rPr>
                    </w:rPrChange>
                  </w:rPr>
                  <w:delText>0.9902</w:delText>
                </w:r>
              </w:del>
            </w:ins>
          </w:p>
        </w:tc>
        <w:tc>
          <w:tcPr>
            <w:tcW w:w="0" w:type="dxa"/>
            <w:shd w:val="clear" w:color="auto" w:fill="auto"/>
            <w:noWrap/>
            <w:hideMark/>
          </w:tcPr>
          <w:p w14:paraId="1485F4E3" w14:textId="745502B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61" w:author="tao huang" w:date="2018-10-28T21:48:00Z"/>
                <w:del w:id="7062" w:author="韬 黄" w:date="2018-11-05T16:33:00Z"/>
                <w:rFonts w:eastAsia="Times New Roman" w:cs="Times New Roman"/>
                <w:sz w:val="22"/>
                <w:rPrChange w:id="7063" w:author="韬 黄" w:date="2018-11-05T16:10:00Z">
                  <w:rPr>
                    <w:ins w:id="7064" w:author="tao huang" w:date="2018-10-28T21:48:00Z"/>
                    <w:del w:id="7065" w:author="韬 黄" w:date="2018-11-05T16:33:00Z"/>
                    <w:rFonts w:ascii="Calibri" w:eastAsia="Times New Roman" w:hAnsi="Calibri" w:cs="Calibri"/>
                    <w:color w:val="000000"/>
                    <w:sz w:val="22"/>
                  </w:rPr>
                </w:rPrChange>
              </w:rPr>
              <w:pPrChange w:id="706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67" w:author="tao huang" w:date="2018-10-28T21:48:00Z">
              <w:del w:id="7068" w:author="韬 黄" w:date="2018-11-05T16:33:00Z">
                <w:r w:rsidRPr="009C5CF0" w:rsidDel="00A5471A">
                  <w:rPr>
                    <w:rFonts w:eastAsia="Times New Roman" w:cs="Times New Roman"/>
                    <w:sz w:val="22"/>
                    <w:rPrChange w:id="7069" w:author="韬 黄" w:date="2018-11-05T16:10:00Z">
                      <w:rPr>
                        <w:rFonts w:ascii="Calibri" w:eastAsia="Times New Roman" w:hAnsi="Calibri" w:cs="Calibri"/>
                        <w:color w:val="000000"/>
                        <w:sz w:val="22"/>
                      </w:rPr>
                    </w:rPrChange>
                  </w:rPr>
                  <w:delText>4</w:delText>
                </w:r>
              </w:del>
            </w:ins>
          </w:p>
        </w:tc>
        <w:tc>
          <w:tcPr>
            <w:tcW w:w="0" w:type="dxa"/>
            <w:shd w:val="clear" w:color="auto" w:fill="auto"/>
            <w:noWrap/>
            <w:hideMark/>
          </w:tcPr>
          <w:p w14:paraId="7210781C" w14:textId="7C56E140"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70" w:author="tao huang" w:date="2018-10-28T21:48:00Z"/>
                <w:del w:id="7071" w:author="韬 黄" w:date="2018-11-05T16:33:00Z"/>
                <w:rFonts w:eastAsia="Times New Roman" w:cs="Times New Roman"/>
                <w:sz w:val="22"/>
                <w:rPrChange w:id="7072" w:author="韬 黄" w:date="2018-11-05T16:10:00Z">
                  <w:rPr>
                    <w:ins w:id="7073" w:author="tao huang" w:date="2018-10-28T21:48:00Z"/>
                    <w:del w:id="7074" w:author="韬 黄" w:date="2018-11-05T16:33:00Z"/>
                    <w:rFonts w:ascii="Calibri" w:eastAsia="Times New Roman" w:hAnsi="Calibri" w:cs="Calibri"/>
                    <w:color w:val="000000"/>
                    <w:sz w:val="22"/>
                  </w:rPr>
                </w:rPrChange>
              </w:rPr>
              <w:pPrChange w:id="707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76" w:author="tao huang" w:date="2018-10-28T21:48:00Z">
              <w:del w:id="7077" w:author="韬 黄" w:date="2018-11-05T16:33:00Z">
                <w:r w:rsidRPr="009C5CF0" w:rsidDel="00A5471A">
                  <w:rPr>
                    <w:rFonts w:eastAsia="Times New Roman" w:cs="Times New Roman"/>
                    <w:sz w:val="22"/>
                    <w:rPrChange w:id="7078" w:author="韬 黄" w:date="2018-11-05T16:10:00Z">
                      <w:rPr>
                        <w:rFonts w:ascii="Calibri" w:eastAsia="Times New Roman" w:hAnsi="Calibri" w:cs="Calibri"/>
                        <w:color w:val="000000"/>
                        <w:sz w:val="22"/>
                      </w:rPr>
                    </w:rPrChange>
                  </w:rPr>
                  <w:delText>0.1552</w:delText>
                </w:r>
              </w:del>
            </w:ins>
          </w:p>
        </w:tc>
        <w:tc>
          <w:tcPr>
            <w:tcW w:w="681" w:type="dxa"/>
            <w:gridSpan w:val="2"/>
            <w:shd w:val="clear" w:color="auto" w:fill="auto"/>
            <w:noWrap/>
            <w:hideMark/>
          </w:tcPr>
          <w:p w14:paraId="7CDCCD98" w14:textId="2C0C574D"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079" w:author="tao huang" w:date="2018-10-28T21:48:00Z"/>
                <w:del w:id="7080" w:author="韬 黄" w:date="2018-11-05T16:33:00Z"/>
                <w:rFonts w:eastAsia="Times New Roman" w:cs="Times New Roman"/>
                <w:sz w:val="22"/>
                <w:rPrChange w:id="7081" w:author="韬 黄" w:date="2018-11-05T16:10:00Z">
                  <w:rPr>
                    <w:ins w:id="7082" w:author="tao huang" w:date="2018-10-28T21:48:00Z"/>
                    <w:del w:id="7083" w:author="韬 黄" w:date="2018-11-05T16:33:00Z"/>
                    <w:rFonts w:ascii="Calibri" w:eastAsia="Times New Roman" w:hAnsi="Calibri" w:cs="Calibri"/>
                    <w:color w:val="000000"/>
                    <w:sz w:val="22"/>
                  </w:rPr>
                </w:rPrChange>
              </w:rPr>
              <w:pPrChange w:id="708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085" w:author="tao huang" w:date="2018-10-28T21:48:00Z">
              <w:del w:id="7086" w:author="韬 黄" w:date="2018-11-05T16:33:00Z">
                <w:r w:rsidRPr="009C5CF0" w:rsidDel="00A5471A">
                  <w:rPr>
                    <w:rFonts w:eastAsia="Times New Roman" w:cs="Times New Roman"/>
                    <w:sz w:val="22"/>
                    <w:rPrChange w:id="7087" w:author="韬 黄" w:date="2018-11-05T16:10:00Z">
                      <w:rPr>
                        <w:rFonts w:ascii="Calibri" w:eastAsia="Times New Roman" w:hAnsi="Calibri" w:cs="Calibri"/>
                        <w:color w:val="000000"/>
                        <w:sz w:val="22"/>
                      </w:rPr>
                    </w:rPrChange>
                  </w:rPr>
                  <w:delText>5</w:delText>
                </w:r>
              </w:del>
            </w:ins>
          </w:p>
        </w:tc>
      </w:tr>
      <w:tr w:rsidR="00A37575" w:rsidRPr="009C5CF0" w:rsidDel="00A5471A" w14:paraId="4A350A72" w14:textId="1C098F73" w:rsidTr="00D531F1">
        <w:trPr>
          <w:cnfStyle w:val="000000100000" w:firstRow="0" w:lastRow="0" w:firstColumn="0" w:lastColumn="0" w:oddVBand="0" w:evenVBand="0" w:oddHBand="1" w:evenHBand="0" w:firstRowFirstColumn="0" w:firstRowLastColumn="0" w:lastRowFirstColumn="0" w:lastRowLastColumn="0"/>
          <w:trHeight w:val="57"/>
          <w:jc w:val="center"/>
          <w:ins w:id="7088" w:author="tao huang" w:date="2018-10-28T21:48:00Z"/>
          <w:del w:id="7089" w:author="韬 黄" w:date="2018-11-05T16:33: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4B9BD376" w:rsidR="008D03D7" w:rsidRPr="009C5CF0" w:rsidDel="00A5471A" w:rsidRDefault="008D03D7" w:rsidP="00A5471A">
            <w:pPr>
              <w:pStyle w:val="ListParagraph"/>
              <w:shd w:val="clear" w:color="auto" w:fill="FFFFFF" w:themeFill="background1"/>
              <w:spacing w:after="0" w:line="360" w:lineRule="auto"/>
              <w:ind w:left="0"/>
              <w:rPr>
                <w:ins w:id="7090" w:author="tao huang" w:date="2018-10-28T21:48:00Z"/>
                <w:del w:id="7091" w:author="韬 黄" w:date="2018-11-05T16:33:00Z"/>
                <w:rFonts w:eastAsia="Times New Roman" w:cs="Times New Roman"/>
                <w:b w:val="0"/>
                <w:sz w:val="22"/>
                <w:rPrChange w:id="7092" w:author="韬 黄" w:date="2018-11-05T16:10:00Z">
                  <w:rPr>
                    <w:ins w:id="7093" w:author="tao huang" w:date="2018-10-28T21:48:00Z"/>
                    <w:del w:id="7094" w:author="韬 黄" w:date="2018-11-05T16:33:00Z"/>
                    <w:rFonts w:ascii="Calibri" w:eastAsia="Times New Roman" w:hAnsi="Calibri" w:cs="Calibri"/>
                    <w:color w:val="000000"/>
                    <w:sz w:val="22"/>
                  </w:rPr>
                </w:rPrChange>
              </w:rPr>
              <w:pPrChange w:id="7095" w:author="韬 黄" w:date="2018-11-05T16:34:00Z">
                <w:pPr>
                  <w:spacing w:after="0" w:line="240" w:lineRule="auto"/>
                </w:pPr>
              </w:pPrChange>
            </w:pPr>
            <w:ins w:id="7096" w:author="tao huang" w:date="2018-10-28T21:48:00Z">
              <w:del w:id="7097" w:author="韬 黄" w:date="2018-11-05T16:33:00Z">
                <w:r w:rsidRPr="009C5CF0" w:rsidDel="00A5471A">
                  <w:rPr>
                    <w:rFonts w:eastAsia="Times New Roman" w:cs="Times New Roman"/>
                    <w:b w:val="0"/>
                    <w:sz w:val="22"/>
                    <w:rPrChange w:id="7098" w:author="韬 黄" w:date="2018-11-05T16:10:00Z">
                      <w:rPr>
                        <w:rFonts w:ascii="Calibri" w:eastAsia="Times New Roman" w:hAnsi="Calibri" w:cs="Calibri"/>
                        <w:color w:val="000000"/>
                        <w:sz w:val="22"/>
                      </w:rPr>
                    </w:rPrChange>
                  </w:rPr>
                  <w:delText>ADL-intra-EWC</w:delText>
                </w:r>
              </w:del>
            </w:ins>
          </w:p>
        </w:tc>
        <w:tc>
          <w:tcPr>
            <w:tcW w:w="821" w:type="dxa"/>
            <w:shd w:val="clear" w:color="auto" w:fill="auto"/>
            <w:noWrap/>
            <w:hideMark/>
          </w:tcPr>
          <w:p w14:paraId="7C195BD8" w14:textId="53721A35"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099" w:author="tao huang" w:date="2018-10-28T21:48:00Z"/>
                <w:del w:id="7100" w:author="韬 黄" w:date="2018-11-05T16:33:00Z"/>
                <w:rFonts w:eastAsia="Times New Roman" w:cs="Times New Roman"/>
                <w:sz w:val="22"/>
                <w:rPrChange w:id="7101" w:author="韬 黄" w:date="2018-11-05T16:10:00Z">
                  <w:rPr>
                    <w:ins w:id="7102" w:author="tao huang" w:date="2018-10-28T21:48:00Z"/>
                    <w:del w:id="7103" w:author="韬 黄" w:date="2018-11-05T16:33:00Z"/>
                    <w:rFonts w:ascii="Calibri" w:eastAsia="Times New Roman" w:hAnsi="Calibri" w:cs="Calibri"/>
                    <w:color w:val="000000"/>
                    <w:sz w:val="22"/>
                  </w:rPr>
                </w:rPrChange>
              </w:rPr>
              <w:pPrChange w:id="7104"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05" w:author="tao huang" w:date="2018-10-28T21:53:00Z">
              <w:del w:id="7106" w:author="韬 黄" w:date="2018-11-05T16:33:00Z">
                <w:r w:rsidRPr="009C5CF0" w:rsidDel="00A5471A">
                  <w:rPr>
                    <w:rFonts w:cs="Times New Roman"/>
                    <w:sz w:val="22"/>
                    <w:rPrChange w:id="7107" w:author="韬 黄" w:date="2018-11-05T16:10:00Z">
                      <w:rPr/>
                    </w:rPrChange>
                  </w:rPr>
                  <w:delText>15.59</w:delText>
                </w:r>
              </w:del>
            </w:ins>
          </w:p>
        </w:tc>
        <w:tc>
          <w:tcPr>
            <w:tcW w:w="681" w:type="dxa"/>
            <w:shd w:val="clear" w:color="auto" w:fill="auto"/>
            <w:noWrap/>
            <w:hideMark/>
          </w:tcPr>
          <w:p w14:paraId="73E55E3C" w14:textId="5B645059"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08" w:author="tao huang" w:date="2018-10-28T21:48:00Z"/>
                <w:del w:id="7109" w:author="韬 黄" w:date="2018-11-05T16:33:00Z"/>
                <w:rFonts w:eastAsia="Times New Roman" w:cs="Times New Roman"/>
                <w:sz w:val="22"/>
                <w:rPrChange w:id="7110" w:author="韬 黄" w:date="2018-11-05T16:10:00Z">
                  <w:rPr>
                    <w:ins w:id="7111" w:author="tao huang" w:date="2018-10-28T21:48:00Z"/>
                    <w:del w:id="7112" w:author="韬 黄" w:date="2018-11-05T16:33:00Z"/>
                    <w:rFonts w:ascii="Calibri" w:eastAsia="Times New Roman" w:hAnsi="Calibri" w:cs="Calibri"/>
                    <w:color w:val="000000"/>
                    <w:sz w:val="22"/>
                  </w:rPr>
                </w:rPrChange>
              </w:rPr>
              <w:pPrChange w:id="7113"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14" w:author="tao huang" w:date="2018-10-28T21:48:00Z">
              <w:del w:id="7115" w:author="韬 黄" w:date="2018-11-05T16:33:00Z">
                <w:r w:rsidRPr="009C5CF0" w:rsidDel="00A5471A">
                  <w:rPr>
                    <w:rFonts w:eastAsia="Times New Roman" w:cs="Times New Roman"/>
                    <w:sz w:val="22"/>
                    <w:rPrChange w:id="7116" w:author="韬 黄" w:date="2018-11-05T16:10:00Z">
                      <w:rPr>
                        <w:rFonts w:ascii="Calibri" w:eastAsia="Times New Roman" w:hAnsi="Calibri" w:cs="Calibri"/>
                        <w:color w:val="000000"/>
                        <w:sz w:val="22"/>
                      </w:rPr>
                    </w:rPrChange>
                  </w:rPr>
                  <w:delText>1</w:delText>
                </w:r>
              </w:del>
            </w:ins>
          </w:p>
        </w:tc>
        <w:tc>
          <w:tcPr>
            <w:tcW w:w="950" w:type="dxa"/>
            <w:shd w:val="clear" w:color="auto" w:fill="auto"/>
            <w:noWrap/>
            <w:hideMark/>
          </w:tcPr>
          <w:p w14:paraId="415D0BDF" w14:textId="326B522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17" w:author="tao huang" w:date="2018-10-28T21:48:00Z"/>
                <w:del w:id="7118" w:author="韬 黄" w:date="2018-11-05T16:33:00Z"/>
                <w:rFonts w:eastAsia="Times New Roman" w:cs="Times New Roman"/>
                <w:sz w:val="22"/>
                <w:rPrChange w:id="7119" w:author="韬 黄" w:date="2018-11-05T16:10:00Z">
                  <w:rPr>
                    <w:ins w:id="7120" w:author="tao huang" w:date="2018-10-28T21:48:00Z"/>
                    <w:del w:id="7121" w:author="韬 黄" w:date="2018-11-05T16:33:00Z"/>
                    <w:rFonts w:ascii="Calibri" w:eastAsia="Times New Roman" w:hAnsi="Calibri" w:cs="Calibri"/>
                    <w:color w:val="000000"/>
                    <w:sz w:val="22"/>
                  </w:rPr>
                </w:rPrChange>
              </w:rPr>
              <w:pPrChange w:id="7122"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23" w:author="tao huang" w:date="2018-10-28T21:48:00Z">
              <w:del w:id="7124" w:author="韬 黄" w:date="2018-11-05T16:33:00Z">
                <w:r w:rsidRPr="009C5CF0" w:rsidDel="00A5471A">
                  <w:rPr>
                    <w:rFonts w:eastAsia="Times New Roman" w:cs="Times New Roman"/>
                    <w:sz w:val="22"/>
                    <w:rPrChange w:id="7125" w:author="韬 黄" w:date="2018-11-05T16:10:00Z">
                      <w:rPr>
                        <w:rFonts w:ascii="Calibri" w:eastAsia="Times New Roman" w:hAnsi="Calibri" w:cs="Calibri"/>
                        <w:color w:val="000000"/>
                        <w:sz w:val="22"/>
                      </w:rPr>
                    </w:rPrChange>
                  </w:rPr>
                  <w:delText>39.33%</w:delText>
                </w:r>
              </w:del>
            </w:ins>
          </w:p>
        </w:tc>
        <w:tc>
          <w:tcPr>
            <w:tcW w:w="681" w:type="dxa"/>
            <w:shd w:val="clear" w:color="auto" w:fill="auto"/>
            <w:noWrap/>
            <w:hideMark/>
          </w:tcPr>
          <w:p w14:paraId="299D4F64" w14:textId="5A3B8A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26" w:author="tao huang" w:date="2018-10-28T21:48:00Z"/>
                <w:del w:id="7127" w:author="韬 黄" w:date="2018-11-05T16:33:00Z"/>
                <w:rFonts w:eastAsia="Times New Roman" w:cs="Times New Roman"/>
                <w:sz w:val="22"/>
                <w:rPrChange w:id="7128" w:author="韬 黄" w:date="2018-11-05T16:10:00Z">
                  <w:rPr>
                    <w:ins w:id="7129" w:author="tao huang" w:date="2018-10-28T21:48:00Z"/>
                    <w:del w:id="7130" w:author="韬 黄" w:date="2018-11-05T16:33:00Z"/>
                    <w:rFonts w:ascii="Calibri" w:eastAsia="Times New Roman" w:hAnsi="Calibri" w:cs="Calibri"/>
                    <w:color w:val="000000"/>
                    <w:sz w:val="22"/>
                  </w:rPr>
                </w:rPrChange>
              </w:rPr>
              <w:pPrChange w:id="7131"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32" w:author="tao huang" w:date="2018-10-28T21:48:00Z">
              <w:del w:id="7133" w:author="韬 黄" w:date="2018-11-05T16:33:00Z">
                <w:r w:rsidRPr="009C5CF0" w:rsidDel="00A5471A">
                  <w:rPr>
                    <w:rFonts w:eastAsia="Times New Roman" w:cs="Times New Roman"/>
                    <w:sz w:val="22"/>
                    <w:rPrChange w:id="7134" w:author="韬 黄" w:date="2018-11-05T16:10:00Z">
                      <w:rPr>
                        <w:rFonts w:ascii="Calibri" w:eastAsia="Times New Roman" w:hAnsi="Calibri" w:cs="Calibri"/>
                        <w:color w:val="000000"/>
                        <w:sz w:val="22"/>
                      </w:rPr>
                    </w:rPrChange>
                  </w:rPr>
                  <w:delText>2</w:delText>
                </w:r>
              </w:del>
            </w:ins>
          </w:p>
        </w:tc>
        <w:tc>
          <w:tcPr>
            <w:tcW w:w="828" w:type="dxa"/>
            <w:shd w:val="clear" w:color="auto" w:fill="auto"/>
            <w:noWrap/>
            <w:hideMark/>
          </w:tcPr>
          <w:p w14:paraId="12FB7FF4" w14:textId="3941B12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35" w:author="tao huang" w:date="2018-10-28T21:48:00Z"/>
                <w:del w:id="7136" w:author="韬 黄" w:date="2018-11-05T16:33:00Z"/>
                <w:rFonts w:eastAsia="Times New Roman" w:cs="Times New Roman"/>
                <w:sz w:val="22"/>
                <w:rPrChange w:id="7137" w:author="韬 黄" w:date="2018-11-05T16:10:00Z">
                  <w:rPr>
                    <w:ins w:id="7138" w:author="tao huang" w:date="2018-10-28T21:48:00Z"/>
                    <w:del w:id="7139" w:author="韬 黄" w:date="2018-11-05T16:33:00Z"/>
                    <w:rFonts w:ascii="Calibri" w:eastAsia="Times New Roman" w:hAnsi="Calibri" w:cs="Calibri"/>
                    <w:color w:val="000000"/>
                    <w:sz w:val="22"/>
                  </w:rPr>
                </w:rPrChange>
              </w:rPr>
              <w:pPrChange w:id="7140"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41" w:author="tao huang" w:date="2018-10-28T21:48:00Z">
              <w:del w:id="7142" w:author="韬 黄" w:date="2018-11-05T16:33:00Z">
                <w:r w:rsidRPr="009C5CF0" w:rsidDel="00A5471A">
                  <w:rPr>
                    <w:rFonts w:eastAsia="Times New Roman" w:cs="Times New Roman"/>
                    <w:sz w:val="22"/>
                    <w:rPrChange w:id="7143" w:author="韬 黄" w:date="2018-11-05T16:10:00Z">
                      <w:rPr>
                        <w:rFonts w:ascii="Calibri" w:eastAsia="Times New Roman" w:hAnsi="Calibri" w:cs="Calibri"/>
                        <w:color w:val="000000"/>
                        <w:sz w:val="22"/>
                      </w:rPr>
                    </w:rPrChange>
                  </w:rPr>
                  <w:delText>0.684</w:delText>
                </w:r>
              </w:del>
            </w:ins>
          </w:p>
        </w:tc>
        <w:tc>
          <w:tcPr>
            <w:tcW w:w="709" w:type="dxa"/>
            <w:shd w:val="clear" w:color="auto" w:fill="auto"/>
            <w:noWrap/>
            <w:hideMark/>
          </w:tcPr>
          <w:p w14:paraId="55687833" w14:textId="28370D20"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44" w:author="tao huang" w:date="2018-10-28T21:48:00Z"/>
                <w:del w:id="7145" w:author="韬 黄" w:date="2018-11-05T16:33:00Z"/>
                <w:rFonts w:eastAsia="Times New Roman" w:cs="Times New Roman"/>
                <w:sz w:val="22"/>
                <w:rPrChange w:id="7146" w:author="韬 黄" w:date="2018-11-05T16:10:00Z">
                  <w:rPr>
                    <w:ins w:id="7147" w:author="tao huang" w:date="2018-10-28T21:48:00Z"/>
                    <w:del w:id="7148" w:author="韬 黄" w:date="2018-11-05T16:33:00Z"/>
                    <w:rFonts w:ascii="Calibri" w:eastAsia="Times New Roman" w:hAnsi="Calibri" w:cs="Calibri"/>
                    <w:color w:val="000000"/>
                    <w:sz w:val="22"/>
                  </w:rPr>
                </w:rPrChange>
              </w:rPr>
              <w:pPrChange w:id="7149"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50" w:author="tao huang" w:date="2018-10-28T21:48:00Z">
              <w:del w:id="7151" w:author="韬 黄" w:date="2018-11-05T16:33:00Z">
                <w:r w:rsidRPr="009C5CF0" w:rsidDel="00A5471A">
                  <w:rPr>
                    <w:rFonts w:eastAsia="Times New Roman" w:cs="Times New Roman"/>
                    <w:sz w:val="22"/>
                    <w:rPrChange w:id="7152" w:author="韬 黄" w:date="2018-11-05T16:10:00Z">
                      <w:rPr>
                        <w:rFonts w:ascii="Calibri" w:eastAsia="Times New Roman" w:hAnsi="Calibri" w:cs="Calibri"/>
                        <w:color w:val="000000"/>
                        <w:sz w:val="22"/>
                      </w:rPr>
                    </w:rPrChange>
                  </w:rPr>
                  <w:delText>3</w:delText>
                </w:r>
              </w:del>
            </w:ins>
          </w:p>
        </w:tc>
        <w:tc>
          <w:tcPr>
            <w:tcW w:w="1390" w:type="dxa"/>
            <w:shd w:val="clear" w:color="auto" w:fill="auto"/>
            <w:noWrap/>
            <w:hideMark/>
          </w:tcPr>
          <w:p w14:paraId="23D81E16" w14:textId="62FF4F2D"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53" w:author="tao huang" w:date="2018-10-28T21:48:00Z"/>
                <w:del w:id="7154" w:author="韬 黄" w:date="2018-11-05T16:33:00Z"/>
                <w:rFonts w:eastAsia="Times New Roman" w:cs="Times New Roman"/>
                <w:sz w:val="22"/>
                <w:rPrChange w:id="7155" w:author="韬 黄" w:date="2018-11-05T16:10:00Z">
                  <w:rPr>
                    <w:ins w:id="7156" w:author="tao huang" w:date="2018-10-28T21:48:00Z"/>
                    <w:del w:id="7157" w:author="韬 黄" w:date="2018-11-05T16:33:00Z"/>
                    <w:rFonts w:ascii="Calibri" w:eastAsia="Times New Roman" w:hAnsi="Calibri" w:cs="Calibri"/>
                    <w:color w:val="000000"/>
                    <w:sz w:val="22"/>
                  </w:rPr>
                </w:rPrChange>
              </w:rPr>
              <w:pPrChange w:id="7158"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59" w:author="tao huang" w:date="2018-10-28T21:48:00Z">
              <w:del w:id="7160" w:author="韬 黄" w:date="2018-11-05T16:33:00Z">
                <w:r w:rsidRPr="009C5CF0" w:rsidDel="00A5471A">
                  <w:rPr>
                    <w:rFonts w:eastAsia="Times New Roman" w:cs="Times New Roman"/>
                    <w:sz w:val="22"/>
                    <w:rPrChange w:id="7161" w:author="韬 黄" w:date="2018-11-05T16:10:00Z">
                      <w:rPr>
                        <w:rFonts w:ascii="Calibri" w:eastAsia="Times New Roman" w:hAnsi="Calibri" w:cs="Calibri"/>
                        <w:color w:val="000000"/>
                        <w:sz w:val="22"/>
                      </w:rPr>
                    </w:rPrChange>
                  </w:rPr>
                  <w:delText>0.9850</w:delText>
                </w:r>
              </w:del>
            </w:ins>
          </w:p>
        </w:tc>
        <w:tc>
          <w:tcPr>
            <w:tcW w:w="681" w:type="dxa"/>
            <w:shd w:val="clear" w:color="auto" w:fill="auto"/>
            <w:noWrap/>
            <w:hideMark/>
          </w:tcPr>
          <w:p w14:paraId="3506F880" w14:textId="778D6748"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62" w:author="tao huang" w:date="2018-10-28T21:48:00Z"/>
                <w:del w:id="7163" w:author="韬 黄" w:date="2018-11-05T16:33:00Z"/>
                <w:rFonts w:eastAsia="Times New Roman" w:cs="Times New Roman"/>
                <w:sz w:val="22"/>
                <w:rPrChange w:id="7164" w:author="韬 黄" w:date="2018-11-05T16:10:00Z">
                  <w:rPr>
                    <w:ins w:id="7165" w:author="tao huang" w:date="2018-10-28T21:48:00Z"/>
                    <w:del w:id="7166" w:author="韬 黄" w:date="2018-11-05T16:33:00Z"/>
                    <w:rFonts w:ascii="Calibri" w:eastAsia="Times New Roman" w:hAnsi="Calibri" w:cs="Calibri"/>
                    <w:color w:val="000000"/>
                    <w:sz w:val="22"/>
                  </w:rPr>
                </w:rPrChange>
              </w:rPr>
              <w:pPrChange w:id="7167"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68" w:author="tao huang" w:date="2018-10-28T21:48:00Z">
              <w:del w:id="7169" w:author="韬 黄" w:date="2018-11-05T16:33:00Z">
                <w:r w:rsidRPr="009C5CF0" w:rsidDel="00A5471A">
                  <w:rPr>
                    <w:rFonts w:eastAsia="Times New Roman" w:cs="Times New Roman"/>
                    <w:sz w:val="22"/>
                    <w:rPrChange w:id="7170" w:author="韬 黄" w:date="2018-11-05T16:10:00Z">
                      <w:rPr>
                        <w:rFonts w:ascii="Calibri" w:eastAsia="Times New Roman" w:hAnsi="Calibri" w:cs="Calibri"/>
                        <w:color w:val="000000"/>
                        <w:sz w:val="22"/>
                      </w:rPr>
                    </w:rPrChange>
                  </w:rPr>
                  <w:delText>2</w:delText>
                </w:r>
              </w:del>
            </w:ins>
          </w:p>
        </w:tc>
        <w:tc>
          <w:tcPr>
            <w:tcW w:w="1280" w:type="dxa"/>
            <w:shd w:val="clear" w:color="auto" w:fill="auto"/>
            <w:noWrap/>
            <w:hideMark/>
          </w:tcPr>
          <w:p w14:paraId="67781D6A" w14:textId="06C0319E"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71" w:author="tao huang" w:date="2018-10-28T21:48:00Z"/>
                <w:del w:id="7172" w:author="韬 黄" w:date="2018-11-05T16:33:00Z"/>
                <w:rFonts w:eastAsia="Times New Roman" w:cs="Times New Roman"/>
                <w:sz w:val="22"/>
                <w:rPrChange w:id="7173" w:author="韬 黄" w:date="2018-11-05T16:10:00Z">
                  <w:rPr>
                    <w:ins w:id="7174" w:author="tao huang" w:date="2018-10-28T21:48:00Z"/>
                    <w:del w:id="7175" w:author="韬 黄" w:date="2018-11-05T16:33:00Z"/>
                    <w:rFonts w:ascii="Calibri" w:eastAsia="Times New Roman" w:hAnsi="Calibri" w:cs="Calibri"/>
                    <w:color w:val="000000"/>
                    <w:sz w:val="22"/>
                  </w:rPr>
                </w:rPrChange>
              </w:rPr>
              <w:pPrChange w:id="7176"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77" w:author="tao huang" w:date="2018-10-28T21:48:00Z">
              <w:del w:id="7178" w:author="韬 黄" w:date="2018-11-05T16:33:00Z">
                <w:r w:rsidRPr="009C5CF0" w:rsidDel="00A5471A">
                  <w:rPr>
                    <w:rFonts w:eastAsia="Times New Roman" w:cs="Times New Roman"/>
                    <w:sz w:val="22"/>
                    <w:rPrChange w:id="7179" w:author="韬 黄" w:date="2018-11-05T16:10:00Z">
                      <w:rPr>
                        <w:rFonts w:ascii="Calibri" w:eastAsia="Times New Roman" w:hAnsi="Calibri" w:cs="Calibri"/>
                        <w:color w:val="000000"/>
                        <w:sz w:val="22"/>
                      </w:rPr>
                    </w:rPrChange>
                  </w:rPr>
                  <w:delText>0.1523</w:delText>
                </w:r>
              </w:del>
            </w:ins>
          </w:p>
        </w:tc>
        <w:tc>
          <w:tcPr>
            <w:tcW w:w="681" w:type="dxa"/>
            <w:gridSpan w:val="2"/>
            <w:shd w:val="clear" w:color="auto" w:fill="auto"/>
            <w:noWrap/>
            <w:hideMark/>
          </w:tcPr>
          <w:p w14:paraId="060D6053" w14:textId="163C22A3" w:rsidR="008D03D7" w:rsidRPr="009C5CF0" w:rsidDel="00A5471A" w:rsidRDefault="008D03D7" w:rsidP="00A5471A">
            <w:pPr>
              <w:pStyle w:val="ListParagraph"/>
              <w:shd w:val="clear" w:color="auto" w:fill="FFFFFF" w:themeFill="background1"/>
              <w:spacing w:after="0" w:line="360" w:lineRule="auto"/>
              <w:ind w:left="0"/>
              <w:cnfStyle w:val="000000100000" w:firstRow="0" w:lastRow="0" w:firstColumn="0" w:lastColumn="0" w:oddVBand="0" w:evenVBand="0" w:oddHBand="1" w:evenHBand="0" w:firstRowFirstColumn="0" w:firstRowLastColumn="0" w:lastRowFirstColumn="0" w:lastRowLastColumn="0"/>
              <w:rPr>
                <w:ins w:id="7180" w:author="tao huang" w:date="2018-10-28T21:48:00Z"/>
                <w:del w:id="7181" w:author="韬 黄" w:date="2018-11-05T16:33:00Z"/>
                <w:rFonts w:eastAsia="Times New Roman" w:cs="Times New Roman"/>
                <w:sz w:val="22"/>
                <w:rPrChange w:id="7182" w:author="韬 黄" w:date="2018-11-05T16:10:00Z">
                  <w:rPr>
                    <w:ins w:id="7183" w:author="tao huang" w:date="2018-10-28T21:48:00Z"/>
                    <w:del w:id="7184" w:author="韬 黄" w:date="2018-11-05T16:33:00Z"/>
                    <w:rFonts w:ascii="Calibri" w:eastAsia="Times New Roman" w:hAnsi="Calibri" w:cs="Calibri"/>
                    <w:color w:val="000000"/>
                    <w:sz w:val="22"/>
                  </w:rPr>
                </w:rPrChange>
              </w:rPr>
              <w:pPrChange w:id="7185" w:author="韬 黄" w:date="2018-11-05T16:34: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7186" w:author="tao huang" w:date="2018-10-28T21:48:00Z">
              <w:del w:id="7187" w:author="韬 黄" w:date="2018-11-05T16:33:00Z">
                <w:r w:rsidRPr="009C5CF0" w:rsidDel="00A5471A">
                  <w:rPr>
                    <w:rFonts w:eastAsia="Times New Roman" w:cs="Times New Roman"/>
                    <w:sz w:val="22"/>
                    <w:rPrChange w:id="7188" w:author="韬 黄" w:date="2018-11-05T16:10:00Z">
                      <w:rPr>
                        <w:rFonts w:ascii="Calibri" w:eastAsia="Times New Roman" w:hAnsi="Calibri" w:cs="Calibri"/>
                        <w:color w:val="000000"/>
                        <w:sz w:val="22"/>
                      </w:rPr>
                    </w:rPrChange>
                  </w:rPr>
                  <w:delText>2</w:delText>
                </w:r>
              </w:del>
            </w:ins>
          </w:p>
        </w:tc>
      </w:tr>
      <w:tr w:rsidR="00A37575" w:rsidRPr="009C5CF0" w:rsidDel="00A5471A" w14:paraId="76626182" w14:textId="318290D0" w:rsidTr="00D531F1">
        <w:trPr>
          <w:trHeight w:val="57"/>
          <w:jc w:val="center"/>
          <w:ins w:id="7189" w:author="tao huang" w:date="2018-10-28T21:48:00Z"/>
          <w:del w:id="7190" w:author="韬 黄" w:date="2018-11-05T16:33: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2A1A2290" w:rsidR="008D03D7" w:rsidRPr="009C5CF0" w:rsidDel="00A5471A" w:rsidRDefault="008D03D7" w:rsidP="00A5471A">
            <w:pPr>
              <w:pStyle w:val="ListParagraph"/>
              <w:shd w:val="clear" w:color="auto" w:fill="FFFFFF" w:themeFill="background1"/>
              <w:spacing w:after="0" w:line="360" w:lineRule="auto"/>
              <w:ind w:left="0"/>
              <w:rPr>
                <w:ins w:id="7191" w:author="tao huang" w:date="2018-10-28T21:48:00Z"/>
                <w:del w:id="7192" w:author="韬 黄" w:date="2018-11-05T16:33:00Z"/>
                <w:rFonts w:eastAsia="Times New Roman" w:cs="Times New Roman"/>
                <w:b w:val="0"/>
                <w:sz w:val="22"/>
                <w:rPrChange w:id="7193" w:author="韬 黄" w:date="2018-11-05T16:10:00Z">
                  <w:rPr>
                    <w:ins w:id="7194" w:author="tao huang" w:date="2018-10-28T21:48:00Z"/>
                    <w:del w:id="7195" w:author="韬 黄" w:date="2018-11-05T16:33:00Z"/>
                    <w:rFonts w:ascii="Calibri" w:eastAsia="Times New Roman" w:hAnsi="Calibri" w:cs="Calibri"/>
                    <w:color w:val="000000"/>
                    <w:sz w:val="22"/>
                  </w:rPr>
                </w:rPrChange>
              </w:rPr>
              <w:pPrChange w:id="7196" w:author="韬 黄" w:date="2018-11-05T16:34:00Z">
                <w:pPr>
                  <w:spacing w:after="0" w:line="240" w:lineRule="auto"/>
                </w:pPr>
              </w:pPrChange>
            </w:pPr>
            <w:ins w:id="7197" w:author="tao huang" w:date="2018-10-28T21:48:00Z">
              <w:del w:id="7198" w:author="韬 黄" w:date="2018-11-05T16:33:00Z">
                <w:r w:rsidRPr="009C5CF0" w:rsidDel="00A5471A">
                  <w:rPr>
                    <w:rFonts w:eastAsia="Times New Roman" w:cs="Times New Roman"/>
                    <w:b w:val="0"/>
                    <w:sz w:val="22"/>
                    <w:rPrChange w:id="7199" w:author="韬 黄" w:date="2018-11-05T16:10:00Z">
                      <w:rPr>
                        <w:rFonts w:ascii="Calibri" w:eastAsia="Times New Roman" w:hAnsi="Calibri" w:cs="Calibri"/>
                        <w:color w:val="000000"/>
                        <w:sz w:val="22"/>
                      </w:rPr>
                    </w:rPrChange>
                  </w:rPr>
                  <w:delText>ADL-intra-IC</w:delText>
                </w:r>
              </w:del>
            </w:ins>
          </w:p>
        </w:tc>
        <w:tc>
          <w:tcPr>
            <w:tcW w:w="821" w:type="dxa"/>
            <w:shd w:val="clear" w:color="auto" w:fill="auto"/>
            <w:noWrap/>
            <w:hideMark/>
          </w:tcPr>
          <w:p w14:paraId="4A48E756" w14:textId="4717B96A"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00" w:author="tao huang" w:date="2018-10-28T21:48:00Z"/>
                <w:del w:id="7201" w:author="韬 黄" w:date="2018-11-05T16:33:00Z"/>
                <w:rFonts w:eastAsia="Times New Roman" w:cs="Times New Roman"/>
                <w:sz w:val="22"/>
                <w:rPrChange w:id="7202" w:author="韬 黄" w:date="2018-11-05T16:10:00Z">
                  <w:rPr>
                    <w:ins w:id="7203" w:author="tao huang" w:date="2018-10-28T21:48:00Z"/>
                    <w:del w:id="7204" w:author="韬 黄" w:date="2018-11-05T16:33:00Z"/>
                    <w:rFonts w:ascii="Calibri" w:eastAsia="Times New Roman" w:hAnsi="Calibri" w:cs="Calibri"/>
                    <w:color w:val="000000"/>
                    <w:sz w:val="22"/>
                  </w:rPr>
                </w:rPrChange>
              </w:rPr>
              <w:pPrChange w:id="7205"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06" w:author="tao huang" w:date="2018-10-28T21:53:00Z">
              <w:del w:id="7207" w:author="韬 黄" w:date="2018-11-05T16:33:00Z">
                <w:r w:rsidRPr="009C5CF0" w:rsidDel="00A5471A">
                  <w:rPr>
                    <w:rFonts w:cs="Times New Roman"/>
                    <w:sz w:val="22"/>
                    <w:rPrChange w:id="7208" w:author="韬 黄" w:date="2018-11-05T16:10:00Z">
                      <w:rPr/>
                    </w:rPrChange>
                  </w:rPr>
                  <w:delText>15.65</w:delText>
                </w:r>
              </w:del>
            </w:ins>
          </w:p>
        </w:tc>
        <w:tc>
          <w:tcPr>
            <w:tcW w:w="681" w:type="dxa"/>
            <w:shd w:val="clear" w:color="auto" w:fill="auto"/>
            <w:noWrap/>
            <w:hideMark/>
          </w:tcPr>
          <w:p w14:paraId="69DF9832" w14:textId="7430EBF3"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09" w:author="tao huang" w:date="2018-10-28T21:48:00Z"/>
                <w:del w:id="7210" w:author="韬 黄" w:date="2018-11-05T16:33:00Z"/>
                <w:rFonts w:eastAsia="Times New Roman" w:cs="Times New Roman"/>
                <w:sz w:val="22"/>
                <w:rPrChange w:id="7211" w:author="韬 黄" w:date="2018-11-05T16:10:00Z">
                  <w:rPr>
                    <w:ins w:id="7212" w:author="tao huang" w:date="2018-10-28T21:48:00Z"/>
                    <w:del w:id="7213" w:author="韬 黄" w:date="2018-11-05T16:33:00Z"/>
                    <w:rFonts w:ascii="Calibri" w:eastAsia="Times New Roman" w:hAnsi="Calibri" w:cs="Calibri"/>
                    <w:color w:val="000000"/>
                    <w:sz w:val="22"/>
                  </w:rPr>
                </w:rPrChange>
              </w:rPr>
              <w:pPrChange w:id="7214"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15" w:author="tao huang" w:date="2018-10-28T21:48:00Z">
              <w:del w:id="7216" w:author="韬 黄" w:date="2018-11-05T16:33:00Z">
                <w:r w:rsidRPr="009C5CF0" w:rsidDel="00A5471A">
                  <w:rPr>
                    <w:rFonts w:eastAsia="Times New Roman" w:cs="Times New Roman"/>
                    <w:sz w:val="22"/>
                    <w:rPrChange w:id="7217" w:author="韬 黄" w:date="2018-11-05T16:10:00Z">
                      <w:rPr>
                        <w:rFonts w:ascii="Calibri" w:eastAsia="Times New Roman" w:hAnsi="Calibri" w:cs="Calibri"/>
                        <w:color w:val="000000"/>
                        <w:sz w:val="22"/>
                      </w:rPr>
                    </w:rPrChange>
                  </w:rPr>
                  <w:delText>2</w:delText>
                </w:r>
              </w:del>
            </w:ins>
          </w:p>
        </w:tc>
        <w:tc>
          <w:tcPr>
            <w:tcW w:w="950" w:type="dxa"/>
            <w:shd w:val="clear" w:color="auto" w:fill="auto"/>
            <w:noWrap/>
            <w:hideMark/>
          </w:tcPr>
          <w:p w14:paraId="41DE9AB8" w14:textId="13D8BE5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18" w:author="tao huang" w:date="2018-10-28T21:48:00Z"/>
                <w:del w:id="7219" w:author="韬 黄" w:date="2018-11-05T16:33:00Z"/>
                <w:rFonts w:eastAsia="Times New Roman" w:cs="Times New Roman"/>
                <w:sz w:val="22"/>
                <w:rPrChange w:id="7220" w:author="韬 黄" w:date="2018-11-05T16:10:00Z">
                  <w:rPr>
                    <w:ins w:id="7221" w:author="tao huang" w:date="2018-10-28T21:48:00Z"/>
                    <w:del w:id="7222" w:author="韬 黄" w:date="2018-11-05T16:33:00Z"/>
                    <w:rFonts w:ascii="Calibri" w:eastAsia="Times New Roman" w:hAnsi="Calibri" w:cs="Calibri"/>
                    <w:color w:val="000000"/>
                    <w:sz w:val="22"/>
                  </w:rPr>
                </w:rPrChange>
              </w:rPr>
              <w:pPrChange w:id="7223"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24" w:author="tao huang" w:date="2018-10-28T21:48:00Z">
              <w:del w:id="7225" w:author="韬 黄" w:date="2018-11-05T16:33:00Z">
                <w:r w:rsidRPr="009C5CF0" w:rsidDel="00A5471A">
                  <w:rPr>
                    <w:rFonts w:eastAsia="Times New Roman" w:cs="Times New Roman"/>
                    <w:sz w:val="22"/>
                    <w:rPrChange w:id="7226" w:author="韬 黄" w:date="2018-11-05T16:10:00Z">
                      <w:rPr>
                        <w:rFonts w:ascii="Calibri" w:eastAsia="Times New Roman" w:hAnsi="Calibri" w:cs="Calibri"/>
                        <w:color w:val="000000"/>
                        <w:sz w:val="22"/>
                      </w:rPr>
                    </w:rPrChange>
                  </w:rPr>
                  <w:delText>39.15%</w:delText>
                </w:r>
              </w:del>
            </w:ins>
          </w:p>
        </w:tc>
        <w:tc>
          <w:tcPr>
            <w:tcW w:w="0" w:type="dxa"/>
            <w:shd w:val="clear" w:color="auto" w:fill="auto"/>
            <w:noWrap/>
            <w:hideMark/>
          </w:tcPr>
          <w:p w14:paraId="13E2558B" w14:textId="7D09F8C5"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27" w:author="tao huang" w:date="2018-10-28T21:48:00Z"/>
                <w:del w:id="7228" w:author="韬 黄" w:date="2018-11-05T16:33:00Z"/>
                <w:rFonts w:eastAsia="Times New Roman" w:cs="Times New Roman"/>
                <w:sz w:val="22"/>
                <w:rPrChange w:id="7229" w:author="韬 黄" w:date="2018-11-05T16:10:00Z">
                  <w:rPr>
                    <w:ins w:id="7230" w:author="tao huang" w:date="2018-10-28T21:48:00Z"/>
                    <w:del w:id="7231" w:author="韬 黄" w:date="2018-11-05T16:33:00Z"/>
                    <w:rFonts w:ascii="Calibri" w:eastAsia="Times New Roman" w:hAnsi="Calibri" w:cs="Calibri"/>
                    <w:color w:val="000000"/>
                    <w:sz w:val="22"/>
                  </w:rPr>
                </w:rPrChange>
              </w:rPr>
              <w:pPrChange w:id="7232"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33" w:author="tao huang" w:date="2018-10-28T21:48:00Z">
              <w:del w:id="7234" w:author="韬 黄" w:date="2018-11-05T16:33:00Z">
                <w:r w:rsidRPr="009C5CF0" w:rsidDel="00A5471A">
                  <w:rPr>
                    <w:rFonts w:eastAsia="Times New Roman" w:cs="Times New Roman"/>
                    <w:sz w:val="22"/>
                    <w:rPrChange w:id="7235"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6CF88105" w14:textId="0299AB7C"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36" w:author="tao huang" w:date="2018-10-28T21:48:00Z"/>
                <w:del w:id="7237" w:author="韬 黄" w:date="2018-11-05T16:33:00Z"/>
                <w:rFonts w:eastAsia="Times New Roman" w:cs="Times New Roman"/>
                <w:sz w:val="22"/>
                <w:rPrChange w:id="7238" w:author="韬 黄" w:date="2018-11-05T16:10:00Z">
                  <w:rPr>
                    <w:ins w:id="7239" w:author="tao huang" w:date="2018-10-28T21:48:00Z"/>
                    <w:del w:id="7240" w:author="韬 黄" w:date="2018-11-05T16:33:00Z"/>
                    <w:rFonts w:ascii="Calibri" w:eastAsia="Times New Roman" w:hAnsi="Calibri" w:cs="Calibri"/>
                    <w:color w:val="000000"/>
                    <w:sz w:val="22"/>
                  </w:rPr>
                </w:rPrChange>
              </w:rPr>
              <w:pPrChange w:id="7241"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42" w:author="tao huang" w:date="2018-10-28T21:48:00Z">
              <w:del w:id="7243" w:author="韬 黄" w:date="2018-11-05T16:33:00Z">
                <w:r w:rsidRPr="009C5CF0" w:rsidDel="00A5471A">
                  <w:rPr>
                    <w:rFonts w:eastAsia="Times New Roman" w:cs="Times New Roman"/>
                    <w:sz w:val="22"/>
                    <w:rPrChange w:id="7244" w:author="韬 黄" w:date="2018-11-05T16:10:00Z">
                      <w:rPr>
                        <w:rFonts w:ascii="Calibri" w:eastAsia="Times New Roman" w:hAnsi="Calibri" w:cs="Calibri"/>
                        <w:color w:val="000000"/>
                        <w:sz w:val="22"/>
                      </w:rPr>
                    </w:rPrChange>
                  </w:rPr>
                  <w:delText>0.679</w:delText>
                </w:r>
              </w:del>
            </w:ins>
          </w:p>
        </w:tc>
        <w:tc>
          <w:tcPr>
            <w:tcW w:w="0" w:type="dxa"/>
            <w:shd w:val="clear" w:color="auto" w:fill="auto"/>
            <w:noWrap/>
            <w:hideMark/>
          </w:tcPr>
          <w:p w14:paraId="147AA09E" w14:textId="5C5468B8"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45" w:author="tao huang" w:date="2018-10-28T21:48:00Z"/>
                <w:del w:id="7246" w:author="韬 黄" w:date="2018-11-05T16:33:00Z"/>
                <w:rFonts w:eastAsia="Times New Roman" w:cs="Times New Roman"/>
                <w:sz w:val="22"/>
                <w:rPrChange w:id="7247" w:author="韬 黄" w:date="2018-11-05T16:10:00Z">
                  <w:rPr>
                    <w:ins w:id="7248" w:author="tao huang" w:date="2018-10-28T21:48:00Z"/>
                    <w:del w:id="7249" w:author="韬 黄" w:date="2018-11-05T16:33:00Z"/>
                    <w:rFonts w:ascii="Calibri" w:eastAsia="Times New Roman" w:hAnsi="Calibri" w:cs="Calibri"/>
                    <w:color w:val="000000"/>
                    <w:sz w:val="22"/>
                  </w:rPr>
                </w:rPrChange>
              </w:rPr>
              <w:pPrChange w:id="7250"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51" w:author="tao huang" w:date="2018-10-28T21:48:00Z">
              <w:del w:id="7252" w:author="韬 黄" w:date="2018-11-05T16:33:00Z">
                <w:r w:rsidRPr="009C5CF0" w:rsidDel="00A5471A">
                  <w:rPr>
                    <w:rFonts w:eastAsia="Times New Roman" w:cs="Times New Roman"/>
                    <w:sz w:val="22"/>
                    <w:rPrChange w:id="7253"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3F70945B" w14:textId="2D424F49"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54" w:author="tao huang" w:date="2018-10-28T21:48:00Z"/>
                <w:del w:id="7255" w:author="韬 黄" w:date="2018-11-05T16:33:00Z"/>
                <w:rFonts w:eastAsia="Times New Roman" w:cs="Times New Roman"/>
                <w:sz w:val="22"/>
                <w:rPrChange w:id="7256" w:author="韬 黄" w:date="2018-11-05T16:10:00Z">
                  <w:rPr>
                    <w:ins w:id="7257" w:author="tao huang" w:date="2018-10-28T21:48:00Z"/>
                    <w:del w:id="7258" w:author="韬 黄" w:date="2018-11-05T16:33:00Z"/>
                    <w:rFonts w:ascii="Calibri" w:eastAsia="Times New Roman" w:hAnsi="Calibri" w:cs="Calibri"/>
                    <w:color w:val="000000"/>
                    <w:sz w:val="22"/>
                  </w:rPr>
                </w:rPrChange>
              </w:rPr>
              <w:pPrChange w:id="7259"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60" w:author="tao huang" w:date="2018-10-28T21:48:00Z">
              <w:del w:id="7261" w:author="韬 黄" w:date="2018-11-05T16:33:00Z">
                <w:r w:rsidRPr="009C5CF0" w:rsidDel="00A5471A">
                  <w:rPr>
                    <w:rFonts w:eastAsia="Times New Roman" w:cs="Times New Roman"/>
                    <w:sz w:val="22"/>
                    <w:rPrChange w:id="7262" w:author="韬 黄" w:date="2018-11-05T16:10:00Z">
                      <w:rPr>
                        <w:rFonts w:ascii="Calibri" w:eastAsia="Times New Roman" w:hAnsi="Calibri" w:cs="Calibri"/>
                        <w:color w:val="000000"/>
                        <w:sz w:val="22"/>
                      </w:rPr>
                    </w:rPrChange>
                  </w:rPr>
                  <w:delText>0.9804</w:delText>
                </w:r>
              </w:del>
            </w:ins>
          </w:p>
        </w:tc>
        <w:tc>
          <w:tcPr>
            <w:tcW w:w="0" w:type="dxa"/>
            <w:shd w:val="clear" w:color="auto" w:fill="auto"/>
            <w:noWrap/>
            <w:hideMark/>
          </w:tcPr>
          <w:p w14:paraId="5CF8416C" w14:textId="63E87856"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63" w:author="tao huang" w:date="2018-10-28T21:48:00Z"/>
                <w:del w:id="7264" w:author="韬 黄" w:date="2018-11-05T16:33:00Z"/>
                <w:rFonts w:eastAsia="Times New Roman" w:cs="Times New Roman"/>
                <w:sz w:val="22"/>
                <w:rPrChange w:id="7265" w:author="韬 黄" w:date="2018-11-05T16:10:00Z">
                  <w:rPr>
                    <w:ins w:id="7266" w:author="tao huang" w:date="2018-10-28T21:48:00Z"/>
                    <w:del w:id="7267" w:author="韬 黄" w:date="2018-11-05T16:33:00Z"/>
                    <w:rFonts w:ascii="Calibri" w:eastAsia="Times New Roman" w:hAnsi="Calibri" w:cs="Calibri"/>
                    <w:color w:val="000000"/>
                    <w:sz w:val="22"/>
                  </w:rPr>
                </w:rPrChange>
              </w:rPr>
              <w:pPrChange w:id="7268"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69" w:author="tao huang" w:date="2018-10-28T21:48:00Z">
              <w:del w:id="7270" w:author="韬 黄" w:date="2018-11-05T16:33:00Z">
                <w:r w:rsidRPr="009C5CF0" w:rsidDel="00A5471A">
                  <w:rPr>
                    <w:rFonts w:eastAsia="Times New Roman" w:cs="Times New Roman"/>
                    <w:sz w:val="22"/>
                    <w:rPrChange w:id="7271" w:author="韬 黄" w:date="2018-11-05T16:10:00Z">
                      <w:rPr>
                        <w:rFonts w:ascii="Calibri" w:eastAsia="Times New Roman" w:hAnsi="Calibri" w:cs="Calibri"/>
                        <w:color w:val="000000"/>
                        <w:sz w:val="22"/>
                      </w:rPr>
                    </w:rPrChange>
                  </w:rPr>
                  <w:delText>1</w:delText>
                </w:r>
              </w:del>
            </w:ins>
          </w:p>
        </w:tc>
        <w:tc>
          <w:tcPr>
            <w:tcW w:w="0" w:type="dxa"/>
            <w:shd w:val="clear" w:color="auto" w:fill="auto"/>
            <w:noWrap/>
            <w:hideMark/>
          </w:tcPr>
          <w:p w14:paraId="3AF2A852" w14:textId="685D6CC2"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72" w:author="tao huang" w:date="2018-10-28T21:48:00Z"/>
                <w:del w:id="7273" w:author="韬 黄" w:date="2018-11-05T16:33:00Z"/>
                <w:rFonts w:eastAsia="Times New Roman" w:cs="Times New Roman"/>
                <w:sz w:val="22"/>
                <w:rPrChange w:id="7274" w:author="韬 黄" w:date="2018-11-05T16:10:00Z">
                  <w:rPr>
                    <w:ins w:id="7275" w:author="tao huang" w:date="2018-10-28T21:48:00Z"/>
                    <w:del w:id="7276" w:author="韬 黄" w:date="2018-11-05T16:33:00Z"/>
                    <w:rFonts w:ascii="Calibri" w:eastAsia="Times New Roman" w:hAnsi="Calibri" w:cs="Calibri"/>
                    <w:color w:val="000000"/>
                    <w:sz w:val="22"/>
                  </w:rPr>
                </w:rPrChange>
              </w:rPr>
              <w:pPrChange w:id="7277"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78" w:author="tao huang" w:date="2018-10-28T21:48:00Z">
              <w:del w:id="7279" w:author="韬 黄" w:date="2018-11-05T16:33:00Z">
                <w:r w:rsidRPr="009C5CF0" w:rsidDel="00A5471A">
                  <w:rPr>
                    <w:rFonts w:eastAsia="Times New Roman" w:cs="Times New Roman"/>
                    <w:sz w:val="22"/>
                    <w:rPrChange w:id="7280" w:author="韬 黄" w:date="2018-11-05T16:10:00Z">
                      <w:rPr>
                        <w:rFonts w:ascii="Calibri" w:eastAsia="Times New Roman" w:hAnsi="Calibri" w:cs="Calibri"/>
                        <w:color w:val="000000"/>
                        <w:sz w:val="22"/>
                      </w:rPr>
                    </w:rPrChange>
                  </w:rPr>
                  <w:delText>0.1520</w:delText>
                </w:r>
              </w:del>
            </w:ins>
          </w:p>
        </w:tc>
        <w:tc>
          <w:tcPr>
            <w:tcW w:w="681" w:type="dxa"/>
            <w:gridSpan w:val="2"/>
            <w:shd w:val="clear" w:color="auto" w:fill="auto"/>
            <w:noWrap/>
            <w:hideMark/>
          </w:tcPr>
          <w:p w14:paraId="0A3034B3" w14:textId="63222F6F" w:rsidR="008D03D7" w:rsidRPr="009C5CF0" w:rsidDel="00A5471A" w:rsidRDefault="008D03D7" w:rsidP="00A5471A">
            <w:pPr>
              <w:pStyle w:val="ListParagraph"/>
              <w:shd w:val="clear" w:color="auto" w:fill="FFFFFF" w:themeFill="background1"/>
              <w:spacing w:after="0" w:line="360" w:lineRule="auto"/>
              <w:ind w:left="0"/>
              <w:cnfStyle w:val="000000000000" w:firstRow="0" w:lastRow="0" w:firstColumn="0" w:lastColumn="0" w:oddVBand="0" w:evenVBand="0" w:oddHBand="0" w:evenHBand="0" w:firstRowFirstColumn="0" w:firstRowLastColumn="0" w:lastRowFirstColumn="0" w:lastRowLastColumn="0"/>
              <w:rPr>
                <w:ins w:id="7281" w:author="tao huang" w:date="2018-10-28T21:48:00Z"/>
                <w:del w:id="7282" w:author="韬 黄" w:date="2018-11-05T16:33:00Z"/>
                <w:rFonts w:eastAsia="Times New Roman" w:cs="Times New Roman"/>
                <w:sz w:val="22"/>
                <w:rPrChange w:id="7283" w:author="韬 黄" w:date="2018-11-05T16:10:00Z">
                  <w:rPr>
                    <w:ins w:id="7284" w:author="tao huang" w:date="2018-10-28T21:48:00Z"/>
                    <w:del w:id="7285" w:author="韬 黄" w:date="2018-11-05T16:33:00Z"/>
                    <w:rFonts w:ascii="Calibri" w:eastAsia="Times New Roman" w:hAnsi="Calibri" w:cs="Calibri"/>
                    <w:color w:val="000000"/>
                    <w:sz w:val="22"/>
                  </w:rPr>
                </w:rPrChange>
              </w:rPr>
              <w:pPrChange w:id="7286" w:author="韬 黄" w:date="2018-11-05T16:34: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7287" w:author="tao huang" w:date="2018-10-28T21:48:00Z">
              <w:del w:id="7288" w:author="韬 黄" w:date="2018-11-05T16:33:00Z">
                <w:r w:rsidRPr="009C5CF0" w:rsidDel="00A5471A">
                  <w:rPr>
                    <w:rFonts w:eastAsia="Times New Roman" w:cs="Times New Roman"/>
                    <w:sz w:val="22"/>
                    <w:rPrChange w:id="7289" w:author="韬 黄" w:date="2018-11-05T16:10:00Z">
                      <w:rPr>
                        <w:rFonts w:ascii="Calibri" w:eastAsia="Times New Roman" w:hAnsi="Calibri" w:cs="Calibri"/>
                        <w:color w:val="000000"/>
                        <w:sz w:val="22"/>
                      </w:rPr>
                    </w:rPrChange>
                  </w:rPr>
                  <w:delText>1</w:delText>
                </w:r>
              </w:del>
            </w:ins>
          </w:p>
        </w:tc>
      </w:tr>
    </w:tbl>
    <w:p w14:paraId="7103985B" w14:textId="04873324" w:rsidR="0036062B" w:rsidRPr="00A37575" w:rsidDel="00A5471A" w:rsidRDefault="0036062B" w:rsidP="00A5471A">
      <w:pPr>
        <w:pStyle w:val="ListParagraph"/>
        <w:shd w:val="clear" w:color="auto" w:fill="FFFFFF" w:themeFill="background1"/>
        <w:spacing w:after="0" w:line="360" w:lineRule="auto"/>
        <w:ind w:left="0"/>
        <w:rPr>
          <w:del w:id="7290" w:author="韬 黄" w:date="2018-11-05T16:33:00Z"/>
          <w:rFonts w:cs="Times New Roman"/>
          <w:sz w:val="22"/>
        </w:rPr>
        <w:pPrChange w:id="7291" w:author="韬 黄" w:date="2018-11-05T16:34:00Z">
          <w:pPr>
            <w:shd w:val="clear" w:color="auto" w:fill="FFFFFF" w:themeFill="background1"/>
            <w:spacing w:after="0" w:line="360" w:lineRule="auto"/>
          </w:pPr>
        </w:pPrChange>
      </w:pPr>
    </w:p>
    <w:p w14:paraId="267A5BA2" w14:textId="4E2D93D8" w:rsidR="00817FE7" w:rsidRPr="00A37575" w:rsidRDefault="00817FE7" w:rsidP="00A5471A">
      <w:pPr>
        <w:pStyle w:val="ListParagraph"/>
        <w:shd w:val="clear" w:color="auto" w:fill="FFFFFF" w:themeFill="background1"/>
        <w:spacing w:after="0" w:line="360" w:lineRule="auto"/>
        <w:ind w:left="0"/>
        <w:rPr>
          <w:rFonts w:cs="Times New Roman"/>
          <w:sz w:val="22"/>
        </w:rPr>
        <w:pPrChange w:id="7292" w:author="韬 黄" w:date="2018-11-05T16:34:00Z">
          <w:pPr>
            <w:shd w:val="clear" w:color="auto" w:fill="FFFFFF" w:themeFill="background1"/>
            <w:spacing w:after="0" w:line="360" w:lineRule="auto"/>
          </w:pPr>
        </w:pPrChange>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458DA706" w:rsidR="00971633" w:rsidRPr="00A37575" w:rsidDel="00A5471A" w:rsidRDefault="00971633" w:rsidP="00971633">
      <w:pPr>
        <w:shd w:val="clear" w:color="auto" w:fill="FFFFFF" w:themeFill="background1"/>
        <w:spacing w:after="0" w:line="360" w:lineRule="auto"/>
        <w:rPr>
          <w:del w:id="7293" w:author="韬 黄" w:date="2018-11-05T16:34:00Z"/>
          <w:rFonts w:cs="Times New Roman"/>
          <w:sz w:val="22"/>
        </w:rPr>
        <w:sectPr w:rsidR="00971633" w:rsidRPr="00A37575" w:rsidDel="00A5471A" w:rsidSect="00A5471A">
          <w:pgSz w:w="11906" w:h="16838" w:orient="portrait"/>
          <w:pgMar w:top="1440" w:right="1440" w:bottom="1440" w:left="1440" w:header="708" w:footer="708" w:gutter="0"/>
          <w:cols w:space="708"/>
          <w:docGrid w:linePitch="360"/>
          <w:sectPrChange w:id="7294" w:author="韬 黄" w:date="2018-11-05T16:34:00Z">
            <w:sectPr w:rsidR="00971633" w:rsidRPr="00A37575" w:rsidDel="00A5471A" w:rsidSect="00A5471A">
              <w:pgSz w:w="16838" w:h="11906" w:orient="landscape"/>
              <w:pgMar w:top="1440" w:right="1440" w:bottom="1440" w:left="1440" w:header="708" w:footer="708" w:gutter="0"/>
            </w:sectPr>
          </w:sectPrChange>
        </w:sectPr>
      </w:pPr>
    </w:p>
    <w:p w14:paraId="142F7FBD" w14:textId="3272E9C2"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7295" w:author="tao huang" w:date="2018-10-28T22:40:00Z">
            <w:rPr>
              <w:rFonts w:cs="Times New Roman"/>
              <w:sz w:val="22"/>
            </w:rPr>
          </w:rPrChange>
        </w:rPr>
        <w:t>being promoted</w:t>
      </w:r>
      <w:ins w:id="7296" w:author="tao huang" w:date="2018-10-27T14:37:00Z">
        <w:r w:rsidR="006500B4" w:rsidRPr="00A37575">
          <w:rPr>
            <w:rFonts w:cs="Times New Roman"/>
            <w:sz w:val="22"/>
          </w:rPr>
          <w:t xml:space="preserve">. </w:t>
        </w:r>
        <w:r w:rsidR="006500B4" w:rsidRPr="00A37575">
          <w:rPr>
            <w:rFonts w:cs="Times New Roman"/>
            <w:noProof/>
            <w:sz w:val="22"/>
            <w:rPrChange w:id="7297" w:author="tao huang" w:date="2018-10-28T22:40:00Z">
              <w:rPr>
                <w:rFonts w:cs="Times New Roman"/>
                <w:sz w:val="22"/>
              </w:rPr>
            </w:rPrChange>
          </w:rPr>
          <w:t>This</w:t>
        </w:r>
        <w:r w:rsidR="006500B4" w:rsidRPr="00A37575">
          <w:rPr>
            <w:rFonts w:cs="Times New Roman"/>
            <w:sz w:val="22"/>
          </w:rPr>
          <w:t xml:space="preserve"> is </w:t>
        </w:r>
      </w:ins>
      <w:del w:id="7298" w:author="tao huang" w:date="2018-10-27T14:37:00Z">
        <w:r w:rsidRPr="00A37575" w:rsidDel="006500B4">
          <w:rPr>
            <w:rFonts w:cs="Times New Roman"/>
            <w:sz w:val="22"/>
          </w:rPr>
          <w:delText xml:space="preserve"> </w:delText>
        </w:r>
      </w:del>
      <w:del w:id="7299" w:author="Didier Soopramanien" w:date="2018-10-24T11:35:00Z">
        <w:r w:rsidRPr="00A37575" w:rsidDel="004E25DC">
          <w:rPr>
            <w:rFonts w:cs="Times New Roman"/>
            <w:sz w:val="22"/>
          </w:rPr>
          <w:delText>because</w:delText>
        </w:r>
      </w:del>
      <w:ins w:id="7300" w:author="Didier Soopramanien" w:date="2018-10-24T11:35:00Z">
        <w:del w:id="7301" w:author="tao huang" w:date="2018-10-27T14:37:00Z">
          <w:r w:rsidR="004E25DC" w:rsidRPr="00A37575" w:rsidDel="006500B4">
            <w:rPr>
              <w:rFonts w:cs="Times New Roman"/>
              <w:sz w:val="22"/>
            </w:rPr>
            <w:delText>since</w:delText>
          </w:r>
        </w:del>
      </w:ins>
      <w:ins w:id="7302" w:author="tao huang" w:date="2018-10-27T14:37:00Z">
        <w:r w:rsidR="006500B4" w:rsidRPr="00A37575">
          <w:rPr>
            <w:rFonts w:cs="Times New Roman"/>
            <w:sz w:val="22"/>
          </w:rPr>
          <w:t>because</w:t>
        </w:r>
      </w:ins>
      <w:r w:rsidRPr="00A37575">
        <w:rPr>
          <w:rFonts w:cs="Times New Roman"/>
          <w:sz w:val="22"/>
        </w:rPr>
        <w:t xml:space="preserve"> th</w:t>
      </w:r>
      <w:ins w:id="7303" w:author="tao huang" w:date="2018-10-27T14:37:00Z">
        <w:r w:rsidR="006500B4" w:rsidRPr="00A37575">
          <w:rPr>
            <w:rFonts w:cs="Times New Roman"/>
            <w:sz w:val="22"/>
          </w:rPr>
          <w:t xml:space="preserve">at </w:t>
        </w:r>
      </w:ins>
      <w:ins w:id="7304" w:author="tao huang" w:date="2018-10-27T14:39:00Z">
        <w:r w:rsidR="00AE7ACD" w:rsidRPr="00A37575">
          <w:rPr>
            <w:rFonts w:cs="Times New Roman"/>
            <w:sz w:val="22"/>
          </w:rPr>
          <w:t xml:space="preserve">retailer </w:t>
        </w:r>
      </w:ins>
      <w:ins w:id="7305" w:author="tao huang" w:date="2018-10-27T14:37:00Z">
        <w:r w:rsidR="006500B4" w:rsidRPr="00A37575">
          <w:rPr>
            <w:rFonts w:cs="Times New Roman"/>
            <w:sz w:val="22"/>
          </w:rPr>
          <w:t xml:space="preserve">product </w:t>
        </w:r>
      </w:ins>
      <w:del w:id="7306"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7307" w:author="tao huang" w:date="2018-10-27T14:37:00Z">
        <w:r w:rsidRPr="00A37575" w:rsidDel="006500B4">
          <w:rPr>
            <w:rFonts w:cs="Times New Roman"/>
            <w:sz w:val="22"/>
          </w:rPr>
          <w:delText xml:space="preserve">different </w:delText>
        </w:r>
      </w:del>
      <w:ins w:id="7308" w:author="tao huang" w:date="2018-10-27T14:37:00Z">
        <w:r w:rsidR="006500B4" w:rsidRPr="00A37575">
          <w:rPr>
            <w:rFonts w:cs="Times New Roman"/>
            <w:sz w:val="22"/>
          </w:rPr>
          <w:t xml:space="preserve">high </w:t>
        </w:r>
      </w:ins>
      <w:r w:rsidRPr="00A37575">
        <w:rPr>
          <w:rFonts w:cs="Times New Roman"/>
          <w:sz w:val="22"/>
        </w:rPr>
        <w:t>levels of variations</w:t>
      </w:r>
      <w:ins w:id="7309" w:author="tao huang" w:date="2018-10-27T14:37:00Z">
        <w:r w:rsidR="006500B4" w:rsidRPr="00A37575">
          <w:rPr>
            <w:rFonts w:cs="Times New Roman"/>
            <w:sz w:val="22"/>
          </w:rPr>
          <w:t xml:space="preserve"> when the focal product is </w:t>
        </w:r>
        <w:r w:rsidR="006500B4" w:rsidRPr="00A37575">
          <w:rPr>
            <w:rFonts w:cs="Times New Roman"/>
            <w:noProof/>
            <w:sz w:val="22"/>
            <w:rPrChange w:id="7310" w:author="tao huang" w:date="2018-10-28T22:40:00Z">
              <w:rPr>
                <w:rFonts w:cs="Times New Roman"/>
                <w:sz w:val="22"/>
              </w:rPr>
            </w:rPrChange>
          </w:rPr>
          <w:t>being promoted</w:t>
        </w:r>
        <w:r w:rsidR="006500B4" w:rsidRPr="00A37575">
          <w:rPr>
            <w:rFonts w:cs="Times New Roman"/>
            <w:sz w:val="22"/>
          </w:rPr>
          <w:t xml:space="preserve">, and tend to be </w:t>
        </w:r>
      </w:ins>
      <w:ins w:id="7311"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4618C4">
        <w:rPr>
          <w:rFonts w:cs="Times New Roman"/>
          <w:sz w:val="22"/>
        </w:rPr>
        <w:fldChar w:fldCharType="begin"/>
      </w:r>
      <w:r w:rsidR="008C225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4618C4">
        <w:rPr>
          <w:rFonts w:cs="Times New Roman"/>
          <w:sz w:val="22"/>
          <w:rPrChange w:id="7312" w:author="tao huang" w:date="2018-10-28T22:42:00Z">
            <w:rPr>
              <w:rFonts w:cs="Times New Roman"/>
              <w:sz w:val="22"/>
            </w:rPr>
          </w:rPrChange>
        </w:rPr>
        <w:fldChar w:fldCharType="separate"/>
      </w:r>
      <w:r w:rsidR="002D3F4E">
        <w:rPr>
          <w:rFonts w:cs="Times New Roman"/>
          <w:noProof/>
          <w:sz w:val="22"/>
        </w:rPr>
        <w:t>(Gür Ali et al., 2009)</w:t>
      </w:r>
      <w:r w:rsidR="00AE7ACD" w:rsidRPr="004618C4">
        <w:rPr>
          <w:rFonts w:cs="Times New Roman"/>
          <w:sz w:val="22"/>
        </w:rPr>
        <w:fldChar w:fldCharType="end"/>
      </w:r>
      <w:ins w:id="7313"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7314" w:author="tao huang" w:date="2018-10-25T11:52:00Z">
        <w:r w:rsidR="0049024E" w:rsidRPr="0008033C">
          <w:rPr>
            <w:sz w:val="22"/>
          </w:rPr>
          <w:t>respectively</w:t>
        </w:r>
      </w:ins>
      <w:ins w:id="7315" w:author="tao huang" w:date="2018-10-27T14:40:00Z">
        <w:r w:rsidR="001500B8" w:rsidRPr="0008033C">
          <w:rPr>
            <w:sz w:val="22"/>
            <w:rPrChange w:id="7316" w:author="tao huang" w:date="2018-10-28T22:42:00Z">
              <w:rPr>
                <w:sz w:val="22"/>
                <w:highlight w:val="yellow"/>
              </w:rPr>
            </w:rPrChange>
          </w:rPr>
          <w:t xml:space="preserve"> </w:t>
        </w:r>
        <w:r w:rsidR="001500B8" w:rsidRPr="0008033C">
          <w:rPr>
            <w:noProof/>
            <w:sz w:val="22"/>
            <w:rPrChange w:id="7317" w:author="tao huang" w:date="2018-10-28T22:42:00Z">
              <w:rPr>
                <w:sz w:val="22"/>
                <w:highlight w:val="yellow"/>
              </w:rPr>
            </w:rPrChange>
          </w:rPr>
          <w:t>afterward</w:t>
        </w:r>
      </w:ins>
      <w:ins w:id="7318" w:author="tao huang" w:date="2018-10-25T11:51:00Z">
        <w:r w:rsidR="00357F6B" w:rsidRPr="0008033C">
          <w:rPr>
            <w:sz w:val="22"/>
          </w:rPr>
          <w:t xml:space="preserve">. </w:t>
        </w:r>
      </w:ins>
      <w:del w:id="7319" w:author="tao huang" w:date="2018-10-25T11:51:00Z">
        <w:r w:rsidRPr="0008033C" w:rsidDel="00357F6B">
          <w:rPr>
            <w:rStyle w:val="FootnoteReference"/>
            <w:rFonts w:cs="Times New Roman"/>
            <w:sz w:val="22"/>
          </w:rPr>
          <w:footnoteReference w:id="12"/>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7322"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3"/>
      </w:r>
      <w:r w:rsidRPr="00A37575">
        <w:rPr>
          <w:rFonts w:eastAsia="DengXian" w:cs="Times New Roman"/>
          <w:sz w:val="22"/>
        </w:rPr>
        <w:t xml:space="preserve">. </w:t>
      </w:r>
      <w:del w:id="7325" w:author="tao huang" w:date="2018-10-27T14:43:00Z">
        <w:r w:rsidRPr="00A37575" w:rsidDel="00A52F9C">
          <w:rPr>
            <w:rFonts w:cs="Times New Roman"/>
            <w:sz w:val="22"/>
          </w:rPr>
          <w:delText xml:space="preserve">The results are similar compared to those in Table 2. </w:delText>
        </w:r>
      </w:del>
      <w:ins w:id="7326" w:author="Didier Soopramanien" w:date="2018-10-24T11:37:00Z">
        <w:del w:id="7327" w:author="tao huang" w:date="2018-10-28T11:03:00Z">
          <w:r w:rsidR="001031E1" w:rsidRPr="00A37575" w:rsidDel="001C2E9A">
            <w:rPr>
              <w:rFonts w:cs="Times New Roman"/>
              <w:sz w:val="22"/>
            </w:rPr>
            <w:delText xml:space="preserve">From </w:delText>
          </w:r>
        </w:del>
        <w:del w:id="7328" w:author="tao huang" w:date="2018-10-27T14:44:00Z">
          <w:r w:rsidR="001031E1" w:rsidRPr="00A37575" w:rsidDel="00DD493D">
            <w:rPr>
              <w:rFonts w:cs="Times New Roman"/>
              <w:sz w:val="22"/>
            </w:rPr>
            <w:delText>these</w:delText>
          </w:r>
        </w:del>
        <w:del w:id="7329" w:author="tao huang" w:date="2018-10-28T11:03:00Z">
          <w:r w:rsidR="001031E1" w:rsidRPr="00A37575" w:rsidDel="001C2E9A">
            <w:rPr>
              <w:rFonts w:cs="Times New Roman"/>
              <w:sz w:val="22"/>
            </w:rPr>
            <w:delText xml:space="preserve"> </w:delText>
          </w:r>
        </w:del>
      </w:ins>
      <w:del w:id="7330" w:author="tao huang" w:date="2018-10-28T11:03:00Z">
        <w:r w:rsidRPr="00A37575" w:rsidDel="001C2E9A">
          <w:rPr>
            <w:rFonts w:cs="Times New Roman"/>
            <w:sz w:val="22"/>
          </w:rPr>
          <w:delText xml:space="preserve">Of the many detailed </w:delText>
        </w:r>
      </w:del>
      <w:del w:id="7331" w:author="tao huang" w:date="2018-10-27T14:44:00Z">
        <w:r w:rsidRPr="00A37575" w:rsidDel="00DD493D">
          <w:rPr>
            <w:rFonts w:cs="Times New Roman"/>
            <w:sz w:val="22"/>
          </w:rPr>
          <w:delText>comparisons</w:delText>
        </w:r>
      </w:del>
      <w:del w:id="7332" w:author="tao huang" w:date="2018-10-28T11:03:00Z">
        <w:r w:rsidRPr="00A37575" w:rsidDel="001C2E9A">
          <w:rPr>
            <w:rFonts w:cs="Times New Roman"/>
            <w:sz w:val="22"/>
          </w:rPr>
          <w:delText xml:space="preserve"> possible, the</w:delText>
        </w:r>
      </w:del>
      <w:ins w:id="7333" w:author="tao huang" w:date="2018-10-28T11:03:00Z">
        <w:r w:rsidR="001C2E9A" w:rsidRPr="00A37575">
          <w:rPr>
            <w:rFonts w:cs="Times New Roman"/>
            <w:sz w:val="22"/>
            <w:rPrChange w:id="7334"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7335" w:author="Didier Soopramanien" w:date="2018-10-24T11:37:00Z">
        <w:r w:rsidRPr="00A37575" w:rsidDel="001031E1">
          <w:rPr>
            <w:rFonts w:cs="Times New Roman"/>
            <w:sz w:val="22"/>
          </w:rPr>
          <w:delText xml:space="preserve">seem </w:delText>
        </w:r>
      </w:del>
      <w:ins w:id="7336" w:author="Didier Soopramanien" w:date="2018-10-24T11:37:00Z">
        <w:r w:rsidR="001031E1" w:rsidRPr="00A37575">
          <w:rPr>
            <w:rFonts w:cs="Times New Roman"/>
            <w:sz w:val="22"/>
          </w:rPr>
          <w:t xml:space="preserve">are </w:t>
        </w:r>
      </w:ins>
      <w:r w:rsidRPr="00A37575">
        <w:rPr>
          <w:rFonts w:cs="Times New Roman"/>
          <w:sz w:val="22"/>
        </w:rPr>
        <w:t>particularly important</w:t>
      </w:r>
      <w:ins w:id="7337" w:author="Didier Soopramanien" w:date="2018-10-24T11:38:00Z">
        <w:r w:rsidR="001031E1" w:rsidRPr="00A37575">
          <w:rPr>
            <w:rFonts w:cs="Times New Roman"/>
            <w:sz w:val="22"/>
          </w:rPr>
          <w:t>.</w:t>
        </w:r>
      </w:ins>
      <w:del w:id="7338" w:author="Didier Soopramanien" w:date="2018-10-24T11:38:00Z">
        <w:r w:rsidRPr="00A37575" w:rsidDel="001031E1">
          <w:rPr>
            <w:rFonts w:cs="Times New Roman"/>
            <w:sz w:val="22"/>
          </w:rPr>
          <w:delText>:</w:delText>
        </w:r>
      </w:del>
      <w:r w:rsidRPr="00A37575">
        <w:rPr>
          <w:rFonts w:cs="Times New Roman"/>
          <w:sz w:val="22"/>
        </w:rPr>
        <w:t xml:space="preserve"> </w:t>
      </w:r>
      <w:ins w:id="7339" w:author="Didier Soopramanien" w:date="2018-10-24T11:38:00Z">
        <w:r w:rsidR="001031E1" w:rsidRPr="00A37575">
          <w:rPr>
            <w:rFonts w:cs="Times New Roman"/>
            <w:sz w:val="22"/>
          </w:rPr>
          <w:t>T</w:t>
        </w:r>
      </w:ins>
      <w:del w:id="7340"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7341" w:author="tao huang" w:date="2018-10-28T22:35:00Z">
        <w:r w:rsidR="004133A6" w:rsidRPr="00A37575">
          <w:rPr>
            <w:rFonts w:cs="Times New Roman"/>
            <w:sz w:val="22"/>
            <w:rPrChange w:id="7342" w:author="tao huang" w:date="2018-10-28T22:40:00Z">
              <w:rPr>
                <w:rFonts w:cs="Times New Roman"/>
                <w:color w:val="833C0B" w:themeColor="accent2" w:themeShade="80"/>
                <w:sz w:val="22"/>
              </w:rPr>
            </w:rPrChange>
          </w:rPr>
          <w:t xml:space="preserve"> </w:t>
        </w:r>
      </w:ins>
      <w:del w:id="7343" w:author="tao huang" w:date="2018-10-28T22:35:00Z">
        <w:r w:rsidRPr="00A37575" w:rsidDel="004133A6">
          <w:rPr>
            <w:rFonts w:cs="Times New Roman"/>
            <w:sz w:val="22"/>
          </w:rPr>
          <w:delText xml:space="preserve"> </w:delText>
        </w:r>
      </w:del>
      <w:r w:rsidRPr="00A37575">
        <w:rPr>
          <w:rFonts w:cs="Times New Roman"/>
          <w:noProof/>
          <w:sz w:val="22"/>
          <w:rPrChange w:id="7344"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7345" w:author="tao huang" w:date="2018-10-28T11:05:00Z">
        <w:r w:rsidR="001C2E9A" w:rsidRPr="00A37575">
          <w:rPr>
            <w:rFonts w:cs="Times New Roman"/>
            <w:sz w:val="22"/>
            <w:rPrChange w:id="7346" w:author="tao huang" w:date="2018-10-28T22:40:00Z">
              <w:rPr>
                <w:rFonts w:cs="Times New Roman"/>
                <w:color w:val="833C0B" w:themeColor="accent2" w:themeShade="80"/>
                <w:sz w:val="22"/>
              </w:rPr>
            </w:rPrChange>
          </w:rPr>
          <w:t xml:space="preserve">added back to the error term in the forecast period </w:t>
        </w:r>
      </w:ins>
      <w:del w:id="7347" w:author="tao huang" w:date="2018-10-28T11:04:00Z">
        <w:r w:rsidRPr="00A37575" w:rsidDel="001C2E9A">
          <w:rPr>
            <w:rFonts w:cs="Times New Roman"/>
            <w:sz w:val="22"/>
          </w:rPr>
          <w:delText xml:space="preserve">used </w:delText>
        </w:r>
      </w:del>
      <w:del w:id="7348" w:author="tao huang" w:date="2018-10-27T14:44:00Z">
        <w:r w:rsidRPr="00A37575" w:rsidDel="007B00B0">
          <w:rPr>
            <w:rFonts w:cs="Times New Roman"/>
            <w:sz w:val="22"/>
          </w:rPr>
          <w:delText>for the correction</w:delText>
        </w:r>
      </w:del>
      <w:del w:id="7349" w:author="tao huang" w:date="2018-10-28T11:04:00Z">
        <w:r w:rsidRPr="00A37575" w:rsidDel="001C2E9A">
          <w:rPr>
            <w:rFonts w:cs="Times New Roman"/>
            <w:sz w:val="22"/>
          </w:rPr>
          <w:delText xml:space="preserve"> </w:delText>
        </w:r>
      </w:del>
      <w:ins w:id="7350" w:author="tao huang" w:date="2018-10-27T14:44:00Z">
        <w:r w:rsidR="007B00B0" w:rsidRPr="00A37575">
          <w:rPr>
            <w:rFonts w:cs="Times New Roman"/>
            <w:sz w:val="22"/>
          </w:rPr>
          <w:t xml:space="preserve">may </w:t>
        </w:r>
      </w:ins>
      <w:r w:rsidRPr="00A37575">
        <w:rPr>
          <w:rFonts w:cs="Times New Roman"/>
          <w:sz w:val="22"/>
        </w:rPr>
        <w:t>get</w:t>
      </w:r>
      <w:del w:id="7351"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7352" w:author="tao huang" w:date="2018-10-28T22:40:00Z">
            <w:rPr>
              <w:rFonts w:cs="Times New Roman"/>
              <w:sz w:val="22"/>
            </w:rPr>
          </w:rPrChange>
        </w:rPr>
        <w:t>being promoted.</w:t>
      </w:r>
      <w:ins w:id="7353" w:author="tao huang" w:date="2018-10-28T22:36:00Z">
        <w:r w:rsidR="004133A6" w:rsidRPr="00A37575">
          <w:rPr>
            <w:rFonts w:cs="Times New Roman"/>
            <w:noProof/>
            <w:sz w:val="22"/>
            <w:rPrChange w:id="7354" w:author="tao huang" w:date="2018-10-28T22:40:00Z">
              <w:rPr>
                <w:rFonts w:cs="Times New Roman"/>
                <w:noProof/>
                <w:color w:val="833C0B" w:themeColor="accent2" w:themeShade="80"/>
                <w:sz w:val="22"/>
              </w:rPr>
            </w:rPrChange>
          </w:rPr>
          <w:t xml:space="preserve"> </w:t>
        </w:r>
      </w:ins>
      <w:del w:id="7355" w:author="tao huang" w:date="2018-10-28T22:36:00Z">
        <w:r w:rsidRPr="00A37575" w:rsidDel="004133A6">
          <w:rPr>
            <w:rFonts w:cs="Times New Roman"/>
            <w:noProof/>
            <w:sz w:val="22"/>
            <w:rPrChange w:id="7356" w:author="tao huang" w:date="2018-10-28T22:40:00Z">
              <w:rPr>
                <w:rFonts w:cs="Times New Roman"/>
                <w:sz w:val="22"/>
              </w:rPr>
            </w:rPrChange>
          </w:rPr>
          <w:delText xml:space="preserve"> </w:delText>
        </w:r>
      </w:del>
      <w:r w:rsidRPr="00A37575">
        <w:rPr>
          <w:rFonts w:cs="Times New Roman"/>
          <w:noProof/>
          <w:sz w:val="22"/>
          <w:rPrChange w:id="7357"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7358"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7359" w:author="Didier Soopramanien" w:date="2018-10-24T11:38:00Z">
        <w:r w:rsidR="00EA1D41" w:rsidRPr="00A37575" w:rsidDel="00883066">
          <w:rPr>
            <w:rFonts w:cs="Times New Roman"/>
            <w:sz w:val="22"/>
          </w:rPr>
          <w:delText>forge</w:delText>
        </w:r>
      </w:del>
      <w:ins w:id="7360"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7361" w:author="tao huang" w:date="2018-10-27T14:45:00Z">
        <w:r w:rsidRPr="00A37575" w:rsidDel="00505FDD">
          <w:rPr>
            <w:rFonts w:cs="Times New Roman"/>
            <w:sz w:val="22"/>
          </w:rPr>
          <w:delText xml:space="preserve">model </w:delText>
        </w:r>
      </w:del>
      <w:ins w:id="7362" w:author="tao huang" w:date="2018-10-27T14:45:00Z">
        <w:r w:rsidR="00505FDD" w:rsidRPr="00A37575">
          <w:rPr>
            <w:rFonts w:cs="Times New Roman"/>
            <w:sz w:val="22"/>
          </w:rPr>
          <w:t xml:space="preserve">method </w:t>
        </w:r>
      </w:ins>
      <w:r w:rsidRPr="00A37575">
        <w:rPr>
          <w:rFonts w:cs="Times New Roman"/>
          <w:sz w:val="22"/>
        </w:rPr>
        <w:t xml:space="preserve">between these two </w:t>
      </w:r>
      <w:del w:id="7363" w:author="tao huang" w:date="2018-10-27T14:45:00Z">
        <w:r w:rsidRPr="00A37575" w:rsidDel="00505FDD">
          <w:rPr>
            <w:rFonts w:cs="Times New Roman"/>
            <w:sz w:val="22"/>
          </w:rPr>
          <w:delText>models</w:delText>
        </w:r>
      </w:del>
      <w:ins w:id="7364"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7365" w:author="tao huang" w:date="2018-10-28T11:06:00Z">
        <w:r w:rsidRPr="00A37575" w:rsidDel="001C2E9A">
          <w:rPr>
            <w:rFonts w:cs="Times New Roman"/>
            <w:sz w:val="22"/>
          </w:rPr>
          <w:delText xml:space="preserve">will be </w:delText>
        </w:r>
      </w:del>
      <w:ins w:id="7366" w:author="tao huang" w:date="2018-10-28T11:06:00Z">
        <w:r w:rsidR="001C2E9A" w:rsidRPr="00A37575">
          <w:rPr>
            <w:rFonts w:cs="Times New Roman"/>
            <w:sz w:val="22"/>
            <w:rPrChange w:id="7367"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7368" w:author="tao huang" w:date="2018-10-28T22:40:00Z">
            <w:rPr>
              <w:rFonts w:cs="Times New Roman"/>
              <w:sz w:val="22"/>
            </w:rPr>
          </w:rPrChange>
        </w:rPr>
        <w:t>intra</w:t>
      </w:r>
      <w:r w:rsidRPr="00A37575">
        <w:rPr>
          <w:rFonts w:cs="Times New Roman"/>
          <w:sz w:val="22"/>
        </w:rPr>
        <w:t xml:space="preserve">-EWC model for the promoted period and </w:t>
      </w:r>
      <w:ins w:id="7369" w:author="tao huang" w:date="2018-10-28T11:06:00Z">
        <w:r w:rsidR="001C2E9A" w:rsidRPr="00A37575">
          <w:rPr>
            <w:rFonts w:cs="Times New Roman"/>
            <w:sz w:val="22"/>
            <w:rPrChange w:id="7370"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7371" w:author="Didier Soopramanien" w:date="2018-10-24T11:38:00Z">
        <w:r w:rsidR="006813AD" w:rsidRPr="00A37575">
          <w:rPr>
            <w:rFonts w:cs="Times New Roman"/>
            <w:sz w:val="22"/>
          </w:rPr>
          <w:t xml:space="preserve"> allow for </w:t>
        </w:r>
      </w:ins>
      <w:del w:id="7372"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7373" w:author="tao huang" w:date="2018-10-27T14:46:00Z">
        <w:r w:rsidR="005A4C8A" w:rsidRPr="00A37575">
          <w:rPr>
            <w:rFonts w:cs="Times New Roman"/>
            <w:sz w:val="22"/>
          </w:rPr>
          <w:t xml:space="preserve">the data are based on </w:t>
        </w:r>
      </w:ins>
      <w:ins w:id="7374" w:author="tao huang" w:date="2018-10-27T23:23:00Z">
        <w:r w:rsidR="00F84E85" w:rsidRPr="00A37575">
          <w:rPr>
            <w:rFonts w:cs="Times New Roman"/>
            <w:sz w:val="22"/>
            <w:rPrChange w:id="7375" w:author="tao huang" w:date="2018-10-28T22:40:00Z">
              <w:rPr>
                <w:rFonts w:cs="Times New Roman"/>
                <w:sz w:val="22"/>
                <w:highlight w:val="yellow"/>
              </w:rPr>
            </w:rPrChange>
          </w:rPr>
          <w:t>1605</w:t>
        </w:r>
      </w:ins>
      <w:ins w:id="7376" w:author="tao huang" w:date="2018-10-27T14:46:00Z">
        <w:r w:rsidR="005A4C8A" w:rsidRPr="00A37575">
          <w:rPr>
            <w:rFonts w:cs="Times New Roman"/>
            <w:sz w:val="22"/>
          </w:rPr>
          <w:t xml:space="preserve"> SKU’s </w:t>
        </w:r>
      </w:ins>
      <w:del w:id="7377" w:author="tao huang" w:date="2018-10-27T14:46:00Z">
        <w:r w:rsidRPr="00A37575" w:rsidDel="005A4C8A">
          <w:rPr>
            <w:rFonts w:cs="Times New Roman"/>
            <w:sz w:val="22"/>
          </w:rPr>
          <w:delText xml:space="preserve">the data </w:delText>
        </w:r>
      </w:del>
      <w:del w:id="7378" w:author="tao huang" w:date="2018-10-27T23:23:00Z">
        <w:r w:rsidRPr="00A37575" w:rsidDel="00F84E85">
          <w:rPr>
            <w:rFonts w:cs="Times New Roman"/>
            <w:sz w:val="22"/>
          </w:rPr>
          <w:delText>from</w:delText>
        </w:r>
      </w:del>
      <w:ins w:id="7379" w:author="tao huang" w:date="2018-10-27T23:23:00Z">
        <w:r w:rsidR="00F84E85" w:rsidRPr="00A37575">
          <w:rPr>
            <w:rFonts w:cs="Times New Roman"/>
            <w:sz w:val="22"/>
            <w:rPrChange w:id="7380" w:author="tao huang" w:date="2018-10-28T22:40:00Z">
              <w:rPr>
                <w:rFonts w:cs="Times New Roman"/>
                <w:sz w:val="22"/>
                <w:highlight w:val="yellow"/>
              </w:rPr>
            </w:rPrChange>
          </w:rPr>
          <w:t>for</w:t>
        </w:r>
      </w:ins>
      <w:r w:rsidRPr="00A37575">
        <w:rPr>
          <w:rFonts w:cs="Times New Roman"/>
          <w:sz w:val="22"/>
        </w:rPr>
        <w:t xml:space="preserve"> the same 28 product categories </w:t>
      </w:r>
      <w:del w:id="7381" w:author="tao huang" w:date="2018-10-27T14:46:00Z">
        <w:r w:rsidRPr="00A37575" w:rsidDel="005A4C8A">
          <w:rPr>
            <w:rFonts w:cs="Times New Roman"/>
            <w:sz w:val="22"/>
          </w:rPr>
          <w:delText>but from</w:delText>
        </w:r>
      </w:del>
      <w:ins w:id="7382" w:author="tao huang" w:date="2018-10-27T23:23:00Z">
        <w:r w:rsidR="00F84E85" w:rsidRPr="00A37575">
          <w:rPr>
            <w:rFonts w:cs="Times New Roman"/>
            <w:sz w:val="22"/>
          </w:rPr>
          <w:t>but from</w:t>
        </w:r>
      </w:ins>
      <w:r w:rsidRPr="00A37575">
        <w:rPr>
          <w:rFonts w:cs="Times New Roman"/>
          <w:sz w:val="22"/>
        </w:rPr>
        <w:t xml:space="preserve"> a </w:t>
      </w:r>
      <w:ins w:id="7383" w:author="tao huang" w:date="2018-10-27T14:46:00Z">
        <w:del w:id="7384" w:author="韬 黄" w:date="2018-11-03T23:12:00Z">
          <w:r w:rsidR="005A4C8A" w:rsidRPr="00A37575" w:rsidDel="00644AEE">
            <w:rPr>
              <w:rFonts w:cs="Times New Roman"/>
              <w:sz w:val="22"/>
            </w:rPr>
            <w:delText>different</w:delText>
          </w:r>
        </w:del>
      </w:ins>
      <w:ins w:id="7385" w:author="韬 黄" w:date="2018-11-03T23:12:00Z">
        <w:r w:rsidR="00644AEE">
          <w:rPr>
            <w:rFonts w:cs="Times New Roman"/>
            <w:sz w:val="22"/>
          </w:rPr>
          <w:t>new</w:t>
        </w:r>
      </w:ins>
      <w:ins w:id="7386" w:author="tao huang" w:date="2018-10-27T14:46:00Z">
        <w:r w:rsidR="005A4C8A" w:rsidRPr="00A37575">
          <w:rPr>
            <w:rFonts w:cs="Times New Roman"/>
            <w:sz w:val="22"/>
          </w:rPr>
          <w:t xml:space="preserve"> </w:t>
        </w:r>
      </w:ins>
      <w:r w:rsidRPr="00A37575">
        <w:rPr>
          <w:rFonts w:cs="Times New Roman"/>
          <w:sz w:val="22"/>
        </w:rPr>
        <w:t xml:space="preserve">set of </w:t>
      </w:r>
      <w:del w:id="7387"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4"/>
      </w:r>
      <w:r w:rsidRPr="00A37575">
        <w:rPr>
          <w:rFonts w:cs="Times New Roman"/>
          <w:sz w:val="22"/>
        </w:rPr>
        <w:t xml:space="preserve">. The </w:t>
      </w:r>
      <w:ins w:id="7391" w:author="tao huang" w:date="2018-10-28T11:08:00Z">
        <w:r w:rsidR="00025FDB" w:rsidRPr="00A37575">
          <w:rPr>
            <w:rFonts w:cs="Times New Roman"/>
            <w:sz w:val="22"/>
            <w:rPrChange w:id="7392"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7393" w:author="Didier Soopramanien" w:date="2018-10-24T11:39:00Z">
        <w:r w:rsidR="007B3DC4" w:rsidRPr="00A37575">
          <w:rPr>
            <w:rFonts w:cs="Times New Roman"/>
            <w:sz w:val="22"/>
          </w:rPr>
          <w:t>when we consider</w:t>
        </w:r>
      </w:ins>
      <w:del w:id="7394"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7395"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7396" w:author="tao huang" w:date="2018-10-28T11:25:00Z"/>
          <w:rFonts w:cs="Times New Roman"/>
          <w:sz w:val="22"/>
        </w:rPr>
      </w:pPr>
      <w:del w:id="7397" w:author="tao huang" w:date="2018-10-27T23:28:00Z">
        <w:r w:rsidRPr="00A37575" w:rsidDel="00B8732B">
          <w:rPr>
            <w:rFonts w:cs="Times New Roman"/>
            <w:sz w:val="22"/>
          </w:rPr>
          <w:delText>Table 6 shows</w:delText>
        </w:r>
      </w:del>
      <w:ins w:id="7398" w:author="tao huang" w:date="2018-10-27T23:28:00Z">
        <w:r w:rsidR="00B8732B" w:rsidRPr="00A37575">
          <w:rPr>
            <w:rFonts w:cs="Times New Roman"/>
            <w:sz w:val="22"/>
          </w:rPr>
          <w:t xml:space="preserve">We </w:t>
        </w:r>
      </w:ins>
      <w:ins w:id="7399" w:author="tao huang" w:date="2018-10-28T11:12:00Z">
        <w:r w:rsidR="00D322AA" w:rsidRPr="00A37575">
          <w:rPr>
            <w:rFonts w:cs="Times New Roman"/>
            <w:sz w:val="22"/>
          </w:rPr>
          <w:t xml:space="preserve">also </w:t>
        </w:r>
      </w:ins>
      <w:ins w:id="7400" w:author="tao huang" w:date="2018-10-28T11:09:00Z">
        <w:r w:rsidR="00D322AA" w:rsidRPr="00A37575">
          <w:rPr>
            <w:rFonts w:cs="Times New Roman"/>
            <w:sz w:val="22"/>
          </w:rPr>
          <w:t xml:space="preserve">explore </w:t>
        </w:r>
      </w:ins>
      <w:del w:id="7401" w:author="tao huang" w:date="2018-10-28T11:11:00Z">
        <w:r w:rsidRPr="00A37575" w:rsidDel="00D322AA">
          <w:rPr>
            <w:rFonts w:cs="Times New Roman"/>
            <w:sz w:val="22"/>
          </w:rPr>
          <w:delText xml:space="preserve"> </w:delText>
        </w:r>
      </w:del>
      <w:r w:rsidRPr="00A37575">
        <w:rPr>
          <w:rFonts w:cs="Times New Roman"/>
          <w:sz w:val="22"/>
        </w:rPr>
        <w:t xml:space="preserve">the </w:t>
      </w:r>
      <w:del w:id="7402" w:author="tao huang" w:date="2018-10-27T23:12:00Z">
        <w:r w:rsidRPr="00A37575" w:rsidDel="00D95231">
          <w:rPr>
            <w:rFonts w:cs="Times New Roman"/>
            <w:sz w:val="22"/>
          </w:rPr>
          <w:delText>percentage reduction of the MASE</w:delText>
        </w:r>
      </w:del>
      <w:del w:id="7403" w:author="tao huang" w:date="2018-10-27T23:15:00Z">
        <w:r w:rsidRPr="00A37575" w:rsidDel="00D95231">
          <w:rPr>
            <w:rFonts w:cs="Times New Roman"/>
            <w:sz w:val="22"/>
          </w:rPr>
          <w:delText xml:space="preserve"> by the </w:delText>
        </w:r>
      </w:del>
      <w:del w:id="7404"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7405"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7406" w:author="tao huang" w:date="2018-10-27T23:12:00Z">
        <w:r w:rsidRPr="00A37575" w:rsidDel="00D95231">
          <w:rPr>
            <w:rFonts w:cs="Times New Roman"/>
            <w:sz w:val="22"/>
          </w:rPr>
          <w:delText xml:space="preserve">individual </w:delText>
        </w:r>
      </w:del>
      <w:del w:id="7407"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7408" w:author="tao huang" w:date="2018-10-27T23:13:00Z">
        <w:r w:rsidR="00D95231" w:rsidRPr="00A37575">
          <w:rPr>
            <w:rFonts w:cs="Times New Roman"/>
            <w:sz w:val="22"/>
          </w:rPr>
          <w:t xml:space="preserve">percentage reduction </w:t>
        </w:r>
      </w:ins>
      <w:ins w:id="7409" w:author="tao huang" w:date="2018-10-27T23:15:00Z">
        <w:r w:rsidR="00D95231" w:rsidRPr="00A37575">
          <w:rPr>
            <w:rFonts w:cs="Times New Roman"/>
            <w:sz w:val="22"/>
          </w:rPr>
          <w:t xml:space="preserve">of </w:t>
        </w:r>
      </w:ins>
      <w:ins w:id="7410" w:author="tao huang" w:date="2018-10-27T23:13:00Z">
        <w:r w:rsidR="00D95231" w:rsidRPr="00A37575">
          <w:rPr>
            <w:rFonts w:cs="Times New Roman"/>
            <w:sz w:val="22"/>
          </w:rPr>
          <w:t>the MASE</w:t>
        </w:r>
      </w:ins>
      <w:ins w:id="7411" w:author="tao huang" w:date="2018-10-27T23:15:00Z">
        <w:r w:rsidR="00D95231" w:rsidRPr="00A37575">
          <w:rPr>
            <w:rFonts w:cs="Times New Roman"/>
            <w:sz w:val="22"/>
          </w:rPr>
          <w:t xml:space="preserve"> by </w:t>
        </w:r>
      </w:ins>
      <w:ins w:id="7412" w:author="tao huang" w:date="2018-10-28T11:21:00Z">
        <w:r w:rsidR="006E3B1B" w:rsidRPr="00A37575">
          <w:rPr>
            <w:rFonts w:cs="Times New Roman"/>
            <w:sz w:val="22"/>
          </w:rPr>
          <w:t>the</w:t>
        </w:r>
      </w:ins>
      <w:ins w:id="7413" w:author="tao huang" w:date="2018-10-27T23:15:00Z">
        <w:r w:rsidR="00D95231" w:rsidRPr="00A37575">
          <w:rPr>
            <w:rFonts w:cs="Times New Roman"/>
            <w:sz w:val="22"/>
          </w:rPr>
          <w:t xml:space="preserve"> </w:t>
        </w:r>
      </w:ins>
      <w:ins w:id="7414" w:author="tao huang" w:date="2018-10-28T11:21:00Z">
        <w:r w:rsidR="006E3B1B" w:rsidRPr="00A37575">
          <w:rPr>
            <w:rFonts w:cs="Times New Roman"/>
            <w:sz w:val="22"/>
          </w:rPr>
          <w:t>ADL-</w:t>
        </w:r>
        <w:r w:rsidR="006E3B1B" w:rsidRPr="00A37575">
          <w:rPr>
            <w:rFonts w:cs="Times New Roman"/>
            <w:noProof/>
            <w:sz w:val="22"/>
            <w:rPrChange w:id="7415" w:author="tao huang" w:date="2018-10-28T22:40:00Z">
              <w:rPr>
                <w:rFonts w:cs="Times New Roman"/>
                <w:sz w:val="22"/>
              </w:rPr>
            </w:rPrChange>
          </w:rPr>
          <w:t>intra</w:t>
        </w:r>
        <w:r w:rsidR="006E3B1B" w:rsidRPr="00A37575">
          <w:rPr>
            <w:rFonts w:cs="Times New Roman"/>
            <w:sz w:val="22"/>
          </w:rPr>
          <w:t xml:space="preserve">-EWC method and the ADL-intra-IC </w:t>
        </w:r>
      </w:ins>
      <w:ins w:id="7416" w:author="tao huang" w:date="2018-10-27T23:15:00Z">
        <w:r w:rsidR="00D95231" w:rsidRPr="00A37575">
          <w:rPr>
            <w:rFonts w:cs="Times New Roman"/>
            <w:sz w:val="22"/>
          </w:rPr>
          <w:t>method compared to the ADL-</w:t>
        </w:r>
        <w:r w:rsidR="00D95231" w:rsidRPr="00A37575">
          <w:rPr>
            <w:rFonts w:cs="Times New Roman"/>
            <w:noProof/>
            <w:sz w:val="22"/>
            <w:rPrChange w:id="7417" w:author="tao huang" w:date="2018-10-28T22:40:00Z">
              <w:rPr>
                <w:rFonts w:cs="Times New Roman"/>
                <w:sz w:val="22"/>
              </w:rPr>
            </w:rPrChange>
          </w:rPr>
          <w:t>intra</w:t>
        </w:r>
        <w:r w:rsidR="00D95231" w:rsidRPr="00A37575">
          <w:rPr>
            <w:rFonts w:cs="Times New Roman"/>
            <w:sz w:val="22"/>
          </w:rPr>
          <w:t xml:space="preserve"> </w:t>
        </w:r>
      </w:ins>
      <w:ins w:id="7418" w:author="tao huang" w:date="2018-10-27T23:16:00Z">
        <w:r w:rsidR="00D95231" w:rsidRPr="00A37575">
          <w:rPr>
            <w:rFonts w:cs="Times New Roman"/>
            <w:sz w:val="22"/>
          </w:rPr>
          <w:t xml:space="preserve">model </w:t>
        </w:r>
      </w:ins>
      <w:ins w:id="7419" w:author="tao huang" w:date="2018-10-27T23:29:00Z">
        <w:r w:rsidR="00B8732B" w:rsidRPr="00A37575">
          <w:rPr>
            <w:rFonts w:cs="Times New Roman"/>
            <w:sz w:val="22"/>
          </w:rPr>
          <w:t>for each product category</w:t>
        </w:r>
      </w:ins>
      <w:ins w:id="7420" w:author="tao huang" w:date="2018-10-27T23:13:00Z">
        <w:r w:rsidR="00D95231" w:rsidRPr="00A37575">
          <w:rPr>
            <w:rFonts w:cs="Times New Roman"/>
            <w:sz w:val="22"/>
          </w:rPr>
          <w:t xml:space="preserve">. </w:t>
        </w:r>
      </w:ins>
      <w:ins w:id="7421" w:author="tao huang" w:date="2018-10-28T11:21:00Z">
        <w:r w:rsidR="006E3B1B" w:rsidRPr="00A37575">
          <w:rPr>
            <w:rFonts w:cs="Times New Roman"/>
            <w:sz w:val="22"/>
          </w:rPr>
          <w:t xml:space="preserve">The comparison highlights the value </w:t>
        </w:r>
      </w:ins>
      <w:ins w:id="7422" w:author="tao huang" w:date="2018-10-28T11:31:00Z">
        <w:r w:rsidR="00A7308C" w:rsidRPr="00A37575">
          <w:rPr>
            <w:rFonts w:cs="Times New Roman"/>
            <w:sz w:val="22"/>
          </w:rPr>
          <w:t>for</w:t>
        </w:r>
        <w:r w:rsidR="004D4FCD" w:rsidRPr="00A37575">
          <w:rPr>
            <w:rFonts w:cs="Times New Roman"/>
            <w:sz w:val="22"/>
          </w:rPr>
          <w:t xml:space="preserve"> </w:t>
        </w:r>
      </w:ins>
      <w:ins w:id="7423" w:author="tao huang" w:date="2018-10-28T11:21:00Z">
        <w:r w:rsidR="006E3B1B" w:rsidRPr="00A37575">
          <w:rPr>
            <w:rFonts w:cs="Times New Roman"/>
            <w:sz w:val="22"/>
          </w:rPr>
          <w:t xml:space="preserve">taking consideration of the </w:t>
        </w:r>
      </w:ins>
      <w:ins w:id="7424" w:author="tao huang" w:date="2018-10-28T11:22:00Z">
        <w:r w:rsidR="006E3B1B" w:rsidRPr="00A37575">
          <w:rPr>
            <w:rFonts w:cs="Times New Roman"/>
            <w:sz w:val="22"/>
          </w:rPr>
          <w:t>structural change problem</w:t>
        </w:r>
      </w:ins>
      <w:ins w:id="7425" w:author="tao huang" w:date="2018-10-28T11:32:00Z">
        <w:r w:rsidR="00BB07F3" w:rsidRPr="00A37575">
          <w:rPr>
            <w:rFonts w:cs="Times New Roman"/>
            <w:sz w:val="22"/>
          </w:rPr>
          <w:t xml:space="preserve"> as the ADL-</w:t>
        </w:r>
        <w:r w:rsidR="00BB07F3" w:rsidRPr="00A37575">
          <w:rPr>
            <w:rFonts w:cs="Times New Roman"/>
            <w:noProof/>
            <w:sz w:val="22"/>
            <w:rPrChange w:id="7426" w:author="tao huang" w:date="2018-10-28T22:40:00Z">
              <w:rPr>
                <w:rFonts w:cs="Times New Roman"/>
                <w:sz w:val="22"/>
              </w:rPr>
            </w:rPrChange>
          </w:rPr>
          <w:t>intra</w:t>
        </w:r>
        <w:r w:rsidR="00BB07F3" w:rsidRPr="00A37575">
          <w:rPr>
            <w:rFonts w:cs="Times New Roman"/>
            <w:sz w:val="22"/>
          </w:rPr>
          <w:t xml:space="preserve"> model</w:t>
        </w:r>
      </w:ins>
      <w:ins w:id="7427" w:author="tao huang" w:date="2018-10-28T11:33:00Z">
        <w:r w:rsidR="00BB07F3" w:rsidRPr="00A37575">
          <w:rPr>
            <w:rFonts w:cs="Times New Roman"/>
            <w:sz w:val="22"/>
          </w:rPr>
          <w:t xml:space="preserve"> has a similar specification compared to the </w:t>
        </w:r>
      </w:ins>
      <w:ins w:id="7428" w:author="tao huang" w:date="2018-10-28T11:43:00Z">
        <w:r w:rsidR="00374403" w:rsidRPr="00A37575">
          <w:rPr>
            <w:rFonts w:cs="Times New Roman"/>
            <w:sz w:val="22"/>
          </w:rPr>
          <w:t>two</w:t>
        </w:r>
      </w:ins>
      <w:ins w:id="7429" w:author="tao huang" w:date="2018-10-28T11:42:00Z">
        <w:r w:rsidR="00374403" w:rsidRPr="00A37575">
          <w:rPr>
            <w:rFonts w:cs="Times New Roman"/>
            <w:sz w:val="22"/>
          </w:rPr>
          <w:t xml:space="preserve"> </w:t>
        </w:r>
      </w:ins>
      <w:ins w:id="7430" w:author="tao huang" w:date="2018-10-28T12:04:00Z">
        <w:r w:rsidR="00D1280E" w:rsidRPr="00A37575">
          <w:rPr>
            <w:rFonts w:cs="Times New Roman"/>
            <w:sz w:val="22"/>
            <w:rPrChange w:id="7431" w:author="tao huang" w:date="2018-10-28T22:40:00Z">
              <w:rPr>
                <w:rFonts w:cs="Times New Roman"/>
                <w:color w:val="833C0B" w:themeColor="accent2" w:themeShade="80"/>
                <w:sz w:val="22"/>
              </w:rPr>
            </w:rPrChange>
          </w:rPr>
          <w:t xml:space="preserve">proposed </w:t>
        </w:r>
      </w:ins>
      <w:ins w:id="7432" w:author="tao huang" w:date="2018-10-28T11:33:00Z">
        <w:r w:rsidR="00BB07F3" w:rsidRPr="00A37575">
          <w:rPr>
            <w:rFonts w:cs="Times New Roman"/>
            <w:sz w:val="22"/>
          </w:rPr>
          <w:t>methods but overlook</w:t>
        </w:r>
      </w:ins>
      <w:ins w:id="7433" w:author="tao huang" w:date="2018-10-28T11:42:00Z">
        <w:r w:rsidR="00374403" w:rsidRPr="00A37575">
          <w:rPr>
            <w:rFonts w:cs="Times New Roman"/>
            <w:sz w:val="22"/>
          </w:rPr>
          <w:t>s</w:t>
        </w:r>
      </w:ins>
      <w:ins w:id="7434" w:author="tao huang" w:date="2018-10-28T11:33:00Z">
        <w:r w:rsidR="00BB07F3" w:rsidRPr="00A37575">
          <w:rPr>
            <w:rFonts w:cs="Times New Roman"/>
            <w:sz w:val="22"/>
          </w:rPr>
          <w:t xml:space="preserve"> the problem of structural change</w:t>
        </w:r>
      </w:ins>
      <w:ins w:id="7435" w:author="tao huang" w:date="2018-10-28T11:22:00Z">
        <w:r w:rsidR="006E3B1B" w:rsidRPr="00A37575">
          <w:rPr>
            <w:rFonts w:cs="Times New Roman"/>
            <w:sz w:val="22"/>
          </w:rPr>
          <w:t xml:space="preserve">. </w:t>
        </w:r>
      </w:ins>
      <w:ins w:id="7436" w:author="tao huang" w:date="2018-10-28T12:03:00Z">
        <w:r w:rsidR="00D1280E" w:rsidRPr="00A37575">
          <w:rPr>
            <w:rFonts w:cs="Times New Roman"/>
            <w:sz w:val="22"/>
            <w:rPrChange w:id="7437" w:author="tao huang" w:date="2018-10-28T22:40:00Z">
              <w:rPr>
                <w:rFonts w:cs="Times New Roman"/>
                <w:color w:val="833C0B" w:themeColor="accent2" w:themeShade="80"/>
                <w:sz w:val="22"/>
              </w:rPr>
            </w:rPrChange>
          </w:rPr>
          <w:t>For example,</w:t>
        </w:r>
      </w:ins>
      <w:ins w:id="7438" w:author="tao huang" w:date="2018-10-28T11:36:00Z">
        <w:r w:rsidR="00BB07F3" w:rsidRPr="00A37575">
          <w:rPr>
            <w:rFonts w:cs="Times New Roman"/>
            <w:sz w:val="22"/>
          </w:rPr>
          <w:t xml:space="preserve"> </w:t>
        </w:r>
      </w:ins>
      <w:ins w:id="7439" w:author="tao huang" w:date="2018-10-28T11:37:00Z">
        <w:r w:rsidR="00BB07F3" w:rsidRPr="00A37575">
          <w:rPr>
            <w:rFonts w:cs="Times New Roman"/>
            <w:sz w:val="22"/>
          </w:rPr>
          <w:t xml:space="preserve">we first calculate </w:t>
        </w:r>
      </w:ins>
      <w:moveToRangeStart w:id="7440" w:author="tao huang" w:date="2018-10-28T11:26:00Z" w:name="move528489315"/>
      <w:moveTo w:id="7441" w:author="tao huang" w:date="2018-10-28T11:26:00Z">
        <w:del w:id="7442"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7440"/>
      <w:ins w:id="7443" w:author="tao huang" w:date="2018-10-27T23:16:00Z">
        <w:r w:rsidR="00D95231" w:rsidRPr="00A37575">
          <w:rPr>
            <w:rFonts w:cs="Times New Roman"/>
            <w:sz w:val="22"/>
          </w:rPr>
          <w:t xml:space="preserve">the </w:t>
        </w:r>
      </w:ins>
      <w:ins w:id="7444" w:author="tao huang" w:date="2018-10-27T23:17:00Z">
        <w:r w:rsidR="00D95231" w:rsidRPr="00A37575">
          <w:rPr>
            <w:rFonts w:cs="Times New Roman"/>
            <w:sz w:val="22"/>
          </w:rPr>
          <w:t>percentage reduction</w:t>
        </w:r>
      </w:ins>
      <w:ins w:id="7445" w:author="tao huang" w:date="2018-10-28T12:05:00Z">
        <w:r w:rsidR="00D1280E" w:rsidRPr="00A37575">
          <w:rPr>
            <w:rFonts w:cs="Times New Roman"/>
            <w:sz w:val="22"/>
            <w:rPrChange w:id="7446" w:author="tao huang" w:date="2018-10-28T22:40:00Z">
              <w:rPr>
                <w:rFonts w:cs="Times New Roman"/>
                <w:color w:val="833C0B" w:themeColor="accent2" w:themeShade="80"/>
                <w:sz w:val="22"/>
              </w:rPr>
            </w:rPrChange>
          </w:rPr>
          <w:t>s</w:t>
        </w:r>
      </w:ins>
      <w:ins w:id="7447" w:author="tao huang" w:date="2018-10-27T23:17:00Z">
        <w:r w:rsidR="00D95231" w:rsidRPr="00A37575">
          <w:rPr>
            <w:rFonts w:cs="Times New Roman"/>
            <w:sz w:val="22"/>
          </w:rPr>
          <w:t xml:space="preserve"> of the MASE </w:t>
        </w:r>
      </w:ins>
      <w:ins w:id="7448" w:author="tao huang" w:date="2018-10-28T12:04:00Z">
        <w:r w:rsidR="00D1280E" w:rsidRPr="00A37575">
          <w:rPr>
            <w:rFonts w:cs="Times New Roman"/>
            <w:sz w:val="22"/>
            <w:rPrChange w:id="7449" w:author="tao huang" w:date="2018-10-28T22:40:00Z">
              <w:rPr>
                <w:rFonts w:cs="Times New Roman"/>
                <w:color w:val="833C0B" w:themeColor="accent2" w:themeShade="80"/>
                <w:sz w:val="22"/>
              </w:rPr>
            </w:rPrChange>
          </w:rPr>
          <w:t>by the ADL-</w:t>
        </w:r>
        <w:r w:rsidR="00D1280E" w:rsidRPr="00A37575">
          <w:rPr>
            <w:rFonts w:cs="Times New Roman"/>
            <w:noProof/>
            <w:sz w:val="22"/>
            <w:rPrChange w:id="7450" w:author="tao huang" w:date="2018-10-28T22:40:00Z">
              <w:rPr>
                <w:rFonts w:cs="Times New Roman"/>
                <w:noProof/>
                <w:color w:val="833C0B" w:themeColor="accent2" w:themeShade="80"/>
                <w:sz w:val="22"/>
              </w:rPr>
            </w:rPrChange>
          </w:rPr>
          <w:t>intra</w:t>
        </w:r>
        <w:r w:rsidR="00D1280E" w:rsidRPr="00A37575">
          <w:rPr>
            <w:rFonts w:cs="Times New Roman"/>
            <w:sz w:val="22"/>
            <w:rPrChange w:id="7451" w:author="tao huang" w:date="2018-10-28T22:40:00Z">
              <w:rPr>
                <w:rFonts w:cs="Times New Roman"/>
                <w:color w:val="833C0B" w:themeColor="accent2" w:themeShade="80"/>
                <w:sz w:val="22"/>
              </w:rPr>
            </w:rPrChange>
          </w:rPr>
          <w:t xml:space="preserve">-EWC method and the ADL-intra-IC method </w:t>
        </w:r>
      </w:ins>
      <w:ins w:id="7452"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7453"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7454" w:author="tao huang" w:date="2018-10-28T11:13:00Z"/>
          <w:rFonts w:cs="Times New Roman"/>
          <w:sz w:val="22"/>
        </w:rPr>
      </w:pPr>
      <m:oMathPara>
        <m:oMath>
          <m:r>
            <w:ins w:id="7455" w:author="tao huang" w:date="2018-10-28T11:14:00Z">
              <m:rPr>
                <m:sty m:val="p"/>
              </m:rPr>
              <w:rPr>
                <w:rFonts w:ascii="Cambria Math" w:hAnsi="Cambria Math" w:cs="Times New Roman"/>
                <w:sz w:val="22"/>
              </w:rPr>
              <w:lastRenderedPageBreak/>
              <m:t>P</m:t>
            </w:ins>
          </m:r>
          <m:r>
            <w:ins w:id="7456" w:author="tao huang" w:date="2018-10-28T12:08:00Z">
              <m:rPr>
                <m:sty m:val="p"/>
              </m:rPr>
              <w:rPr>
                <w:rFonts w:ascii="Cambria Math" w:hAnsi="Cambria Math" w:cs="Times New Roman"/>
                <w:sz w:val="22"/>
                <w:rPrChange w:id="7457" w:author="tao huang" w:date="2018-10-28T22:40:00Z">
                  <w:rPr>
                    <w:rFonts w:ascii="Cambria Math" w:hAnsi="Cambria Math" w:cs="Times New Roman"/>
                    <w:color w:val="833C0B" w:themeColor="accent2" w:themeShade="80"/>
                    <w:sz w:val="22"/>
                  </w:rPr>
                </w:rPrChange>
              </w:rPr>
              <m:t>ctRed</m:t>
            </w:ins>
          </m:r>
          <m:d>
            <m:dPr>
              <m:ctrlPr>
                <w:ins w:id="7458" w:author="tao huang" w:date="2018-10-28T11:14:00Z">
                  <w:rPr>
                    <w:rFonts w:ascii="Cambria Math" w:hAnsi="Cambria Math" w:cs="Times New Roman"/>
                    <w:i/>
                    <w:sz w:val="22"/>
                  </w:rPr>
                </w:ins>
              </m:ctrlPr>
            </m:dPr>
            <m:e>
              <m:r>
                <w:ins w:id="7459" w:author="tao huang" w:date="2018-10-28T11:14:00Z">
                  <m:rPr>
                    <m:sty m:val="p"/>
                  </m:rPr>
                  <w:rPr>
                    <w:rFonts w:ascii="Cambria Math" w:hAnsi="Cambria Math" w:cs="Times New Roman"/>
                    <w:sz w:val="22"/>
                  </w:rPr>
                  <m:t>ADL-</m:t>
                </w:ins>
              </m:r>
              <m:r>
                <w:ins w:id="7460" w:author="tao huang" w:date="2018-10-28T11:14:00Z">
                  <m:rPr>
                    <m:sty m:val="p"/>
                  </m:rPr>
                  <w:rPr>
                    <w:rFonts w:ascii="Cambria Math" w:hAnsi="Cambria Math" w:cs="Times New Roman"/>
                    <w:noProof/>
                    <w:sz w:val="22"/>
                    <w:rPrChange w:id="7461" w:author="tao huang" w:date="2018-10-28T22:40:00Z">
                      <w:rPr>
                        <w:rFonts w:ascii="Cambria Math" w:hAnsi="Cambria Math" w:cs="Times New Roman"/>
                        <w:sz w:val="22"/>
                      </w:rPr>
                    </w:rPrChange>
                  </w:rPr>
                  <m:t>intra</m:t>
                </w:ins>
              </m:r>
              <m:r>
                <w:ins w:id="7462" w:author="tao huang" w:date="2018-10-28T11:14:00Z">
                  <w:rPr>
                    <w:rFonts w:ascii="Cambria Math" w:hAnsi="Cambria Math" w:cs="Times New Roman"/>
                    <w:sz w:val="22"/>
                    <w:rPrChange w:id="7463" w:author="tao huang" w:date="2018-10-28T22:40:00Z">
                      <w:rPr>
                        <w:rFonts w:ascii="Cambria Math" w:hAnsi="Cambria Math" w:cs="Times New Roman"/>
                        <w:sz w:val="22"/>
                      </w:rPr>
                    </w:rPrChange>
                  </w:rPr>
                  <m:t>-</m:t>
                </w:ins>
              </m:r>
              <m:r>
                <w:ins w:id="7464" w:author="tao huang" w:date="2018-10-28T11:14:00Z">
                  <m:rPr>
                    <m:sty m:val="p"/>
                  </m:rPr>
                  <w:rPr>
                    <w:rFonts w:ascii="Cambria Math" w:hAnsi="Cambria Math" w:cs="Times New Roman"/>
                    <w:sz w:val="22"/>
                    <w:rPrChange w:id="7465" w:author="tao huang" w:date="2018-10-28T22:40:00Z">
                      <w:rPr>
                        <w:rFonts w:ascii="Cambria Math" w:hAnsi="Cambria Math" w:cs="Times New Roman"/>
                        <w:sz w:val="22"/>
                      </w:rPr>
                    </w:rPrChange>
                  </w:rPr>
                  <m:t>EWC</m:t>
                </w:ins>
              </m:r>
              <m:r>
                <w:ins w:id="7466" w:author="tao huang" w:date="2018-10-28T11:14:00Z">
                  <w:rPr>
                    <w:rFonts w:ascii="Cambria Math" w:hAnsi="Cambria Math" w:cs="Times New Roman"/>
                    <w:sz w:val="22"/>
                    <w:rPrChange w:id="7467" w:author="tao huang" w:date="2018-10-28T22:40:00Z">
                      <w:rPr>
                        <w:rFonts w:ascii="Cambria Math" w:hAnsi="Cambria Math" w:cs="Times New Roman"/>
                        <w:sz w:val="22"/>
                      </w:rPr>
                    </w:rPrChange>
                  </w:rPr>
                  <m:t>,i</m:t>
                </w:ins>
              </m:r>
            </m:e>
          </m:d>
          <m:r>
            <w:ins w:id="7468" w:author="tao huang" w:date="2018-10-28T11:14:00Z">
              <w:rPr>
                <w:rFonts w:ascii="Cambria Math" w:hAnsi="Cambria Math" w:cs="Times New Roman"/>
                <w:sz w:val="22"/>
              </w:rPr>
              <m:t>=</m:t>
            </w:ins>
          </m:r>
          <m:f>
            <m:fPr>
              <m:ctrlPr>
                <w:ins w:id="7469" w:author="tao huang" w:date="2018-10-28T11:13:00Z">
                  <w:rPr>
                    <w:rFonts w:ascii="Cambria Math" w:hAnsi="Cambria Math" w:cs="Times New Roman"/>
                    <w:sz w:val="22"/>
                  </w:rPr>
                </w:ins>
              </m:ctrlPr>
            </m:fPr>
            <m:num>
              <m:r>
                <w:ins w:id="7470" w:author="tao huang" w:date="2018-10-28T11:13:00Z">
                  <m:rPr>
                    <m:sty m:val="p"/>
                  </m:rPr>
                  <w:rPr>
                    <w:rFonts w:ascii="Cambria Math" w:hAnsi="Cambria Math" w:cs="Times New Roman"/>
                    <w:sz w:val="22"/>
                  </w:rPr>
                  <m:t>MASE</m:t>
                </w:ins>
              </m:r>
              <m:r>
                <w:ins w:id="7471" w:author="tao huang" w:date="2018-10-28T11:13:00Z">
                  <w:rPr>
                    <w:rFonts w:ascii="Cambria Math" w:hAnsi="Cambria Math" w:cs="Times New Roman"/>
                    <w:sz w:val="22"/>
                  </w:rPr>
                  <m:t>(</m:t>
                </w:ins>
              </m:r>
              <m:r>
                <w:ins w:id="7472" w:author="tao huang" w:date="2018-10-28T11:13:00Z">
                  <m:rPr>
                    <m:sty m:val="p"/>
                  </m:rPr>
                  <w:rPr>
                    <w:rFonts w:ascii="Cambria Math" w:hAnsi="Cambria Math" w:cs="Times New Roman"/>
                    <w:sz w:val="22"/>
                  </w:rPr>
                  <m:t>ADL-intra</m:t>
                </w:ins>
              </m:r>
              <m:r>
                <w:ins w:id="7473" w:author="tao huang" w:date="2018-10-28T11:13:00Z">
                  <w:rPr>
                    <w:rFonts w:ascii="Cambria Math" w:hAnsi="Cambria Math" w:cs="Times New Roman"/>
                    <w:sz w:val="22"/>
                  </w:rPr>
                  <m:t>,</m:t>
                </w:ins>
              </m:r>
              <m:r>
                <w:ins w:id="7474" w:author="tao huang" w:date="2018-10-28T11:13:00Z">
                  <w:rPr>
                    <w:rFonts w:ascii="Cambria Math" w:hAnsi="Cambria Math" w:cs="Times New Roman"/>
                    <w:sz w:val="22"/>
                  </w:rPr>
                  <m:t>i</m:t>
                </w:ins>
              </m:r>
              <m:r>
                <w:ins w:id="7475" w:author="tao huang" w:date="2018-10-28T11:13:00Z">
                  <w:rPr>
                    <w:rFonts w:ascii="Cambria Math" w:hAnsi="Cambria Math" w:cs="Times New Roman"/>
                    <w:sz w:val="22"/>
                  </w:rPr>
                  <m:t xml:space="preserve">)- </m:t>
                </w:ins>
              </m:r>
              <m:r>
                <w:ins w:id="7476" w:author="tao huang" w:date="2018-10-28T11:13:00Z">
                  <m:rPr>
                    <m:sty m:val="p"/>
                  </m:rPr>
                  <w:rPr>
                    <w:rFonts w:ascii="Cambria Math" w:hAnsi="Cambria Math" w:cs="Times New Roman"/>
                    <w:sz w:val="22"/>
                    <w:rPrChange w:id="7477" w:author="tao huang" w:date="2018-10-28T22:40:00Z">
                      <w:rPr>
                        <w:rFonts w:ascii="Cambria Math" w:hAnsi="Cambria Math" w:cs="Times New Roman"/>
                        <w:sz w:val="22"/>
                      </w:rPr>
                    </w:rPrChange>
                  </w:rPr>
                  <m:t>MASE</m:t>
                </w:ins>
              </m:r>
              <m:r>
                <w:ins w:id="7478" w:author="tao huang" w:date="2018-10-28T11:13:00Z">
                  <w:rPr>
                    <w:rFonts w:ascii="Cambria Math" w:hAnsi="Cambria Math" w:cs="Times New Roman"/>
                    <w:sz w:val="22"/>
                    <w:rPrChange w:id="7479" w:author="tao huang" w:date="2018-10-28T22:40:00Z">
                      <w:rPr>
                        <w:rFonts w:ascii="Cambria Math" w:hAnsi="Cambria Math" w:cs="Times New Roman"/>
                        <w:sz w:val="22"/>
                      </w:rPr>
                    </w:rPrChange>
                  </w:rPr>
                  <m:t>(</m:t>
                </w:ins>
              </m:r>
              <m:r>
                <w:ins w:id="7480" w:author="tao huang" w:date="2018-10-28T11:13:00Z">
                  <m:rPr>
                    <m:sty m:val="p"/>
                  </m:rPr>
                  <w:rPr>
                    <w:rFonts w:ascii="Cambria Math" w:hAnsi="Cambria Math" w:cs="Times New Roman"/>
                    <w:sz w:val="22"/>
                    <w:rPrChange w:id="7481" w:author="tao huang" w:date="2018-10-28T22:40:00Z">
                      <w:rPr>
                        <w:rFonts w:ascii="Cambria Math" w:hAnsi="Cambria Math" w:cs="Times New Roman"/>
                        <w:sz w:val="22"/>
                      </w:rPr>
                    </w:rPrChange>
                  </w:rPr>
                  <m:t>ADL-intra</m:t>
                </w:ins>
              </m:r>
              <m:r>
                <w:ins w:id="7482" w:author="tao huang" w:date="2018-10-28T11:13:00Z">
                  <w:rPr>
                    <w:rFonts w:ascii="Cambria Math" w:hAnsi="Cambria Math" w:cs="Times New Roman"/>
                    <w:sz w:val="22"/>
                    <w:rPrChange w:id="7483" w:author="tao huang" w:date="2018-10-28T22:40:00Z">
                      <w:rPr>
                        <w:rFonts w:ascii="Cambria Math" w:hAnsi="Cambria Math" w:cs="Times New Roman"/>
                        <w:sz w:val="22"/>
                      </w:rPr>
                    </w:rPrChange>
                  </w:rPr>
                  <m:t>-</m:t>
                </w:ins>
              </m:r>
              <m:r>
                <w:ins w:id="7484" w:author="tao huang" w:date="2018-10-28T11:13:00Z">
                  <m:rPr>
                    <m:sty m:val="p"/>
                  </m:rPr>
                  <w:rPr>
                    <w:rFonts w:ascii="Cambria Math" w:hAnsi="Cambria Math" w:cs="Times New Roman"/>
                    <w:sz w:val="22"/>
                    <w:rPrChange w:id="7485" w:author="tao huang" w:date="2018-10-28T22:40:00Z">
                      <w:rPr>
                        <w:rFonts w:ascii="Cambria Math" w:hAnsi="Cambria Math" w:cs="Times New Roman"/>
                        <w:sz w:val="22"/>
                      </w:rPr>
                    </w:rPrChange>
                  </w:rPr>
                  <m:t>EWC</m:t>
                </w:ins>
              </m:r>
              <m:r>
                <w:ins w:id="7486" w:author="tao huang" w:date="2018-10-28T11:13:00Z">
                  <w:rPr>
                    <w:rFonts w:ascii="Cambria Math" w:hAnsi="Cambria Math" w:cs="Times New Roman"/>
                    <w:sz w:val="22"/>
                    <w:rPrChange w:id="7487" w:author="tao huang" w:date="2018-10-28T22:40:00Z">
                      <w:rPr>
                        <w:rFonts w:ascii="Cambria Math" w:hAnsi="Cambria Math" w:cs="Times New Roman"/>
                        <w:sz w:val="22"/>
                      </w:rPr>
                    </w:rPrChange>
                  </w:rPr>
                  <m:t>,i)</m:t>
                </w:ins>
              </m:r>
            </m:num>
            <m:den>
              <m:r>
                <w:ins w:id="7488" w:author="tao huang" w:date="2018-10-28T11:14:00Z">
                  <m:rPr>
                    <m:sty m:val="p"/>
                  </m:rPr>
                  <w:rPr>
                    <w:rFonts w:ascii="Cambria Math" w:hAnsi="Cambria Math" w:cs="Times New Roman"/>
                    <w:sz w:val="22"/>
                  </w:rPr>
                  <m:t>MASE</m:t>
                </w:ins>
              </m:r>
              <m:r>
                <w:ins w:id="7489" w:author="tao huang" w:date="2018-10-28T11:14:00Z">
                  <w:rPr>
                    <w:rFonts w:ascii="Cambria Math" w:hAnsi="Cambria Math" w:cs="Times New Roman"/>
                    <w:sz w:val="22"/>
                  </w:rPr>
                  <m:t>(</m:t>
                </w:ins>
              </m:r>
              <m:r>
                <w:ins w:id="7490" w:author="tao huang" w:date="2018-10-28T11:14:00Z">
                  <m:rPr>
                    <m:sty m:val="p"/>
                  </m:rPr>
                  <w:rPr>
                    <w:rFonts w:ascii="Cambria Math" w:hAnsi="Cambria Math" w:cs="Times New Roman"/>
                    <w:sz w:val="22"/>
                  </w:rPr>
                  <m:t>ADL-intra</m:t>
                </w:ins>
              </m:r>
              <m:r>
                <w:ins w:id="7491" w:author="tao huang" w:date="2018-10-28T11:14:00Z">
                  <w:rPr>
                    <w:rFonts w:ascii="Cambria Math" w:hAnsi="Cambria Math" w:cs="Times New Roman"/>
                    <w:sz w:val="22"/>
                  </w:rPr>
                  <m:t>,</m:t>
                </w:ins>
              </m:r>
              <m:r>
                <w:ins w:id="7492" w:author="tao huang" w:date="2018-10-28T11:14:00Z">
                  <w:rPr>
                    <w:rFonts w:ascii="Cambria Math" w:hAnsi="Cambria Math" w:cs="Times New Roman"/>
                    <w:sz w:val="22"/>
                  </w:rPr>
                  <m:t>i</m:t>
                </w:ins>
              </m:r>
              <m:r>
                <w:ins w:id="7493" w:author="tao huang" w:date="2018-10-28T11:14:00Z">
                  <w:rPr>
                    <w:rFonts w:ascii="Cambria Math" w:hAnsi="Cambria Math" w:cs="Times New Roman"/>
                    <w:sz w:val="22"/>
                  </w:rPr>
                  <m:t>)</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7494" w:author="tao huang" w:date="2018-10-28T12:02:00Z"/>
          <w:rFonts w:cs="Times New Roman"/>
          <w:sz w:val="22"/>
          <w:rPrChange w:id="7495" w:author="tao huang" w:date="2018-10-28T22:40:00Z">
            <w:rPr>
              <w:ins w:id="7496" w:author="tao huang" w:date="2018-10-28T12:02:00Z"/>
              <w:rFonts w:cs="Times New Roman"/>
              <w:color w:val="833C0B" w:themeColor="accent2" w:themeShade="80"/>
              <w:sz w:val="22"/>
            </w:rPr>
          </w:rPrChange>
        </w:rPr>
      </w:pPr>
      <w:ins w:id="7497" w:author="tao huang" w:date="2018-10-27T23:27:00Z">
        <w:r w:rsidRPr="00A37575">
          <w:rPr>
            <w:rFonts w:cs="Times New Roman"/>
            <w:sz w:val="22"/>
          </w:rPr>
          <w:t xml:space="preserve">   </w:t>
        </w:r>
      </w:ins>
      <w:ins w:id="7498" w:author="tao huang" w:date="2018-10-27T23:11:00Z">
        <w:r w:rsidR="00746078" w:rsidRPr="00A37575">
          <w:rPr>
            <w:rFonts w:cs="Times New Roman"/>
            <w:sz w:val="22"/>
          </w:rPr>
          <w:t>(</w:t>
        </w:r>
      </w:ins>
      <w:ins w:id="7499" w:author="tao huang" w:date="2018-10-28T22:45:00Z">
        <w:r w:rsidR="00E4227D">
          <w:rPr>
            <w:rFonts w:cs="Times New Roman"/>
            <w:sz w:val="22"/>
          </w:rPr>
          <w:t>12</w:t>
        </w:r>
      </w:ins>
      <w:ins w:id="7500"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7501" w:author="tao huang" w:date="2018-10-28T12:02:00Z"/>
          <w:rFonts w:cs="Times New Roman"/>
          <w:sz w:val="22"/>
          <w:rPrChange w:id="7502" w:author="tao huang" w:date="2018-10-28T22:40:00Z">
            <w:rPr>
              <w:ins w:id="7503" w:author="tao huang" w:date="2018-10-28T12:02:00Z"/>
              <w:rFonts w:cs="Times New Roman"/>
              <w:color w:val="833C0B" w:themeColor="accent2" w:themeShade="80"/>
              <w:sz w:val="22"/>
            </w:rPr>
          </w:rPrChange>
        </w:rPr>
      </w:pPr>
      <m:oMathPara>
        <m:oMath>
          <m:r>
            <w:ins w:id="7504" w:author="tao huang" w:date="2018-10-28T12:08:00Z">
              <m:rPr>
                <m:sty m:val="p"/>
              </m:rPr>
              <w:rPr>
                <w:rFonts w:ascii="Cambria Math" w:hAnsi="Cambria Math" w:cs="Times New Roman"/>
                <w:sz w:val="22"/>
                <w:rPrChange w:id="7505" w:author="tao huang" w:date="2018-10-28T22:40:00Z">
                  <w:rPr>
                    <w:rFonts w:ascii="Cambria Math" w:hAnsi="Cambria Math" w:cs="Times New Roman"/>
                    <w:color w:val="833C0B" w:themeColor="accent2" w:themeShade="80"/>
                    <w:sz w:val="22"/>
                  </w:rPr>
                </w:rPrChange>
              </w:rPr>
              <m:t>PctRed</m:t>
            </w:ins>
          </m:r>
          <m:d>
            <m:dPr>
              <m:ctrlPr>
                <w:ins w:id="7506" w:author="tao huang" w:date="2018-10-28T12:02:00Z">
                  <w:rPr>
                    <w:rFonts w:ascii="Cambria Math" w:hAnsi="Cambria Math" w:cs="Times New Roman"/>
                    <w:i/>
                    <w:sz w:val="22"/>
                  </w:rPr>
                </w:ins>
              </m:ctrlPr>
            </m:dPr>
            <m:e>
              <m:r>
                <w:ins w:id="7507" w:author="tao huang" w:date="2018-10-28T12:02:00Z">
                  <m:rPr>
                    <m:sty m:val="p"/>
                  </m:rPr>
                  <w:rPr>
                    <w:rFonts w:ascii="Cambria Math" w:hAnsi="Cambria Math" w:cs="Times New Roman"/>
                    <w:sz w:val="22"/>
                    <w:rPrChange w:id="7508" w:author="tao huang" w:date="2018-10-28T22:40:00Z">
                      <w:rPr>
                        <w:rFonts w:ascii="Cambria Math" w:hAnsi="Cambria Math" w:cs="Times New Roman"/>
                        <w:color w:val="833C0B" w:themeColor="accent2" w:themeShade="80"/>
                        <w:sz w:val="22"/>
                      </w:rPr>
                    </w:rPrChange>
                  </w:rPr>
                  <m:t>ADL-intra</m:t>
                </w:ins>
              </m:r>
              <m:r>
                <w:ins w:id="7509" w:author="tao huang" w:date="2018-10-28T12:02:00Z">
                  <w:rPr>
                    <w:rFonts w:ascii="Cambria Math" w:hAnsi="Cambria Math" w:cs="Times New Roman"/>
                    <w:sz w:val="22"/>
                    <w:rPrChange w:id="7510" w:author="tao huang" w:date="2018-10-28T22:40:00Z">
                      <w:rPr>
                        <w:rFonts w:ascii="Cambria Math" w:hAnsi="Cambria Math" w:cs="Times New Roman"/>
                        <w:color w:val="833C0B" w:themeColor="accent2" w:themeShade="80"/>
                        <w:sz w:val="22"/>
                      </w:rPr>
                    </w:rPrChange>
                  </w:rPr>
                  <m:t>-</m:t>
                </w:ins>
              </m:r>
              <m:r>
                <w:ins w:id="7511" w:author="tao huang" w:date="2018-10-28T12:02:00Z">
                  <m:rPr>
                    <m:sty m:val="p"/>
                  </m:rPr>
                  <w:rPr>
                    <w:rFonts w:ascii="Cambria Math" w:hAnsi="Cambria Math" w:cs="Times New Roman"/>
                    <w:sz w:val="22"/>
                    <w:rPrChange w:id="7512" w:author="tao huang" w:date="2018-10-28T22:40:00Z">
                      <w:rPr>
                        <w:rFonts w:ascii="Cambria Math" w:hAnsi="Cambria Math" w:cs="Times New Roman"/>
                        <w:color w:val="833C0B" w:themeColor="accent2" w:themeShade="80"/>
                        <w:sz w:val="22"/>
                      </w:rPr>
                    </w:rPrChange>
                  </w:rPr>
                  <m:t>IC</m:t>
                </w:ins>
              </m:r>
              <m:r>
                <w:ins w:id="7513" w:author="tao huang" w:date="2018-10-28T12:02:00Z">
                  <w:rPr>
                    <w:rFonts w:ascii="Cambria Math" w:hAnsi="Cambria Math" w:cs="Times New Roman"/>
                    <w:sz w:val="22"/>
                    <w:rPrChange w:id="7514" w:author="tao huang" w:date="2018-10-28T22:40:00Z">
                      <w:rPr>
                        <w:rFonts w:ascii="Cambria Math" w:hAnsi="Cambria Math" w:cs="Times New Roman"/>
                        <w:color w:val="833C0B" w:themeColor="accent2" w:themeShade="80"/>
                        <w:sz w:val="22"/>
                      </w:rPr>
                    </w:rPrChange>
                  </w:rPr>
                  <m:t>,i</m:t>
                </w:ins>
              </m:r>
            </m:e>
          </m:d>
          <m:r>
            <w:ins w:id="7515" w:author="tao huang" w:date="2018-10-28T12:02:00Z">
              <w:rPr>
                <w:rFonts w:ascii="Cambria Math" w:hAnsi="Cambria Math" w:cs="Times New Roman"/>
                <w:sz w:val="22"/>
                <w:rPrChange w:id="7516" w:author="tao huang" w:date="2018-10-28T22:40:00Z">
                  <w:rPr>
                    <w:rFonts w:ascii="Cambria Math" w:hAnsi="Cambria Math" w:cs="Times New Roman"/>
                    <w:color w:val="833C0B" w:themeColor="accent2" w:themeShade="80"/>
                    <w:sz w:val="22"/>
                  </w:rPr>
                </w:rPrChange>
              </w:rPr>
              <m:t>=</m:t>
            </w:ins>
          </m:r>
          <m:f>
            <m:fPr>
              <m:ctrlPr>
                <w:ins w:id="7517" w:author="tao huang" w:date="2018-10-28T12:02:00Z">
                  <w:rPr>
                    <w:rFonts w:ascii="Cambria Math" w:hAnsi="Cambria Math" w:cs="Times New Roman"/>
                    <w:sz w:val="22"/>
                  </w:rPr>
                </w:ins>
              </m:ctrlPr>
            </m:fPr>
            <m:num>
              <m:r>
                <w:ins w:id="7518" w:author="tao huang" w:date="2018-10-28T12:02:00Z">
                  <m:rPr>
                    <m:sty m:val="p"/>
                  </m:rPr>
                  <w:rPr>
                    <w:rFonts w:ascii="Cambria Math" w:hAnsi="Cambria Math" w:cs="Times New Roman"/>
                    <w:sz w:val="22"/>
                    <w:rPrChange w:id="7519" w:author="tao huang" w:date="2018-10-28T22:40:00Z">
                      <w:rPr>
                        <w:rFonts w:ascii="Cambria Math" w:hAnsi="Cambria Math" w:cs="Times New Roman"/>
                        <w:color w:val="833C0B" w:themeColor="accent2" w:themeShade="80"/>
                        <w:sz w:val="22"/>
                      </w:rPr>
                    </w:rPrChange>
                  </w:rPr>
                  <m:t>MASE</m:t>
                </w:ins>
              </m:r>
              <m:r>
                <w:ins w:id="7520" w:author="tao huang" w:date="2018-10-28T12:02:00Z">
                  <w:rPr>
                    <w:rFonts w:ascii="Cambria Math" w:hAnsi="Cambria Math" w:cs="Times New Roman"/>
                    <w:sz w:val="22"/>
                    <w:rPrChange w:id="7521" w:author="tao huang" w:date="2018-10-28T22:40:00Z">
                      <w:rPr>
                        <w:rFonts w:ascii="Cambria Math" w:hAnsi="Cambria Math" w:cs="Times New Roman"/>
                        <w:color w:val="833C0B" w:themeColor="accent2" w:themeShade="80"/>
                        <w:sz w:val="22"/>
                      </w:rPr>
                    </w:rPrChange>
                  </w:rPr>
                  <m:t>(</m:t>
                </w:ins>
              </m:r>
              <m:r>
                <w:ins w:id="7522" w:author="tao huang" w:date="2018-10-28T12:02:00Z">
                  <m:rPr>
                    <m:sty m:val="p"/>
                  </m:rPr>
                  <w:rPr>
                    <w:rFonts w:ascii="Cambria Math" w:hAnsi="Cambria Math" w:cs="Times New Roman"/>
                    <w:sz w:val="22"/>
                    <w:rPrChange w:id="7523" w:author="tao huang" w:date="2018-10-28T22:40:00Z">
                      <w:rPr>
                        <w:rFonts w:ascii="Cambria Math" w:hAnsi="Cambria Math" w:cs="Times New Roman"/>
                        <w:color w:val="833C0B" w:themeColor="accent2" w:themeShade="80"/>
                        <w:sz w:val="22"/>
                      </w:rPr>
                    </w:rPrChange>
                  </w:rPr>
                  <m:t>ADL-intra</m:t>
                </w:ins>
              </m:r>
              <m:r>
                <w:ins w:id="7524" w:author="tao huang" w:date="2018-10-28T12:02:00Z">
                  <w:rPr>
                    <w:rFonts w:ascii="Cambria Math" w:hAnsi="Cambria Math" w:cs="Times New Roman"/>
                    <w:sz w:val="22"/>
                    <w:rPrChange w:id="7525" w:author="tao huang" w:date="2018-10-28T22:40:00Z">
                      <w:rPr>
                        <w:rFonts w:ascii="Cambria Math" w:hAnsi="Cambria Math" w:cs="Times New Roman"/>
                        <w:color w:val="833C0B" w:themeColor="accent2" w:themeShade="80"/>
                        <w:sz w:val="22"/>
                      </w:rPr>
                    </w:rPrChange>
                  </w:rPr>
                  <m:t xml:space="preserve">,i)- </m:t>
                </w:ins>
              </m:r>
              <m:r>
                <w:ins w:id="7526" w:author="tao huang" w:date="2018-10-28T12:02:00Z">
                  <m:rPr>
                    <m:sty m:val="p"/>
                  </m:rPr>
                  <w:rPr>
                    <w:rFonts w:ascii="Cambria Math" w:hAnsi="Cambria Math" w:cs="Times New Roman"/>
                    <w:sz w:val="22"/>
                    <w:rPrChange w:id="7527" w:author="tao huang" w:date="2018-10-28T22:40:00Z">
                      <w:rPr>
                        <w:rFonts w:ascii="Cambria Math" w:hAnsi="Cambria Math" w:cs="Times New Roman"/>
                        <w:color w:val="833C0B" w:themeColor="accent2" w:themeShade="80"/>
                        <w:sz w:val="22"/>
                      </w:rPr>
                    </w:rPrChange>
                  </w:rPr>
                  <m:t>MASE</m:t>
                </w:ins>
              </m:r>
              <m:r>
                <w:ins w:id="7528" w:author="tao huang" w:date="2018-10-28T12:02:00Z">
                  <w:rPr>
                    <w:rFonts w:ascii="Cambria Math" w:hAnsi="Cambria Math" w:cs="Times New Roman"/>
                    <w:sz w:val="22"/>
                    <w:rPrChange w:id="7529" w:author="tao huang" w:date="2018-10-28T22:40:00Z">
                      <w:rPr>
                        <w:rFonts w:ascii="Cambria Math" w:hAnsi="Cambria Math" w:cs="Times New Roman"/>
                        <w:color w:val="833C0B" w:themeColor="accent2" w:themeShade="80"/>
                        <w:sz w:val="22"/>
                      </w:rPr>
                    </w:rPrChange>
                  </w:rPr>
                  <m:t>(</m:t>
                </w:ins>
              </m:r>
              <m:r>
                <w:ins w:id="7530" w:author="tao huang" w:date="2018-10-28T12:02:00Z">
                  <m:rPr>
                    <m:sty m:val="p"/>
                  </m:rPr>
                  <w:rPr>
                    <w:rFonts w:ascii="Cambria Math" w:hAnsi="Cambria Math" w:cs="Times New Roman"/>
                    <w:sz w:val="22"/>
                    <w:rPrChange w:id="7531" w:author="tao huang" w:date="2018-10-28T22:40:00Z">
                      <w:rPr>
                        <w:rFonts w:ascii="Cambria Math" w:hAnsi="Cambria Math" w:cs="Times New Roman"/>
                        <w:color w:val="833C0B" w:themeColor="accent2" w:themeShade="80"/>
                        <w:sz w:val="22"/>
                      </w:rPr>
                    </w:rPrChange>
                  </w:rPr>
                  <m:t>ADL-intra</m:t>
                </w:ins>
              </m:r>
              <m:r>
                <w:ins w:id="7532" w:author="tao huang" w:date="2018-10-28T12:02:00Z">
                  <w:rPr>
                    <w:rFonts w:ascii="Cambria Math" w:hAnsi="Cambria Math" w:cs="Times New Roman"/>
                    <w:sz w:val="22"/>
                    <w:rPrChange w:id="7533" w:author="tao huang" w:date="2018-10-28T22:40:00Z">
                      <w:rPr>
                        <w:rFonts w:ascii="Cambria Math" w:hAnsi="Cambria Math" w:cs="Times New Roman"/>
                        <w:color w:val="833C0B" w:themeColor="accent2" w:themeShade="80"/>
                        <w:sz w:val="22"/>
                      </w:rPr>
                    </w:rPrChange>
                  </w:rPr>
                  <m:t>-</m:t>
                </w:ins>
              </m:r>
              <m:r>
                <w:ins w:id="7534" w:author="tao huang" w:date="2018-10-28T12:02:00Z">
                  <m:rPr>
                    <m:sty m:val="p"/>
                  </m:rPr>
                  <w:rPr>
                    <w:rFonts w:ascii="Cambria Math" w:hAnsi="Cambria Math" w:cs="Times New Roman"/>
                    <w:sz w:val="22"/>
                    <w:rPrChange w:id="7535" w:author="tao huang" w:date="2018-10-28T22:40:00Z">
                      <w:rPr>
                        <w:rFonts w:ascii="Cambria Math" w:hAnsi="Cambria Math" w:cs="Times New Roman"/>
                        <w:color w:val="833C0B" w:themeColor="accent2" w:themeShade="80"/>
                        <w:sz w:val="22"/>
                      </w:rPr>
                    </w:rPrChange>
                  </w:rPr>
                  <m:t>IC</m:t>
                </w:ins>
              </m:r>
              <m:r>
                <w:ins w:id="7536" w:author="tao huang" w:date="2018-10-28T12:02:00Z">
                  <w:rPr>
                    <w:rFonts w:ascii="Cambria Math" w:hAnsi="Cambria Math" w:cs="Times New Roman"/>
                    <w:sz w:val="22"/>
                    <w:rPrChange w:id="7537" w:author="tao huang" w:date="2018-10-28T22:40:00Z">
                      <w:rPr>
                        <w:rFonts w:ascii="Cambria Math" w:hAnsi="Cambria Math" w:cs="Times New Roman"/>
                        <w:color w:val="833C0B" w:themeColor="accent2" w:themeShade="80"/>
                        <w:sz w:val="22"/>
                      </w:rPr>
                    </w:rPrChange>
                  </w:rPr>
                  <m:t>,i)</m:t>
                </w:ins>
              </m:r>
            </m:num>
            <m:den>
              <m:r>
                <w:ins w:id="7538" w:author="tao huang" w:date="2018-10-28T12:02:00Z">
                  <m:rPr>
                    <m:sty m:val="p"/>
                  </m:rPr>
                  <w:rPr>
                    <w:rFonts w:ascii="Cambria Math" w:hAnsi="Cambria Math" w:cs="Times New Roman"/>
                    <w:sz w:val="22"/>
                    <w:rPrChange w:id="7539" w:author="tao huang" w:date="2018-10-28T22:40:00Z">
                      <w:rPr>
                        <w:rFonts w:ascii="Cambria Math" w:hAnsi="Cambria Math" w:cs="Times New Roman"/>
                        <w:color w:val="833C0B" w:themeColor="accent2" w:themeShade="80"/>
                        <w:sz w:val="22"/>
                      </w:rPr>
                    </w:rPrChange>
                  </w:rPr>
                  <m:t>MASE</m:t>
                </w:ins>
              </m:r>
              <m:r>
                <w:ins w:id="7540" w:author="tao huang" w:date="2018-10-28T12:02:00Z">
                  <w:rPr>
                    <w:rFonts w:ascii="Cambria Math" w:hAnsi="Cambria Math" w:cs="Times New Roman"/>
                    <w:sz w:val="22"/>
                    <w:rPrChange w:id="7541" w:author="tao huang" w:date="2018-10-28T22:40:00Z">
                      <w:rPr>
                        <w:rFonts w:ascii="Cambria Math" w:hAnsi="Cambria Math" w:cs="Times New Roman"/>
                        <w:color w:val="833C0B" w:themeColor="accent2" w:themeShade="80"/>
                        <w:sz w:val="22"/>
                      </w:rPr>
                    </w:rPrChange>
                  </w:rPr>
                  <m:t>(</m:t>
                </w:ins>
              </m:r>
              <m:r>
                <w:ins w:id="7542" w:author="tao huang" w:date="2018-10-28T12:02:00Z">
                  <m:rPr>
                    <m:sty m:val="p"/>
                  </m:rPr>
                  <w:rPr>
                    <w:rFonts w:ascii="Cambria Math" w:hAnsi="Cambria Math" w:cs="Times New Roman"/>
                    <w:sz w:val="22"/>
                    <w:rPrChange w:id="7543" w:author="tao huang" w:date="2018-10-28T22:40:00Z">
                      <w:rPr>
                        <w:rFonts w:ascii="Cambria Math" w:hAnsi="Cambria Math" w:cs="Times New Roman"/>
                        <w:color w:val="833C0B" w:themeColor="accent2" w:themeShade="80"/>
                        <w:sz w:val="22"/>
                      </w:rPr>
                    </w:rPrChange>
                  </w:rPr>
                  <m:t>ADL-intra</m:t>
                </w:ins>
              </m:r>
              <m:r>
                <w:ins w:id="7544" w:author="tao huang" w:date="2018-10-28T12:02:00Z">
                  <w:rPr>
                    <w:rFonts w:ascii="Cambria Math" w:hAnsi="Cambria Math" w:cs="Times New Roman"/>
                    <w:sz w:val="22"/>
                    <w:rPrChange w:id="7545"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7546" w:author="tao huang" w:date="2018-10-28T12:02:00Z"/>
          <w:rFonts w:cs="Times New Roman"/>
          <w:sz w:val="22"/>
          <w:rPrChange w:id="7547" w:author="tao huang" w:date="2018-10-28T22:40:00Z">
            <w:rPr>
              <w:ins w:id="7548" w:author="tao huang" w:date="2018-10-28T12:02:00Z"/>
              <w:rFonts w:cs="Times New Roman"/>
              <w:color w:val="833C0B" w:themeColor="accent2" w:themeShade="80"/>
              <w:sz w:val="22"/>
            </w:rPr>
          </w:rPrChange>
        </w:rPr>
      </w:pPr>
      <w:ins w:id="7549" w:author="tao huang" w:date="2018-10-28T12:02:00Z">
        <w:r w:rsidRPr="00A37575">
          <w:rPr>
            <w:rFonts w:cs="Times New Roman"/>
            <w:sz w:val="22"/>
            <w:rPrChange w:id="7550" w:author="tao huang" w:date="2018-10-28T22:40:00Z">
              <w:rPr>
                <w:rFonts w:cs="Times New Roman"/>
                <w:color w:val="833C0B" w:themeColor="accent2" w:themeShade="80"/>
                <w:sz w:val="22"/>
              </w:rPr>
            </w:rPrChange>
          </w:rPr>
          <w:t xml:space="preserve">   (</w:t>
        </w:r>
      </w:ins>
      <w:ins w:id="7551" w:author="tao huang" w:date="2018-10-28T22:45:00Z">
        <w:r w:rsidR="00E4227D">
          <w:rPr>
            <w:rFonts w:cs="Times New Roman"/>
            <w:sz w:val="22"/>
          </w:rPr>
          <w:t>13</w:t>
        </w:r>
      </w:ins>
      <w:ins w:id="7552" w:author="tao huang" w:date="2018-10-28T12:02:00Z">
        <w:r w:rsidRPr="00A37575">
          <w:rPr>
            <w:rFonts w:cs="Times New Roman"/>
            <w:sz w:val="22"/>
            <w:rPrChange w:id="7553"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7554" w:author="tao huang" w:date="2018-10-27T23:10:00Z"/>
          <w:rFonts w:cs="Times New Roman"/>
          <w:sz w:val="22"/>
        </w:rPr>
        <w:pPrChange w:id="7555" w:author="tao huang" w:date="2018-10-27T23:11:00Z">
          <w:pPr>
            <w:shd w:val="clear" w:color="auto" w:fill="FFFFFF" w:themeFill="background1"/>
            <w:spacing w:after="0" w:line="360" w:lineRule="auto"/>
          </w:pPr>
        </w:pPrChange>
      </w:pPr>
    </w:p>
    <w:p w14:paraId="3D54F995" w14:textId="013D2AD8" w:rsidR="00AF52DD" w:rsidRPr="00A37575" w:rsidRDefault="00746078">
      <w:pPr>
        <w:shd w:val="clear" w:color="auto" w:fill="FFFFFF" w:themeFill="background1"/>
        <w:spacing w:after="0" w:line="360" w:lineRule="auto"/>
        <w:rPr>
          <w:rFonts w:cs="Times New Roman"/>
          <w:sz w:val="22"/>
        </w:rPr>
      </w:pPr>
      <w:ins w:id="7556" w:author="tao huang" w:date="2018-10-27T23:09:00Z">
        <w:r w:rsidRPr="00A37575">
          <w:rPr>
            <w:rFonts w:cs="Times New Roman"/>
            <w:sz w:val="22"/>
          </w:rPr>
          <w:t xml:space="preserve">We then </w:t>
        </w:r>
      </w:ins>
      <w:ins w:id="7557" w:author="tao huang" w:date="2018-10-27T23:17:00Z">
        <w:r w:rsidR="00D95231" w:rsidRPr="00A37575">
          <w:rPr>
            <w:rFonts w:cs="Times New Roman"/>
            <w:sz w:val="22"/>
          </w:rPr>
          <w:t>take</w:t>
        </w:r>
      </w:ins>
      <w:ins w:id="7558" w:author="tao huang" w:date="2018-10-27T23:09:00Z">
        <w:r w:rsidRPr="00A37575">
          <w:rPr>
            <w:rFonts w:cs="Times New Roman"/>
            <w:sz w:val="22"/>
          </w:rPr>
          <w:t xml:space="preserve"> the average value of </w:t>
        </w:r>
      </w:ins>
      <m:oMath>
        <m:r>
          <w:ins w:id="7559" w:author="tao huang" w:date="2018-10-28T12:09:00Z">
            <m:rPr>
              <m:sty m:val="p"/>
            </m:rPr>
            <w:rPr>
              <w:rFonts w:ascii="Cambria Math" w:hAnsi="Cambria Math" w:cs="Times New Roman"/>
              <w:sz w:val="22"/>
              <w:rPrChange w:id="7560" w:author="tao huang" w:date="2018-10-28T22:40:00Z">
                <w:rPr>
                  <w:rFonts w:ascii="Cambria Math" w:hAnsi="Cambria Math" w:cs="Times New Roman"/>
                  <w:color w:val="833C0B" w:themeColor="accent2" w:themeShade="80"/>
                  <w:sz w:val="22"/>
                </w:rPr>
              </w:rPrChange>
            </w:rPr>
            <m:t>PctRed</m:t>
          </w:ins>
        </m:r>
        <m:d>
          <m:dPr>
            <m:ctrlPr>
              <w:ins w:id="7561" w:author="tao huang" w:date="2018-10-28T11:19:00Z">
                <w:rPr>
                  <w:rFonts w:ascii="Cambria Math" w:hAnsi="Cambria Math" w:cs="Times New Roman"/>
                  <w:i/>
                  <w:sz w:val="22"/>
                </w:rPr>
              </w:ins>
            </m:ctrlPr>
          </m:dPr>
          <m:e>
            <m:r>
              <w:ins w:id="7562" w:author="tao huang" w:date="2018-10-28T11:19:00Z">
                <m:rPr>
                  <m:sty m:val="p"/>
                </m:rPr>
                <w:rPr>
                  <w:rFonts w:ascii="Cambria Math" w:hAnsi="Cambria Math" w:cs="Times New Roman"/>
                  <w:sz w:val="22"/>
                </w:rPr>
                <m:t>ADL-</m:t>
              </w:ins>
            </m:r>
            <m:r>
              <w:ins w:id="7563" w:author="tao huang" w:date="2018-10-28T11:19:00Z">
                <m:rPr>
                  <m:sty m:val="p"/>
                </m:rPr>
                <w:rPr>
                  <w:rFonts w:ascii="Cambria Math" w:hAnsi="Cambria Math" w:cs="Times New Roman"/>
                  <w:noProof/>
                  <w:sz w:val="22"/>
                  <w:rPrChange w:id="7564" w:author="tao huang" w:date="2018-10-28T22:40:00Z">
                    <w:rPr>
                      <w:rFonts w:ascii="Cambria Math" w:hAnsi="Cambria Math" w:cs="Times New Roman"/>
                      <w:sz w:val="22"/>
                    </w:rPr>
                  </w:rPrChange>
                </w:rPr>
                <m:t>intra</m:t>
              </w:ins>
            </m:r>
            <m:r>
              <w:ins w:id="7565" w:author="tao huang" w:date="2018-10-28T11:19:00Z">
                <w:rPr>
                  <w:rFonts w:ascii="Cambria Math" w:hAnsi="Cambria Math" w:cs="Times New Roman"/>
                  <w:sz w:val="22"/>
                  <w:rPrChange w:id="7566" w:author="tao huang" w:date="2018-10-28T22:40:00Z">
                    <w:rPr>
                      <w:rFonts w:ascii="Cambria Math" w:hAnsi="Cambria Math" w:cs="Times New Roman"/>
                      <w:sz w:val="22"/>
                    </w:rPr>
                  </w:rPrChange>
                </w:rPr>
                <m:t>-</m:t>
              </w:ins>
            </m:r>
            <m:r>
              <w:ins w:id="7567" w:author="tao huang" w:date="2018-10-28T11:19:00Z">
                <m:rPr>
                  <m:sty m:val="p"/>
                </m:rPr>
                <w:rPr>
                  <w:rFonts w:ascii="Cambria Math" w:hAnsi="Cambria Math" w:cs="Times New Roman"/>
                  <w:sz w:val="22"/>
                  <w:rPrChange w:id="7568" w:author="tao huang" w:date="2018-10-28T22:40:00Z">
                    <w:rPr>
                      <w:rFonts w:ascii="Cambria Math" w:hAnsi="Cambria Math" w:cs="Times New Roman"/>
                      <w:sz w:val="22"/>
                    </w:rPr>
                  </w:rPrChange>
                </w:rPr>
                <m:t>EWC</m:t>
              </w:ins>
            </m:r>
            <m:r>
              <w:ins w:id="7569" w:author="tao huang" w:date="2018-10-28T11:19:00Z">
                <w:rPr>
                  <w:rFonts w:ascii="Cambria Math" w:hAnsi="Cambria Math" w:cs="Times New Roman"/>
                  <w:sz w:val="22"/>
                  <w:rPrChange w:id="7570" w:author="tao huang" w:date="2018-10-28T22:40:00Z">
                    <w:rPr>
                      <w:rFonts w:ascii="Cambria Math" w:hAnsi="Cambria Math" w:cs="Times New Roman"/>
                      <w:sz w:val="22"/>
                    </w:rPr>
                  </w:rPrChange>
                </w:rPr>
                <m:t>,i</m:t>
              </w:ins>
            </m:r>
          </m:e>
        </m:d>
      </m:oMath>
      <w:ins w:id="7571" w:author="tao huang" w:date="2018-10-28T11:20:00Z">
        <w:r w:rsidR="006E3B1B" w:rsidRPr="00A37575">
          <w:rPr>
            <w:rFonts w:cs="Times New Roman"/>
            <w:sz w:val="22"/>
          </w:rPr>
          <w:t xml:space="preserve"> </w:t>
        </w:r>
      </w:ins>
      <w:ins w:id="7572" w:author="tao huang" w:date="2018-10-28T12:03:00Z">
        <w:r w:rsidR="00D1280E" w:rsidRPr="00A37575">
          <w:rPr>
            <w:rFonts w:cs="Times New Roman"/>
            <w:sz w:val="22"/>
            <w:rPrChange w:id="7573" w:author="tao huang" w:date="2018-10-28T22:40:00Z">
              <w:rPr>
                <w:rFonts w:cs="Times New Roman"/>
                <w:color w:val="833C0B" w:themeColor="accent2" w:themeShade="80"/>
                <w:sz w:val="22"/>
              </w:rPr>
            </w:rPrChange>
          </w:rPr>
          <w:t xml:space="preserve">and </w:t>
        </w:r>
      </w:ins>
      <m:oMath>
        <m:r>
          <w:ins w:id="7574" w:author="tao huang" w:date="2018-10-28T12:09:00Z">
            <m:rPr>
              <m:sty m:val="p"/>
            </m:rPr>
            <w:rPr>
              <w:rFonts w:ascii="Cambria Math" w:hAnsi="Cambria Math" w:cs="Times New Roman"/>
              <w:sz w:val="22"/>
              <w:rPrChange w:id="7575" w:author="tao huang" w:date="2018-10-28T22:40:00Z">
                <w:rPr>
                  <w:rFonts w:ascii="Cambria Math" w:hAnsi="Cambria Math" w:cs="Times New Roman"/>
                  <w:color w:val="833C0B" w:themeColor="accent2" w:themeShade="80"/>
                  <w:sz w:val="22"/>
                </w:rPr>
              </w:rPrChange>
            </w:rPr>
            <m:t>PctRed</m:t>
          </w:ins>
        </m:r>
        <m:d>
          <m:dPr>
            <m:ctrlPr>
              <w:ins w:id="7576" w:author="tao huang" w:date="2018-10-28T12:03:00Z">
                <w:rPr>
                  <w:rFonts w:ascii="Cambria Math" w:hAnsi="Cambria Math" w:cs="Times New Roman"/>
                  <w:i/>
                  <w:sz w:val="22"/>
                </w:rPr>
              </w:ins>
            </m:ctrlPr>
          </m:dPr>
          <m:e>
            <m:r>
              <w:ins w:id="7577" w:author="tao huang" w:date="2018-10-28T12:03:00Z">
                <m:rPr>
                  <m:sty m:val="p"/>
                </m:rPr>
                <w:rPr>
                  <w:rFonts w:ascii="Cambria Math" w:hAnsi="Cambria Math" w:cs="Times New Roman"/>
                  <w:sz w:val="22"/>
                  <w:rPrChange w:id="7578" w:author="tao huang" w:date="2018-10-28T22:40:00Z">
                    <w:rPr>
                      <w:rFonts w:ascii="Cambria Math" w:hAnsi="Cambria Math" w:cs="Times New Roman"/>
                      <w:color w:val="833C0B" w:themeColor="accent2" w:themeShade="80"/>
                      <w:sz w:val="22"/>
                    </w:rPr>
                  </w:rPrChange>
                </w:rPr>
                <m:t>ADL-intra</m:t>
              </w:ins>
            </m:r>
            <m:r>
              <w:ins w:id="7579" w:author="tao huang" w:date="2018-10-28T12:03:00Z">
                <w:rPr>
                  <w:rFonts w:ascii="Cambria Math" w:hAnsi="Cambria Math" w:cs="Times New Roman"/>
                  <w:sz w:val="22"/>
                  <w:rPrChange w:id="7580" w:author="tao huang" w:date="2018-10-28T22:40:00Z">
                    <w:rPr>
                      <w:rFonts w:ascii="Cambria Math" w:hAnsi="Cambria Math" w:cs="Times New Roman"/>
                      <w:color w:val="833C0B" w:themeColor="accent2" w:themeShade="80"/>
                      <w:sz w:val="22"/>
                    </w:rPr>
                  </w:rPrChange>
                </w:rPr>
                <m:t>-</m:t>
              </w:ins>
            </m:r>
            <m:r>
              <w:ins w:id="7581" w:author="tao huang" w:date="2018-10-28T12:03:00Z">
                <m:rPr>
                  <m:sty m:val="p"/>
                </m:rPr>
                <w:rPr>
                  <w:rFonts w:ascii="Cambria Math" w:hAnsi="Cambria Math" w:cs="Times New Roman"/>
                  <w:sz w:val="22"/>
                  <w:rPrChange w:id="7582" w:author="tao huang" w:date="2018-10-28T22:40:00Z">
                    <w:rPr>
                      <w:rFonts w:ascii="Cambria Math" w:hAnsi="Cambria Math" w:cs="Times New Roman"/>
                      <w:color w:val="833C0B" w:themeColor="accent2" w:themeShade="80"/>
                      <w:sz w:val="22"/>
                    </w:rPr>
                  </w:rPrChange>
                </w:rPr>
                <m:t>IC</m:t>
              </w:ins>
            </m:r>
            <m:r>
              <w:ins w:id="7583" w:author="tao huang" w:date="2018-10-28T12:03:00Z">
                <w:rPr>
                  <w:rFonts w:ascii="Cambria Math" w:hAnsi="Cambria Math" w:cs="Times New Roman"/>
                  <w:sz w:val="22"/>
                  <w:rPrChange w:id="7584" w:author="tao huang" w:date="2018-10-28T22:40:00Z">
                    <w:rPr>
                      <w:rFonts w:ascii="Cambria Math" w:hAnsi="Cambria Math" w:cs="Times New Roman"/>
                      <w:color w:val="833C0B" w:themeColor="accent2" w:themeShade="80"/>
                      <w:sz w:val="22"/>
                    </w:rPr>
                  </w:rPrChange>
                </w:rPr>
                <m:t>,i</m:t>
              </w:ins>
            </m:r>
          </m:e>
        </m:d>
      </m:oMath>
      <w:ins w:id="7585" w:author="tao huang" w:date="2018-10-28T12:03:00Z">
        <w:r w:rsidR="00D1280E" w:rsidRPr="00A37575">
          <w:rPr>
            <w:rFonts w:cs="Times New Roman"/>
            <w:sz w:val="22"/>
            <w:rPrChange w:id="7586" w:author="tao huang" w:date="2018-10-28T22:40:00Z">
              <w:rPr>
                <w:rFonts w:cs="Times New Roman"/>
                <w:color w:val="833C0B" w:themeColor="accent2" w:themeShade="80"/>
                <w:sz w:val="22"/>
              </w:rPr>
            </w:rPrChange>
          </w:rPr>
          <w:t xml:space="preserve"> </w:t>
        </w:r>
      </w:ins>
      <w:ins w:id="7587" w:author="tao huang" w:date="2018-11-04T15:52:00Z">
        <w:r w:rsidR="0043467C" w:rsidRPr="00105DCF">
          <w:rPr>
            <w:rFonts w:cs="Times New Roman"/>
            <w:sz w:val="22"/>
          </w:rPr>
          <w:t xml:space="preserve">respectively </w:t>
        </w:r>
      </w:ins>
      <w:ins w:id="7588" w:author="tao huang" w:date="2018-10-27T23:10:00Z">
        <w:r w:rsidRPr="00A37575">
          <w:rPr>
            <w:rFonts w:cs="Times New Roman"/>
            <w:sz w:val="22"/>
          </w:rPr>
          <w:t xml:space="preserve">across </w:t>
        </w:r>
      </w:ins>
      <w:ins w:id="7589" w:author="tao huang" w:date="2018-10-28T11:34:00Z">
        <w:r w:rsidR="00BB07F3" w:rsidRPr="00A37575">
          <w:rPr>
            <w:rFonts w:cs="Times New Roman"/>
            <w:sz w:val="22"/>
          </w:rPr>
          <w:t xml:space="preserve">all </w:t>
        </w:r>
      </w:ins>
      <w:ins w:id="7590" w:author="tao huang" w:date="2018-10-27T23:10:00Z">
        <w:r w:rsidRPr="00A37575">
          <w:rPr>
            <w:rFonts w:cs="Times New Roman"/>
            <w:sz w:val="22"/>
          </w:rPr>
          <w:t xml:space="preserve">the SKU’s for each </w:t>
        </w:r>
      </w:ins>
      <w:ins w:id="7591" w:author="tao huang" w:date="2018-10-28T11:20:00Z">
        <w:r w:rsidR="006E3B1B" w:rsidRPr="00A37575">
          <w:rPr>
            <w:rFonts w:cs="Times New Roman"/>
            <w:sz w:val="22"/>
          </w:rPr>
          <w:t xml:space="preserve">product </w:t>
        </w:r>
      </w:ins>
      <w:ins w:id="7592" w:author="tao huang" w:date="2018-10-27T23:10:00Z">
        <w:r w:rsidRPr="00A37575">
          <w:rPr>
            <w:rFonts w:cs="Times New Roman"/>
            <w:sz w:val="22"/>
          </w:rPr>
          <w:t>category.</w:t>
        </w:r>
      </w:ins>
      <w:ins w:id="7593" w:author="tao huang" w:date="2018-10-27T23:37:00Z">
        <w:r w:rsidR="00EF111A" w:rsidRPr="00A37575">
          <w:rPr>
            <w:rFonts w:cs="Times New Roman"/>
            <w:sz w:val="22"/>
          </w:rPr>
          <w:t xml:space="preserve"> </w:t>
        </w:r>
      </w:ins>
      <w:ins w:id="7594" w:author="tao huang" w:date="2018-10-28T11:38:00Z">
        <w:r w:rsidR="00CB3943" w:rsidRPr="00A37575">
          <w:rPr>
            <w:rFonts w:cs="Times New Roman"/>
            <w:sz w:val="22"/>
          </w:rPr>
          <w:t xml:space="preserve">Table 6 shows </w:t>
        </w:r>
      </w:ins>
      <w:ins w:id="7595" w:author="tao huang" w:date="2018-10-28T12:05:00Z">
        <w:r w:rsidR="00D1280E" w:rsidRPr="00A37575">
          <w:rPr>
            <w:rFonts w:cs="Times New Roman"/>
            <w:sz w:val="22"/>
            <w:rPrChange w:id="7596" w:author="tao huang" w:date="2018-10-28T22:40:00Z">
              <w:rPr>
                <w:rFonts w:cs="Times New Roman"/>
                <w:color w:val="833C0B" w:themeColor="accent2" w:themeShade="80"/>
                <w:sz w:val="22"/>
              </w:rPr>
            </w:rPrChange>
          </w:rPr>
          <w:t>the res</w:t>
        </w:r>
      </w:ins>
      <w:ins w:id="7597" w:author="tao huang" w:date="2018-10-28T12:06:00Z">
        <w:r w:rsidR="00D1280E" w:rsidRPr="00A37575">
          <w:rPr>
            <w:rFonts w:cs="Times New Roman"/>
            <w:sz w:val="22"/>
            <w:rPrChange w:id="7598" w:author="tao huang" w:date="2018-10-28T22:40:00Z">
              <w:rPr>
                <w:rFonts w:cs="Times New Roman"/>
                <w:color w:val="833C0B" w:themeColor="accent2" w:themeShade="80"/>
                <w:sz w:val="22"/>
              </w:rPr>
            </w:rPrChange>
          </w:rPr>
          <w:t>ults</w:t>
        </w:r>
      </w:ins>
      <w:ins w:id="7599" w:author="tao huang" w:date="2018-10-28T11:40:00Z">
        <w:r w:rsidR="00A04EFF" w:rsidRPr="00A37575">
          <w:rPr>
            <w:rFonts w:cs="Times New Roman"/>
            <w:sz w:val="22"/>
          </w:rPr>
          <w:t xml:space="preserve"> for each product categ</w:t>
        </w:r>
      </w:ins>
      <w:ins w:id="7600" w:author="tao huang" w:date="2018-10-28T11:41:00Z">
        <w:r w:rsidR="00A04EFF" w:rsidRPr="00A37575">
          <w:rPr>
            <w:rFonts w:cs="Times New Roman"/>
            <w:sz w:val="22"/>
          </w:rPr>
          <w:t>ory</w:t>
        </w:r>
      </w:ins>
      <w:ins w:id="7601" w:author="tao huang" w:date="2018-10-28T11:44:00Z">
        <w:r w:rsidR="00374403" w:rsidRPr="00A37575">
          <w:rPr>
            <w:rFonts w:cs="Times New Roman"/>
            <w:sz w:val="22"/>
          </w:rPr>
          <w:t xml:space="preserve"> for one to eight weeks forecast horizon</w:t>
        </w:r>
      </w:ins>
      <w:ins w:id="7602" w:author="tao huang" w:date="2018-10-28T11:41:00Z">
        <w:r w:rsidR="00A04EFF" w:rsidRPr="00A37575">
          <w:rPr>
            <w:rFonts w:cs="Times New Roman"/>
            <w:sz w:val="22"/>
          </w:rPr>
          <w:t xml:space="preserve">. </w:t>
        </w:r>
      </w:ins>
      <w:del w:id="7603"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7604" w:author="tao huang" w:date="2018-10-27T14:48:00Z">
        <w:r w:rsidR="0056485B" w:rsidRPr="00A37575" w:rsidDel="00BD763E">
          <w:rPr>
            <w:rFonts w:cs="Times New Roman"/>
            <w:sz w:val="22"/>
          </w:rPr>
          <w:delText xml:space="preserve">expect </w:delText>
        </w:r>
      </w:del>
      <w:del w:id="7605"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7606" w:author="tao huang" w:date="2018-10-28T11:26:00Z" w:name="move528489315"/>
      <w:moveFrom w:id="7607"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7606"/>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7608" w:author="tao huang" w:date="2018-10-28T11:44:00Z">
        <w:r w:rsidR="0056485B" w:rsidRPr="00A37575" w:rsidDel="005D3FEB">
          <w:rPr>
            <w:rFonts w:cs="Times New Roman"/>
            <w:sz w:val="22"/>
          </w:rPr>
          <w:delText xml:space="preserve">model </w:delText>
        </w:r>
      </w:del>
      <w:ins w:id="7609"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7610" w:author="tao huang" w:date="2018-10-28T11:44:00Z">
        <w:r w:rsidR="005D3FEB" w:rsidRPr="00A37575">
          <w:rPr>
            <w:rFonts w:cs="Times New Roman"/>
            <w:sz w:val="22"/>
          </w:rPr>
          <w:t xml:space="preserve">method </w:t>
        </w:r>
      </w:ins>
      <w:del w:id="7611"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7612"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7613" w:author="tao huang" w:date="2018-10-27T22:57:00Z">
        <w:r w:rsidR="0056485B" w:rsidRPr="00A37575" w:rsidDel="008C0EC7">
          <w:rPr>
            <w:rFonts w:cs="Times New Roman"/>
            <w:sz w:val="22"/>
          </w:rPr>
          <w:delText xml:space="preserve">20 </w:delText>
        </w:r>
      </w:del>
      <w:ins w:id="7614" w:author="tao huang" w:date="2018-10-27T22:57:00Z">
        <w:r w:rsidR="008C0EC7" w:rsidRPr="00A37575">
          <w:rPr>
            <w:rFonts w:cs="Times New Roman"/>
            <w:sz w:val="22"/>
          </w:rPr>
          <w:t xml:space="preserve">18 </w:t>
        </w:r>
      </w:ins>
      <w:r w:rsidR="0056485B" w:rsidRPr="00A37575">
        <w:rPr>
          <w:rFonts w:cs="Times New Roman"/>
          <w:sz w:val="22"/>
        </w:rPr>
        <w:t xml:space="preserve">and </w:t>
      </w:r>
      <w:del w:id="7615" w:author="tao huang" w:date="2018-10-27T22:57:00Z">
        <w:r w:rsidR="0056485B" w:rsidRPr="00A37575" w:rsidDel="008C0EC7">
          <w:rPr>
            <w:rFonts w:cs="Times New Roman"/>
            <w:sz w:val="22"/>
          </w:rPr>
          <w:delText xml:space="preserve">17 </w:delText>
        </w:r>
      </w:del>
      <w:ins w:id="7616"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4618C4">
        <w:rPr>
          <w:rFonts w:cs="Times New Roman"/>
          <w:sz w:val="22"/>
        </w:rPr>
        <w:fldChar w:fldCharType="begin"/>
      </w:r>
      <w:r w:rsidR="002D3F4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4618C4">
        <w:rPr>
          <w:rFonts w:cs="Times New Roman"/>
          <w:sz w:val="22"/>
          <w:rPrChange w:id="7617" w:author="tao huang" w:date="2018-10-28T22:40:00Z">
            <w:rPr>
              <w:rFonts w:cs="Times New Roman"/>
              <w:sz w:val="22"/>
            </w:rPr>
          </w:rPrChange>
        </w:rPr>
        <w:fldChar w:fldCharType="separate"/>
      </w:r>
      <w:r w:rsidR="002D3F4E">
        <w:rPr>
          <w:rFonts w:cs="Times New Roman"/>
          <w:noProof/>
          <w:sz w:val="22"/>
        </w:rPr>
        <w:t>(Ma et al., 2016)</w:t>
      </w:r>
      <w:r w:rsidR="0056485B" w:rsidRPr="004618C4">
        <w:rPr>
          <w:rFonts w:cs="Times New Roman"/>
          <w:sz w:val="22"/>
        </w:rPr>
        <w:fldChar w:fldCharType="end"/>
      </w:r>
      <w:r w:rsidR="0056485B" w:rsidRPr="00A37575">
        <w:rPr>
          <w:rFonts w:cs="Times New Roman"/>
          <w:sz w:val="22"/>
        </w:rPr>
        <w:t>.</w:t>
      </w:r>
      <w:del w:id="7618" w:author="tao huang" w:date="2018-10-28T11:45:00Z">
        <w:r w:rsidR="0056485B" w:rsidRPr="00A37575" w:rsidDel="005D3FEB">
          <w:rPr>
            <w:rFonts w:cs="Times New Roman"/>
            <w:sz w:val="22"/>
          </w:rPr>
          <w:delText xml:space="preserve">  </w:delText>
        </w:r>
      </w:del>
      <w:ins w:id="7619" w:author="tao huang" w:date="2018-10-28T11:45:00Z">
        <w:r w:rsidR="005D3FEB" w:rsidRPr="00A37575">
          <w:rPr>
            <w:rFonts w:cs="Times New Roman"/>
            <w:sz w:val="22"/>
          </w:rPr>
          <w:t xml:space="preserve"> </w:t>
        </w:r>
      </w:ins>
      <w:ins w:id="7620" w:author="tao huang" w:date="2018-10-28T11:35:00Z">
        <w:r w:rsidR="00BB07F3" w:rsidRPr="00A37575">
          <w:rPr>
            <w:rFonts w:cs="Times New Roman"/>
            <w:sz w:val="22"/>
          </w:rPr>
          <w:t xml:space="preserve">The comparison results for other error measures and horizons are similar and we </w:t>
        </w:r>
        <w:del w:id="7621" w:author="韬 黄" w:date="2018-11-03T23:13:00Z">
          <w:r w:rsidR="00BB07F3" w:rsidRPr="00A37575" w:rsidDel="006C74FE">
            <w:rPr>
              <w:rFonts w:cs="Times New Roman"/>
              <w:sz w:val="22"/>
            </w:rPr>
            <w:delText>do show them</w:delText>
          </w:r>
        </w:del>
      </w:ins>
      <w:ins w:id="7622" w:author="韬 黄" w:date="2018-11-03T23:13:00Z">
        <w:r w:rsidR="006C74FE">
          <w:rPr>
            <w:rFonts w:cs="Times New Roman"/>
            <w:sz w:val="22"/>
          </w:rPr>
          <w:t>omit them</w:t>
        </w:r>
      </w:ins>
      <w:ins w:id="7623" w:author="tao huang" w:date="2018-10-28T11:35:00Z">
        <w:r w:rsidR="00BB07F3" w:rsidRPr="00A37575">
          <w:rPr>
            <w:rFonts w:cs="Times New Roman"/>
            <w:sz w:val="22"/>
          </w:rPr>
          <w:t xml:space="preserve"> for simplicity.</w:t>
        </w:r>
      </w:ins>
      <w:ins w:id="7624" w:author="tao huang" w:date="2018-10-28T11:41:00Z">
        <w:r w:rsidR="00A04EFF" w:rsidRPr="00A37575">
          <w:rPr>
            <w:rFonts w:cs="Times New Roman"/>
            <w:sz w:val="22"/>
          </w:rPr>
          <w:t xml:space="preserve"> </w:t>
        </w:r>
      </w:ins>
      <w:r w:rsidR="00AF52DD" w:rsidRPr="00A37575">
        <w:rPr>
          <w:rFonts w:cs="Times New Roman"/>
          <w:sz w:val="22"/>
        </w:rPr>
        <w:t>Figure 3</w:t>
      </w:r>
      <w:ins w:id="7625" w:author="tao huang" w:date="2018-10-27T14:50:00Z">
        <w:r w:rsidR="00676243" w:rsidRPr="00A37575">
          <w:rPr>
            <w:rFonts w:cs="Times New Roman"/>
            <w:sz w:val="22"/>
          </w:rPr>
          <w:t xml:space="preserve"> further</w:t>
        </w:r>
      </w:ins>
      <w:r w:rsidR="00AF52DD" w:rsidRPr="00A37575">
        <w:rPr>
          <w:rFonts w:cs="Times New Roman"/>
          <w:sz w:val="22"/>
        </w:rPr>
        <w:t xml:space="preserve"> </w:t>
      </w:r>
      <w:ins w:id="7626" w:author="Didier Soopramanien" w:date="2018-10-24T11:40:00Z">
        <w:del w:id="7627" w:author="tao huang" w:date="2018-10-27T14:50:00Z">
          <w:r w:rsidR="00D17B0B" w:rsidRPr="00A37575" w:rsidDel="00676243">
            <w:rPr>
              <w:rFonts w:cs="Times New Roman"/>
              <w:sz w:val="22"/>
            </w:rPr>
            <w:delText>depicts</w:delText>
          </w:r>
        </w:del>
      </w:ins>
      <w:del w:id="7628" w:author="tao huang" w:date="2018-10-27T14:50:00Z">
        <w:r w:rsidR="00AF52DD" w:rsidRPr="00A37575" w:rsidDel="00676243">
          <w:rPr>
            <w:rFonts w:cs="Times New Roman"/>
            <w:sz w:val="22"/>
          </w:rPr>
          <w:delText>show</w:delText>
        </w:r>
      </w:del>
      <w:ins w:id="7629" w:author="tao huang" w:date="2018-10-27T14:50:00Z">
        <w:r w:rsidR="00676243" w:rsidRPr="00A37575">
          <w:rPr>
            <w:rFonts w:cs="Times New Roman"/>
            <w:sz w:val="22"/>
          </w:rPr>
          <w:t>illustrate</w:t>
        </w:r>
      </w:ins>
      <w:ins w:id="7630" w:author="tao huang" w:date="2018-10-27T15:11:00Z">
        <w:r w:rsidR="00FD6BD2" w:rsidRPr="00A37575">
          <w:rPr>
            <w:rFonts w:cs="Times New Roman"/>
            <w:sz w:val="22"/>
            <w:rPrChange w:id="7631" w:author="tao huang" w:date="2018-10-28T22:40:00Z">
              <w:rPr>
                <w:rFonts w:cs="Times New Roman"/>
                <w:sz w:val="22"/>
                <w:highlight w:val="yellow"/>
              </w:rPr>
            </w:rPrChange>
          </w:rPr>
          <w:t>s</w:t>
        </w:r>
      </w:ins>
      <w:ins w:id="7632" w:author="tao huang" w:date="2018-10-27T14:50:00Z">
        <w:r w:rsidR="00676243" w:rsidRPr="00A37575">
          <w:rPr>
            <w:rFonts w:cs="Times New Roman"/>
            <w:sz w:val="22"/>
          </w:rPr>
          <w:t xml:space="preserve"> the </w:t>
        </w:r>
      </w:ins>
      <w:ins w:id="7633" w:author="tao huang" w:date="2018-10-27T23:20:00Z">
        <w:r w:rsidR="009C18F5" w:rsidRPr="00A37575">
          <w:rPr>
            <w:rFonts w:cs="Times New Roman"/>
            <w:sz w:val="22"/>
          </w:rPr>
          <w:t xml:space="preserve">distribution of the </w:t>
        </w:r>
      </w:ins>
      <w:ins w:id="7634" w:author="tao huang" w:date="2018-10-27T23:19:00Z">
        <w:r w:rsidR="009C18F5" w:rsidRPr="00A37575">
          <w:rPr>
            <w:rFonts w:cs="Times New Roman"/>
            <w:sz w:val="22"/>
          </w:rPr>
          <w:t>percentage reduction of the MASE</w:t>
        </w:r>
      </w:ins>
      <w:ins w:id="7635" w:author="tao huang" w:date="2018-10-28T11:24:00Z">
        <w:r w:rsidR="006E3B1B" w:rsidRPr="00A37575">
          <w:rPr>
            <w:rFonts w:cs="Times New Roman"/>
            <w:sz w:val="22"/>
          </w:rPr>
          <w:t xml:space="preserve"> by the proposed methods</w:t>
        </w:r>
      </w:ins>
      <w:ins w:id="7636" w:author="tao huang" w:date="2018-10-27T23:38:00Z">
        <w:r w:rsidR="001327DC" w:rsidRPr="00A37575">
          <w:rPr>
            <w:rFonts w:cs="Times New Roman"/>
            <w:sz w:val="22"/>
          </w:rPr>
          <w:t xml:space="preserve">, as </w:t>
        </w:r>
      </w:ins>
      <w:ins w:id="7637" w:author="tao huang" w:date="2018-10-28T11:41:00Z">
        <w:r w:rsidR="00A04EFF" w:rsidRPr="00A37575">
          <w:rPr>
            <w:rFonts w:cs="Times New Roman"/>
            <w:sz w:val="22"/>
          </w:rPr>
          <w:t>demonstrated</w:t>
        </w:r>
      </w:ins>
      <w:ins w:id="7638" w:author="tao huang" w:date="2018-10-27T23:38:00Z">
        <w:r w:rsidR="001327DC" w:rsidRPr="00A37575">
          <w:rPr>
            <w:rFonts w:cs="Times New Roman"/>
            <w:sz w:val="22"/>
          </w:rPr>
          <w:t xml:space="preserve"> in equation (</w:t>
        </w:r>
      </w:ins>
      <w:ins w:id="7639" w:author="tao huang" w:date="2018-10-28T22:54:00Z">
        <w:r w:rsidR="0003121B">
          <w:rPr>
            <w:rFonts w:cs="Times New Roman"/>
            <w:sz w:val="22"/>
          </w:rPr>
          <w:t>12</w:t>
        </w:r>
      </w:ins>
      <w:ins w:id="7640" w:author="tao huang" w:date="2018-10-27T23:38:00Z">
        <w:r w:rsidR="001327DC" w:rsidRPr="00A37575">
          <w:rPr>
            <w:rFonts w:cs="Times New Roman"/>
            <w:sz w:val="22"/>
          </w:rPr>
          <w:t>)</w:t>
        </w:r>
      </w:ins>
      <w:ins w:id="7641" w:author="tao huang" w:date="2018-10-28T12:06:00Z">
        <w:r w:rsidR="00D1280E" w:rsidRPr="00A37575">
          <w:rPr>
            <w:rFonts w:cs="Times New Roman"/>
            <w:sz w:val="22"/>
            <w:rPrChange w:id="7642" w:author="tao huang" w:date="2018-10-28T22:40:00Z">
              <w:rPr>
                <w:rFonts w:cs="Times New Roman"/>
                <w:color w:val="833C0B" w:themeColor="accent2" w:themeShade="80"/>
                <w:sz w:val="22"/>
              </w:rPr>
            </w:rPrChange>
          </w:rPr>
          <w:t xml:space="preserve"> and (</w:t>
        </w:r>
      </w:ins>
      <w:ins w:id="7643" w:author="tao huang" w:date="2018-10-28T22:54:00Z">
        <w:r w:rsidR="0003121B">
          <w:rPr>
            <w:rFonts w:cs="Times New Roman"/>
            <w:sz w:val="22"/>
          </w:rPr>
          <w:t>13</w:t>
        </w:r>
      </w:ins>
      <w:ins w:id="7644" w:author="tao huang" w:date="2018-10-28T12:06:00Z">
        <w:r w:rsidR="00D1280E" w:rsidRPr="00A37575">
          <w:rPr>
            <w:rFonts w:cs="Times New Roman"/>
            <w:sz w:val="22"/>
            <w:rPrChange w:id="7645" w:author="tao huang" w:date="2018-10-28T22:40:00Z">
              <w:rPr>
                <w:rFonts w:cs="Times New Roman"/>
                <w:color w:val="833C0B" w:themeColor="accent2" w:themeShade="80"/>
                <w:sz w:val="22"/>
              </w:rPr>
            </w:rPrChange>
          </w:rPr>
          <w:t>)</w:t>
        </w:r>
      </w:ins>
      <w:ins w:id="7646" w:author="tao huang" w:date="2018-10-27T23:38:00Z">
        <w:r w:rsidR="001327DC" w:rsidRPr="00A37575">
          <w:rPr>
            <w:rFonts w:cs="Times New Roman"/>
            <w:sz w:val="22"/>
          </w:rPr>
          <w:t xml:space="preserve">, </w:t>
        </w:r>
      </w:ins>
      <w:ins w:id="7647" w:author="tao huang" w:date="2018-10-27T14:51:00Z">
        <w:r w:rsidR="00676243" w:rsidRPr="00A37575">
          <w:rPr>
            <w:rFonts w:cs="Times New Roman"/>
            <w:sz w:val="22"/>
          </w:rPr>
          <w:t xml:space="preserve">for the product categories where the two methods have </w:t>
        </w:r>
      </w:ins>
      <w:ins w:id="7648" w:author="tao huang" w:date="2018-10-28T11:25:00Z">
        <w:r w:rsidR="00115F0C" w:rsidRPr="00A37575">
          <w:rPr>
            <w:rFonts w:cs="Times New Roman"/>
            <w:sz w:val="22"/>
          </w:rPr>
          <w:t xml:space="preserve">their </w:t>
        </w:r>
      </w:ins>
      <w:ins w:id="7649" w:author="tao huang" w:date="2018-10-27T23:19:00Z">
        <w:r w:rsidR="0041268E" w:rsidRPr="00A37575">
          <w:rPr>
            <w:rFonts w:cs="Times New Roman"/>
            <w:sz w:val="22"/>
          </w:rPr>
          <w:t>best</w:t>
        </w:r>
      </w:ins>
      <w:ins w:id="7650" w:author="tao huang" w:date="2018-10-27T14:51:00Z">
        <w:r w:rsidR="00676243" w:rsidRPr="00A37575">
          <w:rPr>
            <w:rFonts w:cs="Times New Roman"/>
            <w:sz w:val="22"/>
          </w:rPr>
          <w:t xml:space="preserve"> forecasting performance</w:t>
        </w:r>
      </w:ins>
      <w:ins w:id="7651" w:author="tao huang" w:date="2018-10-27T23:19:00Z">
        <w:r w:rsidR="0041268E" w:rsidRPr="00A37575">
          <w:rPr>
            <w:rFonts w:cs="Times New Roman"/>
            <w:sz w:val="22"/>
          </w:rPr>
          <w:t>s</w:t>
        </w:r>
      </w:ins>
      <w:ins w:id="7652" w:author="tao huang" w:date="2018-10-27T14:51:00Z">
        <w:r w:rsidR="00676243" w:rsidRPr="00A37575">
          <w:rPr>
            <w:rFonts w:cs="Times New Roman"/>
            <w:sz w:val="22"/>
          </w:rPr>
          <w:t>.</w:t>
        </w:r>
      </w:ins>
      <w:r w:rsidR="00AF52DD" w:rsidRPr="00A37575">
        <w:rPr>
          <w:rFonts w:cs="Times New Roman"/>
          <w:sz w:val="22"/>
        </w:rPr>
        <w:t xml:space="preserve"> </w:t>
      </w:r>
      <w:del w:id="7653" w:author="Didier Soopramanien" w:date="2018-10-24T11:40:00Z">
        <w:r w:rsidR="00AF52DD" w:rsidRPr="00A37575" w:rsidDel="00D17B0B">
          <w:rPr>
            <w:rFonts w:cs="Times New Roman"/>
            <w:sz w:val="22"/>
          </w:rPr>
          <w:delText>further details</w:delText>
        </w:r>
      </w:del>
      <w:ins w:id="7654" w:author="Didier Soopramanien" w:date="2018-10-24T11:40:00Z">
        <w:del w:id="7655" w:author="tao huang" w:date="2018-10-27T14:50:00Z">
          <w:r w:rsidR="00D17B0B" w:rsidRPr="00A37575" w:rsidDel="00676243">
            <w:rPr>
              <w:rFonts w:cs="Times New Roman"/>
              <w:sz w:val="22"/>
            </w:rPr>
            <w:delText>the previous findings</w:delText>
          </w:r>
        </w:del>
      </w:ins>
      <w:del w:id="7656" w:author="tao huang" w:date="2018-10-27T14:50:00Z">
        <w:r w:rsidR="00AF52DD" w:rsidRPr="00A37575" w:rsidDel="00676243">
          <w:rPr>
            <w:rFonts w:cs="Times New Roman"/>
            <w:sz w:val="22"/>
          </w:rPr>
          <w:delText xml:space="preserve"> using boxplots for their best performing product categories</w:delText>
        </w:r>
      </w:del>
      <w:del w:id="7657" w:author="tao huang" w:date="2018-10-27T14:51:00Z">
        <w:r w:rsidR="00AF52DD" w:rsidRPr="00A37575" w:rsidDel="00676243">
          <w:rPr>
            <w:rFonts w:cs="Times New Roman"/>
            <w:sz w:val="22"/>
          </w:rPr>
          <w:delText xml:space="preserve">. </w:delText>
        </w:r>
      </w:del>
      <w:del w:id="7658" w:author="tao huang" w:date="2018-10-27T23:38:00Z">
        <w:r w:rsidR="00AF52DD" w:rsidRPr="00A37575" w:rsidDel="001327DC">
          <w:rPr>
            <w:rFonts w:cs="Times New Roman"/>
            <w:sz w:val="22"/>
          </w:rPr>
          <w:delText xml:space="preserve">In </w:delText>
        </w:r>
      </w:del>
      <w:del w:id="7659" w:author="tao huang" w:date="2018-10-27T15:08:00Z">
        <w:r w:rsidR="00AF52DD" w:rsidRPr="00A37575" w:rsidDel="00B2453C">
          <w:rPr>
            <w:rFonts w:cs="Times New Roman"/>
            <w:sz w:val="22"/>
          </w:rPr>
          <w:delText>the</w:delText>
        </w:r>
      </w:del>
      <w:ins w:id="7660" w:author="Didier Soopramanien" w:date="2018-10-24T11:40:00Z">
        <w:del w:id="7661" w:author="tao huang" w:date="2018-10-27T15:08:00Z">
          <w:r w:rsidR="00D17B0B" w:rsidRPr="00A37575" w:rsidDel="00B2453C">
            <w:rPr>
              <w:rFonts w:cs="Times New Roman"/>
              <w:sz w:val="22"/>
            </w:rPr>
            <w:delText>se</w:delText>
          </w:r>
        </w:del>
      </w:ins>
      <w:del w:id="7662" w:author="tao huang" w:date="2018-10-27T15:08:00Z">
        <w:r w:rsidR="00AF52DD" w:rsidRPr="00A37575" w:rsidDel="00B2453C">
          <w:rPr>
            <w:rFonts w:cs="Times New Roman"/>
            <w:sz w:val="22"/>
          </w:rPr>
          <w:delText xml:space="preserve"> </w:delText>
        </w:r>
      </w:del>
      <w:del w:id="7663" w:author="tao huang" w:date="2018-10-27T23:38:00Z">
        <w:r w:rsidR="00AF52DD" w:rsidRPr="00A37575" w:rsidDel="001327DC">
          <w:rPr>
            <w:rFonts w:cs="Times New Roman"/>
            <w:sz w:val="22"/>
          </w:rPr>
          <w:delText>figures</w:delText>
        </w:r>
      </w:del>
      <w:ins w:id="7664" w:author="Didier Soopramanien" w:date="2018-10-24T11:40:00Z">
        <w:del w:id="7665" w:author="tao huang" w:date="2018-10-27T23:38:00Z">
          <w:r w:rsidR="00FB6F49" w:rsidRPr="00A37575" w:rsidDel="001327DC">
            <w:rPr>
              <w:rFonts w:cs="Times New Roman"/>
              <w:sz w:val="22"/>
            </w:rPr>
            <w:delText>charts</w:delText>
          </w:r>
        </w:del>
      </w:ins>
      <w:del w:id="7666"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7667"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65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A37575" w:rsidRPr="004E3369" w14:paraId="1517061A" w14:textId="77777777" w:rsidTr="00370E8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4E3369" w:rsidRDefault="00817FE7" w:rsidP="00947DBD">
            <w:pPr>
              <w:spacing w:after="0" w:line="240" w:lineRule="auto"/>
              <w:jc w:val="center"/>
              <w:rPr>
                <w:rFonts w:eastAsia="Times New Roman" w:cs="Times New Roman"/>
                <w:b w:val="0"/>
                <w:sz w:val="22"/>
                <w:rPrChange w:id="7668" w:author="韬 黄" w:date="2018-11-05T16:44:00Z">
                  <w:rPr>
                    <w:rFonts w:eastAsia="Times New Roman" w:cs="Times New Roman"/>
                    <w:b w:val="0"/>
                    <w:sz w:val="22"/>
                  </w:rPr>
                </w:rPrChange>
              </w:rPr>
            </w:pPr>
            <w:r w:rsidRPr="004E3369">
              <w:rPr>
                <w:rFonts w:eastAsia="Times New Roman" w:cs="Times New Roman"/>
                <w:b w:val="0"/>
                <w:sz w:val="22"/>
                <w:rPrChange w:id="7669" w:author="韬 黄" w:date="2018-11-05T16:44:00Z">
                  <w:rPr>
                    <w:rFonts w:eastAsia="Times New Roman" w:cs="Times New Roman"/>
                    <w:sz w:val="22"/>
                  </w:rPr>
                </w:rPrChange>
              </w:rPr>
              <w:t>Model 1</w:t>
            </w:r>
          </w:p>
        </w:tc>
        <w:tc>
          <w:tcPr>
            <w:tcW w:w="1843" w:type="dxa"/>
            <w:vMerge w:val="restart"/>
            <w:shd w:val="clear" w:color="auto" w:fill="FFFFFF" w:themeFill="background1"/>
            <w:noWrap/>
            <w:hideMark/>
          </w:tcPr>
          <w:p w14:paraId="7124B53D"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0" w:author="韬 黄" w:date="2018-11-05T16:44:00Z">
                  <w:rPr>
                    <w:rFonts w:eastAsia="Times New Roman" w:cs="Times New Roman"/>
                    <w:b w:val="0"/>
                    <w:sz w:val="22"/>
                  </w:rPr>
                </w:rPrChange>
              </w:rPr>
            </w:pPr>
            <w:r w:rsidRPr="004E3369">
              <w:rPr>
                <w:rFonts w:eastAsia="Times New Roman" w:cs="Times New Roman"/>
                <w:b w:val="0"/>
                <w:sz w:val="22"/>
                <w:rPrChange w:id="7671" w:author="韬 黄" w:date="2018-11-05T16:44:00Z">
                  <w:rPr>
                    <w:rFonts w:eastAsia="Times New Roman" w:cs="Times New Roman"/>
                    <w:sz w:val="22"/>
                  </w:rPr>
                </w:rPrChange>
              </w:rPr>
              <w:t>Model 2</w:t>
            </w:r>
          </w:p>
        </w:tc>
        <w:tc>
          <w:tcPr>
            <w:tcW w:w="2133" w:type="dxa"/>
            <w:gridSpan w:val="3"/>
            <w:shd w:val="clear" w:color="auto" w:fill="FFFFFF" w:themeFill="background1"/>
            <w:noWrap/>
            <w:hideMark/>
          </w:tcPr>
          <w:p w14:paraId="2849D7A7"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2" w:author="韬 黄" w:date="2018-11-05T16:44:00Z">
                  <w:rPr>
                    <w:rFonts w:eastAsia="Times New Roman" w:cs="Times New Roman"/>
                    <w:b w:val="0"/>
                    <w:sz w:val="22"/>
                  </w:rPr>
                </w:rPrChange>
              </w:rPr>
            </w:pPr>
            <w:r w:rsidRPr="004E3369">
              <w:rPr>
                <w:rFonts w:eastAsia="Times New Roman" w:cs="Times New Roman"/>
                <w:b w:val="0"/>
                <w:sz w:val="22"/>
                <w:rPrChange w:id="7673" w:author="韬 黄" w:date="2018-11-05T16:44:00Z">
                  <w:rPr>
                    <w:rFonts w:eastAsia="Times New Roman" w:cs="Times New Roman"/>
                    <w:sz w:val="22"/>
                  </w:rPr>
                </w:rPrChange>
              </w:rPr>
              <w:t>MAE</w:t>
            </w:r>
          </w:p>
        </w:tc>
        <w:tc>
          <w:tcPr>
            <w:tcW w:w="2133" w:type="dxa"/>
            <w:gridSpan w:val="3"/>
            <w:shd w:val="clear" w:color="auto" w:fill="FFFFFF" w:themeFill="background1"/>
            <w:noWrap/>
            <w:hideMark/>
          </w:tcPr>
          <w:p w14:paraId="33E2EA20" w14:textId="58385FF1" w:rsidR="00817FE7" w:rsidRPr="004E3369"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74" w:author="韬 黄" w:date="2018-11-05T16:44:00Z">
                  <w:rPr>
                    <w:rFonts w:eastAsia="Times New Roman" w:cs="Times New Roman"/>
                    <w:b w:val="0"/>
                    <w:sz w:val="22"/>
                  </w:rPr>
                </w:rPrChange>
              </w:rPr>
            </w:pPr>
            <w:ins w:id="7675" w:author="tao huang" w:date="2018-10-27T14:36:00Z">
              <w:r w:rsidRPr="004E3369">
                <w:rPr>
                  <w:rFonts w:eastAsia="Times New Roman" w:cs="Times New Roman"/>
                  <w:b w:val="0"/>
                  <w:sz w:val="22"/>
                  <w:rPrChange w:id="7676" w:author="韬 黄" w:date="2018-11-05T16:44:00Z">
                    <w:rPr>
                      <w:rFonts w:eastAsia="Times New Roman" w:cs="Times New Roman"/>
                      <w:sz w:val="22"/>
                    </w:rPr>
                  </w:rPrChange>
                </w:rPr>
                <w:t>s</w:t>
              </w:r>
            </w:ins>
            <w:del w:id="7677" w:author="tao huang" w:date="2018-10-27T14:36:00Z">
              <w:r w:rsidR="00817FE7" w:rsidRPr="004E3369" w:rsidDel="00980CCA">
                <w:rPr>
                  <w:rFonts w:eastAsia="Times New Roman" w:cs="Times New Roman"/>
                  <w:b w:val="0"/>
                  <w:sz w:val="22"/>
                  <w:rPrChange w:id="7678" w:author="韬 黄" w:date="2018-11-05T16:44:00Z">
                    <w:rPr>
                      <w:rFonts w:eastAsia="Times New Roman" w:cs="Times New Roman"/>
                      <w:sz w:val="22"/>
                    </w:rPr>
                  </w:rPrChange>
                </w:rPr>
                <w:delText>S</w:delText>
              </w:r>
            </w:del>
            <w:r w:rsidR="00817FE7" w:rsidRPr="004E3369">
              <w:rPr>
                <w:rFonts w:eastAsia="Times New Roman" w:cs="Times New Roman"/>
                <w:b w:val="0"/>
                <w:sz w:val="22"/>
                <w:rPrChange w:id="7679" w:author="韬 黄" w:date="2018-11-05T16:44:00Z">
                  <w:rPr>
                    <w:rFonts w:eastAsia="Times New Roman" w:cs="Times New Roman"/>
                    <w:sz w:val="22"/>
                  </w:rPr>
                </w:rPrChange>
              </w:rPr>
              <w:t>MAPE</w:t>
            </w:r>
          </w:p>
        </w:tc>
        <w:tc>
          <w:tcPr>
            <w:tcW w:w="2133" w:type="dxa"/>
            <w:gridSpan w:val="3"/>
            <w:shd w:val="clear" w:color="auto" w:fill="FFFFFF" w:themeFill="background1"/>
            <w:noWrap/>
            <w:hideMark/>
          </w:tcPr>
          <w:p w14:paraId="233C99E7"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80" w:author="韬 黄" w:date="2018-11-05T16:44:00Z">
                  <w:rPr>
                    <w:rFonts w:eastAsia="Times New Roman" w:cs="Times New Roman"/>
                    <w:b w:val="0"/>
                    <w:sz w:val="22"/>
                  </w:rPr>
                </w:rPrChange>
              </w:rPr>
            </w:pPr>
            <w:r w:rsidRPr="004E3369">
              <w:rPr>
                <w:rFonts w:eastAsia="Times New Roman" w:cs="Times New Roman"/>
                <w:b w:val="0"/>
                <w:sz w:val="22"/>
                <w:rPrChange w:id="7681" w:author="韬 黄" w:date="2018-11-05T16:44:00Z">
                  <w:rPr>
                    <w:rFonts w:eastAsia="Times New Roman" w:cs="Times New Roman"/>
                    <w:sz w:val="22"/>
                  </w:rPr>
                </w:rPrChange>
              </w:rPr>
              <w:t>MASE</w:t>
            </w:r>
          </w:p>
        </w:tc>
        <w:tc>
          <w:tcPr>
            <w:tcW w:w="2133" w:type="dxa"/>
            <w:gridSpan w:val="3"/>
            <w:shd w:val="clear" w:color="auto" w:fill="FFFFFF" w:themeFill="background1"/>
            <w:noWrap/>
            <w:hideMark/>
          </w:tcPr>
          <w:p w14:paraId="66E9094F" w14:textId="77777777" w:rsidR="00817FE7" w:rsidRPr="004E3369"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Change w:id="7682" w:author="韬 黄" w:date="2018-11-05T16:44:00Z">
                  <w:rPr>
                    <w:rFonts w:eastAsia="Times New Roman" w:cs="Times New Roman"/>
                    <w:b w:val="0"/>
                    <w:sz w:val="22"/>
                  </w:rPr>
                </w:rPrChange>
              </w:rPr>
            </w:pPr>
            <w:r w:rsidRPr="004E3369">
              <w:rPr>
                <w:rFonts w:eastAsia="Times New Roman" w:cs="Times New Roman"/>
                <w:b w:val="0"/>
                <w:sz w:val="22"/>
                <w:rPrChange w:id="7683" w:author="韬 黄" w:date="2018-11-05T16:44:00Z">
                  <w:rPr>
                    <w:rFonts w:eastAsia="Times New Roman" w:cs="Times New Roman"/>
                    <w:sz w:val="22"/>
                  </w:rPr>
                </w:rPrChange>
              </w:rPr>
              <w:t>scaled MSE</w:t>
            </w:r>
          </w:p>
        </w:tc>
      </w:tr>
      <w:tr w:rsidR="00A37575" w:rsidRPr="004E3369" w14:paraId="01723EB6"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4E3369" w:rsidRDefault="00817FE7" w:rsidP="00947DBD">
            <w:pPr>
              <w:spacing w:after="0" w:line="240" w:lineRule="auto"/>
              <w:rPr>
                <w:rFonts w:eastAsia="Times New Roman" w:cs="Times New Roman"/>
                <w:b w:val="0"/>
                <w:sz w:val="22"/>
                <w:rPrChange w:id="7684" w:author="韬 黄" w:date="2018-11-05T16:44:00Z">
                  <w:rPr>
                    <w:rFonts w:eastAsia="Times New Roman" w:cs="Times New Roman"/>
                    <w:b w:val="0"/>
                    <w:sz w:val="22"/>
                  </w:rPr>
                </w:rPrChange>
              </w:rPr>
            </w:pPr>
          </w:p>
        </w:tc>
        <w:tc>
          <w:tcPr>
            <w:tcW w:w="1843" w:type="dxa"/>
            <w:vMerge/>
            <w:shd w:val="clear" w:color="auto" w:fill="FFFFFF" w:themeFill="background1"/>
            <w:hideMark/>
          </w:tcPr>
          <w:p w14:paraId="6EE1A20F"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685" w:author="韬 黄" w:date="2018-11-05T16:44:00Z">
                  <w:rPr>
                    <w:rFonts w:eastAsia="Times New Roman" w:cs="Times New Roman"/>
                    <w:sz w:val="22"/>
                  </w:rPr>
                </w:rPrChange>
              </w:rPr>
            </w:pPr>
          </w:p>
        </w:tc>
        <w:tc>
          <w:tcPr>
            <w:tcW w:w="711" w:type="dxa"/>
            <w:shd w:val="clear" w:color="auto" w:fill="FFFFFF" w:themeFill="background1"/>
            <w:noWrap/>
            <w:hideMark/>
          </w:tcPr>
          <w:p w14:paraId="6113141B"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86" w:author="韬 黄" w:date="2018-11-05T16:44:00Z">
                  <w:rPr>
                    <w:rFonts w:eastAsia="Times New Roman" w:cs="Times New Roman"/>
                    <w:i/>
                    <w:iCs/>
                    <w:sz w:val="22"/>
                  </w:rPr>
                </w:rPrChange>
              </w:rPr>
            </w:pPr>
            <w:r w:rsidRPr="004E3369">
              <w:rPr>
                <w:rFonts w:eastAsia="Times New Roman" w:cs="Times New Roman"/>
                <w:i/>
                <w:iCs/>
                <w:sz w:val="22"/>
                <w:rPrChange w:id="7687" w:author="韬 黄" w:date="2018-11-05T16:44:00Z">
                  <w:rPr>
                    <w:rFonts w:eastAsia="Times New Roman" w:cs="Times New Roman"/>
                    <w:i/>
                    <w:iCs/>
                    <w:sz w:val="22"/>
                  </w:rPr>
                </w:rPrChange>
              </w:rPr>
              <w:t>H</w:t>
            </w:r>
            <w:r w:rsidRPr="004E3369">
              <w:rPr>
                <w:rFonts w:eastAsia="Times New Roman" w:cs="Times New Roman"/>
                <w:sz w:val="22"/>
                <w:rPrChange w:id="7688" w:author="韬 黄" w:date="2018-11-05T16:44:00Z">
                  <w:rPr>
                    <w:rFonts w:eastAsia="Times New Roman" w:cs="Times New Roman"/>
                    <w:sz w:val="22"/>
                  </w:rPr>
                </w:rPrChange>
              </w:rPr>
              <w:t>=1</w:t>
            </w:r>
          </w:p>
        </w:tc>
        <w:tc>
          <w:tcPr>
            <w:tcW w:w="711" w:type="dxa"/>
            <w:shd w:val="clear" w:color="auto" w:fill="FFFFFF" w:themeFill="background1"/>
            <w:noWrap/>
            <w:hideMark/>
          </w:tcPr>
          <w:p w14:paraId="33F736FC"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89" w:author="韬 黄" w:date="2018-11-05T16:44:00Z">
                  <w:rPr>
                    <w:rFonts w:eastAsia="Times New Roman" w:cs="Times New Roman"/>
                    <w:i/>
                    <w:iCs/>
                    <w:sz w:val="22"/>
                  </w:rPr>
                </w:rPrChange>
              </w:rPr>
            </w:pPr>
            <w:r w:rsidRPr="004E3369">
              <w:rPr>
                <w:rFonts w:eastAsia="Times New Roman" w:cs="Times New Roman"/>
                <w:i/>
                <w:iCs/>
                <w:sz w:val="22"/>
                <w:rPrChange w:id="7690" w:author="韬 黄" w:date="2018-11-05T16:44:00Z">
                  <w:rPr>
                    <w:rFonts w:eastAsia="Times New Roman" w:cs="Times New Roman"/>
                    <w:i/>
                    <w:iCs/>
                    <w:sz w:val="22"/>
                  </w:rPr>
                </w:rPrChange>
              </w:rPr>
              <w:t>H</w:t>
            </w:r>
            <w:r w:rsidRPr="004E3369">
              <w:rPr>
                <w:rFonts w:eastAsia="Times New Roman" w:cs="Times New Roman"/>
                <w:sz w:val="22"/>
                <w:rPrChange w:id="7691" w:author="韬 黄" w:date="2018-11-05T16:44:00Z">
                  <w:rPr>
                    <w:rFonts w:eastAsia="Times New Roman" w:cs="Times New Roman"/>
                    <w:sz w:val="22"/>
                  </w:rPr>
                </w:rPrChange>
              </w:rPr>
              <w:t>=1 to 4</w:t>
            </w:r>
          </w:p>
        </w:tc>
        <w:tc>
          <w:tcPr>
            <w:tcW w:w="711" w:type="dxa"/>
            <w:shd w:val="clear" w:color="auto" w:fill="FFFFFF" w:themeFill="background1"/>
            <w:noWrap/>
            <w:hideMark/>
          </w:tcPr>
          <w:p w14:paraId="2E053FF5"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2" w:author="韬 黄" w:date="2018-11-05T16:44:00Z">
                  <w:rPr>
                    <w:rFonts w:eastAsia="Times New Roman" w:cs="Times New Roman"/>
                    <w:i/>
                    <w:iCs/>
                    <w:sz w:val="22"/>
                  </w:rPr>
                </w:rPrChange>
              </w:rPr>
            </w:pPr>
            <w:r w:rsidRPr="004E3369">
              <w:rPr>
                <w:rFonts w:eastAsia="Times New Roman" w:cs="Times New Roman"/>
                <w:i/>
                <w:iCs/>
                <w:sz w:val="22"/>
                <w:rPrChange w:id="7693" w:author="韬 黄" w:date="2018-11-05T16:44:00Z">
                  <w:rPr>
                    <w:rFonts w:eastAsia="Times New Roman" w:cs="Times New Roman"/>
                    <w:i/>
                    <w:iCs/>
                    <w:sz w:val="22"/>
                  </w:rPr>
                </w:rPrChange>
              </w:rPr>
              <w:t>H</w:t>
            </w:r>
            <w:r w:rsidRPr="004E3369">
              <w:rPr>
                <w:rFonts w:eastAsia="Times New Roman" w:cs="Times New Roman"/>
                <w:sz w:val="22"/>
                <w:rPrChange w:id="7694" w:author="韬 黄" w:date="2018-11-05T16:44:00Z">
                  <w:rPr>
                    <w:rFonts w:eastAsia="Times New Roman" w:cs="Times New Roman"/>
                    <w:sz w:val="22"/>
                  </w:rPr>
                </w:rPrChange>
              </w:rPr>
              <w:t>=1 to 8</w:t>
            </w:r>
          </w:p>
        </w:tc>
        <w:tc>
          <w:tcPr>
            <w:tcW w:w="711" w:type="dxa"/>
            <w:shd w:val="clear" w:color="auto" w:fill="FFFFFF" w:themeFill="background1"/>
            <w:noWrap/>
            <w:hideMark/>
          </w:tcPr>
          <w:p w14:paraId="1A736EC0"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5" w:author="韬 黄" w:date="2018-11-05T16:44:00Z">
                  <w:rPr>
                    <w:rFonts w:eastAsia="Times New Roman" w:cs="Times New Roman"/>
                    <w:i/>
                    <w:iCs/>
                    <w:sz w:val="22"/>
                  </w:rPr>
                </w:rPrChange>
              </w:rPr>
            </w:pPr>
            <w:r w:rsidRPr="004E3369">
              <w:rPr>
                <w:rFonts w:eastAsia="Times New Roman" w:cs="Times New Roman"/>
                <w:i/>
                <w:iCs/>
                <w:sz w:val="22"/>
                <w:rPrChange w:id="7696" w:author="韬 黄" w:date="2018-11-05T16:44:00Z">
                  <w:rPr>
                    <w:rFonts w:eastAsia="Times New Roman" w:cs="Times New Roman"/>
                    <w:i/>
                    <w:iCs/>
                    <w:sz w:val="22"/>
                  </w:rPr>
                </w:rPrChange>
              </w:rPr>
              <w:t>H</w:t>
            </w:r>
            <w:r w:rsidRPr="004E3369">
              <w:rPr>
                <w:rFonts w:eastAsia="Times New Roman" w:cs="Times New Roman"/>
                <w:sz w:val="22"/>
                <w:rPrChange w:id="7697" w:author="韬 黄" w:date="2018-11-05T16:44:00Z">
                  <w:rPr>
                    <w:rFonts w:eastAsia="Times New Roman" w:cs="Times New Roman"/>
                    <w:sz w:val="22"/>
                  </w:rPr>
                </w:rPrChange>
              </w:rPr>
              <w:t>=1</w:t>
            </w:r>
          </w:p>
        </w:tc>
        <w:tc>
          <w:tcPr>
            <w:tcW w:w="711" w:type="dxa"/>
            <w:shd w:val="clear" w:color="auto" w:fill="FFFFFF" w:themeFill="background1"/>
            <w:noWrap/>
            <w:hideMark/>
          </w:tcPr>
          <w:p w14:paraId="596C7FEF"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698" w:author="韬 黄" w:date="2018-11-05T16:44:00Z">
                  <w:rPr>
                    <w:rFonts w:eastAsia="Times New Roman" w:cs="Times New Roman"/>
                    <w:i/>
                    <w:iCs/>
                    <w:sz w:val="22"/>
                  </w:rPr>
                </w:rPrChange>
              </w:rPr>
            </w:pPr>
            <w:r w:rsidRPr="004E3369">
              <w:rPr>
                <w:rFonts w:eastAsia="Times New Roman" w:cs="Times New Roman"/>
                <w:i/>
                <w:iCs/>
                <w:sz w:val="22"/>
                <w:rPrChange w:id="7699" w:author="韬 黄" w:date="2018-11-05T16:44:00Z">
                  <w:rPr>
                    <w:rFonts w:eastAsia="Times New Roman" w:cs="Times New Roman"/>
                    <w:i/>
                    <w:iCs/>
                    <w:sz w:val="22"/>
                  </w:rPr>
                </w:rPrChange>
              </w:rPr>
              <w:t>H</w:t>
            </w:r>
            <w:r w:rsidRPr="004E3369">
              <w:rPr>
                <w:rFonts w:eastAsia="Times New Roman" w:cs="Times New Roman"/>
                <w:sz w:val="22"/>
                <w:rPrChange w:id="7700" w:author="韬 黄" w:date="2018-11-05T16:44:00Z">
                  <w:rPr>
                    <w:rFonts w:eastAsia="Times New Roman" w:cs="Times New Roman"/>
                    <w:sz w:val="22"/>
                  </w:rPr>
                </w:rPrChange>
              </w:rPr>
              <w:t>=1 to 4</w:t>
            </w:r>
          </w:p>
        </w:tc>
        <w:tc>
          <w:tcPr>
            <w:tcW w:w="711" w:type="dxa"/>
            <w:shd w:val="clear" w:color="auto" w:fill="FFFFFF" w:themeFill="background1"/>
            <w:noWrap/>
            <w:hideMark/>
          </w:tcPr>
          <w:p w14:paraId="3274D8E7"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1" w:author="韬 黄" w:date="2018-11-05T16:44:00Z">
                  <w:rPr>
                    <w:rFonts w:eastAsia="Times New Roman" w:cs="Times New Roman"/>
                    <w:i/>
                    <w:iCs/>
                    <w:sz w:val="22"/>
                  </w:rPr>
                </w:rPrChange>
              </w:rPr>
            </w:pPr>
            <w:r w:rsidRPr="004E3369">
              <w:rPr>
                <w:rFonts w:eastAsia="Times New Roman" w:cs="Times New Roman"/>
                <w:i/>
                <w:iCs/>
                <w:sz w:val="22"/>
                <w:rPrChange w:id="7702" w:author="韬 黄" w:date="2018-11-05T16:44:00Z">
                  <w:rPr>
                    <w:rFonts w:eastAsia="Times New Roman" w:cs="Times New Roman"/>
                    <w:i/>
                    <w:iCs/>
                    <w:sz w:val="22"/>
                  </w:rPr>
                </w:rPrChange>
              </w:rPr>
              <w:t>H</w:t>
            </w:r>
            <w:r w:rsidRPr="004E3369">
              <w:rPr>
                <w:rFonts w:eastAsia="Times New Roman" w:cs="Times New Roman"/>
                <w:sz w:val="22"/>
                <w:rPrChange w:id="7703" w:author="韬 黄" w:date="2018-11-05T16:44:00Z">
                  <w:rPr>
                    <w:rFonts w:eastAsia="Times New Roman" w:cs="Times New Roman"/>
                    <w:sz w:val="22"/>
                  </w:rPr>
                </w:rPrChange>
              </w:rPr>
              <w:t>=1 to 8</w:t>
            </w:r>
          </w:p>
        </w:tc>
        <w:tc>
          <w:tcPr>
            <w:tcW w:w="711" w:type="dxa"/>
            <w:shd w:val="clear" w:color="auto" w:fill="FFFFFF" w:themeFill="background1"/>
            <w:noWrap/>
            <w:hideMark/>
          </w:tcPr>
          <w:p w14:paraId="47B1F108"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4" w:author="韬 黄" w:date="2018-11-05T16:44:00Z">
                  <w:rPr>
                    <w:rFonts w:eastAsia="Times New Roman" w:cs="Times New Roman"/>
                    <w:i/>
                    <w:iCs/>
                    <w:sz w:val="22"/>
                  </w:rPr>
                </w:rPrChange>
              </w:rPr>
            </w:pPr>
            <w:r w:rsidRPr="004E3369">
              <w:rPr>
                <w:rFonts w:eastAsia="Times New Roman" w:cs="Times New Roman"/>
                <w:i/>
                <w:iCs/>
                <w:sz w:val="22"/>
                <w:rPrChange w:id="7705" w:author="韬 黄" w:date="2018-11-05T16:44:00Z">
                  <w:rPr>
                    <w:rFonts w:eastAsia="Times New Roman" w:cs="Times New Roman"/>
                    <w:i/>
                    <w:iCs/>
                    <w:sz w:val="22"/>
                  </w:rPr>
                </w:rPrChange>
              </w:rPr>
              <w:t>H</w:t>
            </w:r>
            <w:r w:rsidRPr="004E3369">
              <w:rPr>
                <w:rFonts w:eastAsia="Times New Roman" w:cs="Times New Roman"/>
                <w:sz w:val="22"/>
                <w:rPrChange w:id="7706" w:author="韬 黄" w:date="2018-11-05T16:44:00Z">
                  <w:rPr>
                    <w:rFonts w:eastAsia="Times New Roman" w:cs="Times New Roman"/>
                    <w:sz w:val="22"/>
                  </w:rPr>
                </w:rPrChange>
              </w:rPr>
              <w:t>=1</w:t>
            </w:r>
          </w:p>
        </w:tc>
        <w:tc>
          <w:tcPr>
            <w:tcW w:w="711" w:type="dxa"/>
            <w:shd w:val="clear" w:color="auto" w:fill="FFFFFF" w:themeFill="background1"/>
            <w:noWrap/>
            <w:hideMark/>
          </w:tcPr>
          <w:p w14:paraId="107894F4"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07" w:author="韬 黄" w:date="2018-11-05T16:44:00Z">
                  <w:rPr>
                    <w:rFonts w:eastAsia="Times New Roman" w:cs="Times New Roman"/>
                    <w:i/>
                    <w:iCs/>
                    <w:sz w:val="22"/>
                  </w:rPr>
                </w:rPrChange>
              </w:rPr>
            </w:pPr>
            <w:r w:rsidRPr="004E3369">
              <w:rPr>
                <w:rFonts w:eastAsia="Times New Roman" w:cs="Times New Roman"/>
                <w:i/>
                <w:iCs/>
                <w:sz w:val="22"/>
                <w:rPrChange w:id="7708" w:author="韬 黄" w:date="2018-11-05T16:44:00Z">
                  <w:rPr>
                    <w:rFonts w:eastAsia="Times New Roman" w:cs="Times New Roman"/>
                    <w:i/>
                    <w:iCs/>
                    <w:sz w:val="22"/>
                  </w:rPr>
                </w:rPrChange>
              </w:rPr>
              <w:t>H</w:t>
            </w:r>
            <w:r w:rsidRPr="004E3369">
              <w:rPr>
                <w:rFonts w:eastAsia="Times New Roman" w:cs="Times New Roman"/>
                <w:sz w:val="22"/>
                <w:rPrChange w:id="7709" w:author="韬 黄" w:date="2018-11-05T16:44:00Z">
                  <w:rPr>
                    <w:rFonts w:eastAsia="Times New Roman" w:cs="Times New Roman"/>
                    <w:sz w:val="22"/>
                  </w:rPr>
                </w:rPrChange>
              </w:rPr>
              <w:t>=1 to 4</w:t>
            </w:r>
          </w:p>
        </w:tc>
        <w:tc>
          <w:tcPr>
            <w:tcW w:w="711" w:type="dxa"/>
            <w:shd w:val="clear" w:color="auto" w:fill="FFFFFF" w:themeFill="background1"/>
            <w:noWrap/>
            <w:hideMark/>
          </w:tcPr>
          <w:p w14:paraId="7CF70E55"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0" w:author="韬 黄" w:date="2018-11-05T16:44:00Z">
                  <w:rPr>
                    <w:rFonts w:eastAsia="Times New Roman" w:cs="Times New Roman"/>
                    <w:i/>
                    <w:iCs/>
                    <w:sz w:val="22"/>
                  </w:rPr>
                </w:rPrChange>
              </w:rPr>
            </w:pPr>
            <w:r w:rsidRPr="004E3369">
              <w:rPr>
                <w:rFonts w:eastAsia="Times New Roman" w:cs="Times New Roman"/>
                <w:i/>
                <w:iCs/>
                <w:sz w:val="22"/>
                <w:rPrChange w:id="7711" w:author="韬 黄" w:date="2018-11-05T16:44:00Z">
                  <w:rPr>
                    <w:rFonts w:eastAsia="Times New Roman" w:cs="Times New Roman"/>
                    <w:i/>
                    <w:iCs/>
                    <w:sz w:val="22"/>
                  </w:rPr>
                </w:rPrChange>
              </w:rPr>
              <w:t>H</w:t>
            </w:r>
            <w:r w:rsidRPr="004E3369">
              <w:rPr>
                <w:rFonts w:eastAsia="Times New Roman" w:cs="Times New Roman"/>
                <w:sz w:val="22"/>
                <w:rPrChange w:id="7712" w:author="韬 黄" w:date="2018-11-05T16:44:00Z">
                  <w:rPr>
                    <w:rFonts w:eastAsia="Times New Roman" w:cs="Times New Roman"/>
                    <w:sz w:val="22"/>
                  </w:rPr>
                </w:rPrChange>
              </w:rPr>
              <w:t>=1 to 8</w:t>
            </w:r>
          </w:p>
        </w:tc>
        <w:tc>
          <w:tcPr>
            <w:tcW w:w="711" w:type="dxa"/>
            <w:shd w:val="clear" w:color="auto" w:fill="FFFFFF" w:themeFill="background1"/>
            <w:noWrap/>
            <w:hideMark/>
          </w:tcPr>
          <w:p w14:paraId="2CEDCDD6"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3" w:author="韬 黄" w:date="2018-11-05T16:44:00Z">
                  <w:rPr>
                    <w:rFonts w:eastAsia="Times New Roman" w:cs="Times New Roman"/>
                    <w:i/>
                    <w:iCs/>
                    <w:sz w:val="22"/>
                  </w:rPr>
                </w:rPrChange>
              </w:rPr>
            </w:pPr>
            <w:r w:rsidRPr="004E3369">
              <w:rPr>
                <w:rFonts w:eastAsia="Times New Roman" w:cs="Times New Roman"/>
                <w:i/>
                <w:iCs/>
                <w:sz w:val="22"/>
                <w:rPrChange w:id="7714" w:author="韬 黄" w:date="2018-11-05T16:44:00Z">
                  <w:rPr>
                    <w:rFonts w:eastAsia="Times New Roman" w:cs="Times New Roman"/>
                    <w:i/>
                    <w:iCs/>
                    <w:sz w:val="22"/>
                  </w:rPr>
                </w:rPrChange>
              </w:rPr>
              <w:t>H</w:t>
            </w:r>
            <w:r w:rsidRPr="004E3369">
              <w:rPr>
                <w:rFonts w:eastAsia="Times New Roman" w:cs="Times New Roman"/>
                <w:sz w:val="22"/>
                <w:rPrChange w:id="7715" w:author="韬 黄" w:date="2018-11-05T16:44:00Z">
                  <w:rPr>
                    <w:rFonts w:eastAsia="Times New Roman" w:cs="Times New Roman"/>
                    <w:sz w:val="22"/>
                  </w:rPr>
                </w:rPrChange>
              </w:rPr>
              <w:t>=1</w:t>
            </w:r>
          </w:p>
        </w:tc>
        <w:tc>
          <w:tcPr>
            <w:tcW w:w="711" w:type="dxa"/>
            <w:shd w:val="clear" w:color="auto" w:fill="FFFFFF" w:themeFill="background1"/>
            <w:noWrap/>
            <w:hideMark/>
          </w:tcPr>
          <w:p w14:paraId="39FE676E"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6" w:author="韬 黄" w:date="2018-11-05T16:44:00Z">
                  <w:rPr>
                    <w:rFonts w:eastAsia="Times New Roman" w:cs="Times New Roman"/>
                    <w:i/>
                    <w:iCs/>
                    <w:sz w:val="22"/>
                  </w:rPr>
                </w:rPrChange>
              </w:rPr>
            </w:pPr>
            <w:r w:rsidRPr="004E3369">
              <w:rPr>
                <w:rFonts w:eastAsia="Times New Roman" w:cs="Times New Roman"/>
                <w:i/>
                <w:iCs/>
                <w:sz w:val="22"/>
                <w:rPrChange w:id="7717" w:author="韬 黄" w:date="2018-11-05T16:44:00Z">
                  <w:rPr>
                    <w:rFonts w:eastAsia="Times New Roman" w:cs="Times New Roman"/>
                    <w:i/>
                    <w:iCs/>
                    <w:sz w:val="22"/>
                  </w:rPr>
                </w:rPrChange>
              </w:rPr>
              <w:t>H</w:t>
            </w:r>
            <w:r w:rsidRPr="004E3369">
              <w:rPr>
                <w:rFonts w:eastAsia="Times New Roman" w:cs="Times New Roman"/>
                <w:sz w:val="22"/>
                <w:rPrChange w:id="7718" w:author="韬 黄" w:date="2018-11-05T16:44:00Z">
                  <w:rPr>
                    <w:rFonts w:eastAsia="Times New Roman" w:cs="Times New Roman"/>
                    <w:sz w:val="22"/>
                  </w:rPr>
                </w:rPrChange>
              </w:rPr>
              <w:t>=1 to 4</w:t>
            </w:r>
          </w:p>
        </w:tc>
        <w:tc>
          <w:tcPr>
            <w:tcW w:w="711" w:type="dxa"/>
            <w:shd w:val="clear" w:color="auto" w:fill="FFFFFF" w:themeFill="background1"/>
            <w:noWrap/>
            <w:hideMark/>
          </w:tcPr>
          <w:p w14:paraId="6FD2B4E2" w14:textId="77777777" w:rsidR="00817FE7" w:rsidRPr="004E3369"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Change w:id="7719" w:author="韬 黄" w:date="2018-11-05T16:44:00Z">
                  <w:rPr>
                    <w:rFonts w:eastAsia="Times New Roman" w:cs="Times New Roman"/>
                    <w:i/>
                    <w:iCs/>
                    <w:sz w:val="22"/>
                  </w:rPr>
                </w:rPrChange>
              </w:rPr>
            </w:pPr>
            <w:r w:rsidRPr="004E3369">
              <w:rPr>
                <w:rFonts w:eastAsia="Times New Roman" w:cs="Times New Roman"/>
                <w:i/>
                <w:iCs/>
                <w:sz w:val="22"/>
                <w:rPrChange w:id="7720" w:author="韬 黄" w:date="2018-11-05T16:44:00Z">
                  <w:rPr>
                    <w:rFonts w:eastAsia="Times New Roman" w:cs="Times New Roman"/>
                    <w:i/>
                    <w:iCs/>
                    <w:sz w:val="22"/>
                  </w:rPr>
                </w:rPrChange>
              </w:rPr>
              <w:t>H</w:t>
            </w:r>
            <w:r w:rsidRPr="004E3369">
              <w:rPr>
                <w:rFonts w:eastAsia="Times New Roman" w:cs="Times New Roman"/>
                <w:sz w:val="22"/>
                <w:rPrChange w:id="7721" w:author="韬 黄" w:date="2018-11-05T16:44:00Z">
                  <w:rPr>
                    <w:rFonts w:eastAsia="Times New Roman" w:cs="Times New Roman"/>
                    <w:sz w:val="22"/>
                  </w:rPr>
                </w:rPrChange>
              </w:rPr>
              <w:t>=1 to 8</w:t>
            </w:r>
          </w:p>
        </w:tc>
      </w:tr>
      <w:tr w:rsidR="00A37575" w:rsidRPr="004E3369" w14:paraId="55C51D11"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4E3369" w:rsidRDefault="00817FE7" w:rsidP="00947DBD">
            <w:pPr>
              <w:spacing w:after="0" w:line="240" w:lineRule="auto"/>
              <w:jc w:val="center"/>
              <w:rPr>
                <w:rFonts w:eastAsia="Times New Roman" w:cs="Times New Roman"/>
                <w:b w:val="0"/>
                <w:sz w:val="22"/>
                <w:rPrChange w:id="7722" w:author="韬 黄" w:date="2018-11-05T16:44:00Z">
                  <w:rPr>
                    <w:rFonts w:eastAsia="Times New Roman" w:cs="Times New Roman"/>
                    <w:b w:val="0"/>
                    <w:sz w:val="22"/>
                  </w:rPr>
                </w:rPrChange>
              </w:rPr>
            </w:pPr>
            <w:r w:rsidRPr="004E3369">
              <w:rPr>
                <w:rFonts w:eastAsia="Times New Roman" w:cs="Times New Roman"/>
                <w:b w:val="0"/>
                <w:sz w:val="22"/>
                <w:rPrChange w:id="7723" w:author="韬 黄" w:date="2018-11-05T16:44:00Z">
                  <w:rPr>
                    <w:rFonts w:eastAsia="Times New Roman" w:cs="Times New Roman"/>
                    <w:sz w:val="22"/>
                  </w:rPr>
                </w:rPrChange>
              </w:rPr>
              <w:t>ADL-own</w:t>
            </w:r>
          </w:p>
        </w:tc>
        <w:tc>
          <w:tcPr>
            <w:tcW w:w="1843" w:type="dxa"/>
            <w:shd w:val="clear" w:color="auto" w:fill="FFFFFF" w:themeFill="background1"/>
            <w:noWrap/>
            <w:hideMark/>
          </w:tcPr>
          <w:p w14:paraId="247F373D"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24" w:author="韬 黄" w:date="2018-11-05T16:44:00Z">
                  <w:rPr>
                    <w:rFonts w:eastAsia="Times New Roman" w:cs="Times New Roman"/>
                    <w:sz w:val="22"/>
                  </w:rPr>
                </w:rPrChange>
              </w:rPr>
            </w:pPr>
            <w:r w:rsidRPr="004E3369">
              <w:rPr>
                <w:rFonts w:eastAsia="Times New Roman" w:cs="Times New Roman"/>
                <w:sz w:val="22"/>
                <w:rPrChange w:id="7725" w:author="韬 黄" w:date="2018-11-05T16:44:00Z">
                  <w:rPr>
                    <w:rFonts w:eastAsia="Times New Roman" w:cs="Times New Roman"/>
                    <w:sz w:val="22"/>
                  </w:rPr>
                </w:rPrChange>
              </w:rPr>
              <w:t>Base-lift</w:t>
            </w:r>
          </w:p>
        </w:tc>
        <w:tc>
          <w:tcPr>
            <w:tcW w:w="711" w:type="dxa"/>
            <w:shd w:val="clear" w:color="auto" w:fill="FFFFFF" w:themeFill="background1"/>
            <w:noWrap/>
            <w:hideMark/>
          </w:tcPr>
          <w:p w14:paraId="3F76E2C9" w14:textId="5575F19A"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26" w:author="韬 黄" w:date="2018-11-05T16:44:00Z">
                  <w:rPr>
                    <w:rFonts w:eastAsia="Times New Roman" w:cs="Times New Roman"/>
                    <w:sz w:val="22"/>
                  </w:rPr>
                </w:rPrChange>
              </w:rPr>
            </w:pPr>
            <w:r w:rsidRPr="004E3369">
              <w:rPr>
                <w:rFonts w:eastAsia="Times New Roman" w:cs="Times New Roman"/>
                <w:sz w:val="22"/>
                <w:rPrChange w:id="7727" w:author="韬 黄" w:date="2018-11-05T16:44:00Z">
                  <w:rPr>
                    <w:rFonts w:eastAsia="Times New Roman" w:cs="Times New Roman"/>
                    <w:sz w:val="22"/>
                  </w:rPr>
                </w:rPrChange>
              </w:rPr>
              <w:t>0.000</w:t>
            </w:r>
            <w:ins w:id="7728" w:author="tao huang" w:date="2018-11-04T14:54:00Z">
              <w:r w:rsidR="00370E8D" w:rsidRPr="004E3369">
                <w:rPr>
                  <w:rFonts w:eastAsia="Times New Roman" w:cs="Times New Roman"/>
                  <w:sz w:val="22"/>
                  <w:rPrChange w:id="7729" w:author="韬 黄" w:date="2018-11-05T16:44:00Z">
                    <w:rPr>
                      <w:rFonts w:eastAsia="Times New Roman" w:cs="Times New Roman"/>
                      <w:sz w:val="22"/>
                    </w:rPr>
                  </w:rPrChange>
                </w:rPr>
                <w:t>*</w:t>
              </w:r>
            </w:ins>
          </w:p>
        </w:tc>
        <w:tc>
          <w:tcPr>
            <w:tcW w:w="711" w:type="dxa"/>
            <w:shd w:val="clear" w:color="auto" w:fill="FFFFFF" w:themeFill="background1"/>
            <w:noWrap/>
            <w:hideMark/>
          </w:tcPr>
          <w:p w14:paraId="4EE6FD0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0" w:author="韬 黄" w:date="2018-11-05T16:44:00Z">
                  <w:rPr>
                    <w:rFonts w:eastAsia="Times New Roman" w:cs="Times New Roman"/>
                    <w:sz w:val="22"/>
                  </w:rPr>
                </w:rPrChange>
              </w:rPr>
            </w:pPr>
            <w:r w:rsidRPr="004E3369">
              <w:rPr>
                <w:rFonts w:eastAsia="Times New Roman" w:cs="Times New Roman"/>
                <w:sz w:val="22"/>
                <w:rPrChange w:id="7731" w:author="韬 黄" w:date="2018-11-05T16:44:00Z">
                  <w:rPr>
                    <w:rFonts w:eastAsia="Times New Roman" w:cs="Times New Roman"/>
                    <w:sz w:val="22"/>
                  </w:rPr>
                </w:rPrChange>
              </w:rPr>
              <w:t>0.000</w:t>
            </w:r>
          </w:p>
        </w:tc>
        <w:tc>
          <w:tcPr>
            <w:tcW w:w="711" w:type="dxa"/>
            <w:shd w:val="clear" w:color="auto" w:fill="FFFFFF" w:themeFill="background1"/>
            <w:noWrap/>
            <w:hideMark/>
          </w:tcPr>
          <w:p w14:paraId="0E85694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2" w:author="韬 黄" w:date="2018-11-05T16:44:00Z">
                  <w:rPr>
                    <w:rFonts w:eastAsia="Times New Roman" w:cs="Times New Roman"/>
                    <w:sz w:val="22"/>
                  </w:rPr>
                </w:rPrChange>
              </w:rPr>
            </w:pPr>
            <w:r w:rsidRPr="004E3369">
              <w:rPr>
                <w:rFonts w:eastAsia="Times New Roman" w:cs="Times New Roman"/>
                <w:sz w:val="22"/>
                <w:rPrChange w:id="7733" w:author="韬 黄" w:date="2018-11-05T16:44:00Z">
                  <w:rPr>
                    <w:rFonts w:eastAsia="Times New Roman" w:cs="Times New Roman"/>
                    <w:sz w:val="22"/>
                  </w:rPr>
                </w:rPrChange>
              </w:rPr>
              <w:t>0.000</w:t>
            </w:r>
          </w:p>
        </w:tc>
        <w:tc>
          <w:tcPr>
            <w:tcW w:w="711" w:type="dxa"/>
            <w:shd w:val="clear" w:color="auto" w:fill="FFFFFF" w:themeFill="background1"/>
            <w:noWrap/>
            <w:hideMark/>
          </w:tcPr>
          <w:p w14:paraId="2F23C48C"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4" w:author="韬 黄" w:date="2018-11-05T16:44:00Z">
                  <w:rPr>
                    <w:rFonts w:eastAsia="Times New Roman" w:cs="Times New Roman"/>
                    <w:sz w:val="22"/>
                  </w:rPr>
                </w:rPrChange>
              </w:rPr>
            </w:pPr>
            <w:r w:rsidRPr="004E3369">
              <w:rPr>
                <w:rFonts w:eastAsia="Times New Roman" w:cs="Times New Roman"/>
                <w:sz w:val="22"/>
                <w:rPrChange w:id="7735" w:author="韬 黄" w:date="2018-11-05T16:44:00Z">
                  <w:rPr>
                    <w:rFonts w:eastAsia="Times New Roman" w:cs="Times New Roman"/>
                    <w:sz w:val="22"/>
                  </w:rPr>
                </w:rPrChange>
              </w:rPr>
              <w:t>0.000</w:t>
            </w:r>
          </w:p>
        </w:tc>
        <w:tc>
          <w:tcPr>
            <w:tcW w:w="711" w:type="dxa"/>
            <w:shd w:val="clear" w:color="auto" w:fill="FFFFFF" w:themeFill="background1"/>
            <w:noWrap/>
            <w:hideMark/>
          </w:tcPr>
          <w:p w14:paraId="0A37F1D9"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6" w:author="韬 黄" w:date="2018-11-05T16:44:00Z">
                  <w:rPr>
                    <w:rFonts w:eastAsia="Times New Roman" w:cs="Times New Roman"/>
                    <w:sz w:val="22"/>
                  </w:rPr>
                </w:rPrChange>
              </w:rPr>
            </w:pPr>
            <w:r w:rsidRPr="004E3369">
              <w:rPr>
                <w:rFonts w:eastAsia="Times New Roman" w:cs="Times New Roman"/>
                <w:sz w:val="22"/>
                <w:rPrChange w:id="7737" w:author="韬 黄" w:date="2018-11-05T16:44:00Z">
                  <w:rPr>
                    <w:rFonts w:eastAsia="Times New Roman" w:cs="Times New Roman"/>
                    <w:sz w:val="22"/>
                  </w:rPr>
                </w:rPrChange>
              </w:rPr>
              <w:t>0.000</w:t>
            </w:r>
          </w:p>
        </w:tc>
        <w:tc>
          <w:tcPr>
            <w:tcW w:w="711" w:type="dxa"/>
            <w:shd w:val="clear" w:color="auto" w:fill="FFFFFF" w:themeFill="background1"/>
            <w:noWrap/>
            <w:hideMark/>
          </w:tcPr>
          <w:p w14:paraId="1F45D42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38" w:author="韬 黄" w:date="2018-11-05T16:44:00Z">
                  <w:rPr>
                    <w:rFonts w:eastAsia="Times New Roman" w:cs="Times New Roman"/>
                    <w:sz w:val="22"/>
                  </w:rPr>
                </w:rPrChange>
              </w:rPr>
            </w:pPr>
            <w:r w:rsidRPr="004E3369">
              <w:rPr>
                <w:rFonts w:eastAsia="Times New Roman" w:cs="Times New Roman"/>
                <w:sz w:val="22"/>
                <w:rPrChange w:id="7739" w:author="韬 黄" w:date="2018-11-05T16:44:00Z">
                  <w:rPr>
                    <w:rFonts w:eastAsia="Times New Roman" w:cs="Times New Roman"/>
                    <w:sz w:val="22"/>
                  </w:rPr>
                </w:rPrChange>
              </w:rPr>
              <w:t>0.000</w:t>
            </w:r>
          </w:p>
        </w:tc>
        <w:tc>
          <w:tcPr>
            <w:tcW w:w="711" w:type="dxa"/>
            <w:shd w:val="clear" w:color="auto" w:fill="FFFFFF" w:themeFill="background1"/>
            <w:noWrap/>
            <w:hideMark/>
          </w:tcPr>
          <w:p w14:paraId="54E85FC3"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0" w:author="韬 黄" w:date="2018-11-05T16:44:00Z">
                  <w:rPr>
                    <w:rFonts w:eastAsia="Times New Roman" w:cs="Times New Roman"/>
                    <w:sz w:val="22"/>
                  </w:rPr>
                </w:rPrChange>
              </w:rPr>
            </w:pPr>
            <w:r w:rsidRPr="004E3369">
              <w:rPr>
                <w:rFonts w:eastAsia="Times New Roman" w:cs="Times New Roman"/>
                <w:sz w:val="22"/>
                <w:rPrChange w:id="7741" w:author="韬 黄" w:date="2018-11-05T16:44:00Z">
                  <w:rPr>
                    <w:rFonts w:eastAsia="Times New Roman" w:cs="Times New Roman"/>
                    <w:sz w:val="22"/>
                  </w:rPr>
                </w:rPrChange>
              </w:rPr>
              <w:t>0.000</w:t>
            </w:r>
          </w:p>
        </w:tc>
        <w:tc>
          <w:tcPr>
            <w:tcW w:w="711" w:type="dxa"/>
            <w:shd w:val="clear" w:color="auto" w:fill="FFFFFF" w:themeFill="background1"/>
            <w:noWrap/>
            <w:hideMark/>
          </w:tcPr>
          <w:p w14:paraId="71AEB14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2" w:author="韬 黄" w:date="2018-11-05T16:44:00Z">
                  <w:rPr>
                    <w:rFonts w:eastAsia="Times New Roman" w:cs="Times New Roman"/>
                    <w:sz w:val="22"/>
                  </w:rPr>
                </w:rPrChange>
              </w:rPr>
            </w:pPr>
            <w:r w:rsidRPr="004E3369">
              <w:rPr>
                <w:rFonts w:eastAsia="Times New Roman" w:cs="Times New Roman"/>
                <w:sz w:val="22"/>
                <w:rPrChange w:id="7743" w:author="韬 黄" w:date="2018-11-05T16:44:00Z">
                  <w:rPr>
                    <w:rFonts w:eastAsia="Times New Roman" w:cs="Times New Roman"/>
                    <w:sz w:val="22"/>
                  </w:rPr>
                </w:rPrChange>
              </w:rPr>
              <w:t>0.000</w:t>
            </w:r>
          </w:p>
        </w:tc>
        <w:tc>
          <w:tcPr>
            <w:tcW w:w="711" w:type="dxa"/>
            <w:shd w:val="clear" w:color="auto" w:fill="FFFFFF" w:themeFill="background1"/>
            <w:noWrap/>
            <w:hideMark/>
          </w:tcPr>
          <w:p w14:paraId="55D2D64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4" w:author="韬 黄" w:date="2018-11-05T16:44:00Z">
                  <w:rPr>
                    <w:rFonts w:eastAsia="Times New Roman" w:cs="Times New Roman"/>
                    <w:sz w:val="22"/>
                  </w:rPr>
                </w:rPrChange>
              </w:rPr>
            </w:pPr>
            <w:r w:rsidRPr="004E3369">
              <w:rPr>
                <w:rFonts w:eastAsia="Times New Roman" w:cs="Times New Roman"/>
                <w:sz w:val="22"/>
                <w:rPrChange w:id="7745" w:author="韬 黄" w:date="2018-11-05T16:44:00Z">
                  <w:rPr>
                    <w:rFonts w:eastAsia="Times New Roman" w:cs="Times New Roman"/>
                    <w:sz w:val="22"/>
                  </w:rPr>
                </w:rPrChange>
              </w:rPr>
              <w:t>0.000</w:t>
            </w:r>
          </w:p>
        </w:tc>
        <w:tc>
          <w:tcPr>
            <w:tcW w:w="711" w:type="dxa"/>
            <w:shd w:val="clear" w:color="auto" w:fill="FFFFFF" w:themeFill="background1"/>
            <w:noWrap/>
            <w:hideMark/>
          </w:tcPr>
          <w:p w14:paraId="1473C06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6" w:author="韬 黄" w:date="2018-11-05T16:44:00Z">
                  <w:rPr>
                    <w:rFonts w:eastAsia="Times New Roman" w:cs="Times New Roman"/>
                    <w:sz w:val="22"/>
                  </w:rPr>
                </w:rPrChange>
              </w:rPr>
            </w:pPr>
            <w:r w:rsidRPr="004E3369">
              <w:rPr>
                <w:rFonts w:eastAsia="Times New Roman" w:cs="Times New Roman"/>
                <w:sz w:val="22"/>
                <w:rPrChange w:id="7747" w:author="韬 黄" w:date="2018-11-05T16:44:00Z">
                  <w:rPr>
                    <w:rFonts w:eastAsia="Times New Roman" w:cs="Times New Roman"/>
                    <w:sz w:val="22"/>
                  </w:rPr>
                </w:rPrChange>
              </w:rPr>
              <w:t>0.000</w:t>
            </w:r>
          </w:p>
        </w:tc>
        <w:tc>
          <w:tcPr>
            <w:tcW w:w="711" w:type="dxa"/>
            <w:shd w:val="clear" w:color="auto" w:fill="FFFFFF" w:themeFill="background1"/>
            <w:noWrap/>
            <w:hideMark/>
          </w:tcPr>
          <w:p w14:paraId="37A9225C"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48" w:author="韬 黄" w:date="2018-11-05T16:44:00Z">
                  <w:rPr>
                    <w:rFonts w:eastAsia="Times New Roman" w:cs="Times New Roman"/>
                    <w:sz w:val="22"/>
                  </w:rPr>
                </w:rPrChange>
              </w:rPr>
            </w:pPr>
            <w:r w:rsidRPr="004E3369">
              <w:rPr>
                <w:rFonts w:eastAsia="Times New Roman" w:cs="Times New Roman"/>
                <w:sz w:val="22"/>
                <w:rPrChange w:id="7749" w:author="韬 黄" w:date="2018-11-05T16:44:00Z">
                  <w:rPr>
                    <w:rFonts w:eastAsia="Times New Roman" w:cs="Times New Roman"/>
                    <w:sz w:val="22"/>
                  </w:rPr>
                </w:rPrChange>
              </w:rPr>
              <w:t>0.000</w:t>
            </w:r>
          </w:p>
        </w:tc>
        <w:tc>
          <w:tcPr>
            <w:tcW w:w="711" w:type="dxa"/>
            <w:shd w:val="clear" w:color="auto" w:fill="FFFFFF" w:themeFill="background1"/>
            <w:noWrap/>
            <w:hideMark/>
          </w:tcPr>
          <w:p w14:paraId="6E97EF5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50" w:author="韬 黄" w:date="2018-11-05T16:44:00Z">
                  <w:rPr>
                    <w:rFonts w:eastAsia="Times New Roman" w:cs="Times New Roman"/>
                    <w:sz w:val="22"/>
                  </w:rPr>
                </w:rPrChange>
              </w:rPr>
            </w:pPr>
            <w:r w:rsidRPr="004E3369">
              <w:rPr>
                <w:rFonts w:eastAsia="Times New Roman" w:cs="Times New Roman"/>
                <w:sz w:val="22"/>
                <w:rPrChange w:id="7751" w:author="韬 黄" w:date="2018-11-05T16:44:00Z">
                  <w:rPr>
                    <w:rFonts w:eastAsia="Times New Roman" w:cs="Times New Roman"/>
                    <w:sz w:val="22"/>
                  </w:rPr>
                </w:rPrChange>
              </w:rPr>
              <w:t>0.000</w:t>
            </w:r>
          </w:p>
        </w:tc>
      </w:tr>
      <w:tr w:rsidR="00A37575" w:rsidRPr="004E3369" w14:paraId="43905D65"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4E3369" w:rsidRDefault="00817FE7" w:rsidP="00947DBD">
            <w:pPr>
              <w:spacing w:after="0" w:line="240" w:lineRule="auto"/>
              <w:jc w:val="center"/>
              <w:rPr>
                <w:rFonts w:eastAsia="Times New Roman" w:cs="Times New Roman"/>
                <w:b w:val="0"/>
                <w:sz w:val="22"/>
                <w:rPrChange w:id="7752" w:author="韬 黄" w:date="2018-11-05T16:44:00Z">
                  <w:rPr>
                    <w:rFonts w:eastAsia="Times New Roman" w:cs="Times New Roman"/>
                    <w:b w:val="0"/>
                    <w:sz w:val="22"/>
                  </w:rPr>
                </w:rPrChange>
              </w:rPr>
            </w:pPr>
            <w:r w:rsidRPr="004E3369">
              <w:rPr>
                <w:rFonts w:eastAsia="Times New Roman" w:cs="Times New Roman"/>
                <w:b w:val="0"/>
                <w:sz w:val="22"/>
                <w:rPrChange w:id="7753" w:author="韬 黄" w:date="2018-11-05T16:44:00Z">
                  <w:rPr>
                    <w:rFonts w:eastAsia="Times New Roman" w:cs="Times New Roman"/>
                    <w:sz w:val="22"/>
                  </w:rPr>
                </w:rPrChange>
              </w:rPr>
              <w:t>ADL-own</w:t>
            </w:r>
          </w:p>
        </w:tc>
        <w:tc>
          <w:tcPr>
            <w:tcW w:w="1843" w:type="dxa"/>
            <w:shd w:val="clear" w:color="auto" w:fill="FFFFFF" w:themeFill="background1"/>
            <w:noWrap/>
            <w:hideMark/>
          </w:tcPr>
          <w:p w14:paraId="39C84032"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4" w:author="韬 黄" w:date="2018-11-05T16:44:00Z">
                  <w:rPr>
                    <w:rFonts w:eastAsia="Times New Roman" w:cs="Times New Roman"/>
                    <w:sz w:val="22"/>
                  </w:rPr>
                </w:rPrChange>
              </w:rPr>
            </w:pPr>
            <w:r w:rsidRPr="004E3369">
              <w:rPr>
                <w:rFonts w:eastAsia="Times New Roman" w:cs="Times New Roman"/>
                <w:sz w:val="22"/>
                <w:rPrChange w:id="7755" w:author="韬 黄" w:date="2018-11-05T16:44:00Z">
                  <w:rPr>
                    <w:rFonts w:eastAsia="Times New Roman" w:cs="Times New Roman"/>
                    <w:sz w:val="22"/>
                  </w:rPr>
                </w:rPrChange>
              </w:rPr>
              <w:t>ADL-intra</w:t>
            </w:r>
          </w:p>
        </w:tc>
        <w:tc>
          <w:tcPr>
            <w:tcW w:w="711" w:type="dxa"/>
            <w:shd w:val="clear" w:color="auto" w:fill="FFFFFF" w:themeFill="background1"/>
            <w:noWrap/>
            <w:hideMark/>
          </w:tcPr>
          <w:p w14:paraId="52538CC3"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6" w:author="韬 黄" w:date="2018-11-05T16:44:00Z">
                  <w:rPr>
                    <w:rFonts w:eastAsia="Times New Roman" w:cs="Times New Roman"/>
                    <w:sz w:val="22"/>
                  </w:rPr>
                </w:rPrChange>
              </w:rPr>
            </w:pPr>
            <w:r w:rsidRPr="004E3369">
              <w:rPr>
                <w:rFonts w:eastAsia="Times New Roman" w:cs="Times New Roman"/>
                <w:sz w:val="22"/>
                <w:rPrChange w:id="7757" w:author="韬 黄" w:date="2018-11-05T16:44:00Z">
                  <w:rPr>
                    <w:rFonts w:eastAsia="Times New Roman" w:cs="Times New Roman"/>
                    <w:sz w:val="22"/>
                  </w:rPr>
                </w:rPrChange>
              </w:rPr>
              <w:t>0.000</w:t>
            </w:r>
          </w:p>
        </w:tc>
        <w:tc>
          <w:tcPr>
            <w:tcW w:w="711" w:type="dxa"/>
            <w:shd w:val="clear" w:color="auto" w:fill="FFFFFF" w:themeFill="background1"/>
            <w:noWrap/>
            <w:hideMark/>
          </w:tcPr>
          <w:p w14:paraId="6A4C036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58" w:author="韬 黄" w:date="2018-11-05T16:44:00Z">
                  <w:rPr>
                    <w:rFonts w:eastAsia="Times New Roman" w:cs="Times New Roman"/>
                    <w:sz w:val="22"/>
                  </w:rPr>
                </w:rPrChange>
              </w:rPr>
            </w:pPr>
            <w:r w:rsidRPr="004E3369">
              <w:rPr>
                <w:rFonts w:eastAsia="Times New Roman" w:cs="Times New Roman"/>
                <w:sz w:val="22"/>
                <w:rPrChange w:id="7759" w:author="韬 黄" w:date="2018-11-05T16:44:00Z">
                  <w:rPr>
                    <w:rFonts w:eastAsia="Times New Roman" w:cs="Times New Roman"/>
                    <w:sz w:val="22"/>
                  </w:rPr>
                </w:rPrChange>
              </w:rPr>
              <w:t>0.001</w:t>
            </w:r>
          </w:p>
        </w:tc>
        <w:tc>
          <w:tcPr>
            <w:tcW w:w="711" w:type="dxa"/>
            <w:shd w:val="clear" w:color="auto" w:fill="FFFFFF" w:themeFill="background1"/>
            <w:noWrap/>
            <w:hideMark/>
          </w:tcPr>
          <w:p w14:paraId="012C9710"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0" w:author="韬 黄" w:date="2018-11-05T16:44:00Z">
                  <w:rPr>
                    <w:rFonts w:eastAsia="Times New Roman" w:cs="Times New Roman"/>
                    <w:sz w:val="22"/>
                  </w:rPr>
                </w:rPrChange>
              </w:rPr>
            </w:pPr>
            <w:r w:rsidRPr="004E3369">
              <w:rPr>
                <w:rFonts w:eastAsia="Times New Roman" w:cs="Times New Roman"/>
                <w:sz w:val="22"/>
                <w:rPrChange w:id="7761" w:author="韬 黄" w:date="2018-11-05T16:44:00Z">
                  <w:rPr>
                    <w:rFonts w:eastAsia="Times New Roman" w:cs="Times New Roman"/>
                    <w:sz w:val="22"/>
                  </w:rPr>
                </w:rPrChange>
              </w:rPr>
              <w:t>0.015</w:t>
            </w:r>
          </w:p>
        </w:tc>
        <w:tc>
          <w:tcPr>
            <w:tcW w:w="711" w:type="dxa"/>
            <w:shd w:val="clear" w:color="auto" w:fill="FFFFFF" w:themeFill="background1"/>
            <w:noWrap/>
            <w:hideMark/>
          </w:tcPr>
          <w:p w14:paraId="26ABFD3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2" w:author="韬 黄" w:date="2018-11-05T16:44:00Z">
                  <w:rPr>
                    <w:rFonts w:eastAsia="Times New Roman" w:cs="Times New Roman"/>
                    <w:sz w:val="22"/>
                  </w:rPr>
                </w:rPrChange>
              </w:rPr>
            </w:pPr>
            <w:r w:rsidRPr="004E3369">
              <w:rPr>
                <w:rFonts w:eastAsia="Times New Roman" w:cs="Times New Roman"/>
                <w:sz w:val="22"/>
                <w:rPrChange w:id="7763" w:author="韬 黄" w:date="2018-11-05T16:44:00Z">
                  <w:rPr>
                    <w:rFonts w:eastAsia="Times New Roman" w:cs="Times New Roman"/>
                    <w:sz w:val="22"/>
                  </w:rPr>
                </w:rPrChange>
              </w:rPr>
              <w:t>0.000</w:t>
            </w:r>
          </w:p>
        </w:tc>
        <w:tc>
          <w:tcPr>
            <w:tcW w:w="711" w:type="dxa"/>
            <w:shd w:val="clear" w:color="auto" w:fill="FFFFFF" w:themeFill="background1"/>
            <w:noWrap/>
            <w:hideMark/>
          </w:tcPr>
          <w:p w14:paraId="2F1D9D2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4" w:author="韬 黄" w:date="2018-11-05T16:44:00Z">
                  <w:rPr>
                    <w:rFonts w:eastAsia="Times New Roman" w:cs="Times New Roman"/>
                    <w:sz w:val="22"/>
                  </w:rPr>
                </w:rPrChange>
              </w:rPr>
            </w:pPr>
            <w:r w:rsidRPr="004E3369">
              <w:rPr>
                <w:rFonts w:eastAsia="Times New Roman" w:cs="Times New Roman"/>
                <w:sz w:val="22"/>
                <w:rPrChange w:id="7765" w:author="韬 黄" w:date="2018-11-05T16:44:00Z">
                  <w:rPr>
                    <w:rFonts w:eastAsia="Times New Roman" w:cs="Times New Roman"/>
                    <w:sz w:val="22"/>
                  </w:rPr>
                </w:rPrChange>
              </w:rPr>
              <w:t>0.000</w:t>
            </w:r>
          </w:p>
        </w:tc>
        <w:tc>
          <w:tcPr>
            <w:tcW w:w="711" w:type="dxa"/>
            <w:shd w:val="clear" w:color="auto" w:fill="FFFFFF" w:themeFill="background1"/>
            <w:noWrap/>
            <w:hideMark/>
          </w:tcPr>
          <w:p w14:paraId="1E23417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6" w:author="韬 黄" w:date="2018-11-05T16:44:00Z">
                  <w:rPr>
                    <w:rFonts w:eastAsia="Times New Roman" w:cs="Times New Roman"/>
                    <w:sz w:val="22"/>
                  </w:rPr>
                </w:rPrChange>
              </w:rPr>
            </w:pPr>
            <w:r w:rsidRPr="004E3369">
              <w:rPr>
                <w:rFonts w:eastAsia="Times New Roman" w:cs="Times New Roman"/>
                <w:sz w:val="22"/>
                <w:rPrChange w:id="7767" w:author="韬 黄" w:date="2018-11-05T16:44:00Z">
                  <w:rPr>
                    <w:rFonts w:eastAsia="Times New Roman" w:cs="Times New Roman"/>
                    <w:sz w:val="22"/>
                  </w:rPr>
                </w:rPrChange>
              </w:rPr>
              <w:t>0.000</w:t>
            </w:r>
          </w:p>
        </w:tc>
        <w:tc>
          <w:tcPr>
            <w:tcW w:w="711" w:type="dxa"/>
            <w:shd w:val="clear" w:color="auto" w:fill="FFFFFF" w:themeFill="background1"/>
            <w:noWrap/>
            <w:hideMark/>
          </w:tcPr>
          <w:p w14:paraId="49935553"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68" w:author="韬 黄" w:date="2018-11-05T16:44:00Z">
                  <w:rPr>
                    <w:rFonts w:eastAsia="Times New Roman" w:cs="Times New Roman"/>
                    <w:sz w:val="22"/>
                  </w:rPr>
                </w:rPrChange>
              </w:rPr>
            </w:pPr>
            <w:r w:rsidRPr="004E3369">
              <w:rPr>
                <w:rFonts w:eastAsia="Times New Roman" w:cs="Times New Roman"/>
                <w:sz w:val="22"/>
                <w:rPrChange w:id="7769" w:author="韬 黄" w:date="2018-11-05T16:44:00Z">
                  <w:rPr>
                    <w:rFonts w:eastAsia="Times New Roman" w:cs="Times New Roman"/>
                    <w:sz w:val="22"/>
                  </w:rPr>
                </w:rPrChange>
              </w:rPr>
              <w:t>0.233</w:t>
            </w:r>
          </w:p>
        </w:tc>
        <w:tc>
          <w:tcPr>
            <w:tcW w:w="711" w:type="dxa"/>
            <w:shd w:val="clear" w:color="auto" w:fill="FFFFFF" w:themeFill="background1"/>
            <w:noWrap/>
            <w:hideMark/>
          </w:tcPr>
          <w:p w14:paraId="343D203D"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0" w:author="韬 黄" w:date="2018-11-05T16:44:00Z">
                  <w:rPr>
                    <w:rFonts w:eastAsia="Times New Roman" w:cs="Times New Roman"/>
                    <w:sz w:val="22"/>
                  </w:rPr>
                </w:rPrChange>
              </w:rPr>
            </w:pPr>
            <w:r w:rsidRPr="004E3369">
              <w:rPr>
                <w:rFonts w:eastAsia="Times New Roman" w:cs="Times New Roman"/>
                <w:sz w:val="22"/>
                <w:rPrChange w:id="7771" w:author="韬 黄" w:date="2018-11-05T16:44:00Z">
                  <w:rPr>
                    <w:rFonts w:eastAsia="Times New Roman" w:cs="Times New Roman"/>
                    <w:sz w:val="22"/>
                  </w:rPr>
                </w:rPrChange>
              </w:rPr>
              <w:t>0.026</w:t>
            </w:r>
          </w:p>
        </w:tc>
        <w:tc>
          <w:tcPr>
            <w:tcW w:w="711" w:type="dxa"/>
            <w:shd w:val="clear" w:color="auto" w:fill="FFFFFF" w:themeFill="background1"/>
            <w:noWrap/>
            <w:hideMark/>
          </w:tcPr>
          <w:p w14:paraId="280AA67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2" w:author="韬 黄" w:date="2018-11-05T16:44:00Z">
                  <w:rPr>
                    <w:rFonts w:eastAsia="Times New Roman" w:cs="Times New Roman"/>
                    <w:sz w:val="22"/>
                  </w:rPr>
                </w:rPrChange>
              </w:rPr>
            </w:pPr>
            <w:r w:rsidRPr="004E3369">
              <w:rPr>
                <w:rFonts w:eastAsia="Times New Roman" w:cs="Times New Roman"/>
                <w:sz w:val="22"/>
                <w:rPrChange w:id="7773" w:author="韬 黄" w:date="2018-11-05T16:44:00Z">
                  <w:rPr>
                    <w:rFonts w:eastAsia="Times New Roman" w:cs="Times New Roman"/>
                    <w:sz w:val="22"/>
                  </w:rPr>
                </w:rPrChange>
              </w:rPr>
              <w:t>0.157</w:t>
            </w:r>
          </w:p>
        </w:tc>
        <w:tc>
          <w:tcPr>
            <w:tcW w:w="711" w:type="dxa"/>
            <w:shd w:val="clear" w:color="auto" w:fill="FFFFFF" w:themeFill="background1"/>
            <w:noWrap/>
            <w:hideMark/>
          </w:tcPr>
          <w:p w14:paraId="3BA1090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4" w:author="韬 黄" w:date="2018-11-05T16:44:00Z">
                  <w:rPr>
                    <w:rFonts w:eastAsia="Times New Roman" w:cs="Times New Roman"/>
                    <w:sz w:val="22"/>
                  </w:rPr>
                </w:rPrChange>
              </w:rPr>
            </w:pPr>
            <w:r w:rsidRPr="004E3369">
              <w:rPr>
                <w:rFonts w:eastAsia="Times New Roman" w:cs="Times New Roman"/>
                <w:sz w:val="22"/>
                <w:rPrChange w:id="7775" w:author="韬 黄" w:date="2018-11-05T16:44:00Z">
                  <w:rPr>
                    <w:rFonts w:eastAsia="Times New Roman" w:cs="Times New Roman"/>
                    <w:sz w:val="22"/>
                  </w:rPr>
                </w:rPrChange>
              </w:rPr>
              <w:t>0.443</w:t>
            </w:r>
          </w:p>
        </w:tc>
        <w:tc>
          <w:tcPr>
            <w:tcW w:w="711" w:type="dxa"/>
            <w:shd w:val="clear" w:color="auto" w:fill="FFFFFF" w:themeFill="background1"/>
            <w:noWrap/>
            <w:hideMark/>
          </w:tcPr>
          <w:p w14:paraId="2BE5588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6" w:author="韬 黄" w:date="2018-11-05T16:44:00Z">
                  <w:rPr>
                    <w:rFonts w:eastAsia="Times New Roman" w:cs="Times New Roman"/>
                    <w:sz w:val="22"/>
                  </w:rPr>
                </w:rPrChange>
              </w:rPr>
            </w:pPr>
            <w:r w:rsidRPr="004E3369">
              <w:rPr>
                <w:rFonts w:eastAsia="Times New Roman" w:cs="Times New Roman"/>
                <w:sz w:val="22"/>
                <w:rPrChange w:id="7777" w:author="韬 黄" w:date="2018-11-05T16:44:00Z">
                  <w:rPr>
                    <w:rFonts w:eastAsia="Times New Roman" w:cs="Times New Roman"/>
                    <w:sz w:val="22"/>
                  </w:rPr>
                </w:rPrChange>
              </w:rPr>
              <w:t>0.380</w:t>
            </w:r>
          </w:p>
        </w:tc>
        <w:tc>
          <w:tcPr>
            <w:tcW w:w="711" w:type="dxa"/>
            <w:shd w:val="clear" w:color="auto" w:fill="FFFFFF" w:themeFill="background1"/>
            <w:noWrap/>
            <w:hideMark/>
          </w:tcPr>
          <w:p w14:paraId="1881B88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778" w:author="韬 黄" w:date="2018-11-05T16:44:00Z">
                  <w:rPr>
                    <w:rFonts w:eastAsia="Times New Roman" w:cs="Times New Roman"/>
                    <w:sz w:val="22"/>
                  </w:rPr>
                </w:rPrChange>
              </w:rPr>
            </w:pPr>
            <w:r w:rsidRPr="004E3369">
              <w:rPr>
                <w:rFonts w:eastAsia="Times New Roman" w:cs="Times New Roman"/>
                <w:sz w:val="22"/>
                <w:rPrChange w:id="7779" w:author="韬 黄" w:date="2018-11-05T16:44:00Z">
                  <w:rPr>
                    <w:rFonts w:eastAsia="Times New Roman" w:cs="Times New Roman"/>
                    <w:sz w:val="22"/>
                  </w:rPr>
                </w:rPrChange>
              </w:rPr>
              <w:t>0.453</w:t>
            </w:r>
          </w:p>
        </w:tc>
      </w:tr>
      <w:tr w:rsidR="00A37575" w:rsidRPr="004E3369" w14:paraId="1C4254FA"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4E3369" w:rsidRDefault="00817FE7" w:rsidP="00947DBD">
            <w:pPr>
              <w:spacing w:after="0" w:line="240" w:lineRule="auto"/>
              <w:jc w:val="center"/>
              <w:rPr>
                <w:rFonts w:eastAsia="Times New Roman" w:cs="Times New Roman"/>
                <w:b w:val="0"/>
                <w:sz w:val="22"/>
                <w:rPrChange w:id="7780" w:author="韬 黄" w:date="2018-11-05T16:44:00Z">
                  <w:rPr>
                    <w:rFonts w:eastAsia="Times New Roman" w:cs="Times New Roman"/>
                    <w:b w:val="0"/>
                    <w:sz w:val="22"/>
                  </w:rPr>
                </w:rPrChange>
              </w:rPr>
            </w:pPr>
            <w:r w:rsidRPr="004E3369">
              <w:rPr>
                <w:rFonts w:eastAsia="Times New Roman" w:cs="Times New Roman"/>
                <w:b w:val="0"/>
                <w:sz w:val="22"/>
                <w:rPrChange w:id="7781" w:author="韬 黄" w:date="2018-11-05T16:44:00Z">
                  <w:rPr>
                    <w:rFonts w:eastAsia="Times New Roman" w:cs="Times New Roman"/>
                    <w:sz w:val="22"/>
                  </w:rPr>
                </w:rPrChange>
              </w:rPr>
              <w:t>ADL-own</w:t>
            </w:r>
          </w:p>
        </w:tc>
        <w:tc>
          <w:tcPr>
            <w:tcW w:w="1843" w:type="dxa"/>
            <w:shd w:val="clear" w:color="auto" w:fill="FFFFFF" w:themeFill="background1"/>
            <w:noWrap/>
            <w:hideMark/>
          </w:tcPr>
          <w:p w14:paraId="1F6547B4"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2" w:author="韬 黄" w:date="2018-11-05T16:44:00Z">
                  <w:rPr>
                    <w:rFonts w:eastAsia="Times New Roman" w:cs="Times New Roman"/>
                    <w:sz w:val="22"/>
                  </w:rPr>
                </w:rPrChange>
              </w:rPr>
            </w:pPr>
            <w:r w:rsidRPr="004E3369">
              <w:rPr>
                <w:rFonts w:eastAsia="Times New Roman" w:cs="Times New Roman"/>
                <w:sz w:val="22"/>
                <w:rPrChange w:id="7783" w:author="韬 黄" w:date="2018-11-05T16:44:00Z">
                  <w:rPr>
                    <w:rFonts w:eastAsia="Times New Roman" w:cs="Times New Roman"/>
                    <w:sz w:val="22"/>
                  </w:rPr>
                </w:rPrChange>
              </w:rPr>
              <w:t>ADL-own-EWC</w:t>
            </w:r>
          </w:p>
        </w:tc>
        <w:tc>
          <w:tcPr>
            <w:tcW w:w="711" w:type="dxa"/>
            <w:shd w:val="clear" w:color="auto" w:fill="FFFFFF" w:themeFill="background1"/>
            <w:noWrap/>
            <w:hideMark/>
          </w:tcPr>
          <w:p w14:paraId="0B7C77B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4" w:author="韬 黄" w:date="2018-11-05T16:44:00Z">
                  <w:rPr>
                    <w:rFonts w:eastAsia="Times New Roman" w:cs="Times New Roman"/>
                    <w:sz w:val="22"/>
                  </w:rPr>
                </w:rPrChange>
              </w:rPr>
            </w:pPr>
            <w:r w:rsidRPr="004E3369">
              <w:rPr>
                <w:rFonts w:eastAsia="Times New Roman" w:cs="Times New Roman"/>
                <w:sz w:val="22"/>
                <w:rPrChange w:id="7785" w:author="韬 黄" w:date="2018-11-05T16:44:00Z">
                  <w:rPr>
                    <w:rFonts w:eastAsia="Times New Roman" w:cs="Times New Roman"/>
                    <w:sz w:val="22"/>
                  </w:rPr>
                </w:rPrChange>
              </w:rPr>
              <w:t>0.106</w:t>
            </w:r>
          </w:p>
        </w:tc>
        <w:tc>
          <w:tcPr>
            <w:tcW w:w="711" w:type="dxa"/>
            <w:shd w:val="clear" w:color="auto" w:fill="FFFFFF" w:themeFill="background1"/>
            <w:noWrap/>
            <w:hideMark/>
          </w:tcPr>
          <w:p w14:paraId="4109919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6" w:author="韬 黄" w:date="2018-11-05T16:44:00Z">
                  <w:rPr>
                    <w:rFonts w:eastAsia="Times New Roman" w:cs="Times New Roman"/>
                    <w:sz w:val="22"/>
                  </w:rPr>
                </w:rPrChange>
              </w:rPr>
            </w:pPr>
            <w:r w:rsidRPr="004E3369">
              <w:rPr>
                <w:rFonts w:eastAsia="Times New Roman" w:cs="Times New Roman"/>
                <w:sz w:val="22"/>
                <w:rPrChange w:id="7787" w:author="韬 黄" w:date="2018-11-05T16:44:00Z">
                  <w:rPr>
                    <w:rFonts w:eastAsia="Times New Roman" w:cs="Times New Roman"/>
                    <w:sz w:val="22"/>
                  </w:rPr>
                </w:rPrChange>
              </w:rPr>
              <w:t>0.005</w:t>
            </w:r>
          </w:p>
        </w:tc>
        <w:tc>
          <w:tcPr>
            <w:tcW w:w="711" w:type="dxa"/>
            <w:shd w:val="clear" w:color="auto" w:fill="FFFFFF" w:themeFill="background1"/>
            <w:noWrap/>
            <w:hideMark/>
          </w:tcPr>
          <w:p w14:paraId="2722BC66"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88" w:author="韬 黄" w:date="2018-11-05T16:44:00Z">
                  <w:rPr>
                    <w:rFonts w:eastAsia="Times New Roman" w:cs="Times New Roman"/>
                    <w:sz w:val="22"/>
                  </w:rPr>
                </w:rPrChange>
              </w:rPr>
            </w:pPr>
            <w:r w:rsidRPr="004E3369">
              <w:rPr>
                <w:rFonts w:eastAsia="Times New Roman" w:cs="Times New Roman"/>
                <w:sz w:val="22"/>
                <w:rPrChange w:id="7789" w:author="韬 黄" w:date="2018-11-05T16:44:00Z">
                  <w:rPr>
                    <w:rFonts w:eastAsia="Times New Roman" w:cs="Times New Roman"/>
                    <w:sz w:val="22"/>
                  </w:rPr>
                </w:rPrChange>
              </w:rPr>
              <w:t>0.002</w:t>
            </w:r>
          </w:p>
        </w:tc>
        <w:tc>
          <w:tcPr>
            <w:tcW w:w="711" w:type="dxa"/>
            <w:shd w:val="clear" w:color="auto" w:fill="FFFFFF" w:themeFill="background1"/>
            <w:noWrap/>
            <w:hideMark/>
          </w:tcPr>
          <w:p w14:paraId="7AA2628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0" w:author="韬 黄" w:date="2018-11-05T16:44:00Z">
                  <w:rPr>
                    <w:rFonts w:eastAsia="Times New Roman" w:cs="Times New Roman"/>
                    <w:sz w:val="22"/>
                  </w:rPr>
                </w:rPrChange>
              </w:rPr>
            </w:pPr>
            <w:r w:rsidRPr="004E3369">
              <w:rPr>
                <w:rFonts w:eastAsia="Times New Roman" w:cs="Times New Roman"/>
                <w:sz w:val="22"/>
                <w:rPrChange w:id="7791" w:author="韬 黄" w:date="2018-11-05T16:44:00Z">
                  <w:rPr>
                    <w:rFonts w:eastAsia="Times New Roman" w:cs="Times New Roman"/>
                    <w:sz w:val="22"/>
                  </w:rPr>
                </w:rPrChange>
              </w:rPr>
              <w:t>0.000</w:t>
            </w:r>
          </w:p>
        </w:tc>
        <w:tc>
          <w:tcPr>
            <w:tcW w:w="711" w:type="dxa"/>
            <w:shd w:val="clear" w:color="auto" w:fill="FFFFFF" w:themeFill="background1"/>
            <w:noWrap/>
            <w:hideMark/>
          </w:tcPr>
          <w:p w14:paraId="42AACE34"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2" w:author="韬 黄" w:date="2018-11-05T16:44:00Z">
                  <w:rPr>
                    <w:rFonts w:eastAsia="Times New Roman" w:cs="Times New Roman"/>
                    <w:sz w:val="22"/>
                  </w:rPr>
                </w:rPrChange>
              </w:rPr>
            </w:pPr>
            <w:r w:rsidRPr="004E3369">
              <w:rPr>
                <w:rFonts w:eastAsia="Times New Roman" w:cs="Times New Roman"/>
                <w:sz w:val="22"/>
                <w:rPrChange w:id="7793" w:author="韬 黄" w:date="2018-11-05T16:44:00Z">
                  <w:rPr>
                    <w:rFonts w:eastAsia="Times New Roman" w:cs="Times New Roman"/>
                    <w:sz w:val="22"/>
                  </w:rPr>
                </w:rPrChange>
              </w:rPr>
              <w:t>0.000</w:t>
            </w:r>
          </w:p>
        </w:tc>
        <w:tc>
          <w:tcPr>
            <w:tcW w:w="711" w:type="dxa"/>
            <w:shd w:val="clear" w:color="auto" w:fill="FFFFFF" w:themeFill="background1"/>
            <w:noWrap/>
            <w:hideMark/>
          </w:tcPr>
          <w:p w14:paraId="2DB56FCB"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4" w:author="韬 黄" w:date="2018-11-05T16:44:00Z">
                  <w:rPr>
                    <w:rFonts w:eastAsia="Times New Roman" w:cs="Times New Roman"/>
                    <w:sz w:val="22"/>
                  </w:rPr>
                </w:rPrChange>
              </w:rPr>
            </w:pPr>
            <w:r w:rsidRPr="004E3369">
              <w:rPr>
                <w:rFonts w:eastAsia="Times New Roman" w:cs="Times New Roman"/>
                <w:sz w:val="22"/>
                <w:rPrChange w:id="7795" w:author="韬 黄" w:date="2018-11-05T16:44:00Z">
                  <w:rPr>
                    <w:rFonts w:eastAsia="Times New Roman" w:cs="Times New Roman"/>
                    <w:sz w:val="22"/>
                  </w:rPr>
                </w:rPrChange>
              </w:rPr>
              <w:t>0.000</w:t>
            </w:r>
          </w:p>
        </w:tc>
        <w:tc>
          <w:tcPr>
            <w:tcW w:w="711" w:type="dxa"/>
            <w:shd w:val="clear" w:color="auto" w:fill="FFFFFF" w:themeFill="background1"/>
            <w:noWrap/>
            <w:hideMark/>
          </w:tcPr>
          <w:p w14:paraId="248E7C7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6" w:author="韬 黄" w:date="2018-11-05T16:44:00Z">
                  <w:rPr>
                    <w:rFonts w:eastAsia="Times New Roman" w:cs="Times New Roman"/>
                    <w:sz w:val="22"/>
                  </w:rPr>
                </w:rPrChange>
              </w:rPr>
            </w:pPr>
            <w:r w:rsidRPr="004E3369">
              <w:rPr>
                <w:rFonts w:eastAsia="Times New Roman" w:cs="Times New Roman"/>
                <w:sz w:val="22"/>
                <w:rPrChange w:id="7797" w:author="韬 黄" w:date="2018-11-05T16:44:00Z">
                  <w:rPr>
                    <w:rFonts w:eastAsia="Times New Roman" w:cs="Times New Roman"/>
                    <w:sz w:val="22"/>
                  </w:rPr>
                </w:rPrChange>
              </w:rPr>
              <w:t>0.000</w:t>
            </w:r>
          </w:p>
        </w:tc>
        <w:tc>
          <w:tcPr>
            <w:tcW w:w="711" w:type="dxa"/>
            <w:shd w:val="clear" w:color="auto" w:fill="FFFFFF" w:themeFill="background1"/>
            <w:noWrap/>
            <w:hideMark/>
          </w:tcPr>
          <w:p w14:paraId="094A94A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798" w:author="韬 黄" w:date="2018-11-05T16:44:00Z">
                  <w:rPr>
                    <w:rFonts w:eastAsia="Times New Roman" w:cs="Times New Roman"/>
                    <w:sz w:val="22"/>
                  </w:rPr>
                </w:rPrChange>
              </w:rPr>
            </w:pPr>
            <w:r w:rsidRPr="004E3369">
              <w:rPr>
                <w:rFonts w:eastAsia="Times New Roman" w:cs="Times New Roman"/>
                <w:sz w:val="22"/>
                <w:rPrChange w:id="7799" w:author="韬 黄" w:date="2018-11-05T16:44:00Z">
                  <w:rPr>
                    <w:rFonts w:eastAsia="Times New Roman" w:cs="Times New Roman"/>
                    <w:sz w:val="22"/>
                  </w:rPr>
                </w:rPrChange>
              </w:rPr>
              <w:t>0.104</w:t>
            </w:r>
          </w:p>
        </w:tc>
        <w:tc>
          <w:tcPr>
            <w:tcW w:w="711" w:type="dxa"/>
            <w:shd w:val="clear" w:color="auto" w:fill="FFFFFF" w:themeFill="background1"/>
            <w:noWrap/>
            <w:hideMark/>
          </w:tcPr>
          <w:p w14:paraId="0D35FBA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0" w:author="韬 黄" w:date="2018-11-05T16:44:00Z">
                  <w:rPr>
                    <w:rFonts w:eastAsia="Times New Roman" w:cs="Times New Roman"/>
                    <w:sz w:val="22"/>
                  </w:rPr>
                </w:rPrChange>
              </w:rPr>
            </w:pPr>
            <w:r w:rsidRPr="004E3369">
              <w:rPr>
                <w:rFonts w:eastAsia="Times New Roman" w:cs="Times New Roman"/>
                <w:sz w:val="22"/>
                <w:rPrChange w:id="7801" w:author="韬 黄" w:date="2018-11-05T16:44:00Z">
                  <w:rPr>
                    <w:rFonts w:eastAsia="Times New Roman" w:cs="Times New Roman"/>
                    <w:sz w:val="22"/>
                  </w:rPr>
                </w:rPrChange>
              </w:rPr>
              <w:t>0.294</w:t>
            </w:r>
          </w:p>
        </w:tc>
        <w:tc>
          <w:tcPr>
            <w:tcW w:w="711" w:type="dxa"/>
            <w:shd w:val="clear" w:color="auto" w:fill="FFFFFF" w:themeFill="background1"/>
            <w:noWrap/>
            <w:hideMark/>
          </w:tcPr>
          <w:p w14:paraId="6B03EA7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2" w:author="韬 黄" w:date="2018-11-05T16:44:00Z">
                  <w:rPr>
                    <w:rFonts w:eastAsia="Times New Roman" w:cs="Times New Roman"/>
                    <w:sz w:val="22"/>
                  </w:rPr>
                </w:rPrChange>
              </w:rPr>
            </w:pPr>
            <w:r w:rsidRPr="004E3369">
              <w:rPr>
                <w:rFonts w:eastAsia="Times New Roman" w:cs="Times New Roman"/>
                <w:sz w:val="22"/>
                <w:rPrChange w:id="7803" w:author="韬 黄" w:date="2018-11-05T16:44:00Z">
                  <w:rPr>
                    <w:rFonts w:eastAsia="Times New Roman" w:cs="Times New Roman"/>
                    <w:sz w:val="22"/>
                  </w:rPr>
                </w:rPrChange>
              </w:rPr>
              <w:t>0.148</w:t>
            </w:r>
          </w:p>
        </w:tc>
        <w:tc>
          <w:tcPr>
            <w:tcW w:w="711" w:type="dxa"/>
            <w:shd w:val="clear" w:color="auto" w:fill="FFFFFF" w:themeFill="background1"/>
            <w:noWrap/>
            <w:hideMark/>
          </w:tcPr>
          <w:p w14:paraId="1047BFC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4" w:author="韬 黄" w:date="2018-11-05T16:44:00Z">
                  <w:rPr>
                    <w:rFonts w:eastAsia="Times New Roman" w:cs="Times New Roman"/>
                    <w:sz w:val="22"/>
                  </w:rPr>
                </w:rPrChange>
              </w:rPr>
            </w:pPr>
            <w:r w:rsidRPr="004E3369">
              <w:rPr>
                <w:rFonts w:eastAsia="Times New Roman" w:cs="Times New Roman"/>
                <w:sz w:val="22"/>
                <w:rPrChange w:id="7805" w:author="韬 黄" w:date="2018-11-05T16:44:00Z">
                  <w:rPr>
                    <w:rFonts w:eastAsia="Times New Roman" w:cs="Times New Roman"/>
                    <w:sz w:val="22"/>
                  </w:rPr>
                </w:rPrChange>
              </w:rPr>
              <w:t>0.335</w:t>
            </w:r>
          </w:p>
        </w:tc>
        <w:tc>
          <w:tcPr>
            <w:tcW w:w="711" w:type="dxa"/>
            <w:shd w:val="clear" w:color="auto" w:fill="FFFFFF" w:themeFill="background1"/>
            <w:noWrap/>
            <w:hideMark/>
          </w:tcPr>
          <w:p w14:paraId="2B955DF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06" w:author="韬 黄" w:date="2018-11-05T16:44:00Z">
                  <w:rPr>
                    <w:rFonts w:eastAsia="Times New Roman" w:cs="Times New Roman"/>
                    <w:sz w:val="22"/>
                  </w:rPr>
                </w:rPrChange>
              </w:rPr>
            </w:pPr>
            <w:r w:rsidRPr="004E3369">
              <w:rPr>
                <w:rFonts w:eastAsia="Times New Roman" w:cs="Times New Roman"/>
                <w:sz w:val="22"/>
                <w:rPrChange w:id="7807" w:author="韬 黄" w:date="2018-11-05T16:44:00Z">
                  <w:rPr>
                    <w:rFonts w:eastAsia="Times New Roman" w:cs="Times New Roman"/>
                    <w:sz w:val="22"/>
                  </w:rPr>
                </w:rPrChange>
              </w:rPr>
              <w:t>0.258</w:t>
            </w:r>
          </w:p>
        </w:tc>
      </w:tr>
      <w:tr w:rsidR="00A37575" w:rsidRPr="004E3369" w14:paraId="052D75C8"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4E3369" w:rsidRDefault="00817FE7" w:rsidP="00947DBD">
            <w:pPr>
              <w:spacing w:after="0" w:line="240" w:lineRule="auto"/>
              <w:jc w:val="center"/>
              <w:rPr>
                <w:rFonts w:eastAsia="Times New Roman" w:cs="Times New Roman"/>
                <w:b w:val="0"/>
                <w:sz w:val="22"/>
                <w:rPrChange w:id="7808" w:author="韬 黄" w:date="2018-11-05T16:44:00Z">
                  <w:rPr>
                    <w:rFonts w:eastAsia="Times New Roman" w:cs="Times New Roman"/>
                    <w:b w:val="0"/>
                    <w:sz w:val="22"/>
                  </w:rPr>
                </w:rPrChange>
              </w:rPr>
            </w:pPr>
            <w:r w:rsidRPr="004E3369">
              <w:rPr>
                <w:rFonts w:eastAsia="Times New Roman" w:cs="Times New Roman"/>
                <w:b w:val="0"/>
                <w:sz w:val="22"/>
                <w:rPrChange w:id="7809" w:author="韬 黄" w:date="2018-11-05T16:44:00Z">
                  <w:rPr>
                    <w:rFonts w:eastAsia="Times New Roman" w:cs="Times New Roman"/>
                    <w:sz w:val="22"/>
                  </w:rPr>
                </w:rPrChange>
              </w:rPr>
              <w:t>ADL-own</w:t>
            </w:r>
          </w:p>
        </w:tc>
        <w:tc>
          <w:tcPr>
            <w:tcW w:w="1843" w:type="dxa"/>
            <w:shd w:val="clear" w:color="auto" w:fill="FFFFFF" w:themeFill="background1"/>
            <w:noWrap/>
            <w:hideMark/>
          </w:tcPr>
          <w:p w14:paraId="4288AC93"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0" w:author="韬 黄" w:date="2018-11-05T16:44:00Z">
                  <w:rPr>
                    <w:rFonts w:eastAsia="Times New Roman" w:cs="Times New Roman"/>
                    <w:sz w:val="22"/>
                  </w:rPr>
                </w:rPrChange>
              </w:rPr>
            </w:pPr>
            <w:r w:rsidRPr="004E3369">
              <w:rPr>
                <w:rFonts w:eastAsia="Times New Roman" w:cs="Times New Roman"/>
                <w:sz w:val="22"/>
                <w:rPrChange w:id="7811" w:author="韬 黄" w:date="2018-11-05T16:44:00Z">
                  <w:rPr>
                    <w:rFonts w:eastAsia="Times New Roman" w:cs="Times New Roman"/>
                    <w:sz w:val="22"/>
                  </w:rPr>
                </w:rPrChange>
              </w:rPr>
              <w:t>ADL-own-IC</w:t>
            </w:r>
          </w:p>
        </w:tc>
        <w:tc>
          <w:tcPr>
            <w:tcW w:w="711" w:type="dxa"/>
            <w:shd w:val="clear" w:color="auto" w:fill="FFFFFF" w:themeFill="background1"/>
            <w:noWrap/>
            <w:hideMark/>
          </w:tcPr>
          <w:p w14:paraId="10515FA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2" w:author="韬 黄" w:date="2018-11-05T16:44:00Z">
                  <w:rPr>
                    <w:rFonts w:eastAsia="Times New Roman" w:cs="Times New Roman"/>
                    <w:sz w:val="22"/>
                  </w:rPr>
                </w:rPrChange>
              </w:rPr>
            </w:pPr>
            <w:r w:rsidRPr="004E3369">
              <w:rPr>
                <w:rFonts w:eastAsia="Times New Roman" w:cs="Times New Roman"/>
                <w:sz w:val="22"/>
                <w:rPrChange w:id="7813" w:author="韬 黄" w:date="2018-11-05T16:44:00Z">
                  <w:rPr>
                    <w:rFonts w:eastAsia="Times New Roman" w:cs="Times New Roman"/>
                    <w:sz w:val="22"/>
                  </w:rPr>
                </w:rPrChange>
              </w:rPr>
              <w:t>0.064</w:t>
            </w:r>
          </w:p>
        </w:tc>
        <w:tc>
          <w:tcPr>
            <w:tcW w:w="711" w:type="dxa"/>
            <w:shd w:val="clear" w:color="auto" w:fill="FFFFFF" w:themeFill="background1"/>
            <w:noWrap/>
            <w:hideMark/>
          </w:tcPr>
          <w:p w14:paraId="1CCEE10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4" w:author="韬 黄" w:date="2018-11-05T16:44:00Z">
                  <w:rPr>
                    <w:rFonts w:eastAsia="Times New Roman" w:cs="Times New Roman"/>
                    <w:sz w:val="22"/>
                  </w:rPr>
                </w:rPrChange>
              </w:rPr>
            </w:pPr>
            <w:r w:rsidRPr="004E3369">
              <w:rPr>
                <w:rFonts w:eastAsia="Times New Roman" w:cs="Times New Roman"/>
                <w:sz w:val="22"/>
                <w:rPrChange w:id="7815" w:author="韬 黄" w:date="2018-11-05T16:44:00Z">
                  <w:rPr>
                    <w:rFonts w:eastAsia="Times New Roman" w:cs="Times New Roman"/>
                    <w:sz w:val="22"/>
                  </w:rPr>
                </w:rPrChange>
              </w:rPr>
              <w:t>0.008</w:t>
            </w:r>
          </w:p>
        </w:tc>
        <w:tc>
          <w:tcPr>
            <w:tcW w:w="711" w:type="dxa"/>
            <w:shd w:val="clear" w:color="auto" w:fill="FFFFFF" w:themeFill="background1"/>
            <w:noWrap/>
            <w:hideMark/>
          </w:tcPr>
          <w:p w14:paraId="479CC50E"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6" w:author="韬 黄" w:date="2018-11-05T16:44:00Z">
                  <w:rPr>
                    <w:rFonts w:eastAsia="Times New Roman" w:cs="Times New Roman"/>
                    <w:sz w:val="22"/>
                  </w:rPr>
                </w:rPrChange>
              </w:rPr>
            </w:pPr>
            <w:r w:rsidRPr="004E3369">
              <w:rPr>
                <w:rFonts w:eastAsia="Times New Roman" w:cs="Times New Roman"/>
                <w:sz w:val="22"/>
                <w:rPrChange w:id="7817" w:author="韬 黄" w:date="2018-11-05T16:44:00Z">
                  <w:rPr>
                    <w:rFonts w:eastAsia="Times New Roman" w:cs="Times New Roman"/>
                    <w:sz w:val="22"/>
                  </w:rPr>
                </w:rPrChange>
              </w:rPr>
              <w:t>0.000</w:t>
            </w:r>
          </w:p>
        </w:tc>
        <w:tc>
          <w:tcPr>
            <w:tcW w:w="711" w:type="dxa"/>
            <w:shd w:val="clear" w:color="auto" w:fill="FFFFFF" w:themeFill="background1"/>
            <w:noWrap/>
            <w:hideMark/>
          </w:tcPr>
          <w:p w14:paraId="6440844C"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18" w:author="韬 黄" w:date="2018-11-05T16:44:00Z">
                  <w:rPr>
                    <w:rFonts w:eastAsia="Times New Roman" w:cs="Times New Roman"/>
                    <w:sz w:val="22"/>
                  </w:rPr>
                </w:rPrChange>
              </w:rPr>
            </w:pPr>
            <w:r w:rsidRPr="004E3369">
              <w:rPr>
                <w:rFonts w:eastAsia="Times New Roman" w:cs="Times New Roman"/>
                <w:sz w:val="22"/>
                <w:rPrChange w:id="7819" w:author="韬 黄" w:date="2018-11-05T16:44:00Z">
                  <w:rPr>
                    <w:rFonts w:eastAsia="Times New Roman" w:cs="Times New Roman"/>
                    <w:sz w:val="22"/>
                  </w:rPr>
                </w:rPrChange>
              </w:rPr>
              <w:t>0.000</w:t>
            </w:r>
          </w:p>
        </w:tc>
        <w:tc>
          <w:tcPr>
            <w:tcW w:w="711" w:type="dxa"/>
            <w:shd w:val="clear" w:color="auto" w:fill="FFFFFF" w:themeFill="background1"/>
            <w:noWrap/>
            <w:hideMark/>
          </w:tcPr>
          <w:p w14:paraId="1A204C20"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0" w:author="韬 黄" w:date="2018-11-05T16:44:00Z">
                  <w:rPr>
                    <w:rFonts w:eastAsia="Times New Roman" w:cs="Times New Roman"/>
                    <w:sz w:val="22"/>
                  </w:rPr>
                </w:rPrChange>
              </w:rPr>
            </w:pPr>
            <w:r w:rsidRPr="004E3369">
              <w:rPr>
                <w:rFonts w:eastAsia="Times New Roman" w:cs="Times New Roman"/>
                <w:sz w:val="22"/>
                <w:rPrChange w:id="7821" w:author="韬 黄" w:date="2018-11-05T16:44:00Z">
                  <w:rPr>
                    <w:rFonts w:eastAsia="Times New Roman" w:cs="Times New Roman"/>
                    <w:sz w:val="22"/>
                  </w:rPr>
                </w:rPrChange>
              </w:rPr>
              <w:t>0.000</w:t>
            </w:r>
          </w:p>
        </w:tc>
        <w:tc>
          <w:tcPr>
            <w:tcW w:w="711" w:type="dxa"/>
            <w:shd w:val="clear" w:color="auto" w:fill="FFFFFF" w:themeFill="background1"/>
            <w:noWrap/>
            <w:hideMark/>
          </w:tcPr>
          <w:p w14:paraId="64152C6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2" w:author="韬 黄" w:date="2018-11-05T16:44:00Z">
                  <w:rPr>
                    <w:rFonts w:eastAsia="Times New Roman" w:cs="Times New Roman"/>
                    <w:sz w:val="22"/>
                  </w:rPr>
                </w:rPrChange>
              </w:rPr>
            </w:pPr>
            <w:r w:rsidRPr="004E3369">
              <w:rPr>
                <w:rFonts w:eastAsia="Times New Roman" w:cs="Times New Roman"/>
                <w:sz w:val="22"/>
                <w:rPrChange w:id="7823" w:author="韬 黄" w:date="2018-11-05T16:44:00Z">
                  <w:rPr>
                    <w:rFonts w:eastAsia="Times New Roman" w:cs="Times New Roman"/>
                    <w:sz w:val="22"/>
                  </w:rPr>
                </w:rPrChange>
              </w:rPr>
              <w:t>0.259</w:t>
            </w:r>
          </w:p>
        </w:tc>
        <w:tc>
          <w:tcPr>
            <w:tcW w:w="711" w:type="dxa"/>
            <w:shd w:val="clear" w:color="auto" w:fill="FFFFFF" w:themeFill="background1"/>
            <w:noWrap/>
            <w:hideMark/>
          </w:tcPr>
          <w:p w14:paraId="1B55883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4" w:author="韬 黄" w:date="2018-11-05T16:44:00Z">
                  <w:rPr>
                    <w:rFonts w:eastAsia="Times New Roman" w:cs="Times New Roman"/>
                    <w:sz w:val="22"/>
                  </w:rPr>
                </w:rPrChange>
              </w:rPr>
            </w:pPr>
            <w:r w:rsidRPr="004E3369">
              <w:rPr>
                <w:rFonts w:eastAsia="Times New Roman" w:cs="Times New Roman"/>
                <w:sz w:val="22"/>
                <w:rPrChange w:id="7825" w:author="韬 黄" w:date="2018-11-05T16:44:00Z">
                  <w:rPr>
                    <w:rFonts w:eastAsia="Times New Roman" w:cs="Times New Roman"/>
                    <w:sz w:val="22"/>
                  </w:rPr>
                </w:rPrChange>
              </w:rPr>
              <w:t>0.000</w:t>
            </w:r>
          </w:p>
        </w:tc>
        <w:tc>
          <w:tcPr>
            <w:tcW w:w="711" w:type="dxa"/>
            <w:shd w:val="clear" w:color="auto" w:fill="FFFFFF" w:themeFill="background1"/>
            <w:noWrap/>
            <w:hideMark/>
          </w:tcPr>
          <w:p w14:paraId="3B589308"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6" w:author="韬 黄" w:date="2018-11-05T16:44:00Z">
                  <w:rPr>
                    <w:rFonts w:eastAsia="Times New Roman" w:cs="Times New Roman"/>
                    <w:sz w:val="22"/>
                  </w:rPr>
                </w:rPrChange>
              </w:rPr>
            </w:pPr>
            <w:r w:rsidRPr="004E3369">
              <w:rPr>
                <w:rFonts w:eastAsia="Times New Roman" w:cs="Times New Roman"/>
                <w:sz w:val="22"/>
                <w:rPrChange w:id="7827" w:author="韬 黄" w:date="2018-11-05T16:44:00Z">
                  <w:rPr>
                    <w:rFonts w:eastAsia="Times New Roman" w:cs="Times New Roman"/>
                    <w:sz w:val="22"/>
                  </w:rPr>
                </w:rPrChange>
              </w:rPr>
              <w:t>0.000</w:t>
            </w:r>
          </w:p>
        </w:tc>
        <w:tc>
          <w:tcPr>
            <w:tcW w:w="711" w:type="dxa"/>
            <w:shd w:val="clear" w:color="auto" w:fill="FFFFFF" w:themeFill="background1"/>
            <w:noWrap/>
            <w:hideMark/>
          </w:tcPr>
          <w:p w14:paraId="500D71F2"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28" w:author="韬 黄" w:date="2018-11-05T16:44:00Z">
                  <w:rPr>
                    <w:rFonts w:eastAsia="Times New Roman" w:cs="Times New Roman"/>
                    <w:sz w:val="22"/>
                  </w:rPr>
                </w:rPrChange>
              </w:rPr>
            </w:pPr>
            <w:r w:rsidRPr="004E3369">
              <w:rPr>
                <w:rFonts w:eastAsia="Times New Roman" w:cs="Times New Roman"/>
                <w:sz w:val="22"/>
                <w:rPrChange w:id="7829" w:author="韬 黄" w:date="2018-11-05T16:44:00Z">
                  <w:rPr>
                    <w:rFonts w:eastAsia="Times New Roman" w:cs="Times New Roman"/>
                    <w:sz w:val="22"/>
                  </w:rPr>
                </w:rPrChange>
              </w:rPr>
              <w:t>0.009</w:t>
            </w:r>
          </w:p>
        </w:tc>
        <w:tc>
          <w:tcPr>
            <w:tcW w:w="711" w:type="dxa"/>
            <w:shd w:val="clear" w:color="auto" w:fill="FFFFFF" w:themeFill="background1"/>
            <w:noWrap/>
            <w:hideMark/>
          </w:tcPr>
          <w:p w14:paraId="2ED93B2A"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30" w:author="韬 黄" w:date="2018-11-05T16:44:00Z">
                  <w:rPr>
                    <w:rFonts w:eastAsia="Times New Roman" w:cs="Times New Roman"/>
                    <w:sz w:val="22"/>
                  </w:rPr>
                </w:rPrChange>
              </w:rPr>
            </w:pPr>
            <w:r w:rsidRPr="004E3369">
              <w:rPr>
                <w:rFonts w:eastAsia="Times New Roman" w:cs="Times New Roman"/>
                <w:sz w:val="22"/>
                <w:rPrChange w:id="7831" w:author="韬 黄" w:date="2018-11-05T16:44:00Z">
                  <w:rPr>
                    <w:rFonts w:eastAsia="Times New Roman" w:cs="Times New Roman"/>
                    <w:sz w:val="22"/>
                  </w:rPr>
                </w:rPrChange>
              </w:rPr>
              <w:t>0.388</w:t>
            </w:r>
          </w:p>
        </w:tc>
        <w:tc>
          <w:tcPr>
            <w:tcW w:w="711" w:type="dxa"/>
            <w:shd w:val="clear" w:color="auto" w:fill="FFFFFF" w:themeFill="background1"/>
            <w:noWrap/>
            <w:hideMark/>
          </w:tcPr>
          <w:p w14:paraId="5EBF8376"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32" w:author="韬 黄" w:date="2018-11-05T16:44:00Z">
                  <w:rPr>
                    <w:rFonts w:eastAsia="Times New Roman" w:cs="Times New Roman"/>
                    <w:sz w:val="22"/>
                  </w:rPr>
                </w:rPrChange>
              </w:rPr>
            </w:pPr>
            <w:r w:rsidRPr="004E3369">
              <w:rPr>
                <w:rFonts w:eastAsia="Times New Roman" w:cs="Times New Roman"/>
                <w:sz w:val="22"/>
                <w:rPrChange w:id="7833" w:author="韬 黄" w:date="2018-11-05T16:44:00Z">
                  <w:rPr>
                    <w:rFonts w:eastAsia="Times New Roman" w:cs="Times New Roman"/>
                    <w:sz w:val="22"/>
                  </w:rPr>
                </w:rPrChange>
              </w:rPr>
              <w:t>0.138</w:t>
            </w:r>
          </w:p>
        </w:tc>
        <w:tc>
          <w:tcPr>
            <w:tcW w:w="711" w:type="dxa"/>
            <w:shd w:val="clear" w:color="auto" w:fill="FFFFFF" w:themeFill="background1"/>
            <w:noWrap/>
            <w:hideMark/>
          </w:tcPr>
          <w:p w14:paraId="74233176"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34" w:author="韬 黄" w:date="2018-11-05T16:44:00Z">
                  <w:rPr>
                    <w:rFonts w:eastAsia="Times New Roman" w:cs="Times New Roman"/>
                    <w:sz w:val="22"/>
                  </w:rPr>
                </w:rPrChange>
              </w:rPr>
            </w:pPr>
            <w:r w:rsidRPr="004E3369">
              <w:rPr>
                <w:rFonts w:eastAsia="Times New Roman" w:cs="Times New Roman"/>
                <w:sz w:val="22"/>
                <w:rPrChange w:id="7835" w:author="韬 黄" w:date="2018-11-05T16:44:00Z">
                  <w:rPr>
                    <w:rFonts w:eastAsia="Times New Roman" w:cs="Times New Roman"/>
                    <w:sz w:val="22"/>
                  </w:rPr>
                </w:rPrChange>
              </w:rPr>
              <w:t>0.001</w:t>
            </w:r>
          </w:p>
        </w:tc>
      </w:tr>
      <w:tr w:rsidR="00A37575" w:rsidRPr="004E3369" w14:paraId="22A4BB3D" w14:textId="77777777" w:rsidTr="00370E8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4E3369" w:rsidRDefault="00817FE7" w:rsidP="00947DBD">
            <w:pPr>
              <w:spacing w:after="0" w:line="240" w:lineRule="auto"/>
              <w:jc w:val="center"/>
              <w:rPr>
                <w:rFonts w:eastAsia="Times New Roman" w:cs="Times New Roman"/>
                <w:b w:val="0"/>
                <w:sz w:val="22"/>
                <w:rPrChange w:id="7836" w:author="韬 黄" w:date="2018-11-05T16:44:00Z">
                  <w:rPr>
                    <w:rFonts w:eastAsia="Times New Roman" w:cs="Times New Roman"/>
                    <w:b w:val="0"/>
                    <w:sz w:val="22"/>
                  </w:rPr>
                </w:rPrChange>
              </w:rPr>
            </w:pPr>
            <w:r w:rsidRPr="004E3369">
              <w:rPr>
                <w:rFonts w:eastAsia="Times New Roman" w:cs="Times New Roman"/>
                <w:b w:val="0"/>
                <w:sz w:val="22"/>
                <w:rPrChange w:id="7837" w:author="韬 黄" w:date="2018-11-05T16:44:00Z">
                  <w:rPr>
                    <w:rFonts w:eastAsia="Times New Roman" w:cs="Times New Roman"/>
                    <w:sz w:val="22"/>
                  </w:rPr>
                </w:rPrChange>
              </w:rPr>
              <w:t>ADL-intra</w:t>
            </w:r>
          </w:p>
        </w:tc>
        <w:tc>
          <w:tcPr>
            <w:tcW w:w="1843" w:type="dxa"/>
            <w:shd w:val="clear" w:color="auto" w:fill="FFFFFF" w:themeFill="background1"/>
            <w:noWrap/>
            <w:hideMark/>
          </w:tcPr>
          <w:p w14:paraId="377A6210" w14:textId="77777777" w:rsidR="00817FE7" w:rsidRPr="004E3369"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38" w:author="韬 黄" w:date="2018-11-05T16:44:00Z">
                  <w:rPr>
                    <w:rFonts w:eastAsia="Times New Roman" w:cs="Times New Roman"/>
                    <w:sz w:val="22"/>
                  </w:rPr>
                </w:rPrChange>
              </w:rPr>
            </w:pPr>
            <w:r w:rsidRPr="004E3369">
              <w:rPr>
                <w:rFonts w:eastAsia="Times New Roman" w:cs="Times New Roman"/>
                <w:sz w:val="22"/>
                <w:rPrChange w:id="7839" w:author="韬 黄" w:date="2018-11-05T16:44:00Z">
                  <w:rPr>
                    <w:rFonts w:eastAsia="Times New Roman" w:cs="Times New Roman"/>
                    <w:sz w:val="22"/>
                  </w:rPr>
                </w:rPrChange>
              </w:rPr>
              <w:t>ADL-intra-EWC</w:t>
            </w:r>
          </w:p>
        </w:tc>
        <w:tc>
          <w:tcPr>
            <w:tcW w:w="711" w:type="dxa"/>
            <w:shd w:val="clear" w:color="auto" w:fill="FFFFFF" w:themeFill="background1"/>
            <w:noWrap/>
            <w:hideMark/>
          </w:tcPr>
          <w:p w14:paraId="6D10D0CF"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0" w:author="韬 黄" w:date="2018-11-05T16:44:00Z">
                  <w:rPr>
                    <w:rFonts w:eastAsia="Times New Roman" w:cs="Times New Roman"/>
                    <w:sz w:val="22"/>
                  </w:rPr>
                </w:rPrChange>
              </w:rPr>
            </w:pPr>
            <w:r w:rsidRPr="004E3369">
              <w:rPr>
                <w:rFonts w:eastAsia="Times New Roman" w:cs="Times New Roman"/>
                <w:sz w:val="22"/>
                <w:rPrChange w:id="7841" w:author="韬 黄" w:date="2018-11-05T16:44:00Z">
                  <w:rPr>
                    <w:rFonts w:eastAsia="Times New Roman" w:cs="Times New Roman"/>
                    <w:sz w:val="22"/>
                  </w:rPr>
                </w:rPrChange>
              </w:rPr>
              <w:t>0.138</w:t>
            </w:r>
          </w:p>
        </w:tc>
        <w:tc>
          <w:tcPr>
            <w:tcW w:w="711" w:type="dxa"/>
            <w:shd w:val="clear" w:color="auto" w:fill="FFFFFF" w:themeFill="background1"/>
            <w:noWrap/>
            <w:hideMark/>
          </w:tcPr>
          <w:p w14:paraId="39277C9A"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2" w:author="韬 黄" w:date="2018-11-05T16:44:00Z">
                  <w:rPr>
                    <w:rFonts w:eastAsia="Times New Roman" w:cs="Times New Roman"/>
                    <w:sz w:val="22"/>
                  </w:rPr>
                </w:rPrChange>
              </w:rPr>
            </w:pPr>
            <w:r w:rsidRPr="004E3369">
              <w:rPr>
                <w:rFonts w:eastAsia="Times New Roman" w:cs="Times New Roman"/>
                <w:sz w:val="22"/>
                <w:rPrChange w:id="7843" w:author="韬 黄" w:date="2018-11-05T16:44:00Z">
                  <w:rPr>
                    <w:rFonts w:eastAsia="Times New Roman" w:cs="Times New Roman"/>
                    <w:sz w:val="22"/>
                  </w:rPr>
                </w:rPrChange>
              </w:rPr>
              <w:t>0.013</w:t>
            </w:r>
          </w:p>
        </w:tc>
        <w:tc>
          <w:tcPr>
            <w:tcW w:w="711" w:type="dxa"/>
            <w:shd w:val="clear" w:color="auto" w:fill="FFFFFF" w:themeFill="background1"/>
            <w:noWrap/>
            <w:hideMark/>
          </w:tcPr>
          <w:p w14:paraId="3AE3ECE6"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4" w:author="韬 黄" w:date="2018-11-05T16:44:00Z">
                  <w:rPr>
                    <w:rFonts w:eastAsia="Times New Roman" w:cs="Times New Roman"/>
                    <w:sz w:val="22"/>
                  </w:rPr>
                </w:rPrChange>
              </w:rPr>
            </w:pPr>
            <w:r w:rsidRPr="004E3369">
              <w:rPr>
                <w:rFonts w:eastAsia="Times New Roman" w:cs="Times New Roman"/>
                <w:sz w:val="22"/>
                <w:rPrChange w:id="7845" w:author="韬 黄" w:date="2018-11-05T16:44:00Z">
                  <w:rPr>
                    <w:rFonts w:eastAsia="Times New Roman" w:cs="Times New Roman"/>
                    <w:sz w:val="22"/>
                  </w:rPr>
                </w:rPrChange>
              </w:rPr>
              <w:t>0.002</w:t>
            </w:r>
          </w:p>
        </w:tc>
        <w:tc>
          <w:tcPr>
            <w:tcW w:w="711" w:type="dxa"/>
            <w:shd w:val="clear" w:color="auto" w:fill="FFFFFF" w:themeFill="background1"/>
            <w:noWrap/>
            <w:hideMark/>
          </w:tcPr>
          <w:p w14:paraId="5503FBEF"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6" w:author="韬 黄" w:date="2018-11-05T16:44:00Z">
                  <w:rPr>
                    <w:rFonts w:eastAsia="Times New Roman" w:cs="Times New Roman"/>
                    <w:sz w:val="22"/>
                  </w:rPr>
                </w:rPrChange>
              </w:rPr>
            </w:pPr>
            <w:r w:rsidRPr="004E3369">
              <w:rPr>
                <w:rFonts w:eastAsia="Times New Roman" w:cs="Times New Roman"/>
                <w:sz w:val="22"/>
                <w:rPrChange w:id="7847" w:author="韬 黄" w:date="2018-11-05T16:44:00Z">
                  <w:rPr>
                    <w:rFonts w:eastAsia="Times New Roman" w:cs="Times New Roman"/>
                    <w:sz w:val="22"/>
                  </w:rPr>
                </w:rPrChange>
              </w:rPr>
              <w:t>0.000</w:t>
            </w:r>
          </w:p>
        </w:tc>
        <w:tc>
          <w:tcPr>
            <w:tcW w:w="711" w:type="dxa"/>
            <w:shd w:val="clear" w:color="auto" w:fill="FFFFFF" w:themeFill="background1"/>
            <w:noWrap/>
            <w:hideMark/>
          </w:tcPr>
          <w:p w14:paraId="14E4EB8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48" w:author="韬 黄" w:date="2018-11-05T16:44:00Z">
                  <w:rPr>
                    <w:rFonts w:eastAsia="Times New Roman" w:cs="Times New Roman"/>
                    <w:sz w:val="22"/>
                  </w:rPr>
                </w:rPrChange>
              </w:rPr>
            </w:pPr>
            <w:r w:rsidRPr="004E3369">
              <w:rPr>
                <w:rFonts w:eastAsia="Times New Roman" w:cs="Times New Roman"/>
                <w:sz w:val="22"/>
                <w:rPrChange w:id="7849" w:author="韬 黄" w:date="2018-11-05T16:44:00Z">
                  <w:rPr>
                    <w:rFonts w:eastAsia="Times New Roman" w:cs="Times New Roman"/>
                    <w:sz w:val="22"/>
                  </w:rPr>
                </w:rPrChange>
              </w:rPr>
              <w:t>0.000</w:t>
            </w:r>
          </w:p>
        </w:tc>
        <w:tc>
          <w:tcPr>
            <w:tcW w:w="711" w:type="dxa"/>
            <w:shd w:val="clear" w:color="auto" w:fill="FFFFFF" w:themeFill="background1"/>
            <w:noWrap/>
            <w:hideMark/>
          </w:tcPr>
          <w:p w14:paraId="2D2B41A7"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0" w:author="韬 黄" w:date="2018-11-05T16:44:00Z">
                  <w:rPr>
                    <w:rFonts w:eastAsia="Times New Roman" w:cs="Times New Roman"/>
                    <w:sz w:val="22"/>
                  </w:rPr>
                </w:rPrChange>
              </w:rPr>
            </w:pPr>
            <w:r w:rsidRPr="004E3369">
              <w:rPr>
                <w:rFonts w:eastAsia="Times New Roman" w:cs="Times New Roman"/>
                <w:sz w:val="22"/>
                <w:rPrChange w:id="7851" w:author="韬 黄" w:date="2018-11-05T16:44:00Z">
                  <w:rPr>
                    <w:rFonts w:eastAsia="Times New Roman" w:cs="Times New Roman"/>
                    <w:sz w:val="22"/>
                  </w:rPr>
                </w:rPrChange>
              </w:rPr>
              <w:t>0.000</w:t>
            </w:r>
          </w:p>
        </w:tc>
        <w:tc>
          <w:tcPr>
            <w:tcW w:w="711" w:type="dxa"/>
            <w:shd w:val="clear" w:color="auto" w:fill="FFFFFF" w:themeFill="background1"/>
            <w:noWrap/>
            <w:hideMark/>
          </w:tcPr>
          <w:p w14:paraId="6F826753"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2" w:author="韬 黄" w:date="2018-11-05T16:44:00Z">
                  <w:rPr>
                    <w:rFonts w:eastAsia="Times New Roman" w:cs="Times New Roman"/>
                    <w:sz w:val="22"/>
                  </w:rPr>
                </w:rPrChange>
              </w:rPr>
            </w:pPr>
            <w:r w:rsidRPr="004E3369">
              <w:rPr>
                <w:rFonts w:eastAsia="Times New Roman" w:cs="Times New Roman"/>
                <w:sz w:val="22"/>
                <w:rPrChange w:id="7853" w:author="韬 黄" w:date="2018-11-05T16:44:00Z">
                  <w:rPr>
                    <w:rFonts w:eastAsia="Times New Roman" w:cs="Times New Roman"/>
                    <w:sz w:val="22"/>
                  </w:rPr>
                </w:rPrChange>
              </w:rPr>
              <w:t>0.005</w:t>
            </w:r>
          </w:p>
        </w:tc>
        <w:tc>
          <w:tcPr>
            <w:tcW w:w="711" w:type="dxa"/>
            <w:shd w:val="clear" w:color="auto" w:fill="FFFFFF" w:themeFill="background1"/>
            <w:noWrap/>
            <w:hideMark/>
          </w:tcPr>
          <w:p w14:paraId="78C2DC2D"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4" w:author="韬 黄" w:date="2018-11-05T16:44:00Z">
                  <w:rPr>
                    <w:rFonts w:eastAsia="Times New Roman" w:cs="Times New Roman"/>
                    <w:sz w:val="22"/>
                  </w:rPr>
                </w:rPrChange>
              </w:rPr>
            </w:pPr>
            <w:r w:rsidRPr="004E3369">
              <w:rPr>
                <w:rFonts w:eastAsia="Times New Roman" w:cs="Times New Roman"/>
                <w:sz w:val="22"/>
                <w:rPrChange w:id="7855" w:author="韬 黄" w:date="2018-11-05T16:44:00Z">
                  <w:rPr>
                    <w:rFonts w:eastAsia="Times New Roman" w:cs="Times New Roman"/>
                    <w:sz w:val="22"/>
                  </w:rPr>
                </w:rPrChange>
              </w:rPr>
              <w:t>0.124</w:t>
            </w:r>
          </w:p>
        </w:tc>
        <w:tc>
          <w:tcPr>
            <w:tcW w:w="711" w:type="dxa"/>
            <w:shd w:val="clear" w:color="auto" w:fill="FFFFFF" w:themeFill="background1"/>
            <w:noWrap/>
            <w:hideMark/>
          </w:tcPr>
          <w:p w14:paraId="6685A275"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6" w:author="韬 黄" w:date="2018-11-05T16:44:00Z">
                  <w:rPr>
                    <w:rFonts w:eastAsia="Times New Roman" w:cs="Times New Roman"/>
                    <w:sz w:val="22"/>
                  </w:rPr>
                </w:rPrChange>
              </w:rPr>
            </w:pPr>
            <w:r w:rsidRPr="004E3369">
              <w:rPr>
                <w:rFonts w:eastAsia="Times New Roman" w:cs="Times New Roman"/>
                <w:sz w:val="22"/>
                <w:rPrChange w:id="7857" w:author="韬 黄" w:date="2018-11-05T16:44:00Z">
                  <w:rPr>
                    <w:rFonts w:eastAsia="Times New Roman" w:cs="Times New Roman"/>
                    <w:sz w:val="22"/>
                  </w:rPr>
                </w:rPrChange>
              </w:rPr>
              <w:t>0.100</w:t>
            </w:r>
          </w:p>
        </w:tc>
        <w:tc>
          <w:tcPr>
            <w:tcW w:w="711" w:type="dxa"/>
            <w:shd w:val="clear" w:color="auto" w:fill="FFFFFF" w:themeFill="background1"/>
            <w:noWrap/>
            <w:hideMark/>
          </w:tcPr>
          <w:p w14:paraId="2FB642F0"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58" w:author="韬 黄" w:date="2018-11-05T16:44:00Z">
                  <w:rPr>
                    <w:rFonts w:eastAsia="Times New Roman" w:cs="Times New Roman"/>
                    <w:sz w:val="22"/>
                  </w:rPr>
                </w:rPrChange>
              </w:rPr>
            </w:pPr>
            <w:r w:rsidRPr="004E3369">
              <w:rPr>
                <w:rFonts w:eastAsia="Times New Roman" w:cs="Times New Roman"/>
                <w:sz w:val="22"/>
                <w:rPrChange w:id="7859" w:author="韬 黄" w:date="2018-11-05T16:44:00Z">
                  <w:rPr>
                    <w:rFonts w:eastAsia="Times New Roman" w:cs="Times New Roman"/>
                    <w:sz w:val="22"/>
                  </w:rPr>
                </w:rPrChange>
              </w:rPr>
              <w:t>0.652</w:t>
            </w:r>
          </w:p>
        </w:tc>
        <w:tc>
          <w:tcPr>
            <w:tcW w:w="711" w:type="dxa"/>
            <w:shd w:val="clear" w:color="auto" w:fill="FFFFFF" w:themeFill="background1"/>
            <w:noWrap/>
            <w:hideMark/>
          </w:tcPr>
          <w:p w14:paraId="7E32C242"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60" w:author="韬 黄" w:date="2018-11-05T16:44:00Z">
                  <w:rPr>
                    <w:rFonts w:eastAsia="Times New Roman" w:cs="Times New Roman"/>
                    <w:sz w:val="22"/>
                  </w:rPr>
                </w:rPrChange>
              </w:rPr>
            </w:pPr>
            <w:r w:rsidRPr="004E3369">
              <w:rPr>
                <w:rFonts w:eastAsia="Times New Roman" w:cs="Times New Roman"/>
                <w:sz w:val="22"/>
                <w:rPrChange w:id="7861" w:author="韬 黄" w:date="2018-11-05T16:44:00Z">
                  <w:rPr>
                    <w:rFonts w:eastAsia="Times New Roman" w:cs="Times New Roman"/>
                    <w:sz w:val="22"/>
                  </w:rPr>
                </w:rPrChange>
              </w:rPr>
              <w:t>0.259</w:t>
            </w:r>
          </w:p>
        </w:tc>
        <w:tc>
          <w:tcPr>
            <w:tcW w:w="711" w:type="dxa"/>
            <w:shd w:val="clear" w:color="auto" w:fill="FFFFFF" w:themeFill="background1"/>
            <w:noWrap/>
            <w:hideMark/>
          </w:tcPr>
          <w:p w14:paraId="7C534C58" w14:textId="77777777" w:rsidR="00817FE7" w:rsidRPr="004E3369"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Change w:id="7862" w:author="韬 黄" w:date="2018-11-05T16:44:00Z">
                  <w:rPr>
                    <w:rFonts w:eastAsia="Times New Roman" w:cs="Times New Roman"/>
                    <w:sz w:val="22"/>
                  </w:rPr>
                </w:rPrChange>
              </w:rPr>
            </w:pPr>
            <w:r w:rsidRPr="004E3369">
              <w:rPr>
                <w:rFonts w:eastAsia="Times New Roman" w:cs="Times New Roman"/>
                <w:sz w:val="22"/>
                <w:rPrChange w:id="7863" w:author="韬 黄" w:date="2018-11-05T16:44:00Z">
                  <w:rPr>
                    <w:rFonts w:eastAsia="Times New Roman" w:cs="Times New Roman"/>
                    <w:sz w:val="22"/>
                  </w:rPr>
                </w:rPrChange>
              </w:rPr>
              <w:t>0.308</w:t>
            </w:r>
          </w:p>
        </w:tc>
      </w:tr>
      <w:tr w:rsidR="00A37575" w:rsidRPr="004E3369" w14:paraId="0C20C5B7" w14:textId="77777777" w:rsidTr="00370E8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4E3369" w:rsidRDefault="00817FE7" w:rsidP="00947DBD">
            <w:pPr>
              <w:spacing w:after="0" w:line="240" w:lineRule="auto"/>
              <w:jc w:val="center"/>
              <w:rPr>
                <w:rFonts w:eastAsia="Times New Roman" w:cs="Times New Roman"/>
                <w:b w:val="0"/>
                <w:sz w:val="22"/>
                <w:rPrChange w:id="7864" w:author="韬 黄" w:date="2018-11-05T16:44:00Z">
                  <w:rPr>
                    <w:rFonts w:eastAsia="Times New Roman" w:cs="Times New Roman"/>
                    <w:b w:val="0"/>
                    <w:sz w:val="22"/>
                  </w:rPr>
                </w:rPrChange>
              </w:rPr>
            </w:pPr>
            <w:r w:rsidRPr="004E3369">
              <w:rPr>
                <w:rFonts w:eastAsia="Times New Roman" w:cs="Times New Roman"/>
                <w:b w:val="0"/>
                <w:sz w:val="22"/>
                <w:rPrChange w:id="7865" w:author="韬 黄" w:date="2018-11-05T16:44:00Z">
                  <w:rPr>
                    <w:rFonts w:eastAsia="Times New Roman" w:cs="Times New Roman"/>
                    <w:sz w:val="22"/>
                  </w:rPr>
                </w:rPrChange>
              </w:rPr>
              <w:t>ADL-intra</w:t>
            </w:r>
          </w:p>
        </w:tc>
        <w:tc>
          <w:tcPr>
            <w:tcW w:w="1843" w:type="dxa"/>
            <w:shd w:val="clear" w:color="auto" w:fill="FFFFFF" w:themeFill="background1"/>
            <w:noWrap/>
            <w:hideMark/>
          </w:tcPr>
          <w:p w14:paraId="0AA2BC01" w14:textId="77777777" w:rsidR="00817FE7" w:rsidRPr="004E3369"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66" w:author="韬 黄" w:date="2018-11-05T16:44:00Z">
                  <w:rPr>
                    <w:rFonts w:eastAsia="Times New Roman" w:cs="Times New Roman"/>
                    <w:sz w:val="22"/>
                  </w:rPr>
                </w:rPrChange>
              </w:rPr>
            </w:pPr>
            <w:r w:rsidRPr="004E3369">
              <w:rPr>
                <w:rFonts w:eastAsia="Times New Roman" w:cs="Times New Roman"/>
                <w:sz w:val="22"/>
                <w:rPrChange w:id="7867" w:author="韬 黄" w:date="2018-11-05T16:44:00Z">
                  <w:rPr>
                    <w:rFonts w:eastAsia="Times New Roman" w:cs="Times New Roman"/>
                    <w:sz w:val="22"/>
                  </w:rPr>
                </w:rPrChange>
              </w:rPr>
              <w:t>ADL-intra-IC</w:t>
            </w:r>
          </w:p>
        </w:tc>
        <w:tc>
          <w:tcPr>
            <w:tcW w:w="711" w:type="dxa"/>
            <w:shd w:val="clear" w:color="auto" w:fill="FFFFFF" w:themeFill="background1"/>
            <w:noWrap/>
            <w:hideMark/>
          </w:tcPr>
          <w:p w14:paraId="20133487"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68" w:author="韬 黄" w:date="2018-11-05T16:44:00Z">
                  <w:rPr>
                    <w:rFonts w:eastAsia="Times New Roman" w:cs="Times New Roman"/>
                    <w:sz w:val="22"/>
                  </w:rPr>
                </w:rPrChange>
              </w:rPr>
            </w:pPr>
            <w:r w:rsidRPr="004E3369">
              <w:rPr>
                <w:rFonts w:eastAsia="Times New Roman" w:cs="Times New Roman"/>
                <w:sz w:val="22"/>
                <w:rPrChange w:id="7869" w:author="韬 黄" w:date="2018-11-05T16:44:00Z">
                  <w:rPr>
                    <w:rFonts w:eastAsia="Times New Roman" w:cs="Times New Roman"/>
                    <w:sz w:val="22"/>
                  </w:rPr>
                </w:rPrChange>
              </w:rPr>
              <w:t>0.946</w:t>
            </w:r>
          </w:p>
        </w:tc>
        <w:tc>
          <w:tcPr>
            <w:tcW w:w="711" w:type="dxa"/>
            <w:shd w:val="clear" w:color="auto" w:fill="FFFFFF" w:themeFill="background1"/>
            <w:noWrap/>
            <w:hideMark/>
          </w:tcPr>
          <w:p w14:paraId="1BD2E16F"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0" w:author="韬 黄" w:date="2018-11-05T16:44:00Z">
                  <w:rPr>
                    <w:rFonts w:eastAsia="Times New Roman" w:cs="Times New Roman"/>
                    <w:sz w:val="22"/>
                  </w:rPr>
                </w:rPrChange>
              </w:rPr>
            </w:pPr>
            <w:r w:rsidRPr="004E3369">
              <w:rPr>
                <w:rFonts w:eastAsia="Times New Roman" w:cs="Times New Roman"/>
                <w:sz w:val="22"/>
                <w:rPrChange w:id="7871" w:author="韬 黄" w:date="2018-11-05T16:44:00Z">
                  <w:rPr>
                    <w:rFonts w:eastAsia="Times New Roman" w:cs="Times New Roman"/>
                    <w:sz w:val="22"/>
                  </w:rPr>
                </w:rPrChange>
              </w:rPr>
              <w:t>0.469</w:t>
            </w:r>
          </w:p>
        </w:tc>
        <w:tc>
          <w:tcPr>
            <w:tcW w:w="711" w:type="dxa"/>
            <w:shd w:val="clear" w:color="auto" w:fill="FFFFFF" w:themeFill="background1"/>
            <w:noWrap/>
            <w:hideMark/>
          </w:tcPr>
          <w:p w14:paraId="041F1042"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2" w:author="韬 黄" w:date="2018-11-05T16:44:00Z">
                  <w:rPr>
                    <w:rFonts w:eastAsia="Times New Roman" w:cs="Times New Roman"/>
                    <w:sz w:val="22"/>
                  </w:rPr>
                </w:rPrChange>
              </w:rPr>
            </w:pPr>
            <w:r w:rsidRPr="004E3369">
              <w:rPr>
                <w:rFonts w:eastAsia="Times New Roman" w:cs="Times New Roman"/>
                <w:sz w:val="22"/>
                <w:rPrChange w:id="7873" w:author="韬 黄" w:date="2018-11-05T16:44:00Z">
                  <w:rPr>
                    <w:rFonts w:eastAsia="Times New Roman" w:cs="Times New Roman"/>
                    <w:sz w:val="22"/>
                  </w:rPr>
                </w:rPrChange>
              </w:rPr>
              <w:t>0.021</w:t>
            </w:r>
          </w:p>
        </w:tc>
        <w:tc>
          <w:tcPr>
            <w:tcW w:w="711" w:type="dxa"/>
            <w:shd w:val="clear" w:color="auto" w:fill="FFFFFF" w:themeFill="background1"/>
            <w:noWrap/>
            <w:hideMark/>
          </w:tcPr>
          <w:p w14:paraId="36BF588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4" w:author="韬 黄" w:date="2018-11-05T16:44:00Z">
                  <w:rPr>
                    <w:rFonts w:eastAsia="Times New Roman" w:cs="Times New Roman"/>
                    <w:sz w:val="22"/>
                  </w:rPr>
                </w:rPrChange>
              </w:rPr>
            </w:pPr>
            <w:r w:rsidRPr="004E3369">
              <w:rPr>
                <w:rFonts w:eastAsia="Times New Roman" w:cs="Times New Roman"/>
                <w:sz w:val="22"/>
                <w:rPrChange w:id="7875" w:author="韬 黄" w:date="2018-11-05T16:44:00Z">
                  <w:rPr>
                    <w:rFonts w:eastAsia="Times New Roman" w:cs="Times New Roman"/>
                    <w:sz w:val="22"/>
                  </w:rPr>
                </w:rPrChange>
              </w:rPr>
              <w:t>0.000</w:t>
            </w:r>
          </w:p>
        </w:tc>
        <w:tc>
          <w:tcPr>
            <w:tcW w:w="711" w:type="dxa"/>
            <w:shd w:val="clear" w:color="auto" w:fill="FFFFFF" w:themeFill="background1"/>
            <w:noWrap/>
            <w:hideMark/>
          </w:tcPr>
          <w:p w14:paraId="65B4988C"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6" w:author="韬 黄" w:date="2018-11-05T16:44:00Z">
                  <w:rPr>
                    <w:rFonts w:eastAsia="Times New Roman" w:cs="Times New Roman"/>
                    <w:sz w:val="22"/>
                  </w:rPr>
                </w:rPrChange>
              </w:rPr>
            </w:pPr>
            <w:r w:rsidRPr="004E3369">
              <w:rPr>
                <w:rFonts w:eastAsia="Times New Roman" w:cs="Times New Roman"/>
                <w:sz w:val="22"/>
                <w:rPrChange w:id="7877" w:author="韬 黄" w:date="2018-11-05T16:44:00Z">
                  <w:rPr>
                    <w:rFonts w:eastAsia="Times New Roman" w:cs="Times New Roman"/>
                    <w:sz w:val="22"/>
                  </w:rPr>
                </w:rPrChange>
              </w:rPr>
              <w:t>0.000</w:t>
            </w:r>
          </w:p>
        </w:tc>
        <w:tc>
          <w:tcPr>
            <w:tcW w:w="711" w:type="dxa"/>
            <w:shd w:val="clear" w:color="auto" w:fill="FFFFFF" w:themeFill="background1"/>
            <w:noWrap/>
            <w:hideMark/>
          </w:tcPr>
          <w:p w14:paraId="5C4D1AB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78" w:author="韬 黄" w:date="2018-11-05T16:44:00Z">
                  <w:rPr>
                    <w:rFonts w:eastAsia="Times New Roman" w:cs="Times New Roman"/>
                    <w:sz w:val="22"/>
                  </w:rPr>
                </w:rPrChange>
              </w:rPr>
            </w:pPr>
            <w:r w:rsidRPr="004E3369">
              <w:rPr>
                <w:rFonts w:eastAsia="Times New Roman" w:cs="Times New Roman"/>
                <w:sz w:val="22"/>
                <w:rPrChange w:id="7879" w:author="韬 黄" w:date="2018-11-05T16:44:00Z">
                  <w:rPr>
                    <w:rFonts w:eastAsia="Times New Roman" w:cs="Times New Roman"/>
                    <w:sz w:val="22"/>
                  </w:rPr>
                </w:rPrChange>
              </w:rPr>
              <w:t>0.277</w:t>
            </w:r>
          </w:p>
        </w:tc>
        <w:tc>
          <w:tcPr>
            <w:tcW w:w="711" w:type="dxa"/>
            <w:shd w:val="clear" w:color="auto" w:fill="FFFFFF" w:themeFill="background1"/>
            <w:noWrap/>
            <w:hideMark/>
          </w:tcPr>
          <w:p w14:paraId="15068885"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0" w:author="韬 黄" w:date="2018-11-05T16:44:00Z">
                  <w:rPr>
                    <w:rFonts w:eastAsia="Times New Roman" w:cs="Times New Roman"/>
                    <w:sz w:val="22"/>
                  </w:rPr>
                </w:rPrChange>
              </w:rPr>
            </w:pPr>
            <w:r w:rsidRPr="004E3369">
              <w:rPr>
                <w:rFonts w:eastAsia="Times New Roman" w:cs="Times New Roman"/>
                <w:sz w:val="22"/>
                <w:rPrChange w:id="7881" w:author="韬 黄" w:date="2018-11-05T16:44:00Z">
                  <w:rPr>
                    <w:rFonts w:eastAsia="Times New Roman" w:cs="Times New Roman"/>
                    <w:sz w:val="22"/>
                  </w:rPr>
                </w:rPrChange>
              </w:rPr>
              <w:t>0.000</w:t>
            </w:r>
          </w:p>
        </w:tc>
        <w:tc>
          <w:tcPr>
            <w:tcW w:w="711" w:type="dxa"/>
            <w:shd w:val="clear" w:color="auto" w:fill="FFFFFF" w:themeFill="background1"/>
            <w:noWrap/>
            <w:hideMark/>
          </w:tcPr>
          <w:p w14:paraId="36B005F9"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2" w:author="韬 黄" w:date="2018-11-05T16:44:00Z">
                  <w:rPr>
                    <w:rFonts w:eastAsia="Times New Roman" w:cs="Times New Roman"/>
                    <w:sz w:val="22"/>
                  </w:rPr>
                </w:rPrChange>
              </w:rPr>
            </w:pPr>
            <w:r w:rsidRPr="004E3369">
              <w:rPr>
                <w:rFonts w:eastAsia="Times New Roman" w:cs="Times New Roman"/>
                <w:sz w:val="22"/>
                <w:rPrChange w:id="7883" w:author="韬 黄" w:date="2018-11-05T16:44:00Z">
                  <w:rPr>
                    <w:rFonts w:eastAsia="Times New Roman" w:cs="Times New Roman"/>
                    <w:sz w:val="22"/>
                  </w:rPr>
                </w:rPrChange>
              </w:rPr>
              <w:t>0.000</w:t>
            </w:r>
          </w:p>
        </w:tc>
        <w:tc>
          <w:tcPr>
            <w:tcW w:w="711" w:type="dxa"/>
            <w:shd w:val="clear" w:color="auto" w:fill="FFFFFF" w:themeFill="background1"/>
            <w:noWrap/>
            <w:hideMark/>
          </w:tcPr>
          <w:p w14:paraId="19E1E904"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4" w:author="韬 黄" w:date="2018-11-05T16:44:00Z">
                  <w:rPr>
                    <w:rFonts w:eastAsia="Times New Roman" w:cs="Times New Roman"/>
                    <w:sz w:val="22"/>
                  </w:rPr>
                </w:rPrChange>
              </w:rPr>
            </w:pPr>
            <w:r w:rsidRPr="004E3369">
              <w:rPr>
                <w:rFonts w:eastAsia="Times New Roman" w:cs="Times New Roman"/>
                <w:sz w:val="22"/>
                <w:rPrChange w:id="7885" w:author="韬 黄" w:date="2018-11-05T16:44:00Z">
                  <w:rPr>
                    <w:rFonts w:eastAsia="Times New Roman" w:cs="Times New Roman"/>
                    <w:sz w:val="22"/>
                  </w:rPr>
                </w:rPrChange>
              </w:rPr>
              <w:t>0.030</w:t>
            </w:r>
          </w:p>
        </w:tc>
        <w:tc>
          <w:tcPr>
            <w:tcW w:w="711" w:type="dxa"/>
            <w:shd w:val="clear" w:color="auto" w:fill="FFFFFF" w:themeFill="background1"/>
            <w:noWrap/>
            <w:hideMark/>
          </w:tcPr>
          <w:p w14:paraId="0AB503D7"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6" w:author="韬 黄" w:date="2018-11-05T16:44:00Z">
                  <w:rPr>
                    <w:rFonts w:eastAsia="Times New Roman" w:cs="Times New Roman"/>
                    <w:sz w:val="22"/>
                  </w:rPr>
                </w:rPrChange>
              </w:rPr>
            </w:pPr>
            <w:r w:rsidRPr="004E3369">
              <w:rPr>
                <w:rFonts w:eastAsia="Times New Roman" w:cs="Times New Roman"/>
                <w:sz w:val="22"/>
                <w:rPrChange w:id="7887" w:author="韬 黄" w:date="2018-11-05T16:44:00Z">
                  <w:rPr>
                    <w:rFonts w:eastAsia="Times New Roman" w:cs="Times New Roman"/>
                    <w:sz w:val="22"/>
                  </w:rPr>
                </w:rPrChange>
              </w:rPr>
              <w:t>0.169</w:t>
            </w:r>
          </w:p>
        </w:tc>
        <w:tc>
          <w:tcPr>
            <w:tcW w:w="711" w:type="dxa"/>
            <w:shd w:val="clear" w:color="auto" w:fill="FFFFFF" w:themeFill="background1"/>
            <w:noWrap/>
            <w:hideMark/>
          </w:tcPr>
          <w:p w14:paraId="5D610A39"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88" w:author="韬 黄" w:date="2018-11-05T16:44:00Z">
                  <w:rPr>
                    <w:rFonts w:eastAsia="Times New Roman" w:cs="Times New Roman"/>
                    <w:sz w:val="22"/>
                  </w:rPr>
                </w:rPrChange>
              </w:rPr>
            </w:pPr>
            <w:r w:rsidRPr="004E3369">
              <w:rPr>
                <w:rFonts w:eastAsia="Times New Roman" w:cs="Times New Roman"/>
                <w:sz w:val="22"/>
                <w:rPrChange w:id="7889" w:author="韬 黄" w:date="2018-11-05T16:44:00Z">
                  <w:rPr>
                    <w:rFonts w:eastAsia="Times New Roman" w:cs="Times New Roman"/>
                    <w:sz w:val="22"/>
                  </w:rPr>
                </w:rPrChange>
              </w:rPr>
              <w:t>0.011</w:t>
            </w:r>
          </w:p>
        </w:tc>
        <w:tc>
          <w:tcPr>
            <w:tcW w:w="711" w:type="dxa"/>
            <w:shd w:val="clear" w:color="auto" w:fill="FFFFFF" w:themeFill="background1"/>
            <w:noWrap/>
            <w:hideMark/>
          </w:tcPr>
          <w:p w14:paraId="6ED2129B" w14:textId="77777777" w:rsidR="00817FE7" w:rsidRPr="004E3369"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Change w:id="7890" w:author="韬 黄" w:date="2018-11-05T16:44:00Z">
                  <w:rPr>
                    <w:rFonts w:eastAsia="Times New Roman" w:cs="Times New Roman"/>
                    <w:sz w:val="22"/>
                  </w:rPr>
                </w:rPrChange>
              </w:rPr>
            </w:pPr>
            <w:r w:rsidRPr="004E3369">
              <w:rPr>
                <w:rFonts w:eastAsia="Times New Roman" w:cs="Times New Roman"/>
                <w:sz w:val="22"/>
                <w:rPrChange w:id="7891" w:author="韬 黄" w:date="2018-11-05T16:44:00Z">
                  <w:rPr>
                    <w:rFonts w:eastAsia="Times New Roman" w:cs="Times New Roman"/>
                    <w:sz w:val="22"/>
                  </w:rPr>
                </w:rPrChange>
              </w:rPr>
              <w:t>0.001</w:t>
            </w:r>
          </w:p>
        </w:tc>
      </w:tr>
    </w:tbl>
    <w:p w14:paraId="604DA544" w14:textId="1AEEC7DC" w:rsidR="00817FE7" w:rsidRPr="00A37575" w:rsidRDefault="00370E8D">
      <w:pPr>
        <w:shd w:val="clear" w:color="auto" w:fill="FFFFFF" w:themeFill="background1"/>
        <w:spacing w:after="0" w:line="360" w:lineRule="auto"/>
        <w:ind w:left="1440" w:firstLine="720"/>
        <w:rPr>
          <w:rFonts w:cs="Times New Roman"/>
          <w:sz w:val="22"/>
        </w:rPr>
        <w:pPrChange w:id="7892" w:author="tao huang" w:date="2018-11-04T14:54:00Z">
          <w:pPr>
            <w:shd w:val="clear" w:color="auto" w:fill="FFFFFF" w:themeFill="background1"/>
            <w:spacing w:after="0" w:line="360" w:lineRule="auto"/>
          </w:pPr>
        </w:pPrChange>
      </w:pPr>
      <w:ins w:id="7893" w:author="tao huang" w:date="2018-11-04T14:54:00Z">
        <w:r>
          <w:rPr>
            <w:rFonts w:cs="Times New Roman"/>
            <w:sz w:val="22"/>
          </w:rPr>
          <w:t>*0.000 indicates that the p-value is smaller than 0.001.</w:t>
        </w:r>
      </w:ins>
    </w:p>
    <w:p w14:paraId="2A26A88E" w14:textId="77777777" w:rsidR="00B86EEC" w:rsidRDefault="00B86EEC" w:rsidP="00BE2B81">
      <w:pPr>
        <w:keepNext/>
        <w:keepLines/>
        <w:shd w:val="clear" w:color="auto" w:fill="FFFFFF" w:themeFill="background1"/>
        <w:spacing w:after="0" w:line="360" w:lineRule="auto"/>
        <w:jc w:val="center"/>
        <w:rPr>
          <w:ins w:id="7894" w:author="韬 黄" w:date="2018-11-05T16:52:00Z"/>
          <w:rFonts w:cs="Times New Roman"/>
          <w:sz w:val="22"/>
        </w:rPr>
      </w:pPr>
    </w:p>
    <w:p w14:paraId="0201A9D1" w14:textId="77777777" w:rsidR="00B86EEC" w:rsidRDefault="00B86EEC" w:rsidP="00BE2B81">
      <w:pPr>
        <w:keepNext/>
        <w:keepLines/>
        <w:shd w:val="clear" w:color="auto" w:fill="FFFFFF" w:themeFill="background1"/>
        <w:spacing w:after="0" w:line="360" w:lineRule="auto"/>
        <w:jc w:val="center"/>
        <w:rPr>
          <w:ins w:id="7895" w:author="韬 黄" w:date="2018-11-05T16:52:00Z"/>
          <w:rFonts w:cs="Times New Roman"/>
          <w:sz w:val="22"/>
        </w:rPr>
      </w:pPr>
    </w:p>
    <w:p w14:paraId="669D2695" w14:textId="77777777" w:rsidR="00B86EEC" w:rsidRDefault="00B86EEC" w:rsidP="00BE2B81">
      <w:pPr>
        <w:keepNext/>
        <w:keepLines/>
        <w:shd w:val="clear" w:color="auto" w:fill="FFFFFF" w:themeFill="background1"/>
        <w:spacing w:after="0" w:line="360" w:lineRule="auto"/>
        <w:jc w:val="center"/>
        <w:rPr>
          <w:ins w:id="7896" w:author="韬 黄" w:date="2018-11-05T16:52:00Z"/>
          <w:rFonts w:cs="Times New Roman"/>
          <w:sz w:val="22"/>
        </w:rPr>
      </w:pPr>
    </w:p>
    <w:p w14:paraId="4AA55370" w14:textId="77777777" w:rsidR="00B86EEC" w:rsidRDefault="00B86EEC" w:rsidP="00BE2B81">
      <w:pPr>
        <w:keepNext/>
        <w:keepLines/>
        <w:shd w:val="clear" w:color="auto" w:fill="FFFFFF" w:themeFill="background1"/>
        <w:spacing w:after="0" w:line="360" w:lineRule="auto"/>
        <w:jc w:val="center"/>
        <w:rPr>
          <w:ins w:id="7897" w:author="韬 黄" w:date="2018-11-05T16:53:00Z"/>
          <w:rFonts w:cs="Times New Roman"/>
          <w:sz w:val="22"/>
        </w:rPr>
        <w:sectPr w:rsidR="00B86EEC" w:rsidSect="00AE69AD">
          <w:pgSz w:w="16838" w:h="11906" w:orient="landscape"/>
          <w:pgMar w:top="1440" w:right="1440" w:bottom="1440" w:left="1440" w:header="708" w:footer="708" w:gutter="0"/>
          <w:cols w:space="708"/>
          <w:docGrid w:linePitch="360"/>
        </w:sectPr>
      </w:pPr>
    </w:p>
    <w:p w14:paraId="1DCA0CDA" w14:textId="66EF0B18"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lastRenderedPageBreak/>
        <w:t xml:space="preserve"> Table 4.</w:t>
      </w:r>
      <w:r w:rsidR="00BE2B81" w:rsidRPr="00A37575">
        <w:rPr>
          <w:rFonts w:cs="Times New Roman"/>
          <w:sz w:val="22"/>
        </w:rPr>
        <w:tab/>
      </w:r>
      <w:r w:rsidR="00BE2B81" w:rsidRPr="00A37575">
        <w:rPr>
          <w:rFonts w:eastAsia="DengXian" w:cs="Times New Roman"/>
          <w:sz w:val="22"/>
        </w:rPr>
        <w:t>The forecasting performance of the models for</w:t>
      </w:r>
      <w:ins w:id="7898" w:author="tao huang" w:date="2018-11-04T16:41:00Z">
        <w:r w:rsidR="00433912">
          <w:rPr>
            <w:rFonts w:eastAsia="DengXian" w:cs="Times New Roman"/>
            <w:sz w:val="22"/>
          </w:rPr>
          <w:t xml:space="preserve"> the</w:t>
        </w:r>
      </w:ins>
      <w:r w:rsidR="00BE2B81" w:rsidRPr="00A37575">
        <w:rPr>
          <w:rFonts w:eastAsia="DengXian" w:cs="Times New Roman"/>
          <w:sz w:val="22"/>
        </w:rPr>
        <w:t xml:space="preserve">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rsidDel="00D66AE4" w14:paraId="3D5F38C1" w14:textId="41D18314" w:rsidTr="00A83DED">
        <w:trPr>
          <w:trHeight w:val="57"/>
          <w:jc w:val="center"/>
          <w:del w:id="7899" w:author="韬 黄" w:date="2018-11-05T16:46:00Z"/>
        </w:trPr>
        <w:tc>
          <w:tcPr>
            <w:tcW w:w="11057" w:type="dxa"/>
            <w:gridSpan w:val="11"/>
            <w:tcBorders>
              <w:top w:val="nil"/>
              <w:left w:val="nil"/>
              <w:bottom w:val="single" w:sz="4" w:space="0" w:color="auto"/>
              <w:right w:val="nil"/>
            </w:tcBorders>
            <w:shd w:val="clear" w:color="auto" w:fill="auto"/>
            <w:noWrap/>
            <w:vAlign w:val="bottom"/>
            <w:hideMark/>
          </w:tcPr>
          <w:p w14:paraId="6B5BD74B" w14:textId="617E3559" w:rsidR="00971633" w:rsidRPr="00A37575" w:rsidDel="00D66AE4" w:rsidRDefault="00A83DED" w:rsidP="00AE69AD">
            <w:pPr>
              <w:spacing w:after="0" w:line="240" w:lineRule="auto"/>
              <w:jc w:val="center"/>
              <w:rPr>
                <w:del w:id="7900" w:author="韬 黄" w:date="2018-11-05T16:46:00Z"/>
                <w:rFonts w:eastAsia="Times New Roman" w:cs="Times New Roman"/>
                <w:sz w:val="22"/>
              </w:rPr>
            </w:pPr>
            <w:ins w:id="7901" w:author="tao huang" w:date="2018-10-28T22:05:00Z">
              <w:del w:id="7902" w:author="韬 黄" w:date="2018-11-05T16:46:00Z">
                <w:r w:rsidRPr="00A37575" w:rsidDel="00D66AE4">
                  <w:rPr>
                    <w:rFonts w:eastAsia="Times New Roman" w:cs="Times New Roman"/>
                    <w:sz w:val="22"/>
                    <w:rPrChange w:id="7903" w:author="tao huang" w:date="2018-10-28T22:40:00Z">
                      <w:rPr>
                        <w:rFonts w:eastAsia="Times New Roman" w:cs="Times New Roman"/>
                        <w:color w:val="000000"/>
                        <w:sz w:val="22"/>
                      </w:rPr>
                    </w:rPrChange>
                  </w:rPr>
                  <w:delText>Forecast horizon is one to eight weeks ahead</w:delText>
                </w:r>
              </w:del>
            </w:ins>
            <w:del w:id="7904" w:author="韬 黄" w:date="2018-11-05T16:46:00Z">
              <w:r w:rsidR="00971633" w:rsidRPr="00A37575" w:rsidDel="00D66AE4">
                <w:rPr>
                  <w:rFonts w:eastAsia="Times New Roman" w:cs="Times New Roman"/>
                  <w:sz w:val="22"/>
                </w:rPr>
                <w:delText>Forecast horizon is 1 to 8 weeks ahead, for the promoted period</w:delText>
              </w:r>
            </w:del>
          </w:p>
        </w:tc>
      </w:tr>
      <w:tr w:rsidR="00A37575" w:rsidRPr="00A37575" w:rsidDel="00D66AE4" w14:paraId="632003E4" w14:textId="3DD77589" w:rsidTr="00A83DED">
        <w:trPr>
          <w:trHeight w:val="57"/>
          <w:jc w:val="center"/>
          <w:del w:id="7905" w:author="韬 黄" w:date="2018-11-05T16:46:00Z"/>
        </w:trPr>
        <w:tc>
          <w:tcPr>
            <w:tcW w:w="1843" w:type="dxa"/>
            <w:tcBorders>
              <w:top w:val="single" w:sz="4" w:space="0" w:color="auto"/>
              <w:left w:val="nil"/>
              <w:bottom w:val="nil"/>
              <w:right w:val="nil"/>
            </w:tcBorders>
            <w:shd w:val="clear" w:color="auto" w:fill="auto"/>
            <w:noWrap/>
            <w:vAlign w:val="bottom"/>
            <w:hideMark/>
          </w:tcPr>
          <w:p w14:paraId="09111C28" w14:textId="1D9E77C0" w:rsidR="00971633" w:rsidRPr="00A37575" w:rsidDel="00D66AE4" w:rsidRDefault="00971633" w:rsidP="00AE69AD">
            <w:pPr>
              <w:spacing w:after="0" w:line="240" w:lineRule="auto"/>
              <w:rPr>
                <w:del w:id="7906" w:author="韬 黄" w:date="2018-11-05T16:46:00Z"/>
                <w:rFonts w:eastAsia="Times New Roman" w:cs="Times New Roman"/>
                <w:sz w:val="22"/>
              </w:rPr>
            </w:pPr>
            <w:del w:id="7907" w:author="韬 黄" w:date="2018-11-05T16:46:00Z">
              <w:r w:rsidRPr="00A37575" w:rsidDel="00D66AE4">
                <w:rPr>
                  <w:rFonts w:eastAsia="Times New Roman" w:cs="Times New Roman"/>
                  <w:sz w:val="22"/>
                </w:rPr>
                <w:delText>Model/measure</w:delText>
              </w:r>
            </w:del>
          </w:p>
        </w:tc>
        <w:tc>
          <w:tcPr>
            <w:tcW w:w="1276" w:type="dxa"/>
            <w:tcBorders>
              <w:top w:val="single" w:sz="4" w:space="0" w:color="auto"/>
              <w:left w:val="nil"/>
              <w:bottom w:val="nil"/>
              <w:right w:val="nil"/>
            </w:tcBorders>
            <w:shd w:val="clear" w:color="auto" w:fill="auto"/>
            <w:noWrap/>
            <w:vAlign w:val="bottom"/>
            <w:hideMark/>
          </w:tcPr>
          <w:p w14:paraId="7071EE6A" w14:textId="6364C04A" w:rsidR="00971633" w:rsidRPr="00A37575" w:rsidDel="00D66AE4" w:rsidRDefault="00971633" w:rsidP="00AE69AD">
            <w:pPr>
              <w:spacing w:after="0" w:line="240" w:lineRule="auto"/>
              <w:jc w:val="center"/>
              <w:rPr>
                <w:del w:id="7908" w:author="韬 黄" w:date="2018-11-05T16:46:00Z"/>
                <w:rFonts w:eastAsia="Times New Roman" w:cs="Times New Roman"/>
                <w:sz w:val="22"/>
              </w:rPr>
            </w:pPr>
            <w:del w:id="7909" w:author="韬 黄" w:date="2018-11-05T16:46:00Z">
              <w:r w:rsidRPr="00A37575" w:rsidDel="00D66AE4">
                <w:rPr>
                  <w:rFonts w:eastAsia="Times New Roman" w:cs="Times New Roman"/>
                  <w:sz w:val="22"/>
                </w:rPr>
                <w:delText>MAE</w:delText>
              </w:r>
            </w:del>
          </w:p>
        </w:tc>
        <w:tc>
          <w:tcPr>
            <w:tcW w:w="681" w:type="dxa"/>
            <w:tcBorders>
              <w:top w:val="single" w:sz="4" w:space="0" w:color="auto"/>
              <w:left w:val="nil"/>
              <w:bottom w:val="nil"/>
              <w:right w:val="nil"/>
            </w:tcBorders>
            <w:shd w:val="clear" w:color="auto" w:fill="auto"/>
            <w:noWrap/>
            <w:vAlign w:val="bottom"/>
            <w:hideMark/>
          </w:tcPr>
          <w:p w14:paraId="5DD44813" w14:textId="2B31B1EC" w:rsidR="00971633" w:rsidRPr="00A37575" w:rsidDel="00D66AE4" w:rsidRDefault="00971633" w:rsidP="00AE69AD">
            <w:pPr>
              <w:spacing w:after="0" w:line="240" w:lineRule="auto"/>
              <w:jc w:val="center"/>
              <w:rPr>
                <w:del w:id="7910" w:author="韬 黄" w:date="2018-11-05T16:46:00Z"/>
                <w:rFonts w:eastAsia="Times New Roman" w:cs="Times New Roman"/>
                <w:sz w:val="22"/>
              </w:rPr>
            </w:pPr>
            <w:del w:id="7911" w:author="韬 黄" w:date="2018-11-05T16:46:00Z">
              <w:r w:rsidRPr="00A37575" w:rsidDel="00D66AE4">
                <w:rPr>
                  <w:rFonts w:eastAsia="Times New Roman" w:cs="Times New Roman"/>
                  <w:sz w:val="22"/>
                </w:rPr>
                <w:delText>Rank</w:delText>
              </w:r>
            </w:del>
          </w:p>
        </w:tc>
        <w:tc>
          <w:tcPr>
            <w:tcW w:w="1036" w:type="dxa"/>
            <w:tcBorders>
              <w:top w:val="single" w:sz="4" w:space="0" w:color="auto"/>
              <w:left w:val="nil"/>
              <w:bottom w:val="nil"/>
              <w:right w:val="nil"/>
            </w:tcBorders>
            <w:shd w:val="clear" w:color="auto" w:fill="auto"/>
            <w:noWrap/>
            <w:vAlign w:val="bottom"/>
            <w:hideMark/>
          </w:tcPr>
          <w:p w14:paraId="33DDEC93" w14:textId="09763A76" w:rsidR="00971633" w:rsidRPr="00A37575" w:rsidDel="00D66AE4" w:rsidRDefault="00980CCA" w:rsidP="00AE69AD">
            <w:pPr>
              <w:spacing w:after="0" w:line="240" w:lineRule="auto"/>
              <w:jc w:val="center"/>
              <w:rPr>
                <w:del w:id="7912" w:author="韬 黄" w:date="2018-11-05T16:46:00Z"/>
                <w:rFonts w:eastAsia="Times New Roman" w:cs="Times New Roman"/>
                <w:sz w:val="22"/>
              </w:rPr>
            </w:pPr>
            <w:ins w:id="7913" w:author="tao huang" w:date="2018-10-27T14:36:00Z">
              <w:del w:id="7914" w:author="韬 黄" w:date="2018-11-05T16:46:00Z">
                <w:r w:rsidRPr="00A37575" w:rsidDel="00D66AE4">
                  <w:rPr>
                    <w:rFonts w:eastAsia="Times New Roman" w:cs="Times New Roman"/>
                    <w:sz w:val="22"/>
                  </w:rPr>
                  <w:delText>s</w:delText>
                </w:r>
              </w:del>
            </w:ins>
            <w:del w:id="7915" w:author="韬 黄" w:date="2018-11-05T16:46:00Z">
              <w:r w:rsidR="00971633" w:rsidRPr="00A37575" w:rsidDel="00D66AE4">
                <w:rPr>
                  <w:rFonts w:eastAsia="Times New Roman" w:cs="Times New Roman"/>
                  <w:sz w:val="22"/>
                </w:rPr>
                <w:delText>SMAPE</w:delText>
              </w:r>
            </w:del>
          </w:p>
        </w:tc>
        <w:tc>
          <w:tcPr>
            <w:tcW w:w="681" w:type="dxa"/>
            <w:tcBorders>
              <w:top w:val="single" w:sz="4" w:space="0" w:color="auto"/>
              <w:left w:val="nil"/>
              <w:bottom w:val="nil"/>
              <w:right w:val="nil"/>
            </w:tcBorders>
            <w:shd w:val="clear" w:color="auto" w:fill="auto"/>
            <w:noWrap/>
            <w:vAlign w:val="bottom"/>
            <w:hideMark/>
          </w:tcPr>
          <w:p w14:paraId="63C99DEA" w14:textId="17AD7AA4" w:rsidR="00971633" w:rsidRPr="00A37575" w:rsidDel="00D66AE4" w:rsidRDefault="00971633" w:rsidP="00AE69AD">
            <w:pPr>
              <w:spacing w:after="0" w:line="240" w:lineRule="auto"/>
              <w:jc w:val="center"/>
              <w:rPr>
                <w:del w:id="7916" w:author="韬 黄" w:date="2018-11-05T16:46:00Z"/>
                <w:rFonts w:eastAsia="Times New Roman" w:cs="Times New Roman"/>
                <w:sz w:val="22"/>
              </w:rPr>
            </w:pPr>
            <w:del w:id="7917" w:author="韬 黄" w:date="2018-11-05T16:46:00Z">
              <w:r w:rsidRPr="00A37575" w:rsidDel="00D66AE4">
                <w:rPr>
                  <w:rFonts w:eastAsia="Times New Roman" w:cs="Times New Roman"/>
                  <w:sz w:val="22"/>
                </w:rPr>
                <w:delText>Rank</w:delText>
              </w:r>
            </w:del>
          </w:p>
        </w:tc>
        <w:tc>
          <w:tcPr>
            <w:tcW w:w="828" w:type="dxa"/>
            <w:tcBorders>
              <w:top w:val="single" w:sz="4" w:space="0" w:color="auto"/>
              <w:left w:val="nil"/>
              <w:bottom w:val="nil"/>
              <w:right w:val="nil"/>
            </w:tcBorders>
            <w:shd w:val="clear" w:color="auto" w:fill="auto"/>
            <w:noWrap/>
            <w:vAlign w:val="bottom"/>
            <w:hideMark/>
          </w:tcPr>
          <w:p w14:paraId="48BC0408" w14:textId="75469AC6" w:rsidR="00971633" w:rsidRPr="00A37575" w:rsidDel="00D66AE4" w:rsidRDefault="00971633" w:rsidP="00AE69AD">
            <w:pPr>
              <w:spacing w:after="0" w:line="240" w:lineRule="auto"/>
              <w:jc w:val="center"/>
              <w:rPr>
                <w:del w:id="7918" w:author="韬 黄" w:date="2018-11-05T16:46:00Z"/>
                <w:rFonts w:eastAsia="Times New Roman" w:cs="Times New Roman"/>
                <w:sz w:val="22"/>
              </w:rPr>
            </w:pPr>
            <w:del w:id="7919" w:author="韬 黄" w:date="2018-11-05T16:46:00Z">
              <w:r w:rsidRPr="00A37575" w:rsidDel="00D66AE4">
                <w:rPr>
                  <w:rFonts w:eastAsia="Times New Roman" w:cs="Times New Roman"/>
                  <w:sz w:val="22"/>
                </w:rPr>
                <w:delText>MASE</w:delText>
              </w:r>
            </w:del>
          </w:p>
        </w:tc>
        <w:tc>
          <w:tcPr>
            <w:tcW w:w="681" w:type="dxa"/>
            <w:tcBorders>
              <w:top w:val="single" w:sz="4" w:space="0" w:color="auto"/>
              <w:left w:val="nil"/>
              <w:bottom w:val="nil"/>
              <w:right w:val="nil"/>
            </w:tcBorders>
            <w:shd w:val="clear" w:color="auto" w:fill="auto"/>
            <w:noWrap/>
            <w:vAlign w:val="bottom"/>
            <w:hideMark/>
          </w:tcPr>
          <w:p w14:paraId="6FF38191" w14:textId="30AC9CC9" w:rsidR="00971633" w:rsidRPr="00A37575" w:rsidDel="00D66AE4" w:rsidRDefault="00971633" w:rsidP="00AE69AD">
            <w:pPr>
              <w:spacing w:after="0" w:line="240" w:lineRule="auto"/>
              <w:jc w:val="center"/>
              <w:rPr>
                <w:del w:id="7920" w:author="韬 黄" w:date="2018-11-05T16:46:00Z"/>
                <w:rFonts w:eastAsia="Times New Roman" w:cs="Times New Roman"/>
                <w:sz w:val="22"/>
              </w:rPr>
            </w:pPr>
            <w:del w:id="7921" w:author="韬 黄" w:date="2018-11-05T16:46:00Z">
              <w:r w:rsidRPr="00A37575" w:rsidDel="00D66AE4">
                <w:rPr>
                  <w:rFonts w:eastAsia="Times New Roman" w:cs="Times New Roman"/>
                  <w:sz w:val="22"/>
                </w:rPr>
                <w:delText>Rank</w:delText>
              </w:r>
            </w:del>
          </w:p>
        </w:tc>
        <w:tc>
          <w:tcPr>
            <w:tcW w:w="1390" w:type="dxa"/>
            <w:tcBorders>
              <w:top w:val="single" w:sz="4" w:space="0" w:color="auto"/>
              <w:left w:val="nil"/>
              <w:bottom w:val="nil"/>
              <w:right w:val="nil"/>
            </w:tcBorders>
            <w:shd w:val="clear" w:color="auto" w:fill="auto"/>
            <w:noWrap/>
            <w:vAlign w:val="bottom"/>
            <w:hideMark/>
          </w:tcPr>
          <w:p w14:paraId="6BBE8FA2" w14:textId="6907926D" w:rsidR="00971633" w:rsidRPr="00A37575" w:rsidDel="00D66AE4" w:rsidRDefault="00971633" w:rsidP="00AE69AD">
            <w:pPr>
              <w:spacing w:after="0" w:line="240" w:lineRule="auto"/>
              <w:jc w:val="center"/>
              <w:rPr>
                <w:del w:id="7922" w:author="韬 黄" w:date="2018-11-05T16:46:00Z"/>
                <w:rFonts w:eastAsia="Times New Roman" w:cs="Times New Roman"/>
                <w:sz w:val="22"/>
              </w:rPr>
            </w:pPr>
            <w:del w:id="7923" w:author="韬 黄" w:date="2018-11-05T16:46:00Z">
              <w:r w:rsidRPr="00A37575" w:rsidDel="00D66AE4">
                <w:rPr>
                  <w:rFonts w:eastAsia="Times New Roman" w:cs="Times New Roman"/>
                  <w:sz w:val="22"/>
                </w:rPr>
                <w:delText>AvgRelMAE</w:delText>
              </w:r>
            </w:del>
          </w:p>
        </w:tc>
        <w:tc>
          <w:tcPr>
            <w:tcW w:w="681" w:type="dxa"/>
            <w:tcBorders>
              <w:top w:val="single" w:sz="4" w:space="0" w:color="auto"/>
              <w:left w:val="nil"/>
              <w:bottom w:val="nil"/>
              <w:right w:val="nil"/>
            </w:tcBorders>
            <w:shd w:val="clear" w:color="auto" w:fill="auto"/>
            <w:noWrap/>
            <w:vAlign w:val="bottom"/>
            <w:hideMark/>
          </w:tcPr>
          <w:p w14:paraId="089932B7" w14:textId="62893D68" w:rsidR="00971633" w:rsidRPr="00A37575" w:rsidDel="00D66AE4" w:rsidRDefault="00971633" w:rsidP="00AE69AD">
            <w:pPr>
              <w:spacing w:after="0" w:line="240" w:lineRule="auto"/>
              <w:jc w:val="center"/>
              <w:rPr>
                <w:del w:id="7924" w:author="韬 黄" w:date="2018-11-05T16:46:00Z"/>
                <w:rFonts w:eastAsia="Times New Roman" w:cs="Times New Roman"/>
                <w:sz w:val="22"/>
              </w:rPr>
            </w:pPr>
            <w:del w:id="7925" w:author="韬 黄" w:date="2018-11-05T16:46:00Z">
              <w:r w:rsidRPr="00A37575" w:rsidDel="00D66AE4">
                <w:rPr>
                  <w:rFonts w:eastAsia="Times New Roman" w:cs="Times New Roman"/>
                  <w:sz w:val="22"/>
                </w:rPr>
                <w:delText>Rank</w:delText>
              </w:r>
            </w:del>
          </w:p>
        </w:tc>
        <w:tc>
          <w:tcPr>
            <w:tcW w:w="1275" w:type="dxa"/>
            <w:tcBorders>
              <w:top w:val="single" w:sz="4" w:space="0" w:color="auto"/>
              <w:left w:val="nil"/>
              <w:bottom w:val="nil"/>
              <w:right w:val="nil"/>
            </w:tcBorders>
            <w:shd w:val="clear" w:color="auto" w:fill="auto"/>
            <w:noWrap/>
            <w:vAlign w:val="bottom"/>
            <w:hideMark/>
          </w:tcPr>
          <w:p w14:paraId="783B4981" w14:textId="4605A881" w:rsidR="00971633" w:rsidRPr="00A37575" w:rsidDel="00D66AE4" w:rsidRDefault="00971633" w:rsidP="00AE69AD">
            <w:pPr>
              <w:spacing w:after="0" w:line="240" w:lineRule="auto"/>
              <w:jc w:val="center"/>
              <w:rPr>
                <w:del w:id="7926" w:author="韬 黄" w:date="2018-11-05T16:46:00Z"/>
                <w:rFonts w:eastAsia="Times New Roman" w:cs="Times New Roman"/>
                <w:sz w:val="22"/>
              </w:rPr>
            </w:pPr>
            <w:del w:id="7927" w:author="韬 黄" w:date="2018-11-05T16:46:00Z">
              <w:r w:rsidRPr="00A37575" w:rsidDel="00D66AE4">
                <w:rPr>
                  <w:rFonts w:eastAsia="Times New Roman" w:cs="Times New Roman"/>
                  <w:sz w:val="22"/>
                </w:rPr>
                <w:delText>scaled MSE</w:delText>
              </w:r>
            </w:del>
          </w:p>
        </w:tc>
        <w:tc>
          <w:tcPr>
            <w:tcW w:w="681" w:type="dxa"/>
            <w:tcBorders>
              <w:top w:val="single" w:sz="4" w:space="0" w:color="auto"/>
              <w:left w:val="nil"/>
              <w:bottom w:val="nil"/>
              <w:right w:val="nil"/>
            </w:tcBorders>
            <w:shd w:val="clear" w:color="auto" w:fill="auto"/>
            <w:noWrap/>
            <w:vAlign w:val="bottom"/>
            <w:hideMark/>
          </w:tcPr>
          <w:p w14:paraId="157FCE74" w14:textId="621E4204" w:rsidR="00971633" w:rsidRPr="00A37575" w:rsidDel="00D66AE4" w:rsidRDefault="00971633" w:rsidP="00AE69AD">
            <w:pPr>
              <w:spacing w:after="0" w:line="240" w:lineRule="auto"/>
              <w:jc w:val="center"/>
              <w:rPr>
                <w:del w:id="7928" w:author="韬 黄" w:date="2018-11-05T16:46:00Z"/>
                <w:rFonts w:eastAsia="Times New Roman" w:cs="Times New Roman"/>
                <w:sz w:val="22"/>
              </w:rPr>
            </w:pPr>
            <w:del w:id="7929" w:author="韬 黄" w:date="2018-11-05T16:46:00Z">
              <w:r w:rsidRPr="00A37575" w:rsidDel="00D66AE4">
                <w:rPr>
                  <w:rFonts w:eastAsia="Times New Roman" w:cs="Times New Roman"/>
                  <w:sz w:val="22"/>
                </w:rPr>
                <w:delText>Rank</w:delText>
              </w:r>
            </w:del>
          </w:p>
        </w:tc>
      </w:tr>
      <w:tr w:rsidR="00A37575" w:rsidRPr="00A37575" w:rsidDel="00D66AE4" w14:paraId="3F22A58C" w14:textId="6DDDC049" w:rsidTr="00A83DED">
        <w:trPr>
          <w:trHeight w:val="57"/>
          <w:jc w:val="center"/>
          <w:del w:id="7930" w:author="韬 黄" w:date="2018-11-05T16:46:00Z"/>
        </w:trPr>
        <w:tc>
          <w:tcPr>
            <w:tcW w:w="1843" w:type="dxa"/>
            <w:tcBorders>
              <w:top w:val="nil"/>
              <w:left w:val="nil"/>
              <w:bottom w:val="nil"/>
              <w:right w:val="nil"/>
            </w:tcBorders>
            <w:shd w:val="clear" w:color="auto" w:fill="auto"/>
            <w:noWrap/>
            <w:vAlign w:val="bottom"/>
            <w:hideMark/>
          </w:tcPr>
          <w:p w14:paraId="5E42342B" w14:textId="0DC4D9B2" w:rsidR="001F038B" w:rsidRPr="00A37575" w:rsidDel="00D66AE4" w:rsidRDefault="001F038B" w:rsidP="001F038B">
            <w:pPr>
              <w:spacing w:after="0" w:line="240" w:lineRule="auto"/>
              <w:rPr>
                <w:del w:id="7931" w:author="韬 黄" w:date="2018-11-05T16:46:00Z"/>
                <w:rFonts w:eastAsia="Times New Roman" w:cs="Times New Roman"/>
                <w:sz w:val="22"/>
              </w:rPr>
            </w:pPr>
            <w:del w:id="7932" w:author="韬 黄" w:date="2018-11-05T16:46:00Z">
              <w:r w:rsidRPr="00A37575" w:rsidDel="00D66AE4">
                <w:rPr>
                  <w:rFonts w:eastAsia="Times New Roman" w:cs="Times New Roman"/>
                  <w:sz w:val="22"/>
                </w:rPr>
                <w:delText>Base-lift</w:delText>
              </w:r>
            </w:del>
          </w:p>
        </w:tc>
        <w:tc>
          <w:tcPr>
            <w:tcW w:w="1276" w:type="dxa"/>
            <w:tcBorders>
              <w:top w:val="nil"/>
              <w:left w:val="nil"/>
              <w:bottom w:val="nil"/>
              <w:right w:val="nil"/>
            </w:tcBorders>
            <w:shd w:val="clear" w:color="auto" w:fill="auto"/>
            <w:noWrap/>
            <w:hideMark/>
          </w:tcPr>
          <w:p w14:paraId="2CD83681" w14:textId="7A2A4084" w:rsidR="001F038B" w:rsidRPr="00A37575" w:rsidDel="00D66AE4" w:rsidRDefault="001F038B" w:rsidP="001F038B">
            <w:pPr>
              <w:spacing w:after="0" w:line="240" w:lineRule="auto"/>
              <w:jc w:val="center"/>
              <w:rPr>
                <w:del w:id="7933" w:author="韬 黄" w:date="2018-11-05T16:46:00Z"/>
                <w:rFonts w:eastAsia="Times New Roman" w:cs="Times New Roman"/>
                <w:sz w:val="22"/>
              </w:rPr>
            </w:pPr>
            <w:ins w:id="7934" w:author="tao huang" w:date="2018-10-28T21:55:00Z">
              <w:del w:id="7935" w:author="韬 黄" w:date="2018-11-05T16:46:00Z">
                <w:r w:rsidRPr="00A37575" w:rsidDel="00D66AE4">
                  <w:rPr>
                    <w:sz w:val="22"/>
                    <w:rPrChange w:id="7936" w:author="tao huang" w:date="2018-10-28T22:40:00Z">
                      <w:rPr/>
                    </w:rPrChange>
                  </w:rPr>
                  <w:delText>119.33</w:delText>
                </w:r>
              </w:del>
            </w:ins>
            <w:del w:id="7937" w:author="韬 黄" w:date="2018-11-05T16:46:00Z">
              <w:r w:rsidRPr="00A37575" w:rsidDel="00D66AE4">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41F9F726" w:rsidR="001F038B" w:rsidRPr="00A37575" w:rsidDel="00D66AE4" w:rsidRDefault="001F038B" w:rsidP="001F038B">
            <w:pPr>
              <w:spacing w:after="0" w:line="240" w:lineRule="auto"/>
              <w:jc w:val="center"/>
              <w:rPr>
                <w:del w:id="7938" w:author="韬 黄" w:date="2018-11-05T16:46:00Z"/>
                <w:rFonts w:eastAsia="Times New Roman" w:cs="Times New Roman"/>
                <w:sz w:val="22"/>
              </w:rPr>
            </w:pPr>
            <w:del w:id="7939" w:author="韬 黄" w:date="2018-11-05T16:46:00Z">
              <w:r w:rsidRPr="00A37575" w:rsidDel="00D66AE4">
                <w:rPr>
                  <w:rFonts w:eastAsia="Times New Roman" w:cs="Times New Roman"/>
                  <w:sz w:val="22"/>
                </w:rPr>
                <w:delText>7</w:delText>
              </w:r>
            </w:del>
          </w:p>
        </w:tc>
        <w:tc>
          <w:tcPr>
            <w:tcW w:w="1036" w:type="dxa"/>
            <w:tcBorders>
              <w:top w:val="nil"/>
              <w:left w:val="nil"/>
              <w:bottom w:val="nil"/>
              <w:right w:val="nil"/>
            </w:tcBorders>
            <w:shd w:val="clear" w:color="auto" w:fill="auto"/>
            <w:noWrap/>
            <w:vAlign w:val="bottom"/>
            <w:hideMark/>
          </w:tcPr>
          <w:p w14:paraId="5B80D03E" w14:textId="2D8B3590" w:rsidR="001F038B" w:rsidRPr="00A37575" w:rsidDel="00D66AE4" w:rsidRDefault="001F038B" w:rsidP="001F038B">
            <w:pPr>
              <w:spacing w:after="0" w:line="240" w:lineRule="auto"/>
              <w:jc w:val="center"/>
              <w:rPr>
                <w:del w:id="7940" w:author="韬 黄" w:date="2018-11-05T16:46:00Z"/>
                <w:rFonts w:eastAsia="Times New Roman" w:cs="Times New Roman"/>
                <w:sz w:val="22"/>
              </w:rPr>
            </w:pPr>
            <w:del w:id="7941" w:author="韬 黄" w:date="2018-11-05T16:46:00Z">
              <w:r w:rsidRPr="00A37575" w:rsidDel="00D66AE4">
                <w:rPr>
                  <w:rFonts w:eastAsia="Times New Roman" w:cs="Times New Roman"/>
                  <w:sz w:val="22"/>
                </w:rPr>
                <w:delText>87.26%</w:delText>
              </w:r>
            </w:del>
          </w:p>
        </w:tc>
        <w:tc>
          <w:tcPr>
            <w:tcW w:w="681" w:type="dxa"/>
            <w:tcBorders>
              <w:top w:val="nil"/>
              <w:left w:val="nil"/>
              <w:bottom w:val="nil"/>
              <w:right w:val="nil"/>
            </w:tcBorders>
            <w:shd w:val="clear" w:color="auto" w:fill="auto"/>
            <w:noWrap/>
            <w:vAlign w:val="bottom"/>
            <w:hideMark/>
          </w:tcPr>
          <w:p w14:paraId="77C1CC09" w14:textId="50929719" w:rsidR="001F038B" w:rsidRPr="00A37575" w:rsidDel="00D66AE4" w:rsidRDefault="001F038B" w:rsidP="001F038B">
            <w:pPr>
              <w:spacing w:after="0" w:line="240" w:lineRule="auto"/>
              <w:jc w:val="center"/>
              <w:rPr>
                <w:del w:id="7942" w:author="韬 黄" w:date="2018-11-05T16:46:00Z"/>
                <w:rFonts w:eastAsia="Times New Roman" w:cs="Times New Roman"/>
                <w:sz w:val="22"/>
              </w:rPr>
            </w:pPr>
            <w:del w:id="7943" w:author="韬 黄" w:date="2018-11-05T16:46:00Z">
              <w:r w:rsidRPr="00A37575" w:rsidDel="00D66AE4">
                <w:rPr>
                  <w:rFonts w:eastAsia="Times New Roman" w:cs="Times New Roman"/>
                  <w:sz w:val="22"/>
                </w:rPr>
                <w:delText>7</w:delText>
              </w:r>
            </w:del>
          </w:p>
        </w:tc>
        <w:tc>
          <w:tcPr>
            <w:tcW w:w="828" w:type="dxa"/>
            <w:tcBorders>
              <w:top w:val="nil"/>
              <w:left w:val="nil"/>
              <w:bottom w:val="nil"/>
              <w:right w:val="nil"/>
            </w:tcBorders>
            <w:shd w:val="clear" w:color="auto" w:fill="auto"/>
            <w:noWrap/>
            <w:vAlign w:val="bottom"/>
            <w:hideMark/>
          </w:tcPr>
          <w:p w14:paraId="60BD7C97" w14:textId="22BB865B" w:rsidR="001F038B" w:rsidRPr="00A37575" w:rsidDel="00D66AE4" w:rsidRDefault="001F038B" w:rsidP="001F038B">
            <w:pPr>
              <w:spacing w:after="0" w:line="240" w:lineRule="auto"/>
              <w:jc w:val="center"/>
              <w:rPr>
                <w:del w:id="7944" w:author="韬 黄" w:date="2018-11-05T16:46:00Z"/>
                <w:rFonts w:eastAsia="Times New Roman" w:cs="Times New Roman"/>
                <w:sz w:val="22"/>
              </w:rPr>
            </w:pPr>
            <w:del w:id="7945" w:author="韬 黄" w:date="2018-11-05T16:46:00Z">
              <w:r w:rsidRPr="00A37575" w:rsidDel="00D66AE4">
                <w:rPr>
                  <w:rFonts w:eastAsia="Times New Roman" w:cs="Times New Roman"/>
                  <w:sz w:val="22"/>
                </w:rPr>
                <w:delText>1.915</w:delText>
              </w:r>
            </w:del>
          </w:p>
        </w:tc>
        <w:tc>
          <w:tcPr>
            <w:tcW w:w="681" w:type="dxa"/>
            <w:tcBorders>
              <w:top w:val="nil"/>
              <w:left w:val="nil"/>
              <w:bottom w:val="nil"/>
              <w:right w:val="nil"/>
            </w:tcBorders>
            <w:shd w:val="clear" w:color="auto" w:fill="auto"/>
            <w:noWrap/>
            <w:vAlign w:val="bottom"/>
            <w:hideMark/>
          </w:tcPr>
          <w:p w14:paraId="6061887E" w14:textId="0F1E1698" w:rsidR="001F038B" w:rsidRPr="00A37575" w:rsidDel="00D66AE4" w:rsidRDefault="001F038B" w:rsidP="001F038B">
            <w:pPr>
              <w:spacing w:after="0" w:line="240" w:lineRule="auto"/>
              <w:jc w:val="center"/>
              <w:rPr>
                <w:del w:id="7946" w:author="韬 黄" w:date="2018-11-05T16:46:00Z"/>
                <w:rFonts w:eastAsia="Times New Roman" w:cs="Times New Roman"/>
                <w:sz w:val="22"/>
              </w:rPr>
            </w:pPr>
            <w:del w:id="7947" w:author="韬 黄" w:date="2018-11-05T16:46:00Z">
              <w:r w:rsidRPr="00A37575" w:rsidDel="00D66AE4">
                <w:rPr>
                  <w:rFonts w:eastAsia="Times New Roman" w:cs="Times New Roman"/>
                  <w:sz w:val="22"/>
                </w:rPr>
                <w:delText>7</w:delText>
              </w:r>
            </w:del>
          </w:p>
        </w:tc>
        <w:tc>
          <w:tcPr>
            <w:tcW w:w="1390" w:type="dxa"/>
            <w:tcBorders>
              <w:top w:val="nil"/>
              <w:left w:val="nil"/>
              <w:bottom w:val="nil"/>
              <w:right w:val="nil"/>
            </w:tcBorders>
            <w:shd w:val="clear" w:color="auto" w:fill="auto"/>
            <w:noWrap/>
            <w:vAlign w:val="bottom"/>
            <w:hideMark/>
          </w:tcPr>
          <w:p w14:paraId="18BE293C" w14:textId="10558E47" w:rsidR="001F038B" w:rsidRPr="00A37575" w:rsidDel="00D66AE4" w:rsidRDefault="001F038B" w:rsidP="001F038B">
            <w:pPr>
              <w:spacing w:after="0" w:line="240" w:lineRule="auto"/>
              <w:jc w:val="center"/>
              <w:rPr>
                <w:del w:id="7948" w:author="韬 黄" w:date="2018-11-05T16:46:00Z"/>
                <w:rFonts w:eastAsia="Times New Roman" w:cs="Times New Roman"/>
                <w:sz w:val="22"/>
              </w:rPr>
            </w:pPr>
            <w:del w:id="7949" w:author="韬 黄" w:date="2018-11-05T16:46:00Z">
              <w:r w:rsidRPr="00A37575" w:rsidDel="00D66AE4">
                <w:rPr>
                  <w:rFonts w:eastAsia="Times New Roman" w:cs="Times New Roman"/>
                  <w:sz w:val="22"/>
                </w:rPr>
                <w:delText>1.3705</w:delText>
              </w:r>
            </w:del>
          </w:p>
        </w:tc>
        <w:tc>
          <w:tcPr>
            <w:tcW w:w="681" w:type="dxa"/>
            <w:tcBorders>
              <w:top w:val="nil"/>
              <w:left w:val="nil"/>
              <w:bottom w:val="nil"/>
              <w:right w:val="nil"/>
            </w:tcBorders>
            <w:shd w:val="clear" w:color="auto" w:fill="auto"/>
            <w:noWrap/>
            <w:vAlign w:val="bottom"/>
            <w:hideMark/>
          </w:tcPr>
          <w:p w14:paraId="5240A602" w14:textId="3D3FF117" w:rsidR="001F038B" w:rsidRPr="00A37575" w:rsidDel="00D66AE4" w:rsidRDefault="001F038B" w:rsidP="001F038B">
            <w:pPr>
              <w:spacing w:after="0" w:line="240" w:lineRule="auto"/>
              <w:jc w:val="center"/>
              <w:rPr>
                <w:del w:id="7950" w:author="韬 黄" w:date="2018-11-05T16:46:00Z"/>
                <w:rFonts w:eastAsia="Times New Roman" w:cs="Times New Roman"/>
                <w:sz w:val="22"/>
              </w:rPr>
            </w:pPr>
            <w:del w:id="7951" w:author="韬 黄" w:date="2018-11-05T16:46:00Z">
              <w:r w:rsidRPr="00A37575" w:rsidDel="00D66AE4">
                <w:rPr>
                  <w:rFonts w:eastAsia="Times New Roman" w:cs="Times New Roman"/>
                  <w:sz w:val="22"/>
                </w:rPr>
                <w:delText>7</w:delText>
              </w:r>
            </w:del>
          </w:p>
        </w:tc>
        <w:tc>
          <w:tcPr>
            <w:tcW w:w="1275" w:type="dxa"/>
            <w:tcBorders>
              <w:top w:val="nil"/>
              <w:left w:val="nil"/>
              <w:bottom w:val="nil"/>
              <w:right w:val="nil"/>
            </w:tcBorders>
            <w:shd w:val="clear" w:color="auto" w:fill="auto"/>
            <w:noWrap/>
            <w:vAlign w:val="bottom"/>
            <w:hideMark/>
          </w:tcPr>
          <w:p w14:paraId="152D71F2" w14:textId="5910DB24" w:rsidR="001F038B" w:rsidRPr="00A37575" w:rsidDel="00D66AE4" w:rsidRDefault="001F038B" w:rsidP="001F038B">
            <w:pPr>
              <w:spacing w:after="0" w:line="240" w:lineRule="auto"/>
              <w:jc w:val="center"/>
              <w:rPr>
                <w:del w:id="7952" w:author="韬 黄" w:date="2018-11-05T16:46:00Z"/>
                <w:rFonts w:eastAsia="Times New Roman" w:cs="Times New Roman"/>
                <w:sz w:val="22"/>
              </w:rPr>
            </w:pPr>
            <w:del w:id="7953" w:author="韬 黄" w:date="2018-11-05T16:46:00Z">
              <w:r w:rsidRPr="00A37575" w:rsidDel="00D66AE4">
                <w:rPr>
                  <w:rFonts w:eastAsia="Times New Roman" w:cs="Times New Roman"/>
                  <w:sz w:val="22"/>
                </w:rPr>
                <w:delText>2.4742</w:delText>
              </w:r>
            </w:del>
          </w:p>
        </w:tc>
        <w:tc>
          <w:tcPr>
            <w:tcW w:w="681" w:type="dxa"/>
            <w:tcBorders>
              <w:top w:val="nil"/>
              <w:left w:val="nil"/>
              <w:bottom w:val="nil"/>
              <w:right w:val="nil"/>
            </w:tcBorders>
            <w:shd w:val="clear" w:color="auto" w:fill="auto"/>
            <w:noWrap/>
            <w:vAlign w:val="bottom"/>
            <w:hideMark/>
          </w:tcPr>
          <w:p w14:paraId="0B7914E1" w14:textId="76B3E178" w:rsidR="001F038B" w:rsidRPr="00A37575" w:rsidDel="00D66AE4" w:rsidRDefault="001F038B" w:rsidP="001F038B">
            <w:pPr>
              <w:spacing w:after="0" w:line="240" w:lineRule="auto"/>
              <w:jc w:val="center"/>
              <w:rPr>
                <w:del w:id="7954" w:author="韬 黄" w:date="2018-11-05T16:46:00Z"/>
                <w:rFonts w:eastAsia="Times New Roman" w:cs="Times New Roman"/>
                <w:sz w:val="22"/>
              </w:rPr>
            </w:pPr>
            <w:del w:id="7955" w:author="韬 黄" w:date="2018-11-05T16:46:00Z">
              <w:r w:rsidRPr="00A37575" w:rsidDel="00D66AE4">
                <w:rPr>
                  <w:rFonts w:eastAsia="Times New Roman" w:cs="Times New Roman"/>
                  <w:sz w:val="22"/>
                </w:rPr>
                <w:delText>7</w:delText>
              </w:r>
            </w:del>
          </w:p>
        </w:tc>
      </w:tr>
      <w:tr w:rsidR="00A37575" w:rsidRPr="00A37575" w:rsidDel="00D66AE4" w14:paraId="52C0E8F7" w14:textId="38E1D440" w:rsidTr="00A83DED">
        <w:trPr>
          <w:trHeight w:val="57"/>
          <w:jc w:val="center"/>
          <w:del w:id="7956" w:author="韬 黄" w:date="2018-11-05T16:46:00Z"/>
        </w:trPr>
        <w:tc>
          <w:tcPr>
            <w:tcW w:w="1843" w:type="dxa"/>
            <w:tcBorders>
              <w:top w:val="nil"/>
              <w:left w:val="nil"/>
              <w:bottom w:val="nil"/>
              <w:right w:val="nil"/>
            </w:tcBorders>
            <w:shd w:val="clear" w:color="auto" w:fill="auto"/>
            <w:noWrap/>
            <w:vAlign w:val="bottom"/>
            <w:hideMark/>
          </w:tcPr>
          <w:p w14:paraId="2F35D356" w14:textId="6F26AEEC" w:rsidR="001F038B" w:rsidRPr="00A37575" w:rsidDel="00D66AE4" w:rsidRDefault="001F038B" w:rsidP="001F038B">
            <w:pPr>
              <w:spacing w:after="0" w:line="240" w:lineRule="auto"/>
              <w:rPr>
                <w:del w:id="7957" w:author="韬 黄" w:date="2018-11-05T16:46:00Z"/>
                <w:rFonts w:eastAsia="Times New Roman" w:cs="Times New Roman"/>
                <w:sz w:val="22"/>
              </w:rPr>
            </w:pPr>
            <w:del w:id="7958" w:author="韬 黄" w:date="2018-11-05T16:46:00Z">
              <w:r w:rsidRPr="00A37575" w:rsidDel="00D66AE4">
                <w:rPr>
                  <w:rFonts w:eastAsia="Times New Roman" w:cs="Times New Roman"/>
                  <w:sz w:val="22"/>
                </w:rPr>
                <w:delText>ADL-own</w:delText>
              </w:r>
            </w:del>
          </w:p>
        </w:tc>
        <w:tc>
          <w:tcPr>
            <w:tcW w:w="1276" w:type="dxa"/>
            <w:tcBorders>
              <w:top w:val="nil"/>
              <w:left w:val="nil"/>
              <w:bottom w:val="nil"/>
              <w:right w:val="nil"/>
            </w:tcBorders>
            <w:shd w:val="clear" w:color="auto" w:fill="auto"/>
            <w:noWrap/>
            <w:hideMark/>
          </w:tcPr>
          <w:p w14:paraId="3EF95E2A" w14:textId="2F9BFC1C" w:rsidR="001F038B" w:rsidRPr="00A37575" w:rsidDel="00D66AE4" w:rsidRDefault="001F038B" w:rsidP="001F038B">
            <w:pPr>
              <w:spacing w:after="0" w:line="240" w:lineRule="auto"/>
              <w:jc w:val="center"/>
              <w:rPr>
                <w:del w:id="7959" w:author="韬 黄" w:date="2018-11-05T16:46:00Z"/>
                <w:rFonts w:eastAsia="Times New Roman" w:cs="Times New Roman"/>
                <w:sz w:val="22"/>
              </w:rPr>
            </w:pPr>
            <w:ins w:id="7960" w:author="tao huang" w:date="2018-10-28T21:55:00Z">
              <w:del w:id="7961" w:author="韬 黄" w:date="2018-11-05T16:46:00Z">
                <w:r w:rsidRPr="00A37575" w:rsidDel="00D66AE4">
                  <w:rPr>
                    <w:sz w:val="22"/>
                    <w:rPrChange w:id="7962" w:author="tao huang" w:date="2018-10-28T22:40:00Z">
                      <w:rPr/>
                    </w:rPrChange>
                  </w:rPr>
                  <w:delText>65.27</w:delText>
                </w:r>
              </w:del>
            </w:ins>
            <w:del w:id="7963" w:author="韬 黄" w:date="2018-11-05T16:46:00Z">
              <w:r w:rsidRPr="00A37575" w:rsidDel="00D66AE4">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0E238DF9" w:rsidR="001F038B" w:rsidRPr="00A37575" w:rsidDel="00D66AE4" w:rsidRDefault="001F038B" w:rsidP="001F038B">
            <w:pPr>
              <w:spacing w:after="0" w:line="240" w:lineRule="auto"/>
              <w:jc w:val="center"/>
              <w:rPr>
                <w:del w:id="7964" w:author="韬 黄" w:date="2018-11-05T16:46:00Z"/>
                <w:rFonts w:eastAsia="Times New Roman" w:cs="Times New Roman"/>
                <w:sz w:val="22"/>
              </w:rPr>
            </w:pPr>
            <w:del w:id="7965" w:author="韬 黄" w:date="2018-11-05T16:46:00Z">
              <w:r w:rsidRPr="00A37575" w:rsidDel="00D66AE4">
                <w:rPr>
                  <w:rFonts w:eastAsia="Times New Roman" w:cs="Times New Roman"/>
                  <w:sz w:val="22"/>
                </w:rPr>
                <w:delText>5</w:delText>
              </w:r>
            </w:del>
          </w:p>
        </w:tc>
        <w:tc>
          <w:tcPr>
            <w:tcW w:w="1036" w:type="dxa"/>
            <w:tcBorders>
              <w:top w:val="nil"/>
              <w:left w:val="nil"/>
              <w:bottom w:val="nil"/>
              <w:right w:val="nil"/>
            </w:tcBorders>
            <w:shd w:val="clear" w:color="auto" w:fill="auto"/>
            <w:noWrap/>
            <w:vAlign w:val="bottom"/>
            <w:hideMark/>
          </w:tcPr>
          <w:p w14:paraId="7377F4FF" w14:textId="050A4E18" w:rsidR="001F038B" w:rsidRPr="00A37575" w:rsidDel="00D66AE4" w:rsidRDefault="001F038B" w:rsidP="001F038B">
            <w:pPr>
              <w:spacing w:after="0" w:line="240" w:lineRule="auto"/>
              <w:jc w:val="center"/>
              <w:rPr>
                <w:del w:id="7966" w:author="韬 黄" w:date="2018-11-05T16:46:00Z"/>
                <w:rFonts w:eastAsia="Times New Roman" w:cs="Times New Roman"/>
                <w:sz w:val="22"/>
              </w:rPr>
            </w:pPr>
            <w:del w:id="7967" w:author="韬 黄" w:date="2018-11-05T16:46:00Z">
              <w:r w:rsidRPr="00A37575" w:rsidDel="00D66AE4">
                <w:rPr>
                  <w:rFonts w:eastAsia="Times New Roman" w:cs="Times New Roman"/>
                  <w:sz w:val="22"/>
                </w:rPr>
                <w:delText>47.56%</w:delText>
              </w:r>
            </w:del>
          </w:p>
        </w:tc>
        <w:tc>
          <w:tcPr>
            <w:tcW w:w="681" w:type="dxa"/>
            <w:tcBorders>
              <w:top w:val="nil"/>
              <w:left w:val="nil"/>
              <w:bottom w:val="nil"/>
              <w:right w:val="nil"/>
            </w:tcBorders>
            <w:shd w:val="clear" w:color="auto" w:fill="auto"/>
            <w:noWrap/>
            <w:vAlign w:val="bottom"/>
            <w:hideMark/>
          </w:tcPr>
          <w:p w14:paraId="5BFED824" w14:textId="7762B0E1" w:rsidR="001F038B" w:rsidRPr="00A37575" w:rsidDel="00D66AE4" w:rsidRDefault="001F038B" w:rsidP="001F038B">
            <w:pPr>
              <w:spacing w:after="0" w:line="240" w:lineRule="auto"/>
              <w:jc w:val="center"/>
              <w:rPr>
                <w:del w:id="7968" w:author="韬 黄" w:date="2018-11-05T16:46:00Z"/>
                <w:rFonts w:eastAsia="Times New Roman" w:cs="Times New Roman"/>
                <w:sz w:val="22"/>
              </w:rPr>
            </w:pPr>
            <w:del w:id="7969" w:author="韬 黄" w:date="2018-11-05T16:46:00Z">
              <w:r w:rsidRPr="00A37575" w:rsidDel="00D66AE4">
                <w:rPr>
                  <w:rFonts w:eastAsia="Times New Roman" w:cs="Times New Roman"/>
                  <w:sz w:val="22"/>
                </w:rPr>
                <w:delText>5</w:delText>
              </w:r>
            </w:del>
          </w:p>
        </w:tc>
        <w:tc>
          <w:tcPr>
            <w:tcW w:w="828" w:type="dxa"/>
            <w:tcBorders>
              <w:top w:val="nil"/>
              <w:left w:val="nil"/>
              <w:bottom w:val="nil"/>
              <w:right w:val="nil"/>
            </w:tcBorders>
            <w:shd w:val="clear" w:color="auto" w:fill="auto"/>
            <w:noWrap/>
            <w:vAlign w:val="bottom"/>
            <w:hideMark/>
          </w:tcPr>
          <w:p w14:paraId="5AB6C082" w14:textId="2028907E" w:rsidR="001F038B" w:rsidRPr="00A37575" w:rsidDel="00D66AE4" w:rsidRDefault="001F038B" w:rsidP="001F038B">
            <w:pPr>
              <w:spacing w:after="0" w:line="240" w:lineRule="auto"/>
              <w:jc w:val="center"/>
              <w:rPr>
                <w:del w:id="7970" w:author="韬 黄" w:date="2018-11-05T16:46:00Z"/>
                <w:rFonts w:eastAsia="Times New Roman" w:cs="Times New Roman"/>
                <w:sz w:val="22"/>
              </w:rPr>
            </w:pPr>
            <w:del w:id="7971" w:author="韬 黄" w:date="2018-11-05T16:46:00Z">
              <w:r w:rsidRPr="00A37575" w:rsidDel="00D66AE4">
                <w:rPr>
                  <w:rFonts w:eastAsia="Times New Roman" w:cs="Times New Roman"/>
                  <w:sz w:val="22"/>
                </w:rPr>
                <w:delText>1.329</w:delText>
              </w:r>
            </w:del>
          </w:p>
        </w:tc>
        <w:tc>
          <w:tcPr>
            <w:tcW w:w="681" w:type="dxa"/>
            <w:tcBorders>
              <w:top w:val="nil"/>
              <w:left w:val="nil"/>
              <w:bottom w:val="nil"/>
              <w:right w:val="nil"/>
            </w:tcBorders>
            <w:shd w:val="clear" w:color="auto" w:fill="auto"/>
            <w:noWrap/>
            <w:vAlign w:val="bottom"/>
            <w:hideMark/>
          </w:tcPr>
          <w:p w14:paraId="3004167E" w14:textId="4F3BE2DA" w:rsidR="001F038B" w:rsidRPr="00A37575" w:rsidDel="00D66AE4" w:rsidRDefault="001F038B" w:rsidP="001F038B">
            <w:pPr>
              <w:spacing w:after="0" w:line="240" w:lineRule="auto"/>
              <w:jc w:val="center"/>
              <w:rPr>
                <w:del w:id="7972" w:author="韬 黄" w:date="2018-11-05T16:46:00Z"/>
                <w:rFonts w:eastAsia="Times New Roman" w:cs="Times New Roman"/>
                <w:sz w:val="22"/>
              </w:rPr>
            </w:pPr>
            <w:del w:id="7973" w:author="韬 黄" w:date="2018-11-05T16:46:00Z">
              <w:r w:rsidRPr="00A37575" w:rsidDel="00D66AE4">
                <w:rPr>
                  <w:rFonts w:eastAsia="Times New Roman" w:cs="Times New Roman"/>
                  <w:sz w:val="22"/>
                </w:rPr>
                <w:delText>5</w:delText>
              </w:r>
            </w:del>
          </w:p>
        </w:tc>
        <w:tc>
          <w:tcPr>
            <w:tcW w:w="1390" w:type="dxa"/>
            <w:tcBorders>
              <w:top w:val="nil"/>
              <w:left w:val="nil"/>
              <w:bottom w:val="nil"/>
              <w:right w:val="nil"/>
            </w:tcBorders>
            <w:shd w:val="clear" w:color="auto" w:fill="auto"/>
            <w:noWrap/>
            <w:vAlign w:val="bottom"/>
            <w:hideMark/>
          </w:tcPr>
          <w:p w14:paraId="27DF9C64" w14:textId="477A9E0F" w:rsidR="001F038B" w:rsidRPr="00A37575" w:rsidDel="00D66AE4" w:rsidRDefault="001F038B" w:rsidP="001F038B">
            <w:pPr>
              <w:spacing w:after="0" w:line="240" w:lineRule="auto"/>
              <w:jc w:val="center"/>
              <w:rPr>
                <w:del w:id="7974" w:author="韬 黄" w:date="2018-11-05T16:46:00Z"/>
                <w:rFonts w:eastAsia="Times New Roman" w:cs="Times New Roman"/>
                <w:sz w:val="22"/>
              </w:rPr>
            </w:pPr>
            <w:del w:id="7975" w:author="韬 黄" w:date="2018-11-05T16:46:00Z">
              <w:r w:rsidRPr="00A37575" w:rsidDel="00D66AE4">
                <w:rPr>
                  <w:rFonts w:eastAsia="Times New Roman" w:cs="Times New Roman"/>
                  <w:sz w:val="22"/>
                </w:rPr>
                <w:delText>1.0000</w:delText>
              </w:r>
            </w:del>
          </w:p>
        </w:tc>
        <w:tc>
          <w:tcPr>
            <w:tcW w:w="681" w:type="dxa"/>
            <w:tcBorders>
              <w:top w:val="nil"/>
              <w:left w:val="nil"/>
              <w:bottom w:val="nil"/>
              <w:right w:val="nil"/>
            </w:tcBorders>
            <w:shd w:val="clear" w:color="auto" w:fill="auto"/>
            <w:noWrap/>
            <w:vAlign w:val="bottom"/>
            <w:hideMark/>
          </w:tcPr>
          <w:p w14:paraId="487F8025" w14:textId="460E8F9F" w:rsidR="001F038B" w:rsidRPr="00A37575" w:rsidDel="00D66AE4" w:rsidRDefault="001F038B" w:rsidP="001F038B">
            <w:pPr>
              <w:spacing w:after="0" w:line="240" w:lineRule="auto"/>
              <w:jc w:val="center"/>
              <w:rPr>
                <w:del w:id="7976" w:author="韬 黄" w:date="2018-11-05T16:46:00Z"/>
                <w:rFonts w:eastAsia="Times New Roman" w:cs="Times New Roman"/>
                <w:sz w:val="22"/>
              </w:rPr>
            </w:pPr>
            <w:del w:id="7977" w:author="韬 黄" w:date="2018-11-05T16:46:00Z">
              <w:r w:rsidRPr="00A37575" w:rsidDel="00D66AE4">
                <w:rPr>
                  <w:rFonts w:eastAsia="Times New Roman" w:cs="Times New Roman"/>
                  <w:sz w:val="22"/>
                </w:rPr>
                <w:delText>4</w:delText>
              </w:r>
            </w:del>
          </w:p>
        </w:tc>
        <w:tc>
          <w:tcPr>
            <w:tcW w:w="1275" w:type="dxa"/>
            <w:tcBorders>
              <w:top w:val="nil"/>
              <w:left w:val="nil"/>
              <w:bottom w:val="nil"/>
              <w:right w:val="nil"/>
            </w:tcBorders>
            <w:shd w:val="clear" w:color="auto" w:fill="auto"/>
            <w:noWrap/>
            <w:vAlign w:val="bottom"/>
            <w:hideMark/>
          </w:tcPr>
          <w:p w14:paraId="5E63E0C8" w14:textId="37A8AF5D" w:rsidR="001F038B" w:rsidRPr="00A37575" w:rsidDel="00D66AE4" w:rsidRDefault="001F038B" w:rsidP="001F038B">
            <w:pPr>
              <w:spacing w:after="0" w:line="240" w:lineRule="auto"/>
              <w:jc w:val="center"/>
              <w:rPr>
                <w:del w:id="7978" w:author="韬 黄" w:date="2018-11-05T16:46:00Z"/>
                <w:rFonts w:eastAsia="Times New Roman" w:cs="Times New Roman"/>
                <w:sz w:val="22"/>
              </w:rPr>
            </w:pPr>
            <w:del w:id="7979" w:author="韬 黄" w:date="2018-11-05T16:46:00Z">
              <w:r w:rsidRPr="00A37575" w:rsidDel="00D66AE4">
                <w:rPr>
                  <w:rFonts w:eastAsia="Times New Roman" w:cs="Times New Roman"/>
                  <w:sz w:val="22"/>
                </w:rPr>
                <w:delText>1.0719</w:delText>
              </w:r>
            </w:del>
          </w:p>
        </w:tc>
        <w:tc>
          <w:tcPr>
            <w:tcW w:w="681" w:type="dxa"/>
            <w:tcBorders>
              <w:top w:val="nil"/>
              <w:left w:val="nil"/>
              <w:bottom w:val="nil"/>
              <w:right w:val="nil"/>
            </w:tcBorders>
            <w:shd w:val="clear" w:color="auto" w:fill="auto"/>
            <w:noWrap/>
            <w:vAlign w:val="bottom"/>
            <w:hideMark/>
          </w:tcPr>
          <w:p w14:paraId="38B35497" w14:textId="5D5C4C23" w:rsidR="001F038B" w:rsidRPr="00A37575" w:rsidDel="00D66AE4" w:rsidRDefault="001F038B" w:rsidP="001F038B">
            <w:pPr>
              <w:spacing w:after="0" w:line="240" w:lineRule="auto"/>
              <w:jc w:val="center"/>
              <w:rPr>
                <w:del w:id="7980" w:author="韬 黄" w:date="2018-11-05T16:46:00Z"/>
                <w:rFonts w:eastAsia="Times New Roman" w:cs="Times New Roman"/>
                <w:sz w:val="22"/>
              </w:rPr>
            </w:pPr>
            <w:del w:id="7981" w:author="韬 黄" w:date="2018-11-05T16:46:00Z">
              <w:r w:rsidRPr="00A37575" w:rsidDel="00D66AE4">
                <w:rPr>
                  <w:rFonts w:eastAsia="Times New Roman" w:cs="Times New Roman"/>
                  <w:sz w:val="22"/>
                </w:rPr>
                <w:delText>5</w:delText>
              </w:r>
            </w:del>
          </w:p>
        </w:tc>
      </w:tr>
      <w:tr w:rsidR="00A37575" w:rsidRPr="00A37575" w:rsidDel="00D66AE4" w14:paraId="4EB9D962" w14:textId="6AA00D8B" w:rsidTr="00A83DED">
        <w:trPr>
          <w:trHeight w:val="57"/>
          <w:jc w:val="center"/>
          <w:del w:id="7982" w:author="韬 黄" w:date="2018-11-05T16:46:00Z"/>
        </w:trPr>
        <w:tc>
          <w:tcPr>
            <w:tcW w:w="1843" w:type="dxa"/>
            <w:tcBorders>
              <w:top w:val="nil"/>
              <w:left w:val="nil"/>
              <w:bottom w:val="nil"/>
              <w:right w:val="nil"/>
            </w:tcBorders>
            <w:shd w:val="clear" w:color="auto" w:fill="auto"/>
            <w:noWrap/>
            <w:vAlign w:val="bottom"/>
            <w:hideMark/>
          </w:tcPr>
          <w:p w14:paraId="4DB629D7" w14:textId="4A98668D" w:rsidR="001F038B" w:rsidRPr="00A37575" w:rsidDel="00D66AE4" w:rsidRDefault="001F038B" w:rsidP="001F038B">
            <w:pPr>
              <w:spacing w:after="0" w:line="240" w:lineRule="auto"/>
              <w:rPr>
                <w:del w:id="7983" w:author="韬 黄" w:date="2018-11-05T16:46:00Z"/>
                <w:rFonts w:eastAsia="Times New Roman" w:cs="Times New Roman"/>
                <w:sz w:val="22"/>
              </w:rPr>
            </w:pPr>
            <w:del w:id="7984" w:author="韬 黄" w:date="2018-11-05T16:46:00Z">
              <w:r w:rsidRPr="00A37575" w:rsidDel="00D66AE4">
                <w:rPr>
                  <w:rFonts w:eastAsia="Times New Roman" w:cs="Times New Roman"/>
                  <w:sz w:val="22"/>
                </w:rPr>
                <w:delText>ADL-intra</w:delText>
              </w:r>
            </w:del>
          </w:p>
        </w:tc>
        <w:tc>
          <w:tcPr>
            <w:tcW w:w="1276" w:type="dxa"/>
            <w:tcBorders>
              <w:top w:val="nil"/>
              <w:left w:val="nil"/>
              <w:bottom w:val="nil"/>
              <w:right w:val="nil"/>
            </w:tcBorders>
            <w:shd w:val="clear" w:color="auto" w:fill="auto"/>
            <w:noWrap/>
            <w:hideMark/>
          </w:tcPr>
          <w:p w14:paraId="606FFC56" w14:textId="7CC1B5B6" w:rsidR="001F038B" w:rsidRPr="00A37575" w:rsidDel="00D66AE4" w:rsidRDefault="001F038B" w:rsidP="001F038B">
            <w:pPr>
              <w:spacing w:after="0" w:line="240" w:lineRule="auto"/>
              <w:jc w:val="center"/>
              <w:rPr>
                <w:del w:id="7985" w:author="韬 黄" w:date="2018-11-05T16:46:00Z"/>
                <w:rFonts w:eastAsia="Times New Roman" w:cs="Times New Roman"/>
                <w:sz w:val="22"/>
              </w:rPr>
            </w:pPr>
            <w:ins w:id="7986" w:author="tao huang" w:date="2018-10-28T21:55:00Z">
              <w:del w:id="7987" w:author="韬 黄" w:date="2018-11-05T16:46:00Z">
                <w:r w:rsidRPr="00A37575" w:rsidDel="00D66AE4">
                  <w:rPr>
                    <w:sz w:val="22"/>
                    <w:rPrChange w:id="7988" w:author="tao huang" w:date="2018-10-28T22:40:00Z">
                      <w:rPr/>
                    </w:rPrChange>
                  </w:rPr>
                  <w:delText>63.10</w:delText>
                </w:r>
              </w:del>
            </w:ins>
            <w:del w:id="7989" w:author="韬 黄" w:date="2018-11-05T16:46:00Z">
              <w:r w:rsidRPr="00A37575" w:rsidDel="00D66AE4">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2E64F1E4" w:rsidR="001F038B" w:rsidRPr="00A37575" w:rsidDel="00D66AE4" w:rsidRDefault="001F038B" w:rsidP="001F038B">
            <w:pPr>
              <w:spacing w:after="0" w:line="240" w:lineRule="auto"/>
              <w:jc w:val="center"/>
              <w:rPr>
                <w:del w:id="7990" w:author="韬 黄" w:date="2018-11-05T16:46:00Z"/>
                <w:rFonts w:eastAsia="Times New Roman" w:cs="Times New Roman"/>
                <w:sz w:val="22"/>
              </w:rPr>
            </w:pPr>
            <w:del w:id="7991" w:author="韬 黄" w:date="2018-11-05T16:46:00Z">
              <w:r w:rsidRPr="00A37575" w:rsidDel="00D66AE4">
                <w:rPr>
                  <w:rFonts w:eastAsia="Times New Roman" w:cs="Times New Roman"/>
                  <w:sz w:val="22"/>
                </w:rPr>
                <w:delText>2</w:delText>
              </w:r>
            </w:del>
          </w:p>
        </w:tc>
        <w:tc>
          <w:tcPr>
            <w:tcW w:w="1036" w:type="dxa"/>
            <w:tcBorders>
              <w:top w:val="nil"/>
              <w:left w:val="nil"/>
              <w:bottom w:val="nil"/>
              <w:right w:val="nil"/>
            </w:tcBorders>
            <w:shd w:val="clear" w:color="auto" w:fill="auto"/>
            <w:noWrap/>
            <w:vAlign w:val="bottom"/>
            <w:hideMark/>
          </w:tcPr>
          <w:p w14:paraId="3369E303" w14:textId="71A08B85" w:rsidR="001F038B" w:rsidRPr="00A37575" w:rsidDel="00D66AE4" w:rsidRDefault="001F038B" w:rsidP="001F038B">
            <w:pPr>
              <w:spacing w:after="0" w:line="240" w:lineRule="auto"/>
              <w:jc w:val="center"/>
              <w:rPr>
                <w:del w:id="7992" w:author="韬 黄" w:date="2018-11-05T16:46:00Z"/>
                <w:rFonts w:eastAsia="Times New Roman" w:cs="Times New Roman"/>
                <w:sz w:val="22"/>
              </w:rPr>
            </w:pPr>
            <w:del w:id="7993" w:author="韬 黄" w:date="2018-11-05T16:46:00Z">
              <w:r w:rsidRPr="00A37575" w:rsidDel="00D66AE4">
                <w:rPr>
                  <w:rFonts w:eastAsia="Times New Roman" w:cs="Times New Roman"/>
                  <w:sz w:val="22"/>
                </w:rPr>
                <w:delText>46.04%</w:delText>
              </w:r>
            </w:del>
          </w:p>
        </w:tc>
        <w:tc>
          <w:tcPr>
            <w:tcW w:w="681" w:type="dxa"/>
            <w:tcBorders>
              <w:top w:val="nil"/>
              <w:left w:val="nil"/>
              <w:bottom w:val="nil"/>
              <w:right w:val="nil"/>
            </w:tcBorders>
            <w:shd w:val="clear" w:color="auto" w:fill="auto"/>
            <w:noWrap/>
            <w:vAlign w:val="bottom"/>
            <w:hideMark/>
          </w:tcPr>
          <w:p w14:paraId="0036ACEE" w14:textId="37156966" w:rsidR="001F038B" w:rsidRPr="00A37575" w:rsidDel="00D66AE4" w:rsidRDefault="001F038B" w:rsidP="001F038B">
            <w:pPr>
              <w:spacing w:after="0" w:line="240" w:lineRule="auto"/>
              <w:jc w:val="center"/>
              <w:rPr>
                <w:del w:id="7994" w:author="韬 黄" w:date="2018-11-05T16:46:00Z"/>
                <w:rFonts w:eastAsia="Times New Roman" w:cs="Times New Roman"/>
                <w:sz w:val="22"/>
              </w:rPr>
            </w:pPr>
            <w:del w:id="7995" w:author="韬 黄" w:date="2018-11-05T16:46:00Z">
              <w:r w:rsidRPr="00A37575" w:rsidDel="00D66AE4">
                <w:rPr>
                  <w:rFonts w:eastAsia="Times New Roman" w:cs="Times New Roman"/>
                  <w:sz w:val="22"/>
                </w:rPr>
                <w:delText>2</w:delText>
              </w:r>
            </w:del>
          </w:p>
        </w:tc>
        <w:tc>
          <w:tcPr>
            <w:tcW w:w="828" w:type="dxa"/>
            <w:tcBorders>
              <w:top w:val="nil"/>
              <w:left w:val="nil"/>
              <w:bottom w:val="nil"/>
              <w:right w:val="nil"/>
            </w:tcBorders>
            <w:shd w:val="clear" w:color="auto" w:fill="auto"/>
            <w:noWrap/>
            <w:vAlign w:val="bottom"/>
            <w:hideMark/>
          </w:tcPr>
          <w:p w14:paraId="4C94DAD6" w14:textId="4B79401A" w:rsidR="001F038B" w:rsidRPr="00A37575" w:rsidDel="00D66AE4" w:rsidRDefault="001F038B" w:rsidP="001F038B">
            <w:pPr>
              <w:spacing w:after="0" w:line="240" w:lineRule="auto"/>
              <w:jc w:val="center"/>
              <w:rPr>
                <w:del w:id="7996" w:author="韬 黄" w:date="2018-11-05T16:46:00Z"/>
                <w:rFonts w:eastAsia="Times New Roman" w:cs="Times New Roman"/>
                <w:sz w:val="22"/>
              </w:rPr>
            </w:pPr>
            <w:del w:id="7997" w:author="韬 黄" w:date="2018-11-05T16:46:00Z">
              <w:r w:rsidRPr="00A37575" w:rsidDel="00D66AE4">
                <w:rPr>
                  <w:rFonts w:eastAsia="Times New Roman" w:cs="Times New Roman"/>
                  <w:sz w:val="22"/>
                </w:rPr>
                <w:delText>1.307</w:delText>
              </w:r>
            </w:del>
          </w:p>
        </w:tc>
        <w:tc>
          <w:tcPr>
            <w:tcW w:w="681" w:type="dxa"/>
            <w:tcBorders>
              <w:top w:val="nil"/>
              <w:left w:val="nil"/>
              <w:bottom w:val="nil"/>
              <w:right w:val="nil"/>
            </w:tcBorders>
            <w:shd w:val="clear" w:color="auto" w:fill="auto"/>
            <w:noWrap/>
            <w:vAlign w:val="bottom"/>
            <w:hideMark/>
          </w:tcPr>
          <w:p w14:paraId="059C1C50" w14:textId="059CFB51" w:rsidR="001F038B" w:rsidRPr="00A37575" w:rsidDel="00D66AE4" w:rsidRDefault="001F038B" w:rsidP="001F038B">
            <w:pPr>
              <w:spacing w:after="0" w:line="240" w:lineRule="auto"/>
              <w:jc w:val="center"/>
              <w:rPr>
                <w:del w:id="7998" w:author="韬 黄" w:date="2018-11-05T16:46:00Z"/>
                <w:rFonts w:eastAsia="Times New Roman" w:cs="Times New Roman"/>
                <w:sz w:val="22"/>
              </w:rPr>
            </w:pPr>
            <w:del w:id="7999" w:author="韬 黄" w:date="2018-11-05T16:46:00Z">
              <w:r w:rsidRPr="00A37575" w:rsidDel="00D66AE4">
                <w:rPr>
                  <w:rFonts w:eastAsia="Times New Roman" w:cs="Times New Roman"/>
                  <w:sz w:val="22"/>
                </w:rPr>
                <w:delText>2</w:delText>
              </w:r>
            </w:del>
          </w:p>
        </w:tc>
        <w:tc>
          <w:tcPr>
            <w:tcW w:w="1390" w:type="dxa"/>
            <w:tcBorders>
              <w:top w:val="nil"/>
              <w:left w:val="nil"/>
              <w:bottom w:val="nil"/>
              <w:right w:val="nil"/>
            </w:tcBorders>
            <w:shd w:val="clear" w:color="auto" w:fill="auto"/>
            <w:noWrap/>
            <w:vAlign w:val="bottom"/>
            <w:hideMark/>
          </w:tcPr>
          <w:p w14:paraId="50F6DF63" w14:textId="72620C0B" w:rsidR="001F038B" w:rsidRPr="00A37575" w:rsidDel="00D66AE4" w:rsidRDefault="001F038B" w:rsidP="001F038B">
            <w:pPr>
              <w:spacing w:after="0" w:line="240" w:lineRule="auto"/>
              <w:jc w:val="center"/>
              <w:rPr>
                <w:del w:id="8000" w:author="韬 黄" w:date="2018-11-05T16:46:00Z"/>
                <w:rFonts w:eastAsia="Times New Roman" w:cs="Times New Roman"/>
                <w:sz w:val="22"/>
              </w:rPr>
            </w:pPr>
            <w:del w:id="8001" w:author="韬 黄" w:date="2018-11-05T16:46:00Z">
              <w:r w:rsidRPr="00A37575" w:rsidDel="00D66AE4">
                <w:rPr>
                  <w:rFonts w:eastAsia="Times New Roman" w:cs="Times New Roman"/>
                  <w:sz w:val="22"/>
                </w:rPr>
                <w:delText>0.9795</w:delText>
              </w:r>
            </w:del>
          </w:p>
        </w:tc>
        <w:tc>
          <w:tcPr>
            <w:tcW w:w="681" w:type="dxa"/>
            <w:tcBorders>
              <w:top w:val="nil"/>
              <w:left w:val="nil"/>
              <w:bottom w:val="nil"/>
              <w:right w:val="nil"/>
            </w:tcBorders>
            <w:shd w:val="clear" w:color="auto" w:fill="auto"/>
            <w:noWrap/>
            <w:vAlign w:val="bottom"/>
            <w:hideMark/>
          </w:tcPr>
          <w:p w14:paraId="29E4A6E4" w14:textId="3674F5FC" w:rsidR="001F038B" w:rsidRPr="00A37575" w:rsidDel="00D66AE4" w:rsidRDefault="001F038B" w:rsidP="001F038B">
            <w:pPr>
              <w:spacing w:after="0" w:line="240" w:lineRule="auto"/>
              <w:jc w:val="center"/>
              <w:rPr>
                <w:del w:id="8002" w:author="韬 黄" w:date="2018-11-05T16:46:00Z"/>
                <w:rFonts w:eastAsia="Times New Roman" w:cs="Times New Roman"/>
                <w:sz w:val="22"/>
              </w:rPr>
            </w:pPr>
            <w:del w:id="8003" w:author="韬 黄" w:date="2018-11-05T16:46:00Z">
              <w:r w:rsidRPr="00A37575" w:rsidDel="00D66AE4">
                <w:rPr>
                  <w:rFonts w:eastAsia="Times New Roman" w:cs="Times New Roman"/>
                  <w:sz w:val="22"/>
                </w:rPr>
                <w:delText>2</w:delText>
              </w:r>
            </w:del>
          </w:p>
        </w:tc>
        <w:tc>
          <w:tcPr>
            <w:tcW w:w="1275" w:type="dxa"/>
            <w:tcBorders>
              <w:top w:val="nil"/>
              <w:left w:val="nil"/>
              <w:bottom w:val="nil"/>
              <w:right w:val="nil"/>
            </w:tcBorders>
            <w:shd w:val="clear" w:color="auto" w:fill="auto"/>
            <w:noWrap/>
            <w:vAlign w:val="bottom"/>
            <w:hideMark/>
          </w:tcPr>
          <w:p w14:paraId="43E34F12" w14:textId="400DA548" w:rsidR="001F038B" w:rsidRPr="00A37575" w:rsidDel="00D66AE4" w:rsidRDefault="001F038B" w:rsidP="001F038B">
            <w:pPr>
              <w:spacing w:after="0" w:line="240" w:lineRule="auto"/>
              <w:jc w:val="center"/>
              <w:rPr>
                <w:del w:id="8004" w:author="韬 黄" w:date="2018-11-05T16:46:00Z"/>
                <w:rFonts w:eastAsia="Times New Roman" w:cs="Times New Roman"/>
                <w:sz w:val="22"/>
              </w:rPr>
            </w:pPr>
            <w:del w:id="8005" w:author="韬 黄" w:date="2018-11-05T16:46:00Z">
              <w:r w:rsidRPr="00A37575" w:rsidDel="00D66AE4">
                <w:rPr>
                  <w:rFonts w:eastAsia="Times New Roman" w:cs="Times New Roman"/>
                  <w:sz w:val="22"/>
                </w:rPr>
                <w:delText>1.0265</w:delText>
              </w:r>
            </w:del>
          </w:p>
        </w:tc>
        <w:tc>
          <w:tcPr>
            <w:tcW w:w="681" w:type="dxa"/>
            <w:tcBorders>
              <w:top w:val="nil"/>
              <w:left w:val="nil"/>
              <w:bottom w:val="nil"/>
              <w:right w:val="nil"/>
            </w:tcBorders>
            <w:shd w:val="clear" w:color="auto" w:fill="auto"/>
            <w:noWrap/>
            <w:vAlign w:val="bottom"/>
            <w:hideMark/>
          </w:tcPr>
          <w:p w14:paraId="025D4201" w14:textId="668A81BD" w:rsidR="001F038B" w:rsidRPr="00A37575" w:rsidDel="00D66AE4" w:rsidRDefault="001F038B" w:rsidP="001F038B">
            <w:pPr>
              <w:spacing w:after="0" w:line="240" w:lineRule="auto"/>
              <w:jc w:val="center"/>
              <w:rPr>
                <w:del w:id="8006" w:author="韬 黄" w:date="2018-11-05T16:46:00Z"/>
                <w:rFonts w:eastAsia="Times New Roman" w:cs="Times New Roman"/>
                <w:sz w:val="22"/>
              </w:rPr>
            </w:pPr>
            <w:del w:id="8007" w:author="韬 黄" w:date="2018-11-05T16:46:00Z">
              <w:r w:rsidRPr="00A37575" w:rsidDel="00D66AE4">
                <w:rPr>
                  <w:rFonts w:eastAsia="Times New Roman" w:cs="Times New Roman"/>
                  <w:sz w:val="22"/>
                </w:rPr>
                <w:delText>2</w:delText>
              </w:r>
            </w:del>
          </w:p>
        </w:tc>
      </w:tr>
      <w:tr w:rsidR="00A37575" w:rsidRPr="00A37575" w:rsidDel="00D66AE4" w14:paraId="0D35B95C" w14:textId="0D83BBE9" w:rsidTr="00A83DED">
        <w:trPr>
          <w:trHeight w:val="57"/>
          <w:jc w:val="center"/>
          <w:del w:id="8008" w:author="韬 黄" w:date="2018-11-05T16:46:00Z"/>
        </w:trPr>
        <w:tc>
          <w:tcPr>
            <w:tcW w:w="1843" w:type="dxa"/>
            <w:tcBorders>
              <w:top w:val="nil"/>
              <w:left w:val="nil"/>
              <w:bottom w:val="nil"/>
              <w:right w:val="nil"/>
            </w:tcBorders>
            <w:shd w:val="clear" w:color="auto" w:fill="auto"/>
            <w:noWrap/>
            <w:vAlign w:val="bottom"/>
            <w:hideMark/>
          </w:tcPr>
          <w:p w14:paraId="4AD56736" w14:textId="19347E31" w:rsidR="001F038B" w:rsidRPr="00A37575" w:rsidDel="00D66AE4" w:rsidRDefault="001F038B" w:rsidP="001F038B">
            <w:pPr>
              <w:spacing w:after="0" w:line="240" w:lineRule="auto"/>
              <w:rPr>
                <w:del w:id="8009" w:author="韬 黄" w:date="2018-11-05T16:46:00Z"/>
                <w:rFonts w:eastAsia="Times New Roman" w:cs="Times New Roman"/>
                <w:sz w:val="22"/>
              </w:rPr>
            </w:pPr>
            <w:del w:id="8010" w:author="韬 黄" w:date="2018-11-05T16:46:00Z">
              <w:r w:rsidRPr="00A37575" w:rsidDel="00D66AE4">
                <w:rPr>
                  <w:rFonts w:eastAsia="Times New Roman" w:cs="Times New Roman"/>
                  <w:sz w:val="22"/>
                </w:rPr>
                <w:delText>ADL-own-EWC</w:delText>
              </w:r>
            </w:del>
          </w:p>
        </w:tc>
        <w:tc>
          <w:tcPr>
            <w:tcW w:w="1276" w:type="dxa"/>
            <w:tcBorders>
              <w:top w:val="nil"/>
              <w:left w:val="nil"/>
              <w:bottom w:val="nil"/>
              <w:right w:val="nil"/>
            </w:tcBorders>
            <w:shd w:val="clear" w:color="auto" w:fill="auto"/>
            <w:noWrap/>
            <w:hideMark/>
          </w:tcPr>
          <w:p w14:paraId="77E54E97" w14:textId="66BBFE1F" w:rsidR="001F038B" w:rsidRPr="00A37575" w:rsidDel="00D66AE4" w:rsidRDefault="001F038B" w:rsidP="001F038B">
            <w:pPr>
              <w:spacing w:after="0" w:line="240" w:lineRule="auto"/>
              <w:jc w:val="center"/>
              <w:rPr>
                <w:del w:id="8011" w:author="韬 黄" w:date="2018-11-05T16:46:00Z"/>
                <w:rFonts w:eastAsia="Times New Roman" w:cs="Times New Roman"/>
                <w:sz w:val="22"/>
              </w:rPr>
            </w:pPr>
            <w:ins w:id="8012" w:author="tao huang" w:date="2018-10-28T21:55:00Z">
              <w:del w:id="8013" w:author="韬 黄" w:date="2018-11-05T16:46:00Z">
                <w:r w:rsidRPr="00A37575" w:rsidDel="00D66AE4">
                  <w:rPr>
                    <w:sz w:val="22"/>
                    <w:rPrChange w:id="8014" w:author="tao huang" w:date="2018-10-28T22:40:00Z">
                      <w:rPr/>
                    </w:rPrChange>
                  </w:rPr>
                  <w:delText>65.01</w:delText>
                </w:r>
              </w:del>
            </w:ins>
            <w:del w:id="8015" w:author="韬 黄" w:date="2018-11-05T16:46:00Z">
              <w:r w:rsidRPr="00A37575" w:rsidDel="00D66AE4">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5510DD87" w:rsidR="001F038B" w:rsidRPr="00A37575" w:rsidDel="00D66AE4" w:rsidRDefault="001F038B" w:rsidP="001F038B">
            <w:pPr>
              <w:spacing w:after="0" w:line="240" w:lineRule="auto"/>
              <w:jc w:val="center"/>
              <w:rPr>
                <w:del w:id="8016" w:author="韬 黄" w:date="2018-11-05T16:46:00Z"/>
                <w:rFonts w:eastAsia="Times New Roman" w:cs="Times New Roman"/>
                <w:sz w:val="22"/>
              </w:rPr>
            </w:pPr>
            <w:del w:id="8017" w:author="韬 黄" w:date="2018-11-05T16:46:00Z">
              <w:r w:rsidRPr="00A37575" w:rsidDel="00D66AE4">
                <w:rPr>
                  <w:rFonts w:eastAsia="Times New Roman" w:cs="Times New Roman"/>
                  <w:sz w:val="22"/>
                </w:rPr>
                <w:delText>3</w:delText>
              </w:r>
            </w:del>
          </w:p>
        </w:tc>
        <w:tc>
          <w:tcPr>
            <w:tcW w:w="1036" w:type="dxa"/>
            <w:tcBorders>
              <w:top w:val="nil"/>
              <w:left w:val="nil"/>
              <w:bottom w:val="nil"/>
              <w:right w:val="nil"/>
            </w:tcBorders>
            <w:shd w:val="clear" w:color="auto" w:fill="auto"/>
            <w:noWrap/>
            <w:vAlign w:val="bottom"/>
            <w:hideMark/>
          </w:tcPr>
          <w:p w14:paraId="6195000A" w14:textId="030F5DF6" w:rsidR="001F038B" w:rsidRPr="00A37575" w:rsidDel="00D66AE4" w:rsidRDefault="001F038B" w:rsidP="001F038B">
            <w:pPr>
              <w:spacing w:after="0" w:line="240" w:lineRule="auto"/>
              <w:jc w:val="center"/>
              <w:rPr>
                <w:del w:id="8018" w:author="韬 黄" w:date="2018-11-05T16:46:00Z"/>
                <w:rFonts w:eastAsia="Times New Roman" w:cs="Times New Roman"/>
                <w:sz w:val="22"/>
              </w:rPr>
            </w:pPr>
            <w:del w:id="8019" w:author="韬 黄" w:date="2018-11-05T16:46:00Z">
              <w:r w:rsidRPr="00A37575" w:rsidDel="00D66AE4">
                <w:rPr>
                  <w:rFonts w:eastAsia="Times New Roman" w:cs="Times New Roman"/>
                  <w:sz w:val="22"/>
                </w:rPr>
                <w:delText>47.43%</w:delText>
              </w:r>
            </w:del>
          </w:p>
        </w:tc>
        <w:tc>
          <w:tcPr>
            <w:tcW w:w="681" w:type="dxa"/>
            <w:tcBorders>
              <w:top w:val="nil"/>
              <w:left w:val="nil"/>
              <w:bottom w:val="nil"/>
              <w:right w:val="nil"/>
            </w:tcBorders>
            <w:shd w:val="clear" w:color="auto" w:fill="auto"/>
            <w:noWrap/>
            <w:vAlign w:val="bottom"/>
            <w:hideMark/>
          </w:tcPr>
          <w:p w14:paraId="2C2F5C3F" w14:textId="7F9458A4" w:rsidR="001F038B" w:rsidRPr="00A37575" w:rsidDel="00D66AE4" w:rsidRDefault="001F038B" w:rsidP="001F038B">
            <w:pPr>
              <w:spacing w:after="0" w:line="240" w:lineRule="auto"/>
              <w:jc w:val="center"/>
              <w:rPr>
                <w:del w:id="8020" w:author="韬 黄" w:date="2018-11-05T16:46:00Z"/>
                <w:rFonts w:eastAsia="Times New Roman" w:cs="Times New Roman"/>
                <w:sz w:val="22"/>
              </w:rPr>
            </w:pPr>
            <w:del w:id="8021" w:author="韬 黄" w:date="2018-11-05T16:46:00Z">
              <w:r w:rsidRPr="00A37575" w:rsidDel="00D66AE4">
                <w:rPr>
                  <w:rFonts w:eastAsia="Times New Roman" w:cs="Times New Roman"/>
                  <w:sz w:val="22"/>
                </w:rPr>
                <w:delText>4</w:delText>
              </w:r>
            </w:del>
          </w:p>
        </w:tc>
        <w:tc>
          <w:tcPr>
            <w:tcW w:w="828" w:type="dxa"/>
            <w:tcBorders>
              <w:top w:val="nil"/>
              <w:left w:val="nil"/>
              <w:bottom w:val="nil"/>
              <w:right w:val="nil"/>
            </w:tcBorders>
            <w:shd w:val="clear" w:color="auto" w:fill="auto"/>
            <w:noWrap/>
            <w:vAlign w:val="bottom"/>
            <w:hideMark/>
          </w:tcPr>
          <w:p w14:paraId="2FF2A3D8" w14:textId="79198736" w:rsidR="001F038B" w:rsidRPr="00A37575" w:rsidDel="00D66AE4" w:rsidRDefault="001F038B" w:rsidP="001F038B">
            <w:pPr>
              <w:spacing w:after="0" w:line="240" w:lineRule="auto"/>
              <w:jc w:val="center"/>
              <w:rPr>
                <w:del w:id="8022" w:author="韬 黄" w:date="2018-11-05T16:46:00Z"/>
                <w:rFonts w:eastAsia="Times New Roman" w:cs="Times New Roman"/>
                <w:sz w:val="22"/>
              </w:rPr>
            </w:pPr>
            <w:del w:id="8023" w:author="韬 黄" w:date="2018-11-05T16:46:00Z">
              <w:r w:rsidRPr="00A37575" w:rsidDel="00D66AE4">
                <w:rPr>
                  <w:rFonts w:eastAsia="Times New Roman" w:cs="Times New Roman"/>
                  <w:sz w:val="22"/>
                </w:rPr>
                <w:delText>1.325</w:delText>
              </w:r>
            </w:del>
          </w:p>
        </w:tc>
        <w:tc>
          <w:tcPr>
            <w:tcW w:w="681" w:type="dxa"/>
            <w:tcBorders>
              <w:top w:val="nil"/>
              <w:left w:val="nil"/>
              <w:bottom w:val="nil"/>
              <w:right w:val="nil"/>
            </w:tcBorders>
            <w:shd w:val="clear" w:color="auto" w:fill="auto"/>
            <w:noWrap/>
            <w:vAlign w:val="bottom"/>
            <w:hideMark/>
          </w:tcPr>
          <w:p w14:paraId="0A846FD6" w14:textId="6365084B" w:rsidR="001F038B" w:rsidRPr="00A37575" w:rsidDel="00D66AE4" w:rsidRDefault="001F038B" w:rsidP="001F038B">
            <w:pPr>
              <w:spacing w:after="0" w:line="240" w:lineRule="auto"/>
              <w:jc w:val="center"/>
              <w:rPr>
                <w:del w:id="8024" w:author="韬 黄" w:date="2018-11-05T16:46:00Z"/>
                <w:rFonts w:eastAsia="Times New Roman" w:cs="Times New Roman"/>
                <w:sz w:val="22"/>
              </w:rPr>
            </w:pPr>
            <w:del w:id="8025" w:author="韬 黄" w:date="2018-11-05T16:46:00Z">
              <w:r w:rsidRPr="00A37575" w:rsidDel="00D66AE4">
                <w:rPr>
                  <w:rFonts w:eastAsia="Times New Roman" w:cs="Times New Roman"/>
                  <w:sz w:val="22"/>
                </w:rPr>
                <w:delText>3</w:delText>
              </w:r>
            </w:del>
          </w:p>
        </w:tc>
        <w:tc>
          <w:tcPr>
            <w:tcW w:w="1390" w:type="dxa"/>
            <w:tcBorders>
              <w:top w:val="nil"/>
              <w:left w:val="nil"/>
              <w:bottom w:val="nil"/>
              <w:right w:val="nil"/>
            </w:tcBorders>
            <w:shd w:val="clear" w:color="auto" w:fill="auto"/>
            <w:noWrap/>
            <w:vAlign w:val="bottom"/>
            <w:hideMark/>
          </w:tcPr>
          <w:p w14:paraId="15C31A78" w14:textId="35FC11D1" w:rsidR="001F038B" w:rsidRPr="00A37575" w:rsidDel="00D66AE4" w:rsidRDefault="001F038B" w:rsidP="001F038B">
            <w:pPr>
              <w:spacing w:after="0" w:line="240" w:lineRule="auto"/>
              <w:jc w:val="center"/>
              <w:rPr>
                <w:del w:id="8026" w:author="韬 黄" w:date="2018-11-05T16:46:00Z"/>
                <w:rFonts w:eastAsia="Times New Roman" w:cs="Times New Roman"/>
                <w:sz w:val="22"/>
              </w:rPr>
            </w:pPr>
            <w:del w:id="8027" w:author="韬 黄" w:date="2018-11-05T16:46:00Z">
              <w:r w:rsidRPr="00A37575" w:rsidDel="00D66AE4">
                <w:rPr>
                  <w:rFonts w:eastAsia="Times New Roman" w:cs="Times New Roman"/>
                  <w:sz w:val="22"/>
                </w:rPr>
                <w:delText>0.9955</w:delText>
              </w:r>
            </w:del>
          </w:p>
        </w:tc>
        <w:tc>
          <w:tcPr>
            <w:tcW w:w="681" w:type="dxa"/>
            <w:tcBorders>
              <w:top w:val="nil"/>
              <w:left w:val="nil"/>
              <w:bottom w:val="nil"/>
              <w:right w:val="nil"/>
            </w:tcBorders>
            <w:shd w:val="clear" w:color="auto" w:fill="auto"/>
            <w:noWrap/>
            <w:vAlign w:val="bottom"/>
            <w:hideMark/>
          </w:tcPr>
          <w:p w14:paraId="78DB2A22" w14:textId="22446056" w:rsidR="001F038B" w:rsidRPr="00A37575" w:rsidDel="00D66AE4" w:rsidRDefault="001F038B" w:rsidP="001F038B">
            <w:pPr>
              <w:spacing w:after="0" w:line="240" w:lineRule="auto"/>
              <w:jc w:val="center"/>
              <w:rPr>
                <w:del w:id="8028" w:author="韬 黄" w:date="2018-11-05T16:46:00Z"/>
                <w:rFonts w:eastAsia="Times New Roman" w:cs="Times New Roman"/>
                <w:sz w:val="22"/>
              </w:rPr>
            </w:pPr>
            <w:del w:id="8029" w:author="韬 黄" w:date="2018-11-05T16:46:00Z">
              <w:r w:rsidRPr="00A37575" w:rsidDel="00D66AE4">
                <w:rPr>
                  <w:rFonts w:eastAsia="Times New Roman" w:cs="Times New Roman"/>
                  <w:sz w:val="22"/>
                </w:rPr>
                <w:delText>3</w:delText>
              </w:r>
            </w:del>
          </w:p>
        </w:tc>
        <w:tc>
          <w:tcPr>
            <w:tcW w:w="1275" w:type="dxa"/>
            <w:tcBorders>
              <w:top w:val="nil"/>
              <w:left w:val="nil"/>
              <w:bottom w:val="nil"/>
              <w:right w:val="nil"/>
            </w:tcBorders>
            <w:shd w:val="clear" w:color="auto" w:fill="auto"/>
            <w:noWrap/>
            <w:vAlign w:val="bottom"/>
            <w:hideMark/>
          </w:tcPr>
          <w:p w14:paraId="0AEC5191" w14:textId="34307BD0" w:rsidR="001F038B" w:rsidRPr="00A37575" w:rsidDel="00D66AE4" w:rsidRDefault="001F038B" w:rsidP="001F038B">
            <w:pPr>
              <w:spacing w:after="0" w:line="240" w:lineRule="auto"/>
              <w:jc w:val="center"/>
              <w:rPr>
                <w:del w:id="8030" w:author="韬 黄" w:date="2018-11-05T16:46:00Z"/>
                <w:rFonts w:eastAsia="Times New Roman" w:cs="Times New Roman"/>
                <w:sz w:val="22"/>
              </w:rPr>
            </w:pPr>
            <w:del w:id="8031" w:author="韬 黄" w:date="2018-11-05T16:46:00Z">
              <w:r w:rsidRPr="00A37575" w:rsidDel="00D66AE4">
                <w:rPr>
                  <w:rFonts w:eastAsia="Times New Roman" w:cs="Times New Roman"/>
                  <w:sz w:val="22"/>
                </w:rPr>
                <w:delText>1.0662</w:delText>
              </w:r>
            </w:del>
          </w:p>
        </w:tc>
        <w:tc>
          <w:tcPr>
            <w:tcW w:w="681" w:type="dxa"/>
            <w:tcBorders>
              <w:top w:val="nil"/>
              <w:left w:val="nil"/>
              <w:bottom w:val="nil"/>
              <w:right w:val="nil"/>
            </w:tcBorders>
            <w:shd w:val="clear" w:color="auto" w:fill="auto"/>
            <w:noWrap/>
            <w:vAlign w:val="bottom"/>
            <w:hideMark/>
          </w:tcPr>
          <w:p w14:paraId="2701DADB" w14:textId="430AB9B9" w:rsidR="001F038B" w:rsidRPr="00A37575" w:rsidDel="00D66AE4" w:rsidRDefault="001F038B" w:rsidP="001F038B">
            <w:pPr>
              <w:spacing w:after="0" w:line="240" w:lineRule="auto"/>
              <w:jc w:val="center"/>
              <w:rPr>
                <w:del w:id="8032" w:author="韬 黄" w:date="2018-11-05T16:46:00Z"/>
                <w:rFonts w:eastAsia="Times New Roman" w:cs="Times New Roman"/>
                <w:sz w:val="22"/>
              </w:rPr>
            </w:pPr>
            <w:del w:id="8033" w:author="韬 黄" w:date="2018-11-05T16:46:00Z">
              <w:r w:rsidRPr="00A37575" w:rsidDel="00D66AE4">
                <w:rPr>
                  <w:rFonts w:eastAsia="Times New Roman" w:cs="Times New Roman"/>
                  <w:sz w:val="22"/>
                </w:rPr>
                <w:delText>4</w:delText>
              </w:r>
            </w:del>
          </w:p>
        </w:tc>
      </w:tr>
      <w:tr w:rsidR="00A37575" w:rsidRPr="00A37575" w:rsidDel="00D66AE4" w14:paraId="531D07CF" w14:textId="2A3E7D27" w:rsidTr="00A83DED">
        <w:trPr>
          <w:trHeight w:val="57"/>
          <w:jc w:val="center"/>
          <w:del w:id="8034" w:author="韬 黄" w:date="2018-11-05T16:46:00Z"/>
        </w:trPr>
        <w:tc>
          <w:tcPr>
            <w:tcW w:w="1843" w:type="dxa"/>
            <w:tcBorders>
              <w:top w:val="nil"/>
              <w:left w:val="nil"/>
              <w:bottom w:val="nil"/>
              <w:right w:val="nil"/>
            </w:tcBorders>
            <w:shd w:val="clear" w:color="auto" w:fill="auto"/>
            <w:noWrap/>
            <w:vAlign w:val="bottom"/>
            <w:hideMark/>
          </w:tcPr>
          <w:p w14:paraId="6114C1EE" w14:textId="11CC9AFC" w:rsidR="001F038B" w:rsidRPr="00A37575" w:rsidDel="00D66AE4" w:rsidRDefault="001F038B" w:rsidP="001F038B">
            <w:pPr>
              <w:spacing w:after="0" w:line="240" w:lineRule="auto"/>
              <w:rPr>
                <w:del w:id="8035" w:author="韬 黄" w:date="2018-11-05T16:46:00Z"/>
                <w:rFonts w:eastAsia="Times New Roman" w:cs="Times New Roman"/>
                <w:sz w:val="22"/>
              </w:rPr>
            </w:pPr>
            <w:del w:id="8036" w:author="韬 黄" w:date="2018-11-05T16:46:00Z">
              <w:r w:rsidRPr="00A37575" w:rsidDel="00D66AE4">
                <w:rPr>
                  <w:rFonts w:eastAsia="Times New Roman" w:cs="Times New Roman"/>
                  <w:sz w:val="22"/>
                </w:rPr>
                <w:delText>ADL-own-IC</w:delText>
              </w:r>
            </w:del>
          </w:p>
        </w:tc>
        <w:tc>
          <w:tcPr>
            <w:tcW w:w="1276" w:type="dxa"/>
            <w:tcBorders>
              <w:top w:val="nil"/>
              <w:left w:val="nil"/>
              <w:bottom w:val="nil"/>
              <w:right w:val="nil"/>
            </w:tcBorders>
            <w:shd w:val="clear" w:color="auto" w:fill="auto"/>
            <w:noWrap/>
            <w:hideMark/>
          </w:tcPr>
          <w:p w14:paraId="7460BA8C" w14:textId="241F2ADF" w:rsidR="001F038B" w:rsidRPr="00A37575" w:rsidDel="00D66AE4" w:rsidRDefault="001F038B" w:rsidP="001F038B">
            <w:pPr>
              <w:spacing w:after="0" w:line="240" w:lineRule="auto"/>
              <w:jc w:val="center"/>
              <w:rPr>
                <w:del w:id="8037" w:author="韬 黄" w:date="2018-11-05T16:46:00Z"/>
                <w:rFonts w:eastAsia="Times New Roman" w:cs="Times New Roman"/>
                <w:sz w:val="22"/>
              </w:rPr>
            </w:pPr>
            <w:ins w:id="8038" w:author="tao huang" w:date="2018-10-28T21:55:00Z">
              <w:del w:id="8039" w:author="韬 黄" w:date="2018-11-05T16:46:00Z">
                <w:r w:rsidRPr="00A37575" w:rsidDel="00D66AE4">
                  <w:rPr>
                    <w:sz w:val="22"/>
                    <w:rPrChange w:id="8040" w:author="tao huang" w:date="2018-10-28T22:40:00Z">
                      <w:rPr/>
                    </w:rPrChange>
                  </w:rPr>
                  <w:delText>69.68</w:delText>
                </w:r>
              </w:del>
            </w:ins>
            <w:del w:id="8041" w:author="韬 黄" w:date="2018-11-05T16:46:00Z">
              <w:r w:rsidRPr="00A37575" w:rsidDel="00D66AE4">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5ABC6103" w:rsidR="001F038B" w:rsidRPr="00A37575" w:rsidDel="00D66AE4" w:rsidRDefault="001F038B" w:rsidP="001F038B">
            <w:pPr>
              <w:spacing w:after="0" w:line="240" w:lineRule="auto"/>
              <w:jc w:val="center"/>
              <w:rPr>
                <w:del w:id="8042" w:author="韬 黄" w:date="2018-11-05T16:46:00Z"/>
                <w:rFonts w:eastAsia="Times New Roman" w:cs="Times New Roman"/>
                <w:sz w:val="22"/>
              </w:rPr>
            </w:pPr>
            <w:del w:id="8043" w:author="韬 黄" w:date="2018-11-05T16:46:00Z">
              <w:r w:rsidRPr="00A37575" w:rsidDel="00D66AE4">
                <w:rPr>
                  <w:rFonts w:eastAsia="Times New Roman" w:cs="Times New Roman"/>
                  <w:sz w:val="22"/>
                </w:rPr>
                <w:delText>6</w:delText>
              </w:r>
            </w:del>
          </w:p>
        </w:tc>
        <w:tc>
          <w:tcPr>
            <w:tcW w:w="1036" w:type="dxa"/>
            <w:tcBorders>
              <w:top w:val="nil"/>
              <w:left w:val="nil"/>
              <w:bottom w:val="nil"/>
              <w:right w:val="nil"/>
            </w:tcBorders>
            <w:shd w:val="clear" w:color="auto" w:fill="auto"/>
            <w:noWrap/>
            <w:vAlign w:val="bottom"/>
            <w:hideMark/>
          </w:tcPr>
          <w:p w14:paraId="10ED7090" w14:textId="07E28C2E" w:rsidR="001F038B" w:rsidRPr="00A37575" w:rsidDel="00D66AE4" w:rsidRDefault="001F038B" w:rsidP="001F038B">
            <w:pPr>
              <w:spacing w:after="0" w:line="240" w:lineRule="auto"/>
              <w:jc w:val="center"/>
              <w:rPr>
                <w:del w:id="8044" w:author="韬 黄" w:date="2018-11-05T16:46:00Z"/>
                <w:rFonts w:eastAsia="Times New Roman" w:cs="Times New Roman"/>
                <w:sz w:val="22"/>
              </w:rPr>
            </w:pPr>
            <w:del w:id="8045" w:author="韬 黄" w:date="2018-11-05T16:46:00Z">
              <w:r w:rsidRPr="00A37575" w:rsidDel="00D66AE4">
                <w:rPr>
                  <w:rFonts w:eastAsia="Times New Roman" w:cs="Times New Roman"/>
                  <w:sz w:val="22"/>
                </w:rPr>
                <w:delText>47.95%</w:delText>
              </w:r>
            </w:del>
          </w:p>
        </w:tc>
        <w:tc>
          <w:tcPr>
            <w:tcW w:w="681" w:type="dxa"/>
            <w:tcBorders>
              <w:top w:val="nil"/>
              <w:left w:val="nil"/>
              <w:bottom w:val="nil"/>
              <w:right w:val="nil"/>
            </w:tcBorders>
            <w:shd w:val="clear" w:color="auto" w:fill="auto"/>
            <w:noWrap/>
            <w:vAlign w:val="bottom"/>
            <w:hideMark/>
          </w:tcPr>
          <w:p w14:paraId="0003FE50" w14:textId="19287D41" w:rsidR="001F038B" w:rsidRPr="00A37575" w:rsidDel="00D66AE4" w:rsidRDefault="001F038B" w:rsidP="001F038B">
            <w:pPr>
              <w:spacing w:after="0" w:line="240" w:lineRule="auto"/>
              <w:jc w:val="center"/>
              <w:rPr>
                <w:del w:id="8046" w:author="韬 黄" w:date="2018-11-05T16:46:00Z"/>
                <w:rFonts w:eastAsia="Times New Roman" w:cs="Times New Roman"/>
                <w:sz w:val="22"/>
              </w:rPr>
            </w:pPr>
            <w:del w:id="8047" w:author="韬 黄" w:date="2018-11-05T16:46:00Z">
              <w:r w:rsidRPr="00A37575" w:rsidDel="00D66AE4">
                <w:rPr>
                  <w:rFonts w:eastAsia="Times New Roman" w:cs="Times New Roman"/>
                  <w:sz w:val="22"/>
                </w:rPr>
                <w:delText>6</w:delText>
              </w:r>
            </w:del>
          </w:p>
        </w:tc>
        <w:tc>
          <w:tcPr>
            <w:tcW w:w="828" w:type="dxa"/>
            <w:tcBorders>
              <w:top w:val="nil"/>
              <w:left w:val="nil"/>
              <w:bottom w:val="nil"/>
              <w:right w:val="nil"/>
            </w:tcBorders>
            <w:shd w:val="clear" w:color="auto" w:fill="auto"/>
            <w:noWrap/>
            <w:vAlign w:val="bottom"/>
            <w:hideMark/>
          </w:tcPr>
          <w:p w14:paraId="343FE6CE" w14:textId="4159F776" w:rsidR="001F038B" w:rsidRPr="00A37575" w:rsidDel="00D66AE4" w:rsidRDefault="001F038B" w:rsidP="001F038B">
            <w:pPr>
              <w:spacing w:after="0" w:line="240" w:lineRule="auto"/>
              <w:jc w:val="center"/>
              <w:rPr>
                <w:del w:id="8048" w:author="韬 黄" w:date="2018-11-05T16:46:00Z"/>
                <w:rFonts w:eastAsia="Times New Roman" w:cs="Times New Roman"/>
                <w:sz w:val="22"/>
              </w:rPr>
            </w:pPr>
            <w:del w:id="8049" w:author="韬 黄" w:date="2018-11-05T16:46:00Z">
              <w:r w:rsidRPr="00A37575" w:rsidDel="00D66AE4">
                <w:rPr>
                  <w:rFonts w:eastAsia="Times New Roman" w:cs="Times New Roman"/>
                  <w:sz w:val="22"/>
                </w:rPr>
                <w:delText>1.354</w:delText>
              </w:r>
            </w:del>
          </w:p>
        </w:tc>
        <w:tc>
          <w:tcPr>
            <w:tcW w:w="681" w:type="dxa"/>
            <w:tcBorders>
              <w:top w:val="nil"/>
              <w:left w:val="nil"/>
              <w:bottom w:val="nil"/>
              <w:right w:val="nil"/>
            </w:tcBorders>
            <w:shd w:val="clear" w:color="auto" w:fill="auto"/>
            <w:noWrap/>
            <w:vAlign w:val="bottom"/>
            <w:hideMark/>
          </w:tcPr>
          <w:p w14:paraId="128638F8" w14:textId="33774355" w:rsidR="001F038B" w:rsidRPr="00A37575" w:rsidDel="00D66AE4" w:rsidRDefault="001F038B" w:rsidP="001F038B">
            <w:pPr>
              <w:spacing w:after="0" w:line="240" w:lineRule="auto"/>
              <w:jc w:val="center"/>
              <w:rPr>
                <w:del w:id="8050" w:author="韬 黄" w:date="2018-11-05T16:46:00Z"/>
                <w:rFonts w:eastAsia="Times New Roman" w:cs="Times New Roman"/>
                <w:sz w:val="22"/>
              </w:rPr>
            </w:pPr>
            <w:del w:id="8051" w:author="韬 黄" w:date="2018-11-05T16:46:00Z">
              <w:r w:rsidRPr="00A37575" w:rsidDel="00D66AE4">
                <w:rPr>
                  <w:rFonts w:eastAsia="Times New Roman" w:cs="Times New Roman"/>
                  <w:sz w:val="22"/>
                </w:rPr>
                <w:delText>6</w:delText>
              </w:r>
            </w:del>
          </w:p>
        </w:tc>
        <w:tc>
          <w:tcPr>
            <w:tcW w:w="1390" w:type="dxa"/>
            <w:tcBorders>
              <w:top w:val="nil"/>
              <w:left w:val="nil"/>
              <w:bottom w:val="nil"/>
              <w:right w:val="nil"/>
            </w:tcBorders>
            <w:shd w:val="clear" w:color="auto" w:fill="auto"/>
            <w:noWrap/>
            <w:vAlign w:val="bottom"/>
            <w:hideMark/>
          </w:tcPr>
          <w:p w14:paraId="42443203" w14:textId="015EE914" w:rsidR="001F038B" w:rsidRPr="00A37575" w:rsidDel="00D66AE4" w:rsidRDefault="001F038B" w:rsidP="001F038B">
            <w:pPr>
              <w:spacing w:after="0" w:line="240" w:lineRule="auto"/>
              <w:jc w:val="center"/>
              <w:rPr>
                <w:del w:id="8052" w:author="韬 黄" w:date="2018-11-05T16:46:00Z"/>
                <w:rFonts w:eastAsia="Times New Roman" w:cs="Times New Roman"/>
                <w:sz w:val="22"/>
              </w:rPr>
            </w:pPr>
            <w:del w:id="8053" w:author="韬 黄" w:date="2018-11-05T16:46:00Z">
              <w:r w:rsidRPr="00A37575" w:rsidDel="00D66AE4">
                <w:rPr>
                  <w:rFonts w:eastAsia="Times New Roman" w:cs="Times New Roman"/>
                  <w:sz w:val="22"/>
                </w:rPr>
                <w:delText>1.0208</w:delText>
              </w:r>
            </w:del>
          </w:p>
        </w:tc>
        <w:tc>
          <w:tcPr>
            <w:tcW w:w="681" w:type="dxa"/>
            <w:tcBorders>
              <w:top w:val="nil"/>
              <w:left w:val="nil"/>
              <w:bottom w:val="nil"/>
              <w:right w:val="nil"/>
            </w:tcBorders>
            <w:shd w:val="clear" w:color="auto" w:fill="auto"/>
            <w:noWrap/>
            <w:vAlign w:val="bottom"/>
            <w:hideMark/>
          </w:tcPr>
          <w:p w14:paraId="4D3F69DA" w14:textId="31204589" w:rsidR="001F038B" w:rsidRPr="00A37575" w:rsidDel="00D66AE4" w:rsidRDefault="001F038B" w:rsidP="001F038B">
            <w:pPr>
              <w:spacing w:after="0" w:line="240" w:lineRule="auto"/>
              <w:jc w:val="center"/>
              <w:rPr>
                <w:del w:id="8054" w:author="韬 黄" w:date="2018-11-05T16:46:00Z"/>
                <w:rFonts w:eastAsia="Times New Roman" w:cs="Times New Roman"/>
                <w:sz w:val="22"/>
              </w:rPr>
            </w:pPr>
            <w:del w:id="8055" w:author="韬 黄" w:date="2018-11-05T16:46:00Z">
              <w:r w:rsidRPr="00A37575" w:rsidDel="00D66AE4">
                <w:rPr>
                  <w:rFonts w:eastAsia="Times New Roman" w:cs="Times New Roman"/>
                  <w:sz w:val="22"/>
                </w:rPr>
                <w:delText>6</w:delText>
              </w:r>
            </w:del>
          </w:p>
        </w:tc>
        <w:tc>
          <w:tcPr>
            <w:tcW w:w="1275" w:type="dxa"/>
            <w:tcBorders>
              <w:top w:val="nil"/>
              <w:left w:val="nil"/>
              <w:bottom w:val="nil"/>
              <w:right w:val="nil"/>
            </w:tcBorders>
            <w:shd w:val="clear" w:color="auto" w:fill="auto"/>
            <w:noWrap/>
            <w:vAlign w:val="bottom"/>
            <w:hideMark/>
          </w:tcPr>
          <w:p w14:paraId="14CCC0BE" w14:textId="3E186520" w:rsidR="001F038B" w:rsidRPr="00A37575" w:rsidDel="00D66AE4" w:rsidRDefault="001F038B" w:rsidP="001F038B">
            <w:pPr>
              <w:spacing w:after="0" w:line="240" w:lineRule="auto"/>
              <w:jc w:val="center"/>
              <w:rPr>
                <w:del w:id="8056" w:author="韬 黄" w:date="2018-11-05T16:46:00Z"/>
                <w:rFonts w:eastAsia="Times New Roman" w:cs="Times New Roman"/>
                <w:sz w:val="22"/>
              </w:rPr>
            </w:pPr>
            <w:del w:id="8057" w:author="韬 黄" w:date="2018-11-05T16:46:00Z">
              <w:r w:rsidRPr="00A37575" w:rsidDel="00D66AE4">
                <w:rPr>
                  <w:rFonts w:eastAsia="Times New Roman" w:cs="Times New Roman"/>
                  <w:sz w:val="22"/>
                </w:rPr>
                <w:delText>1.1299</w:delText>
              </w:r>
            </w:del>
          </w:p>
        </w:tc>
        <w:tc>
          <w:tcPr>
            <w:tcW w:w="681" w:type="dxa"/>
            <w:tcBorders>
              <w:top w:val="nil"/>
              <w:left w:val="nil"/>
              <w:bottom w:val="nil"/>
              <w:right w:val="nil"/>
            </w:tcBorders>
            <w:shd w:val="clear" w:color="auto" w:fill="auto"/>
            <w:noWrap/>
            <w:vAlign w:val="bottom"/>
            <w:hideMark/>
          </w:tcPr>
          <w:p w14:paraId="0E0AE5C2" w14:textId="48EC3F20" w:rsidR="001F038B" w:rsidRPr="00A37575" w:rsidDel="00D66AE4" w:rsidRDefault="001F038B" w:rsidP="001F038B">
            <w:pPr>
              <w:spacing w:after="0" w:line="240" w:lineRule="auto"/>
              <w:jc w:val="center"/>
              <w:rPr>
                <w:del w:id="8058" w:author="韬 黄" w:date="2018-11-05T16:46:00Z"/>
                <w:rFonts w:eastAsia="Times New Roman" w:cs="Times New Roman"/>
                <w:sz w:val="22"/>
              </w:rPr>
            </w:pPr>
            <w:del w:id="8059" w:author="韬 黄" w:date="2018-11-05T16:46:00Z">
              <w:r w:rsidRPr="00A37575" w:rsidDel="00D66AE4">
                <w:rPr>
                  <w:rFonts w:eastAsia="Times New Roman" w:cs="Times New Roman"/>
                  <w:sz w:val="22"/>
                </w:rPr>
                <w:delText>6</w:delText>
              </w:r>
            </w:del>
          </w:p>
        </w:tc>
      </w:tr>
      <w:tr w:rsidR="00A37575" w:rsidRPr="00A37575" w:rsidDel="00D66AE4" w14:paraId="4EB66970" w14:textId="0D91F042" w:rsidTr="00A83DED">
        <w:trPr>
          <w:trHeight w:val="57"/>
          <w:jc w:val="center"/>
          <w:del w:id="8060" w:author="韬 黄" w:date="2018-11-05T16:46:00Z"/>
        </w:trPr>
        <w:tc>
          <w:tcPr>
            <w:tcW w:w="1843" w:type="dxa"/>
            <w:tcBorders>
              <w:top w:val="nil"/>
              <w:left w:val="nil"/>
              <w:bottom w:val="nil"/>
              <w:right w:val="nil"/>
            </w:tcBorders>
            <w:shd w:val="clear" w:color="auto" w:fill="auto"/>
            <w:noWrap/>
            <w:vAlign w:val="bottom"/>
            <w:hideMark/>
          </w:tcPr>
          <w:p w14:paraId="1BC18337" w14:textId="3A54026E" w:rsidR="001F038B" w:rsidRPr="00A37575" w:rsidDel="00D66AE4" w:rsidRDefault="001F038B" w:rsidP="001F038B">
            <w:pPr>
              <w:spacing w:after="0" w:line="240" w:lineRule="auto"/>
              <w:rPr>
                <w:del w:id="8061" w:author="韬 黄" w:date="2018-11-05T16:46:00Z"/>
                <w:rFonts w:eastAsia="Times New Roman" w:cs="Times New Roman"/>
                <w:sz w:val="22"/>
              </w:rPr>
            </w:pPr>
            <w:del w:id="8062" w:author="韬 黄" w:date="2018-11-05T16:46:00Z">
              <w:r w:rsidRPr="00A37575" w:rsidDel="00D66AE4">
                <w:rPr>
                  <w:rFonts w:eastAsia="Times New Roman" w:cs="Times New Roman"/>
                  <w:sz w:val="22"/>
                </w:rPr>
                <w:delText>ADL-intra-EWC</w:delText>
              </w:r>
            </w:del>
          </w:p>
        </w:tc>
        <w:tc>
          <w:tcPr>
            <w:tcW w:w="1276" w:type="dxa"/>
            <w:tcBorders>
              <w:top w:val="nil"/>
              <w:left w:val="nil"/>
              <w:bottom w:val="nil"/>
              <w:right w:val="nil"/>
            </w:tcBorders>
            <w:shd w:val="clear" w:color="auto" w:fill="auto"/>
            <w:noWrap/>
            <w:hideMark/>
          </w:tcPr>
          <w:p w14:paraId="69D3A7D9" w14:textId="4FCA9022" w:rsidR="001F038B" w:rsidRPr="00A37575" w:rsidDel="00D66AE4" w:rsidRDefault="001F038B" w:rsidP="001F038B">
            <w:pPr>
              <w:spacing w:after="0" w:line="240" w:lineRule="auto"/>
              <w:jc w:val="center"/>
              <w:rPr>
                <w:del w:id="8063" w:author="韬 黄" w:date="2018-11-05T16:46:00Z"/>
                <w:rFonts w:eastAsia="Times New Roman" w:cs="Times New Roman"/>
                <w:sz w:val="22"/>
              </w:rPr>
            </w:pPr>
            <w:ins w:id="8064" w:author="tao huang" w:date="2018-10-28T21:55:00Z">
              <w:del w:id="8065" w:author="韬 黄" w:date="2018-11-05T16:46:00Z">
                <w:r w:rsidRPr="00A37575" w:rsidDel="00D66AE4">
                  <w:rPr>
                    <w:sz w:val="22"/>
                    <w:rPrChange w:id="8066" w:author="tao huang" w:date="2018-10-28T22:40:00Z">
                      <w:rPr/>
                    </w:rPrChange>
                  </w:rPr>
                  <w:delText>62.74</w:delText>
                </w:r>
              </w:del>
            </w:ins>
            <w:del w:id="8067" w:author="韬 黄" w:date="2018-11-05T16:46:00Z">
              <w:r w:rsidRPr="00A37575" w:rsidDel="00D66AE4">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2908384D" w:rsidR="001F038B" w:rsidRPr="00A37575" w:rsidDel="00D66AE4" w:rsidRDefault="001F038B" w:rsidP="001F038B">
            <w:pPr>
              <w:spacing w:after="0" w:line="240" w:lineRule="auto"/>
              <w:jc w:val="center"/>
              <w:rPr>
                <w:del w:id="8068" w:author="韬 黄" w:date="2018-11-05T16:46:00Z"/>
                <w:rFonts w:eastAsia="Times New Roman" w:cs="Times New Roman"/>
                <w:sz w:val="22"/>
              </w:rPr>
            </w:pPr>
            <w:del w:id="8069" w:author="韬 黄" w:date="2018-11-05T16:46:00Z">
              <w:r w:rsidRPr="00A37575" w:rsidDel="00D66AE4">
                <w:rPr>
                  <w:rFonts w:eastAsia="Times New Roman" w:cs="Times New Roman"/>
                  <w:sz w:val="22"/>
                </w:rPr>
                <w:delText>1</w:delText>
              </w:r>
            </w:del>
          </w:p>
        </w:tc>
        <w:tc>
          <w:tcPr>
            <w:tcW w:w="1036" w:type="dxa"/>
            <w:tcBorders>
              <w:top w:val="nil"/>
              <w:left w:val="nil"/>
              <w:bottom w:val="nil"/>
              <w:right w:val="nil"/>
            </w:tcBorders>
            <w:shd w:val="clear" w:color="auto" w:fill="auto"/>
            <w:noWrap/>
            <w:vAlign w:val="bottom"/>
            <w:hideMark/>
          </w:tcPr>
          <w:p w14:paraId="2E3361ED" w14:textId="3B64B48B" w:rsidR="001F038B" w:rsidRPr="00A37575" w:rsidDel="00D66AE4" w:rsidRDefault="001F038B" w:rsidP="001F038B">
            <w:pPr>
              <w:spacing w:after="0" w:line="240" w:lineRule="auto"/>
              <w:jc w:val="center"/>
              <w:rPr>
                <w:del w:id="8070" w:author="韬 黄" w:date="2018-11-05T16:46:00Z"/>
                <w:rFonts w:eastAsia="Times New Roman" w:cs="Times New Roman"/>
                <w:sz w:val="22"/>
              </w:rPr>
            </w:pPr>
            <w:del w:id="8071" w:author="韬 黄" w:date="2018-11-05T16:46:00Z">
              <w:r w:rsidRPr="00A37575" w:rsidDel="00D66AE4">
                <w:rPr>
                  <w:rFonts w:eastAsia="Times New Roman" w:cs="Times New Roman"/>
                  <w:sz w:val="22"/>
                </w:rPr>
                <w:delText>45.91%</w:delText>
              </w:r>
            </w:del>
          </w:p>
        </w:tc>
        <w:tc>
          <w:tcPr>
            <w:tcW w:w="681" w:type="dxa"/>
            <w:tcBorders>
              <w:top w:val="nil"/>
              <w:left w:val="nil"/>
              <w:bottom w:val="nil"/>
              <w:right w:val="nil"/>
            </w:tcBorders>
            <w:shd w:val="clear" w:color="auto" w:fill="auto"/>
            <w:noWrap/>
            <w:vAlign w:val="bottom"/>
            <w:hideMark/>
          </w:tcPr>
          <w:p w14:paraId="044092D9" w14:textId="216F18C8" w:rsidR="001F038B" w:rsidRPr="00A37575" w:rsidDel="00D66AE4" w:rsidRDefault="001F038B" w:rsidP="001F038B">
            <w:pPr>
              <w:spacing w:after="0" w:line="240" w:lineRule="auto"/>
              <w:jc w:val="center"/>
              <w:rPr>
                <w:del w:id="8072" w:author="韬 黄" w:date="2018-11-05T16:46:00Z"/>
                <w:rFonts w:eastAsia="Times New Roman" w:cs="Times New Roman"/>
                <w:sz w:val="22"/>
              </w:rPr>
            </w:pPr>
            <w:del w:id="8073" w:author="韬 黄" w:date="2018-11-05T16:46:00Z">
              <w:r w:rsidRPr="00A37575" w:rsidDel="00D66AE4">
                <w:rPr>
                  <w:rFonts w:eastAsia="Times New Roman" w:cs="Times New Roman"/>
                  <w:sz w:val="22"/>
                </w:rPr>
                <w:delText>1</w:delText>
              </w:r>
            </w:del>
          </w:p>
        </w:tc>
        <w:tc>
          <w:tcPr>
            <w:tcW w:w="828" w:type="dxa"/>
            <w:tcBorders>
              <w:top w:val="nil"/>
              <w:left w:val="nil"/>
              <w:bottom w:val="nil"/>
              <w:right w:val="nil"/>
            </w:tcBorders>
            <w:shd w:val="clear" w:color="auto" w:fill="auto"/>
            <w:noWrap/>
            <w:vAlign w:val="bottom"/>
            <w:hideMark/>
          </w:tcPr>
          <w:p w14:paraId="3C4E48D4" w14:textId="3E1673CB" w:rsidR="001F038B" w:rsidRPr="00A37575" w:rsidDel="00D66AE4" w:rsidRDefault="001F038B" w:rsidP="001F038B">
            <w:pPr>
              <w:spacing w:after="0" w:line="240" w:lineRule="auto"/>
              <w:jc w:val="center"/>
              <w:rPr>
                <w:del w:id="8074" w:author="韬 黄" w:date="2018-11-05T16:46:00Z"/>
                <w:rFonts w:eastAsia="Times New Roman" w:cs="Times New Roman"/>
                <w:sz w:val="22"/>
              </w:rPr>
            </w:pPr>
            <w:del w:id="8075" w:author="韬 黄" w:date="2018-11-05T16:46:00Z">
              <w:r w:rsidRPr="00A37575" w:rsidDel="00D66AE4">
                <w:rPr>
                  <w:rFonts w:eastAsia="Times New Roman" w:cs="Times New Roman"/>
                  <w:sz w:val="22"/>
                </w:rPr>
                <w:delText>1.303</w:delText>
              </w:r>
            </w:del>
          </w:p>
        </w:tc>
        <w:tc>
          <w:tcPr>
            <w:tcW w:w="681" w:type="dxa"/>
            <w:tcBorders>
              <w:top w:val="nil"/>
              <w:left w:val="nil"/>
              <w:bottom w:val="nil"/>
              <w:right w:val="nil"/>
            </w:tcBorders>
            <w:shd w:val="clear" w:color="auto" w:fill="auto"/>
            <w:noWrap/>
            <w:vAlign w:val="bottom"/>
            <w:hideMark/>
          </w:tcPr>
          <w:p w14:paraId="224CB71F" w14:textId="7E6502FE" w:rsidR="001F038B" w:rsidRPr="00A37575" w:rsidDel="00D66AE4" w:rsidRDefault="001F038B" w:rsidP="001F038B">
            <w:pPr>
              <w:spacing w:after="0" w:line="240" w:lineRule="auto"/>
              <w:jc w:val="center"/>
              <w:rPr>
                <w:del w:id="8076" w:author="韬 黄" w:date="2018-11-05T16:46:00Z"/>
                <w:rFonts w:eastAsia="Times New Roman" w:cs="Times New Roman"/>
                <w:sz w:val="22"/>
              </w:rPr>
            </w:pPr>
            <w:del w:id="8077" w:author="韬 黄" w:date="2018-11-05T16:46:00Z">
              <w:r w:rsidRPr="00A37575" w:rsidDel="00D66AE4">
                <w:rPr>
                  <w:rFonts w:eastAsia="Times New Roman" w:cs="Times New Roman"/>
                  <w:sz w:val="22"/>
                </w:rPr>
                <w:delText>1</w:delText>
              </w:r>
            </w:del>
          </w:p>
        </w:tc>
        <w:tc>
          <w:tcPr>
            <w:tcW w:w="1390" w:type="dxa"/>
            <w:tcBorders>
              <w:top w:val="nil"/>
              <w:left w:val="nil"/>
              <w:bottom w:val="nil"/>
              <w:right w:val="nil"/>
            </w:tcBorders>
            <w:shd w:val="clear" w:color="auto" w:fill="auto"/>
            <w:noWrap/>
            <w:vAlign w:val="bottom"/>
            <w:hideMark/>
          </w:tcPr>
          <w:p w14:paraId="7419EC63" w14:textId="0430B8B9" w:rsidR="001F038B" w:rsidRPr="00A37575" w:rsidDel="00D66AE4" w:rsidRDefault="001F038B" w:rsidP="001F038B">
            <w:pPr>
              <w:spacing w:after="0" w:line="240" w:lineRule="auto"/>
              <w:jc w:val="center"/>
              <w:rPr>
                <w:del w:id="8078" w:author="韬 黄" w:date="2018-11-05T16:46:00Z"/>
                <w:rFonts w:eastAsia="Times New Roman" w:cs="Times New Roman"/>
                <w:sz w:val="22"/>
              </w:rPr>
            </w:pPr>
            <w:del w:id="8079" w:author="韬 黄" w:date="2018-11-05T16:46:00Z">
              <w:r w:rsidRPr="00A37575" w:rsidDel="00D66AE4">
                <w:rPr>
                  <w:rFonts w:eastAsia="Times New Roman" w:cs="Times New Roman"/>
                  <w:sz w:val="22"/>
                </w:rPr>
                <w:delText>0.9756</w:delText>
              </w:r>
            </w:del>
          </w:p>
        </w:tc>
        <w:tc>
          <w:tcPr>
            <w:tcW w:w="681" w:type="dxa"/>
            <w:tcBorders>
              <w:top w:val="nil"/>
              <w:left w:val="nil"/>
              <w:bottom w:val="nil"/>
              <w:right w:val="nil"/>
            </w:tcBorders>
            <w:shd w:val="clear" w:color="auto" w:fill="auto"/>
            <w:noWrap/>
            <w:vAlign w:val="bottom"/>
            <w:hideMark/>
          </w:tcPr>
          <w:p w14:paraId="218E80C9" w14:textId="5C2B3ACA" w:rsidR="001F038B" w:rsidRPr="00A37575" w:rsidDel="00D66AE4" w:rsidRDefault="001F038B" w:rsidP="001F038B">
            <w:pPr>
              <w:spacing w:after="0" w:line="240" w:lineRule="auto"/>
              <w:jc w:val="center"/>
              <w:rPr>
                <w:del w:id="8080" w:author="韬 黄" w:date="2018-11-05T16:46:00Z"/>
                <w:rFonts w:eastAsia="Times New Roman" w:cs="Times New Roman"/>
                <w:sz w:val="22"/>
              </w:rPr>
            </w:pPr>
            <w:del w:id="8081" w:author="韬 黄" w:date="2018-11-05T16:46:00Z">
              <w:r w:rsidRPr="00A37575" w:rsidDel="00D66AE4">
                <w:rPr>
                  <w:rFonts w:eastAsia="Times New Roman" w:cs="Times New Roman"/>
                  <w:sz w:val="22"/>
                </w:rPr>
                <w:delText>1</w:delText>
              </w:r>
            </w:del>
          </w:p>
        </w:tc>
        <w:tc>
          <w:tcPr>
            <w:tcW w:w="1275" w:type="dxa"/>
            <w:tcBorders>
              <w:top w:val="nil"/>
              <w:left w:val="nil"/>
              <w:bottom w:val="nil"/>
              <w:right w:val="nil"/>
            </w:tcBorders>
            <w:shd w:val="clear" w:color="auto" w:fill="auto"/>
            <w:noWrap/>
            <w:vAlign w:val="bottom"/>
            <w:hideMark/>
          </w:tcPr>
          <w:p w14:paraId="72EF6B5E" w14:textId="017B5052" w:rsidR="001F038B" w:rsidRPr="00A37575" w:rsidDel="00D66AE4" w:rsidRDefault="001F038B" w:rsidP="001F038B">
            <w:pPr>
              <w:spacing w:after="0" w:line="240" w:lineRule="auto"/>
              <w:jc w:val="center"/>
              <w:rPr>
                <w:del w:id="8082" w:author="韬 黄" w:date="2018-11-05T16:46:00Z"/>
                <w:rFonts w:eastAsia="Times New Roman" w:cs="Times New Roman"/>
                <w:sz w:val="22"/>
              </w:rPr>
            </w:pPr>
            <w:del w:id="8083" w:author="韬 黄" w:date="2018-11-05T16:46:00Z">
              <w:r w:rsidRPr="00A37575" w:rsidDel="00D66AE4">
                <w:rPr>
                  <w:rFonts w:eastAsia="Times New Roman" w:cs="Times New Roman"/>
                  <w:sz w:val="22"/>
                </w:rPr>
                <w:delText>1.0196</w:delText>
              </w:r>
            </w:del>
          </w:p>
        </w:tc>
        <w:tc>
          <w:tcPr>
            <w:tcW w:w="681" w:type="dxa"/>
            <w:tcBorders>
              <w:top w:val="nil"/>
              <w:left w:val="nil"/>
              <w:bottom w:val="nil"/>
              <w:right w:val="nil"/>
            </w:tcBorders>
            <w:shd w:val="clear" w:color="auto" w:fill="auto"/>
            <w:noWrap/>
            <w:vAlign w:val="bottom"/>
            <w:hideMark/>
          </w:tcPr>
          <w:p w14:paraId="65F6F8DF" w14:textId="72C513B5" w:rsidR="001F038B" w:rsidRPr="00A37575" w:rsidDel="00D66AE4" w:rsidRDefault="001F038B" w:rsidP="001F038B">
            <w:pPr>
              <w:spacing w:after="0" w:line="240" w:lineRule="auto"/>
              <w:jc w:val="center"/>
              <w:rPr>
                <w:del w:id="8084" w:author="韬 黄" w:date="2018-11-05T16:46:00Z"/>
                <w:rFonts w:eastAsia="Times New Roman" w:cs="Times New Roman"/>
                <w:sz w:val="22"/>
              </w:rPr>
            </w:pPr>
            <w:del w:id="8085" w:author="韬 黄" w:date="2018-11-05T16:46:00Z">
              <w:r w:rsidRPr="00A37575" w:rsidDel="00D66AE4">
                <w:rPr>
                  <w:rFonts w:eastAsia="Times New Roman" w:cs="Times New Roman"/>
                  <w:sz w:val="22"/>
                </w:rPr>
                <w:delText>1</w:delText>
              </w:r>
            </w:del>
          </w:p>
        </w:tc>
      </w:tr>
      <w:tr w:rsidR="00A37575" w:rsidRPr="00A37575" w:rsidDel="00D66AE4" w14:paraId="45330EF8" w14:textId="387D8B9E" w:rsidTr="00A83DED">
        <w:trPr>
          <w:trHeight w:val="57"/>
          <w:jc w:val="center"/>
          <w:del w:id="8086" w:author="韬 黄" w:date="2018-11-05T16:46:00Z"/>
        </w:trPr>
        <w:tc>
          <w:tcPr>
            <w:tcW w:w="1843" w:type="dxa"/>
            <w:tcBorders>
              <w:top w:val="nil"/>
              <w:left w:val="nil"/>
              <w:right w:val="nil"/>
            </w:tcBorders>
            <w:shd w:val="clear" w:color="auto" w:fill="auto"/>
            <w:noWrap/>
            <w:vAlign w:val="bottom"/>
            <w:hideMark/>
          </w:tcPr>
          <w:p w14:paraId="46F7D324" w14:textId="32BAC967" w:rsidR="001F038B" w:rsidRPr="00A37575" w:rsidDel="00D66AE4" w:rsidRDefault="001F038B" w:rsidP="001F038B">
            <w:pPr>
              <w:spacing w:after="0" w:line="240" w:lineRule="auto"/>
              <w:rPr>
                <w:del w:id="8087" w:author="韬 黄" w:date="2018-11-05T16:46:00Z"/>
                <w:rFonts w:eastAsia="Times New Roman" w:cs="Times New Roman"/>
                <w:sz w:val="22"/>
              </w:rPr>
            </w:pPr>
            <w:del w:id="8088" w:author="韬 黄" w:date="2018-11-05T16:46:00Z">
              <w:r w:rsidRPr="00A37575" w:rsidDel="00D66AE4">
                <w:rPr>
                  <w:rFonts w:eastAsia="Times New Roman" w:cs="Times New Roman"/>
                  <w:sz w:val="22"/>
                </w:rPr>
                <w:delText>ADL-intra-IC</w:delText>
              </w:r>
            </w:del>
          </w:p>
        </w:tc>
        <w:tc>
          <w:tcPr>
            <w:tcW w:w="1276" w:type="dxa"/>
            <w:tcBorders>
              <w:top w:val="nil"/>
              <w:left w:val="nil"/>
              <w:right w:val="nil"/>
            </w:tcBorders>
            <w:shd w:val="clear" w:color="auto" w:fill="auto"/>
            <w:noWrap/>
            <w:hideMark/>
          </w:tcPr>
          <w:p w14:paraId="2C6BE3AC" w14:textId="6A01E623" w:rsidR="001F038B" w:rsidRPr="00A37575" w:rsidDel="00D66AE4" w:rsidRDefault="001F038B" w:rsidP="001F038B">
            <w:pPr>
              <w:spacing w:after="0" w:line="240" w:lineRule="auto"/>
              <w:jc w:val="center"/>
              <w:rPr>
                <w:del w:id="8089" w:author="韬 黄" w:date="2018-11-05T16:46:00Z"/>
                <w:rFonts w:eastAsia="Times New Roman" w:cs="Times New Roman"/>
                <w:sz w:val="22"/>
              </w:rPr>
            </w:pPr>
            <w:ins w:id="8090" w:author="tao huang" w:date="2018-10-28T21:55:00Z">
              <w:del w:id="8091" w:author="韬 黄" w:date="2018-11-05T16:46:00Z">
                <w:r w:rsidRPr="00A37575" w:rsidDel="00D66AE4">
                  <w:rPr>
                    <w:sz w:val="22"/>
                    <w:rPrChange w:id="8092" w:author="tao huang" w:date="2018-10-28T22:40:00Z">
                      <w:rPr/>
                    </w:rPrChange>
                  </w:rPr>
                  <w:delText>65.01</w:delText>
                </w:r>
              </w:del>
            </w:ins>
            <w:del w:id="8093" w:author="韬 黄" w:date="2018-11-05T16:46:00Z">
              <w:r w:rsidRPr="00A37575" w:rsidDel="00D66AE4">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65E6AFFE" w:rsidR="001F038B" w:rsidRPr="00A37575" w:rsidDel="00D66AE4" w:rsidRDefault="001F038B" w:rsidP="001F038B">
            <w:pPr>
              <w:spacing w:after="0" w:line="240" w:lineRule="auto"/>
              <w:jc w:val="center"/>
              <w:rPr>
                <w:del w:id="8094" w:author="韬 黄" w:date="2018-11-05T16:46:00Z"/>
                <w:rFonts w:eastAsia="Times New Roman" w:cs="Times New Roman"/>
                <w:sz w:val="22"/>
              </w:rPr>
            </w:pPr>
            <w:del w:id="8095" w:author="韬 黄" w:date="2018-11-05T16:46:00Z">
              <w:r w:rsidRPr="00A37575" w:rsidDel="00D66AE4">
                <w:rPr>
                  <w:rFonts w:eastAsia="Times New Roman" w:cs="Times New Roman"/>
                  <w:sz w:val="22"/>
                </w:rPr>
                <w:delText>4</w:delText>
              </w:r>
            </w:del>
          </w:p>
        </w:tc>
        <w:tc>
          <w:tcPr>
            <w:tcW w:w="1036" w:type="dxa"/>
            <w:tcBorders>
              <w:top w:val="nil"/>
              <w:left w:val="nil"/>
              <w:right w:val="nil"/>
            </w:tcBorders>
            <w:shd w:val="clear" w:color="auto" w:fill="auto"/>
            <w:noWrap/>
            <w:vAlign w:val="bottom"/>
            <w:hideMark/>
          </w:tcPr>
          <w:p w14:paraId="145F28AB" w14:textId="5DFA96F6" w:rsidR="001F038B" w:rsidRPr="00A37575" w:rsidDel="00D66AE4" w:rsidRDefault="001F038B" w:rsidP="001F038B">
            <w:pPr>
              <w:spacing w:after="0" w:line="240" w:lineRule="auto"/>
              <w:jc w:val="center"/>
              <w:rPr>
                <w:del w:id="8096" w:author="韬 黄" w:date="2018-11-05T16:46:00Z"/>
                <w:rFonts w:eastAsia="Times New Roman" w:cs="Times New Roman"/>
                <w:sz w:val="22"/>
              </w:rPr>
            </w:pPr>
            <w:del w:id="8097" w:author="韬 黄" w:date="2018-11-05T16:46:00Z">
              <w:r w:rsidRPr="00A37575" w:rsidDel="00D66AE4">
                <w:rPr>
                  <w:rFonts w:eastAsia="Times New Roman" w:cs="Times New Roman"/>
                  <w:sz w:val="22"/>
                </w:rPr>
                <w:delText>46.30%</w:delText>
              </w:r>
            </w:del>
          </w:p>
        </w:tc>
        <w:tc>
          <w:tcPr>
            <w:tcW w:w="681" w:type="dxa"/>
            <w:tcBorders>
              <w:top w:val="nil"/>
              <w:left w:val="nil"/>
              <w:right w:val="nil"/>
            </w:tcBorders>
            <w:shd w:val="clear" w:color="auto" w:fill="auto"/>
            <w:noWrap/>
            <w:vAlign w:val="bottom"/>
            <w:hideMark/>
          </w:tcPr>
          <w:p w14:paraId="21A7EB1C" w14:textId="717E4696" w:rsidR="001F038B" w:rsidRPr="00A37575" w:rsidDel="00D66AE4" w:rsidRDefault="001F038B" w:rsidP="001F038B">
            <w:pPr>
              <w:spacing w:after="0" w:line="240" w:lineRule="auto"/>
              <w:jc w:val="center"/>
              <w:rPr>
                <w:del w:id="8098" w:author="韬 黄" w:date="2018-11-05T16:46:00Z"/>
                <w:rFonts w:eastAsia="Times New Roman" w:cs="Times New Roman"/>
                <w:sz w:val="22"/>
              </w:rPr>
            </w:pPr>
            <w:del w:id="8099" w:author="韬 黄" w:date="2018-11-05T16:46:00Z">
              <w:r w:rsidRPr="00A37575" w:rsidDel="00D66AE4">
                <w:rPr>
                  <w:rFonts w:eastAsia="Times New Roman" w:cs="Times New Roman"/>
                  <w:sz w:val="22"/>
                </w:rPr>
                <w:delText>3</w:delText>
              </w:r>
            </w:del>
          </w:p>
        </w:tc>
        <w:tc>
          <w:tcPr>
            <w:tcW w:w="828" w:type="dxa"/>
            <w:tcBorders>
              <w:top w:val="nil"/>
              <w:left w:val="nil"/>
              <w:right w:val="nil"/>
            </w:tcBorders>
            <w:shd w:val="clear" w:color="auto" w:fill="auto"/>
            <w:noWrap/>
            <w:vAlign w:val="bottom"/>
            <w:hideMark/>
          </w:tcPr>
          <w:p w14:paraId="41F3537C" w14:textId="1466E5ED" w:rsidR="001F038B" w:rsidRPr="00A37575" w:rsidDel="00D66AE4" w:rsidRDefault="001F038B" w:rsidP="001F038B">
            <w:pPr>
              <w:spacing w:after="0" w:line="240" w:lineRule="auto"/>
              <w:jc w:val="center"/>
              <w:rPr>
                <w:del w:id="8100" w:author="韬 黄" w:date="2018-11-05T16:46:00Z"/>
                <w:rFonts w:eastAsia="Times New Roman" w:cs="Times New Roman"/>
                <w:sz w:val="22"/>
              </w:rPr>
            </w:pPr>
            <w:del w:id="8101" w:author="韬 黄" w:date="2018-11-05T16:46:00Z">
              <w:r w:rsidRPr="00A37575" w:rsidDel="00D66AE4">
                <w:rPr>
                  <w:rFonts w:eastAsia="Times New Roman" w:cs="Times New Roman"/>
                  <w:sz w:val="22"/>
                </w:rPr>
                <w:delText>1.327</w:delText>
              </w:r>
            </w:del>
          </w:p>
        </w:tc>
        <w:tc>
          <w:tcPr>
            <w:tcW w:w="681" w:type="dxa"/>
            <w:tcBorders>
              <w:top w:val="nil"/>
              <w:left w:val="nil"/>
              <w:right w:val="nil"/>
            </w:tcBorders>
            <w:shd w:val="clear" w:color="auto" w:fill="auto"/>
            <w:noWrap/>
            <w:vAlign w:val="bottom"/>
            <w:hideMark/>
          </w:tcPr>
          <w:p w14:paraId="2ED68C5F" w14:textId="4A8F6B45" w:rsidR="001F038B" w:rsidRPr="00A37575" w:rsidDel="00D66AE4" w:rsidRDefault="001F038B" w:rsidP="001F038B">
            <w:pPr>
              <w:spacing w:after="0" w:line="240" w:lineRule="auto"/>
              <w:jc w:val="center"/>
              <w:rPr>
                <w:del w:id="8102" w:author="韬 黄" w:date="2018-11-05T16:46:00Z"/>
                <w:rFonts w:eastAsia="Times New Roman" w:cs="Times New Roman"/>
                <w:sz w:val="22"/>
              </w:rPr>
            </w:pPr>
            <w:del w:id="8103" w:author="韬 黄" w:date="2018-11-05T16:46:00Z">
              <w:r w:rsidRPr="00A37575" w:rsidDel="00D66AE4">
                <w:rPr>
                  <w:rFonts w:eastAsia="Times New Roman" w:cs="Times New Roman"/>
                  <w:sz w:val="22"/>
                </w:rPr>
                <w:delText>4</w:delText>
              </w:r>
            </w:del>
          </w:p>
        </w:tc>
        <w:tc>
          <w:tcPr>
            <w:tcW w:w="1390" w:type="dxa"/>
            <w:tcBorders>
              <w:top w:val="nil"/>
              <w:left w:val="nil"/>
              <w:right w:val="nil"/>
            </w:tcBorders>
            <w:shd w:val="clear" w:color="auto" w:fill="auto"/>
            <w:noWrap/>
            <w:vAlign w:val="bottom"/>
            <w:hideMark/>
          </w:tcPr>
          <w:p w14:paraId="77D3E78F" w14:textId="7B131C6A" w:rsidR="001F038B" w:rsidRPr="00A37575" w:rsidDel="00D66AE4" w:rsidRDefault="001F038B" w:rsidP="001F038B">
            <w:pPr>
              <w:spacing w:after="0" w:line="240" w:lineRule="auto"/>
              <w:jc w:val="center"/>
              <w:rPr>
                <w:del w:id="8104" w:author="韬 黄" w:date="2018-11-05T16:46:00Z"/>
                <w:rFonts w:eastAsia="Times New Roman" w:cs="Times New Roman"/>
                <w:sz w:val="22"/>
              </w:rPr>
            </w:pPr>
            <w:del w:id="8105" w:author="韬 黄" w:date="2018-11-05T16:46:00Z">
              <w:r w:rsidRPr="00A37575" w:rsidDel="00D66AE4">
                <w:rPr>
                  <w:rFonts w:eastAsia="Times New Roman" w:cs="Times New Roman"/>
                  <w:sz w:val="22"/>
                </w:rPr>
                <w:delText>1.0035</w:delText>
              </w:r>
            </w:del>
          </w:p>
        </w:tc>
        <w:tc>
          <w:tcPr>
            <w:tcW w:w="681" w:type="dxa"/>
            <w:tcBorders>
              <w:top w:val="nil"/>
              <w:left w:val="nil"/>
              <w:right w:val="nil"/>
            </w:tcBorders>
            <w:shd w:val="clear" w:color="auto" w:fill="auto"/>
            <w:noWrap/>
            <w:vAlign w:val="bottom"/>
            <w:hideMark/>
          </w:tcPr>
          <w:p w14:paraId="17674AFE" w14:textId="2736135C" w:rsidR="001F038B" w:rsidRPr="00A37575" w:rsidDel="00D66AE4" w:rsidRDefault="001F038B" w:rsidP="001F038B">
            <w:pPr>
              <w:spacing w:after="0" w:line="240" w:lineRule="auto"/>
              <w:jc w:val="center"/>
              <w:rPr>
                <w:del w:id="8106" w:author="韬 黄" w:date="2018-11-05T16:46:00Z"/>
                <w:rFonts w:eastAsia="Times New Roman" w:cs="Times New Roman"/>
                <w:sz w:val="22"/>
              </w:rPr>
            </w:pPr>
            <w:del w:id="8107" w:author="韬 黄" w:date="2018-11-05T16:46:00Z">
              <w:r w:rsidRPr="00A37575" w:rsidDel="00D66AE4">
                <w:rPr>
                  <w:rFonts w:eastAsia="Times New Roman" w:cs="Times New Roman"/>
                  <w:sz w:val="22"/>
                </w:rPr>
                <w:delText>5</w:delText>
              </w:r>
            </w:del>
          </w:p>
        </w:tc>
        <w:tc>
          <w:tcPr>
            <w:tcW w:w="1275" w:type="dxa"/>
            <w:tcBorders>
              <w:top w:val="nil"/>
              <w:left w:val="nil"/>
              <w:right w:val="nil"/>
            </w:tcBorders>
            <w:shd w:val="clear" w:color="auto" w:fill="auto"/>
            <w:noWrap/>
            <w:vAlign w:val="bottom"/>
            <w:hideMark/>
          </w:tcPr>
          <w:p w14:paraId="70B4B76E" w14:textId="609165D8" w:rsidR="001F038B" w:rsidRPr="00A37575" w:rsidDel="00D66AE4" w:rsidRDefault="001F038B" w:rsidP="001F038B">
            <w:pPr>
              <w:spacing w:after="0" w:line="240" w:lineRule="auto"/>
              <w:jc w:val="center"/>
              <w:rPr>
                <w:del w:id="8108" w:author="韬 黄" w:date="2018-11-05T16:46:00Z"/>
                <w:rFonts w:eastAsia="Times New Roman" w:cs="Times New Roman"/>
                <w:sz w:val="22"/>
              </w:rPr>
            </w:pPr>
            <w:del w:id="8109" w:author="韬 黄" w:date="2018-11-05T16:46:00Z">
              <w:r w:rsidRPr="00A37575" w:rsidDel="00D66AE4">
                <w:rPr>
                  <w:rFonts w:eastAsia="Times New Roman" w:cs="Times New Roman"/>
                  <w:sz w:val="22"/>
                </w:rPr>
                <w:delText>1.0651</w:delText>
              </w:r>
            </w:del>
          </w:p>
        </w:tc>
        <w:tc>
          <w:tcPr>
            <w:tcW w:w="681" w:type="dxa"/>
            <w:tcBorders>
              <w:top w:val="nil"/>
              <w:left w:val="nil"/>
              <w:right w:val="nil"/>
            </w:tcBorders>
            <w:shd w:val="clear" w:color="auto" w:fill="auto"/>
            <w:noWrap/>
            <w:vAlign w:val="bottom"/>
            <w:hideMark/>
          </w:tcPr>
          <w:p w14:paraId="5FEDE9E6" w14:textId="44FCFCDD" w:rsidR="001F038B" w:rsidRPr="00A37575" w:rsidDel="00D66AE4" w:rsidRDefault="001F038B" w:rsidP="001F038B">
            <w:pPr>
              <w:spacing w:after="0" w:line="240" w:lineRule="auto"/>
              <w:jc w:val="center"/>
              <w:rPr>
                <w:del w:id="8110" w:author="韬 黄" w:date="2018-11-05T16:46:00Z"/>
                <w:rFonts w:eastAsia="Times New Roman" w:cs="Times New Roman"/>
                <w:sz w:val="22"/>
              </w:rPr>
            </w:pPr>
            <w:del w:id="8111" w:author="韬 黄" w:date="2018-11-05T16:46:00Z">
              <w:r w:rsidRPr="00A37575" w:rsidDel="00D66AE4">
                <w:rPr>
                  <w:rFonts w:eastAsia="Times New Roman" w:cs="Times New Roman"/>
                  <w:sz w:val="22"/>
                </w:rPr>
                <w:delText>3</w:delText>
              </w:r>
            </w:del>
          </w:p>
        </w:tc>
      </w:tr>
      <w:tr w:rsidR="00A37575" w:rsidRPr="00A37575" w:rsidDel="00D66AE4" w14:paraId="63533F4F" w14:textId="69CA2DB8" w:rsidTr="00A83DED">
        <w:trPr>
          <w:trHeight w:val="57"/>
          <w:jc w:val="center"/>
          <w:del w:id="8112" w:author="韬 黄" w:date="2018-11-05T16:46:00Z"/>
        </w:trPr>
        <w:tc>
          <w:tcPr>
            <w:tcW w:w="11057" w:type="dxa"/>
            <w:gridSpan w:val="11"/>
            <w:tcBorders>
              <w:top w:val="nil"/>
              <w:left w:val="nil"/>
              <w:bottom w:val="single" w:sz="4" w:space="0" w:color="auto"/>
              <w:right w:val="nil"/>
            </w:tcBorders>
            <w:shd w:val="clear" w:color="auto" w:fill="auto"/>
            <w:noWrap/>
            <w:vAlign w:val="bottom"/>
            <w:hideMark/>
          </w:tcPr>
          <w:p w14:paraId="52D227F2" w14:textId="30092481" w:rsidR="00971633" w:rsidRPr="00A37575" w:rsidDel="00D66AE4" w:rsidRDefault="00A83DED" w:rsidP="00AE69AD">
            <w:pPr>
              <w:spacing w:after="0" w:line="240" w:lineRule="auto"/>
              <w:jc w:val="center"/>
              <w:rPr>
                <w:del w:id="8113" w:author="韬 黄" w:date="2018-11-05T16:46:00Z"/>
                <w:rFonts w:eastAsia="Times New Roman" w:cs="Times New Roman"/>
                <w:sz w:val="22"/>
              </w:rPr>
            </w:pPr>
            <w:ins w:id="8114" w:author="tao huang" w:date="2018-10-28T22:05:00Z">
              <w:del w:id="8115" w:author="韬 黄" w:date="2018-11-05T16:46:00Z">
                <w:r w:rsidRPr="00A37575" w:rsidDel="00D66AE4">
                  <w:rPr>
                    <w:rFonts w:eastAsia="Times New Roman" w:cs="Times New Roman"/>
                    <w:sz w:val="22"/>
                    <w:rPrChange w:id="8116" w:author="tao huang" w:date="2018-10-28T22:40:00Z">
                      <w:rPr>
                        <w:rFonts w:eastAsia="Times New Roman" w:cs="Times New Roman"/>
                        <w:color w:val="000000"/>
                        <w:sz w:val="22"/>
                      </w:rPr>
                    </w:rPrChange>
                  </w:rPr>
                  <w:delText>Forecast horizon is one to eight weeks ahead</w:delText>
                </w:r>
              </w:del>
            </w:ins>
            <w:del w:id="8117" w:author="韬 黄" w:date="2018-11-05T16:46:00Z">
              <w:r w:rsidR="00971633" w:rsidRPr="00A37575" w:rsidDel="00D66AE4">
                <w:rPr>
                  <w:rFonts w:eastAsia="Times New Roman" w:cs="Times New Roman"/>
                  <w:sz w:val="22"/>
                </w:rPr>
                <w:delText>Forecast horizon is 1 to 8 weeks ahead, for the non-promoted period</w:delText>
              </w:r>
            </w:del>
          </w:p>
        </w:tc>
      </w:tr>
      <w:tr w:rsidR="00A37575" w:rsidRPr="00A37575" w:rsidDel="00D66AE4" w14:paraId="0EAD738F" w14:textId="7073A135" w:rsidTr="00A83DED">
        <w:trPr>
          <w:trHeight w:val="57"/>
          <w:jc w:val="center"/>
          <w:del w:id="8118" w:author="韬 黄" w:date="2018-11-05T16:46:00Z"/>
        </w:trPr>
        <w:tc>
          <w:tcPr>
            <w:tcW w:w="1843" w:type="dxa"/>
            <w:tcBorders>
              <w:top w:val="single" w:sz="4" w:space="0" w:color="auto"/>
              <w:left w:val="nil"/>
              <w:bottom w:val="nil"/>
              <w:right w:val="nil"/>
            </w:tcBorders>
            <w:shd w:val="clear" w:color="auto" w:fill="auto"/>
            <w:noWrap/>
            <w:vAlign w:val="bottom"/>
            <w:hideMark/>
          </w:tcPr>
          <w:p w14:paraId="0BB0B615" w14:textId="0C48E947" w:rsidR="00971633" w:rsidRPr="00A37575" w:rsidDel="00D66AE4" w:rsidRDefault="00971633" w:rsidP="00AE69AD">
            <w:pPr>
              <w:spacing w:after="0" w:line="240" w:lineRule="auto"/>
              <w:rPr>
                <w:del w:id="8119" w:author="韬 黄" w:date="2018-11-05T16:46:00Z"/>
                <w:rFonts w:eastAsia="Times New Roman" w:cs="Times New Roman"/>
                <w:sz w:val="22"/>
              </w:rPr>
            </w:pPr>
            <w:del w:id="8120" w:author="韬 黄" w:date="2018-11-05T16:46:00Z">
              <w:r w:rsidRPr="00A37575" w:rsidDel="00D66AE4">
                <w:rPr>
                  <w:rFonts w:eastAsia="Times New Roman" w:cs="Times New Roman"/>
                  <w:sz w:val="22"/>
                </w:rPr>
                <w:delText>Model/measure</w:delText>
              </w:r>
            </w:del>
          </w:p>
        </w:tc>
        <w:tc>
          <w:tcPr>
            <w:tcW w:w="1276" w:type="dxa"/>
            <w:tcBorders>
              <w:top w:val="single" w:sz="4" w:space="0" w:color="auto"/>
              <w:left w:val="nil"/>
              <w:bottom w:val="nil"/>
              <w:right w:val="nil"/>
            </w:tcBorders>
            <w:shd w:val="clear" w:color="auto" w:fill="auto"/>
            <w:noWrap/>
            <w:vAlign w:val="bottom"/>
            <w:hideMark/>
          </w:tcPr>
          <w:p w14:paraId="15460B30" w14:textId="6429FED0" w:rsidR="00971633" w:rsidRPr="00A37575" w:rsidDel="00D66AE4" w:rsidRDefault="00971633" w:rsidP="00AE69AD">
            <w:pPr>
              <w:spacing w:after="0" w:line="240" w:lineRule="auto"/>
              <w:jc w:val="center"/>
              <w:rPr>
                <w:del w:id="8121" w:author="韬 黄" w:date="2018-11-05T16:46:00Z"/>
                <w:rFonts w:eastAsia="Times New Roman" w:cs="Times New Roman"/>
                <w:sz w:val="22"/>
              </w:rPr>
            </w:pPr>
            <w:del w:id="8122" w:author="韬 黄" w:date="2018-11-05T16:46:00Z">
              <w:r w:rsidRPr="00A37575" w:rsidDel="00D66AE4">
                <w:rPr>
                  <w:rFonts w:eastAsia="Times New Roman" w:cs="Times New Roman"/>
                  <w:sz w:val="22"/>
                </w:rPr>
                <w:delText>MAE</w:delText>
              </w:r>
            </w:del>
          </w:p>
        </w:tc>
        <w:tc>
          <w:tcPr>
            <w:tcW w:w="681" w:type="dxa"/>
            <w:tcBorders>
              <w:top w:val="single" w:sz="4" w:space="0" w:color="auto"/>
              <w:left w:val="nil"/>
              <w:bottom w:val="nil"/>
              <w:right w:val="nil"/>
            </w:tcBorders>
            <w:shd w:val="clear" w:color="auto" w:fill="auto"/>
            <w:noWrap/>
            <w:vAlign w:val="bottom"/>
            <w:hideMark/>
          </w:tcPr>
          <w:p w14:paraId="3B27F5D2" w14:textId="3A217058" w:rsidR="00971633" w:rsidRPr="00A37575" w:rsidDel="00D66AE4" w:rsidRDefault="00971633" w:rsidP="00AE69AD">
            <w:pPr>
              <w:spacing w:after="0" w:line="240" w:lineRule="auto"/>
              <w:jc w:val="center"/>
              <w:rPr>
                <w:del w:id="8123" w:author="韬 黄" w:date="2018-11-05T16:46:00Z"/>
                <w:rFonts w:eastAsia="Times New Roman" w:cs="Times New Roman"/>
                <w:sz w:val="22"/>
              </w:rPr>
            </w:pPr>
            <w:del w:id="8124" w:author="韬 黄" w:date="2018-11-05T16:46:00Z">
              <w:r w:rsidRPr="00A37575" w:rsidDel="00D66AE4">
                <w:rPr>
                  <w:rFonts w:eastAsia="Times New Roman" w:cs="Times New Roman"/>
                  <w:sz w:val="22"/>
                </w:rPr>
                <w:delText>Rank</w:delText>
              </w:r>
            </w:del>
          </w:p>
        </w:tc>
        <w:tc>
          <w:tcPr>
            <w:tcW w:w="1036" w:type="dxa"/>
            <w:tcBorders>
              <w:top w:val="single" w:sz="4" w:space="0" w:color="auto"/>
              <w:left w:val="nil"/>
              <w:bottom w:val="nil"/>
              <w:right w:val="nil"/>
            </w:tcBorders>
            <w:shd w:val="clear" w:color="auto" w:fill="auto"/>
            <w:noWrap/>
            <w:vAlign w:val="bottom"/>
            <w:hideMark/>
          </w:tcPr>
          <w:p w14:paraId="070E5AC6" w14:textId="4F97A093" w:rsidR="00971633" w:rsidRPr="00A37575" w:rsidDel="00D66AE4" w:rsidRDefault="00980CCA" w:rsidP="00AE69AD">
            <w:pPr>
              <w:spacing w:after="0" w:line="240" w:lineRule="auto"/>
              <w:jc w:val="center"/>
              <w:rPr>
                <w:del w:id="8125" w:author="韬 黄" w:date="2018-11-05T16:46:00Z"/>
                <w:rFonts w:eastAsia="Times New Roman" w:cs="Times New Roman"/>
                <w:sz w:val="22"/>
              </w:rPr>
            </w:pPr>
            <w:ins w:id="8126" w:author="tao huang" w:date="2018-10-27T14:36:00Z">
              <w:del w:id="8127" w:author="韬 黄" w:date="2018-11-05T16:46:00Z">
                <w:r w:rsidRPr="00A37575" w:rsidDel="00D66AE4">
                  <w:rPr>
                    <w:rFonts w:eastAsia="Times New Roman" w:cs="Times New Roman"/>
                    <w:sz w:val="22"/>
                  </w:rPr>
                  <w:delText>s</w:delText>
                </w:r>
              </w:del>
            </w:ins>
            <w:del w:id="8128" w:author="韬 黄" w:date="2018-11-05T16:46:00Z">
              <w:r w:rsidR="00971633" w:rsidRPr="00A37575" w:rsidDel="00D66AE4">
                <w:rPr>
                  <w:rFonts w:eastAsia="Times New Roman" w:cs="Times New Roman"/>
                  <w:sz w:val="22"/>
                </w:rPr>
                <w:delText>SMAPE</w:delText>
              </w:r>
            </w:del>
          </w:p>
        </w:tc>
        <w:tc>
          <w:tcPr>
            <w:tcW w:w="681" w:type="dxa"/>
            <w:tcBorders>
              <w:top w:val="single" w:sz="4" w:space="0" w:color="auto"/>
              <w:left w:val="nil"/>
              <w:bottom w:val="nil"/>
              <w:right w:val="nil"/>
            </w:tcBorders>
            <w:shd w:val="clear" w:color="auto" w:fill="auto"/>
            <w:noWrap/>
            <w:vAlign w:val="bottom"/>
            <w:hideMark/>
          </w:tcPr>
          <w:p w14:paraId="4CBD1D78" w14:textId="06F80FB5" w:rsidR="00971633" w:rsidRPr="00A37575" w:rsidDel="00D66AE4" w:rsidRDefault="00971633" w:rsidP="00AE69AD">
            <w:pPr>
              <w:spacing w:after="0" w:line="240" w:lineRule="auto"/>
              <w:jc w:val="center"/>
              <w:rPr>
                <w:del w:id="8129" w:author="韬 黄" w:date="2018-11-05T16:46:00Z"/>
                <w:rFonts w:eastAsia="Times New Roman" w:cs="Times New Roman"/>
                <w:sz w:val="22"/>
              </w:rPr>
            </w:pPr>
            <w:del w:id="8130" w:author="韬 黄" w:date="2018-11-05T16:46:00Z">
              <w:r w:rsidRPr="00A37575" w:rsidDel="00D66AE4">
                <w:rPr>
                  <w:rFonts w:eastAsia="Times New Roman" w:cs="Times New Roman"/>
                  <w:sz w:val="22"/>
                </w:rPr>
                <w:delText>Rank</w:delText>
              </w:r>
            </w:del>
          </w:p>
        </w:tc>
        <w:tc>
          <w:tcPr>
            <w:tcW w:w="828" w:type="dxa"/>
            <w:tcBorders>
              <w:top w:val="single" w:sz="4" w:space="0" w:color="auto"/>
              <w:left w:val="nil"/>
              <w:bottom w:val="nil"/>
              <w:right w:val="nil"/>
            </w:tcBorders>
            <w:shd w:val="clear" w:color="auto" w:fill="auto"/>
            <w:noWrap/>
            <w:vAlign w:val="bottom"/>
            <w:hideMark/>
          </w:tcPr>
          <w:p w14:paraId="0E205FA3" w14:textId="757F403C" w:rsidR="00971633" w:rsidRPr="00A37575" w:rsidDel="00D66AE4" w:rsidRDefault="00971633" w:rsidP="00AE69AD">
            <w:pPr>
              <w:spacing w:after="0" w:line="240" w:lineRule="auto"/>
              <w:jc w:val="center"/>
              <w:rPr>
                <w:del w:id="8131" w:author="韬 黄" w:date="2018-11-05T16:46:00Z"/>
                <w:rFonts w:eastAsia="Times New Roman" w:cs="Times New Roman"/>
                <w:sz w:val="22"/>
              </w:rPr>
            </w:pPr>
            <w:del w:id="8132" w:author="韬 黄" w:date="2018-11-05T16:46:00Z">
              <w:r w:rsidRPr="00A37575" w:rsidDel="00D66AE4">
                <w:rPr>
                  <w:rFonts w:eastAsia="Times New Roman" w:cs="Times New Roman"/>
                  <w:sz w:val="22"/>
                </w:rPr>
                <w:delText>MASE</w:delText>
              </w:r>
            </w:del>
          </w:p>
        </w:tc>
        <w:tc>
          <w:tcPr>
            <w:tcW w:w="681" w:type="dxa"/>
            <w:tcBorders>
              <w:top w:val="single" w:sz="4" w:space="0" w:color="auto"/>
              <w:left w:val="nil"/>
              <w:bottom w:val="nil"/>
              <w:right w:val="nil"/>
            </w:tcBorders>
            <w:shd w:val="clear" w:color="auto" w:fill="auto"/>
            <w:noWrap/>
            <w:vAlign w:val="bottom"/>
            <w:hideMark/>
          </w:tcPr>
          <w:p w14:paraId="0B0197EE" w14:textId="24A02919" w:rsidR="00971633" w:rsidRPr="00A37575" w:rsidDel="00D66AE4" w:rsidRDefault="00971633" w:rsidP="00AE69AD">
            <w:pPr>
              <w:spacing w:after="0" w:line="240" w:lineRule="auto"/>
              <w:jc w:val="center"/>
              <w:rPr>
                <w:del w:id="8133" w:author="韬 黄" w:date="2018-11-05T16:46:00Z"/>
                <w:rFonts w:eastAsia="Times New Roman" w:cs="Times New Roman"/>
                <w:sz w:val="22"/>
              </w:rPr>
            </w:pPr>
            <w:del w:id="8134" w:author="韬 黄" w:date="2018-11-05T16:46:00Z">
              <w:r w:rsidRPr="00A37575" w:rsidDel="00D66AE4">
                <w:rPr>
                  <w:rFonts w:eastAsia="Times New Roman" w:cs="Times New Roman"/>
                  <w:sz w:val="22"/>
                </w:rPr>
                <w:delText>Rank</w:delText>
              </w:r>
            </w:del>
          </w:p>
        </w:tc>
        <w:tc>
          <w:tcPr>
            <w:tcW w:w="1390" w:type="dxa"/>
            <w:tcBorders>
              <w:top w:val="single" w:sz="4" w:space="0" w:color="auto"/>
              <w:left w:val="nil"/>
              <w:bottom w:val="nil"/>
              <w:right w:val="nil"/>
            </w:tcBorders>
            <w:shd w:val="clear" w:color="auto" w:fill="auto"/>
            <w:noWrap/>
            <w:vAlign w:val="bottom"/>
            <w:hideMark/>
          </w:tcPr>
          <w:p w14:paraId="572E4347" w14:textId="2F556246" w:rsidR="00971633" w:rsidRPr="00A37575" w:rsidDel="00D66AE4" w:rsidRDefault="00971633" w:rsidP="00AE69AD">
            <w:pPr>
              <w:spacing w:after="0" w:line="240" w:lineRule="auto"/>
              <w:jc w:val="center"/>
              <w:rPr>
                <w:del w:id="8135" w:author="韬 黄" w:date="2018-11-05T16:46:00Z"/>
                <w:rFonts w:eastAsia="Times New Roman" w:cs="Times New Roman"/>
                <w:sz w:val="22"/>
              </w:rPr>
            </w:pPr>
            <w:del w:id="8136" w:author="韬 黄" w:date="2018-11-05T16:46:00Z">
              <w:r w:rsidRPr="00A37575" w:rsidDel="00D66AE4">
                <w:rPr>
                  <w:rFonts w:eastAsia="Times New Roman" w:cs="Times New Roman"/>
                  <w:sz w:val="22"/>
                </w:rPr>
                <w:delText>AvgRelMAE</w:delText>
              </w:r>
            </w:del>
          </w:p>
        </w:tc>
        <w:tc>
          <w:tcPr>
            <w:tcW w:w="681" w:type="dxa"/>
            <w:tcBorders>
              <w:top w:val="single" w:sz="4" w:space="0" w:color="auto"/>
              <w:left w:val="nil"/>
              <w:bottom w:val="nil"/>
              <w:right w:val="nil"/>
            </w:tcBorders>
            <w:shd w:val="clear" w:color="auto" w:fill="auto"/>
            <w:noWrap/>
            <w:vAlign w:val="bottom"/>
            <w:hideMark/>
          </w:tcPr>
          <w:p w14:paraId="24D7CF04" w14:textId="79A7E820" w:rsidR="00971633" w:rsidRPr="00A37575" w:rsidDel="00D66AE4" w:rsidRDefault="00971633" w:rsidP="00AE69AD">
            <w:pPr>
              <w:spacing w:after="0" w:line="240" w:lineRule="auto"/>
              <w:jc w:val="center"/>
              <w:rPr>
                <w:del w:id="8137" w:author="韬 黄" w:date="2018-11-05T16:46:00Z"/>
                <w:rFonts w:eastAsia="Times New Roman" w:cs="Times New Roman"/>
                <w:sz w:val="22"/>
              </w:rPr>
            </w:pPr>
            <w:del w:id="8138" w:author="韬 黄" w:date="2018-11-05T16:46:00Z">
              <w:r w:rsidRPr="00A37575" w:rsidDel="00D66AE4">
                <w:rPr>
                  <w:rFonts w:eastAsia="Times New Roman" w:cs="Times New Roman"/>
                  <w:sz w:val="22"/>
                </w:rPr>
                <w:delText>Rank</w:delText>
              </w:r>
            </w:del>
          </w:p>
        </w:tc>
        <w:tc>
          <w:tcPr>
            <w:tcW w:w="1275" w:type="dxa"/>
            <w:tcBorders>
              <w:top w:val="single" w:sz="4" w:space="0" w:color="auto"/>
              <w:left w:val="nil"/>
              <w:bottom w:val="nil"/>
              <w:right w:val="nil"/>
            </w:tcBorders>
            <w:shd w:val="clear" w:color="auto" w:fill="auto"/>
            <w:noWrap/>
            <w:vAlign w:val="bottom"/>
            <w:hideMark/>
          </w:tcPr>
          <w:p w14:paraId="062D863A" w14:textId="39810584" w:rsidR="00971633" w:rsidRPr="00A37575" w:rsidDel="00D66AE4" w:rsidRDefault="00971633" w:rsidP="00AE69AD">
            <w:pPr>
              <w:spacing w:after="0" w:line="240" w:lineRule="auto"/>
              <w:jc w:val="center"/>
              <w:rPr>
                <w:del w:id="8139" w:author="韬 黄" w:date="2018-11-05T16:46:00Z"/>
                <w:rFonts w:eastAsia="Times New Roman" w:cs="Times New Roman"/>
                <w:sz w:val="22"/>
              </w:rPr>
            </w:pPr>
            <w:del w:id="8140" w:author="韬 黄" w:date="2018-11-05T16:46:00Z">
              <w:r w:rsidRPr="00A37575" w:rsidDel="00D66AE4">
                <w:rPr>
                  <w:rFonts w:eastAsia="Times New Roman" w:cs="Times New Roman"/>
                  <w:sz w:val="22"/>
                </w:rPr>
                <w:delText>scaled MSE</w:delText>
              </w:r>
            </w:del>
          </w:p>
        </w:tc>
        <w:tc>
          <w:tcPr>
            <w:tcW w:w="681" w:type="dxa"/>
            <w:tcBorders>
              <w:top w:val="single" w:sz="4" w:space="0" w:color="auto"/>
              <w:left w:val="nil"/>
              <w:bottom w:val="nil"/>
              <w:right w:val="nil"/>
            </w:tcBorders>
            <w:shd w:val="clear" w:color="auto" w:fill="auto"/>
            <w:noWrap/>
            <w:vAlign w:val="bottom"/>
            <w:hideMark/>
          </w:tcPr>
          <w:p w14:paraId="1B831446" w14:textId="25BD7664" w:rsidR="00971633" w:rsidRPr="00A37575" w:rsidDel="00D66AE4" w:rsidRDefault="00971633" w:rsidP="00AE69AD">
            <w:pPr>
              <w:spacing w:after="0" w:line="240" w:lineRule="auto"/>
              <w:jc w:val="center"/>
              <w:rPr>
                <w:del w:id="8141" w:author="韬 黄" w:date="2018-11-05T16:46:00Z"/>
                <w:rFonts w:eastAsia="Times New Roman" w:cs="Times New Roman"/>
                <w:sz w:val="22"/>
              </w:rPr>
            </w:pPr>
            <w:del w:id="8142" w:author="韬 黄" w:date="2018-11-05T16:46:00Z">
              <w:r w:rsidRPr="00A37575" w:rsidDel="00D66AE4">
                <w:rPr>
                  <w:rFonts w:eastAsia="Times New Roman" w:cs="Times New Roman"/>
                  <w:sz w:val="22"/>
                </w:rPr>
                <w:delText>Rank</w:delText>
              </w:r>
            </w:del>
          </w:p>
        </w:tc>
      </w:tr>
      <w:tr w:rsidR="00A37575" w:rsidRPr="00A37575" w:rsidDel="00D66AE4" w14:paraId="564F3B0E" w14:textId="5BC01442" w:rsidTr="00A83DED">
        <w:trPr>
          <w:trHeight w:val="57"/>
          <w:jc w:val="center"/>
          <w:del w:id="8143" w:author="韬 黄" w:date="2018-11-05T16:46:00Z"/>
        </w:trPr>
        <w:tc>
          <w:tcPr>
            <w:tcW w:w="1843" w:type="dxa"/>
            <w:tcBorders>
              <w:top w:val="nil"/>
              <w:left w:val="nil"/>
              <w:bottom w:val="nil"/>
              <w:right w:val="nil"/>
            </w:tcBorders>
            <w:shd w:val="clear" w:color="auto" w:fill="auto"/>
            <w:noWrap/>
            <w:vAlign w:val="bottom"/>
            <w:hideMark/>
          </w:tcPr>
          <w:p w14:paraId="2F36FC48" w14:textId="1EFC6804" w:rsidR="008B6A5D" w:rsidRPr="00A37575" w:rsidDel="00D66AE4" w:rsidRDefault="008B6A5D" w:rsidP="008B6A5D">
            <w:pPr>
              <w:spacing w:after="0" w:line="240" w:lineRule="auto"/>
              <w:rPr>
                <w:del w:id="8144" w:author="韬 黄" w:date="2018-11-05T16:46:00Z"/>
                <w:rFonts w:eastAsia="Times New Roman" w:cs="Times New Roman"/>
                <w:sz w:val="22"/>
              </w:rPr>
            </w:pPr>
            <w:del w:id="8145" w:author="韬 黄" w:date="2018-11-05T16:46:00Z">
              <w:r w:rsidRPr="00A37575" w:rsidDel="00D66AE4">
                <w:rPr>
                  <w:rFonts w:eastAsia="Times New Roman" w:cs="Times New Roman"/>
                  <w:sz w:val="22"/>
                </w:rPr>
                <w:delText>Base-lift</w:delText>
              </w:r>
            </w:del>
          </w:p>
        </w:tc>
        <w:tc>
          <w:tcPr>
            <w:tcW w:w="1276" w:type="dxa"/>
            <w:tcBorders>
              <w:top w:val="nil"/>
              <w:left w:val="nil"/>
              <w:bottom w:val="nil"/>
              <w:right w:val="nil"/>
            </w:tcBorders>
            <w:shd w:val="clear" w:color="auto" w:fill="auto"/>
            <w:noWrap/>
            <w:hideMark/>
          </w:tcPr>
          <w:p w14:paraId="6B792CFF" w14:textId="00794458" w:rsidR="008B6A5D" w:rsidRPr="00A37575" w:rsidDel="00D66AE4" w:rsidRDefault="008B6A5D" w:rsidP="008B6A5D">
            <w:pPr>
              <w:spacing w:after="0" w:line="240" w:lineRule="auto"/>
              <w:jc w:val="center"/>
              <w:rPr>
                <w:del w:id="8146" w:author="韬 黄" w:date="2018-11-05T16:46:00Z"/>
                <w:rFonts w:eastAsia="Times New Roman" w:cs="Times New Roman"/>
                <w:sz w:val="22"/>
              </w:rPr>
            </w:pPr>
            <w:ins w:id="8147" w:author="tao huang" w:date="2018-10-28T21:55:00Z">
              <w:del w:id="8148" w:author="韬 黄" w:date="2018-11-05T16:46:00Z">
                <w:r w:rsidRPr="00A37575" w:rsidDel="00D66AE4">
                  <w:rPr>
                    <w:sz w:val="22"/>
                    <w:rPrChange w:id="8149" w:author="tao huang" w:date="2018-10-28T22:40:00Z">
                      <w:rPr/>
                    </w:rPrChange>
                  </w:rPr>
                  <w:delText>8.84</w:delText>
                </w:r>
              </w:del>
            </w:ins>
            <w:del w:id="8150" w:author="韬 黄" w:date="2018-11-05T16:46:00Z">
              <w:r w:rsidRPr="00A37575" w:rsidDel="00D66AE4">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473F85B0" w:rsidR="008B6A5D" w:rsidRPr="00A37575" w:rsidDel="00D66AE4" w:rsidRDefault="008B6A5D" w:rsidP="008B6A5D">
            <w:pPr>
              <w:spacing w:after="0" w:line="240" w:lineRule="auto"/>
              <w:jc w:val="center"/>
              <w:rPr>
                <w:del w:id="8151" w:author="韬 黄" w:date="2018-11-05T16:46:00Z"/>
                <w:rFonts w:eastAsia="Times New Roman" w:cs="Times New Roman"/>
                <w:sz w:val="22"/>
              </w:rPr>
            </w:pPr>
            <w:del w:id="8152" w:author="韬 黄" w:date="2018-11-05T16:46:00Z">
              <w:r w:rsidRPr="00A37575" w:rsidDel="00D66AE4">
                <w:rPr>
                  <w:rFonts w:eastAsia="Times New Roman" w:cs="Times New Roman"/>
                  <w:sz w:val="22"/>
                </w:rPr>
                <w:delText>7</w:delText>
              </w:r>
            </w:del>
          </w:p>
        </w:tc>
        <w:tc>
          <w:tcPr>
            <w:tcW w:w="1036" w:type="dxa"/>
            <w:tcBorders>
              <w:top w:val="nil"/>
              <w:left w:val="nil"/>
              <w:bottom w:val="nil"/>
              <w:right w:val="nil"/>
            </w:tcBorders>
            <w:shd w:val="clear" w:color="auto" w:fill="auto"/>
            <w:noWrap/>
            <w:vAlign w:val="bottom"/>
            <w:hideMark/>
          </w:tcPr>
          <w:p w14:paraId="3FAAF39D" w14:textId="6AF880BC" w:rsidR="008B6A5D" w:rsidRPr="00A37575" w:rsidDel="00D66AE4" w:rsidRDefault="008B6A5D" w:rsidP="008B6A5D">
            <w:pPr>
              <w:spacing w:after="0" w:line="240" w:lineRule="auto"/>
              <w:jc w:val="center"/>
              <w:rPr>
                <w:del w:id="8153" w:author="韬 黄" w:date="2018-11-05T16:46:00Z"/>
                <w:rFonts w:eastAsia="Times New Roman" w:cs="Times New Roman"/>
                <w:sz w:val="22"/>
              </w:rPr>
            </w:pPr>
            <w:del w:id="8154" w:author="韬 黄" w:date="2018-11-05T16:46:00Z">
              <w:r w:rsidRPr="00A37575" w:rsidDel="00D66AE4">
                <w:rPr>
                  <w:rFonts w:eastAsia="Times New Roman" w:cs="Times New Roman"/>
                  <w:sz w:val="22"/>
                </w:rPr>
                <w:delText>41.10%</w:delText>
              </w:r>
            </w:del>
          </w:p>
        </w:tc>
        <w:tc>
          <w:tcPr>
            <w:tcW w:w="681" w:type="dxa"/>
            <w:tcBorders>
              <w:top w:val="nil"/>
              <w:left w:val="nil"/>
              <w:bottom w:val="nil"/>
              <w:right w:val="nil"/>
            </w:tcBorders>
            <w:shd w:val="clear" w:color="auto" w:fill="auto"/>
            <w:noWrap/>
            <w:vAlign w:val="bottom"/>
            <w:hideMark/>
          </w:tcPr>
          <w:p w14:paraId="1C509B37" w14:textId="5A6FA2C2" w:rsidR="008B6A5D" w:rsidRPr="00A37575" w:rsidDel="00D66AE4" w:rsidRDefault="008B6A5D" w:rsidP="008B6A5D">
            <w:pPr>
              <w:spacing w:after="0" w:line="240" w:lineRule="auto"/>
              <w:jc w:val="center"/>
              <w:rPr>
                <w:del w:id="8155" w:author="韬 黄" w:date="2018-11-05T16:46:00Z"/>
                <w:rFonts w:eastAsia="Times New Roman" w:cs="Times New Roman"/>
                <w:sz w:val="22"/>
              </w:rPr>
            </w:pPr>
            <w:del w:id="8156" w:author="韬 黄" w:date="2018-11-05T16:46:00Z">
              <w:r w:rsidRPr="00A37575" w:rsidDel="00D66AE4">
                <w:rPr>
                  <w:rFonts w:eastAsia="Times New Roman" w:cs="Times New Roman"/>
                  <w:sz w:val="22"/>
                </w:rPr>
                <w:delText>7</w:delText>
              </w:r>
            </w:del>
          </w:p>
        </w:tc>
        <w:tc>
          <w:tcPr>
            <w:tcW w:w="828" w:type="dxa"/>
            <w:tcBorders>
              <w:top w:val="nil"/>
              <w:left w:val="nil"/>
              <w:bottom w:val="nil"/>
              <w:right w:val="nil"/>
            </w:tcBorders>
            <w:shd w:val="clear" w:color="auto" w:fill="auto"/>
            <w:noWrap/>
            <w:vAlign w:val="bottom"/>
            <w:hideMark/>
          </w:tcPr>
          <w:p w14:paraId="5B5F43E7" w14:textId="07C3CD10" w:rsidR="008B6A5D" w:rsidRPr="00A37575" w:rsidDel="00D66AE4" w:rsidRDefault="008B6A5D" w:rsidP="008B6A5D">
            <w:pPr>
              <w:spacing w:after="0" w:line="240" w:lineRule="auto"/>
              <w:jc w:val="center"/>
              <w:rPr>
                <w:del w:id="8157" w:author="韬 黄" w:date="2018-11-05T16:46:00Z"/>
                <w:rFonts w:eastAsia="Times New Roman" w:cs="Times New Roman"/>
                <w:sz w:val="22"/>
              </w:rPr>
            </w:pPr>
            <w:del w:id="8158" w:author="韬 黄" w:date="2018-11-05T16:46:00Z">
              <w:r w:rsidRPr="00A37575" w:rsidDel="00D66AE4">
                <w:rPr>
                  <w:rFonts w:eastAsia="Times New Roman" w:cs="Times New Roman"/>
                  <w:sz w:val="22"/>
                </w:rPr>
                <w:delText>0.609</w:delText>
              </w:r>
            </w:del>
          </w:p>
        </w:tc>
        <w:tc>
          <w:tcPr>
            <w:tcW w:w="681" w:type="dxa"/>
            <w:tcBorders>
              <w:top w:val="nil"/>
              <w:left w:val="nil"/>
              <w:bottom w:val="nil"/>
              <w:right w:val="nil"/>
            </w:tcBorders>
            <w:shd w:val="clear" w:color="auto" w:fill="auto"/>
            <w:noWrap/>
            <w:vAlign w:val="bottom"/>
            <w:hideMark/>
          </w:tcPr>
          <w:p w14:paraId="70BCD439" w14:textId="7D9E9774" w:rsidR="008B6A5D" w:rsidRPr="00A37575" w:rsidDel="00D66AE4" w:rsidRDefault="008B6A5D" w:rsidP="008B6A5D">
            <w:pPr>
              <w:spacing w:after="0" w:line="240" w:lineRule="auto"/>
              <w:jc w:val="center"/>
              <w:rPr>
                <w:del w:id="8159" w:author="韬 黄" w:date="2018-11-05T16:46:00Z"/>
                <w:rFonts w:eastAsia="Times New Roman" w:cs="Times New Roman"/>
                <w:sz w:val="22"/>
              </w:rPr>
            </w:pPr>
            <w:del w:id="8160" w:author="韬 黄" w:date="2018-11-05T16:46:00Z">
              <w:r w:rsidRPr="00A37575" w:rsidDel="00D66AE4">
                <w:rPr>
                  <w:rFonts w:eastAsia="Times New Roman" w:cs="Times New Roman"/>
                  <w:sz w:val="22"/>
                </w:rPr>
                <w:delText>7</w:delText>
              </w:r>
            </w:del>
          </w:p>
        </w:tc>
        <w:tc>
          <w:tcPr>
            <w:tcW w:w="1390" w:type="dxa"/>
            <w:tcBorders>
              <w:top w:val="nil"/>
              <w:left w:val="nil"/>
              <w:bottom w:val="nil"/>
              <w:right w:val="nil"/>
            </w:tcBorders>
            <w:shd w:val="clear" w:color="auto" w:fill="auto"/>
            <w:noWrap/>
            <w:vAlign w:val="bottom"/>
            <w:hideMark/>
          </w:tcPr>
          <w:p w14:paraId="172690B6" w14:textId="482549A2" w:rsidR="008B6A5D" w:rsidRPr="00A37575" w:rsidDel="00D66AE4" w:rsidRDefault="008B6A5D" w:rsidP="008B6A5D">
            <w:pPr>
              <w:spacing w:after="0" w:line="240" w:lineRule="auto"/>
              <w:jc w:val="center"/>
              <w:rPr>
                <w:del w:id="8161" w:author="韬 黄" w:date="2018-11-05T16:46:00Z"/>
                <w:rFonts w:eastAsia="Times New Roman" w:cs="Times New Roman"/>
                <w:sz w:val="22"/>
              </w:rPr>
            </w:pPr>
            <w:del w:id="8162" w:author="韬 黄" w:date="2018-11-05T16:46:00Z">
              <w:r w:rsidRPr="00A37575" w:rsidDel="00D66AE4">
                <w:rPr>
                  <w:rFonts w:eastAsia="Times New Roman" w:cs="Times New Roman"/>
                  <w:sz w:val="22"/>
                </w:rPr>
                <w:delText>1.0083</w:delText>
              </w:r>
            </w:del>
          </w:p>
        </w:tc>
        <w:tc>
          <w:tcPr>
            <w:tcW w:w="681" w:type="dxa"/>
            <w:tcBorders>
              <w:top w:val="nil"/>
              <w:left w:val="nil"/>
              <w:bottom w:val="nil"/>
              <w:right w:val="nil"/>
            </w:tcBorders>
            <w:shd w:val="clear" w:color="auto" w:fill="auto"/>
            <w:noWrap/>
            <w:vAlign w:val="bottom"/>
            <w:hideMark/>
          </w:tcPr>
          <w:p w14:paraId="3D8A4F4A" w14:textId="59869581" w:rsidR="008B6A5D" w:rsidRPr="00A37575" w:rsidDel="00D66AE4" w:rsidRDefault="008B6A5D" w:rsidP="008B6A5D">
            <w:pPr>
              <w:spacing w:after="0" w:line="240" w:lineRule="auto"/>
              <w:jc w:val="center"/>
              <w:rPr>
                <w:del w:id="8163" w:author="韬 黄" w:date="2018-11-05T16:46:00Z"/>
                <w:rFonts w:eastAsia="Times New Roman" w:cs="Times New Roman"/>
                <w:sz w:val="22"/>
              </w:rPr>
            </w:pPr>
            <w:del w:id="8164" w:author="韬 黄" w:date="2018-11-05T16:46:00Z">
              <w:r w:rsidRPr="00A37575" w:rsidDel="00D66AE4">
                <w:rPr>
                  <w:rFonts w:eastAsia="Times New Roman" w:cs="Times New Roman"/>
                  <w:sz w:val="22"/>
                </w:rPr>
                <w:delText>7</w:delText>
              </w:r>
            </w:del>
          </w:p>
        </w:tc>
        <w:tc>
          <w:tcPr>
            <w:tcW w:w="1275" w:type="dxa"/>
            <w:tcBorders>
              <w:top w:val="nil"/>
              <w:left w:val="nil"/>
              <w:bottom w:val="nil"/>
              <w:right w:val="nil"/>
            </w:tcBorders>
            <w:shd w:val="clear" w:color="auto" w:fill="auto"/>
            <w:noWrap/>
            <w:vAlign w:val="bottom"/>
            <w:hideMark/>
          </w:tcPr>
          <w:p w14:paraId="7E10940F" w14:textId="1B2264E9" w:rsidR="008B6A5D" w:rsidRPr="00A37575" w:rsidDel="00D66AE4" w:rsidRDefault="008B6A5D" w:rsidP="008B6A5D">
            <w:pPr>
              <w:spacing w:after="0" w:line="240" w:lineRule="auto"/>
              <w:jc w:val="center"/>
              <w:rPr>
                <w:del w:id="8165" w:author="韬 黄" w:date="2018-11-05T16:46:00Z"/>
                <w:rFonts w:eastAsia="Times New Roman" w:cs="Times New Roman"/>
                <w:sz w:val="22"/>
              </w:rPr>
            </w:pPr>
            <w:del w:id="8166" w:author="韬 黄" w:date="2018-11-05T16:46:00Z">
              <w:r w:rsidRPr="00A37575" w:rsidDel="00D66AE4">
                <w:rPr>
                  <w:rFonts w:eastAsia="Times New Roman" w:cs="Times New Roman"/>
                  <w:sz w:val="22"/>
                </w:rPr>
                <w:delText>0.0973</w:delText>
              </w:r>
            </w:del>
          </w:p>
        </w:tc>
        <w:tc>
          <w:tcPr>
            <w:tcW w:w="681" w:type="dxa"/>
            <w:tcBorders>
              <w:top w:val="nil"/>
              <w:left w:val="nil"/>
              <w:bottom w:val="nil"/>
              <w:right w:val="nil"/>
            </w:tcBorders>
            <w:shd w:val="clear" w:color="auto" w:fill="auto"/>
            <w:noWrap/>
            <w:vAlign w:val="bottom"/>
            <w:hideMark/>
          </w:tcPr>
          <w:p w14:paraId="5D0CFCE8" w14:textId="1185F977" w:rsidR="008B6A5D" w:rsidRPr="00A37575" w:rsidDel="00D66AE4" w:rsidRDefault="008B6A5D" w:rsidP="008B6A5D">
            <w:pPr>
              <w:spacing w:after="0" w:line="240" w:lineRule="auto"/>
              <w:jc w:val="center"/>
              <w:rPr>
                <w:del w:id="8167" w:author="韬 黄" w:date="2018-11-05T16:46:00Z"/>
                <w:rFonts w:eastAsia="Times New Roman" w:cs="Times New Roman"/>
                <w:sz w:val="22"/>
              </w:rPr>
            </w:pPr>
            <w:del w:id="8168" w:author="韬 黄" w:date="2018-11-05T16:46:00Z">
              <w:r w:rsidRPr="00A37575" w:rsidDel="00D66AE4">
                <w:rPr>
                  <w:rFonts w:eastAsia="Times New Roman" w:cs="Times New Roman"/>
                  <w:sz w:val="22"/>
                </w:rPr>
                <w:delText>7</w:delText>
              </w:r>
            </w:del>
          </w:p>
        </w:tc>
      </w:tr>
      <w:tr w:rsidR="00A37575" w:rsidRPr="00A37575" w:rsidDel="00D66AE4" w14:paraId="4CCF86D5" w14:textId="2F34AC65" w:rsidTr="00A83DED">
        <w:trPr>
          <w:trHeight w:val="57"/>
          <w:jc w:val="center"/>
          <w:del w:id="8169" w:author="韬 黄" w:date="2018-11-05T16:46:00Z"/>
        </w:trPr>
        <w:tc>
          <w:tcPr>
            <w:tcW w:w="1843" w:type="dxa"/>
            <w:tcBorders>
              <w:top w:val="nil"/>
              <w:left w:val="nil"/>
              <w:bottom w:val="nil"/>
              <w:right w:val="nil"/>
            </w:tcBorders>
            <w:shd w:val="clear" w:color="auto" w:fill="auto"/>
            <w:noWrap/>
            <w:vAlign w:val="bottom"/>
            <w:hideMark/>
          </w:tcPr>
          <w:p w14:paraId="38995BB5" w14:textId="72D6137F" w:rsidR="008B6A5D" w:rsidRPr="00A37575" w:rsidDel="00D66AE4" w:rsidRDefault="008B6A5D" w:rsidP="008B6A5D">
            <w:pPr>
              <w:spacing w:after="0" w:line="240" w:lineRule="auto"/>
              <w:rPr>
                <w:del w:id="8170" w:author="韬 黄" w:date="2018-11-05T16:46:00Z"/>
                <w:rFonts w:eastAsia="Times New Roman" w:cs="Times New Roman"/>
                <w:sz w:val="22"/>
              </w:rPr>
            </w:pPr>
            <w:del w:id="8171" w:author="韬 黄" w:date="2018-11-05T16:46:00Z">
              <w:r w:rsidRPr="00A37575" w:rsidDel="00D66AE4">
                <w:rPr>
                  <w:rFonts w:eastAsia="Times New Roman" w:cs="Times New Roman"/>
                  <w:sz w:val="22"/>
                </w:rPr>
                <w:delText>ADL-own</w:delText>
              </w:r>
            </w:del>
          </w:p>
        </w:tc>
        <w:tc>
          <w:tcPr>
            <w:tcW w:w="1276" w:type="dxa"/>
            <w:tcBorders>
              <w:top w:val="nil"/>
              <w:left w:val="nil"/>
              <w:bottom w:val="nil"/>
              <w:right w:val="nil"/>
            </w:tcBorders>
            <w:shd w:val="clear" w:color="auto" w:fill="auto"/>
            <w:noWrap/>
            <w:hideMark/>
          </w:tcPr>
          <w:p w14:paraId="6E5FFD80" w14:textId="1B693C47" w:rsidR="008B6A5D" w:rsidRPr="00A37575" w:rsidDel="00D66AE4" w:rsidRDefault="008B6A5D" w:rsidP="008B6A5D">
            <w:pPr>
              <w:spacing w:after="0" w:line="240" w:lineRule="auto"/>
              <w:jc w:val="center"/>
              <w:rPr>
                <w:del w:id="8172" w:author="韬 黄" w:date="2018-11-05T16:46:00Z"/>
                <w:rFonts w:eastAsia="Times New Roman" w:cs="Times New Roman"/>
                <w:sz w:val="22"/>
              </w:rPr>
            </w:pPr>
            <w:ins w:id="8173" w:author="tao huang" w:date="2018-10-28T21:55:00Z">
              <w:del w:id="8174" w:author="韬 黄" w:date="2018-11-05T16:46:00Z">
                <w:r w:rsidRPr="00A37575" w:rsidDel="00D66AE4">
                  <w:rPr>
                    <w:sz w:val="22"/>
                    <w:rPrChange w:id="8175" w:author="tao huang" w:date="2018-10-28T22:40:00Z">
                      <w:rPr/>
                    </w:rPrChange>
                  </w:rPr>
                  <w:delText>8.52</w:delText>
                </w:r>
              </w:del>
            </w:ins>
            <w:del w:id="8176" w:author="韬 黄" w:date="2018-11-05T16:46:00Z">
              <w:r w:rsidRPr="00A37575" w:rsidDel="00D66AE4">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2F3A4031" w:rsidR="008B6A5D" w:rsidRPr="00A37575" w:rsidDel="00D66AE4" w:rsidRDefault="008B6A5D" w:rsidP="008B6A5D">
            <w:pPr>
              <w:spacing w:after="0" w:line="240" w:lineRule="auto"/>
              <w:jc w:val="center"/>
              <w:rPr>
                <w:del w:id="8177" w:author="韬 黄" w:date="2018-11-05T16:46:00Z"/>
                <w:rFonts w:eastAsia="Times New Roman" w:cs="Times New Roman"/>
                <w:sz w:val="22"/>
              </w:rPr>
            </w:pPr>
            <w:del w:id="8178" w:author="韬 黄" w:date="2018-11-05T16:46:00Z">
              <w:r w:rsidRPr="00A37575" w:rsidDel="00D66AE4">
                <w:rPr>
                  <w:rFonts w:eastAsia="Times New Roman" w:cs="Times New Roman"/>
                  <w:sz w:val="22"/>
                </w:rPr>
                <w:delText>6</w:delText>
              </w:r>
            </w:del>
          </w:p>
        </w:tc>
        <w:tc>
          <w:tcPr>
            <w:tcW w:w="1036" w:type="dxa"/>
            <w:tcBorders>
              <w:top w:val="nil"/>
              <w:left w:val="nil"/>
              <w:bottom w:val="nil"/>
              <w:right w:val="nil"/>
            </w:tcBorders>
            <w:shd w:val="clear" w:color="auto" w:fill="auto"/>
            <w:noWrap/>
            <w:vAlign w:val="bottom"/>
            <w:hideMark/>
          </w:tcPr>
          <w:p w14:paraId="06464C8E" w14:textId="68BD6DD1" w:rsidR="008B6A5D" w:rsidRPr="00A37575" w:rsidDel="00D66AE4" w:rsidRDefault="008B6A5D" w:rsidP="008B6A5D">
            <w:pPr>
              <w:spacing w:after="0" w:line="240" w:lineRule="auto"/>
              <w:jc w:val="center"/>
              <w:rPr>
                <w:del w:id="8179" w:author="韬 黄" w:date="2018-11-05T16:46:00Z"/>
                <w:rFonts w:eastAsia="Times New Roman" w:cs="Times New Roman"/>
                <w:sz w:val="22"/>
              </w:rPr>
            </w:pPr>
            <w:del w:id="8180" w:author="韬 黄" w:date="2018-11-05T16:46:00Z">
              <w:r w:rsidRPr="00A37575" w:rsidDel="00D66AE4">
                <w:rPr>
                  <w:rFonts w:eastAsia="Times New Roman" w:cs="Times New Roman"/>
                  <w:sz w:val="22"/>
                </w:rPr>
                <w:delText>39.83%</w:delText>
              </w:r>
            </w:del>
          </w:p>
        </w:tc>
        <w:tc>
          <w:tcPr>
            <w:tcW w:w="681" w:type="dxa"/>
            <w:tcBorders>
              <w:top w:val="nil"/>
              <w:left w:val="nil"/>
              <w:bottom w:val="nil"/>
              <w:right w:val="nil"/>
            </w:tcBorders>
            <w:shd w:val="clear" w:color="auto" w:fill="auto"/>
            <w:noWrap/>
            <w:vAlign w:val="bottom"/>
            <w:hideMark/>
          </w:tcPr>
          <w:p w14:paraId="51F38860" w14:textId="462AD8D8" w:rsidR="008B6A5D" w:rsidRPr="00A37575" w:rsidDel="00D66AE4" w:rsidRDefault="008B6A5D" w:rsidP="008B6A5D">
            <w:pPr>
              <w:spacing w:after="0" w:line="240" w:lineRule="auto"/>
              <w:jc w:val="center"/>
              <w:rPr>
                <w:del w:id="8181" w:author="韬 黄" w:date="2018-11-05T16:46:00Z"/>
                <w:rFonts w:eastAsia="Times New Roman" w:cs="Times New Roman"/>
                <w:sz w:val="22"/>
              </w:rPr>
            </w:pPr>
            <w:del w:id="8182" w:author="韬 黄" w:date="2018-11-05T16:46:00Z">
              <w:r w:rsidRPr="00A37575" w:rsidDel="00D66AE4">
                <w:rPr>
                  <w:rFonts w:eastAsia="Times New Roman" w:cs="Times New Roman"/>
                  <w:sz w:val="22"/>
                </w:rPr>
                <w:delText>6</w:delText>
              </w:r>
            </w:del>
          </w:p>
        </w:tc>
        <w:tc>
          <w:tcPr>
            <w:tcW w:w="828" w:type="dxa"/>
            <w:tcBorders>
              <w:top w:val="nil"/>
              <w:left w:val="nil"/>
              <w:bottom w:val="nil"/>
              <w:right w:val="nil"/>
            </w:tcBorders>
            <w:shd w:val="clear" w:color="auto" w:fill="auto"/>
            <w:noWrap/>
            <w:vAlign w:val="bottom"/>
            <w:hideMark/>
          </w:tcPr>
          <w:p w14:paraId="06C3ABD6" w14:textId="74CDC236" w:rsidR="008B6A5D" w:rsidRPr="00A37575" w:rsidDel="00D66AE4" w:rsidRDefault="008B6A5D" w:rsidP="008B6A5D">
            <w:pPr>
              <w:spacing w:after="0" w:line="240" w:lineRule="auto"/>
              <w:jc w:val="center"/>
              <w:rPr>
                <w:del w:id="8183" w:author="韬 黄" w:date="2018-11-05T16:46:00Z"/>
                <w:rFonts w:eastAsia="Times New Roman" w:cs="Times New Roman"/>
                <w:sz w:val="22"/>
              </w:rPr>
            </w:pPr>
            <w:del w:id="8184" w:author="韬 黄" w:date="2018-11-05T16:46:00Z">
              <w:r w:rsidRPr="00A37575" w:rsidDel="00D66AE4">
                <w:rPr>
                  <w:rFonts w:eastAsia="Times New Roman" w:cs="Times New Roman"/>
                  <w:sz w:val="22"/>
                </w:rPr>
                <w:delText>0.605</w:delText>
              </w:r>
            </w:del>
          </w:p>
        </w:tc>
        <w:tc>
          <w:tcPr>
            <w:tcW w:w="681" w:type="dxa"/>
            <w:tcBorders>
              <w:top w:val="nil"/>
              <w:left w:val="nil"/>
              <w:bottom w:val="nil"/>
              <w:right w:val="nil"/>
            </w:tcBorders>
            <w:shd w:val="clear" w:color="auto" w:fill="auto"/>
            <w:noWrap/>
            <w:vAlign w:val="bottom"/>
            <w:hideMark/>
          </w:tcPr>
          <w:p w14:paraId="1BA3E5DE" w14:textId="14A09977" w:rsidR="008B6A5D" w:rsidRPr="00A37575" w:rsidDel="00D66AE4" w:rsidRDefault="008B6A5D" w:rsidP="008B6A5D">
            <w:pPr>
              <w:spacing w:after="0" w:line="240" w:lineRule="auto"/>
              <w:jc w:val="center"/>
              <w:rPr>
                <w:del w:id="8185" w:author="韬 黄" w:date="2018-11-05T16:46:00Z"/>
                <w:rFonts w:eastAsia="Times New Roman" w:cs="Times New Roman"/>
                <w:sz w:val="22"/>
              </w:rPr>
            </w:pPr>
            <w:del w:id="8186" w:author="韬 黄" w:date="2018-11-05T16:46:00Z">
              <w:r w:rsidRPr="00A37575" w:rsidDel="00D66AE4">
                <w:rPr>
                  <w:rFonts w:eastAsia="Times New Roman" w:cs="Times New Roman"/>
                  <w:sz w:val="22"/>
                </w:rPr>
                <w:delText>5</w:delText>
              </w:r>
            </w:del>
          </w:p>
        </w:tc>
        <w:tc>
          <w:tcPr>
            <w:tcW w:w="1390" w:type="dxa"/>
            <w:tcBorders>
              <w:top w:val="nil"/>
              <w:left w:val="nil"/>
              <w:bottom w:val="nil"/>
              <w:right w:val="nil"/>
            </w:tcBorders>
            <w:shd w:val="clear" w:color="auto" w:fill="auto"/>
            <w:noWrap/>
            <w:vAlign w:val="bottom"/>
            <w:hideMark/>
          </w:tcPr>
          <w:p w14:paraId="79B6472B" w14:textId="702C29D8" w:rsidR="008B6A5D" w:rsidRPr="00A37575" w:rsidDel="00D66AE4" w:rsidRDefault="008B6A5D" w:rsidP="008B6A5D">
            <w:pPr>
              <w:spacing w:after="0" w:line="240" w:lineRule="auto"/>
              <w:jc w:val="center"/>
              <w:rPr>
                <w:del w:id="8187" w:author="韬 黄" w:date="2018-11-05T16:46:00Z"/>
                <w:rFonts w:eastAsia="Times New Roman" w:cs="Times New Roman"/>
                <w:sz w:val="22"/>
              </w:rPr>
            </w:pPr>
            <w:del w:id="8188" w:author="韬 黄" w:date="2018-11-05T16:46:00Z">
              <w:r w:rsidRPr="00A37575" w:rsidDel="00D66AE4">
                <w:rPr>
                  <w:rFonts w:eastAsia="Times New Roman" w:cs="Times New Roman"/>
                  <w:sz w:val="22"/>
                </w:rPr>
                <w:delText>1.0000</w:delText>
              </w:r>
            </w:del>
          </w:p>
        </w:tc>
        <w:tc>
          <w:tcPr>
            <w:tcW w:w="681" w:type="dxa"/>
            <w:tcBorders>
              <w:top w:val="nil"/>
              <w:left w:val="nil"/>
              <w:bottom w:val="nil"/>
              <w:right w:val="nil"/>
            </w:tcBorders>
            <w:shd w:val="clear" w:color="auto" w:fill="auto"/>
            <w:noWrap/>
            <w:vAlign w:val="bottom"/>
            <w:hideMark/>
          </w:tcPr>
          <w:p w14:paraId="60D52E6F" w14:textId="694E2579" w:rsidR="008B6A5D" w:rsidRPr="00A37575" w:rsidDel="00D66AE4" w:rsidRDefault="008B6A5D" w:rsidP="008B6A5D">
            <w:pPr>
              <w:spacing w:after="0" w:line="240" w:lineRule="auto"/>
              <w:jc w:val="center"/>
              <w:rPr>
                <w:del w:id="8189" w:author="韬 黄" w:date="2018-11-05T16:46:00Z"/>
                <w:rFonts w:eastAsia="Times New Roman" w:cs="Times New Roman"/>
                <w:sz w:val="22"/>
              </w:rPr>
            </w:pPr>
            <w:del w:id="8190" w:author="韬 黄" w:date="2018-11-05T16:46:00Z">
              <w:r w:rsidRPr="00A37575" w:rsidDel="00D66AE4">
                <w:rPr>
                  <w:rFonts w:eastAsia="Times New Roman" w:cs="Times New Roman"/>
                  <w:sz w:val="22"/>
                </w:rPr>
                <w:delText>6</w:delText>
              </w:r>
            </w:del>
          </w:p>
        </w:tc>
        <w:tc>
          <w:tcPr>
            <w:tcW w:w="1275" w:type="dxa"/>
            <w:tcBorders>
              <w:top w:val="nil"/>
              <w:left w:val="nil"/>
              <w:bottom w:val="nil"/>
              <w:right w:val="nil"/>
            </w:tcBorders>
            <w:shd w:val="clear" w:color="auto" w:fill="auto"/>
            <w:noWrap/>
            <w:vAlign w:val="bottom"/>
            <w:hideMark/>
          </w:tcPr>
          <w:p w14:paraId="6D63553A" w14:textId="76008346" w:rsidR="008B6A5D" w:rsidRPr="00A37575" w:rsidDel="00D66AE4" w:rsidRDefault="008B6A5D" w:rsidP="008B6A5D">
            <w:pPr>
              <w:spacing w:after="0" w:line="240" w:lineRule="auto"/>
              <w:jc w:val="center"/>
              <w:rPr>
                <w:del w:id="8191" w:author="韬 黄" w:date="2018-11-05T16:46:00Z"/>
                <w:rFonts w:eastAsia="Times New Roman" w:cs="Times New Roman"/>
                <w:sz w:val="22"/>
              </w:rPr>
            </w:pPr>
            <w:del w:id="8192" w:author="韬 黄" w:date="2018-11-05T16:46:00Z">
              <w:r w:rsidRPr="00A37575" w:rsidDel="00D66AE4">
                <w:rPr>
                  <w:rFonts w:eastAsia="Times New Roman" w:cs="Times New Roman"/>
                  <w:sz w:val="22"/>
                </w:rPr>
                <w:delText>0.0921</w:delText>
              </w:r>
            </w:del>
          </w:p>
        </w:tc>
        <w:tc>
          <w:tcPr>
            <w:tcW w:w="681" w:type="dxa"/>
            <w:tcBorders>
              <w:top w:val="nil"/>
              <w:left w:val="nil"/>
              <w:bottom w:val="nil"/>
              <w:right w:val="nil"/>
            </w:tcBorders>
            <w:shd w:val="clear" w:color="auto" w:fill="auto"/>
            <w:noWrap/>
            <w:vAlign w:val="bottom"/>
            <w:hideMark/>
          </w:tcPr>
          <w:p w14:paraId="16C98A68" w14:textId="0CB8F8FD" w:rsidR="008B6A5D" w:rsidRPr="00A37575" w:rsidDel="00D66AE4" w:rsidRDefault="008B6A5D" w:rsidP="008B6A5D">
            <w:pPr>
              <w:spacing w:after="0" w:line="240" w:lineRule="auto"/>
              <w:jc w:val="center"/>
              <w:rPr>
                <w:del w:id="8193" w:author="韬 黄" w:date="2018-11-05T16:46:00Z"/>
                <w:rFonts w:eastAsia="Times New Roman" w:cs="Times New Roman"/>
                <w:sz w:val="22"/>
              </w:rPr>
            </w:pPr>
            <w:del w:id="8194" w:author="韬 黄" w:date="2018-11-05T16:46:00Z">
              <w:r w:rsidRPr="00A37575" w:rsidDel="00D66AE4">
                <w:rPr>
                  <w:rFonts w:eastAsia="Times New Roman" w:cs="Times New Roman"/>
                  <w:sz w:val="22"/>
                </w:rPr>
                <w:delText>5</w:delText>
              </w:r>
            </w:del>
          </w:p>
        </w:tc>
      </w:tr>
      <w:tr w:rsidR="00A37575" w:rsidRPr="00A37575" w:rsidDel="00D66AE4" w14:paraId="5B04D97B" w14:textId="245F054E" w:rsidTr="00A83DED">
        <w:trPr>
          <w:trHeight w:val="57"/>
          <w:jc w:val="center"/>
          <w:del w:id="8195" w:author="韬 黄" w:date="2018-11-05T16:46:00Z"/>
        </w:trPr>
        <w:tc>
          <w:tcPr>
            <w:tcW w:w="1843" w:type="dxa"/>
            <w:tcBorders>
              <w:top w:val="nil"/>
              <w:left w:val="nil"/>
              <w:bottom w:val="nil"/>
              <w:right w:val="nil"/>
            </w:tcBorders>
            <w:shd w:val="clear" w:color="auto" w:fill="auto"/>
            <w:noWrap/>
            <w:vAlign w:val="bottom"/>
            <w:hideMark/>
          </w:tcPr>
          <w:p w14:paraId="5074650E" w14:textId="12C67829" w:rsidR="008B6A5D" w:rsidRPr="00A37575" w:rsidDel="00D66AE4" w:rsidRDefault="008B6A5D" w:rsidP="008B6A5D">
            <w:pPr>
              <w:spacing w:after="0" w:line="240" w:lineRule="auto"/>
              <w:rPr>
                <w:del w:id="8196" w:author="韬 黄" w:date="2018-11-05T16:46:00Z"/>
                <w:rFonts w:eastAsia="Times New Roman" w:cs="Times New Roman"/>
                <w:sz w:val="22"/>
              </w:rPr>
            </w:pPr>
            <w:del w:id="8197" w:author="韬 黄" w:date="2018-11-05T16:46:00Z">
              <w:r w:rsidRPr="00A37575" w:rsidDel="00D66AE4">
                <w:rPr>
                  <w:rFonts w:eastAsia="Times New Roman" w:cs="Times New Roman"/>
                  <w:sz w:val="22"/>
                </w:rPr>
                <w:delText>ADL-intra</w:delText>
              </w:r>
            </w:del>
          </w:p>
        </w:tc>
        <w:tc>
          <w:tcPr>
            <w:tcW w:w="1276" w:type="dxa"/>
            <w:tcBorders>
              <w:top w:val="nil"/>
              <w:left w:val="nil"/>
              <w:bottom w:val="nil"/>
              <w:right w:val="nil"/>
            </w:tcBorders>
            <w:shd w:val="clear" w:color="auto" w:fill="auto"/>
            <w:noWrap/>
            <w:hideMark/>
          </w:tcPr>
          <w:p w14:paraId="1C55B576" w14:textId="69D2453E" w:rsidR="008B6A5D" w:rsidRPr="00A37575" w:rsidDel="00D66AE4" w:rsidRDefault="008B6A5D" w:rsidP="008B6A5D">
            <w:pPr>
              <w:spacing w:after="0" w:line="240" w:lineRule="auto"/>
              <w:jc w:val="center"/>
              <w:rPr>
                <w:del w:id="8198" w:author="韬 黄" w:date="2018-11-05T16:46:00Z"/>
                <w:rFonts w:eastAsia="Times New Roman" w:cs="Times New Roman"/>
                <w:sz w:val="22"/>
              </w:rPr>
            </w:pPr>
            <w:ins w:id="8199" w:author="tao huang" w:date="2018-10-28T21:55:00Z">
              <w:del w:id="8200" w:author="韬 黄" w:date="2018-11-05T16:46:00Z">
                <w:r w:rsidRPr="00A37575" w:rsidDel="00D66AE4">
                  <w:rPr>
                    <w:sz w:val="22"/>
                    <w:rPrChange w:id="8201" w:author="tao huang" w:date="2018-10-28T22:40:00Z">
                      <w:rPr/>
                    </w:rPrChange>
                  </w:rPr>
                  <w:delText>8.47</w:delText>
                </w:r>
              </w:del>
            </w:ins>
            <w:del w:id="8202" w:author="韬 黄" w:date="2018-11-05T16:46:00Z">
              <w:r w:rsidRPr="00A37575" w:rsidDel="00D66AE4">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42B738E2" w:rsidR="008B6A5D" w:rsidRPr="00A37575" w:rsidDel="00D66AE4" w:rsidRDefault="008B6A5D" w:rsidP="008B6A5D">
            <w:pPr>
              <w:spacing w:after="0" w:line="240" w:lineRule="auto"/>
              <w:jc w:val="center"/>
              <w:rPr>
                <w:del w:id="8203" w:author="韬 黄" w:date="2018-11-05T16:46:00Z"/>
                <w:rFonts w:eastAsia="Times New Roman" w:cs="Times New Roman"/>
                <w:sz w:val="22"/>
              </w:rPr>
            </w:pPr>
            <w:del w:id="8204" w:author="韬 黄" w:date="2018-11-05T16:46:00Z">
              <w:r w:rsidRPr="00A37575" w:rsidDel="00D66AE4">
                <w:rPr>
                  <w:rFonts w:eastAsia="Times New Roman" w:cs="Times New Roman"/>
                  <w:sz w:val="22"/>
                </w:rPr>
                <w:delText>5</w:delText>
              </w:r>
            </w:del>
          </w:p>
        </w:tc>
        <w:tc>
          <w:tcPr>
            <w:tcW w:w="1036" w:type="dxa"/>
            <w:tcBorders>
              <w:top w:val="nil"/>
              <w:left w:val="nil"/>
              <w:bottom w:val="nil"/>
              <w:right w:val="nil"/>
            </w:tcBorders>
            <w:shd w:val="clear" w:color="auto" w:fill="auto"/>
            <w:noWrap/>
            <w:vAlign w:val="bottom"/>
            <w:hideMark/>
          </w:tcPr>
          <w:p w14:paraId="0A480560" w14:textId="0A0E1C62" w:rsidR="008B6A5D" w:rsidRPr="00A37575" w:rsidDel="00D66AE4" w:rsidRDefault="008B6A5D" w:rsidP="008B6A5D">
            <w:pPr>
              <w:spacing w:after="0" w:line="240" w:lineRule="auto"/>
              <w:jc w:val="center"/>
              <w:rPr>
                <w:del w:id="8205" w:author="韬 黄" w:date="2018-11-05T16:46:00Z"/>
                <w:rFonts w:eastAsia="Times New Roman" w:cs="Times New Roman"/>
                <w:sz w:val="22"/>
              </w:rPr>
            </w:pPr>
            <w:del w:id="8206" w:author="韬 黄" w:date="2018-11-05T16:46:00Z">
              <w:r w:rsidRPr="00A37575" w:rsidDel="00D66AE4">
                <w:rPr>
                  <w:rFonts w:eastAsia="Times New Roman" w:cs="Times New Roman"/>
                  <w:sz w:val="22"/>
                </w:rPr>
                <w:delText>39.70%</w:delText>
              </w:r>
            </w:del>
          </w:p>
        </w:tc>
        <w:tc>
          <w:tcPr>
            <w:tcW w:w="681" w:type="dxa"/>
            <w:tcBorders>
              <w:top w:val="nil"/>
              <w:left w:val="nil"/>
              <w:bottom w:val="nil"/>
              <w:right w:val="nil"/>
            </w:tcBorders>
            <w:shd w:val="clear" w:color="auto" w:fill="auto"/>
            <w:noWrap/>
            <w:vAlign w:val="bottom"/>
            <w:hideMark/>
          </w:tcPr>
          <w:p w14:paraId="0802E6AE" w14:textId="5A638CC1" w:rsidR="008B6A5D" w:rsidRPr="00A37575" w:rsidDel="00D66AE4" w:rsidRDefault="008B6A5D" w:rsidP="008B6A5D">
            <w:pPr>
              <w:spacing w:after="0" w:line="240" w:lineRule="auto"/>
              <w:jc w:val="center"/>
              <w:rPr>
                <w:del w:id="8207" w:author="韬 黄" w:date="2018-11-05T16:46:00Z"/>
                <w:rFonts w:eastAsia="Times New Roman" w:cs="Times New Roman"/>
                <w:sz w:val="22"/>
              </w:rPr>
            </w:pPr>
            <w:del w:id="8208" w:author="韬 黄" w:date="2018-11-05T16:46:00Z">
              <w:r w:rsidRPr="00A37575" w:rsidDel="00D66AE4">
                <w:rPr>
                  <w:rFonts w:eastAsia="Times New Roman" w:cs="Times New Roman"/>
                  <w:sz w:val="22"/>
                </w:rPr>
                <w:delText>4</w:delText>
              </w:r>
            </w:del>
          </w:p>
        </w:tc>
        <w:tc>
          <w:tcPr>
            <w:tcW w:w="828" w:type="dxa"/>
            <w:tcBorders>
              <w:top w:val="nil"/>
              <w:left w:val="nil"/>
              <w:bottom w:val="nil"/>
              <w:right w:val="nil"/>
            </w:tcBorders>
            <w:shd w:val="clear" w:color="auto" w:fill="auto"/>
            <w:noWrap/>
            <w:vAlign w:val="bottom"/>
            <w:hideMark/>
          </w:tcPr>
          <w:p w14:paraId="72585A87" w14:textId="381BA7F3" w:rsidR="008B6A5D" w:rsidRPr="00A37575" w:rsidDel="00D66AE4" w:rsidRDefault="008B6A5D" w:rsidP="008B6A5D">
            <w:pPr>
              <w:spacing w:after="0" w:line="240" w:lineRule="auto"/>
              <w:jc w:val="center"/>
              <w:rPr>
                <w:del w:id="8209" w:author="韬 黄" w:date="2018-11-05T16:46:00Z"/>
                <w:rFonts w:eastAsia="Times New Roman" w:cs="Times New Roman"/>
                <w:sz w:val="22"/>
              </w:rPr>
            </w:pPr>
            <w:del w:id="8210" w:author="韬 黄" w:date="2018-11-05T16:46:00Z">
              <w:r w:rsidRPr="00A37575" w:rsidDel="00D66AE4">
                <w:rPr>
                  <w:rFonts w:eastAsia="Times New Roman" w:cs="Times New Roman"/>
                  <w:sz w:val="22"/>
                </w:rPr>
                <w:delText>0.606</w:delText>
              </w:r>
            </w:del>
          </w:p>
        </w:tc>
        <w:tc>
          <w:tcPr>
            <w:tcW w:w="681" w:type="dxa"/>
            <w:tcBorders>
              <w:top w:val="nil"/>
              <w:left w:val="nil"/>
              <w:bottom w:val="nil"/>
              <w:right w:val="nil"/>
            </w:tcBorders>
            <w:shd w:val="clear" w:color="auto" w:fill="auto"/>
            <w:noWrap/>
            <w:vAlign w:val="bottom"/>
            <w:hideMark/>
          </w:tcPr>
          <w:p w14:paraId="4295EB86" w14:textId="1806D4F8" w:rsidR="008B6A5D" w:rsidRPr="00A37575" w:rsidDel="00D66AE4" w:rsidRDefault="008B6A5D" w:rsidP="008B6A5D">
            <w:pPr>
              <w:spacing w:after="0" w:line="240" w:lineRule="auto"/>
              <w:jc w:val="center"/>
              <w:rPr>
                <w:del w:id="8211" w:author="韬 黄" w:date="2018-11-05T16:46:00Z"/>
                <w:rFonts w:eastAsia="Times New Roman" w:cs="Times New Roman"/>
                <w:sz w:val="22"/>
              </w:rPr>
            </w:pPr>
            <w:del w:id="8212" w:author="韬 黄" w:date="2018-11-05T16:46:00Z">
              <w:r w:rsidRPr="00A37575" w:rsidDel="00D66AE4">
                <w:rPr>
                  <w:rFonts w:eastAsia="Times New Roman" w:cs="Times New Roman"/>
                  <w:sz w:val="22"/>
                </w:rPr>
                <w:delText>6</w:delText>
              </w:r>
            </w:del>
          </w:p>
        </w:tc>
        <w:tc>
          <w:tcPr>
            <w:tcW w:w="1390" w:type="dxa"/>
            <w:tcBorders>
              <w:top w:val="nil"/>
              <w:left w:val="nil"/>
              <w:bottom w:val="nil"/>
              <w:right w:val="nil"/>
            </w:tcBorders>
            <w:shd w:val="clear" w:color="auto" w:fill="auto"/>
            <w:noWrap/>
            <w:vAlign w:val="bottom"/>
            <w:hideMark/>
          </w:tcPr>
          <w:p w14:paraId="0C793E89" w14:textId="5924F0B4" w:rsidR="008B6A5D" w:rsidRPr="00A37575" w:rsidDel="00D66AE4" w:rsidRDefault="008B6A5D" w:rsidP="008B6A5D">
            <w:pPr>
              <w:spacing w:after="0" w:line="240" w:lineRule="auto"/>
              <w:jc w:val="center"/>
              <w:rPr>
                <w:del w:id="8213" w:author="韬 黄" w:date="2018-11-05T16:46:00Z"/>
                <w:rFonts w:eastAsia="Times New Roman" w:cs="Times New Roman"/>
                <w:sz w:val="22"/>
              </w:rPr>
            </w:pPr>
            <w:del w:id="8214" w:author="韬 黄" w:date="2018-11-05T16:46:00Z">
              <w:r w:rsidRPr="00A37575" w:rsidDel="00D66AE4">
                <w:rPr>
                  <w:rFonts w:eastAsia="Times New Roman" w:cs="Times New Roman"/>
                  <w:sz w:val="22"/>
                </w:rPr>
                <w:delText>0.9986</w:delText>
              </w:r>
            </w:del>
          </w:p>
        </w:tc>
        <w:tc>
          <w:tcPr>
            <w:tcW w:w="681" w:type="dxa"/>
            <w:tcBorders>
              <w:top w:val="nil"/>
              <w:left w:val="nil"/>
              <w:bottom w:val="nil"/>
              <w:right w:val="nil"/>
            </w:tcBorders>
            <w:shd w:val="clear" w:color="auto" w:fill="auto"/>
            <w:noWrap/>
            <w:vAlign w:val="bottom"/>
            <w:hideMark/>
          </w:tcPr>
          <w:p w14:paraId="2260D2DB" w14:textId="79331595" w:rsidR="008B6A5D" w:rsidRPr="00A37575" w:rsidDel="00D66AE4" w:rsidRDefault="008B6A5D" w:rsidP="008B6A5D">
            <w:pPr>
              <w:spacing w:after="0" w:line="240" w:lineRule="auto"/>
              <w:jc w:val="center"/>
              <w:rPr>
                <w:del w:id="8215" w:author="韬 黄" w:date="2018-11-05T16:46:00Z"/>
                <w:rFonts w:eastAsia="Times New Roman" w:cs="Times New Roman"/>
                <w:sz w:val="22"/>
              </w:rPr>
            </w:pPr>
            <w:del w:id="8216" w:author="韬 黄" w:date="2018-11-05T16:46:00Z">
              <w:r w:rsidRPr="00A37575" w:rsidDel="00D66AE4">
                <w:rPr>
                  <w:rFonts w:eastAsia="Times New Roman" w:cs="Times New Roman"/>
                  <w:sz w:val="22"/>
                </w:rPr>
                <w:delText>4</w:delText>
              </w:r>
            </w:del>
          </w:p>
        </w:tc>
        <w:tc>
          <w:tcPr>
            <w:tcW w:w="1275" w:type="dxa"/>
            <w:tcBorders>
              <w:top w:val="nil"/>
              <w:left w:val="nil"/>
              <w:bottom w:val="nil"/>
              <w:right w:val="nil"/>
            </w:tcBorders>
            <w:shd w:val="clear" w:color="auto" w:fill="auto"/>
            <w:noWrap/>
            <w:vAlign w:val="bottom"/>
            <w:hideMark/>
          </w:tcPr>
          <w:p w14:paraId="7785E12A" w14:textId="37D0006C" w:rsidR="008B6A5D" w:rsidRPr="00A37575" w:rsidDel="00D66AE4" w:rsidRDefault="008B6A5D" w:rsidP="008B6A5D">
            <w:pPr>
              <w:spacing w:after="0" w:line="240" w:lineRule="auto"/>
              <w:jc w:val="center"/>
              <w:rPr>
                <w:del w:id="8217" w:author="韬 黄" w:date="2018-11-05T16:46:00Z"/>
                <w:rFonts w:eastAsia="Times New Roman" w:cs="Times New Roman"/>
                <w:sz w:val="22"/>
              </w:rPr>
            </w:pPr>
            <w:del w:id="8218" w:author="韬 黄" w:date="2018-11-05T16:46:00Z">
              <w:r w:rsidRPr="00A37575" w:rsidDel="00D66AE4">
                <w:rPr>
                  <w:rFonts w:eastAsia="Times New Roman" w:cs="Times New Roman"/>
                  <w:sz w:val="22"/>
                </w:rPr>
                <w:delText>0.0922</w:delText>
              </w:r>
            </w:del>
          </w:p>
        </w:tc>
        <w:tc>
          <w:tcPr>
            <w:tcW w:w="681" w:type="dxa"/>
            <w:tcBorders>
              <w:top w:val="nil"/>
              <w:left w:val="nil"/>
              <w:bottom w:val="nil"/>
              <w:right w:val="nil"/>
            </w:tcBorders>
            <w:shd w:val="clear" w:color="auto" w:fill="auto"/>
            <w:noWrap/>
            <w:vAlign w:val="bottom"/>
            <w:hideMark/>
          </w:tcPr>
          <w:p w14:paraId="661BFEA4" w14:textId="41ACFC7C" w:rsidR="008B6A5D" w:rsidRPr="00A37575" w:rsidDel="00D66AE4" w:rsidRDefault="008B6A5D" w:rsidP="008B6A5D">
            <w:pPr>
              <w:spacing w:after="0" w:line="240" w:lineRule="auto"/>
              <w:jc w:val="center"/>
              <w:rPr>
                <w:del w:id="8219" w:author="韬 黄" w:date="2018-11-05T16:46:00Z"/>
                <w:rFonts w:eastAsia="Times New Roman" w:cs="Times New Roman"/>
                <w:sz w:val="22"/>
              </w:rPr>
            </w:pPr>
            <w:del w:id="8220" w:author="韬 黄" w:date="2018-11-05T16:46:00Z">
              <w:r w:rsidRPr="00A37575" w:rsidDel="00D66AE4">
                <w:rPr>
                  <w:rFonts w:eastAsia="Times New Roman" w:cs="Times New Roman"/>
                  <w:sz w:val="22"/>
                </w:rPr>
                <w:delText>6</w:delText>
              </w:r>
            </w:del>
          </w:p>
        </w:tc>
      </w:tr>
      <w:tr w:rsidR="00A37575" w:rsidRPr="00A37575" w:rsidDel="00D66AE4" w14:paraId="6950428D" w14:textId="7BCAE068" w:rsidTr="00A83DED">
        <w:trPr>
          <w:trHeight w:val="57"/>
          <w:jc w:val="center"/>
          <w:del w:id="8221" w:author="韬 黄" w:date="2018-11-05T16:46:00Z"/>
        </w:trPr>
        <w:tc>
          <w:tcPr>
            <w:tcW w:w="1843" w:type="dxa"/>
            <w:tcBorders>
              <w:top w:val="nil"/>
              <w:left w:val="nil"/>
              <w:bottom w:val="nil"/>
              <w:right w:val="nil"/>
            </w:tcBorders>
            <w:shd w:val="clear" w:color="auto" w:fill="auto"/>
            <w:noWrap/>
            <w:vAlign w:val="bottom"/>
            <w:hideMark/>
          </w:tcPr>
          <w:p w14:paraId="64181FD8" w14:textId="6C5B3628" w:rsidR="008B6A5D" w:rsidRPr="00A37575" w:rsidDel="00D66AE4" w:rsidRDefault="008B6A5D" w:rsidP="008B6A5D">
            <w:pPr>
              <w:spacing w:after="0" w:line="240" w:lineRule="auto"/>
              <w:rPr>
                <w:del w:id="8222" w:author="韬 黄" w:date="2018-11-05T16:46:00Z"/>
                <w:rFonts w:eastAsia="Times New Roman" w:cs="Times New Roman"/>
                <w:sz w:val="22"/>
              </w:rPr>
            </w:pPr>
            <w:del w:id="8223" w:author="韬 黄" w:date="2018-11-05T16:46:00Z">
              <w:r w:rsidRPr="00A37575" w:rsidDel="00D66AE4">
                <w:rPr>
                  <w:rFonts w:eastAsia="Times New Roman" w:cs="Times New Roman"/>
                  <w:sz w:val="22"/>
                </w:rPr>
                <w:delText>ADL-own-EWC</w:delText>
              </w:r>
            </w:del>
          </w:p>
        </w:tc>
        <w:tc>
          <w:tcPr>
            <w:tcW w:w="1276" w:type="dxa"/>
            <w:tcBorders>
              <w:top w:val="nil"/>
              <w:left w:val="nil"/>
              <w:bottom w:val="nil"/>
              <w:right w:val="nil"/>
            </w:tcBorders>
            <w:shd w:val="clear" w:color="auto" w:fill="auto"/>
            <w:noWrap/>
            <w:hideMark/>
          </w:tcPr>
          <w:p w14:paraId="0C8A8B59" w14:textId="38056751" w:rsidR="008B6A5D" w:rsidRPr="00A37575" w:rsidDel="00D66AE4" w:rsidRDefault="008B6A5D" w:rsidP="008B6A5D">
            <w:pPr>
              <w:spacing w:after="0" w:line="240" w:lineRule="auto"/>
              <w:jc w:val="center"/>
              <w:rPr>
                <w:del w:id="8224" w:author="韬 黄" w:date="2018-11-05T16:46:00Z"/>
                <w:rFonts w:eastAsia="Times New Roman" w:cs="Times New Roman"/>
                <w:sz w:val="22"/>
              </w:rPr>
            </w:pPr>
            <w:ins w:id="8225" w:author="tao huang" w:date="2018-10-28T21:55:00Z">
              <w:del w:id="8226" w:author="韬 黄" w:date="2018-11-05T16:46:00Z">
                <w:r w:rsidRPr="00A37575" w:rsidDel="00D66AE4">
                  <w:rPr>
                    <w:sz w:val="22"/>
                    <w:rPrChange w:id="8227" w:author="tao huang" w:date="2018-10-28T22:40:00Z">
                      <w:rPr/>
                    </w:rPrChange>
                  </w:rPr>
                  <w:delText>8.47</w:delText>
                </w:r>
              </w:del>
            </w:ins>
            <w:del w:id="8228" w:author="韬 黄" w:date="2018-11-05T16:46:00Z">
              <w:r w:rsidRPr="00A37575" w:rsidDel="00D66AE4">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4259583B" w:rsidR="008B6A5D" w:rsidRPr="00A37575" w:rsidDel="00D66AE4" w:rsidRDefault="008B6A5D" w:rsidP="008B6A5D">
            <w:pPr>
              <w:spacing w:after="0" w:line="240" w:lineRule="auto"/>
              <w:jc w:val="center"/>
              <w:rPr>
                <w:del w:id="8229" w:author="韬 黄" w:date="2018-11-05T16:46:00Z"/>
                <w:rFonts w:eastAsia="Times New Roman" w:cs="Times New Roman"/>
                <w:sz w:val="22"/>
              </w:rPr>
            </w:pPr>
            <w:del w:id="8230" w:author="韬 黄" w:date="2018-11-05T16:46:00Z">
              <w:r w:rsidRPr="00A37575" w:rsidDel="00D66AE4">
                <w:rPr>
                  <w:rFonts w:eastAsia="Times New Roman" w:cs="Times New Roman"/>
                  <w:sz w:val="22"/>
                </w:rPr>
                <w:delText>4</w:delText>
              </w:r>
            </w:del>
          </w:p>
        </w:tc>
        <w:tc>
          <w:tcPr>
            <w:tcW w:w="1036" w:type="dxa"/>
            <w:tcBorders>
              <w:top w:val="nil"/>
              <w:left w:val="nil"/>
              <w:bottom w:val="nil"/>
              <w:right w:val="nil"/>
            </w:tcBorders>
            <w:shd w:val="clear" w:color="auto" w:fill="auto"/>
            <w:noWrap/>
            <w:vAlign w:val="bottom"/>
            <w:hideMark/>
          </w:tcPr>
          <w:p w14:paraId="25663581" w14:textId="789AA60C" w:rsidR="008B6A5D" w:rsidRPr="00A37575" w:rsidDel="00D66AE4" w:rsidRDefault="008B6A5D" w:rsidP="008B6A5D">
            <w:pPr>
              <w:spacing w:after="0" w:line="240" w:lineRule="auto"/>
              <w:jc w:val="center"/>
              <w:rPr>
                <w:del w:id="8231" w:author="韬 黄" w:date="2018-11-05T16:46:00Z"/>
                <w:rFonts w:eastAsia="Times New Roman" w:cs="Times New Roman"/>
                <w:sz w:val="22"/>
              </w:rPr>
            </w:pPr>
            <w:del w:id="8232" w:author="韬 黄" w:date="2018-11-05T16:46:00Z">
              <w:r w:rsidRPr="00A37575" w:rsidDel="00D66AE4">
                <w:rPr>
                  <w:rFonts w:eastAsia="Times New Roman" w:cs="Times New Roman"/>
                  <w:sz w:val="22"/>
                </w:rPr>
                <w:delText>39.70%</w:delText>
              </w:r>
            </w:del>
          </w:p>
        </w:tc>
        <w:tc>
          <w:tcPr>
            <w:tcW w:w="681" w:type="dxa"/>
            <w:tcBorders>
              <w:top w:val="nil"/>
              <w:left w:val="nil"/>
              <w:bottom w:val="nil"/>
              <w:right w:val="nil"/>
            </w:tcBorders>
            <w:shd w:val="clear" w:color="auto" w:fill="auto"/>
            <w:noWrap/>
            <w:vAlign w:val="bottom"/>
            <w:hideMark/>
          </w:tcPr>
          <w:p w14:paraId="5D1F6789" w14:textId="5FE119A9" w:rsidR="008B6A5D" w:rsidRPr="00A37575" w:rsidDel="00D66AE4" w:rsidRDefault="008B6A5D" w:rsidP="008B6A5D">
            <w:pPr>
              <w:spacing w:after="0" w:line="240" w:lineRule="auto"/>
              <w:jc w:val="center"/>
              <w:rPr>
                <w:del w:id="8233" w:author="韬 黄" w:date="2018-11-05T16:46:00Z"/>
                <w:rFonts w:eastAsia="Times New Roman" w:cs="Times New Roman"/>
                <w:sz w:val="22"/>
              </w:rPr>
            </w:pPr>
            <w:del w:id="8234" w:author="韬 黄" w:date="2018-11-05T16:46:00Z">
              <w:r w:rsidRPr="00A37575" w:rsidDel="00D66AE4">
                <w:rPr>
                  <w:rFonts w:eastAsia="Times New Roman" w:cs="Times New Roman"/>
                  <w:sz w:val="22"/>
                </w:rPr>
                <w:delText>3</w:delText>
              </w:r>
            </w:del>
          </w:p>
        </w:tc>
        <w:tc>
          <w:tcPr>
            <w:tcW w:w="828" w:type="dxa"/>
            <w:tcBorders>
              <w:top w:val="nil"/>
              <w:left w:val="nil"/>
              <w:bottom w:val="nil"/>
              <w:right w:val="nil"/>
            </w:tcBorders>
            <w:shd w:val="clear" w:color="auto" w:fill="auto"/>
            <w:noWrap/>
            <w:vAlign w:val="bottom"/>
            <w:hideMark/>
          </w:tcPr>
          <w:p w14:paraId="18D3CC29" w14:textId="59A2599C" w:rsidR="008B6A5D" w:rsidRPr="00A37575" w:rsidDel="00D66AE4" w:rsidRDefault="008B6A5D" w:rsidP="008B6A5D">
            <w:pPr>
              <w:spacing w:after="0" w:line="240" w:lineRule="auto"/>
              <w:jc w:val="center"/>
              <w:rPr>
                <w:del w:id="8235" w:author="韬 黄" w:date="2018-11-05T16:46:00Z"/>
                <w:rFonts w:eastAsia="Times New Roman" w:cs="Times New Roman"/>
                <w:sz w:val="22"/>
              </w:rPr>
            </w:pPr>
            <w:del w:id="8236" w:author="韬 黄" w:date="2018-11-05T16:46:00Z">
              <w:r w:rsidRPr="00A37575" w:rsidDel="00D66AE4">
                <w:rPr>
                  <w:rFonts w:eastAsia="Times New Roman" w:cs="Times New Roman"/>
                  <w:sz w:val="22"/>
                </w:rPr>
                <w:delText>0.604</w:delText>
              </w:r>
            </w:del>
          </w:p>
        </w:tc>
        <w:tc>
          <w:tcPr>
            <w:tcW w:w="681" w:type="dxa"/>
            <w:tcBorders>
              <w:top w:val="nil"/>
              <w:left w:val="nil"/>
              <w:bottom w:val="nil"/>
              <w:right w:val="nil"/>
            </w:tcBorders>
            <w:shd w:val="clear" w:color="auto" w:fill="auto"/>
            <w:noWrap/>
            <w:vAlign w:val="bottom"/>
            <w:hideMark/>
          </w:tcPr>
          <w:p w14:paraId="104C0F1F" w14:textId="4454A11E" w:rsidR="008B6A5D" w:rsidRPr="00A37575" w:rsidDel="00D66AE4" w:rsidRDefault="008B6A5D" w:rsidP="008B6A5D">
            <w:pPr>
              <w:spacing w:after="0" w:line="240" w:lineRule="auto"/>
              <w:jc w:val="center"/>
              <w:rPr>
                <w:del w:id="8237" w:author="韬 黄" w:date="2018-11-05T16:46:00Z"/>
                <w:rFonts w:eastAsia="Times New Roman" w:cs="Times New Roman"/>
                <w:sz w:val="22"/>
              </w:rPr>
            </w:pPr>
            <w:del w:id="8238" w:author="韬 黄" w:date="2018-11-05T16:46:00Z">
              <w:r w:rsidRPr="00A37575" w:rsidDel="00D66AE4">
                <w:rPr>
                  <w:rFonts w:eastAsia="Times New Roman" w:cs="Times New Roman"/>
                  <w:sz w:val="22"/>
                </w:rPr>
                <w:delText>3</w:delText>
              </w:r>
            </w:del>
          </w:p>
        </w:tc>
        <w:tc>
          <w:tcPr>
            <w:tcW w:w="1390" w:type="dxa"/>
            <w:tcBorders>
              <w:top w:val="nil"/>
              <w:left w:val="nil"/>
              <w:bottom w:val="nil"/>
              <w:right w:val="nil"/>
            </w:tcBorders>
            <w:shd w:val="clear" w:color="auto" w:fill="auto"/>
            <w:noWrap/>
            <w:vAlign w:val="bottom"/>
            <w:hideMark/>
          </w:tcPr>
          <w:p w14:paraId="50ECE403" w14:textId="7DB5E7DE" w:rsidR="008B6A5D" w:rsidRPr="00A37575" w:rsidDel="00D66AE4" w:rsidRDefault="008B6A5D" w:rsidP="008B6A5D">
            <w:pPr>
              <w:spacing w:after="0" w:line="240" w:lineRule="auto"/>
              <w:jc w:val="center"/>
              <w:rPr>
                <w:del w:id="8239" w:author="韬 黄" w:date="2018-11-05T16:46:00Z"/>
                <w:rFonts w:eastAsia="Times New Roman" w:cs="Times New Roman"/>
                <w:sz w:val="22"/>
              </w:rPr>
            </w:pPr>
            <w:del w:id="8240" w:author="韬 黄" w:date="2018-11-05T16:46:00Z">
              <w:r w:rsidRPr="00A37575" w:rsidDel="00D66AE4">
                <w:rPr>
                  <w:rFonts w:eastAsia="Times New Roman" w:cs="Times New Roman"/>
                  <w:sz w:val="22"/>
                </w:rPr>
                <w:delText>0.9963</w:delText>
              </w:r>
            </w:del>
          </w:p>
        </w:tc>
        <w:tc>
          <w:tcPr>
            <w:tcW w:w="681" w:type="dxa"/>
            <w:tcBorders>
              <w:top w:val="nil"/>
              <w:left w:val="nil"/>
              <w:bottom w:val="nil"/>
              <w:right w:val="nil"/>
            </w:tcBorders>
            <w:shd w:val="clear" w:color="auto" w:fill="auto"/>
            <w:noWrap/>
            <w:vAlign w:val="bottom"/>
            <w:hideMark/>
          </w:tcPr>
          <w:p w14:paraId="2AF4396F" w14:textId="468D2609" w:rsidR="008B6A5D" w:rsidRPr="00A37575" w:rsidDel="00D66AE4" w:rsidRDefault="008B6A5D" w:rsidP="008B6A5D">
            <w:pPr>
              <w:spacing w:after="0" w:line="240" w:lineRule="auto"/>
              <w:jc w:val="center"/>
              <w:rPr>
                <w:del w:id="8241" w:author="韬 黄" w:date="2018-11-05T16:46:00Z"/>
                <w:rFonts w:eastAsia="Times New Roman" w:cs="Times New Roman"/>
                <w:sz w:val="22"/>
              </w:rPr>
            </w:pPr>
            <w:del w:id="8242" w:author="韬 黄" w:date="2018-11-05T16:46:00Z">
              <w:r w:rsidRPr="00A37575" w:rsidDel="00D66AE4">
                <w:rPr>
                  <w:rFonts w:eastAsia="Times New Roman" w:cs="Times New Roman"/>
                  <w:sz w:val="22"/>
                </w:rPr>
                <w:delText>1</w:delText>
              </w:r>
            </w:del>
          </w:p>
        </w:tc>
        <w:tc>
          <w:tcPr>
            <w:tcW w:w="1275" w:type="dxa"/>
            <w:tcBorders>
              <w:top w:val="nil"/>
              <w:left w:val="nil"/>
              <w:bottom w:val="nil"/>
              <w:right w:val="nil"/>
            </w:tcBorders>
            <w:shd w:val="clear" w:color="auto" w:fill="auto"/>
            <w:noWrap/>
            <w:vAlign w:val="bottom"/>
            <w:hideMark/>
          </w:tcPr>
          <w:p w14:paraId="764C11D7" w14:textId="7EA0E15C" w:rsidR="008B6A5D" w:rsidRPr="00A37575" w:rsidDel="00D66AE4" w:rsidRDefault="008B6A5D" w:rsidP="008B6A5D">
            <w:pPr>
              <w:spacing w:after="0" w:line="240" w:lineRule="auto"/>
              <w:jc w:val="center"/>
              <w:rPr>
                <w:del w:id="8243" w:author="韬 黄" w:date="2018-11-05T16:46:00Z"/>
                <w:rFonts w:eastAsia="Times New Roman" w:cs="Times New Roman"/>
                <w:sz w:val="22"/>
              </w:rPr>
            </w:pPr>
            <w:del w:id="8244" w:author="韬 黄" w:date="2018-11-05T16:46:00Z">
              <w:r w:rsidRPr="00A37575" w:rsidDel="00D66AE4">
                <w:rPr>
                  <w:rFonts w:eastAsia="Times New Roman" w:cs="Times New Roman"/>
                  <w:sz w:val="22"/>
                </w:rPr>
                <w:delText>0.0920</w:delText>
              </w:r>
            </w:del>
          </w:p>
        </w:tc>
        <w:tc>
          <w:tcPr>
            <w:tcW w:w="681" w:type="dxa"/>
            <w:tcBorders>
              <w:top w:val="nil"/>
              <w:left w:val="nil"/>
              <w:bottom w:val="nil"/>
              <w:right w:val="nil"/>
            </w:tcBorders>
            <w:shd w:val="clear" w:color="auto" w:fill="auto"/>
            <w:noWrap/>
            <w:vAlign w:val="bottom"/>
            <w:hideMark/>
          </w:tcPr>
          <w:p w14:paraId="5F555FFC" w14:textId="7CF2704B" w:rsidR="008B6A5D" w:rsidRPr="00A37575" w:rsidDel="00D66AE4" w:rsidRDefault="008B6A5D" w:rsidP="008B6A5D">
            <w:pPr>
              <w:spacing w:after="0" w:line="240" w:lineRule="auto"/>
              <w:jc w:val="center"/>
              <w:rPr>
                <w:del w:id="8245" w:author="韬 黄" w:date="2018-11-05T16:46:00Z"/>
                <w:rFonts w:eastAsia="Times New Roman" w:cs="Times New Roman"/>
                <w:sz w:val="22"/>
              </w:rPr>
            </w:pPr>
            <w:del w:id="8246" w:author="韬 黄" w:date="2018-11-05T16:46:00Z">
              <w:r w:rsidRPr="00A37575" w:rsidDel="00D66AE4">
                <w:rPr>
                  <w:rFonts w:eastAsia="Times New Roman" w:cs="Times New Roman"/>
                  <w:sz w:val="22"/>
                </w:rPr>
                <w:delText>3</w:delText>
              </w:r>
            </w:del>
          </w:p>
        </w:tc>
      </w:tr>
      <w:tr w:rsidR="00A37575" w:rsidRPr="00A37575" w:rsidDel="00D66AE4" w14:paraId="14948DE2" w14:textId="76D7E027" w:rsidTr="00A83DED">
        <w:trPr>
          <w:trHeight w:val="57"/>
          <w:jc w:val="center"/>
          <w:del w:id="8247" w:author="韬 黄" w:date="2018-11-05T16:46:00Z"/>
        </w:trPr>
        <w:tc>
          <w:tcPr>
            <w:tcW w:w="1843" w:type="dxa"/>
            <w:tcBorders>
              <w:top w:val="nil"/>
              <w:left w:val="nil"/>
              <w:bottom w:val="nil"/>
              <w:right w:val="nil"/>
            </w:tcBorders>
            <w:shd w:val="clear" w:color="auto" w:fill="auto"/>
            <w:noWrap/>
            <w:vAlign w:val="bottom"/>
            <w:hideMark/>
          </w:tcPr>
          <w:p w14:paraId="47160CAA" w14:textId="310FFD07" w:rsidR="008B6A5D" w:rsidRPr="00A37575" w:rsidDel="00D66AE4" w:rsidRDefault="008B6A5D" w:rsidP="008B6A5D">
            <w:pPr>
              <w:spacing w:after="0" w:line="240" w:lineRule="auto"/>
              <w:rPr>
                <w:del w:id="8248" w:author="韬 黄" w:date="2018-11-05T16:46:00Z"/>
                <w:rFonts w:eastAsia="Times New Roman" w:cs="Times New Roman"/>
                <w:sz w:val="22"/>
              </w:rPr>
            </w:pPr>
            <w:del w:id="8249" w:author="韬 黄" w:date="2018-11-05T16:46:00Z">
              <w:r w:rsidRPr="00A37575" w:rsidDel="00D66AE4">
                <w:rPr>
                  <w:rFonts w:eastAsia="Times New Roman" w:cs="Times New Roman"/>
                  <w:sz w:val="22"/>
                </w:rPr>
                <w:delText>ADL-own-IC</w:delText>
              </w:r>
            </w:del>
          </w:p>
        </w:tc>
        <w:tc>
          <w:tcPr>
            <w:tcW w:w="1276" w:type="dxa"/>
            <w:tcBorders>
              <w:top w:val="nil"/>
              <w:left w:val="nil"/>
              <w:bottom w:val="nil"/>
              <w:right w:val="nil"/>
            </w:tcBorders>
            <w:shd w:val="clear" w:color="auto" w:fill="auto"/>
            <w:noWrap/>
            <w:hideMark/>
          </w:tcPr>
          <w:p w14:paraId="33F0AFBF" w14:textId="76A9C678" w:rsidR="008B6A5D" w:rsidRPr="00A37575" w:rsidDel="00D66AE4" w:rsidRDefault="008B6A5D" w:rsidP="008B6A5D">
            <w:pPr>
              <w:spacing w:after="0" w:line="240" w:lineRule="auto"/>
              <w:jc w:val="center"/>
              <w:rPr>
                <w:del w:id="8250" w:author="韬 黄" w:date="2018-11-05T16:46:00Z"/>
                <w:rFonts w:eastAsia="Times New Roman" w:cs="Times New Roman"/>
                <w:sz w:val="22"/>
              </w:rPr>
            </w:pPr>
            <w:ins w:id="8251" w:author="tao huang" w:date="2018-10-28T21:55:00Z">
              <w:del w:id="8252" w:author="韬 黄" w:date="2018-11-05T16:46:00Z">
                <w:r w:rsidRPr="00A37575" w:rsidDel="00D66AE4">
                  <w:rPr>
                    <w:sz w:val="22"/>
                    <w:rPrChange w:id="8253" w:author="tao huang" w:date="2018-10-28T22:40:00Z">
                      <w:rPr/>
                    </w:rPrChange>
                  </w:rPr>
                  <w:delText>8.43</w:delText>
                </w:r>
              </w:del>
            </w:ins>
            <w:del w:id="8254" w:author="韬 黄" w:date="2018-11-05T16:46:00Z">
              <w:r w:rsidRPr="00A37575" w:rsidDel="00D66AE4">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6A2FEA51" w:rsidR="008B6A5D" w:rsidRPr="00A37575" w:rsidDel="00D66AE4" w:rsidRDefault="008B6A5D" w:rsidP="008B6A5D">
            <w:pPr>
              <w:spacing w:after="0" w:line="240" w:lineRule="auto"/>
              <w:jc w:val="center"/>
              <w:rPr>
                <w:del w:id="8255" w:author="韬 黄" w:date="2018-11-05T16:46:00Z"/>
                <w:rFonts w:eastAsia="Times New Roman" w:cs="Times New Roman"/>
                <w:sz w:val="22"/>
              </w:rPr>
            </w:pPr>
            <w:del w:id="8256" w:author="韬 黄" w:date="2018-11-05T16:46:00Z">
              <w:r w:rsidRPr="00A37575" w:rsidDel="00D66AE4">
                <w:rPr>
                  <w:rFonts w:eastAsia="Times New Roman" w:cs="Times New Roman"/>
                  <w:sz w:val="22"/>
                </w:rPr>
                <w:delText>2</w:delText>
              </w:r>
            </w:del>
          </w:p>
        </w:tc>
        <w:tc>
          <w:tcPr>
            <w:tcW w:w="1036" w:type="dxa"/>
            <w:tcBorders>
              <w:top w:val="nil"/>
              <w:left w:val="nil"/>
              <w:bottom w:val="nil"/>
              <w:right w:val="nil"/>
            </w:tcBorders>
            <w:shd w:val="clear" w:color="auto" w:fill="auto"/>
            <w:noWrap/>
            <w:vAlign w:val="bottom"/>
            <w:hideMark/>
          </w:tcPr>
          <w:p w14:paraId="2C2634C9" w14:textId="4B3D2807" w:rsidR="008B6A5D" w:rsidRPr="00A37575" w:rsidDel="00D66AE4" w:rsidRDefault="008B6A5D" w:rsidP="008B6A5D">
            <w:pPr>
              <w:spacing w:after="0" w:line="240" w:lineRule="auto"/>
              <w:jc w:val="center"/>
              <w:rPr>
                <w:del w:id="8257" w:author="韬 黄" w:date="2018-11-05T16:46:00Z"/>
                <w:rFonts w:eastAsia="Times New Roman" w:cs="Times New Roman"/>
                <w:sz w:val="22"/>
              </w:rPr>
            </w:pPr>
            <w:del w:id="8258" w:author="韬 黄" w:date="2018-11-05T16:46:00Z">
              <w:r w:rsidRPr="00A37575" w:rsidDel="00D66AE4">
                <w:rPr>
                  <w:rFonts w:eastAsia="Times New Roman" w:cs="Times New Roman"/>
                  <w:sz w:val="22"/>
                </w:rPr>
                <w:delText>39.71%</w:delText>
              </w:r>
            </w:del>
          </w:p>
        </w:tc>
        <w:tc>
          <w:tcPr>
            <w:tcW w:w="681" w:type="dxa"/>
            <w:tcBorders>
              <w:top w:val="nil"/>
              <w:left w:val="nil"/>
              <w:bottom w:val="nil"/>
              <w:right w:val="nil"/>
            </w:tcBorders>
            <w:shd w:val="clear" w:color="auto" w:fill="auto"/>
            <w:noWrap/>
            <w:vAlign w:val="bottom"/>
            <w:hideMark/>
          </w:tcPr>
          <w:p w14:paraId="50C3D1FE" w14:textId="04355F07" w:rsidR="008B6A5D" w:rsidRPr="00A37575" w:rsidDel="00D66AE4" w:rsidRDefault="008B6A5D" w:rsidP="008B6A5D">
            <w:pPr>
              <w:spacing w:after="0" w:line="240" w:lineRule="auto"/>
              <w:jc w:val="center"/>
              <w:rPr>
                <w:del w:id="8259" w:author="韬 黄" w:date="2018-11-05T16:46:00Z"/>
                <w:rFonts w:eastAsia="Times New Roman" w:cs="Times New Roman"/>
                <w:sz w:val="22"/>
              </w:rPr>
            </w:pPr>
            <w:del w:id="8260" w:author="韬 黄" w:date="2018-11-05T16:46:00Z">
              <w:r w:rsidRPr="00A37575" w:rsidDel="00D66AE4">
                <w:rPr>
                  <w:rFonts w:eastAsia="Times New Roman" w:cs="Times New Roman"/>
                  <w:sz w:val="22"/>
                </w:rPr>
                <w:delText>5</w:delText>
              </w:r>
            </w:del>
          </w:p>
        </w:tc>
        <w:tc>
          <w:tcPr>
            <w:tcW w:w="828" w:type="dxa"/>
            <w:tcBorders>
              <w:top w:val="nil"/>
              <w:left w:val="nil"/>
              <w:bottom w:val="nil"/>
              <w:right w:val="nil"/>
            </w:tcBorders>
            <w:shd w:val="clear" w:color="auto" w:fill="auto"/>
            <w:noWrap/>
            <w:vAlign w:val="bottom"/>
            <w:hideMark/>
          </w:tcPr>
          <w:p w14:paraId="035BE85A" w14:textId="0E8B31CA" w:rsidR="008B6A5D" w:rsidRPr="00A37575" w:rsidDel="00D66AE4" w:rsidRDefault="008B6A5D" w:rsidP="008B6A5D">
            <w:pPr>
              <w:spacing w:after="0" w:line="240" w:lineRule="auto"/>
              <w:jc w:val="center"/>
              <w:rPr>
                <w:del w:id="8261" w:author="韬 黄" w:date="2018-11-05T16:46:00Z"/>
                <w:rFonts w:eastAsia="Times New Roman" w:cs="Times New Roman"/>
                <w:sz w:val="22"/>
              </w:rPr>
            </w:pPr>
            <w:del w:id="8262" w:author="韬 黄" w:date="2018-11-05T16:46:00Z">
              <w:r w:rsidRPr="00A37575" w:rsidDel="00D66AE4">
                <w:rPr>
                  <w:rFonts w:eastAsia="Times New Roman" w:cs="Times New Roman"/>
                  <w:sz w:val="22"/>
                </w:rPr>
                <w:delText>0.598</w:delText>
              </w:r>
            </w:del>
          </w:p>
        </w:tc>
        <w:tc>
          <w:tcPr>
            <w:tcW w:w="681" w:type="dxa"/>
            <w:tcBorders>
              <w:top w:val="nil"/>
              <w:left w:val="nil"/>
              <w:bottom w:val="nil"/>
              <w:right w:val="nil"/>
            </w:tcBorders>
            <w:shd w:val="clear" w:color="auto" w:fill="auto"/>
            <w:noWrap/>
            <w:vAlign w:val="bottom"/>
            <w:hideMark/>
          </w:tcPr>
          <w:p w14:paraId="77ED6775" w14:textId="0D01C63D" w:rsidR="008B6A5D" w:rsidRPr="00A37575" w:rsidDel="00D66AE4" w:rsidRDefault="008B6A5D" w:rsidP="008B6A5D">
            <w:pPr>
              <w:spacing w:after="0" w:line="240" w:lineRule="auto"/>
              <w:jc w:val="center"/>
              <w:rPr>
                <w:del w:id="8263" w:author="韬 黄" w:date="2018-11-05T16:46:00Z"/>
                <w:rFonts w:eastAsia="Times New Roman" w:cs="Times New Roman"/>
                <w:sz w:val="22"/>
              </w:rPr>
            </w:pPr>
            <w:del w:id="8264" w:author="韬 黄" w:date="2018-11-05T16:46:00Z">
              <w:r w:rsidRPr="00A37575" w:rsidDel="00D66AE4">
                <w:rPr>
                  <w:rFonts w:eastAsia="Times New Roman" w:cs="Times New Roman"/>
                  <w:sz w:val="22"/>
                </w:rPr>
                <w:delText>1</w:delText>
              </w:r>
            </w:del>
          </w:p>
        </w:tc>
        <w:tc>
          <w:tcPr>
            <w:tcW w:w="1390" w:type="dxa"/>
            <w:tcBorders>
              <w:top w:val="nil"/>
              <w:left w:val="nil"/>
              <w:bottom w:val="nil"/>
              <w:right w:val="nil"/>
            </w:tcBorders>
            <w:shd w:val="clear" w:color="auto" w:fill="auto"/>
            <w:noWrap/>
            <w:vAlign w:val="bottom"/>
            <w:hideMark/>
          </w:tcPr>
          <w:p w14:paraId="69A6FE7E" w14:textId="181EB9F3" w:rsidR="008B6A5D" w:rsidRPr="00A37575" w:rsidDel="00D66AE4" w:rsidRDefault="008B6A5D" w:rsidP="008B6A5D">
            <w:pPr>
              <w:spacing w:after="0" w:line="240" w:lineRule="auto"/>
              <w:jc w:val="center"/>
              <w:rPr>
                <w:del w:id="8265" w:author="韬 黄" w:date="2018-11-05T16:46:00Z"/>
                <w:rFonts w:eastAsia="Times New Roman" w:cs="Times New Roman"/>
                <w:sz w:val="22"/>
              </w:rPr>
            </w:pPr>
            <w:del w:id="8266" w:author="韬 黄" w:date="2018-11-05T16:46:00Z">
              <w:r w:rsidRPr="00A37575" w:rsidDel="00D66AE4">
                <w:rPr>
                  <w:rFonts w:eastAsia="Times New Roman" w:cs="Times New Roman"/>
                  <w:sz w:val="22"/>
                </w:rPr>
                <w:delText>0.9995</w:delText>
              </w:r>
            </w:del>
          </w:p>
        </w:tc>
        <w:tc>
          <w:tcPr>
            <w:tcW w:w="681" w:type="dxa"/>
            <w:tcBorders>
              <w:top w:val="nil"/>
              <w:left w:val="nil"/>
              <w:bottom w:val="nil"/>
              <w:right w:val="nil"/>
            </w:tcBorders>
            <w:shd w:val="clear" w:color="auto" w:fill="auto"/>
            <w:noWrap/>
            <w:vAlign w:val="bottom"/>
            <w:hideMark/>
          </w:tcPr>
          <w:p w14:paraId="467E25E1" w14:textId="6DD0640F" w:rsidR="008B6A5D" w:rsidRPr="00A37575" w:rsidDel="00D66AE4" w:rsidRDefault="008B6A5D" w:rsidP="008B6A5D">
            <w:pPr>
              <w:spacing w:after="0" w:line="240" w:lineRule="auto"/>
              <w:jc w:val="center"/>
              <w:rPr>
                <w:del w:id="8267" w:author="韬 黄" w:date="2018-11-05T16:46:00Z"/>
                <w:rFonts w:eastAsia="Times New Roman" w:cs="Times New Roman"/>
                <w:sz w:val="22"/>
              </w:rPr>
            </w:pPr>
            <w:del w:id="8268" w:author="韬 黄" w:date="2018-11-05T16:46:00Z">
              <w:r w:rsidRPr="00A37575" w:rsidDel="00D66AE4">
                <w:rPr>
                  <w:rFonts w:eastAsia="Times New Roman" w:cs="Times New Roman"/>
                  <w:sz w:val="22"/>
                </w:rPr>
                <w:delText>5</w:delText>
              </w:r>
            </w:del>
          </w:p>
        </w:tc>
        <w:tc>
          <w:tcPr>
            <w:tcW w:w="1275" w:type="dxa"/>
            <w:tcBorders>
              <w:top w:val="nil"/>
              <w:left w:val="nil"/>
              <w:bottom w:val="nil"/>
              <w:right w:val="nil"/>
            </w:tcBorders>
            <w:shd w:val="clear" w:color="auto" w:fill="auto"/>
            <w:noWrap/>
            <w:vAlign w:val="bottom"/>
            <w:hideMark/>
          </w:tcPr>
          <w:p w14:paraId="707FF71C" w14:textId="6E9B89E9" w:rsidR="008B6A5D" w:rsidRPr="00A37575" w:rsidDel="00D66AE4" w:rsidRDefault="008B6A5D" w:rsidP="008B6A5D">
            <w:pPr>
              <w:spacing w:after="0" w:line="240" w:lineRule="auto"/>
              <w:jc w:val="center"/>
              <w:rPr>
                <w:del w:id="8269" w:author="韬 黄" w:date="2018-11-05T16:46:00Z"/>
                <w:rFonts w:eastAsia="Times New Roman" w:cs="Times New Roman"/>
                <w:sz w:val="22"/>
              </w:rPr>
            </w:pPr>
            <w:del w:id="8270" w:author="韬 黄" w:date="2018-11-05T16:46:00Z">
              <w:r w:rsidRPr="00A37575" w:rsidDel="00D66AE4">
                <w:rPr>
                  <w:rFonts w:eastAsia="Times New Roman" w:cs="Times New Roman"/>
                  <w:sz w:val="22"/>
                </w:rPr>
                <w:delText>0.0916</w:delText>
              </w:r>
            </w:del>
          </w:p>
        </w:tc>
        <w:tc>
          <w:tcPr>
            <w:tcW w:w="681" w:type="dxa"/>
            <w:tcBorders>
              <w:top w:val="nil"/>
              <w:left w:val="nil"/>
              <w:bottom w:val="nil"/>
              <w:right w:val="nil"/>
            </w:tcBorders>
            <w:shd w:val="clear" w:color="auto" w:fill="auto"/>
            <w:noWrap/>
            <w:vAlign w:val="bottom"/>
            <w:hideMark/>
          </w:tcPr>
          <w:p w14:paraId="7837ED39" w14:textId="6006903A" w:rsidR="008B6A5D" w:rsidRPr="00A37575" w:rsidDel="00D66AE4" w:rsidRDefault="008B6A5D" w:rsidP="008B6A5D">
            <w:pPr>
              <w:spacing w:after="0" w:line="240" w:lineRule="auto"/>
              <w:jc w:val="center"/>
              <w:rPr>
                <w:del w:id="8271" w:author="韬 黄" w:date="2018-11-05T16:46:00Z"/>
                <w:rFonts w:eastAsia="Times New Roman" w:cs="Times New Roman"/>
                <w:sz w:val="22"/>
              </w:rPr>
            </w:pPr>
            <w:del w:id="8272" w:author="韬 黄" w:date="2018-11-05T16:46:00Z">
              <w:r w:rsidRPr="00A37575" w:rsidDel="00D66AE4">
                <w:rPr>
                  <w:rFonts w:eastAsia="Times New Roman" w:cs="Times New Roman"/>
                  <w:sz w:val="22"/>
                </w:rPr>
                <w:delText>1</w:delText>
              </w:r>
            </w:del>
          </w:p>
        </w:tc>
      </w:tr>
      <w:tr w:rsidR="00A37575" w:rsidRPr="00A37575" w:rsidDel="00D66AE4" w14:paraId="5FCFF1F1" w14:textId="5E2646BF" w:rsidTr="00A83DED">
        <w:trPr>
          <w:trHeight w:val="57"/>
          <w:jc w:val="center"/>
          <w:del w:id="8273" w:author="韬 黄" w:date="2018-11-05T16:46:00Z"/>
        </w:trPr>
        <w:tc>
          <w:tcPr>
            <w:tcW w:w="1843" w:type="dxa"/>
            <w:tcBorders>
              <w:top w:val="nil"/>
              <w:left w:val="nil"/>
              <w:bottom w:val="nil"/>
              <w:right w:val="nil"/>
            </w:tcBorders>
            <w:shd w:val="clear" w:color="auto" w:fill="auto"/>
            <w:noWrap/>
            <w:vAlign w:val="bottom"/>
            <w:hideMark/>
          </w:tcPr>
          <w:p w14:paraId="2213D96A" w14:textId="52BF2543" w:rsidR="008B6A5D" w:rsidRPr="00A37575" w:rsidDel="00D66AE4" w:rsidRDefault="008B6A5D" w:rsidP="008B6A5D">
            <w:pPr>
              <w:spacing w:after="0" w:line="240" w:lineRule="auto"/>
              <w:rPr>
                <w:del w:id="8274" w:author="韬 黄" w:date="2018-11-05T16:46:00Z"/>
                <w:rFonts w:eastAsia="Times New Roman" w:cs="Times New Roman"/>
                <w:sz w:val="22"/>
              </w:rPr>
            </w:pPr>
            <w:del w:id="8275" w:author="韬 黄" w:date="2018-11-05T16:46:00Z">
              <w:r w:rsidRPr="00A37575" w:rsidDel="00D66AE4">
                <w:rPr>
                  <w:rFonts w:eastAsia="Times New Roman" w:cs="Times New Roman"/>
                  <w:sz w:val="22"/>
                </w:rPr>
                <w:delText>ADL-intra-EWC</w:delText>
              </w:r>
            </w:del>
          </w:p>
        </w:tc>
        <w:tc>
          <w:tcPr>
            <w:tcW w:w="1276" w:type="dxa"/>
            <w:tcBorders>
              <w:top w:val="nil"/>
              <w:left w:val="nil"/>
              <w:bottom w:val="nil"/>
              <w:right w:val="nil"/>
            </w:tcBorders>
            <w:shd w:val="clear" w:color="auto" w:fill="auto"/>
            <w:noWrap/>
            <w:hideMark/>
          </w:tcPr>
          <w:p w14:paraId="6E8887D4" w14:textId="793CA9BF" w:rsidR="008B6A5D" w:rsidRPr="00A37575" w:rsidDel="00D66AE4" w:rsidRDefault="008B6A5D" w:rsidP="008B6A5D">
            <w:pPr>
              <w:spacing w:after="0" w:line="240" w:lineRule="auto"/>
              <w:jc w:val="center"/>
              <w:rPr>
                <w:del w:id="8276" w:author="韬 黄" w:date="2018-11-05T16:46:00Z"/>
                <w:rFonts w:eastAsia="Times New Roman" w:cs="Times New Roman"/>
                <w:sz w:val="22"/>
              </w:rPr>
            </w:pPr>
            <w:ins w:id="8277" w:author="tao huang" w:date="2018-10-28T21:55:00Z">
              <w:del w:id="8278" w:author="韬 黄" w:date="2018-11-05T16:46:00Z">
                <w:r w:rsidRPr="00A37575" w:rsidDel="00D66AE4">
                  <w:rPr>
                    <w:sz w:val="22"/>
                    <w:rPrChange w:id="8279" w:author="tao huang" w:date="2018-10-28T22:40:00Z">
                      <w:rPr/>
                    </w:rPrChange>
                  </w:rPr>
                  <w:delText>8.43</w:delText>
                </w:r>
              </w:del>
            </w:ins>
            <w:del w:id="8280" w:author="韬 黄" w:date="2018-11-05T16:46:00Z">
              <w:r w:rsidRPr="00A37575" w:rsidDel="00D66AE4">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2749062A" w:rsidR="008B6A5D" w:rsidRPr="00A37575" w:rsidDel="00D66AE4" w:rsidRDefault="008B6A5D" w:rsidP="008B6A5D">
            <w:pPr>
              <w:spacing w:after="0" w:line="240" w:lineRule="auto"/>
              <w:jc w:val="center"/>
              <w:rPr>
                <w:del w:id="8281" w:author="韬 黄" w:date="2018-11-05T16:46:00Z"/>
                <w:rFonts w:eastAsia="Times New Roman" w:cs="Times New Roman"/>
                <w:sz w:val="22"/>
              </w:rPr>
            </w:pPr>
            <w:del w:id="8282" w:author="韬 黄" w:date="2018-11-05T16:46:00Z">
              <w:r w:rsidRPr="00A37575" w:rsidDel="00D66AE4">
                <w:rPr>
                  <w:rFonts w:eastAsia="Times New Roman" w:cs="Times New Roman"/>
                  <w:sz w:val="22"/>
                </w:rPr>
                <w:delText>3</w:delText>
              </w:r>
            </w:del>
          </w:p>
        </w:tc>
        <w:tc>
          <w:tcPr>
            <w:tcW w:w="1036" w:type="dxa"/>
            <w:tcBorders>
              <w:top w:val="nil"/>
              <w:left w:val="nil"/>
              <w:bottom w:val="nil"/>
              <w:right w:val="nil"/>
            </w:tcBorders>
            <w:shd w:val="clear" w:color="auto" w:fill="auto"/>
            <w:noWrap/>
            <w:vAlign w:val="bottom"/>
            <w:hideMark/>
          </w:tcPr>
          <w:p w14:paraId="6BD5D8B6" w14:textId="377E43D0" w:rsidR="008B6A5D" w:rsidRPr="00A37575" w:rsidDel="00D66AE4" w:rsidRDefault="008B6A5D" w:rsidP="008B6A5D">
            <w:pPr>
              <w:spacing w:after="0" w:line="240" w:lineRule="auto"/>
              <w:jc w:val="center"/>
              <w:rPr>
                <w:del w:id="8283" w:author="韬 黄" w:date="2018-11-05T16:46:00Z"/>
                <w:rFonts w:eastAsia="Times New Roman" w:cs="Times New Roman"/>
                <w:sz w:val="22"/>
              </w:rPr>
            </w:pPr>
            <w:del w:id="8284" w:author="韬 黄" w:date="2018-11-05T16:46:00Z">
              <w:r w:rsidRPr="00A37575" w:rsidDel="00D66AE4">
                <w:rPr>
                  <w:rFonts w:eastAsia="Times New Roman" w:cs="Times New Roman"/>
                  <w:sz w:val="22"/>
                </w:rPr>
                <w:delText>39.61%</w:delText>
              </w:r>
            </w:del>
          </w:p>
        </w:tc>
        <w:tc>
          <w:tcPr>
            <w:tcW w:w="681" w:type="dxa"/>
            <w:tcBorders>
              <w:top w:val="nil"/>
              <w:left w:val="nil"/>
              <w:bottom w:val="nil"/>
              <w:right w:val="nil"/>
            </w:tcBorders>
            <w:shd w:val="clear" w:color="auto" w:fill="auto"/>
            <w:noWrap/>
            <w:vAlign w:val="bottom"/>
            <w:hideMark/>
          </w:tcPr>
          <w:p w14:paraId="05E7B076" w14:textId="01FC5224" w:rsidR="008B6A5D" w:rsidRPr="00A37575" w:rsidDel="00D66AE4" w:rsidRDefault="008B6A5D" w:rsidP="008B6A5D">
            <w:pPr>
              <w:spacing w:after="0" w:line="240" w:lineRule="auto"/>
              <w:jc w:val="center"/>
              <w:rPr>
                <w:del w:id="8285" w:author="韬 黄" w:date="2018-11-05T16:46:00Z"/>
                <w:rFonts w:eastAsia="Times New Roman" w:cs="Times New Roman"/>
                <w:sz w:val="22"/>
              </w:rPr>
            </w:pPr>
            <w:del w:id="8286" w:author="韬 黄" w:date="2018-11-05T16:46:00Z">
              <w:r w:rsidRPr="00A37575" w:rsidDel="00D66AE4">
                <w:rPr>
                  <w:rFonts w:eastAsia="Times New Roman" w:cs="Times New Roman"/>
                  <w:sz w:val="22"/>
                </w:rPr>
                <w:delText>2</w:delText>
              </w:r>
            </w:del>
          </w:p>
        </w:tc>
        <w:tc>
          <w:tcPr>
            <w:tcW w:w="828" w:type="dxa"/>
            <w:tcBorders>
              <w:top w:val="nil"/>
              <w:left w:val="nil"/>
              <w:bottom w:val="nil"/>
              <w:right w:val="nil"/>
            </w:tcBorders>
            <w:shd w:val="clear" w:color="auto" w:fill="auto"/>
            <w:noWrap/>
            <w:vAlign w:val="bottom"/>
            <w:hideMark/>
          </w:tcPr>
          <w:p w14:paraId="2469598A" w14:textId="47E7DECF" w:rsidR="008B6A5D" w:rsidRPr="00A37575" w:rsidDel="00D66AE4" w:rsidRDefault="008B6A5D" w:rsidP="008B6A5D">
            <w:pPr>
              <w:spacing w:after="0" w:line="240" w:lineRule="auto"/>
              <w:jc w:val="center"/>
              <w:rPr>
                <w:del w:id="8287" w:author="韬 黄" w:date="2018-11-05T16:46:00Z"/>
                <w:rFonts w:eastAsia="Times New Roman" w:cs="Times New Roman"/>
                <w:sz w:val="22"/>
              </w:rPr>
            </w:pPr>
            <w:del w:id="8288" w:author="韬 黄" w:date="2018-11-05T16:46:00Z">
              <w:r w:rsidRPr="00A37575" w:rsidDel="00D66AE4">
                <w:rPr>
                  <w:rFonts w:eastAsia="Times New Roman" w:cs="Times New Roman"/>
                  <w:sz w:val="22"/>
                </w:rPr>
                <w:delText>0.605</w:delText>
              </w:r>
            </w:del>
          </w:p>
        </w:tc>
        <w:tc>
          <w:tcPr>
            <w:tcW w:w="681" w:type="dxa"/>
            <w:tcBorders>
              <w:top w:val="nil"/>
              <w:left w:val="nil"/>
              <w:bottom w:val="nil"/>
              <w:right w:val="nil"/>
            </w:tcBorders>
            <w:shd w:val="clear" w:color="auto" w:fill="auto"/>
            <w:noWrap/>
            <w:vAlign w:val="bottom"/>
            <w:hideMark/>
          </w:tcPr>
          <w:p w14:paraId="789CBF39" w14:textId="255B79BA" w:rsidR="008B6A5D" w:rsidRPr="00A37575" w:rsidDel="00D66AE4" w:rsidRDefault="008B6A5D" w:rsidP="008B6A5D">
            <w:pPr>
              <w:spacing w:after="0" w:line="240" w:lineRule="auto"/>
              <w:jc w:val="center"/>
              <w:rPr>
                <w:del w:id="8289" w:author="韬 黄" w:date="2018-11-05T16:46:00Z"/>
                <w:rFonts w:eastAsia="Times New Roman" w:cs="Times New Roman"/>
                <w:sz w:val="22"/>
              </w:rPr>
            </w:pPr>
            <w:del w:id="8290" w:author="韬 黄" w:date="2018-11-05T16:46:00Z">
              <w:r w:rsidRPr="00A37575" w:rsidDel="00D66AE4">
                <w:rPr>
                  <w:rFonts w:eastAsia="Times New Roman" w:cs="Times New Roman"/>
                  <w:sz w:val="22"/>
                </w:rPr>
                <w:delText>4</w:delText>
              </w:r>
            </w:del>
          </w:p>
        </w:tc>
        <w:tc>
          <w:tcPr>
            <w:tcW w:w="1390" w:type="dxa"/>
            <w:tcBorders>
              <w:top w:val="nil"/>
              <w:left w:val="nil"/>
              <w:bottom w:val="nil"/>
              <w:right w:val="nil"/>
            </w:tcBorders>
            <w:shd w:val="clear" w:color="auto" w:fill="auto"/>
            <w:noWrap/>
            <w:vAlign w:val="bottom"/>
            <w:hideMark/>
          </w:tcPr>
          <w:p w14:paraId="3060E179" w14:textId="4159ACD6" w:rsidR="008B6A5D" w:rsidRPr="00A37575" w:rsidDel="00D66AE4" w:rsidRDefault="008B6A5D" w:rsidP="008B6A5D">
            <w:pPr>
              <w:spacing w:after="0" w:line="240" w:lineRule="auto"/>
              <w:jc w:val="center"/>
              <w:rPr>
                <w:del w:id="8291" w:author="韬 黄" w:date="2018-11-05T16:46:00Z"/>
                <w:rFonts w:eastAsia="Times New Roman" w:cs="Times New Roman"/>
                <w:sz w:val="22"/>
              </w:rPr>
            </w:pPr>
            <w:del w:id="8292" w:author="韬 黄" w:date="2018-11-05T16:46:00Z">
              <w:r w:rsidRPr="00A37575" w:rsidDel="00D66AE4">
                <w:rPr>
                  <w:rFonts w:eastAsia="Times New Roman" w:cs="Times New Roman"/>
                  <w:sz w:val="22"/>
                </w:rPr>
                <w:delText>0.9964</w:delText>
              </w:r>
            </w:del>
          </w:p>
        </w:tc>
        <w:tc>
          <w:tcPr>
            <w:tcW w:w="681" w:type="dxa"/>
            <w:tcBorders>
              <w:top w:val="nil"/>
              <w:left w:val="nil"/>
              <w:bottom w:val="nil"/>
              <w:right w:val="nil"/>
            </w:tcBorders>
            <w:shd w:val="clear" w:color="auto" w:fill="auto"/>
            <w:noWrap/>
            <w:vAlign w:val="bottom"/>
            <w:hideMark/>
          </w:tcPr>
          <w:p w14:paraId="0FB6AADD" w14:textId="28486689" w:rsidR="008B6A5D" w:rsidRPr="00A37575" w:rsidDel="00D66AE4" w:rsidRDefault="008B6A5D" w:rsidP="008B6A5D">
            <w:pPr>
              <w:spacing w:after="0" w:line="240" w:lineRule="auto"/>
              <w:jc w:val="center"/>
              <w:rPr>
                <w:del w:id="8293" w:author="韬 黄" w:date="2018-11-05T16:46:00Z"/>
                <w:rFonts w:eastAsia="Times New Roman" w:cs="Times New Roman"/>
                <w:sz w:val="22"/>
              </w:rPr>
            </w:pPr>
            <w:del w:id="8294" w:author="韬 黄" w:date="2018-11-05T16:46:00Z">
              <w:r w:rsidRPr="00A37575" w:rsidDel="00D66AE4">
                <w:rPr>
                  <w:rFonts w:eastAsia="Times New Roman" w:cs="Times New Roman"/>
                  <w:sz w:val="22"/>
                </w:rPr>
                <w:delText>2</w:delText>
              </w:r>
            </w:del>
          </w:p>
        </w:tc>
        <w:tc>
          <w:tcPr>
            <w:tcW w:w="1275" w:type="dxa"/>
            <w:tcBorders>
              <w:top w:val="nil"/>
              <w:left w:val="nil"/>
              <w:bottom w:val="nil"/>
              <w:right w:val="nil"/>
            </w:tcBorders>
            <w:shd w:val="clear" w:color="auto" w:fill="auto"/>
            <w:noWrap/>
            <w:vAlign w:val="bottom"/>
            <w:hideMark/>
          </w:tcPr>
          <w:p w14:paraId="6DC593D5" w14:textId="7C92529C" w:rsidR="008B6A5D" w:rsidRPr="00A37575" w:rsidDel="00D66AE4" w:rsidRDefault="008B6A5D" w:rsidP="008B6A5D">
            <w:pPr>
              <w:spacing w:after="0" w:line="240" w:lineRule="auto"/>
              <w:jc w:val="center"/>
              <w:rPr>
                <w:del w:id="8295" w:author="韬 黄" w:date="2018-11-05T16:46:00Z"/>
                <w:rFonts w:eastAsia="Times New Roman" w:cs="Times New Roman"/>
                <w:sz w:val="22"/>
              </w:rPr>
            </w:pPr>
            <w:del w:id="8296" w:author="韬 黄" w:date="2018-11-05T16:46:00Z">
              <w:r w:rsidRPr="00A37575" w:rsidDel="00D66AE4">
                <w:rPr>
                  <w:rFonts w:eastAsia="Times New Roman" w:cs="Times New Roman"/>
                  <w:sz w:val="22"/>
                </w:rPr>
                <w:delText>0.0921</w:delText>
              </w:r>
            </w:del>
          </w:p>
        </w:tc>
        <w:tc>
          <w:tcPr>
            <w:tcW w:w="681" w:type="dxa"/>
            <w:tcBorders>
              <w:top w:val="nil"/>
              <w:left w:val="nil"/>
              <w:bottom w:val="nil"/>
              <w:right w:val="nil"/>
            </w:tcBorders>
            <w:shd w:val="clear" w:color="auto" w:fill="auto"/>
            <w:noWrap/>
            <w:vAlign w:val="bottom"/>
            <w:hideMark/>
          </w:tcPr>
          <w:p w14:paraId="4FC55162" w14:textId="14781765" w:rsidR="008B6A5D" w:rsidRPr="00A37575" w:rsidDel="00D66AE4" w:rsidRDefault="008B6A5D" w:rsidP="008B6A5D">
            <w:pPr>
              <w:spacing w:after="0" w:line="240" w:lineRule="auto"/>
              <w:jc w:val="center"/>
              <w:rPr>
                <w:del w:id="8297" w:author="韬 黄" w:date="2018-11-05T16:46:00Z"/>
                <w:rFonts w:eastAsia="Times New Roman" w:cs="Times New Roman"/>
                <w:sz w:val="22"/>
              </w:rPr>
            </w:pPr>
            <w:del w:id="8298" w:author="韬 黄" w:date="2018-11-05T16:46:00Z">
              <w:r w:rsidRPr="00A37575" w:rsidDel="00D66AE4">
                <w:rPr>
                  <w:rFonts w:eastAsia="Times New Roman" w:cs="Times New Roman"/>
                  <w:sz w:val="22"/>
                </w:rPr>
                <w:delText>4</w:delText>
              </w:r>
            </w:del>
          </w:p>
        </w:tc>
      </w:tr>
      <w:tr w:rsidR="00A37575" w:rsidRPr="00A37575" w:rsidDel="00D66AE4" w14:paraId="4D156929" w14:textId="75611EE1" w:rsidTr="00A83DED">
        <w:trPr>
          <w:trHeight w:val="57"/>
          <w:jc w:val="center"/>
          <w:del w:id="8299" w:author="韬 黄" w:date="2018-11-05T16:46:00Z"/>
        </w:trPr>
        <w:tc>
          <w:tcPr>
            <w:tcW w:w="1843" w:type="dxa"/>
            <w:tcBorders>
              <w:top w:val="nil"/>
              <w:left w:val="nil"/>
              <w:bottom w:val="nil"/>
              <w:right w:val="nil"/>
            </w:tcBorders>
            <w:shd w:val="clear" w:color="auto" w:fill="auto"/>
            <w:noWrap/>
            <w:vAlign w:val="bottom"/>
            <w:hideMark/>
          </w:tcPr>
          <w:p w14:paraId="4781A67B" w14:textId="7D74EB0B" w:rsidR="008B6A5D" w:rsidRPr="00A37575" w:rsidDel="00D66AE4" w:rsidRDefault="008B6A5D" w:rsidP="008B6A5D">
            <w:pPr>
              <w:spacing w:after="0" w:line="240" w:lineRule="auto"/>
              <w:rPr>
                <w:del w:id="8300" w:author="韬 黄" w:date="2018-11-05T16:46:00Z"/>
                <w:rFonts w:eastAsia="Times New Roman" w:cs="Times New Roman"/>
                <w:sz w:val="22"/>
              </w:rPr>
            </w:pPr>
            <w:del w:id="8301" w:author="韬 黄" w:date="2018-11-05T16:46:00Z">
              <w:r w:rsidRPr="00A37575" w:rsidDel="00D66AE4">
                <w:rPr>
                  <w:rFonts w:eastAsia="Times New Roman" w:cs="Times New Roman"/>
                  <w:sz w:val="22"/>
                </w:rPr>
                <w:delText>ADL-intra-IC</w:delText>
              </w:r>
            </w:del>
          </w:p>
        </w:tc>
        <w:tc>
          <w:tcPr>
            <w:tcW w:w="1276" w:type="dxa"/>
            <w:tcBorders>
              <w:top w:val="nil"/>
              <w:left w:val="nil"/>
              <w:bottom w:val="nil"/>
              <w:right w:val="nil"/>
            </w:tcBorders>
            <w:shd w:val="clear" w:color="auto" w:fill="auto"/>
            <w:noWrap/>
            <w:hideMark/>
          </w:tcPr>
          <w:p w14:paraId="53DCA728" w14:textId="131FE9F3" w:rsidR="008B6A5D" w:rsidRPr="00A37575" w:rsidDel="00D66AE4" w:rsidRDefault="008B6A5D" w:rsidP="008B6A5D">
            <w:pPr>
              <w:spacing w:after="0" w:line="240" w:lineRule="auto"/>
              <w:jc w:val="center"/>
              <w:rPr>
                <w:del w:id="8302" w:author="韬 黄" w:date="2018-11-05T16:46:00Z"/>
                <w:rFonts w:eastAsia="Times New Roman" w:cs="Times New Roman"/>
                <w:sz w:val="22"/>
              </w:rPr>
            </w:pPr>
            <w:ins w:id="8303" w:author="tao huang" w:date="2018-10-28T21:55:00Z">
              <w:del w:id="8304" w:author="韬 黄" w:date="2018-11-05T16:46:00Z">
                <w:r w:rsidRPr="00A37575" w:rsidDel="00D66AE4">
                  <w:rPr>
                    <w:sz w:val="22"/>
                    <w:rPrChange w:id="8305" w:author="tao huang" w:date="2018-10-28T22:40:00Z">
                      <w:rPr/>
                    </w:rPrChange>
                  </w:rPr>
                  <w:delText>8.38</w:delText>
                </w:r>
              </w:del>
            </w:ins>
            <w:del w:id="8306" w:author="韬 黄" w:date="2018-11-05T16:46:00Z">
              <w:r w:rsidRPr="00A37575" w:rsidDel="00D66AE4">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4A5EBCC2" w:rsidR="008B6A5D" w:rsidRPr="00A37575" w:rsidDel="00D66AE4" w:rsidRDefault="008B6A5D" w:rsidP="008B6A5D">
            <w:pPr>
              <w:spacing w:after="0" w:line="240" w:lineRule="auto"/>
              <w:jc w:val="center"/>
              <w:rPr>
                <w:del w:id="8307" w:author="韬 黄" w:date="2018-11-05T16:46:00Z"/>
                <w:rFonts w:eastAsia="Times New Roman" w:cs="Times New Roman"/>
                <w:sz w:val="22"/>
              </w:rPr>
            </w:pPr>
            <w:del w:id="8308" w:author="韬 黄" w:date="2018-11-05T16:46:00Z">
              <w:r w:rsidRPr="00A37575" w:rsidDel="00D66AE4">
                <w:rPr>
                  <w:rFonts w:eastAsia="Times New Roman" w:cs="Times New Roman"/>
                  <w:sz w:val="22"/>
                </w:rPr>
                <w:delText>1</w:delText>
              </w:r>
            </w:del>
          </w:p>
        </w:tc>
        <w:tc>
          <w:tcPr>
            <w:tcW w:w="1036" w:type="dxa"/>
            <w:tcBorders>
              <w:top w:val="nil"/>
              <w:left w:val="nil"/>
              <w:bottom w:val="nil"/>
              <w:right w:val="nil"/>
            </w:tcBorders>
            <w:shd w:val="clear" w:color="auto" w:fill="auto"/>
            <w:noWrap/>
            <w:vAlign w:val="bottom"/>
            <w:hideMark/>
          </w:tcPr>
          <w:p w14:paraId="16317DD1" w14:textId="2F7C4222" w:rsidR="008B6A5D" w:rsidRPr="00A37575" w:rsidDel="00D66AE4" w:rsidRDefault="008B6A5D" w:rsidP="008B6A5D">
            <w:pPr>
              <w:spacing w:after="0" w:line="240" w:lineRule="auto"/>
              <w:jc w:val="center"/>
              <w:rPr>
                <w:del w:id="8309" w:author="韬 黄" w:date="2018-11-05T16:46:00Z"/>
                <w:rFonts w:eastAsia="Times New Roman" w:cs="Times New Roman"/>
                <w:sz w:val="22"/>
              </w:rPr>
            </w:pPr>
            <w:del w:id="8310" w:author="韬 黄" w:date="2018-11-05T16:46:00Z">
              <w:r w:rsidRPr="00A37575" w:rsidDel="00D66AE4">
                <w:rPr>
                  <w:rFonts w:eastAsia="Times New Roman" w:cs="Times New Roman"/>
                  <w:sz w:val="22"/>
                </w:rPr>
                <w:delText>39.61%</w:delText>
              </w:r>
            </w:del>
          </w:p>
        </w:tc>
        <w:tc>
          <w:tcPr>
            <w:tcW w:w="681" w:type="dxa"/>
            <w:tcBorders>
              <w:top w:val="nil"/>
              <w:left w:val="nil"/>
              <w:bottom w:val="nil"/>
              <w:right w:val="nil"/>
            </w:tcBorders>
            <w:shd w:val="clear" w:color="auto" w:fill="auto"/>
            <w:noWrap/>
            <w:vAlign w:val="bottom"/>
            <w:hideMark/>
          </w:tcPr>
          <w:p w14:paraId="03B4693C" w14:textId="4D01DC28" w:rsidR="008B6A5D" w:rsidRPr="00A37575" w:rsidDel="00D66AE4" w:rsidRDefault="008B6A5D" w:rsidP="008B6A5D">
            <w:pPr>
              <w:spacing w:after="0" w:line="240" w:lineRule="auto"/>
              <w:jc w:val="center"/>
              <w:rPr>
                <w:del w:id="8311" w:author="韬 黄" w:date="2018-11-05T16:46:00Z"/>
                <w:rFonts w:eastAsia="Times New Roman" w:cs="Times New Roman"/>
                <w:sz w:val="22"/>
              </w:rPr>
            </w:pPr>
            <w:del w:id="8312" w:author="韬 黄" w:date="2018-11-05T16:46:00Z">
              <w:r w:rsidRPr="00A37575" w:rsidDel="00D66AE4">
                <w:rPr>
                  <w:rFonts w:eastAsia="Times New Roman" w:cs="Times New Roman"/>
                  <w:sz w:val="22"/>
                </w:rPr>
                <w:delText>1</w:delText>
              </w:r>
            </w:del>
          </w:p>
        </w:tc>
        <w:tc>
          <w:tcPr>
            <w:tcW w:w="828" w:type="dxa"/>
            <w:tcBorders>
              <w:top w:val="nil"/>
              <w:left w:val="nil"/>
              <w:bottom w:val="nil"/>
              <w:right w:val="nil"/>
            </w:tcBorders>
            <w:shd w:val="clear" w:color="auto" w:fill="auto"/>
            <w:noWrap/>
            <w:vAlign w:val="bottom"/>
            <w:hideMark/>
          </w:tcPr>
          <w:p w14:paraId="3B35E004" w14:textId="5B67C126" w:rsidR="008B6A5D" w:rsidRPr="00A37575" w:rsidDel="00D66AE4" w:rsidRDefault="008B6A5D" w:rsidP="008B6A5D">
            <w:pPr>
              <w:spacing w:after="0" w:line="240" w:lineRule="auto"/>
              <w:jc w:val="center"/>
              <w:rPr>
                <w:del w:id="8313" w:author="韬 黄" w:date="2018-11-05T16:46:00Z"/>
                <w:rFonts w:eastAsia="Times New Roman" w:cs="Times New Roman"/>
                <w:sz w:val="22"/>
              </w:rPr>
            </w:pPr>
            <w:del w:id="8314" w:author="韬 黄" w:date="2018-11-05T16:46:00Z">
              <w:r w:rsidRPr="00A37575" w:rsidDel="00D66AE4">
                <w:rPr>
                  <w:rFonts w:eastAsia="Times New Roman" w:cs="Times New Roman"/>
                  <w:sz w:val="22"/>
                </w:rPr>
                <w:delText>0.600</w:delText>
              </w:r>
            </w:del>
          </w:p>
        </w:tc>
        <w:tc>
          <w:tcPr>
            <w:tcW w:w="681" w:type="dxa"/>
            <w:tcBorders>
              <w:top w:val="nil"/>
              <w:left w:val="nil"/>
              <w:bottom w:val="nil"/>
              <w:right w:val="nil"/>
            </w:tcBorders>
            <w:shd w:val="clear" w:color="auto" w:fill="auto"/>
            <w:noWrap/>
            <w:vAlign w:val="bottom"/>
            <w:hideMark/>
          </w:tcPr>
          <w:p w14:paraId="1CDFBC4B" w14:textId="3669A7BF" w:rsidR="008B6A5D" w:rsidRPr="00A37575" w:rsidDel="00D66AE4" w:rsidRDefault="008B6A5D" w:rsidP="008B6A5D">
            <w:pPr>
              <w:spacing w:after="0" w:line="240" w:lineRule="auto"/>
              <w:jc w:val="center"/>
              <w:rPr>
                <w:del w:id="8315" w:author="韬 黄" w:date="2018-11-05T16:46:00Z"/>
                <w:rFonts w:eastAsia="Times New Roman" w:cs="Times New Roman"/>
                <w:sz w:val="22"/>
              </w:rPr>
            </w:pPr>
            <w:del w:id="8316" w:author="韬 黄" w:date="2018-11-05T16:46:00Z">
              <w:r w:rsidRPr="00A37575" w:rsidDel="00D66AE4">
                <w:rPr>
                  <w:rFonts w:eastAsia="Times New Roman" w:cs="Times New Roman"/>
                  <w:sz w:val="22"/>
                </w:rPr>
                <w:delText>2</w:delText>
              </w:r>
            </w:del>
          </w:p>
        </w:tc>
        <w:tc>
          <w:tcPr>
            <w:tcW w:w="1390" w:type="dxa"/>
            <w:tcBorders>
              <w:top w:val="nil"/>
              <w:left w:val="nil"/>
              <w:bottom w:val="nil"/>
              <w:right w:val="nil"/>
            </w:tcBorders>
            <w:shd w:val="clear" w:color="auto" w:fill="auto"/>
            <w:noWrap/>
            <w:vAlign w:val="bottom"/>
            <w:hideMark/>
          </w:tcPr>
          <w:p w14:paraId="4E473D9F" w14:textId="0E55152B" w:rsidR="008B6A5D" w:rsidRPr="00A37575" w:rsidDel="00D66AE4" w:rsidRDefault="008B6A5D" w:rsidP="008B6A5D">
            <w:pPr>
              <w:spacing w:after="0" w:line="240" w:lineRule="auto"/>
              <w:jc w:val="center"/>
              <w:rPr>
                <w:del w:id="8317" w:author="韬 黄" w:date="2018-11-05T16:46:00Z"/>
                <w:rFonts w:eastAsia="Times New Roman" w:cs="Times New Roman"/>
                <w:sz w:val="22"/>
              </w:rPr>
            </w:pPr>
            <w:del w:id="8318" w:author="韬 黄" w:date="2018-11-05T16:46:00Z">
              <w:r w:rsidRPr="00A37575" w:rsidDel="00D66AE4">
                <w:rPr>
                  <w:rFonts w:eastAsia="Times New Roman" w:cs="Times New Roman"/>
                  <w:sz w:val="22"/>
                </w:rPr>
                <w:delText>0.9976</w:delText>
              </w:r>
            </w:del>
          </w:p>
        </w:tc>
        <w:tc>
          <w:tcPr>
            <w:tcW w:w="681" w:type="dxa"/>
            <w:tcBorders>
              <w:top w:val="nil"/>
              <w:left w:val="nil"/>
              <w:bottom w:val="nil"/>
              <w:right w:val="nil"/>
            </w:tcBorders>
            <w:shd w:val="clear" w:color="auto" w:fill="auto"/>
            <w:noWrap/>
            <w:vAlign w:val="bottom"/>
            <w:hideMark/>
          </w:tcPr>
          <w:p w14:paraId="1E13D554" w14:textId="7119D0BC" w:rsidR="008B6A5D" w:rsidRPr="00A37575" w:rsidDel="00D66AE4" w:rsidRDefault="008B6A5D" w:rsidP="008B6A5D">
            <w:pPr>
              <w:spacing w:after="0" w:line="240" w:lineRule="auto"/>
              <w:jc w:val="center"/>
              <w:rPr>
                <w:del w:id="8319" w:author="韬 黄" w:date="2018-11-05T16:46:00Z"/>
                <w:rFonts w:eastAsia="Times New Roman" w:cs="Times New Roman"/>
                <w:sz w:val="22"/>
              </w:rPr>
            </w:pPr>
            <w:del w:id="8320" w:author="韬 黄" w:date="2018-11-05T16:46:00Z">
              <w:r w:rsidRPr="00A37575" w:rsidDel="00D66AE4">
                <w:rPr>
                  <w:rFonts w:eastAsia="Times New Roman" w:cs="Times New Roman"/>
                  <w:sz w:val="22"/>
                </w:rPr>
                <w:delText>3</w:delText>
              </w:r>
            </w:del>
          </w:p>
        </w:tc>
        <w:tc>
          <w:tcPr>
            <w:tcW w:w="1275" w:type="dxa"/>
            <w:tcBorders>
              <w:top w:val="nil"/>
              <w:left w:val="nil"/>
              <w:bottom w:val="nil"/>
              <w:right w:val="nil"/>
            </w:tcBorders>
            <w:shd w:val="clear" w:color="auto" w:fill="auto"/>
            <w:noWrap/>
            <w:vAlign w:val="bottom"/>
            <w:hideMark/>
          </w:tcPr>
          <w:p w14:paraId="79EBC5D0" w14:textId="0669AC65" w:rsidR="008B6A5D" w:rsidRPr="00A37575" w:rsidDel="00D66AE4" w:rsidRDefault="008B6A5D" w:rsidP="008B6A5D">
            <w:pPr>
              <w:spacing w:after="0" w:line="240" w:lineRule="auto"/>
              <w:jc w:val="center"/>
              <w:rPr>
                <w:del w:id="8321" w:author="韬 黄" w:date="2018-11-05T16:46:00Z"/>
                <w:rFonts w:eastAsia="Times New Roman" w:cs="Times New Roman"/>
                <w:sz w:val="22"/>
              </w:rPr>
            </w:pPr>
            <w:del w:id="8322" w:author="韬 黄" w:date="2018-11-05T16:46:00Z">
              <w:r w:rsidRPr="00A37575" w:rsidDel="00D66AE4">
                <w:rPr>
                  <w:rFonts w:eastAsia="Times New Roman" w:cs="Times New Roman"/>
                  <w:sz w:val="22"/>
                </w:rPr>
                <w:delText>0.0918</w:delText>
              </w:r>
            </w:del>
          </w:p>
        </w:tc>
        <w:tc>
          <w:tcPr>
            <w:tcW w:w="681" w:type="dxa"/>
            <w:tcBorders>
              <w:top w:val="nil"/>
              <w:left w:val="nil"/>
              <w:bottom w:val="nil"/>
              <w:right w:val="nil"/>
            </w:tcBorders>
            <w:shd w:val="clear" w:color="auto" w:fill="auto"/>
            <w:noWrap/>
            <w:vAlign w:val="bottom"/>
            <w:hideMark/>
          </w:tcPr>
          <w:p w14:paraId="6510B5A5" w14:textId="1F0747FB" w:rsidR="008B6A5D" w:rsidRPr="00A37575" w:rsidDel="00D66AE4" w:rsidRDefault="008B6A5D" w:rsidP="008B6A5D">
            <w:pPr>
              <w:spacing w:after="0" w:line="240" w:lineRule="auto"/>
              <w:jc w:val="center"/>
              <w:rPr>
                <w:del w:id="8323" w:author="韬 黄" w:date="2018-11-05T16:46:00Z"/>
                <w:rFonts w:eastAsia="Times New Roman" w:cs="Times New Roman"/>
                <w:sz w:val="22"/>
              </w:rPr>
            </w:pPr>
            <w:del w:id="8324" w:author="韬 黄" w:date="2018-11-05T16:46:00Z">
              <w:r w:rsidRPr="00A37575" w:rsidDel="00D66AE4">
                <w:rPr>
                  <w:rFonts w:eastAsia="Times New Roman" w:cs="Times New Roman"/>
                  <w:sz w:val="22"/>
                </w:rPr>
                <w:delText>2</w:delText>
              </w:r>
            </w:del>
          </w:p>
        </w:tc>
      </w:tr>
    </w:tbl>
    <w:p w14:paraId="49702B27" w14:textId="29EA8E82" w:rsidR="00971633" w:rsidRPr="00A37575" w:rsidDel="00D66AE4" w:rsidRDefault="00971633" w:rsidP="00971633">
      <w:pPr>
        <w:shd w:val="clear" w:color="auto" w:fill="FFFFFF" w:themeFill="background1"/>
        <w:spacing w:after="0" w:line="360" w:lineRule="auto"/>
        <w:rPr>
          <w:del w:id="8325" w:author="韬 黄" w:date="2018-11-05T16:46:00Z"/>
          <w:rFonts w:cs="Times New Roman"/>
          <w:sz w:val="22"/>
        </w:rPr>
      </w:pPr>
    </w:p>
    <w:p w14:paraId="6F34482A" w14:textId="2669D2F1" w:rsidR="00BE2B81" w:rsidRPr="00A37575" w:rsidDel="00D66AE4" w:rsidRDefault="00BE2B81" w:rsidP="00971633">
      <w:pPr>
        <w:shd w:val="clear" w:color="auto" w:fill="FFFFFF" w:themeFill="background1"/>
        <w:spacing w:after="0" w:line="360" w:lineRule="auto"/>
        <w:rPr>
          <w:del w:id="8326" w:author="韬 黄" w:date="2018-11-05T16:46:00Z"/>
          <w:rFonts w:cs="Times New Roman"/>
          <w:sz w:val="22"/>
        </w:rPr>
      </w:pPr>
    </w:p>
    <w:p w14:paraId="43C15AA9" w14:textId="437ECC4D" w:rsidR="00BE2B81" w:rsidRPr="00A37575" w:rsidDel="00B86EEC" w:rsidRDefault="00D66AE4" w:rsidP="00971633">
      <w:pPr>
        <w:shd w:val="clear" w:color="auto" w:fill="FFFFFF" w:themeFill="background1"/>
        <w:spacing w:after="0" w:line="360" w:lineRule="auto"/>
        <w:rPr>
          <w:del w:id="8327" w:author="韬 黄" w:date="2018-11-05T16:53:00Z"/>
          <w:rFonts w:cs="Times New Roman"/>
          <w:sz w:val="22"/>
        </w:rPr>
      </w:pPr>
      <w:ins w:id="8328" w:author="韬 黄" w:date="2018-11-05T16:46:00Z">
        <w:r>
          <w:rPr>
            <w:rFonts w:cs="Times New Roman"/>
            <w:sz w:val="22"/>
          </w:rPr>
          <w:t xml:space="preserve"> </w:t>
        </w:r>
      </w:ins>
    </w:p>
    <w:tbl>
      <w:tblPr>
        <w:tblW w:w="7371" w:type="dxa"/>
        <w:jc w:val="center"/>
        <w:tblLook w:val="04A0" w:firstRow="1" w:lastRow="0" w:firstColumn="1" w:lastColumn="0" w:noHBand="0" w:noVBand="1"/>
        <w:tblPrChange w:id="8329" w:author="韬 黄" w:date="2018-11-05T16:53:00Z">
          <w:tblPr>
            <w:tblW w:w="8160" w:type="dxa"/>
            <w:tblLook w:val="04A0" w:firstRow="1" w:lastRow="0" w:firstColumn="1" w:lastColumn="0" w:noHBand="0" w:noVBand="1"/>
          </w:tblPr>
        </w:tblPrChange>
      </w:tblPr>
      <w:tblGrid>
        <w:gridCol w:w="2127"/>
        <w:gridCol w:w="821"/>
        <w:gridCol w:w="931"/>
        <w:gridCol w:w="828"/>
        <w:gridCol w:w="1390"/>
        <w:gridCol w:w="1274"/>
        <w:tblGridChange w:id="8330">
          <w:tblGrid>
            <w:gridCol w:w="2127"/>
            <w:gridCol w:w="821"/>
            <w:gridCol w:w="931"/>
            <w:gridCol w:w="828"/>
            <w:gridCol w:w="1390"/>
            <w:gridCol w:w="1274"/>
            <w:gridCol w:w="3180"/>
          </w:tblGrid>
        </w:tblGridChange>
      </w:tblGrid>
      <w:tr w:rsidR="00D66AE4" w:rsidRPr="00D66AE4" w14:paraId="02E7A882" w14:textId="77777777" w:rsidTr="00B86EEC">
        <w:trPr>
          <w:trHeight w:val="20"/>
          <w:jc w:val="center"/>
          <w:ins w:id="8331" w:author="韬 黄" w:date="2018-11-05T16:45:00Z"/>
          <w:trPrChange w:id="8332" w:author="韬 黄" w:date="2018-11-05T16:53:00Z">
            <w:trPr>
              <w:trHeight w:val="300"/>
            </w:trPr>
          </w:trPrChange>
        </w:trPr>
        <w:tc>
          <w:tcPr>
            <w:tcW w:w="7371" w:type="dxa"/>
            <w:gridSpan w:val="6"/>
            <w:tcBorders>
              <w:top w:val="nil"/>
              <w:left w:val="nil"/>
              <w:bottom w:val="single" w:sz="8" w:space="0" w:color="auto"/>
              <w:right w:val="nil"/>
            </w:tcBorders>
            <w:shd w:val="clear" w:color="auto" w:fill="auto"/>
            <w:noWrap/>
            <w:vAlign w:val="center"/>
            <w:hideMark/>
            <w:tcPrChange w:id="8333"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018C6ABE" w14:textId="77777777" w:rsidR="00D66AE4" w:rsidRPr="00D66AE4" w:rsidRDefault="00D66AE4" w:rsidP="00D66AE4">
            <w:pPr>
              <w:spacing w:after="0" w:line="240" w:lineRule="auto"/>
              <w:jc w:val="center"/>
              <w:rPr>
                <w:ins w:id="8334" w:author="韬 黄" w:date="2018-11-05T16:45:00Z"/>
                <w:rFonts w:eastAsia="Times New Roman" w:cs="Times New Roman"/>
                <w:color w:val="000000"/>
                <w:sz w:val="22"/>
              </w:rPr>
            </w:pPr>
            <w:ins w:id="8335" w:author="韬 黄" w:date="2018-11-05T16:45:00Z">
              <w:r w:rsidRPr="00D66AE4">
                <w:rPr>
                  <w:rFonts w:eastAsia="Times New Roman" w:cs="Times New Roman"/>
                  <w:color w:val="000000"/>
                  <w:sz w:val="22"/>
                </w:rPr>
                <w:t>Forecast horizon is one to eight weeks ahead, for the promoted period</w:t>
              </w:r>
            </w:ins>
          </w:p>
        </w:tc>
      </w:tr>
      <w:tr w:rsidR="00B86EEC" w:rsidRPr="00D66AE4" w14:paraId="67BE5CCF" w14:textId="77777777" w:rsidTr="00B86EEC">
        <w:trPr>
          <w:trHeight w:val="20"/>
          <w:jc w:val="center"/>
          <w:ins w:id="8336" w:author="韬 黄" w:date="2018-11-05T16:45:00Z"/>
        </w:trPr>
        <w:tc>
          <w:tcPr>
            <w:tcW w:w="2127" w:type="dxa"/>
            <w:tcBorders>
              <w:top w:val="nil"/>
              <w:left w:val="nil"/>
              <w:bottom w:val="nil"/>
              <w:right w:val="nil"/>
            </w:tcBorders>
            <w:shd w:val="clear" w:color="auto" w:fill="auto"/>
            <w:noWrap/>
            <w:vAlign w:val="center"/>
            <w:hideMark/>
          </w:tcPr>
          <w:p w14:paraId="0C384086" w14:textId="77777777" w:rsidR="00D66AE4" w:rsidRPr="00D66AE4" w:rsidRDefault="00D66AE4" w:rsidP="00D66AE4">
            <w:pPr>
              <w:spacing w:after="0" w:line="240" w:lineRule="auto"/>
              <w:rPr>
                <w:ins w:id="8337" w:author="韬 黄" w:date="2018-11-05T16:45:00Z"/>
                <w:rFonts w:eastAsia="Times New Roman" w:cs="Times New Roman"/>
                <w:color w:val="000000"/>
                <w:sz w:val="22"/>
              </w:rPr>
            </w:pPr>
            <w:ins w:id="8338" w:author="韬 黄" w:date="2018-11-05T16:45:00Z">
              <w:r w:rsidRPr="00D66AE4">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
          <w:p w14:paraId="6510039E" w14:textId="77777777" w:rsidR="00D66AE4" w:rsidRPr="00D66AE4" w:rsidRDefault="00D66AE4" w:rsidP="00D66AE4">
            <w:pPr>
              <w:spacing w:after="0" w:line="240" w:lineRule="auto"/>
              <w:jc w:val="center"/>
              <w:rPr>
                <w:ins w:id="8339" w:author="韬 黄" w:date="2018-11-05T16:45:00Z"/>
                <w:rFonts w:eastAsia="Times New Roman" w:cs="Times New Roman"/>
                <w:color w:val="000000"/>
                <w:sz w:val="22"/>
              </w:rPr>
            </w:pPr>
            <w:ins w:id="8340" w:author="韬 黄" w:date="2018-11-05T16:45:00Z">
              <w:r w:rsidRPr="00D66AE4">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
          <w:p w14:paraId="3267B909" w14:textId="77777777" w:rsidR="00D66AE4" w:rsidRPr="00D66AE4" w:rsidRDefault="00D66AE4" w:rsidP="00D66AE4">
            <w:pPr>
              <w:spacing w:after="0" w:line="240" w:lineRule="auto"/>
              <w:jc w:val="center"/>
              <w:rPr>
                <w:ins w:id="8341" w:author="韬 黄" w:date="2018-11-05T16:45:00Z"/>
                <w:rFonts w:eastAsia="Times New Roman" w:cs="Times New Roman"/>
                <w:color w:val="000000"/>
                <w:sz w:val="22"/>
              </w:rPr>
            </w:pPr>
            <w:ins w:id="8342" w:author="韬 黄" w:date="2018-11-05T16:45:00Z">
              <w:r w:rsidRPr="00D66AE4">
                <w:rPr>
                  <w:rFonts w:eastAsia="Times New Roman" w:cs="Times New Roman"/>
                  <w:color w:val="000000"/>
                  <w:sz w:val="22"/>
                </w:rPr>
                <w:t>sMAPE</w:t>
              </w:r>
            </w:ins>
          </w:p>
        </w:tc>
        <w:tc>
          <w:tcPr>
            <w:tcW w:w="828" w:type="dxa"/>
            <w:tcBorders>
              <w:top w:val="nil"/>
              <w:left w:val="nil"/>
              <w:bottom w:val="nil"/>
              <w:right w:val="nil"/>
            </w:tcBorders>
            <w:shd w:val="clear" w:color="auto" w:fill="auto"/>
            <w:noWrap/>
            <w:vAlign w:val="center"/>
            <w:hideMark/>
          </w:tcPr>
          <w:p w14:paraId="50325992" w14:textId="77777777" w:rsidR="00D66AE4" w:rsidRPr="00D66AE4" w:rsidRDefault="00D66AE4" w:rsidP="00D66AE4">
            <w:pPr>
              <w:spacing w:after="0" w:line="240" w:lineRule="auto"/>
              <w:jc w:val="center"/>
              <w:rPr>
                <w:ins w:id="8343" w:author="韬 黄" w:date="2018-11-05T16:45:00Z"/>
                <w:rFonts w:eastAsia="Times New Roman" w:cs="Times New Roman"/>
                <w:color w:val="000000"/>
                <w:sz w:val="22"/>
              </w:rPr>
            </w:pPr>
            <w:ins w:id="8344" w:author="韬 黄" w:date="2018-11-05T16:45:00Z">
              <w:r w:rsidRPr="00D66AE4">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
          <w:p w14:paraId="36A324EF" w14:textId="77777777" w:rsidR="00D66AE4" w:rsidRPr="00D66AE4" w:rsidRDefault="00D66AE4" w:rsidP="00D66AE4">
            <w:pPr>
              <w:spacing w:after="0" w:line="240" w:lineRule="auto"/>
              <w:jc w:val="center"/>
              <w:rPr>
                <w:ins w:id="8345" w:author="韬 黄" w:date="2018-11-05T16:45:00Z"/>
                <w:rFonts w:eastAsia="Times New Roman" w:cs="Times New Roman"/>
                <w:color w:val="000000"/>
                <w:sz w:val="22"/>
              </w:rPr>
            </w:pPr>
            <w:ins w:id="8346" w:author="韬 黄" w:date="2018-11-05T16:45:00Z">
              <w:r w:rsidRPr="00D66AE4">
                <w:rPr>
                  <w:rFonts w:eastAsia="Times New Roman" w:cs="Times New Roman"/>
                  <w:color w:val="000000"/>
                  <w:sz w:val="22"/>
                </w:rPr>
                <w:t>AvgRelMAE</w:t>
              </w:r>
            </w:ins>
          </w:p>
        </w:tc>
        <w:tc>
          <w:tcPr>
            <w:tcW w:w="1274" w:type="dxa"/>
            <w:tcBorders>
              <w:top w:val="nil"/>
              <w:left w:val="nil"/>
              <w:bottom w:val="nil"/>
              <w:right w:val="nil"/>
            </w:tcBorders>
            <w:shd w:val="clear" w:color="auto" w:fill="auto"/>
            <w:noWrap/>
            <w:vAlign w:val="center"/>
            <w:hideMark/>
          </w:tcPr>
          <w:p w14:paraId="2BCCB812" w14:textId="77777777" w:rsidR="00D66AE4" w:rsidRPr="00D66AE4" w:rsidRDefault="00D66AE4" w:rsidP="00D66AE4">
            <w:pPr>
              <w:spacing w:after="0" w:line="240" w:lineRule="auto"/>
              <w:jc w:val="center"/>
              <w:rPr>
                <w:ins w:id="8347" w:author="韬 黄" w:date="2018-11-05T16:45:00Z"/>
                <w:rFonts w:eastAsia="Times New Roman" w:cs="Times New Roman"/>
                <w:color w:val="000000"/>
                <w:sz w:val="22"/>
              </w:rPr>
            </w:pPr>
            <w:ins w:id="8348" w:author="韬 黄" w:date="2018-11-05T16:45:00Z">
              <w:r w:rsidRPr="00D66AE4">
                <w:rPr>
                  <w:rFonts w:eastAsia="Times New Roman" w:cs="Times New Roman"/>
                  <w:color w:val="000000"/>
                  <w:sz w:val="22"/>
                </w:rPr>
                <w:t>scaled MSE</w:t>
              </w:r>
            </w:ins>
          </w:p>
        </w:tc>
      </w:tr>
      <w:tr w:rsidR="00B86EEC" w:rsidRPr="00D66AE4" w14:paraId="39D91F21" w14:textId="77777777" w:rsidTr="00B86EEC">
        <w:trPr>
          <w:trHeight w:val="20"/>
          <w:jc w:val="center"/>
          <w:ins w:id="8349" w:author="韬 黄" w:date="2018-11-05T16:45:00Z"/>
        </w:trPr>
        <w:tc>
          <w:tcPr>
            <w:tcW w:w="2127" w:type="dxa"/>
            <w:tcBorders>
              <w:top w:val="nil"/>
              <w:left w:val="nil"/>
              <w:bottom w:val="nil"/>
              <w:right w:val="nil"/>
            </w:tcBorders>
            <w:shd w:val="clear" w:color="auto" w:fill="auto"/>
            <w:noWrap/>
            <w:vAlign w:val="center"/>
            <w:hideMark/>
          </w:tcPr>
          <w:p w14:paraId="0CFB5BFA" w14:textId="77777777" w:rsidR="00D66AE4" w:rsidRPr="00D66AE4" w:rsidRDefault="00D66AE4" w:rsidP="00D66AE4">
            <w:pPr>
              <w:spacing w:after="0" w:line="240" w:lineRule="auto"/>
              <w:rPr>
                <w:ins w:id="8350" w:author="韬 黄" w:date="2018-11-05T16:45:00Z"/>
                <w:rFonts w:eastAsia="Times New Roman" w:cs="Times New Roman"/>
                <w:color w:val="000000"/>
                <w:sz w:val="22"/>
              </w:rPr>
            </w:pPr>
            <w:ins w:id="8351" w:author="韬 黄" w:date="2018-11-05T16:45:00Z">
              <w:r w:rsidRPr="00D66AE4">
                <w:rPr>
                  <w:rFonts w:eastAsia="Times New Roman" w:cs="Times New Roman"/>
                  <w:color w:val="000000"/>
                  <w:sz w:val="22"/>
                </w:rPr>
                <w:t>Base-lift</w:t>
              </w:r>
            </w:ins>
          </w:p>
        </w:tc>
        <w:tc>
          <w:tcPr>
            <w:tcW w:w="821" w:type="dxa"/>
            <w:tcBorders>
              <w:top w:val="nil"/>
              <w:left w:val="nil"/>
              <w:bottom w:val="nil"/>
              <w:right w:val="nil"/>
            </w:tcBorders>
            <w:shd w:val="clear" w:color="auto" w:fill="auto"/>
            <w:noWrap/>
            <w:vAlign w:val="center"/>
            <w:hideMark/>
          </w:tcPr>
          <w:p w14:paraId="22043314" w14:textId="77777777" w:rsidR="00D66AE4" w:rsidRPr="00D66AE4" w:rsidRDefault="00D66AE4" w:rsidP="00D66AE4">
            <w:pPr>
              <w:spacing w:after="0" w:line="240" w:lineRule="auto"/>
              <w:jc w:val="center"/>
              <w:rPr>
                <w:ins w:id="8352" w:author="韬 黄" w:date="2018-11-05T16:45:00Z"/>
                <w:rFonts w:eastAsia="Times New Roman" w:cs="Times New Roman"/>
                <w:color w:val="000000"/>
                <w:sz w:val="22"/>
              </w:rPr>
            </w:pPr>
            <w:ins w:id="8353" w:author="韬 黄" w:date="2018-11-05T16:45:00Z">
              <w:r w:rsidRPr="00D66AE4">
                <w:rPr>
                  <w:rFonts w:eastAsia="Times New Roman" w:cs="Times New Roman"/>
                  <w:color w:val="000000"/>
                  <w:sz w:val="22"/>
                </w:rPr>
                <w:t>119.33</w:t>
              </w:r>
            </w:ins>
          </w:p>
        </w:tc>
        <w:tc>
          <w:tcPr>
            <w:tcW w:w="931" w:type="dxa"/>
            <w:tcBorders>
              <w:top w:val="nil"/>
              <w:left w:val="nil"/>
              <w:bottom w:val="nil"/>
              <w:right w:val="nil"/>
            </w:tcBorders>
            <w:shd w:val="clear" w:color="auto" w:fill="auto"/>
            <w:noWrap/>
            <w:vAlign w:val="center"/>
            <w:hideMark/>
          </w:tcPr>
          <w:p w14:paraId="16285505" w14:textId="77777777" w:rsidR="00D66AE4" w:rsidRPr="00D66AE4" w:rsidRDefault="00D66AE4" w:rsidP="00D66AE4">
            <w:pPr>
              <w:spacing w:after="0" w:line="240" w:lineRule="auto"/>
              <w:jc w:val="center"/>
              <w:rPr>
                <w:ins w:id="8354" w:author="韬 黄" w:date="2018-11-05T16:45:00Z"/>
                <w:rFonts w:eastAsia="Times New Roman" w:cs="Times New Roman"/>
                <w:color w:val="000000"/>
                <w:sz w:val="22"/>
              </w:rPr>
            </w:pPr>
            <w:ins w:id="8355" w:author="韬 黄" w:date="2018-11-05T16:45:00Z">
              <w:r w:rsidRPr="00D66AE4">
                <w:rPr>
                  <w:rFonts w:eastAsia="Times New Roman" w:cs="Times New Roman"/>
                  <w:color w:val="000000"/>
                  <w:sz w:val="22"/>
                </w:rPr>
                <w:t>87.26%</w:t>
              </w:r>
            </w:ins>
          </w:p>
        </w:tc>
        <w:tc>
          <w:tcPr>
            <w:tcW w:w="828" w:type="dxa"/>
            <w:tcBorders>
              <w:top w:val="nil"/>
              <w:left w:val="nil"/>
              <w:bottom w:val="nil"/>
              <w:right w:val="nil"/>
            </w:tcBorders>
            <w:shd w:val="clear" w:color="auto" w:fill="auto"/>
            <w:noWrap/>
            <w:vAlign w:val="center"/>
            <w:hideMark/>
          </w:tcPr>
          <w:p w14:paraId="2452509F" w14:textId="77777777" w:rsidR="00D66AE4" w:rsidRPr="00D66AE4" w:rsidRDefault="00D66AE4" w:rsidP="00D66AE4">
            <w:pPr>
              <w:spacing w:after="0" w:line="240" w:lineRule="auto"/>
              <w:jc w:val="center"/>
              <w:rPr>
                <w:ins w:id="8356" w:author="韬 黄" w:date="2018-11-05T16:45:00Z"/>
                <w:rFonts w:eastAsia="Times New Roman" w:cs="Times New Roman"/>
                <w:color w:val="000000"/>
                <w:sz w:val="22"/>
              </w:rPr>
            </w:pPr>
            <w:ins w:id="8357" w:author="韬 黄" w:date="2018-11-05T16:45:00Z">
              <w:r w:rsidRPr="00D66AE4">
                <w:rPr>
                  <w:rFonts w:eastAsia="Times New Roman" w:cs="Times New Roman"/>
                  <w:color w:val="000000"/>
                  <w:sz w:val="22"/>
                </w:rPr>
                <w:t>1.915</w:t>
              </w:r>
            </w:ins>
          </w:p>
        </w:tc>
        <w:tc>
          <w:tcPr>
            <w:tcW w:w="1390" w:type="dxa"/>
            <w:tcBorders>
              <w:top w:val="nil"/>
              <w:left w:val="nil"/>
              <w:bottom w:val="nil"/>
              <w:right w:val="nil"/>
            </w:tcBorders>
            <w:shd w:val="clear" w:color="auto" w:fill="auto"/>
            <w:noWrap/>
            <w:vAlign w:val="center"/>
            <w:hideMark/>
          </w:tcPr>
          <w:p w14:paraId="04EBB942" w14:textId="77777777" w:rsidR="00D66AE4" w:rsidRPr="00D66AE4" w:rsidRDefault="00D66AE4" w:rsidP="00D66AE4">
            <w:pPr>
              <w:spacing w:after="0" w:line="240" w:lineRule="auto"/>
              <w:jc w:val="center"/>
              <w:rPr>
                <w:ins w:id="8358" w:author="韬 黄" w:date="2018-11-05T16:45:00Z"/>
                <w:rFonts w:eastAsia="Times New Roman" w:cs="Times New Roman"/>
                <w:color w:val="000000"/>
                <w:sz w:val="22"/>
              </w:rPr>
            </w:pPr>
            <w:ins w:id="8359" w:author="韬 黄" w:date="2018-11-05T16:45:00Z">
              <w:r w:rsidRPr="00D66AE4">
                <w:rPr>
                  <w:rFonts w:eastAsia="Times New Roman" w:cs="Times New Roman"/>
                  <w:color w:val="000000"/>
                  <w:sz w:val="22"/>
                </w:rPr>
                <w:t>1.3705</w:t>
              </w:r>
            </w:ins>
          </w:p>
        </w:tc>
        <w:tc>
          <w:tcPr>
            <w:tcW w:w="1274" w:type="dxa"/>
            <w:tcBorders>
              <w:top w:val="nil"/>
              <w:left w:val="nil"/>
              <w:bottom w:val="nil"/>
              <w:right w:val="nil"/>
            </w:tcBorders>
            <w:shd w:val="clear" w:color="auto" w:fill="auto"/>
            <w:noWrap/>
            <w:vAlign w:val="center"/>
            <w:hideMark/>
          </w:tcPr>
          <w:p w14:paraId="622ED61E" w14:textId="77777777" w:rsidR="00D66AE4" w:rsidRPr="00D66AE4" w:rsidRDefault="00D66AE4" w:rsidP="00D66AE4">
            <w:pPr>
              <w:spacing w:after="0" w:line="240" w:lineRule="auto"/>
              <w:jc w:val="center"/>
              <w:rPr>
                <w:ins w:id="8360" w:author="韬 黄" w:date="2018-11-05T16:45:00Z"/>
                <w:rFonts w:eastAsia="Times New Roman" w:cs="Times New Roman"/>
                <w:color w:val="000000"/>
                <w:sz w:val="22"/>
              </w:rPr>
            </w:pPr>
            <w:ins w:id="8361" w:author="韬 黄" w:date="2018-11-05T16:45:00Z">
              <w:r w:rsidRPr="00D66AE4">
                <w:rPr>
                  <w:rFonts w:eastAsia="Times New Roman" w:cs="Times New Roman"/>
                  <w:color w:val="000000"/>
                  <w:sz w:val="22"/>
                </w:rPr>
                <w:t>2.4742</w:t>
              </w:r>
            </w:ins>
          </w:p>
        </w:tc>
      </w:tr>
      <w:tr w:rsidR="00B86EEC" w:rsidRPr="00D66AE4" w14:paraId="111F0560" w14:textId="77777777" w:rsidTr="00B86EEC">
        <w:trPr>
          <w:trHeight w:val="20"/>
          <w:jc w:val="center"/>
          <w:ins w:id="8362" w:author="韬 黄" w:date="2018-11-05T16:45:00Z"/>
        </w:trPr>
        <w:tc>
          <w:tcPr>
            <w:tcW w:w="2127" w:type="dxa"/>
            <w:tcBorders>
              <w:top w:val="nil"/>
              <w:left w:val="nil"/>
              <w:bottom w:val="nil"/>
              <w:right w:val="nil"/>
            </w:tcBorders>
            <w:shd w:val="clear" w:color="auto" w:fill="auto"/>
            <w:noWrap/>
            <w:vAlign w:val="center"/>
            <w:hideMark/>
          </w:tcPr>
          <w:p w14:paraId="598C13D9" w14:textId="77777777" w:rsidR="00D66AE4" w:rsidRPr="00D66AE4" w:rsidRDefault="00D66AE4" w:rsidP="00D66AE4">
            <w:pPr>
              <w:spacing w:after="0" w:line="240" w:lineRule="auto"/>
              <w:rPr>
                <w:ins w:id="8363" w:author="韬 黄" w:date="2018-11-05T16:45:00Z"/>
                <w:rFonts w:eastAsia="Times New Roman" w:cs="Times New Roman"/>
                <w:color w:val="000000"/>
                <w:sz w:val="22"/>
              </w:rPr>
            </w:pPr>
            <w:ins w:id="8364" w:author="韬 黄" w:date="2018-11-05T16:45:00Z">
              <w:r w:rsidRPr="00D66AE4">
                <w:rPr>
                  <w:rFonts w:eastAsia="Times New Roman" w:cs="Times New Roman"/>
                  <w:color w:val="000000"/>
                  <w:sz w:val="22"/>
                </w:rPr>
                <w:t>ADL-own</w:t>
              </w:r>
            </w:ins>
          </w:p>
        </w:tc>
        <w:tc>
          <w:tcPr>
            <w:tcW w:w="821" w:type="dxa"/>
            <w:tcBorders>
              <w:top w:val="nil"/>
              <w:left w:val="nil"/>
              <w:bottom w:val="nil"/>
              <w:right w:val="nil"/>
            </w:tcBorders>
            <w:shd w:val="clear" w:color="auto" w:fill="auto"/>
            <w:noWrap/>
            <w:vAlign w:val="center"/>
            <w:hideMark/>
          </w:tcPr>
          <w:p w14:paraId="6DE24405" w14:textId="77777777" w:rsidR="00D66AE4" w:rsidRPr="00D66AE4" w:rsidRDefault="00D66AE4" w:rsidP="00D66AE4">
            <w:pPr>
              <w:spacing w:after="0" w:line="240" w:lineRule="auto"/>
              <w:jc w:val="center"/>
              <w:rPr>
                <w:ins w:id="8365" w:author="韬 黄" w:date="2018-11-05T16:45:00Z"/>
                <w:rFonts w:eastAsia="Times New Roman" w:cs="Times New Roman"/>
                <w:color w:val="000000"/>
                <w:sz w:val="22"/>
              </w:rPr>
            </w:pPr>
            <w:ins w:id="8366" w:author="韬 黄" w:date="2018-11-05T16:45:00Z">
              <w:r w:rsidRPr="00D66AE4">
                <w:rPr>
                  <w:rFonts w:eastAsia="Times New Roman" w:cs="Times New Roman"/>
                  <w:color w:val="000000"/>
                  <w:sz w:val="22"/>
                </w:rPr>
                <w:t>65.27</w:t>
              </w:r>
            </w:ins>
          </w:p>
        </w:tc>
        <w:tc>
          <w:tcPr>
            <w:tcW w:w="931" w:type="dxa"/>
            <w:tcBorders>
              <w:top w:val="nil"/>
              <w:left w:val="nil"/>
              <w:bottom w:val="nil"/>
              <w:right w:val="nil"/>
            </w:tcBorders>
            <w:shd w:val="clear" w:color="auto" w:fill="auto"/>
            <w:noWrap/>
            <w:vAlign w:val="center"/>
            <w:hideMark/>
          </w:tcPr>
          <w:p w14:paraId="1C586C01" w14:textId="77777777" w:rsidR="00D66AE4" w:rsidRPr="00D66AE4" w:rsidRDefault="00D66AE4" w:rsidP="00D66AE4">
            <w:pPr>
              <w:spacing w:after="0" w:line="240" w:lineRule="auto"/>
              <w:jc w:val="center"/>
              <w:rPr>
                <w:ins w:id="8367" w:author="韬 黄" w:date="2018-11-05T16:45:00Z"/>
                <w:rFonts w:eastAsia="Times New Roman" w:cs="Times New Roman"/>
                <w:color w:val="000000"/>
                <w:sz w:val="22"/>
              </w:rPr>
            </w:pPr>
            <w:ins w:id="8368" w:author="韬 黄" w:date="2018-11-05T16:45:00Z">
              <w:r w:rsidRPr="00D66AE4">
                <w:rPr>
                  <w:rFonts w:eastAsia="Times New Roman" w:cs="Times New Roman"/>
                  <w:color w:val="000000"/>
                  <w:sz w:val="22"/>
                </w:rPr>
                <w:t>47.56%</w:t>
              </w:r>
            </w:ins>
          </w:p>
        </w:tc>
        <w:tc>
          <w:tcPr>
            <w:tcW w:w="828" w:type="dxa"/>
            <w:tcBorders>
              <w:top w:val="nil"/>
              <w:left w:val="nil"/>
              <w:bottom w:val="nil"/>
              <w:right w:val="nil"/>
            </w:tcBorders>
            <w:shd w:val="clear" w:color="auto" w:fill="auto"/>
            <w:noWrap/>
            <w:vAlign w:val="center"/>
            <w:hideMark/>
          </w:tcPr>
          <w:p w14:paraId="07342354" w14:textId="77777777" w:rsidR="00D66AE4" w:rsidRPr="00D66AE4" w:rsidRDefault="00D66AE4" w:rsidP="00D66AE4">
            <w:pPr>
              <w:spacing w:after="0" w:line="240" w:lineRule="auto"/>
              <w:jc w:val="center"/>
              <w:rPr>
                <w:ins w:id="8369" w:author="韬 黄" w:date="2018-11-05T16:45:00Z"/>
                <w:rFonts w:eastAsia="Times New Roman" w:cs="Times New Roman"/>
                <w:color w:val="000000"/>
                <w:sz w:val="22"/>
              </w:rPr>
            </w:pPr>
            <w:ins w:id="8370" w:author="韬 黄" w:date="2018-11-05T16:45:00Z">
              <w:r w:rsidRPr="00D66AE4">
                <w:rPr>
                  <w:rFonts w:eastAsia="Times New Roman" w:cs="Times New Roman"/>
                  <w:color w:val="000000"/>
                  <w:sz w:val="22"/>
                </w:rPr>
                <w:t>1.329</w:t>
              </w:r>
            </w:ins>
          </w:p>
        </w:tc>
        <w:tc>
          <w:tcPr>
            <w:tcW w:w="1390" w:type="dxa"/>
            <w:tcBorders>
              <w:top w:val="nil"/>
              <w:left w:val="nil"/>
              <w:bottom w:val="nil"/>
              <w:right w:val="nil"/>
            </w:tcBorders>
            <w:shd w:val="clear" w:color="auto" w:fill="auto"/>
            <w:noWrap/>
            <w:vAlign w:val="center"/>
            <w:hideMark/>
          </w:tcPr>
          <w:p w14:paraId="763C137F" w14:textId="5B6BCB6C" w:rsidR="00D66AE4" w:rsidRPr="00D66AE4" w:rsidRDefault="00D66AE4" w:rsidP="00D66AE4">
            <w:pPr>
              <w:spacing w:after="0" w:line="240" w:lineRule="auto"/>
              <w:jc w:val="center"/>
              <w:rPr>
                <w:ins w:id="8371" w:author="韬 黄" w:date="2018-11-05T16:45:00Z"/>
                <w:rFonts w:eastAsia="Times New Roman" w:cs="Times New Roman"/>
                <w:color w:val="000000"/>
                <w:sz w:val="22"/>
              </w:rPr>
            </w:pPr>
            <w:ins w:id="8372" w:author="韬 黄" w:date="2018-11-05T16:45:00Z">
              <w:r w:rsidRPr="00D66AE4">
                <w:rPr>
                  <w:rFonts w:eastAsia="Times New Roman" w:cs="Times New Roman"/>
                  <w:color w:val="000000"/>
                  <w:sz w:val="22"/>
                </w:rPr>
                <w:t>1</w:t>
              </w:r>
            </w:ins>
            <w:ins w:id="8373" w:author="韬 黄" w:date="2018-11-05T16:46:00Z">
              <w:r>
                <w:rPr>
                  <w:rFonts w:eastAsia="Times New Roman" w:cs="Times New Roman"/>
                  <w:color w:val="000000"/>
                  <w:sz w:val="22"/>
                </w:rPr>
                <w:t>.0000</w:t>
              </w:r>
            </w:ins>
          </w:p>
        </w:tc>
        <w:tc>
          <w:tcPr>
            <w:tcW w:w="1274" w:type="dxa"/>
            <w:tcBorders>
              <w:top w:val="nil"/>
              <w:left w:val="nil"/>
              <w:bottom w:val="nil"/>
              <w:right w:val="nil"/>
            </w:tcBorders>
            <w:shd w:val="clear" w:color="auto" w:fill="auto"/>
            <w:noWrap/>
            <w:vAlign w:val="center"/>
            <w:hideMark/>
          </w:tcPr>
          <w:p w14:paraId="79C4E200" w14:textId="77777777" w:rsidR="00D66AE4" w:rsidRPr="00D66AE4" w:rsidRDefault="00D66AE4" w:rsidP="00D66AE4">
            <w:pPr>
              <w:spacing w:after="0" w:line="240" w:lineRule="auto"/>
              <w:jc w:val="center"/>
              <w:rPr>
                <w:ins w:id="8374" w:author="韬 黄" w:date="2018-11-05T16:45:00Z"/>
                <w:rFonts w:eastAsia="Times New Roman" w:cs="Times New Roman"/>
                <w:color w:val="000000"/>
                <w:sz w:val="22"/>
              </w:rPr>
            </w:pPr>
            <w:ins w:id="8375" w:author="韬 黄" w:date="2018-11-05T16:45:00Z">
              <w:r w:rsidRPr="00D66AE4">
                <w:rPr>
                  <w:rFonts w:eastAsia="Times New Roman" w:cs="Times New Roman"/>
                  <w:color w:val="000000"/>
                  <w:sz w:val="22"/>
                </w:rPr>
                <w:t>1.0719</w:t>
              </w:r>
            </w:ins>
          </w:p>
        </w:tc>
      </w:tr>
      <w:tr w:rsidR="00B86EEC" w:rsidRPr="00D66AE4" w14:paraId="40A25734" w14:textId="77777777" w:rsidTr="00B86EEC">
        <w:trPr>
          <w:trHeight w:val="20"/>
          <w:jc w:val="center"/>
          <w:ins w:id="8376" w:author="韬 黄" w:date="2018-11-05T16:45:00Z"/>
        </w:trPr>
        <w:tc>
          <w:tcPr>
            <w:tcW w:w="2127" w:type="dxa"/>
            <w:tcBorders>
              <w:top w:val="nil"/>
              <w:left w:val="nil"/>
              <w:bottom w:val="nil"/>
              <w:right w:val="nil"/>
            </w:tcBorders>
            <w:shd w:val="clear" w:color="auto" w:fill="auto"/>
            <w:noWrap/>
            <w:vAlign w:val="center"/>
            <w:hideMark/>
          </w:tcPr>
          <w:p w14:paraId="6E1DF296" w14:textId="77777777" w:rsidR="00D66AE4" w:rsidRPr="00D66AE4" w:rsidRDefault="00D66AE4" w:rsidP="00D66AE4">
            <w:pPr>
              <w:spacing w:after="0" w:line="240" w:lineRule="auto"/>
              <w:rPr>
                <w:ins w:id="8377" w:author="韬 黄" w:date="2018-11-05T16:45:00Z"/>
                <w:rFonts w:eastAsia="Times New Roman" w:cs="Times New Roman"/>
                <w:color w:val="000000"/>
                <w:sz w:val="22"/>
              </w:rPr>
            </w:pPr>
            <w:ins w:id="8378" w:author="韬 黄" w:date="2018-11-05T16:45:00Z">
              <w:r w:rsidRPr="00D66AE4">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
          <w:p w14:paraId="0DF065F9" w14:textId="642AED5E" w:rsidR="00D66AE4" w:rsidRPr="00D66AE4" w:rsidRDefault="00D66AE4" w:rsidP="00D66AE4">
            <w:pPr>
              <w:spacing w:after="0" w:line="240" w:lineRule="auto"/>
              <w:jc w:val="center"/>
              <w:rPr>
                <w:ins w:id="8379" w:author="韬 黄" w:date="2018-11-05T16:45:00Z"/>
                <w:rFonts w:eastAsia="Times New Roman" w:cs="Times New Roman"/>
                <w:color w:val="000000"/>
                <w:sz w:val="22"/>
              </w:rPr>
            </w:pPr>
            <w:ins w:id="8380" w:author="韬 黄" w:date="2018-11-05T16:45:00Z">
              <w:r w:rsidRPr="00D66AE4">
                <w:rPr>
                  <w:rFonts w:eastAsia="Times New Roman" w:cs="Times New Roman"/>
                  <w:color w:val="000000"/>
                  <w:sz w:val="22"/>
                </w:rPr>
                <w:t>63.1</w:t>
              </w:r>
            </w:ins>
            <w:ins w:id="8381" w:author="韬 黄" w:date="2018-11-05T16:46:00Z">
              <w:r>
                <w:rPr>
                  <w:rFonts w:eastAsia="Times New Roman" w:cs="Times New Roman"/>
                  <w:color w:val="000000"/>
                  <w:sz w:val="22"/>
                </w:rPr>
                <w:t>0</w:t>
              </w:r>
            </w:ins>
          </w:p>
        </w:tc>
        <w:tc>
          <w:tcPr>
            <w:tcW w:w="931" w:type="dxa"/>
            <w:tcBorders>
              <w:top w:val="nil"/>
              <w:left w:val="nil"/>
              <w:bottom w:val="nil"/>
              <w:right w:val="nil"/>
            </w:tcBorders>
            <w:shd w:val="clear" w:color="auto" w:fill="auto"/>
            <w:noWrap/>
            <w:vAlign w:val="center"/>
            <w:hideMark/>
          </w:tcPr>
          <w:p w14:paraId="5A84B023" w14:textId="77777777" w:rsidR="00D66AE4" w:rsidRPr="00D66AE4" w:rsidRDefault="00D66AE4" w:rsidP="00D66AE4">
            <w:pPr>
              <w:spacing w:after="0" w:line="240" w:lineRule="auto"/>
              <w:jc w:val="center"/>
              <w:rPr>
                <w:ins w:id="8382" w:author="韬 黄" w:date="2018-11-05T16:45:00Z"/>
                <w:rFonts w:eastAsia="Times New Roman" w:cs="Times New Roman"/>
                <w:color w:val="000000"/>
                <w:sz w:val="22"/>
              </w:rPr>
            </w:pPr>
            <w:ins w:id="8383" w:author="韬 黄" w:date="2018-11-05T16:45:00Z">
              <w:r w:rsidRPr="00D66AE4">
                <w:rPr>
                  <w:rFonts w:eastAsia="Times New Roman" w:cs="Times New Roman"/>
                  <w:color w:val="000000"/>
                  <w:sz w:val="22"/>
                </w:rPr>
                <w:t>46.04%</w:t>
              </w:r>
            </w:ins>
          </w:p>
        </w:tc>
        <w:tc>
          <w:tcPr>
            <w:tcW w:w="828" w:type="dxa"/>
            <w:tcBorders>
              <w:top w:val="nil"/>
              <w:left w:val="nil"/>
              <w:bottom w:val="nil"/>
              <w:right w:val="nil"/>
            </w:tcBorders>
            <w:shd w:val="clear" w:color="auto" w:fill="auto"/>
            <w:noWrap/>
            <w:vAlign w:val="center"/>
            <w:hideMark/>
          </w:tcPr>
          <w:p w14:paraId="2F660EC6" w14:textId="77777777" w:rsidR="00D66AE4" w:rsidRPr="00D66AE4" w:rsidRDefault="00D66AE4" w:rsidP="00D66AE4">
            <w:pPr>
              <w:spacing w:after="0" w:line="240" w:lineRule="auto"/>
              <w:jc w:val="center"/>
              <w:rPr>
                <w:ins w:id="8384" w:author="韬 黄" w:date="2018-11-05T16:45:00Z"/>
                <w:rFonts w:eastAsia="Times New Roman" w:cs="Times New Roman"/>
                <w:color w:val="000000"/>
                <w:sz w:val="22"/>
              </w:rPr>
            </w:pPr>
            <w:ins w:id="8385" w:author="韬 黄" w:date="2018-11-05T16:45:00Z">
              <w:r w:rsidRPr="00D66AE4">
                <w:rPr>
                  <w:rFonts w:eastAsia="Times New Roman" w:cs="Times New Roman"/>
                  <w:color w:val="000000"/>
                  <w:sz w:val="22"/>
                </w:rPr>
                <w:t>1.307</w:t>
              </w:r>
            </w:ins>
          </w:p>
        </w:tc>
        <w:tc>
          <w:tcPr>
            <w:tcW w:w="1390" w:type="dxa"/>
            <w:tcBorders>
              <w:top w:val="nil"/>
              <w:left w:val="nil"/>
              <w:bottom w:val="nil"/>
              <w:right w:val="nil"/>
            </w:tcBorders>
            <w:shd w:val="clear" w:color="auto" w:fill="auto"/>
            <w:noWrap/>
            <w:vAlign w:val="center"/>
            <w:hideMark/>
          </w:tcPr>
          <w:p w14:paraId="79519685" w14:textId="77777777" w:rsidR="00D66AE4" w:rsidRPr="00D66AE4" w:rsidRDefault="00D66AE4" w:rsidP="00D66AE4">
            <w:pPr>
              <w:spacing w:after="0" w:line="240" w:lineRule="auto"/>
              <w:jc w:val="center"/>
              <w:rPr>
                <w:ins w:id="8386" w:author="韬 黄" w:date="2018-11-05T16:45:00Z"/>
                <w:rFonts w:eastAsia="Times New Roman" w:cs="Times New Roman"/>
                <w:color w:val="000000"/>
                <w:sz w:val="22"/>
              </w:rPr>
            </w:pPr>
            <w:ins w:id="8387" w:author="韬 黄" w:date="2018-11-05T16:45:00Z">
              <w:r w:rsidRPr="00D66AE4">
                <w:rPr>
                  <w:rFonts w:eastAsia="Times New Roman" w:cs="Times New Roman"/>
                  <w:color w:val="000000"/>
                  <w:sz w:val="22"/>
                </w:rPr>
                <w:t>0.9795</w:t>
              </w:r>
            </w:ins>
          </w:p>
        </w:tc>
        <w:tc>
          <w:tcPr>
            <w:tcW w:w="1274" w:type="dxa"/>
            <w:tcBorders>
              <w:top w:val="nil"/>
              <w:left w:val="nil"/>
              <w:bottom w:val="nil"/>
              <w:right w:val="nil"/>
            </w:tcBorders>
            <w:shd w:val="clear" w:color="auto" w:fill="auto"/>
            <w:noWrap/>
            <w:vAlign w:val="center"/>
            <w:hideMark/>
          </w:tcPr>
          <w:p w14:paraId="4A086F4A" w14:textId="77777777" w:rsidR="00D66AE4" w:rsidRPr="00D66AE4" w:rsidRDefault="00D66AE4" w:rsidP="00D66AE4">
            <w:pPr>
              <w:spacing w:after="0" w:line="240" w:lineRule="auto"/>
              <w:jc w:val="center"/>
              <w:rPr>
                <w:ins w:id="8388" w:author="韬 黄" w:date="2018-11-05T16:45:00Z"/>
                <w:rFonts w:eastAsia="Times New Roman" w:cs="Times New Roman"/>
                <w:color w:val="000000"/>
                <w:sz w:val="22"/>
              </w:rPr>
            </w:pPr>
            <w:ins w:id="8389" w:author="韬 黄" w:date="2018-11-05T16:45:00Z">
              <w:r w:rsidRPr="00D66AE4">
                <w:rPr>
                  <w:rFonts w:eastAsia="Times New Roman" w:cs="Times New Roman"/>
                  <w:color w:val="000000"/>
                  <w:sz w:val="22"/>
                </w:rPr>
                <w:t>1.0265</w:t>
              </w:r>
            </w:ins>
          </w:p>
        </w:tc>
      </w:tr>
      <w:tr w:rsidR="00B86EEC" w:rsidRPr="00D66AE4" w14:paraId="73917296" w14:textId="77777777" w:rsidTr="00B86EEC">
        <w:trPr>
          <w:trHeight w:val="20"/>
          <w:jc w:val="center"/>
          <w:ins w:id="8390" w:author="韬 黄" w:date="2018-11-05T16:45:00Z"/>
        </w:trPr>
        <w:tc>
          <w:tcPr>
            <w:tcW w:w="2127" w:type="dxa"/>
            <w:tcBorders>
              <w:top w:val="nil"/>
              <w:left w:val="nil"/>
              <w:bottom w:val="nil"/>
              <w:right w:val="nil"/>
            </w:tcBorders>
            <w:shd w:val="clear" w:color="auto" w:fill="auto"/>
            <w:noWrap/>
            <w:vAlign w:val="center"/>
            <w:hideMark/>
          </w:tcPr>
          <w:p w14:paraId="2EF84041" w14:textId="77777777" w:rsidR="00D66AE4" w:rsidRPr="00D66AE4" w:rsidRDefault="00D66AE4" w:rsidP="00D66AE4">
            <w:pPr>
              <w:spacing w:after="0" w:line="240" w:lineRule="auto"/>
              <w:rPr>
                <w:ins w:id="8391" w:author="韬 黄" w:date="2018-11-05T16:45:00Z"/>
                <w:rFonts w:eastAsia="Times New Roman" w:cs="Times New Roman"/>
                <w:color w:val="000000"/>
                <w:sz w:val="22"/>
              </w:rPr>
            </w:pPr>
            <w:ins w:id="8392" w:author="韬 黄" w:date="2018-11-05T16:45:00Z">
              <w:r w:rsidRPr="00D66AE4">
                <w:rPr>
                  <w:rFonts w:eastAsia="Times New Roman" w:cs="Times New Roman"/>
                  <w:color w:val="000000"/>
                  <w:sz w:val="22"/>
                </w:rPr>
                <w:t>ADL-own-EWC</w:t>
              </w:r>
            </w:ins>
          </w:p>
        </w:tc>
        <w:tc>
          <w:tcPr>
            <w:tcW w:w="821" w:type="dxa"/>
            <w:tcBorders>
              <w:top w:val="nil"/>
              <w:left w:val="nil"/>
              <w:bottom w:val="nil"/>
              <w:right w:val="nil"/>
            </w:tcBorders>
            <w:shd w:val="clear" w:color="auto" w:fill="auto"/>
            <w:noWrap/>
            <w:vAlign w:val="center"/>
            <w:hideMark/>
          </w:tcPr>
          <w:p w14:paraId="04C5D9B4" w14:textId="77777777" w:rsidR="00D66AE4" w:rsidRPr="00D66AE4" w:rsidRDefault="00D66AE4" w:rsidP="00D66AE4">
            <w:pPr>
              <w:spacing w:after="0" w:line="240" w:lineRule="auto"/>
              <w:jc w:val="center"/>
              <w:rPr>
                <w:ins w:id="8393" w:author="韬 黄" w:date="2018-11-05T16:45:00Z"/>
                <w:rFonts w:eastAsia="Times New Roman" w:cs="Times New Roman"/>
                <w:color w:val="000000"/>
                <w:sz w:val="22"/>
              </w:rPr>
            </w:pPr>
            <w:ins w:id="8394" w:author="韬 黄" w:date="2018-11-05T16:45:00Z">
              <w:r w:rsidRPr="00D66AE4">
                <w:rPr>
                  <w:rFonts w:eastAsia="Times New Roman" w:cs="Times New Roman"/>
                  <w:color w:val="000000"/>
                  <w:sz w:val="22"/>
                </w:rPr>
                <w:t>65.01</w:t>
              </w:r>
            </w:ins>
          </w:p>
        </w:tc>
        <w:tc>
          <w:tcPr>
            <w:tcW w:w="931" w:type="dxa"/>
            <w:tcBorders>
              <w:top w:val="nil"/>
              <w:left w:val="nil"/>
              <w:bottom w:val="nil"/>
              <w:right w:val="nil"/>
            </w:tcBorders>
            <w:shd w:val="clear" w:color="auto" w:fill="auto"/>
            <w:noWrap/>
            <w:vAlign w:val="center"/>
            <w:hideMark/>
          </w:tcPr>
          <w:p w14:paraId="353D8AEF" w14:textId="77777777" w:rsidR="00D66AE4" w:rsidRPr="00D66AE4" w:rsidRDefault="00D66AE4" w:rsidP="00D66AE4">
            <w:pPr>
              <w:spacing w:after="0" w:line="240" w:lineRule="auto"/>
              <w:jc w:val="center"/>
              <w:rPr>
                <w:ins w:id="8395" w:author="韬 黄" w:date="2018-11-05T16:45:00Z"/>
                <w:rFonts w:eastAsia="Times New Roman" w:cs="Times New Roman"/>
                <w:color w:val="000000"/>
                <w:sz w:val="22"/>
              </w:rPr>
            </w:pPr>
            <w:ins w:id="8396" w:author="韬 黄" w:date="2018-11-05T16:45:00Z">
              <w:r w:rsidRPr="00D66AE4">
                <w:rPr>
                  <w:rFonts w:eastAsia="Times New Roman" w:cs="Times New Roman"/>
                  <w:color w:val="000000"/>
                  <w:sz w:val="22"/>
                </w:rPr>
                <w:t>47.43%</w:t>
              </w:r>
            </w:ins>
          </w:p>
        </w:tc>
        <w:tc>
          <w:tcPr>
            <w:tcW w:w="828" w:type="dxa"/>
            <w:tcBorders>
              <w:top w:val="nil"/>
              <w:left w:val="nil"/>
              <w:bottom w:val="nil"/>
              <w:right w:val="nil"/>
            </w:tcBorders>
            <w:shd w:val="clear" w:color="auto" w:fill="auto"/>
            <w:noWrap/>
            <w:vAlign w:val="center"/>
            <w:hideMark/>
          </w:tcPr>
          <w:p w14:paraId="1507C3AD" w14:textId="77777777" w:rsidR="00D66AE4" w:rsidRPr="00D66AE4" w:rsidRDefault="00D66AE4" w:rsidP="00D66AE4">
            <w:pPr>
              <w:spacing w:after="0" w:line="240" w:lineRule="auto"/>
              <w:jc w:val="center"/>
              <w:rPr>
                <w:ins w:id="8397" w:author="韬 黄" w:date="2018-11-05T16:45:00Z"/>
                <w:rFonts w:eastAsia="Times New Roman" w:cs="Times New Roman"/>
                <w:color w:val="000000"/>
                <w:sz w:val="22"/>
              </w:rPr>
            </w:pPr>
            <w:ins w:id="8398" w:author="韬 黄" w:date="2018-11-05T16:45:00Z">
              <w:r w:rsidRPr="00D66AE4">
                <w:rPr>
                  <w:rFonts w:eastAsia="Times New Roman" w:cs="Times New Roman"/>
                  <w:color w:val="000000"/>
                  <w:sz w:val="22"/>
                </w:rPr>
                <w:t>1.325</w:t>
              </w:r>
            </w:ins>
          </w:p>
        </w:tc>
        <w:tc>
          <w:tcPr>
            <w:tcW w:w="1390" w:type="dxa"/>
            <w:tcBorders>
              <w:top w:val="nil"/>
              <w:left w:val="nil"/>
              <w:bottom w:val="nil"/>
              <w:right w:val="nil"/>
            </w:tcBorders>
            <w:shd w:val="clear" w:color="auto" w:fill="auto"/>
            <w:noWrap/>
            <w:vAlign w:val="center"/>
            <w:hideMark/>
          </w:tcPr>
          <w:p w14:paraId="65EA76F2" w14:textId="77777777" w:rsidR="00D66AE4" w:rsidRPr="00D66AE4" w:rsidRDefault="00D66AE4" w:rsidP="00D66AE4">
            <w:pPr>
              <w:spacing w:after="0" w:line="240" w:lineRule="auto"/>
              <w:jc w:val="center"/>
              <w:rPr>
                <w:ins w:id="8399" w:author="韬 黄" w:date="2018-11-05T16:45:00Z"/>
                <w:rFonts w:eastAsia="Times New Roman" w:cs="Times New Roman"/>
                <w:color w:val="000000"/>
                <w:sz w:val="22"/>
              </w:rPr>
            </w:pPr>
            <w:ins w:id="8400" w:author="韬 黄" w:date="2018-11-05T16:45:00Z">
              <w:r w:rsidRPr="00D66AE4">
                <w:rPr>
                  <w:rFonts w:eastAsia="Times New Roman" w:cs="Times New Roman"/>
                  <w:color w:val="000000"/>
                  <w:sz w:val="22"/>
                </w:rPr>
                <w:t>0.9955</w:t>
              </w:r>
            </w:ins>
          </w:p>
        </w:tc>
        <w:tc>
          <w:tcPr>
            <w:tcW w:w="1274" w:type="dxa"/>
            <w:tcBorders>
              <w:top w:val="nil"/>
              <w:left w:val="nil"/>
              <w:bottom w:val="nil"/>
              <w:right w:val="nil"/>
            </w:tcBorders>
            <w:shd w:val="clear" w:color="auto" w:fill="auto"/>
            <w:noWrap/>
            <w:vAlign w:val="center"/>
            <w:hideMark/>
          </w:tcPr>
          <w:p w14:paraId="6EE21D78" w14:textId="77777777" w:rsidR="00D66AE4" w:rsidRPr="00D66AE4" w:rsidRDefault="00D66AE4" w:rsidP="00D66AE4">
            <w:pPr>
              <w:spacing w:after="0" w:line="240" w:lineRule="auto"/>
              <w:jc w:val="center"/>
              <w:rPr>
                <w:ins w:id="8401" w:author="韬 黄" w:date="2018-11-05T16:45:00Z"/>
                <w:rFonts w:eastAsia="Times New Roman" w:cs="Times New Roman"/>
                <w:color w:val="000000"/>
                <w:sz w:val="22"/>
              </w:rPr>
            </w:pPr>
            <w:ins w:id="8402" w:author="韬 黄" w:date="2018-11-05T16:45:00Z">
              <w:r w:rsidRPr="00D66AE4">
                <w:rPr>
                  <w:rFonts w:eastAsia="Times New Roman" w:cs="Times New Roman"/>
                  <w:color w:val="000000"/>
                  <w:sz w:val="22"/>
                </w:rPr>
                <w:t>1.0662</w:t>
              </w:r>
            </w:ins>
          </w:p>
        </w:tc>
      </w:tr>
      <w:tr w:rsidR="00B86EEC" w:rsidRPr="00D66AE4" w14:paraId="576024BB" w14:textId="77777777" w:rsidTr="00B86EEC">
        <w:trPr>
          <w:trHeight w:val="20"/>
          <w:jc w:val="center"/>
          <w:ins w:id="8403" w:author="韬 黄" w:date="2018-11-05T16:45:00Z"/>
        </w:trPr>
        <w:tc>
          <w:tcPr>
            <w:tcW w:w="2127" w:type="dxa"/>
            <w:tcBorders>
              <w:top w:val="nil"/>
              <w:left w:val="nil"/>
              <w:bottom w:val="nil"/>
              <w:right w:val="nil"/>
            </w:tcBorders>
            <w:shd w:val="clear" w:color="auto" w:fill="auto"/>
            <w:noWrap/>
            <w:vAlign w:val="center"/>
            <w:hideMark/>
          </w:tcPr>
          <w:p w14:paraId="2DE5D735" w14:textId="77777777" w:rsidR="00D66AE4" w:rsidRPr="00D66AE4" w:rsidRDefault="00D66AE4" w:rsidP="00D66AE4">
            <w:pPr>
              <w:spacing w:after="0" w:line="240" w:lineRule="auto"/>
              <w:rPr>
                <w:ins w:id="8404" w:author="韬 黄" w:date="2018-11-05T16:45:00Z"/>
                <w:rFonts w:eastAsia="Times New Roman" w:cs="Times New Roman"/>
                <w:color w:val="000000"/>
                <w:sz w:val="22"/>
              </w:rPr>
            </w:pPr>
            <w:ins w:id="8405" w:author="韬 黄" w:date="2018-11-05T16:45:00Z">
              <w:r w:rsidRPr="00D66AE4">
                <w:rPr>
                  <w:rFonts w:eastAsia="Times New Roman" w:cs="Times New Roman"/>
                  <w:color w:val="000000"/>
                  <w:sz w:val="22"/>
                </w:rPr>
                <w:t>ADL-own-IC</w:t>
              </w:r>
            </w:ins>
          </w:p>
        </w:tc>
        <w:tc>
          <w:tcPr>
            <w:tcW w:w="821" w:type="dxa"/>
            <w:tcBorders>
              <w:top w:val="nil"/>
              <w:left w:val="nil"/>
              <w:bottom w:val="nil"/>
              <w:right w:val="nil"/>
            </w:tcBorders>
            <w:shd w:val="clear" w:color="auto" w:fill="auto"/>
            <w:noWrap/>
            <w:vAlign w:val="center"/>
            <w:hideMark/>
          </w:tcPr>
          <w:p w14:paraId="657DE9B0" w14:textId="77777777" w:rsidR="00D66AE4" w:rsidRPr="00D66AE4" w:rsidRDefault="00D66AE4" w:rsidP="00D66AE4">
            <w:pPr>
              <w:spacing w:after="0" w:line="240" w:lineRule="auto"/>
              <w:jc w:val="center"/>
              <w:rPr>
                <w:ins w:id="8406" w:author="韬 黄" w:date="2018-11-05T16:45:00Z"/>
                <w:rFonts w:eastAsia="Times New Roman" w:cs="Times New Roman"/>
                <w:color w:val="000000"/>
                <w:sz w:val="22"/>
              </w:rPr>
            </w:pPr>
            <w:ins w:id="8407" w:author="韬 黄" w:date="2018-11-05T16:45:00Z">
              <w:r w:rsidRPr="00D66AE4">
                <w:rPr>
                  <w:rFonts w:eastAsia="Times New Roman" w:cs="Times New Roman"/>
                  <w:color w:val="000000"/>
                  <w:sz w:val="22"/>
                </w:rPr>
                <w:t>69.68</w:t>
              </w:r>
            </w:ins>
          </w:p>
        </w:tc>
        <w:tc>
          <w:tcPr>
            <w:tcW w:w="931" w:type="dxa"/>
            <w:tcBorders>
              <w:top w:val="nil"/>
              <w:left w:val="nil"/>
              <w:bottom w:val="nil"/>
              <w:right w:val="nil"/>
            </w:tcBorders>
            <w:shd w:val="clear" w:color="auto" w:fill="auto"/>
            <w:noWrap/>
            <w:vAlign w:val="center"/>
            <w:hideMark/>
          </w:tcPr>
          <w:p w14:paraId="2A7AF22F" w14:textId="77777777" w:rsidR="00D66AE4" w:rsidRPr="00D66AE4" w:rsidRDefault="00D66AE4" w:rsidP="00D66AE4">
            <w:pPr>
              <w:spacing w:after="0" w:line="240" w:lineRule="auto"/>
              <w:jc w:val="center"/>
              <w:rPr>
                <w:ins w:id="8408" w:author="韬 黄" w:date="2018-11-05T16:45:00Z"/>
                <w:rFonts w:eastAsia="Times New Roman" w:cs="Times New Roman"/>
                <w:color w:val="000000"/>
                <w:sz w:val="22"/>
              </w:rPr>
            </w:pPr>
            <w:ins w:id="8409" w:author="韬 黄" w:date="2018-11-05T16:45:00Z">
              <w:r w:rsidRPr="00D66AE4">
                <w:rPr>
                  <w:rFonts w:eastAsia="Times New Roman" w:cs="Times New Roman"/>
                  <w:color w:val="000000"/>
                  <w:sz w:val="22"/>
                </w:rPr>
                <w:t>47.95%</w:t>
              </w:r>
            </w:ins>
          </w:p>
        </w:tc>
        <w:tc>
          <w:tcPr>
            <w:tcW w:w="828" w:type="dxa"/>
            <w:tcBorders>
              <w:top w:val="nil"/>
              <w:left w:val="nil"/>
              <w:bottom w:val="nil"/>
              <w:right w:val="nil"/>
            </w:tcBorders>
            <w:shd w:val="clear" w:color="auto" w:fill="auto"/>
            <w:noWrap/>
            <w:vAlign w:val="center"/>
            <w:hideMark/>
          </w:tcPr>
          <w:p w14:paraId="49A9C878" w14:textId="77777777" w:rsidR="00D66AE4" w:rsidRPr="00D66AE4" w:rsidRDefault="00D66AE4" w:rsidP="00D66AE4">
            <w:pPr>
              <w:spacing w:after="0" w:line="240" w:lineRule="auto"/>
              <w:jc w:val="center"/>
              <w:rPr>
                <w:ins w:id="8410" w:author="韬 黄" w:date="2018-11-05T16:45:00Z"/>
                <w:rFonts w:eastAsia="Times New Roman" w:cs="Times New Roman"/>
                <w:color w:val="000000"/>
                <w:sz w:val="22"/>
              </w:rPr>
            </w:pPr>
            <w:ins w:id="8411" w:author="韬 黄" w:date="2018-11-05T16:45:00Z">
              <w:r w:rsidRPr="00D66AE4">
                <w:rPr>
                  <w:rFonts w:eastAsia="Times New Roman" w:cs="Times New Roman"/>
                  <w:color w:val="000000"/>
                  <w:sz w:val="22"/>
                </w:rPr>
                <w:t>1.354</w:t>
              </w:r>
            </w:ins>
          </w:p>
        </w:tc>
        <w:tc>
          <w:tcPr>
            <w:tcW w:w="1390" w:type="dxa"/>
            <w:tcBorders>
              <w:top w:val="nil"/>
              <w:left w:val="nil"/>
              <w:bottom w:val="nil"/>
              <w:right w:val="nil"/>
            </w:tcBorders>
            <w:shd w:val="clear" w:color="auto" w:fill="auto"/>
            <w:noWrap/>
            <w:vAlign w:val="center"/>
            <w:hideMark/>
          </w:tcPr>
          <w:p w14:paraId="117C83CE" w14:textId="77777777" w:rsidR="00D66AE4" w:rsidRPr="00D66AE4" w:rsidRDefault="00D66AE4" w:rsidP="00D66AE4">
            <w:pPr>
              <w:spacing w:after="0" w:line="240" w:lineRule="auto"/>
              <w:jc w:val="center"/>
              <w:rPr>
                <w:ins w:id="8412" w:author="韬 黄" w:date="2018-11-05T16:45:00Z"/>
                <w:rFonts w:eastAsia="Times New Roman" w:cs="Times New Roman"/>
                <w:color w:val="000000"/>
                <w:sz w:val="22"/>
              </w:rPr>
            </w:pPr>
            <w:ins w:id="8413" w:author="韬 黄" w:date="2018-11-05T16:45:00Z">
              <w:r w:rsidRPr="00D66AE4">
                <w:rPr>
                  <w:rFonts w:eastAsia="Times New Roman" w:cs="Times New Roman"/>
                  <w:color w:val="000000"/>
                  <w:sz w:val="22"/>
                </w:rPr>
                <w:t>1.0208</w:t>
              </w:r>
            </w:ins>
          </w:p>
        </w:tc>
        <w:tc>
          <w:tcPr>
            <w:tcW w:w="1274" w:type="dxa"/>
            <w:tcBorders>
              <w:top w:val="nil"/>
              <w:left w:val="nil"/>
              <w:bottom w:val="nil"/>
              <w:right w:val="nil"/>
            </w:tcBorders>
            <w:shd w:val="clear" w:color="auto" w:fill="auto"/>
            <w:noWrap/>
            <w:vAlign w:val="center"/>
            <w:hideMark/>
          </w:tcPr>
          <w:p w14:paraId="70D93200" w14:textId="77777777" w:rsidR="00D66AE4" w:rsidRPr="00D66AE4" w:rsidRDefault="00D66AE4" w:rsidP="00D66AE4">
            <w:pPr>
              <w:spacing w:after="0" w:line="240" w:lineRule="auto"/>
              <w:jc w:val="center"/>
              <w:rPr>
                <w:ins w:id="8414" w:author="韬 黄" w:date="2018-11-05T16:45:00Z"/>
                <w:rFonts w:eastAsia="Times New Roman" w:cs="Times New Roman"/>
                <w:color w:val="000000"/>
                <w:sz w:val="22"/>
              </w:rPr>
            </w:pPr>
            <w:ins w:id="8415" w:author="韬 黄" w:date="2018-11-05T16:45:00Z">
              <w:r w:rsidRPr="00D66AE4">
                <w:rPr>
                  <w:rFonts w:eastAsia="Times New Roman" w:cs="Times New Roman"/>
                  <w:color w:val="000000"/>
                  <w:sz w:val="22"/>
                </w:rPr>
                <w:t>1.1299</w:t>
              </w:r>
            </w:ins>
          </w:p>
        </w:tc>
      </w:tr>
      <w:tr w:rsidR="00B86EEC" w:rsidRPr="00D66AE4" w14:paraId="31D730CC" w14:textId="77777777" w:rsidTr="00B86EEC">
        <w:trPr>
          <w:trHeight w:val="20"/>
          <w:jc w:val="center"/>
          <w:ins w:id="8416" w:author="韬 黄" w:date="2018-11-05T16:45:00Z"/>
        </w:trPr>
        <w:tc>
          <w:tcPr>
            <w:tcW w:w="2127" w:type="dxa"/>
            <w:tcBorders>
              <w:top w:val="nil"/>
              <w:left w:val="nil"/>
              <w:bottom w:val="nil"/>
              <w:right w:val="nil"/>
            </w:tcBorders>
            <w:shd w:val="clear" w:color="auto" w:fill="auto"/>
            <w:noWrap/>
            <w:vAlign w:val="center"/>
            <w:hideMark/>
          </w:tcPr>
          <w:p w14:paraId="1E6E0828" w14:textId="77777777" w:rsidR="00D66AE4" w:rsidRPr="00D66AE4" w:rsidRDefault="00D66AE4" w:rsidP="00D66AE4">
            <w:pPr>
              <w:spacing w:after="0" w:line="240" w:lineRule="auto"/>
              <w:rPr>
                <w:ins w:id="8417" w:author="韬 黄" w:date="2018-11-05T16:45:00Z"/>
                <w:rFonts w:eastAsia="Times New Roman" w:cs="Times New Roman"/>
                <w:color w:val="000000"/>
                <w:sz w:val="22"/>
              </w:rPr>
            </w:pPr>
            <w:ins w:id="8418" w:author="韬 黄" w:date="2018-11-05T16:45:00Z">
              <w:r w:rsidRPr="00D66AE4">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
          <w:p w14:paraId="7E3BA16C" w14:textId="77777777" w:rsidR="00D66AE4" w:rsidRPr="00D66AE4" w:rsidRDefault="00D66AE4" w:rsidP="00D66AE4">
            <w:pPr>
              <w:spacing w:after="0" w:line="240" w:lineRule="auto"/>
              <w:jc w:val="center"/>
              <w:rPr>
                <w:ins w:id="8419" w:author="韬 黄" w:date="2018-11-05T16:45:00Z"/>
                <w:rFonts w:eastAsia="Times New Roman" w:cs="Times New Roman"/>
                <w:b/>
                <w:bCs/>
                <w:color w:val="000000"/>
                <w:sz w:val="22"/>
              </w:rPr>
            </w:pPr>
            <w:ins w:id="8420" w:author="韬 黄" w:date="2018-11-05T16:45:00Z">
              <w:r w:rsidRPr="00D66AE4">
                <w:rPr>
                  <w:rFonts w:eastAsia="Times New Roman" w:cs="Times New Roman"/>
                  <w:b/>
                  <w:bCs/>
                  <w:color w:val="000000"/>
                  <w:sz w:val="22"/>
                </w:rPr>
                <w:t>62.74</w:t>
              </w:r>
            </w:ins>
          </w:p>
        </w:tc>
        <w:tc>
          <w:tcPr>
            <w:tcW w:w="931" w:type="dxa"/>
            <w:tcBorders>
              <w:top w:val="nil"/>
              <w:left w:val="nil"/>
              <w:bottom w:val="nil"/>
              <w:right w:val="nil"/>
            </w:tcBorders>
            <w:shd w:val="clear" w:color="auto" w:fill="auto"/>
            <w:noWrap/>
            <w:vAlign w:val="center"/>
            <w:hideMark/>
          </w:tcPr>
          <w:p w14:paraId="50ACA398" w14:textId="77777777" w:rsidR="00D66AE4" w:rsidRPr="00D66AE4" w:rsidRDefault="00D66AE4" w:rsidP="00D66AE4">
            <w:pPr>
              <w:spacing w:after="0" w:line="240" w:lineRule="auto"/>
              <w:jc w:val="center"/>
              <w:rPr>
                <w:ins w:id="8421" w:author="韬 黄" w:date="2018-11-05T16:45:00Z"/>
                <w:rFonts w:eastAsia="Times New Roman" w:cs="Times New Roman"/>
                <w:b/>
                <w:bCs/>
                <w:color w:val="000000"/>
                <w:sz w:val="22"/>
              </w:rPr>
            </w:pPr>
            <w:ins w:id="8422" w:author="韬 黄" w:date="2018-11-05T16:45:00Z">
              <w:r w:rsidRPr="00D66AE4">
                <w:rPr>
                  <w:rFonts w:eastAsia="Times New Roman" w:cs="Times New Roman"/>
                  <w:b/>
                  <w:bCs/>
                  <w:color w:val="000000"/>
                  <w:sz w:val="22"/>
                </w:rPr>
                <w:t>45.91%</w:t>
              </w:r>
            </w:ins>
          </w:p>
        </w:tc>
        <w:tc>
          <w:tcPr>
            <w:tcW w:w="828" w:type="dxa"/>
            <w:tcBorders>
              <w:top w:val="nil"/>
              <w:left w:val="nil"/>
              <w:bottom w:val="nil"/>
              <w:right w:val="nil"/>
            </w:tcBorders>
            <w:shd w:val="clear" w:color="auto" w:fill="auto"/>
            <w:noWrap/>
            <w:vAlign w:val="center"/>
            <w:hideMark/>
          </w:tcPr>
          <w:p w14:paraId="0A0CE5B3" w14:textId="77777777" w:rsidR="00D66AE4" w:rsidRPr="00D66AE4" w:rsidRDefault="00D66AE4" w:rsidP="00D66AE4">
            <w:pPr>
              <w:spacing w:after="0" w:line="240" w:lineRule="auto"/>
              <w:jc w:val="center"/>
              <w:rPr>
                <w:ins w:id="8423" w:author="韬 黄" w:date="2018-11-05T16:45:00Z"/>
                <w:rFonts w:eastAsia="Times New Roman" w:cs="Times New Roman"/>
                <w:b/>
                <w:bCs/>
                <w:color w:val="000000"/>
                <w:sz w:val="22"/>
              </w:rPr>
            </w:pPr>
            <w:ins w:id="8424" w:author="韬 黄" w:date="2018-11-05T16:45:00Z">
              <w:r w:rsidRPr="00D66AE4">
                <w:rPr>
                  <w:rFonts w:eastAsia="Times New Roman" w:cs="Times New Roman"/>
                  <w:b/>
                  <w:bCs/>
                  <w:color w:val="000000"/>
                  <w:sz w:val="22"/>
                </w:rPr>
                <w:t>1.303</w:t>
              </w:r>
            </w:ins>
          </w:p>
        </w:tc>
        <w:tc>
          <w:tcPr>
            <w:tcW w:w="1390" w:type="dxa"/>
            <w:tcBorders>
              <w:top w:val="nil"/>
              <w:left w:val="nil"/>
              <w:bottom w:val="nil"/>
              <w:right w:val="nil"/>
            </w:tcBorders>
            <w:shd w:val="clear" w:color="auto" w:fill="auto"/>
            <w:noWrap/>
            <w:vAlign w:val="center"/>
            <w:hideMark/>
          </w:tcPr>
          <w:p w14:paraId="2BD4B196" w14:textId="77777777" w:rsidR="00D66AE4" w:rsidRPr="00D66AE4" w:rsidRDefault="00D66AE4" w:rsidP="00D66AE4">
            <w:pPr>
              <w:spacing w:after="0" w:line="240" w:lineRule="auto"/>
              <w:jc w:val="center"/>
              <w:rPr>
                <w:ins w:id="8425" w:author="韬 黄" w:date="2018-11-05T16:45:00Z"/>
                <w:rFonts w:eastAsia="Times New Roman" w:cs="Times New Roman"/>
                <w:b/>
                <w:bCs/>
                <w:color w:val="000000"/>
                <w:sz w:val="22"/>
              </w:rPr>
            </w:pPr>
            <w:ins w:id="8426" w:author="韬 黄" w:date="2018-11-05T16:45:00Z">
              <w:r w:rsidRPr="00D66AE4">
                <w:rPr>
                  <w:rFonts w:eastAsia="Times New Roman" w:cs="Times New Roman"/>
                  <w:b/>
                  <w:bCs/>
                  <w:color w:val="000000"/>
                  <w:sz w:val="22"/>
                </w:rPr>
                <w:t>0.9756</w:t>
              </w:r>
            </w:ins>
          </w:p>
        </w:tc>
        <w:tc>
          <w:tcPr>
            <w:tcW w:w="1274" w:type="dxa"/>
            <w:tcBorders>
              <w:top w:val="nil"/>
              <w:left w:val="nil"/>
              <w:bottom w:val="nil"/>
              <w:right w:val="nil"/>
            </w:tcBorders>
            <w:shd w:val="clear" w:color="auto" w:fill="auto"/>
            <w:noWrap/>
            <w:vAlign w:val="center"/>
            <w:hideMark/>
          </w:tcPr>
          <w:p w14:paraId="19AD8BC1" w14:textId="77777777" w:rsidR="00D66AE4" w:rsidRPr="00D66AE4" w:rsidRDefault="00D66AE4" w:rsidP="00D66AE4">
            <w:pPr>
              <w:spacing w:after="0" w:line="240" w:lineRule="auto"/>
              <w:jc w:val="center"/>
              <w:rPr>
                <w:ins w:id="8427" w:author="韬 黄" w:date="2018-11-05T16:45:00Z"/>
                <w:rFonts w:eastAsia="Times New Roman" w:cs="Times New Roman"/>
                <w:b/>
                <w:bCs/>
                <w:color w:val="000000"/>
                <w:sz w:val="22"/>
              </w:rPr>
            </w:pPr>
            <w:ins w:id="8428" w:author="韬 黄" w:date="2018-11-05T16:45:00Z">
              <w:r w:rsidRPr="00D66AE4">
                <w:rPr>
                  <w:rFonts w:eastAsia="Times New Roman" w:cs="Times New Roman"/>
                  <w:b/>
                  <w:bCs/>
                  <w:color w:val="000000"/>
                  <w:sz w:val="22"/>
                </w:rPr>
                <w:t>1.0196</w:t>
              </w:r>
            </w:ins>
          </w:p>
        </w:tc>
      </w:tr>
      <w:tr w:rsidR="00B86EEC" w:rsidRPr="00D66AE4" w14:paraId="0D6A4CFB" w14:textId="77777777" w:rsidTr="00B86EEC">
        <w:trPr>
          <w:trHeight w:val="20"/>
          <w:jc w:val="center"/>
          <w:ins w:id="8429" w:author="韬 黄" w:date="2018-11-05T16:45:00Z"/>
        </w:trPr>
        <w:tc>
          <w:tcPr>
            <w:tcW w:w="2127" w:type="dxa"/>
            <w:tcBorders>
              <w:top w:val="nil"/>
              <w:left w:val="nil"/>
              <w:bottom w:val="nil"/>
              <w:right w:val="nil"/>
            </w:tcBorders>
            <w:shd w:val="clear" w:color="auto" w:fill="auto"/>
            <w:noWrap/>
            <w:vAlign w:val="center"/>
            <w:hideMark/>
          </w:tcPr>
          <w:p w14:paraId="2777D91A" w14:textId="77777777" w:rsidR="00D66AE4" w:rsidRPr="00D66AE4" w:rsidRDefault="00D66AE4" w:rsidP="00D66AE4">
            <w:pPr>
              <w:spacing w:after="0" w:line="240" w:lineRule="auto"/>
              <w:rPr>
                <w:ins w:id="8430" w:author="韬 黄" w:date="2018-11-05T16:45:00Z"/>
                <w:rFonts w:eastAsia="Times New Roman" w:cs="Times New Roman"/>
                <w:color w:val="000000"/>
                <w:sz w:val="22"/>
              </w:rPr>
            </w:pPr>
            <w:ins w:id="8431" w:author="韬 黄" w:date="2018-11-05T16:45:00Z">
              <w:r w:rsidRPr="00D66AE4">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
          <w:p w14:paraId="3BD08FDD" w14:textId="77777777" w:rsidR="00D66AE4" w:rsidRPr="00D66AE4" w:rsidRDefault="00D66AE4" w:rsidP="00D66AE4">
            <w:pPr>
              <w:spacing w:after="0" w:line="240" w:lineRule="auto"/>
              <w:jc w:val="center"/>
              <w:rPr>
                <w:ins w:id="8432" w:author="韬 黄" w:date="2018-11-05T16:45:00Z"/>
                <w:rFonts w:eastAsia="Times New Roman" w:cs="Times New Roman"/>
                <w:color w:val="000000"/>
                <w:sz w:val="22"/>
              </w:rPr>
            </w:pPr>
            <w:ins w:id="8433" w:author="韬 黄" w:date="2018-11-05T16:45:00Z">
              <w:r w:rsidRPr="00D66AE4">
                <w:rPr>
                  <w:rFonts w:eastAsia="Times New Roman" w:cs="Times New Roman"/>
                  <w:color w:val="000000"/>
                  <w:sz w:val="22"/>
                </w:rPr>
                <w:t>65.01</w:t>
              </w:r>
            </w:ins>
          </w:p>
        </w:tc>
        <w:tc>
          <w:tcPr>
            <w:tcW w:w="931" w:type="dxa"/>
            <w:tcBorders>
              <w:top w:val="nil"/>
              <w:left w:val="nil"/>
              <w:bottom w:val="nil"/>
              <w:right w:val="nil"/>
            </w:tcBorders>
            <w:shd w:val="clear" w:color="auto" w:fill="auto"/>
            <w:noWrap/>
            <w:vAlign w:val="center"/>
            <w:hideMark/>
          </w:tcPr>
          <w:p w14:paraId="4B2BEDD2" w14:textId="77777777" w:rsidR="00D66AE4" w:rsidRPr="00D66AE4" w:rsidRDefault="00D66AE4" w:rsidP="00D66AE4">
            <w:pPr>
              <w:spacing w:after="0" w:line="240" w:lineRule="auto"/>
              <w:jc w:val="center"/>
              <w:rPr>
                <w:ins w:id="8434" w:author="韬 黄" w:date="2018-11-05T16:45:00Z"/>
                <w:rFonts w:eastAsia="Times New Roman" w:cs="Times New Roman"/>
                <w:color w:val="000000"/>
                <w:sz w:val="22"/>
              </w:rPr>
            </w:pPr>
            <w:ins w:id="8435" w:author="韬 黄" w:date="2018-11-05T16:45:00Z">
              <w:r w:rsidRPr="00D66AE4">
                <w:rPr>
                  <w:rFonts w:eastAsia="Times New Roman" w:cs="Times New Roman"/>
                  <w:color w:val="000000"/>
                  <w:sz w:val="22"/>
                </w:rPr>
                <w:t>46.30%</w:t>
              </w:r>
            </w:ins>
          </w:p>
        </w:tc>
        <w:tc>
          <w:tcPr>
            <w:tcW w:w="828" w:type="dxa"/>
            <w:tcBorders>
              <w:top w:val="nil"/>
              <w:left w:val="nil"/>
              <w:bottom w:val="nil"/>
              <w:right w:val="nil"/>
            </w:tcBorders>
            <w:shd w:val="clear" w:color="auto" w:fill="auto"/>
            <w:noWrap/>
            <w:vAlign w:val="center"/>
            <w:hideMark/>
          </w:tcPr>
          <w:p w14:paraId="6F4F77A3" w14:textId="77777777" w:rsidR="00D66AE4" w:rsidRPr="00D66AE4" w:rsidRDefault="00D66AE4" w:rsidP="00D66AE4">
            <w:pPr>
              <w:spacing w:after="0" w:line="240" w:lineRule="auto"/>
              <w:jc w:val="center"/>
              <w:rPr>
                <w:ins w:id="8436" w:author="韬 黄" w:date="2018-11-05T16:45:00Z"/>
                <w:rFonts w:eastAsia="Times New Roman" w:cs="Times New Roman"/>
                <w:color w:val="000000"/>
                <w:sz w:val="22"/>
              </w:rPr>
            </w:pPr>
            <w:ins w:id="8437" w:author="韬 黄" w:date="2018-11-05T16:45:00Z">
              <w:r w:rsidRPr="00D66AE4">
                <w:rPr>
                  <w:rFonts w:eastAsia="Times New Roman" w:cs="Times New Roman"/>
                  <w:color w:val="000000"/>
                  <w:sz w:val="22"/>
                </w:rPr>
                <w:t>1.327</w:t>
              </w:r>
            </w:ins>
          </w:p>
        </w:tc>
        <w:tc>
          <w:tcPr>
            <w:tcW w:w="1390" w:type="dxa"/>
            <w:tcBorders>
              <w:top w:val="nil"/>
              <w:left w:val="nil"/>
              <w:bottom w:val="nil"/>
              <w:right w:val="nil"/>
            </w:tcBorders>
            <w:shd w:val="clear" w:color="auto" w:fill="auto"/>
            <w:noWrap/>
            <w:vAlign w:val="center"/>
            <w:hideMark/>
          </w:tcPr>
          <w:p w14:paraId="56ADAD10" w14:textId="77777777" w:rsidR="00D66AE4" w:rsidRPr="00D66AE4" w:rsidRDefault="00D66AE4" w:rsidP="00D66AE4">
            <w:pPr>
              <w:spacing w:after="0" w:line="240" w:lineRule="auto"/>
              <w:jc w:val="center"/>
              <w:rPr>
                <w:ins w:id="8438" w:author="韬 黄" w:date="2018-11-05T16:45:00Z"/>
                <w:rFonts w:eastAsia="Times New Roman" w:cs="Times New Roman"/>
                <w:color w:val="000000"/>
                <w:sz w:val="22"/>
              </w:rPr>
            </w:pPr>
            <w:ins w:id="8439" w:author="韬 黄" w:date="2018-11-05T16:45:00Z">
              <w:r w:rsidRPr="00D66AE4">
                <w:rPr>
                  <w:rFonts w:eastAsia="Times New Roman" w:cs="Times New Roman"/>
                  <w:color w:val="000000"/>
                  <w:sz w:val="22"/>
                </w:rPr>
                <w:t>1.0035</w:t>
              </w:r>
            </w:ins>
          </w:p>
        </w:tc>
        <w:tc>
          <w:tcPr>
            <w:tcW w:w="1274" w:type="dxa"/>
            <w:tcBorders>
              <w:top w:val="nil"/>
              <w:left w:val="nil"/>
              <w:bottom w:val="nil"/>
              <w:right w:val="nil"/>
            </w:tcBorders>
            <w:shd w:val="clear" w:color="auto" w:fill="auto"/>
            <w:noWrap/>
            <w:vAlign w:val="center"/>
            <w:hideMark/>
          </w:tcPr>
          <w:p w14:paraId="5FD51A99" w14:textId="77777777" w:rsidR="00D66AE4" w:rsidRPr="00D66AE4" w:rsidRDefault="00D66AE4" w:rsidP="00D66AE4">
            <w:pPr>
              <w:spacing w:after="0" w:line="240" w:lineRule="auto"/>
              <w:jc w:val="center"/>
              <w:rPr>
                <w:ins w:id="8440" w:author="韬 黄" w:date="2018-11-05T16:45:00Z"/>
                <w:rFonts w:eastAsia="Times New Roman" w:cs="Times New Roman"/>
                <w:color w:val="000000"/>
                <w:sz w:val="22"/>
              </w:rPr>
            </w:pPr>
            <w:ins w:id="8441" w:author="韬 黄" w:date="2018-11-05T16:45:00Z">
              <w:r w:rsidRPr="00D66AE4">
                <w:rPr>
                  <w:rFonts w:eastAsia="Times New Roman" w:cs="Times New Roman"/>
                  <w:color w:val="000000"/>
                  <w:sz w:val="22"/>
                </w:rPr>
                <w:t>1.0651</w:t>
              </w:r>
            </w:ins>
          </w:p>
        </w:tc>
      </w:tr>
      <w:tr w:rsidR="00D66AE4" w:rsidRPr="00D66AE4" w14:paraId="2BFE5423" w14:textId="77777777" w:rsidTr="00B86EEC">
        <w:trPr>
          <w:trHeight w:val="20"/>
          <w:jc w:val="center"/>
          <w:ins w:id="8442" w:author="韬 黄" w:date="2018-11-05T16:45:00Z"/>
          <w:trPrChange w:id="8443" w:author="韬 黄" w:date="2018-11-05T16:53:00Z">
            <w:trPr>
              <w:trHeight w:val="300"/>
            </w:trPr>
          </w:trPrChange>
        </w:trPr>
        <w:tc>
          <w:tcPr>
            <w:tcW w:w="7371" w:type="dxa"/>
            <w:gridSpan w:val="6"/>
            <w:tcBorders>
              <w:top w:val="nil"/>
              <w:left w:val="nil"/>
              <w:bottom w:val="single" w:sz="8" w:space="0" w:color="auto"/>
              <w:right w:val="nil"/>
            </w:tcBorders>
            <w:shd w:val="clear" w:color="auto" w:fill="auto"/>
            <w:noWrap/>
            <w:vAlign w:val="center"/>
            <w:hideMark/>
            <w:tcPrChange w:id="8444"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4217F427" w14:textId="77777777" w:rsidR="00D66AE4" w:rsidRPr="00D66AE4" w:rsidRDefault="00D66AE4" w:rsidP="00D66AE4">
            <w:pPr>
              <w:spacing w:after="0" w:line="240" w:lineRule="auto"/>
              <w:jc w:val="center"/>
              <w:rPr>
                <w:ins w:id="8445" w:author="韬 黄" w:date="2018-11-05T16:45:00Z"/>
                <w:rFonts w:eastAsia="Times New Roman" w:cs="Times New Roman"/>
                <w:color w:val="000000"/>
                <w:sz w:val="22"/>
              </w:rPr>
            </w:pPr>
            <w:ins w:id="8446" w:author="韬 黄" w:date="2018-11-05T16:45:00Z">
              <w:r w:rsidRPr="00D66AE4">
                <w:rPr>
                  <w:rFonts w:eastAsia="Times New Roman" w:cs="Times New Roman"/>
                  <w:color w:val="000000"/>
                  <w:sz w:val="22"/>
                </w:rPr>
                <w:t>Forecast horizon is one to eight weeks ahead, for the non-promoted period</w:t>
              </w:r>
            </w:ins>
          </w:p>
        </w:tc>
      </w:tr>
      <w:tr w:rsidR="00B86EEC" w:rsidRPr="00D66AE4" w14:paraId="70CFF67D" w14:textId="77777777" w:rsidTr="00B86EEC">
        <w:trPr>
          <w:trHeight w:val="20"/>
          <w:jc w:val="center"/>
          <w:ins w:id="8447" w:author="韬 黄" w:date="2018-11-05T16:45:00Z"/>
        </w:trPr>
        <w:tc>
          <w:tcPr>
            <w:tcW w:w="2127" w:type="dxa"/>
            <w:tcBorders>
              <w:top w:val="nil"/>
              <w:left w:val="nil"/>
              <w:bottom w:val="nil"/>
              <w:right w:val="nil"/>
            </w:tcBorders>
            <w:shd w:val="clear" w:color="auto" w:fill="auto"/>
            <w:noWrap/>
            <w:vAlign w:val="center"/>
            <w:hideMark/>
          </w:tcPr>
          <w:p w14:paraId="56EE7FA1" w14:textId="77777777" w:rsidR="00D66AE4" w:rsidRPr="00D66AE4" w:rsidRDefault="00D66AE4" w:rsidP="00D66AE4">
            <w:pPr>
              <w:spacing w:after="0" w:line="240" w:lineRule="auto"/>
              <w:rPr>
                <w:ins w:id="8448" w:author="韬 黄" w:date="2018-11-05T16:45:00Z"/>
                <w:rFonts w:eastAsia="Times New Roman" w:cs="Times New Roman"/>
                <w:color w:val="000000"/>
                <w:sz w:val="22"/>
              </w:rPr>
            </w:pPr>
            <w:ins w:id="8449" w:author="韬 黄" w:date="2018-11-05T16:45:00Z">
              <w:r w:rsidRPr="00D66AE4">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
          <w:p w14:paraId="16A3372E" w14:textId="77777777" w:rsidR="00D66AE4" w:rsidRPr="00D66AE4" w:rsidRDefault="00D66AE4" w:rsidP="00D66AE4">
            <w:pPr>
              <w:spacing w:after="0" w:line="240" w:lineRule="auto"/>
              <w:jc w:val="center"/>
              <w:rPr>
                <w:ins w:id="8450" w:author="韬 黄" w:date="2018-11-05T16:45:00Z"/>
                <w:rFonts w:eastAsia="Times New Roman" w:cs="Times New Roman"/>
                <w:color w:val="000000"/>
                <w:sz w:val="22"/>
              </w:rPr>
            </w:pPr>
            <w:ins w:id="8451" w:author="韬 黄" w:date="2018-11-05T16:45:00Z">
              <w:r w:rsidRPr="00D66AE4">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
          <w:p w14:paraId="0E88A493" w14:textId="77777777" w:rsidR="00D66AE4" w:rsidRPr="00D66AE4" w:rsidRDefault="00D66AE4" w:rsidP="00D66AE4">
            <w:pPr>
              <w:spacing w:after="0" w:line="240" w:lineRule="auto"/>
              <w:jc w:val="center"/>
              <w:rPr>
                <w:ins w:id="8452" w:author="韬 黄" w:date="2018-11-05T16:45:00Z"/>
                <w:rFonts w:eastAsia="Times New Roman" w:cs="Times New Roman"/>
                <w:color w:val="000000"/>
                <w:sz w:val="22"/>
              </w:rPr>
            </w:pPr>
            <w:ins w:id="8453" w:author="韬 黄" w:date="2018-11-05T16:45:00Z">
              <w:r w:rsidRPr="00D66AE4">
                <w:rPr>
                  <w:rFonts w:eastAsia="Times New Roman" w:cs="Times New Roman"/>
                  <w:color w:val="000000"/>
                  <w:sz w:val="22"/>
                </w:rPr>
                <w:t>sMAPE</w:t>
              </w:r>
            </w:ins>
          </w:p>
        </w:tc>
        <w:tc>
          <w:tcPr>
            <w:tcW w:w="828" w:type="dxa"/>
            <w:tcBorders>
              <w:top w:val="nil"/>
              <w:left w:val="nil"/>
              <w:bottom w:val="nil"/>
              <w:right w:val="nil"/>
            </w:tcBorders>
            <w:shd w:val="clear" w:color="auto" w:fill="auto"/>
            <w:noWrap/>
            <w:vAlign w:val="center"/>
            <w:hideMark/>
          </w:tcPr>
          <w:p w14:paraId="2B1E4C1B" w14:textId="77777777" w:rsidR="00D66AE4" w:rsidRPr="00D66AE4" w:rsidRDefault="00D66AE4" w:rsidP="00D66AE4">
            <w:pPr>
              <w:spacing w:after="0" w:line="240" w:lineRule="auto"/>
              <w:jc w:val="center"/>
              <w:rPr>
                <w:ins w:id="8454" w:author="韬 黄" w:date="2018-11-05T16:45:00Z"/>
                <w:rFonts w:eastAsia="Times New Roman" w:cs="Times New Roman"/>
                <w:color w:val="000000"/>
                <w:sz w:val="22"/>
              </w:rPr>
            </w:pPr>
            <w:ins w:id="8455" w:author="韬 黄" w:date="2018-11-05T16:45:00Z">
              <w:r w:rsidRPr="00D66AE4">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
          <w:p w14:paraId="445A8432" w14:textId="77777777" w:rsidR="00D66AE4" w:rsidRPr="00D66AE4" w:rsidRDefault="00D66AE4" w:rsidP="00D66AE4">
            <w:pPr>
              <w:spacing w:after="0" w:line="240" w:lineRule="auto"/>
              <w:jc w:val="center"/>
              <w:rPr>
                <w:ins w:id="8456" w:author="韬 黄" w:date="2018-11-05T16:45:00Z"/>
                <w:rFonts w:eastAsia="Times New Roman" w:cs="Times New Roman"/>
                <w:color w:val="000000"/>
                <w:sz w:val="22"/>
              </w:rPr>
            </w:pPr>
            <w:ins w:id="8457" w:author="韬 黄" w:date="2018-11-05T16:45:00Z">
              <w:r w:rsidRPr="00D66AE4">
                <w:rPr>
                  <w:rFonts w:eastAsia="Times New Roman" w:cs="Times New Roman"/>
                  <w:color w:val="000000"/>
                  <w:sz w:val="22"/>
                </w:rPr>
                <w:t>AvgRelMAE</w:t>
              </w:r>
            </w:ins>
          </w:p>
        </w:tc>
        <w:tc>
          <w:tcPr>
            <w:tcW w:w="1274" w:type="dxa"/>
            <w:tcBorders>
              <w:top w:val="nil"/>
              <w:left w:val="nil"/>
              <w:bottom w:val="nil"/>
              <w:right w:val="nil"/>
            </w:tcBorders>
            <w:shd w:val="clear" w:color="auto" w:fill="auto"/>
            <w:noWrap/>
            <w:vAlign w:val="center"/>
            <w:hideMark/>
          </w:tcPr>
          <w:p w14:paraId="5F8E4A94" w14:textId="77777777" w:rsidR="00D66AE4" w:rsidRPr="00D66AE4" w:rsidRDefault="00D66AE4" w:rsidP="00D66AE4">
            <w:pPr>
              <w:spacing w:after="0" w:line="240" w:lineRule="auto"/>
              <w:jc w:val="center"/>
              <w:rPr>
                <w:ins w:id="8458" w:author="韬 黄" w:date="2018-11-05T16:45:00Z"/>
                <w:rFonts w:eastAsia="Times New Roman" w:cs="Times New Roman"/>
                <w:color w:val="000000"/>
                <w:sz w:val="22"/>
              </w:rPr>
            </w:pPr>
            <w:ins w:id="8459" w:author="韬 黄" w:date="2018-11-05T16:45:00Z">
              <w:r w:rsidRPr="00D66AE4">
                <w:rPr>
                  <w:rFonts w:eastAsia="Times New Roman" w:cs="Times New Roman"/>
                  <w:color w:val="000000"/>
                  <w:sz w:val="22"/>
                </w:rPr>
                <w:t>scaled MSE</w:t>
              </w:r>
            </w:ins>
          </w:p>
        </w:tc>
      </w:tr>
      <w:tr w:rsidR="00B86EEC" w:rsidRPr="00D66AE4" w14:paraId="47178BDC" w14:textId="77777777" w:rsidTr="00B86EEC">
        <w:trPr>
          <w:trHeight w:val="20"/>
          <w:jc w:val="center"/>
          <w:ins w:id="8460" w:author="韬 黄" w:date="2018-11-05T16:45:00Z"/>
        </w:trPr>
        <w:tc>
          <w:tcPr>
            <w:tcW w:w="2127" w:type="dxa"/>
            <w:tcBorders>
              <w:top w:val="nil"/>
              <w:left w:val="nil"/>
              <w:bottom w:val="nil"/>
              <w:right w:val="nil"/>
            </w:tcBorders>
            <w:shd w:val="clear" w:color="auto" w:fill="auto"/>
            <w:noWrap/>
            <w:vAlign w:val="center"/>
            <w:hideMark/>
          </w:tcPr>
          <w:p w14:paraId="75301ABC" w14:textId="77777777" w:rsidR="00D66AE4" w:rsidRPr="00D66AE4" w:rsidRDefault="00D66AE4" w:rsidP="00D66AE4">
            <w:pPr>
              <w:spacing w:after="0" w:line="240" w:lineRule="auto"/>
              <w:rPr>
                <w:ins w:id="8461" w:author="韬 黄" w:date="2018-11-05T16:45:00Z"/>
                <w:rFonts w:eastAsia="Times New Roman" w:cs="Times New Roman"/>
                <w:color w:val="000000"/>
                <w:sz w:val="22"/>
              </w:rPr>
            </w:pPr>
            <w:ins w:id="8462" w:author="韬 黄" w:date="2018-11-05T16:45:00Z">
              <w:r w:rsidRPr="00D66AE4">
                <w:rPr>
                  <w:rFonts w:eastAsia="Times New Roman" w:cs="Times New Roman"/>
                  <w:color w:val="000000"/>
                  <w:sz w:val="22"/>
                </w:rPr>
                <w:t>Base-lift</w:t>
              </w:r>
            </w:ins>
          </w:p>
        </w:tc>
        <w:tc>
          <w:tcPr>
            <w:tcW w:w="821" w:type="dxa"/>
            <w:tcBorders>
              <w:top w:val="nil"/>
              <w:left w:val="nil"/>
              <w:bottom w:val="nil"/>
              <w:right w:val="nil"/>
            </w:tcBorders>
            <w:shd w:val="clear" w:color="auto" w:fill="auto"/>
            <w:noWrap/>
            <w:vAlign w:val="center"/>
            <w:hideMark/>
          </w:tcPr>
          <w:p w14:paraId="517E8BEB" w14:textId="77777777" w:rsidR="00D66AE4" w:rsidRPr="00D66AE4" w:rsidRDefault="00D66AE4" w:rsidP="00D66AE4">
            <w:pPr>
              <w:spacing w:after="0" w:line="240" w:lineRule="auto"/>
              <w:jc w:val="center"/>
              <w:rPr>
                <w:ins w:id="8463" w:author="韬 黄" w:date="2018-11-05T16:45:00Z"/>
                <w:rFonts w:eastAsia="Times New Roman" w:cs="Times New Roman"/>
                <w:color w:val="000000"/>
                <w:sz w:val="22"/>
              </w:rPr>
            </w:pPr>
            <w:ins w:id="8464" w:author="韬 黄" w:date="2018-11-05T16:45:00Z">
              <w:r w:rsidRPr="00D66AE4">
                <w:rPr>
                  <w:rFonts w:eastAsia="Times New Roman" w:cs="Times New Roman"/>
                  <w:color w:val="000000"/>
                  <w:sz w:val="22"/>
                </w:rPr>
                <w:t>8.84</w:t>
              </w:r>
            </w:ins>
          </w:p>
        </w:tc>
        <w:tc>
          <w:tcPr>
            <w:tcW w:w="931" w:type="dxa"/>
            <w:tcBorders>
              <w:top w:val="nil"/>
              <w:left w:val="nil"/>
              <w:bottom w:val="nil"/>
              <w:right w:val="nil"/>
            </w:tcBorders>
            <w:shd w:val="clear" w:color="auto" w:fill="auto"/>
            <w:noWrap/>
            <w:vAlign w:val="center"/>
            <w:hideMark/>
          </w:tcPr>
          <w:p w14:paraId="7ECA8651" w14:textId="77777777" w:rsidR="00D66AE4" w:rsidRPr="00D66AE4" w:rsidRDefault="00D66AE4" w:rsidP="00D66AE4">
            <w:pPr>
              <w:spacing w:after="0" w:line="240" w:lineRule="auto"/>
              <w:jc w:val="center"/>
              <w:rPr>
                <w:ins w:id="8465" w:author="韬 黄" w:date="2018-11-05T16:45:00Z"/>
                <w:rFonts w:eastAsia="Times New Roman" w:cs="Times New Roman"/>
                <w:color w:val="000000"/>
                <w:sz w:val="22"/>
              </w:rPr>
            </w:pPr>
            <w:ins w:id="8466" w:author="韬 黄" w:date="2018-11-05T16:45:00Z">
              <w:r w:rsidRPr="00D66AE4">
                <w:rPr>
                  <w:rFonts w:eastAsia="Times New Roman" w:cs="Times New Roman"/>
                  <w:color w:val="000000"/>
                  <w:sz w:val="22"/>
                </w:rPr>
                <w:t>41.10%</w:t>
              </w:r>
            </w:ins>
          </w:p>
        </w:tc>
        <w:tc>
          <w:tcPr>
            <w:tcW w:w="828" w:type="dxa"/>
            <w:tcBorders>
              <w:top w:val="nil"/>
              <w:left w:val="nil"/>
              <w:bottom w:val="nil"/>
              <w:right w:val="nil"/>
            </w:tcBorders>
            <w:shd w:val="clear" w:color="auto" w:fill="auto"/>
            <w:noWrap/>
            <w:vAlign w:val="center"/>
            <w:hideMark/>
          </w:tcPr>
          <w:p w14:paraId="3A8FCA5C" w14:textId="77777777" w:rsidR="00D66AE4" w:rsidRPr="00D66AE4" w:rsidRDefault="00D66AE4" w:rsidP="00D66AE4">
            <w:pPr>
              <w:spacing w:after="0" w:line="240" w:lineRule="auto"/>
              <w:jc w:val="center"/>
              <w:rPr>
                <w:ins w:id="8467" w:author="韬 黄" w:date="2018-11-05T16:45:00Z"/>
                <w:rFonts w:eastAsia="Times New Roman" w:cs="Times New Roman"/>
                <w:color w:val="000000"/>
                <w:sz w:val="22"/>
              </w:rPr>
            </w:pPr>
            <w:ins w:id="8468" w:author="韬 黄" w:date="2018-11-05T16:45:00Z">
              <w:r w:rsidRPr="00D66AE4">
                <w:rPr>
                  <w:rFonts w:eastAsia="Times New Roman" w:cs="Times New Roman"/>
                  <w:color w:val="000000"/>
                  <w:sz w:val="22"/>
                </w:rPr>
                <w:t>0.609</w:t>
              </w:r>
            </w:ins>
          </w:p>
        </w:tc>
        <w:tc>
          <w:tcPr>
            <w:tcW w:w="1390" w:type="dxa"/>
            <w:tcBorders>
              <w:top w:val="nil"/>
              <w:left w:val="nil"/>
              <w:bottom w:val="nil"/>
              <w:right w:val="nil"/>
            </w:tcBorders>
            <w:shd w:val="clear" w:color="auto" w:fill="auto"/>
            <w:noWrap/>
            <w:vAlign w:val="center"/>
            <w:hideMark/>
          </w:tcPr>
          <w:p w14:paraId="39530BDB" w14:textId="77777777" w:rsidR="00D66AE4" w:rsidRPr="00D66AE4" w:rsidRDefault="00D66AE4" w:rsidP="00D66AE4">
            <w:pPr>
              <w:spacing w:after="0" w:line="240" w:lineRule="auto"/>
              <w:jc w:val="center"/>
              <w:rPr>
                <w:ins w:id="8469" w:author="韬 黄" w:date="2018-11-05T16:45:00Z"/>
                <w:rFonts w:eastAsia="Times New Roman" w:cs="Times New Roman"/>
                <w:color w:val="000000"/>
                <w:sz w:val="22"/>
              </w:rPr>
            </w:pPr>
            <w:ins w:id="8470" w:author="韬 黄" w:date="2018-11-05T16:45:00Z">
              <w:r w:rsidRPr="00D66AE4">
                <w:rPr>
                  <w:rFonts w:eastAsia="Times New Roman" w:cs="Times New Roman"/>
                  <w:color w:val="000000"/>
                  <w:sz w:val="22"/>
                </w:rPr>
                <w:t>1.0083</w:t>
              </w:r>
            </w:ins>
          </w:p>
        </w:tc>
        <w:tc>
          <w:tcPr>
            <w:tcW w:w="1274" w:type="dxa"/>
            <w:tcBorders>
              <w:top w:val="nil"/>
              <w:left w:val="nil"/>
              <w:bottom w:val="nil"/>
              <w:right w:val="nil"/>
            </w:tcBorders>
            <w:shd w:val="clear" w:color="auto" w:fill="auto"/>
            <w:noWrap/>
            <w:vAlign w:val="center"/>
            <w:hideMark/>
          </w:tcPr>
          <w:p w14:paraId="41FAA1A2" w14:textId="77777777" w:rsidR="00D66AE4" w:rsidRPr="00D66AE4" w:rsidRDefault="00D66AE4" w:rsidP="00D66AE4">
            <w:pPr>
              <w:spacing w:after="0" w:line="240" w:lineRule="auto"/>
              <w:jc w:val="center"/>
              <w:rPr>
                <w:ins w:id="8471" w:author="韬 黄" w:date="2018-11-05T16:45:00Z"/>
                <w:rFonts w:eastAsia="Times New Roman" w:cs="Times New Roman"/>
                <w:color w:val="000000"/>
                <w:sz w:val="22"/>
              </w:rPr>
            </w:pPr>
            <w:ins w:id="8472" w:author="韬 黄" w:date="2018-11-05T16:45:00Z">
              <w:r w:rsidRPr="00D66AE4">
                <w:rPr>
                  <w:rFonts w:eastAsia="Times New Roman" w:cs="Times New Roman"/>
                  <w:color w:val="000000"/>
                  <w:sz w:val="22"/>
                </w:rPr>
                <w:t>0.0973</w:t>
              </w:r>
            </w:ins>
          </w:p>
        </w:tc>
      </w:tr>
      <w:tr w:rsidR="00B86EEC" w:rsidRPr="00D66AE4" w14:paraId="6817CF98" w14:textId="77777777" w:rsidTr="00B86EEC">
        <w:trPr>
          <w:trHeight w:val="20"/>
          <w:jc w:val="center"/>
          <w:ins w:id="8473" w:author="韬 黄" w:date="2018-11-05T16:45:00Z"/>
        </w:trPr>
        <w:tc>
          <w:tcPr>
            <w:tcW w:w="2127" w:type="dxa"/>
            <w:tcBorders>
              <w:top w:val="nil"/>
              <w:left w:val="nil"/>
              <w:bottom w:val="nil"/>
              <w:right w:val="nil"/>
            </w:tcBorders>
            <w:shd w:val="clear" w:color="auto" w:fill="auto"/>
            <w:noWrap/>
            <w:vAlign w:val="center"/>
            <w:hideMark/>
          </w:tcPr>
          <w:p w14:paraId="6D5D3FC0" w14:textId="77777777" w:rsidR="00D66AE4" w:rsidRPr="00D66AE4" w:rsidRDefault="00D66AE4" w:rsidP="00D66AE4">
            <w:pPr>
              <w:spacing w:after="0" w:line="240" w:lineRule="auto"/>
              <w:rPr>
                <w:ins w:id="8474" w:author="韬 黄" w:date="2018-11-05T16:45:00Z"/>
                <w:rFonts w:eastAsia="Times New Roman" w:cs="Times New Roman"/>
                <w:color w:val="000000"/>
                <w:sz w:val="22"/>
              </w:rPr>
            </w:pPr>
            <w:ins w:id="8475" w:author="韬 黄" w:date="2018-11-05T16:45:00Z">
              <w:r w:rsidRPr="00D66AE4">
                <w:rPr>
                  <w:rFonts w:eastAsia="Times New Roman" w:cs="Times New Roman"/>
                  <w:color w:val="000000"/>
                  <w:sz w:val="22"/>
                </w:rPr>
                <w:t>ADL-own</w:t>
              </w:r>
            </w:ins>
          </w:p>
        </w:tc>
        <w:tc>
          <w:tcPr>
            <w:tcW w:w="821" w:type="dxa"/>
            <w:tcBorders>
              <w:top w:val="nil"/>
              <w:left w:val="nil"/>
              <w:bottom w:val="nil"/>
              <w:right w:val="nil"/>
            </w:tcBorders>
            <w:shd w:val="clear" w:color="auto" w:fill="auto"/>
            <w:noWrap/>
            <w:vAlign w:val="center"/>
            <w:hideMark/>
          </w:tcPr>
          <w:p w14:paraId="2D6397DF" w14:textId="77777777" w:rsidR="00D66AE4" w:rsidRPr="00D66AE4" w:rsidRDefault="00D66AE4" w:rsidP="00D66AE4">
            <w:pPr>
              <w:spacing w:after="0" w:line="240" w:lineRule="auto"/>
              <w:jc w:val="center"/>
              <w:rPr>
                <w:ins w:id="8476" w:author="韬 黄" w:date="2018-11-05T16:45:00Z"/>
                <w:rFonts w:eastAsia="Times New Roman" w:cs="Times New Roman"/>
                <w:color w:val="000000"/>
                <w:sz w:val="22"/>
              </w:rPr>
            </w:pPr>
            <w:ins w:id="8477" w:author="韬 黄" w:date="2018-11-05T16:45:00Z">
              <w:r w:rsidRPr="00D66AE4">
                <w:rPr>
                  <w:rFonts w:eastAsia="Times New Roman" w:cs="Times New Roman"/>
                  <w:color w:val="000000"/>
                  <w:sz w:val="22"/>
                </w:rPr>
                <w:t>8.52</w:t>
              </w:r>
            </w:ins>
          </w:p>
        </w:tc>
        <w:tc>
          <w:tcPr>
            <w:tcW w:w="931" w:type="dxa"/>
            <w:tcBorders>
              <w:top w:val="nil"/>
              <w:left w:val="nil"/>
              <w:bottom w:val="nil"/>
              <w:right w:val="nil"/>
            </w:tcBorders>
            <w:shd w:val="clear" w:color="auto" w:fill="auto"/>
            <w:noWrap/>
            <w:vAlign w:val="center"/>
            <w:hideMark/>
          </w:tcPr>
          <w:p w14:paraId="60C607DF" w14:textId="77777777" w:rsidR="00D66AE4" w:rsidRPr="00D66AE4" w:rsidRDefault="00D66AE4" w:rsidP="00D66AE4">
            <w:pPr>
              <w:spacing w:after="0" w:line="240" w:lineRule="auto"/>
              <w:jc w:val="center"/>
              <w:rPr>
                <w:ins w:id="8478" w:author="韬 黄" w:date="2018-11-05T16:45:00Z"/>
                <w:rFonts w:eastAsia="Times New Roman" w:cs="Times New Roman"/>
                <w:color w:val="000000"/>
                <w:sz w:val="22"/>
              </w:rPr>
            </w:pPr>
            <w:ins w:id="8479" w:author="韬 黄" w:date="2018-11-05T16:45:00Z">
              <w:r w:rsidRPr="00D66AE4">
                <w:rPr>
                  <w:rFonts w:eastAsia="Times New Roman" w:cs="Times New Roman"/>
                  <w:color w:val="000000"/>
                  <w:sz w:val="22"/>
                </w:rPr>
                <w:t>39.83%</w:t>
              </w:r>
            </w:ins>
          </w:p>
        </w:tc>
        <w:tc>
          <w:tcPr>
            <w:tcW w:w="828" w:type="dxa"/>
            <w:tcBorders>
              <w:top w:val="nil"/>
              <w:left w:val="nil"/>
              <w:bottom w:val="nil"/>
              <w:right w:val="nil"/>
            </w:tcBorders>
            <w:shd w:val="clear" w:color="auto" w:fill="auto"/>
            <w:noWrap/>
            <w:vAlign w:val="center"/>
            <w:hideMark/>
          </w:tcPr>
          <w:p w14:paraId="2828E941" w14:textId="77777777" w:rsidR="00D66AE4" w:rsidRPr="00D66AE4" w:rsidRDefault="00D66AE4" w:rsidP="00D66AE4">
            <w:pPr>
              <w:spacing w:after="0" w:line="240" w:lineRule="auto"/>
              <w:jc w:val="center"/>
              <w:rPr>
                <w:ins w:id="8480" w:author="韬 黄" w:date="2018-11-05T16:45:00Z"/>
                <w:rFonts w:eastAsia="Times New Roman" w:cs="Times New Roman"/>
                <w:color w:val="000000"/>
                <w:sz w:val="22"/>
              </w:rPr>
            </w:pPr>
            <w:ins w:id="8481" w:author="韬 黄" w:date="2018-11-05T16:45:00Z">
              <w:r w:rsidRPr="00D66AE4">
                <w:rPr>
                  <w:rFonts w:eastAsia="Times New Roman" w:cs="Times New Roman"/>
                  <w:color w:val="000000"/>
                  <w:sz w:val="22"/>
                </w:rPr>
                <w:t>0.605</w:t>
              </w:r>
            </w:ins>
          </w:p>
        </w:tc>
        <w:tc>
          <w:tcPr>
            <w:tcW w:w="1390" w:type="dxa"/>
            <w:tcBorders>
              <w:top w:val="nil"/>
              <w:left w:val="nil"/>
              <w:bottom w:val="nil"/>
              <w:right w:val="nil"/>
            </w:tcBorders>
            <w:shd w:val="clear" w:color="auto" w:fill="auto"/>
            <w:noWrap/>
            <w:vAlign w:val="center"/>
            <w:hideMark/>
          </w:tcPr>
          <w:p w14:paraId="44892407" w14:textId="341F2692" w:rsidR="00D66AE4" w:rsidRPr="00D66AE4" w:rsidRDefault="00D66AE4" w:rsidP="00D66AE4">
            <w:pPr>
              <w:spacing w:after="0" w:line="240" w:lineRule="auto"/>
              <w:jc w:val="center"/>
              <w:rPr>
                <w:ins w:id="8482" w:author="韬 黄" w:date="2018-11-05T16:45:00Z"/>
                <w:rFonts w:eastAsia="Times New Roman" w:cs="Times New Roman"/>
                <w:color w:val="000000"/>
                <w:sz w:val="22"/>
              </w:rPr>
            </w:pPr>
            <w:ins w:id="8483" w:author="韬 黄" w:date="2018-11-05T16:45:00Z">
              <w:r w:rsidRPr="00D66AE4">
                <w:rPr>
                  <w:rFonts w:eastAsia="Times New Roman" w:cs="Times New Roman"/>
                  <w:color w:val="000000"/>
                  <w:sz w:val="22"/>
                </w:rPr>
                <w:t>1</w:t>
              </w:r>
            </w:ins>
            <w:ins w:id="8484" w:author="韬 黄" w:date="2018-11-05T16:46:00Z">
              <w:r>
                <w:rPr>
                  <w:rFonts w:eastAsia="Times New Roman" w:cs="Times New Roman"/>
                  <w:color w:val="000000"/>
                  <w:sz w:val="22"/>
                </w:rPr>
                <w:t>.0000</w:t>
              </w:r>
            </w:ins>
          </w:p>
        </w:tc>
        <w:tc>
          <w:tcPr>
            <w:tcW w:w="1274" w:type="dxa"/>
            <w:tcBorders>
              <w:top w:val="nil"/>
              <w:left w:val="nil"/>
              <w:bottom w:val="nil"/>
              <w:right w:val="nil"/>
            </w:tcBorders>
            <w:shd w:val="clear" w:color="auto" w:fill="auto"/>
            <w:noWrap/>
            <w:vAlign w:val="center"/>
            <w:hideMark/>
          </w:tcPr>
          <w:p w14:paraId="5C37E9F9" w14:textId="77777777" w:rsidR="00D66AE4" w:rsidRPr="00D66AE4" w:rsidRDefault="00D66AE4" w:rsidP="00D66AE4">
            <w:pPr>
              <w:spacing w:after="0" w:line="240" w:lineRule="auto"/>
              <w:jc w:val="center"/>
              <w:rPr>
                <w:ins w:id="8485" w:author="韬 黄" w:date="2018-11-05T16:45:00Z"/>
                <w:rFonts w:eastAsia="Times New Roman" w:cs="Times New Roman"/>
                <w:color w:val="000000"/>
                <w:sz w:val="22"/>
              </w:rPr>
            </w:pPr>
            <w:ins w:id="8486" w:author="韬 黄" w:date="2018-11-05T16:45:00Z">
              <w:r w:rsidRPr="00D66AE4">
                <w:rPr>
                  <w:rFonts w:eastAsia="Times New Roman" w:cs="Times New Roman"/>
                  <w:color w:val="000000"/>
                  <w:sz w:val="22"/>
                </w:rPr>
                <w:t>0.0921</w:t>
              </w:r>
            </w:ins>
          </w:p>
        </w:tc>
      </w:tr>
      <w:tr w:rsidR="00B86EEC" w:rsidRPr="00D66AE4" w14:paraId="41BF0DA6" w14:textId="77777777" w:rsidTr="00B86EEC">
        <w:trPr>
          <w:trHeight w:val="20"/>
          <w:jc w:val="center"/>
          <w:ins w:id="8487" w:author="韬 黄" w:date="2018-11-05T16:45:00Z"/>
        </w:trPr>
        <w:tc>
          <w:tcPr>
            <w:tcW w:w="2127" w:type="dxa"/>
            <w:tcBorders>
              <w:top w:val="nil"/>
              <w:left w:val="nil"/>
              <w:bottom w:val="nil"/>
              <w:right w:val="nil"/>
            </w:tcBorders>
            <w:shd w:val="clear" w:color="auto" w:fill="auto"/>
            <w:noWrap/>
            <w:vAlign w:val="center"/>
            <w:hideMark/>
          </w:tcPr>
          <w:p w14:paraId="7483E7C3" w14:textId="77777777" w:rsidR="00D66AE4" w:rsidRPr="00D66AE4" w:rsidRDefault="00D66AE4" w:rsidP="00D66AE4">
            <w:pPr>
              <w:spacing w:after="0" w:line="240" w:lineRule="auto"/>
              <w:rPr>
                <w:ins w:id="8488" w:author="韬 黄" w:date="2018-11-05T16:45:00Z"/>
                <w:rFonts w:eastAsia="Times New Roman" w:cs="Times New Roman"/>
                <w:color w:val="000000"/>
                <w:sz w:val="22"/>
              </w:rPr>
            </w:pPr>
            <w:ins w:id="8489" w:author="韬 黄" w:date="2018-11-05T16:45:00Z">
              <w:r w:rsidRPr="00D66AE4">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
          <w:p w14:paraId="035F131D" w14:textId="77777777" w:rsidR="00D66AE4" w:rsidRPr="00D66AE4" w:rsidRDefault="00D66AE4" w:rsidP="00D66AE4">
            <w:pPr>
              <w:spacing w:after="0" w:line="240" w:lineRule="auto"/>
              <w:jc w:val="center"/>
              <w:rPr>
                <w:ins w:id="8490" w:author="韬 黄" w:date="2018-11-05T16:45:00Z"/>
                <w:rFonts w:eastAsia="Times New Roman" w:cs="Times New Roman"/>
                <w:color w:val="000000"/>
                <w:sz w:val="22"/>
              </w:rPr>
            </w:pPr>
            <w:ins w:id="8491" w:author="韬 黄" w:date="2018-11-05T16:45:00Z">
              <w:r w:rsidRPr="00D66AE4">
                <w:rPr>
                  <w:rFonts w:eastAsia="Times New Roman" w:cs="Times New Roman"/>
                  <w:color w:val="000000"/>
                  <w:sz w:val="22"/>
                </w:rPr>
                <w:t>8.47</w:t>
              </w:r>
            </w:ins>
          </w:p>
        </w:tc>
        <w:tc>
          <w:tcPr>
            <w:tcW w:w="931" w:type="dxa"/>
            <w:tcBorders>
              <w:top w:val="nil"/>
              <w:left w:val="nil"/>
              <w:bottom w:val="nil"/>
              <w:right w:val="nil"/>
            </w:tcBorders>
            <w:shd w:val="clear" w:color="auto" w:fill="auto"/>
            <w:noWrap/>
            <w:vAlign w:val="center"/>
            <w:hideMark/>
          </w:tcPr>
          <w:p w14:paraId="716CE8F8" w14:textId="77777777" w:rsidR="00D66AE4" w:rsidRPr="00D66AE4" w:rsidRDefault="00D66AE4" w:rsidP="00D66AE4">
            <w:pPr>
              <w:spacing w:after="0" w:line="240" w:lineRule="auto"/>
              <w:jc w:val="center"/>
              <w:rPr>
                <w:ins w:id="8492" w:author="韬 黄" w:date="2018-11-05T16:45:00Z"/>
                <w:rFonts w:eastAsia="Times New Roman" w:cs="Times New Roman"/>
                <w:color w:val="000000"/>
                <w:sz w:val="22"/>
              </w:rPr>
            </w:pPr>
            <w:ins w:id="8493" w:author="韬 黄" w:date="2018-11-05T16:45:00Z">
              <w:r w:rsidRPr="00D66AE4">
                <w:rPr>
                  <w:rFonts w:eastAsia="Times New Roman" w:cs="Times New Roman"/>
                  <w:color w:val="000000"/>
                  <w:sz w:val="22"/>
                </w:rPr>
                <w:t>39.70%</w:t>
              </w:r>
            </w:ins>
          </w:p>
        </w:tc>
        <w:tc>
          <w:tcPr>
            <w:tcW w:w="828" w:type="dxa"/>
            <w:tcBorders>
              <w:top w:val="nil"/>
              <w:left w:val="nil"/>
              <w:bottom w:val="nil"/>
              <w:right w:val="nil"/>
            </w:tcBorders>
            <w:shd w:val="clear" w:color="auto" w:fill="auto"/>
            <w:noWrap/>
            <w:vAlign w:val="center"/>
            <w:hideMark/>
          </w:tcPr>
          <w:p w14:paraId="7A325D17" w14:textId="77777777" w:rsidR="00D66AE4" w:rsidRPr="00D66AE4" w:rsidRDefault="00D66AE4" w:rsidP="00D66AE4">
            <w:pPr>
              <w:spacing w:after="0" w:line="240" w:lineRule="auto"/>
              <w:jc w:val="center"/>
              <w:rPr>
                <w:ins w:id="8494" w:author="韬 黄" w:date="2018-11-05T16:45:00Z"/>
                <w:rFonts w:eastAsia="Times New Roman" w:cs="Times New Roman"/>
                <w:color w:val="000000"/>
                <w:sz w:val="22"/>
              </w:rPr>
            </w:pPr>
            <w:ins w:id="8495" w:author="韬 黄" w:date="2018-11-05T16:45:00Z">
              <w:r w:rsidRPr="00D66AE4">
                <w:rPr>
                  <w:rFonts w:eastAsia="Times New Roman" w:cs="Times New Roman"/>
                  <w:color w:val="000000"/>
                  <w:sz w:val="22"/>
                </w:rPr>
                <w:t>0.606</w:t>
              </w:r>
            </w:ins>
          </w:p>
        </w:tc>
        <w:tc>
          <w:tcPr>
            <w:tcW w:w="1390" w:type="dxa"/>
            <w:tcBorders>
              <w:top w:val="nil"/>
              <w:left w:val="nil"/>
              <w:bottom w:val="nil"/>
              <w:right w:val="nil"/>
            </w:tcBorders>
            <w:shd w:val="clear" w:color="auto" w:fill="auto"/>
            <w:noWrap/>
            <w:vAlign w:val="center"/>
            <w:hideMark/>
          </w:tcPr>
          <w:p w14:paraId="792A23E1" w14:textId="77777777" w:rsidR="00D66AE4" w:rsidRPr="00D66AE4" w:rsidRDefault="00D66AE4" w:rsidP="00D66AE4">
            <w:pPr>
              <w:spacing w:after="0" w:line="240" w:lineRule="auto"/>
              <w:jc w:val="center"/>
              <w:rPr>
                <w:ins w:id="8496" w:author="韬 黄" w:date="2018-11-05T16:45:00Z"/>
                <w:rFonts w:eastAsia="Times New Roman" w:cs="Times New Roman"/>
                <w:color w:val="000000"/>
                <w:sz w:val="22"/>
              </w:rPr>
            </w:pPr>
            <w:ins w:id="8497" w:author="韬 黄" w:date="2018-11-05T16:45:00Z">
              <w:r w:rsidRPr="00D66AE4">
                <w:rPr>
                  <w:rFonts w:eastAsia="Times New Roman" w:cs="Times New Roman"/>
                  <w:color w:val="000000"/>
                  <w:sz w:val="22"/>
                </w:rPr>
                <w:t>0.9986</w:t>
              </w:r>
            </w:ins>
          </w:p>
        </w:tc>
        <w:tc>
          <w:tcPr>
            <w:tcW w:w="1274" w:type="dxa"/>
            <w:tcBorders>
              <w:top w:val="nil"/>
              <w:left w:val="nil"/>
              <w:bottom w:val="nil"/>
              <w:right w:val="nil"/>
            </w:tcBorders>
            <w:shd w:val="clear" w:color="auto" w:fill="auto"/>
            <w:noWrap/>
            <w:vAlign w:val="center"/>
            <w:hideMark/>
          </w:tcPr>
          <w:p w14:paraId="60AF5790" w14:textId="77777777" w:rsidR="00D66AE4" w:rsidRPr="00D66AE4" w:rsidRDefault="00D66AE4" w:rsidP="00D66AE4">
            <w:pPr>
              <w:spacing w:after="0" w:line="240" w:lineRule="auto"/>
              <w:jc w:val="center"/>
              <w:rPr>
                <w:ins w:id="8498" w:author="韬 黄" w:date="2018-11-05T16:45:00Z"/>
                <w:rFonts w:eastAsia="Times New Roman" w:cs="Times New Roman"/>
                <w:color w:val="000000"/>
                <w:sz w:val="22"/>
              </w:rPr>
            </w:pPr>
            <w:ins w:id="8499" w:author="韬 黄" w:date="2018-11-05T16:45:00Z">
              <w:r w:rsidRPr="00D66AE4">
                <w:rPr>
                  <w:rFonts w:eastAsia="Times New Roman" w:cs="Times New Roman"/>
                  <w:color w:val="000000"/>
                  <w:sz w:val="22"/>
                </w:rPr>
                <w:t>0.0922</w:t>
              </w:r>
            </w:ins>
          </w:p>
        </w:tc>
      </w:tr>
      <w:tr w:rsidR="00B86EEC" w:rsidRPr="00D66AE4" w14:paraId="200DF64A" w14:textId="77777777" w:rsidTr="00B86EEC">
        <w:trPr>
          <w:trHeight w:val="20"/>
          <w:jc w:val="center"/>
          <w:ins w:id="8500" w:author="韬 黄" w:date="2018-11-05T16:45:00Z"/>
        </w:trPr>
        <w:tc>
          <w:tcPr>
            <w:tcW w:w="2127" w:type="dxa"/>
            <w:tcBorders>
              <w:top w:val="nil"/>
              <w:left w:val="nil"/>
              <w:bottom w:val="nil"/>
              <w:right w:val="nil"/>
            </w:tcBorders>
            <w:shd w:val="clear" w:color="auto" w:fill="auto"/>
            <w:noWrap/>
            <w:vAlign w:val="center"/>
            <w:hideMark/>
          </w:tcPr>
          <w:p w14:paraId="597B6714" w14:textId="77777777" w:rsidR="00D66AE4" w:rsidRPr="00D66AE4" w:rsidRDefault="00D66AE4" w:rsidP="00D66AE4">
            <w:pPr>
              <w:spacing w:after="0" w:line="240" w:lineRule="auto"/>
              <w:rPr>
                <w:ins w:id="8501" w:author="韬 黄" w:date="2018-11-05T16:45:00Z"/>
                <w:rFonts w:eastAsia="Times New Roman" w:cs="Times New Roman"/>
                <w:color w:val="000000"/>
                <w:sz w:val="22"/>
              </w:rPr>
            </w:pPr>
            <w:ins w:id="8502" w:author="韬 黄" w:date="2018-11-05T16:45:00Z">
              <w:r w:rsidRPr="00D66AE4">
                <w:rPr>
                  <w:rFonts w:eastAsia="Times New Roman" w:cs="Times New Roman"/>
                  <w:color w:val="000000"/>
                  <w:sz w:val="22"/>
                </w:rPr>
                <w:t>ADL-own-EWC</w:t>
              </w:r>
            </w:ins>
          </w:p>
        </w:tc>
        <w:tc>
          <w:tcPr>
            <w:tcW w:w="821" w:type="dxa"/>
            <w:tcBorders>
              <w:top w:val="nil"/>
              <w:left w:val="nil"/>
              <w:bottom w:val="nil"/>
              <w:right w:val="nil"/>
            </w:tcBorders>
            <w:shd w:val="clear" w:color="auto" w:fill="auto"/>
            <w:noWrap/>
            <w:vAlign w:val="center"/>
            <w:hideMark/>
          </w:tcPr>
          <w:p w14:paraId="6E2E58EF" w14:textId="77777777" w:rsidR="00D66AE4" w:rsidRPr="00D66AE4" w:rsidRDefault="00D66AE4" w:rsidP="00D66AE4">
            <w:pPr>
              <w:spacing w:after="0" w:line="240" w:lineRule="auto"/>
              <w:jc w:val="center"/>
              <w:rPr>
                <w:ins w:id="8503" w:author="韬 黄" w:date="2018-11-05T16:45:00Z"/>
                <w:rFonts w:eastAsia="Times New Roman" w:cs="Times New Roman"/>
                <w:color w:val="000000"/>
                <w:sz w:val="22"/>
              </w:rPr>
            </w:pPr>
            <w:ins w:id="8504" w:author="韬 黄" w:date="2018-11-05T16:45:00Z">
              <w:r w:rsidRPr="00D66AE4">
                <w:rPr>
                  <w:rFonts w:eastAsia="Times New Roman" w:cs="Times New Roman"/>
                  <w:color w:val="000000"/>
                  <w:sz w:val="22"/>
                </w:rPr>
                <w:t>8.47</w:t>
              </w:r>
            </w:ins>
          </w:p>
        </w:tc>
        <w:tc>
          <w:tcPr>
            <w:tcW w:w="931" w:type="dxa"/>
            <w:tcBorders>
              <w:top w:val="nil"/>
              <w:left w:val="nil"/>
              <w:bottom w:val="nil"/>
              <w:right w:val="nil"/>
            </w:tcBorders>
            <w:shd w:val="clear" w:color="auto" w:fill="auto"/>
            <w:noWrap/>
            <w:vAlign w:val="center"/>
            <w:hideMark/>
          </w:tcPr>
          <w:p w14:paraId="0316AD88" w14:textId="77777777" w:rsidR="00D66AE4" w:rsidRPr="00D66AE4" w:rsidRDefault="00D66AE4" w:rsidP="00D66AE4">
            <w:pPr>
              <w:spacing w:after="0" w:line="240" w:lineRule="auto"/>
              <w:jc w:val="center"/>
              <w:rPr>
                <w:ins w:id="8505" w:author="韬 黄" w:date="2018-11-05T16:45:00Z"/>
                <w:rFonts w:eastAsia="Times New Roman" w:cs="Times New Roman"/>
                <w:color w:val="000000"/>
                <w:sz w:val="22"/>
              </w:rPr>
            </w:pPr>
            <w:ins w:id="8506" w:author="韬 黄" w:date="2018-11-05T16:45:00Z">
              <w:r w:rsidRPr="00D66AE4">
                <w:rPr>
                  <w:rFonts w:eastAsia="Times New Roman" w:cs="Times New Roman"/>
                  <w:color w:val="000000"/>
                  <w:sz w:val="22"/>
                </w:rPr>
                <w:t>39.70%</w:t>
              </w:r>
            </w:ins>
          </w:p>
        </w:tc>
        <w:tc>
          <w:tcPr>
            <w:tcW w:w="828" w:type="dxa"/>
            <w:tcBorders>
              <w:top w:val="nil"/>
              <w:left w:val="nil"/>
              <w:bottom w:val="nil"/>
              <w:right w:val="nil"/>
            </w:tcBorders>
            <w:shd w:val="clear" w:color="auto" w:fill="auto"/>
            <w:noWrap/>
            <w:vAlign w:val="center"/>
            <w:hideMark/>
          </w:tcPr>
          <w:p w14:paraId="180BF2AE" w14:textId="77777777" w:rsidR="00D66AE4" w:rsidRPr="00D66AE4" w:rsidRDefault="00D66AE4" w:rsidP="00D66AE4">
            <w:pPr>
              <w:spacing w:after="0" w:line="240" w:lineRule="auto"/>
              <w:jc w:val="center"/>
              <w:rPr>
                <w:ins w:id="8507" w:author="韬 黄" w:date="2018-11-05T16:45:00Z"/>
                <w:rFonts w:eastAsia="Times New Roman" w:cs="Times New Roman"/>
                <w:color w:val="000000"/>
                <w:sz w:val="22"/>
              </w:rPr>
            </w:pPr>
            <w:ins w:id="8508" w:author="韬 黄" w:date="2018-11-05T16:45:00Z">
              <w:r w:rsidRPr="00D66AE4">
                <w:rPr>
                  <w:rFonts w:eastAsia="Times New Roman" w:cs="Times New Roman"/>
                  <w:color w:val="000000"/>
                  <w:sz w:val="22"/>
                </w:rPr>
                <w:t>0.604</w:t>
              </w:r>
            </w:ins>
          </w:p>
        </w:tc>
        <w:tc>
          <w:tcPr>
            <w:tcW w:w="1390" w:type="dxa"/>
            <w:tcBorders>
              <w:top w:val="nil"/>
              <w:left w:val="nil"/>
              <w:bottom w:val="nil"/>
              <w:right w:val="nil"/>
            </w:tcBorders>
            <w:shd w:val="clear" w:color="auto" w:fill="auto"/>
            <w:noWrap/>
            <w:vAlign w:val="center"/>
            <w:hideMark/>
          </w:tcPr>
          <w:p w14:paraId="1D69C080" w14:textId="77777777" w:rsidR="00D66AE4" w:rsidRPr="00D66AE4" w:rsidRDefault="00D66AE4" w:rsidP="00D66AE4">
            <w:pPr>
              <w:spacing w:after="0" w:line="240" w:lineRule="auto"/>
              <w:jc w:val="center"/>
              <w:rPr>
                <w:ins w:id="8509" w:author="韬 黄" w:date="2018-11-05T16:45:00Z"/>
                <w:rFonts w:eastAsia="Times New Roman" w:cs="Times New Roman"/>
                <w:b/>
                <w:bCs/>
                <w:color w:val="000000"/>
                <w:sz w:val="22"/>
              </w:rPr>
            </w:pPr>
            <w:ins w:id="8510" w:author="韬 黄" w:date="2018-11-05T16:45:00Z">
              <w:r w:rsidRPr="00D66AE4">
                <w:rPr>
                  <w:rFonts w:eastAsia="Times New Roman" w:cs="Times New Roman"/>
                  <w:b/>
                  <w:bCs/>
                  <w:color w:val="000000"/>
                  <w:sz w:val="22"/>
                </w:rPr>
                <w:t>0.9963</w:t>
              </w:r>
            </w:ins>
          </w:p>
        </w:tc>
        <w:tc>
          <w:tcPr>
            <w:tcW w:w="1274" w:type="dxa"/>
            <w:tcBorders>
              <w:top w:val="nil"/>
              <w:left w:val="nil"/>
              <w:bottom w:val="nil"/>
              <w:right w:val="nil"/>
            </w:tcBorders>
            <w:shd w:val="clear" w:color="auto" w:fill="auto"/>
            <w:noWrap/>
            <w:vAlign w:val="center"/>
            <w:hideMark/>
          </w:tcPr>
          <w:p w14:paraId="7D0ABD52" w14:textId="5B974B59" w:rsidR="00D66AE4" w:rsidRPr="00D66AE4" w:rsidRDefault="00D66AE4" w:rsidP="00D66AE4">
            <w:pPr>
              <w:spacing w:after="0" w:line="240" w:lineRule="auto"/>
              <w:jc w:val="center"/>
              <w:rPr>
                <w:ins w:id="8511" w:author="韬 黄" w:date="2018-11-05T16:45:00Z"/>
                <w:rFonts w:eastAsia="Times New Roman" w:cs="Times New Roman"/>
                <w:color w:val="000000"/>
                <w:sz w:val="22"/>
              </w:rPr>
            </w:pPr>
            <w:ins w:id="8512" w:author="韬 黄" w:date="2018-11-05T16:45:00Z">
              <w:r w:rsidRPr="00D66AE4">
                <w:rPr>
                  <w:rFonts w:eastAsia="Times New Roman" w:cs="Times New Roman"/>
                  <w:color w:val="000000"/>
                  <w:sz w:val="22"/>
                </w:rPr>
                <w:t>0.092</w:t>
              </w:r>
            </w:ins>
            <w:ins w:id="8513" w:author="韬 黄" w:date="2018-11-05T16:46:00Z">
              <w:r>
                <w:rPr>
                  <w:rFonts w:eastAsia="Times New Roman" w:cs="Times New Roman"/>
                  <w:color w:val="000000"/>
                  <w:sz w:val="22"/>
                </w:rPr>
                <w:t>0</w:t>
              </w:r>
            </w:ins>
          </w:p>
        </w:tc>
      </w:tr>
      <w:tr w:rsidR="00B86EEC" w:rsidRPr="00D66AE4" w14:paraId="087F1243" w14:textId="77777777" w:rsidTr="00B86EEC">
        <w:trPr>
          <w:trHeight w:val="20"/>
          <w:jc w:val="center"/>
          <w:ins w:id="8514" w:author="韬 黄" w:date="2018-11-05T16:45:00Z"/>
        </w:trPr>
        <w:tc>
          <w:tcPr>
            <w:tcW w:w="2127" w:type="dxa"/>
            <w:tcBorders>
              <w:top w:val="nil"/>
              <w:left w:val="nil"/>
              <w:bottom w:val="nil"/>
              <w:right w:val="nil"/>
            </w:tcBorders>
            <w:shd w:val="clear" w:color="auto" w:fill="auto"/>
            <w:noWrap/>
            <w:vAlign w:val="center"/>
            <w:hideMark/>
          </w:tcPr>
          <w:p w14:paraId="52AE4654" w14:textId="77777777" w:rsidR="00D66AE4" w:rsidRPr="00D66AE4" w:rsidRDefault="00D66AE4" w:rsidP="00D66AE4">
            <w:pPr>
              <w:spacing w:after="0" w:line="240" w:lineRule="auto"/>
              <w:rPr>
                <w:ins w:id="8515" w:author="韬 黄" w:date="2018-11-05T16:45:00Z"/>
                <w:rFonts w:eastAsia="Times New Roman" w:cs="Times New Roman"/>
                <w:color w:val="000000"/>
                <w:sz w:val="22"/>
              </w:rPr>
            </w:pPr>
            <w:ins w:id="8516" w:author="韬 黄" w:date="2018-11-05T16:45:00Z">
              <w:r w:rsidRPr="00D66AE4">
                <w:rPr>
                  <w:rFonts w:eastAsia="Times New Roman" w:cs="Times New Roman"/>
                  <w:color w:val="000000"/>
                  <w:sz w:val="22"/>
                </w:rPr>
                <w:t>ADL-own-IC</w:t>
              </w:r>
            </w:ins>
          </w:p>
        </w:tc>
        <w:tc>
          <w:tcPr>
            <w:tcW w:w="821" w:type="dxa"/>
            <w:tcBorders>
              <w:top w:val="nil"/>
              <w:left w:val="nil"/>
              <w:bottom w:val="nil"/>
              <w:right w:val="nil"/>
            </w:tcBorders>
            <w:shd w:val="clear" w:color="auto" w:fill="auto"/>
            <w:noWrap/>
            <w:vAlign w:val="center"/>
            <w:hideMark/>
          </w:tcPr>
          <w:p w14:paraId="02CCEF5E" w14:textId="77777777" w:rsidR="00D66AE4" w:rsidRPr="00D66AE4" w:rsidRDefault="00D66AE4" w:rsidP="00D66AE4">
            <w:pPr>
              <w:spacing w:after="0" w:line="240" w:lineRule="auto"/>
              <w:jc w:val="center"/>
              <w:rPr>
                <w:ins w:id="8517" w:author="韬 黄" w:date="2018-11-05T16:45:00Z"/>
                <w:rFonts w:eastAsia="Times New Roman" w:cs="Times New Roman"/>
                <w:color w:val="000000"/>
                <w:sz w:val="22"/>
              </w:rPr>
            </w:pPr>
            <w:ins w:id="8518" w:author="韬 黄" w:date="2018-11-05T16:45:00Z">
              <w:r w:rsidRPr="00D66AE4">
                <w:rPr>
                  <w:rFonts w:eastAsia="Times New Roman" w:cs="Times New Roman"/>
                  <w:color w:val="000000"/>
                  <w:sz w:val="22"/>
                </w:rPr>
                <w:t>8.43</w:t>
              </w:r>
            </w:ins>
          </w:p>
        </w:tc>
        <w:tc>
          <w:tcPr>
            <w:tcW w:w="931" w:type="dxa"/>
            <w:tcBorders>
              <w:top w:val="nil"/>
              <w:left w:val="nil"/>
              <w:bottom w:val="nil"/>
              <w:right w:val="nil"/>
            </w:tcBorders>
            <w:shd w:val="clear" w:color="auto" w:fill="auto"/>
            <w:noWrap/>
            <w:vAlign w:val="center"/>
            <w:hideMark/>
          </w:tcPr>
          <w:p w14:paraId="0B079D61" w14:textId="77777777" w:rsidR="00D66AE4" w:rsidRPr="00D66AE4" w:rsidRDefault="00D66AE4" w:rsidP="00D66AE4">
            <w:pPr>
              <w:spacing w:after="0" w:line="240" w:lineRule="auto"/>
              <w:jc w:val="center"/>
              <w:rPr>
                <w:ins w:id="8519" w:author="韬 黄" w:date="2018-11-05T16:45:00Z"/>
                <w:rFonts w:eastAsia="Times New Roman" w:cs="Times New Roman"/>
                <w:color w:val="000000"/>
                <w:sz w:val="22"/>
              </w:rPr>
            </w:pPr>
            <w:ins w:id="8520" w:author="韬 黄" w:date="2018-11-05T16:45:00Z">
              <w:r w:rsidRPr="00D66AE4">
                <w:rPr>
                  <w:rFonts w:eastAsia="Times New Roman" w:cs="Times New Roman"/>
                  <w:color w:val="000000"/>
                  <w:sz w:val="22"/>
                </w:rPr>
                <w:t>39.71%</w:t>
              </w:r>
            </w:ins>
          </w:p>
        </w:tc>
        <w:tc>
          <w:tcPr>
            <w:tcW w:w="828" w:type="dxa"/>
            <w:tcBorders>
              <w:top w:val="nil"/>
              <w:left w:val="nil"/>
              <w:bottom w:val="nil"/>
              <w:right w:val="nil"/>
            </w:tcBorders>
            <w:shd w:val="clear" w:color="auto" w:fill="auto"/>
            <w:noWrap/>
            <w:vAlign w:val="center"/>
            <w:hideMark/>
          </w:tcPr>
          <w:p w14:paraId="3E2D3682" w14:textId="77777777" w:rsidR="00D66AE4" w:rsidRPr="00D66AE4" w:rsidRDefault="00D66AE4" w:rsidP="00D66AE4">
            <w:pPr>
              <w:spacing w:after="0" w:line="240" w:lineRule="auto"/>
              <w:jc w:val="center"/>
              <w:rPr>
                <w:ins w:id="8521" w:author="韬 黄" w:date="2018-11-05T16:45:00Z"/>
                <w:rFonts w:eastAsia="Times New Roman" w:cs="Times New Roman"/>
                <w:b/>
                <w:bCs/>
                <w:color w:val="000000"/>
                <w:sz w:val="22"/>
              </w:rPr>
            </w:pPr>
            <w:ins w:id="8522" w:author="韬 黄" w:date="2018-11-05T16:45:00Z">
              <w:r w:rsidRPr="00D66AE4">
                <w:rPr>
                  <w:rFonts w:eastAsia="Times New Roman" w:cs="Times New Roman"/>
                  <w:b/>
                  <w:bCs/>
                  <w:color w:val="000000"/>
                  <w:sz w:val="22"/>
                </w:rPr>
                <w:t>0.598</w:t>
              </w:r>
            </w:ins>
          </w:p>
        </w:tc>
        <w:tc>
          <w:tcPr>
            <w:tcW w:w="1390" w:type="dxa"/>
            <w:tcBorders>
              <w:top w:val="nil"/>
              <w:left w:val="nil"/>
              <w:bottom w:val="nil"/>
              <w:right w:val="nil"/>
            </w:tcBorders>
            <w:shd w:val="clear" w:color="auto" w:fill="auto"/>
            <w:noWrap/>
            <w:vAlign w:val="center"/>
            <w:hideMark/>
          </w:tcPr>
          <w:p w14:paraId="6790E066" w14:textId="77777777" w:rsidR="00D66AE4" w:rsidRPr="00D66AE4" w:rsidRDefault="00D66AE4" w:rsidP="00D66AE4">
            <w:pPr>
              <w:spacing w:after="0" w:line="240" w:lineRule="auto"/>
              <w:jc w:val="center"/>
              <w:rPr>
                <w:ins w:id="8523" w:author="韬 黄" w:date="2018-11-05T16:45:00Z"/>
                <w:rFonts w:eastAsia="Times New Roman" w:cs="Times New Roman"/>
                <w:color w:val="000000"/>
                <w:sz w:val="22"/>
              </w:rPr>
            </w:pPr>
            <w:ins w:id="8524" w:author="韬 黄" w:date="2018-11-05T16:45:00Z">
              <w:r w:rsidRPr="00D66AE4">
                <w:rPr>
                  <w:rFonts w:eastAsia="Times New Roman" w:cs="Times New Roman"/>
                  <w:color w:val="000000"/>
                  <w:sz w:val="22"/>
                </w:rPr>
                <w:t>0.9995</w:t>
              </w:r>
            </w:ins>
          </w:p>
        </w:tc>
        <w:tc>
          <w:tcPr>
            <w:tcW w:w="1274" w:type="dxa"/>
            <w:tcBorders>
              <w:top w:val="nil"/>
              <w:left w:val="nil"/>
              <w:bottom w:val="nil"/>
              <w:right w:val="nil"/>
            </w:tcBorders>
            <w:shd w:val="clear" w:color="auto" w:fill="auto"/>
            <w:noWrap/>
            <w:vAlign w:val="center"/>
            <w:hideMark/>
          </w:tcPr>
          <w:p w14:paraId="3BFD890A" w14:textId="77777777" w:rsidR="00D66AE4" w:rsidRPr="00D66AE4" w:rsidRDefault="00D66AE4" w:rsidP="00D66AE4">
            <w:pPr>
              <w:spacing w:after="0" w:line="240" w:lineRule="auto"/>
              <w:jc w:val="center"/>
              <w:rPr>
                <w:ins w:id="8525" w:author="韬 黄" w:date="2018-11-05T16:45:00Z"/>
                <w:rFonts w:eastAsia="Times New Roman" w:cs="Times New Roman"/>
                <w:b/>
                <w:bCs/>
                <w:color w:val="000000"/>
                <w:sz w:val="22"/>
              </w:rPr>
            </w:pPr>
            <w:ins w:id="8526" w:author="韬 黄" w:date="2018-11-05T16:45:00Z">
              <w:r w:rsidRPr="00D66AE4">
                <w:rPr>
                  <w:rFonts w:eastAsia="Times New Roman" w:cs="Times New Roman"/>
                  <w:b/>
                  <w:bCs/>
                  <w:color w:val="000000"/>
                  <w:sz w:val="22"/>
                </w:rPr>
                <w:t>0.0916</w:t>
              </w:r>
            </w:ins>
          </w:p>
        </w:tc>
      </w:tr>
      <w:tr w:rsidR="00B86EEC" w:rsidRPr="00D66AE4" w14:paraId="1B01B628" w14:textId="77777777" w:rsidTr="00B86EEC">
        <w:trPr>
          <w:trHeight w:val="20"/>
          <w:jc w:val="center"/>
          <w:ins w:id="8527" w:author="韬 黄" w:date="2018-11-05T16:45:00Z"/>
        </w:trPr>
        <w:tc>
          <w:tcPr>
            <w:tcW w:w="2127" w:type="dxa"/>
            <w:tcBorders>
              <w:top w:val="nil"/>
              <w:left w:val="nil"/>
              <w:bottom w:val="nil"/>
              <w:right w:val="nil"/>
            </w:tcBorders>
            <w:shd w:val="clear" w:color="auto" w:fill="auto"/>
            <w:noWrap/>
            <w:vAlign w:val="center"/>
            <w:hideMark/>
          </w:tcPr>
          <w:p w14:paraId="0DEC4EB6" w14:textId="77777777" w:rsidR="00D66AE4" w:rsidRPr="00D66AE4" w:rsidRDefault="00D66AE4" w:rsidP="00D66AE4">
            <w:pPr>
              <w:spacing w:after="0" w:line="240" w:lineRule="auto"/>
              <w:rPr>
                <w:ins w:id="8528" w:author="韬 黄" w:date="2018-11-05T16:45:00Z"/>
                <w:rFonts w:eastAsia="Times New Roman" w:cs="Times New Roman"/>
                <w:color w:val="000000"/>
                <w:sz w:val="22"/>
              </w:rPr>
            </w:pPr>
            <w:ins w:id="8529" w:author="韬 黄" w:date="2018-11-05T16:45:00Z">
              <w:r w:rsidRPr="00D66AE4">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
          <w:p w14:paraId="3D9462B3" w14:textId="77777777" w:rsidR="00D66AE4" w:rsidRPr="00D66AE4" w:rsidRDefault="00D66AE4" w:rsidP="00D66AE4">
            <w:pPr>
              <w:spacing w:after="0" w:line="240" w:lineRule="auto"/>
              <w:jc w:val="center"/>
              <w:rPr>
                <w:ins w:id="8530" w:author="韬 黄" w:date="2018-11-05T16:45:00Z"/>
                <w:rFonts w:eastAsia="Times New Roman" w:cs="Times New Roman"/>
                <w:color w:val="000000"/>
                <w:sz w:val="22"/>
              </w:rPr>
            </w:pPr>
            <w:ins w:id="8531" w:author="韬 黄" w:date="2018-11-05T16:45:00Z">
              <w:r w:rsidRPr="00D66AE4">
                <w:rPr>
                  <w:rFonts w:eastAsia="Times New Roman" w:cs="Times New Roman"/>
                  <w:color w:val="000000"/>
                  <w:sz w:val="22"/>
                </w:rPr>
                <w:t>8.43</w:t>
              </w:r>
            </w:ins>
          </w:p>
        </w:tc>
        <w:tc>
          <w:tcPr>
            <w:tcW w:w="931" w:type="dxa"/>
            <w:tcBorders>
              <w:top w:val="nil"/>
              <w:left w:val="nil"/>
              <w:bottom w:val="nil"/>
              <w:right w:val="nil"/>
            </w:tcBorders>
            <w:shd w:val="clear" w:color="auto" w:fill="auto"/>
            <w:noWrap/>
            <w:vAlign w:val="center"/>
            <w:hideMark/>
          </w:tcPr>
          <w:p w14:paraId="009B4AEB" w14:textId="77777777" w:rsidR="00D66AE4" w:rsidRPr="00D66AE4" w:rsidRDefault="00D66AE4" w:rsidP="00D66AE4">
            <w:pPr>
              <w:spacing w:after="0" w:line="240" w:lineRule="auto"/>
              <w:jc w:val="center"/>
              <w:rPr>
                <w:ins w:id="8532" w:author="韬 黄" w:date="2018-11-05T16:45:00Z"/>
                <w:rFonts w:eastAsia="Times New Roman" w:cs="Times New Roman"/>
                <w:color w:val="000000"/>
                <w:sz w:val="22"/>
              </w:rPr>
            </w:pPr>
            <w:ins w:id="8533" w:author="韬 黄" w:date="2018-11-05T16:45:00Z">
              <w:r w:rsidRPr="00D66AE4">
                <w:rPr>
                  <w:rFonts w:eastAsia="Times New Roman" w:cs="Times New Roman"/>
                  <w:color w:val="000000"/>
                  <w:sz w:val="22"/>
                </w:rPr>
                <w:t>39.61%</w:t>
              </w:r>
            </w:ins>
          </w:p>
        </w:tc>
        <w:tc>
          <w:tcPr>
            <w:tcW w:w="828" w:type="dxa"/>
            <w:tcBorders>
              <w:top w:val="nil"/>
              <w:left w:val="nil"/>
              <w:bottom w:val="nil"/>
              <w:right w:val="nil"/>
            </w:tcBorders>
            <w:shd w:val="clear" w:color="auto" w:fill="auto"/>
            <w:noWrap/>
            <w:vAlign w:val="center"/>
            <w:hideMark/>
          </w:tcPr>
          <w:p w14:paraId="6095BD56" w14:textId="77777777" w:rsidR="00D66AE4" w:rsidRPr="00D66AE4" w:rsidRDefault="00D66AE4" w:rsidP="00D66AE4">
            <w:pPr>
              <w:spacing w:after="0" w:line="240" w:lineRule="auto"/>
              <w:jc w:val="center"/>
              <w:rPr>
                <w:ins w:id="8534" w:author="韬 黄" w:date="2018-11-05T16:45:00Z"/>
                <w:rFonts w:eastAsia="Times New Roman" w:cs="Times New Roman"/>
                <w:color w:val="000000"/>
                <w:sz w:val="22"/>
              </w:rPr>
            </w:pPr>
            <w:ins w:id="8535" w:author="韬 黄" w:date="2018-11-05T16:45:00Z">
              <w:r w:rsidRPr="00D66AE4">
                <w:rPr>
                  <w:rFonts w:eastAsia="Times New Roman" w:cs="Times New Roman"/>
                  <w:color w:val="000000"/>
                  <w:sz w:val="22"/>
                </w:rPr>
                <w:t>0.605</w:t>
              </w:r>
            </w:ins>
          </w:p>
        </w:tc>
        <w:tc>
          <w:tcPr>
            <w:tcW w:w="1390" w:type="dxa"/>
            <w:tcBorders>
              <w:top w:val="nil"/>
              <w:left w:val="nil"/>
              <w:bottom w:val="nil"/>
              <w:right w:val="nil"/>
            </w:tcBorders>
            <w:shd w:val="clear" w:color="auto" w:fill="auto"/>
            <w:noWrap/>
            <w:vAlign w:val="center"/>
            <w:hideMark/>
          </w:tcPr>
          <w:p w14:paraId="6B8D6D46" w14:textId="77777777" w:rsidR="00D66AE4" w:rsidRPr="00D66AE4" w:rsidRDefault="00D66AE4" w:rsidP="00D66AE4">
            <w:pPr>
              <w:spacing w:after="0" w:line="240" w:lineRule="auto"/>
              <w:jc w:val="center"/>
              <w:rPr>
                <w:ins w:id="8536" w:author="韬 黄" w:date="2018-11-05T16:45:00Z"/>
                <w:rFonts w:eastAsia="Times New Roman" w:cs="Times New Roman"/>
                <w:color w:val="000000"/>
                <w:sz w:val="22"/>
              </w:rPr>
            </w:pPr>
            <w:ins w:id="8537" w:author="韬 黄" w:date="2018-11-05T16:45:00Z">
              <w:r w:rsidRPr="00D66AE4">
                <w:rPr>
                  <w:rFonts w:eastAsia="Times New Roman" w:cs="Times New Roman"/>
                  <w:color w:val="000000"/>
                  <w:sz w:val="22"/>
                </w:rPr>
                <w:t>0.9964</w:t>
              </w:r>
            </w:ins>
          </w:p>
        </w:tc>
        <w:tc>
          <w:tcPr>
            <w:tcW w:w="1274" w:type="dxa"/>
            <w:tcBorders>
              <w:top w:val="nil"/>
              <w:left w:val="nil"/>
              <w:bottom w:val="nil"/>
              <w:right w:val="nil"/>
            </w:tcBorders>
            <w:shd w:val="clear" w:color="auto" w:fill="auto"/>
            <w:noWrap/>
            <w:vAlign w:val="center"/>
            <w:hideMark/>
          </w:tcPr>
          <w:p w14:paraId="2BA6045A" w14:textId="77777777" w:rsidR="00D66AE4" w:rsidRPr="00D66AE4" w:rsidRDefault="00D66AE4" w:rsidP="00D66AE4">
            <w:pPr>
              <w:spacing w:after="0" w:line="240" w:lineRule="auto"/>
              <w:jc w:val="center"/>
              <w:rPr>
                <w:ins w:id="8538" w:author="韬 黄" w:date="2018-11-05T16:45:00Z"/>
                <w:rFonts w:eastAsia="Times New Roman" w:cs="Times New Roman"/>
                <w:color w:val="000000"/>
                <w:sz w:val="22"/>
              </w:rPr>
            </w:pPr>
            <w:ins w:id="8539" w:author="韬 黄" w:date="2018-11-05T16:45:00Z">
              <w:r w:rsidRPr="00D66AE4">
                <w:rPr>
                  <w:rFonts w:eastAsia="Times New Roman" w:cs="Times New Roman"/>
                  <w:color w:val="000000"/>
                  <w:sz w:val="22"/>
                </w:rPr>
                <w:t>0.0921</w:t>
              </w:r>
            </w:ins>
          </w:p>
        </w:tc>
      </w:tr>
      <w:tr w:rsidR="00B86EEC" w:rsidRPr="00D66AE4" w14:paraId="136E5690" w14:textId="77777777" w:rsidTr="00B86EEC">
        <w:trPr>
          <w:trHeight w:val="20"/>
          <w:jc w:val="center"/>
          <w:ins w:id="8540" w:author="韬 黄" w:date="2018-11-05T16:45:00Z"/>
        </w:trPr>
        <w:tc>
          <w:tcPr>
            <w:tcW w:w="2127" w:type="dxa"/>
            <w:tcBorders>
              <w:top w:val="nil"/>
              <w:left w:val="nil"/>
              <w:bottom w:val="nil"/>
              <w:right w:val="nil"/>
            </w:tcBorders>
            <w:shd w:val="clear" w:color="auto" w:fill="auto"/>
            <w:noWrap/>
            <w:vAlign w:val="center"/>
            <w:hideMark/>
          </w:tcPr>
          <w:p w14:paraId="2BB5DE9F" w14:textId="77777777" w:rsidR="00D66AE4" w:rsidRPr="00D66AE4" w:rsidRDefault="00D66AE4" w:rsidP="00D66AE4">
            <w:pPr>
              <w:spacing w:after="0" w:line="240" w:lineRule="auto"/>
              <w:rPr>
                <w:ins w:id="8541" w:author="韬 黄" w:date="2018-11-05T16:45:00Z"/>
                <w:rFonts w:eastAsia="Times New Roman" w:cs="Times New Roman"/>
                <w:color w:val="000000"/>
                <w:sz w:val="22"/>
              </w:rPr>
            </w:pPr>
            <w:ins w:id="8542" w:author="韬 黄" w:date="2018-11-05T16:45:00Z">
              <w:r w:rsidRPr="00D66AE4">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
          <w:p w14:paraId="7B2A352D" w14:textId="77777777" w:rsidR="00D66AE4" w:rsidRPr="00D66AE4" w:rsidRDefault="00D66AE4" w:rsidP="00D66AE4">
            <w:pPr>
              <w:spacing w:after="0" w:line="240" w:lineRule="auto"/>
              <w:jc w:val="center"/>
              <w:rPr>
                <w:ins w:id="8543" w:author="韬 黄" w:date="2018-11-05T16:45:00Z"/>
                <w:rFonts w:eastAsia="Times New Roman" w:cs="Times New Roman"/>
                <w:b/>
                <w:bCs/>
                <w:color w:val="000000"/>
                <w:sz w:val="22"/>
              </w:rPr>
            </w:pPr>
            <w:ins w:id="8544" w:author="韬 黄" w:date="2018-11-05T16:45:00Z">
              <w:r w:rsidRPr="00D66AE4">
                <w:rPr>
                  <w:rFonts w:eastAsia="Times New Roman" w:cs="Times New Roman"/>
                  <w:b/>
                  <w:bCs/>
                  <w:color w:val="000000"/>
                  <w:sz w:val="22"/>
                </w:rPr>
                <w:t>8.38</w:t>
              </w:r>
            </w:ins>
          </w:p>
        </w:tc>
        <w:tc>
          <w:tcPr>
            <w:tcW w:w="931" w:type="dxa"/>
            <w:tcBorders>
              <w:top w:val="nil"/>
              <w:left w:val="nil"/>
              <w:bottom w:val="nil"/>
              <w:right w:val="nil"/>
            </w:tcBorders>
            <w:shd w:val="clear" w:color="auto" w:fill="auto"/>
            <w:noWrap/>
            <w:vAlign w:val="center"/>
            <w:hideMark/>
          </w:tcPr>
          <w:p w14:paraId="1D470120" w14:textId="77777777" w:rsidR="00D66AE4" w:rsidRPr="00D66AE4" w:rsidRDefault="00D66AE4" w:rsidP="00D66AE4">
            <w:pPr>
              <w:spacing w:after="0" w:line="240" w:lineRule="auto"/>
              <w:jc w:val="center"/>
              <w:rPr>
                <w:ins w:id="8545" w:author="韬 黄" w:date="2018-11-05T16:45:00Z"/>
                <w:rFonts w:eastAsia="Times New Roman" w:cs="Times New Roman"/>
                <w:b/>
                <w:bCs/>
                <w:color w:val="000000"/>
                <w:sz w:val="22"/>
              </w:rPr>
            </w:pPr>
            <w:ins w:id="8546" w:author="韬 黄" w:date="2018-11-05T16:45:00Z">
              <w:r w:rsidRPr="00D66AE4">
                <w:rPr>
                  <w:rFonts w:eastAsia="Times New Roman" w:cs="Times New Roman"/>
                  <w:b/>
                  <w:bCs/>
                  <w:color w:val="000000"/>
                  <w:sz w:val="22"/>
                </w:rPr>
                <w:t>39.61%</w:t>
              </w:r>
            </w:ins>
          </w:p>
        </w:tc>
        <w:tc>
          <w:tcPr>
            <w:tcW w:w="828" w:type="dxa"/>
            <w:tcBorders>
              <w:top w:val="nil"/>
              <w:left w:val="nil"/>
              <w:bottom w:val="nil"/>
              <w:right w:val="nil"/>
            </w:tcBorders>
            <w:shd w:val="clear" w:color="auto" w:fill="auto"/>
            <w:noWrap/>
            <w:vAlign w:val="center"/>
            <w:hideMark/>
          </w:tcPr>
          <w:p w14:paraId="4802F32E" w14:textId="5FEE7F52" w:rsidR="00D66AE4" w:rsidRPr="00D66AE4" w:rsidRDefault="00D66AE4" w:rsidP="00D66AE4">
            <w:pPr>
              <w:spacing w:after="0" w:line="240" w:lineRule="auto"/>
              <w:jc w:val="center"/>
              <w:rPr>
                <w:ins w:id="8547" w:author="韬 黄" w:date="2018-11-05T16:45:00Z"/>
                <w:rFonts w:eastAsia="Times New Roman" w:cs="Times New Roman"/>
                <w:color w:val="000000"/>
                <w:sz w:val="22"/>
              </w:rPr>
            </w:pPr>
            <w:ins w:id="8548" w:author="韬 黄" w:date="2018-11-05T16:45:00Z">
              <w:r w:rsidRPr="00D66AE4">
                <w:rPr>
                  <w:rFonts w:eastAsia="Times New Roman" w:cs="Times New Roman"/>
                  <w:color w:val="000000"/>
                  <w:sz w:val="22"/>
                </w:rPr>
                <w:t>0.6</w:t>
              </w:r>
            </w:ins>
            <w:ins w:id="8549" w:author="韬 黄" w:date="2018-11-05T16:46:00Z">
              <w:r>
                <w:rPr>
                  <w:rFonts w:eastAsia="Times New Roman" w:cs="Times New Roman"/>
                  <w:color w:val="000000"/>
                  <w:sz w:val="22"/>
                </w:rPr>
                <w:t>00</w:t>
              </w:r>
            </w:ins>
          </w:p>
        </w:tc>
        <w:tc>
          <w:tcPr>
            <w:tcW w:w="1390" w:type="dxa"/>
            <w:tcBorders>
              <w:top w:val="nil"/>
              <w:left w:val="nil"/>
              <w:bottom w:val="nil"/>
              <w:right w:val="nil"/>
            </w:tcBorders>
            <w:shd w:val="clear" w:color="auto" w:fill="auto"/>
            <w:noWrap/>
            <w:vAlign w:val="center"/>
            <w:hideMark/>
          </w:tcPr>
          <w:p w14:paraId="3437FB49" w14:textId="77777777" w:rsidR="00D66AE4" w:rsidRPr="00D66AE4" w:rsidRDefault="00D66AE4" w:rsidP="00D66AE4">
            <w:pPr>
              <w:spacing w:after="0" w:line="240" w:lineRule="auto"/>
              <w:jc w:val="center"/>
              <w:rPr>
                <w:ins w:id="8550" w:author="韬 黄" w:date="2018-11-05T16:45:00Z"/>
                <w:rFonts w:eastAsia="Times New Roman" w:cs="Times New Roman"/>
                <w:color w:val="000000"/>
                <w:sz w:val="22"/>
              </w:rPr>
            </w:pPr>
            <w:ins w:id="8551" w:author="韬 黄" w:date="2018-11-05T16:45:00Z">
              <w:r w:rsidRPr="00D66AE4">
                <w:rPr>
                  <w:rFonts w:eastAsia="Times New Roman" w:cs="Times New Roman"/>
                  <w:color w:val="000000"/>
                  <w:sz w:val="22"/>
                </w:rPr>
                <w:t>0.9976</w:t>
              </w:r>
            </w:ins>
          </w:p>
        </w:tc>
        <w:tc>
          <w:tcPr>
            <w:tcW w:w="1274" w:type="dxa"/>
            <w:tcBorders>
              <w:top w:val="nil"/>
              <w:left w:val="nil"/>
              <w:bottom w:val="nil"/>
              <w:right w:val="nil"/>
            </w:tcBorders>
            <w:shd w:val="clear" w:color="auto" w:fill="auto"/>
            <w:noWrap/>
            <w:vAlign w:val="center"/>
            <w:hideMark/>
          </w:tcPr>
          <w:p w14:paraId="62AFF59C" w14:textId="77777777" w:rsidR="00D66AE4" w:rsidRPr="00D66AE4" w:rsidRDefault="00D66AE4" w:rsidP="00D66AE4">
            <w:pPr>
              <w:spacing w:after="0" w:line="240" w:lineRule="auto"/>
              <w:jc w:val="center"/>
              <w:rPr>
                <w:ins w:id="8552" w:author="韬 黄" w:date="2018-11-05T16:45:00Z"/>
                <w:rFonts w:eastAsia="Times New Roman" w:cs="Times New Roman"/>
                <w:color w:val="000000"/>
                <w:sz w:val="22"/>
              </w:rPr>
            </w:pPr>
            <w:ins w:id="8553" w:author="韬 黄" w:date="2018-11-05T16:45:00Z">
              <w:r w:rsidRPr="00D66AE4">
                <w:rPr>
                  <w:rFonts w:eastAsia="Times New Roman" w:cs="Times New Roman"/>
                  <w:color w:val="000000"/>
                  <w:sz w:val="22"/>
                </w:rPr>
                <w:t>0.0918</w:t>
              </w:r>
            </w:ins>
          </w:p>
        </w:tc>
      </w:tr>
    </w:tbl>
    <w:p w14:paraId="431BEF55" w14:textId="17C78BDE" w:rsidR="00D66AE4" w:rsidRDefault="00B86EEC" w:rsidP="00BE2B81">
      <w:pPr>
        <w:shd w:val="clear" w:color="auto" w:fill="FFFFFF" w:themeFill="background1"/>
        <w:spacing w:after="0" w:line="360" w:lineRule="auto"/>
        <w:jc w:val="center"/>
        <w:rPr>
          <w:ins w:id="8554" w:author="韬 黄" w:date="2018-11-05T16:45:00Z"/>
          <w:rFonts w:cs="Times New Roman"/>
          <w:sz w:val="22"/>
        </w:rPr>
      </w:pPr>
      <w:ins w:id="8555" w:author="韬 黄" w:date="2018-11-05T16:47:00Z">
        <w:r>
          <w:rPr>
            <w:rFonts w:cs="Times New Roman"/>
            <w:sz w:val="22"/>
          </w:rPr>
          <w:t xml:space="preserve"> </w:t>
        </w:r>
      </w:ins>
    </w:p>
    <w:p w14:paraId="6BBFD258" w14:textId="27521FB0" w:rsidR="00971633" w:rsidRPr="00A37575" w:rsidRDefault="00971633" w:rsidP="00BE2B81">
      <w:pPr>
        <w:shd w:val="clear" w:color="auto" w:fill="FFFFFF" w:themeFill="background1"/>
        <w:spacing w:after="0" w:line="360" w:lineRule="auto"/>
        <w:jc w:val="center"/>
        <w:rPr>
          <w:ins w:id="8556" w:author="tao huang" w:date="2018-10-28T22:04:00Z"/>
          <w:rFonts w:cs="Times New Roman"/>
          <w:sz w:val="22"/>
        </w:rPr>
      </w:pPr>
      <w:r w:rsidRPr="00A37575">
        <w:rPr>
          <w:rFonts w:cs="Times New Roman"/>
          <w:sz w:val="22"/>
        </w:rPr>
        <w:t>Table 5.</w:t>
      </w:r>
      <w:r w:rsidRPr="00A37575">
        <w:rPr>
          <w:rFonts w:cs="Times New Roman"/>
          <w:sz w:val="22"/>
        </w:rPr>
        <w:tab/>
      </w:r>
      <w:ins w:id="8557" w:author="tao huang" w:date="2018-11-04T16:42:00Z">
        <w:r w:rsidR="00433912" w:rsidRPr="00A37575">
          <w:rPr>
            <w:rFonts w:eastAsia="DengXian" w:cs="Times New Roman"/>
            <w:sz w:val="22"/>
          </w:rPr>
          <w:t xml:space="preserve">The forecasting performance of the models </w:t>
        </w:r>
      </w:ins>
      <w:del w:id="8558" w:author="tao huang" w:date="2018-11-04T16:42:00Z">
        <w:r w:rsidRPr="00A37575" w:rsidDel="00433912">
          <w:rPr>
            <w:rFonts w:cs="Times New Roman"/>
            <w:sz w:val="22"/>
          </w:rPr>
          <w:delText xml:space="preserve">The forecast results </w:delText>
        </w:r>
      </w:del>
      <w:r w:rsidRPr="00A37575">
        <w:rPr>
          <w:rFonts w:cs="Times New Roman"/>
          <w:sz w:val="22"/>
        </w:rPr>
        <w:t xml:space="preserve">based on previously unseen data </w:t>
      </w:r>
      <w:ins w:id="8559" w:author="tao huang" w:date="2018-11-04T16:43:00Z">
        <w:r w:rsidR="00BE3086" w:rsidRPr="00A37575">
          <w:rPr>
            <w:rFonts w:cs="Times New Roman"/>
            <w:sz w:val="22"/>
          </w:rPr>
          <w:t xml:space="preserve">for one to </w:t>
        </w:r>
        <w:r w:rsidR="00BE3086" w:rsidRPr="00A37575">
          <w:rPr>
            <w:rFonts w:cs="Times New Roman"/>
            <w:noProof/>
            <w:sz w:val="22"/>
          </w:rPr>
          <w:t>eight-week</w:t>
        </w:r>
        <w:r w:rsidR="00BE3086" w:rsidRPr="00A37575">
          <w:rPr>
            <w:rFonts w:cs="Times New Roman"/>
            <w:sz w:val="22"/>
          </w:rPr>
          <w:t xml:space="preserve"> forecast horizon </w:t>
        </w:r>
      </w:ins>
      <w:ins w:id="8560" w:author="tao huang" w:date="2018-10-28T23:10:00Z">
        <w:r w:rsidR="001A6E72">
          <w:rPr>
            <w:rFonts w:cs="Times New Roman"/>
            <w:sz w:val="22"/>
          </w:rPr>
          <w:t>for 1605 SKU’</w:t>
        </w:r>
      </w:ins>
      <w:ins w:id="8561" w:author="tao huang" w:date="2018-10-28T23:11:00Z">
        <w:r w:rsidR="001A6E72">
          <w:rPr>
            <w:rFonts w:cs="Times New Roman"/>
            <w:sz w:val="22"/>
          </w:rPr>
          <w:t xml:space="preserve">s for the same 28 product categories </w:t>
        </w:r>
      </w:ins>
      <w:r w:rsidRPr="00A37575">
        <w:rPr>
          <w:rFonts w:cs="Times New Roman"/>
          <w:sz w:val="22"/>
        </w:rPr>
        <w:t>from a different set of 28 stores</w:t>
      </w:r>
      <w:del w:id="8562" w:author="tao huang" w:date="2018-10-28T22:04:00Z">
        <w:r w:rsidRPr="00A37575" w:rsidDel="00A83DED">
          <w:rPr>
            <w:rFonts w:cs="Times New Roman"/>
            <w:sz w:val="22"/>
          </w:rPr>
          <w:delText>.</w:delText>
        </w:r>
      </w:del>
    </w:p>
    <w:p w14:paraId="4F1CADF9" w14:textId="6B55C1BC" w:rsidR="00A83DED" w:rsidRPr="00A37575" w:rsidDel="00B86EEC" w:rsidRDefault="00A83DED" w:rsidP="00BE2B81">
      <w:pPr>
        <w:shd w:val="clear" w:color="auto" w:fill="FFFFFF" w:themeFill="background1"/>
        <w:spacing w:after="0" w:line="360" w:lineRule="auto"/>
        <w:jc w:val="center"/>
        <w:rPr>
          <w:del w:id="8563" w:author="韬 黄" w:date="2018-11-05T16:52:00Z"/>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B44D7" w:rsidDel="00B86EEC" w14:paraId="39BEF9F1" w14:textId="680F85C8" w:rsidTr="008E5976">
        <w:trPr>
          <w:cnfStyle w:val="100000000000" w:firstRow="1" w:lastRow="0" w:firstColumn="0" w:lastColumn="0" w:oddVBand="0" w:evenVBand="0" w:oddHBand="0" w:evenHBand="0" w:firstRowFirstColumn="0" w:firstRowLastColumn="0" w:lastRowFirstColumn="0" w:lastRowLastColumn="0"/>
          <w:trHeight w:val="113"/>
          <w:jc w:val="center"/>
          <w:del w:id="8564"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25E1F20C" w:rsidR="00971633" w:rsidRPr="00AB44D7" w:rsidDel="00B86EEC" w:rsidRDefault="00971633">
            <w:pPr>
              <w:spacing w:after="0" w:line="240" w:lineRule="auto"/>
              <w:jc w:val="center"/>
              <w:rPr>
                <w:del w:id="8565" w:author="韬 黄" w:date="2018-11-05T16:52:00Z"/>
                <w:rFonts w:eastAsia="Times New Roman" w:cs="Times New Roman"/>
                <w:b w:val="0"/>
                <w:sz w:val="22"/>
              </w:rPr>
              <w:pPrChange w:id="8566" w:author="tao huang" w:date="2018-10-28T22:07:00Z">
                <w:pPr>
                  <w:spacing w:after="0" w:line="240" w:lineRule="auto"/>
                </w:pPr>
              </w:pPrChange>
            </w:pPr>
            <w:del w:id="8567" w:author="韬 黄" w:date="2018-11-05T16:52:00Z">
              <w:r w:rsidRPr="00AB44D7" w:rsidDel="00B86EEC">
                <w:rPr>
                  <w:rFonts w:eastAsia="Times New Roman" w:cs="Times New Roman"/>
                  <w:sz w:val="22"/>
                </w:rPr>
                <w:delText xml:space="preserve">All forecast period, </w:delText>
              </w:r>
            </w:del>
            <w:ins w:id="8568" w:author="tao huang" w:date="2018-10-28T22:06:00Z">
              <w:del w:id="8569" w:author="韬 黄" w:date="2018-11-05T16:52:00Z">
                <w:r w:rsidR="00A83DED" w:rsidRPr="00AB44D7" w:rsidDel="00B86EEC">
                  <w:rPr>
                    <w:rFonts w:eastAsia="Times New Roman" w:cs="Times New Roman"/>
                    <w:sz w:val="22"/>
                    <w:rPrChange w:id="8570" w:author="tao huang" w:date="2018-11-04T12:21:00Z">
                      <w:rPr>
                        <w:rFonts w:eastAsia="Times New Roman" w:cs="Times New Roman"/>
                        <w:color w:val="000000"/>
                        <w:sz w:val="22"/>
                      </w:rPr>
                    </w:rPrChange>
                  </w:rPr>
                  <w:delText>Forecast horizon is one to eight weeks ahead</w:delText>
                </w:r>
                <w:r w:rsidR="006109A1" w:rsidRPr="00AB44D7" w:rsidDel="00B86EEC">
                  <w:rPr>
                    <w:rFonts w:eastAsia="Times New Roman" w:cs="Times New Roman"/>
                    <w:sz w:val="22"/>
                    <w:rPrChange w:id="8571" w:author="tao huang" w:date="2018-11-04T12:21:00Z">
                      <w:rPr>
                        <w:rFonts w:eastAsia="Times New Roman" w:cs="Times New Roman"/>
                        <w:color w:val="000000"/>
                        <w:sz w:val="22"/>
                      </w:rPr>
                    </w:rPrChange>
                  </w:rPr>
                  <w:delText>, for a</w:delText>
                </w:r>
                <w:r w:rsidR="006109A1" w:rsidRPr="00AB44D7" w:rsidDel="00B86EEC">
                  <w:rPr>
                    <w:rFonts w:eastAsia="Times New Roman" w:cs="Times New Roman"/>
                    <w:sz w:val="22"/>
                  </w:rPr>
                  <w:delText>ll forecast period</w:delText>
                </w:r>
              </w:del>
            </w:ins>
            <w:del w:id="8572" w:author="韬 黄" w:date="2018-11-05T16:52:00Z">
              <w:r w:rsidRPr="00AB44D7" w:rsidDel="00B86EEC">
                <w:rPr>
                  <w:rFonts w:eastAsia="Times New Roman" w:cs="Times New Roman"/>
                  <w:sz w:val="22"/>
                </w:rPr>
                <w:delText>for 1 to 8 weeks ahead</w:delText>
              </w:r>
            </w:del>
          </w:p>
        </w:tc>
      </w:tr>
      <w:tr w:rsidR="00A37575" w:rsidRPr="00AB44D7" w:rsidDel="00B86EEC" w14:paraId="6A5984B4" w14:textId="75A4F426" w:rsidTr="008E5976">
        <w:trPr>
          <w:cnfStyle w:val="000000100000" w:firstRow="0" w:lastRow="0" w:firstColumn="0" w:lastColumn="0" w:oddVBand="0" w:evenVBand="0" w:oddHBand="1" w:evenHBand="0" w:firstRowFirstColumn="0" w:firstRowLastColumn="0" w:lastRowFirstColumn="0" w:lastRowLastColumn="0"/>
          <w:trHeight w:val="113"/>
          <w:jc w:val="center"/>
          <w:del w:id="8573"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3C53ED1D" w:rsidR="00971633" w:rsidRPr="00AB44D7" w:rsidDel="00B86EEC" w:rsidRDefault="00971633" w:rsidP="00AE69AD">
            <w:pPr>
              <w:spacing w:after="0" w:line="240" w:lineRule="auto"/>
              <w:rPr>
                <w:del w:id="8574" w:author="韬 黄" w:date="2018-11-05T16:52:00Z"/>
                <w:rFonts w:eastAsia="Times New Roman" w:cs="Times New Roman"/>
                <w:b w:val="0"/>
                <w:sz w:val="22"/>
              </w:rPr>
            </w:pPr>
            <w:del w:id="8575"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58C6D2FF" w14:textId="7ABC586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76" w:author="韬 黄" w:date="2018-11-05T16:52:00Z"/>
                <w:rFonts w:eastAsia="Times New Roman" w:cs="Times New Roman"/>
                <w:sz w:val="22"/>
              </w:rPr>
            </w:pPr>
            <w:del w:id="8577"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5E995C1F" w14:textId="26989D0C"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78" w:author="韬 黄" w:date="2018-11-05T16:52:00Z"/>
                <w:rFonts w:eastAsia="Times New Roman" w:cs="Times New Roman"/>
                <w:sz w:val="22"/>
              </w:rPr>
            </w:pPr>
            <w:del w:id="8579"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3C700926" w14:textId="33B3DA47"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0" w:author="韬 黄" w:date="2018-11-05T16:52:00Z"/>
                <w:rFonts w:eastAsia="Times New Roman" w:cs="Times New Roman"/>
                <w:sz w:val="22"/>
              </w:rPr>
            </w:pPr>
            <w:ins w:id="8581" w:author="tao huang" w:date="2018-10-27T14:36:00Z">
              <w:del w:id="8582" w:author="韬 黄" w:date="2018-11-05T16:52:00Z">
                <w:r w:rsidRPr="00AB44D7" w:rsidDel="00B86EEC">
                  <w:rPr>
                    <w:rFonts w:eastAsia="Times New Roman" w:cs="Times New Roman"/>
                    <w:sz w:val="22"/>
                  </w:rPr>
                  <w:delText>s</w:delText>
                </w:r>
              </w:del>
            </w:ins>
            <w:del w:id="8583"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311BC242" w14:textId="15C9B69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4" w:author="韬 黄" w:date="2018-11-05T16:52:00Z"/>
                <w:rFonts w:eastAsia="Times New Roman" w:cs="Times New Roman"/>
                <w:sz w:val="22"/>
              </w:rPr>
            </w:pPr>
            <w:del w:id="8585"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10F83472" w14:textId="766EFF7E"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6" w:author="韬 黄" w:date="2018-11-05T16:52:00Z"/>
                <w:rFonts w:eastAsia="Times New Roman" w:cs="Times New Roman"/>
                <w:sz w:val="22"/>
              </w:rPr>
            </w:pPr>
            <w:del w:id="8587"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1D00C46B" w14:textId="1B4C84E7"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88" w:author="韬 黄" w:date="2018-11-05T16:52:00Z"/>
                <w:rFonts w:eastAsia="Times New Roman" w:cs="Times New Roman"/>
                <w:sz w:val="22"/>
              </w:rPr>
            </w:pPr>
            <w:del w:id="8589"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417C0FE4" w14:textId="61935CC5"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0" w:author="韬 黄" w:date="2018-11-05T16:52:00Z"/>
                <w:rFonts w:eastAsia="Times New Roman" w:cs="Times New Roman"/>
                <w:sz w:val="22"/>
              </w:rPr>
            </w:pPr>
            <w:del w:id="8591"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4F7A818F" w14:textId="6D5ADD03"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2" w:author="韬 黄" w:date="2018-11-05T16:52:00Z"/>
                <w:rFonts w:eastAsia="Times New Roman" w:cs="Times New Roman"/>
                <w:sz w:val="22"/>
              </w:rPr>
            </w:pPr>
            <w:del w:id="8593"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29C91BB9" w14:textId="51DDA810"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4" w:author="韬 黄" w:date="2018-11-05T16:52:00Z"/>
                <w:rFonts w:eastAsia="Times New Roman" w:cs="Times New Roman"/>
                <w:sz w:val="22"/>
              </w:rPr>
            </w:pPr>
            <w:del w:id="8595"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3395AB5" w14:textId="3F853DE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596" w:author="韬 黄" w:date="2018-11-05T16:52:00Z"/>
                <w:rFonts w:eastAsia="Times New Roman" w:cs="Times New Roman"/>
                <w:sz w:val="22"/>
              </w:rPr>
            </w:pPr>
            <w:del w:id="8597" w:author="韬 黄" w:date="2018-11-05T16:52:00Z">
              <w:r w:rsidRPr="00AB44D7" w:rsidDel="00B86EEC">
                <w:rPr>
                  <w:rFonts w:eastAsia="Times New Roman" w:cs="Times New Roman"/>
                  <w:sz w:val="22"/>
                </w:rPr>
                <w:delText>Rank</w:delText>
              </w:r>
            </w:del>
          </w:p>
        </w:tc>
      </w:tr>
      <w:tr w:rsidR="00A37575" w:rsidRPr="00AB44D7" w:rsidDel="00B86EEC" w14:paraId="40A2116F" w14:textId="00DEA7B0" w:rsidTr="008E5976">
        <w:trPr>
          <w:trHeight w:val="113"/>
          <w:jc w:val="center"/>
          <w:del w:id="8598"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69A65F93" w:rsidR="00927471" w:rsidRPr="00AB44D7" w:rsidDel="00B86EEC" w:rsidRDefault="00927471" w:rsidP="00927471">
            <w:pPr>
              <w:spacing w:after="0" w:line="240" w:lineRule="auto"/>
              <w:rPr>
                <w:del w:id="8599" w:author="韬 黄" w:date="2018-11-05T16:52:00Z"/>
                <w:rFonts w:eastAsia="Times New Roman" w:cs="Times New Roman"/>
                <w:b w:val="0"/>
                <w:sz w:val="22"/>
              </w:rPr>
            </w:pPr>
            <w:del w:id="8600"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7792D1F6" w14:textId="7A9473A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1" w:author="韬 黄" w:date="2018-11-05T16:52:00Z"/>
                <w:rFonts w:eastAsia="Times New Roman" w:cs="Times New Roman"/>
                <w:sz w:val="22"/>
              </w:rPr>
            </w:pPr>
            <w:ins w:id="8602" w:author="tao huang" w:date="2018-10-28T22:02:00Z">
              <w:del w:id="8603" w:author="韬 黄" w:date="2018-11-05T16:52:00Z">
                <w:r w:rsidRPr="00AB44D7" w:rsidDel="00B86EEC">
                  <w:rPr>
                    <w:sz w:val="22"/>
                    <w:rPrChange w:id="8604" w:author="tao huang" w:date="2018-11-04T12:21:00Z">
                      <w:rPr/>
                    </w:rPrChange>
                  </w:rPr>
                  <w:delText>13.44</w:delText>
                </w:r>
              </w:del>
            </w:ins>
            <w:del w:id="8605" w:author="韬 黄" w:date="2018-11-05T16:52:00Z">
              <w:r w:rsidRPr="00AB44D7" w:rsidDel="00B86EEC">
                <w:rPr>
                  <w:rFonts w:eastAsia="Times New Roman" w:cs="Times New Roman"/>
                  <w:sz w:val="22"/>
                </w:rPr>
                <w:delText>13.441</w:delText>
              </w:r>
            </w:del>
          </w:p>
        </w:tc>
        <w:tc>
          <w:tcPr>
            <w:tcW w:w="681" w:type="dxa"/>
            <w:shd w:val="clear" w:color="auto" w:fill="auto"/>
            <w:noWrap/>
            <w:hideMark/>
          </w:tcPr>
          <w:p w14:paraId="568DBC55" w14:textId="2C269E7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6" w:author="韬 黄" w:date="2018-11-05T16:52:00Z"/>
                <w:rFonts w:eastAsia="Times New Roman" w:cs="Times New Roman"/>
                <w:sz w:val="22"/>
              </w:rPr>
            </w:pPr>
            <w:del w:id="8607"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67EED5C" w14:textId="609A4DB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08" w:author="韬 黄" w:date="2018-11-05T16:52:00Z"/>
                <w:rFonts w:eastAsia="Times New Roman" w:cs="Times New Roman"/>
                <w:sz w:val="22"/>
              </w:rPr>
            </w:pPr>
            <w:del w:id="8609" w:author="韬 黄" w:date="2018-11-05T16:52:00Z">
              <w:r w:rsidRPr="00AB44D7" w:rsidDel="00B86EEC">
                <w:rPr>
                  <w:rFonts w:eastAsia="Times New Roman" w:cs="Times New Roman"/>
                  <w:sz w:val="22"/>
                </w:rPr>
                <w:delText>40.01%</w:delText>
              </w:r>
            </w:del>
          </w:p>
        </w:tc>
        <w:tc>
          <w:tcPr>
            <w:tcW w:w="681" w:type="dxa"/>
            <w:shd w:val="clear" w:color="auto" w:fill="auto"/>
            <w:noWrap/>
            <w:hideMark/>
          </w:tcPr>
          <w:p w14:paraId="1E64AC27" w14:textId="1AA4437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0" w:author="韬 黄" w:date="2018-11-05T16:52:00Z"/>
                <w:rFonts w:eastAsia="Times New Roman" w:cs="Times New Roman"/>
                <w:sz w:val="22"/>
              </w:rPr>
            </w:pPr>
            <w:del w:id="8611"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172D23D2" w14:textId="2ABC175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2" w:author="韬 黄" w:date="2018-11-05T16:52:00Z"/>
                <w:rFonts w:eastAsia="Times New Roman" w:cs="Times New Roman"/>
                <w:sz w:val="22"/>
              </w:rPr>
            </w:pPr>
            <w:del w:id="8613" w:author="韬 黄" w:date="2018-11-05T16:52:00Z">
              <w:r w:rsidRPr="00AB44D7" w:rsidDel="00B86EEC">
                <w:rPr>
                  <w:rFonts w:eastAsia="Times New Roman" w:cs="Times New Roman"/>
                  <w:sz w:val="22"/>
                </w:rPr>
                <w:delText>0.770</w:delText>
              </w:r>
            </w:del>
          </w:p>
        </w:tc>
        <w:tc>
          <w:tcPr>
            <w:tcW w:w="681" w:type="dxa"/>
            <w:shd w:val="clear" w:color="auto" w:fill="auto"/>
            <w:noWrap/>
            <w:hideMark/>
          </w:tcPr>
          <w:p w14:paraId="39C3E5FD" w14:textId="0CD88E3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4" w:author="韬 黄" w:date="2018-11-05T16:52:00Z"/>
                <w:rFonts w:eastAsia="Times New Roman" w:cs="Times New Roman"/>
                <w:sz w:val="22"/>
              </w:rPr>
            </w:pPr>
            <w:del w:id="8615"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2B5AE551" w14:textId="6AD5C35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6" w:author="韬 黄" w:date="2018-11-05T16:52:00Z"/>
                <w:rFonts w:eastAsia="Times New Roman" w:cs="Times New Roman"/>
                <w:sz w:val="22"/>
              </w:rPr>
            </w:pPr>
            <w:del w:id="8617"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591C1610" w14:textId="25B443F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18" w:author="韬 黄" w:date="2018-11-05T16:52:00Z"/>
                <w:rFonts w:eastAsia="Times New Roman" w:cs="Times New Roman"/>
                <w:sz w:val="22"/>
              </w:rPr>
            </w:pPr>
            <w:del w:id="8619"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25874226" w14:textId="0F9F2BE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20" w:author="韬 黄" w:date="2018-11-05T16:52:00Z"/>
                <w:rFonts w:eastAsia="Times New Roman" w:cs="Times New Roman"/>
                <w:sz w:val="22"/>
              </w:rPr>
            </w:pPr>
            <w:del w:id="8621" w:author="韬 黄" w:date="2018-11-05T16:52:00Z">
              <w:r w:rsidRPr="00AB44D7" w:rsidDel="00B86EEC">
                <w:rPr>
                  <w:rFonts w:eastAsia="Times New Roman" w:cs="Times New Roman"/>
                  <w:sz w:val="22"/>
                </w:rPr>
                <w:delText>0.1689</w:delText>
              </w:r>
            </w:del>
          </w:p>
        </w:tc>
        <w:tc>
          <w:tcPr>
            <w:tcW w:w="1106" w:type="dxa"/>
            <w:shd w:val="clear" w:color="auto" w:fill="auto"/>
            <w:noWrap/>
            <w:hideMark/>
          </w:tcPr>
          <w:p w14:paraId="51017994" w14:textId="6864DF7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22" w:author="韬 黄" w:date="2018-11-05T16:52:00Z"/>
                <w:rFonts w:eastAsia="Times New Roman" w:cs="Times New Roman"/>
                <w:sz w:val="22"/>
              </w:rPr>
            </w:pPr>
            <w:del w:id="8623" w:author="韬 黄" w:date="2018-11-05T16:52:00Z">
              <w:r w:rsidRPr="00AB44D7" w:rsidDel="00B86EEC">
                <w:rPr>
                  <w:rFonts w:eastAsia="Times New Roman" w:cs="Times New Roman"/>
                  <w:sz w:val="22"/>
                </w:rPr>
                <w:delText>3</w:delText>
              </w:r>
            </w:del>
          </w:p>
        </w:tc>
      </w:tr>
      <w:tr w:rsidR="00A37575" w:rsidRPr="00AB44D7" w:rsidDel="00B86EEC" w14:paraId="76EADF04" w14:textId="7EA3DF3C" w:rsidTr="008E5976">
        <w:trPr>
          <w:cnfStyle w:val="000000100000" w:firstRow="0" w:lastRow="0" w:firstColumn="0" w:lastColumn="0" w:oddVBand="0" w:evenVBand="0" w:oddHBand="1" w:evenHBand="0" w:firstRowFirstColumn="0" w:firstRowLastColumn="0" w:lastRowFirstColumn="0" w:lastRowLastColumn="0"/>
          <w:trHeight w:val="113"/>
          <w:jc w:val="center"/>
          <w:del w:id="8624"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6F6A8C99" w:rsidR="00927471" w:rsidRPr="00AB44D7" w:rsidDel="00B86EEC" w:rsidRDefault="00927471" w:rsidP="00927471">
            <w:pPr>
              <w:spacing w:after="0" w:line="240" w:lineRule="auto"/>
              <w:rPr>
                <w:del w:id="8625" w:author="韬 黄" w:date="2018-11-05T16:52:00Z"/>
                <w:rFonts w:eastAsia="Times New Roman" w:cs="Times New Roman"/>
                <w:b w:val="0"/>
                <w:sz w:val="22"/>
              </w:rPr>
            </w:pPr>
            <w:del w:id="8626"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6B9E4F2D" w14:textId="65ACBBE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27" w:author="韬 黄" w:date="2018-11-05T16:52:00Z"/>
                <w:rFonts w:eastAsia="Times New Roman" w:cs="Times New Roman"/>
                <w:sz w:val="22"/>
              </w:rPr>
            </w:pPr>
            <w:ins w:id="8628" w:author="tao huang" w:date="2018-10-28T22:02:00Z">
              <w:del w:id="8629" w:author="韬 黄" w:date="2018-11-05T16:52:00Z">
                <w:r w:rsidRPr="00AB44D7" w:rsidDel="00B86EEC">
                  <w:rPr>
                    <w:sz w:val="22"/>
                    <w:rPrChange w:id="8630" w:author="tao huang" w:date="2018-11-04T12:21:00Z">
                      <w:rPr/>
                    </w:rPrChange>
                  </w:rPr>
                  <w:delText>13.47</w:delText>
                </w:r>
              </w:del>
            </w:ins>
            <w:del w:id="8631" w:author="韬 黄" w:date="2018-11-05T16:52:00Z">
              <w:r w:rsidRPr="00AB44D7" w:rsidDel="00B86EEC">
                <w:rPr>
                  <w:rFonts w:eastAsia="Times New Roman" w:cs="Times New Roman"/>
                  <w:sz w:val="22"/>
                </w:rPr>
                <w:delText>13.473</w:delText>
              </w:r>
            </w:del>
          </w:p>
        </w:tc>
        <w:tc>
          <w:tcPr>
            <w:tcW w:w="681" w:type="dxa"/>
            <w:shd w:val="clear" w:color="auto" w:fill="auto"/>
            <w:noWrap/>
            <w:hideMark/>
          </w:tcPr>
          <w:p w14:paraId="33505AFF" w14:textId="2EB17FA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2" w:author="韬 黄" w:date="2018-11-05T16:52:00Z"/>
                <w:rFonts w:eastAsia="Times New Roman" w:cs="Times New Roman"/>
                <w:sz w:val="22"/>
              </w:rPr>
            </w:pPr>
            <w:del w:id="8633" w:author="韬 黄" w:date="2018-11-05T16:52:00Z">
              <w:r w:rsidRPr="00AB44D7" w:rsidDel="00B86EEC">
                <w:rPr>
                  <w:rFonts w:eastAsia="Times New Roman" w:cs="Times New Roman"/>
                  <w:sz w:val="22"/>
                </w:rPr>
                <w:delText>4</w:delText>
              </w:r>
            </w:del>
          </w:p>
        </w:tc>
        <w:tc>
          <w:tcPr>
            <w:tcW w:w="1647" w:type="dxa"/>
            <w:shd w:val="clear" w:color="auto" w:fill="auto"/>
            <w:noWrap/>
            <w:hideMark/>
          </w:tcPr>
          <w:p w14:paraId="2CBFC6F9" w14:textId="6A7A473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4" w:author="韬 黄" w:date="2018-11-05T16:52:00Z"/>
                <w:rFonts w:eastAsia="Times New Roman" w:cs="Times New Roman"/>
                <w:sz w:val="22"/>
              </w:rPr>
            </w:pPr>
            <w:del w:id="8635" w:author="韬 黄" w:date="2018-11-05T16:52:00Z">
              <w:r w:rsidRPr="00AB44D7" w:rsidDel="00B86EEC">
                <w:rPr>
                  <w:rFonts w:eastAsia="Times New Roman" w:cs="Times New Roman"/>
                  <w:sz w:val="22"/>
                </w:rPr>
                <w:delText>39.89%</w:delText>
              </w:r>
            </w:del>
          </w:p>
        </w:tc>
        <w:tc>
          <w:tcPr>
            <w:tcW w:w="681" w:type="dxa"/>
            <w:shd w:val="clear" w:color="auto" w:fill="auto"/>
            <w:noWrap/>
            <w:hideMark/>
          </w:tcPr>
          <w:p w14:paraId="54410C3B" w14:textId="700AC8E4"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6" w:author="韬 黄" w:date="2018-11-05T16:52:00Z"/>
                <w:rFonts w:eastAsia="Times New Roman" w:cs="Times New Roman"/>
                <w:sz w:val="22"/>
              </w:rPr>
            </w:pPr>
            <w:del w:id="8637"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5E7F221A" w14:textId="68C9D0B5"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38" w:author="韬 黄" w:date="2018-11-05T16:52:00Z"/>
                <w:rFonts w:eastAsia="Times New Roman" w:cs="Times New Roman"/>
                <w:sz w:val="22"/>
              </w:rPr>
            </w:pPr>
            <w:del w:id="8639" w:author="韬 黄" w:date="2018-11-05T16:52:00Z">
              <w:r w:rsidRPr="00AB44D7" w:rsidDel="00B86EEC">
                <w:rPr>
                  <w:rFonts w:eastAsia="Times New Roman" w:cs="Times New Roman"/>
                  <w:sz w:val="22"/>
                </w:rPr>
                <w:delText>0.769</w:delText>
              </w:r>
            </w:del>
          </w:p>
        </w:tc>
        <w:tc>
          <w:tcPr>
            <w:tcW w:w="681" w:type="dxa"/>
            <w:shd w:val="clear" w:color="auto" w:fill="auto"/>
            <w:noWrap/>
            <w:hideMark/>
          </w:tcPr>
          <w:p w14:paraId="4E4C2426" w14:textId="21588F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0" w:author="韬 黄" w:date="2018-11-05T16:52:00Z"/>
                <w:rFonts w:eastAsia="Times New Roman" w:cs="Times New Roman"/>
                <w:sz w:val="22"/>
              </w:rPr>
            </w:pPr>
            <w:del w:id="8641"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5A13A470" w14:textId="5D89538B"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2" w:author="韬 黄" w:date="2018-11-05T16:52:00Z"/>
                <w:rFonts w:eastAsia="Times New Roman" w:cs="Times New Roman"/>
                <w:sz w:val="22"/>
              </w:rPr>
            </w:pPr>
            <w:del w:id="8643" w:author="韬 黄" w:date="2018-11-05T16:52:00Z">
              <w:r w:rsidRPr="00AB44D7" w:rsidDel="00B86EEC">
                <w:rPr>
                  <w:rFonts w:eastAsia="Times New Roman" w:cs="Times New Roman"/>
                  <w:sz w:val="22"/>
                </w:rPr>
                <w:delText>0.9964</w:delText>
              </w:r>
            </w:del>
          </w:p>
        </w:tc>
        <w:tc>
          <w:tcPr>
            <w:tcW w:w="681" w:type="dxa"/>
            <w:shd w:val="clear" w:color="auto" w:fill="auto"/>
            <w:noWrap/>
            <w:hideMark/>
          </w:tcPr>
          <w:p w14:paraId="3E984656" w14:textId="7856E47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4" w:author="韬 黄" w:date="2018-11-05T16:52:00Z"/>
                <w:rFonts w:eastAsia="Times New Roman" w:cs="Times New Roman"/>
                <w:sz w:val="22"/>
              </w:rPr>
            </w:pPr>
            <w:del w:id="8645"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72CF2F6D" w14:textId="3887BBC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6" w:author="韬 黄" w:date="2018-11-05T16:52:00Z"/>
                <w:rFonts w:eastAsia="Times New Roman" w:cs="Times New Roman"/>
                <w:sz w:val="22"/>
              </w:rPr>
            </w:pPr>
            <w:del w:id="8647" w:author="韬 黄" w:date="2018-11-05T16:52:00Z">
              <w:r w:rsidRPr="00AB44D7" w:rsidDel="00B86EEC">
                <w:rPr>
                  <w:rFonts w:eastAsia="Times New Roman" w:cs="Times New Roman"/>
                  <w:sz w:val="22"/>
                </w:rPr>
                <w:delText>0.1690</w:delText>
              </w:r>
            </w:del>
          </w:p>
        </w:tc>
        <w:tc>
          <w:tcPr>
            <w:tcW w:w="1106" w:type="dxa"/>
            <w:shd w:val="clear" w:color="auto" w:fill="auto"/>
            <w:noWrap/>
            <w:hideMark/>
          </w:tcPr>
          <w:p w14:paraId="115B4ECE" w14:textId="4A3C195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48" w:author="韬 黄" w:date="2018-11-05T16:52:00Z"/>
                <w:rFonts w:eastAsia="Times New Roman" w:cs="Times New Roman"/>
                <w:sz w:val="22"/>
              </w:rPr>
            </w:pPr>
            <w:del w:id="8649" w:author="韬 黄" w:date="2018-11-05T16:52:00Z">
              <w:r w:rsidRPr="00AB44D7" w:rsidDel="00B86EEC">
                <w:rPr>
                  <w:rFonts w:eastAsia="Times New Roman" w:cs="Times New Roman"/>
                  <w:sz w:val="22"/>
                </w:rPr>
                <w:delText>4</w:delText>
              </w:r>
            </w:del>
          </w:p>
        </w:tc>
      </w:tr>
      <w:tr w:rsidR="00A37575" w:rsidRPr="00AB44D7" w:rsidDel="00B86EEC" w14:paraId="5C1AA36B" w14:textId="2ED7755D" w:rsidTr="008E5976">
        <w:trPr>
          <w:trHeight w:val="113"/>
          <w:jc w:val="center"/>
          <w:del w:id="8650"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018F68CD" w:rsidR="00927471" w:rsidRPr="00AB44D7" w:rsidDel="00B86EEC" w:rsidRDefault="00927471" w:rsidP="00927471">
            <w:pPr>
              <w:spacing w:after="0" w:line="240" w:lineRule="auto"/>
              <w:rPr>
                <w:del w:id="8651" w:author="韬 黄" w:date="2018-11-05T16:52:00Z"/>
                <w:rFonts w:eastAsia="Times New Roman" w:cs="Times New Roman"/>
                <w:b w:val="0"/>
                <w:sz w:val="22"/>
              </w:rPr>
            </w:pPr>
            <w:del w:id="8652"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B5CB966" w14:textId="206D984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53" w:author="韬 黄" w:date="2018-11-05T16:52:00Z"/>
                <w:rFonts w:eastAsia="Times New Roman" w:cs="Times New Roman"/>
                <w:sz w:val="22"/>
              </w:rPr>
            </w:pPr>
            <w:ins w:id="8654" w:author="tao huang" w:date="2018-10-28T22:02:00Z">
              <w:del w:id="8655" w:author="韬 黄" w:date="2018-11-05T16:52:00Z">
                <w:r w:rsidRPr="00AB44D7" w:rsidDel="00B86EEC">
                  <w:rPr>
                    <w:sz w:val="22"/>
                    <w:rPrChange w:id="8656" w:author="tao huang" w:date="2018-11-04T12:21:00Z">
                      <w:rPr/>
                    </w:rPrChange>
                  </w:rPr>
                  <w:delText>13.34</w:delText>
                </w:r>
              </w:del>
            </w:ins>
            <w:del w:id="8657" w:author="韬 黄" w:date="2018-11-05T16:52:00Z">
              <w:r w:rsidRPr="00AB44D7" w:rsidDel="00B86EEC">
                <w:rPr>
                  <w:rFonts w:eastAsia="Times New Roman" w:cs="Times New Roman"/>
                  <w:sz w:val="22"/>
                </w:rPr>
                <w:delText>13.339</w:delText>
              </w:r>
            </w:del>
          </w:p>
        </w:tc>
        <w:tc>
          <w:tcPr>
            <w:tcW w:w="681" w:type="dxa"/>
            <w:shd w:val="clear" w:color="auto" w:fill="auto"/>
            <w:noWrap/>
            <w:hideMark/>
          </w:tcPr>
          <w:p w14:paraId="4F412BC3" w14:textId="2778BB5C"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58" w:author="韬 黄" w:date="2018-11-05T16:52:00Z"/>
                <w:rFonts w:eastAsia="Times New Roman" w:cs="Times New Roman"/>
                <w:sz w:val="22"/>
              </w:rPr>
            </w:pPr>
            <w:del w:id="8659"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1238AA0A" w14:textId="088B972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0" w:author="韬 黄" w:date="2018-11-05T16:52:00Z"/>
                <w:rFonts w:eastAsia="Times New Roman" w:cs="Times New Roman"/>
                <w:sz w:val="22"/>
              </w:rPr>
            </w:pPr>
            <w:del w:id="8661" w:author="韬 黄" w:date="2018-11-05T16:52:00Z">
              <w:r w:rsidRPr="00AB44D7" w:rsidDel="00B86EEC">
                <w:rPr>
                  <w:rFonts w:eastAsia="Times New Roman" w:cs="Times New Roman"/>
                  <w:sz w:val="22"/>
                </w:rPr>
                <w:delText>39.60%</w:delText>
              </w:r>
            </w:del>
          </w:p>
        </w:tc>
        <w:tc>
          <w:tcPr>
            <w:tcW w:w="681" w:type="dxa"/>
            <w:shd w:val="clear" w:color="auto" w:fill="auto"/>
            <w:noWrap/>
            <w:hideMark/>
          </w:tcPr>
          <w:p w14:paraId="22DFFF13" w14:textId="6E32AC0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2" w:author="韬 黄" w:date="2018-11-05T16:52:00Z"/>
                <w:rFonts w:eastAsia="Times New Roman" w:cs="Times New Roman"/>
                <w:sz w:val="22"/>
              </w:rPr>
            </w:pPr>
            <w:del w:id="8663" w:author="韬 黄" w:date="2018-11-05T16:52:00Z">
              <w:r w:rsidRPr="00AB44D7" w:rsidDel="00B86EEC">
                <w:rPr>
                  <w:rFonts w:eastAsia="Times New Roman" w:cs="Times New Roman"/>
                  <w:sz w:val="22"/>
                </w:rPr>
                <w:delText>2</w:delText>
              </w:r>
            </w:del>
          </w:p>
        </w:tc>
        <w:tc>
          <w:tcPr>
            <w:tcW w:w="1646" w:type="dxa"/>
            <w:shd w:val="clear" w:color="auto" w:fill="auto"/>
            <w:noWrap/>
            <w:hideMark/>
          </w:tcPr>
          <w:p w14:paraId="064953A6" w14:textId="2163409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4" w:author="韬 黄" w:date="2018-11-05T16:52:00Z"/>
                <w:rFonts w:eastAsia="Times New Roman" w:cs="Times New Roman"/>
                <w:sz w:val="22"/>
              </w:rPr>
            </w:pPr>
            <w:del w:id="8665" w:author="韬 黄" w:date="2018-11-05T16:52:00Z">
              <w:r w:rsidRPr="00AB44D7" w:rsidDel="00B86EEC">
                <w:rPr>
                  <w:rFonts w:eastAsia="Times New Roman" w:cs="Times New Roman"/>
                  <w:sz w:val="22"/>
                </w:rPr>
                <w:delText>0.762</w:delText>
              </w:r>
            </w:del>
            <w:ins w:id="8666" w:author="tao huang" w:date="2018-10-28T22:03:00Z">
              <w:del w:id="8667" w:author="韬 黄" w:date="2018-11-05T16:52:00Z">
                <w:r w:rsidRPr="00AB44D7" w:rsidDel="00B86EEC">
                  <w:rPr>
                    <w:rFonts w:eastAsia="Times New Roman" w:cs="Times New Roman"/>
                    <w:sz w:val="22"/>
                  </w:rPr>
                  <w:delText>39</w:delText>
                </w:r>
              </w:del>
            </w:ins>
          </w:p>
        </w:tc>
        <w:tc>
          <w:tcPr>
            <w:tcW w:w="681" w:type="dxa"/>
            <w:shd w:val="clear" w:color="auto" w:fill="auto"/>
            <w:noWrap/>
            <w:hideMark/>
          </w:tcPr>
          <w:p w14:paraId="461AAF51" w14:textId="77B186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68" w:author="韬 黄" w:date="2018-11-05T16:52:00Z"/>
                <w:rFonts w:eastAsia="Times New Roman" w:cs="Times New Roman"/>
                <w:sz w:val="22"/>
              </w:rPr>
            </w:pPr>
            <w:del w:id="8669" w:author="韬 黄" w:date="2018-11-05T16:52:00Z">
              <w:r w:rsidRPr="00AB44D7" w:rsidDel="00B86EEC">
                <w:rPr>
                  <w:rFonts w:eastAsia="Times New Roman" w:cs="Times New Roman"/>
                  <w:sz w:val="22"/>
                </w:rPr>
                <w:delText>2</w:delText>
              </w:r>
            </w:del>
          </w:p>
        </w:tc>
        <w:tc>
          <w:tcPr>
            <w:tcW w:w="1390" w:type="dxa"/>
            <w:shd w:val="clear" w:color="auto" w:fill="auto"/>
            <w:noWrap/>
            <w:hideMark/>
          </w:tcPr>
          <w:p w14:paraId="08C4901E" w14:textId="70722B1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0" w:author="韬 黄" w:date="2018-11-05T16:52:00Z"/>
                <w:rFonts w:eastAsia="Times New Roman" w:cs="Times New Roman"/>
                <w:sz w:val="22"/>
              </w:rPr>
            </w:pPr>
            <w:del w:id="8671" w:author="韬 黄" w:date="2018-11-05T16:52:00Z">
              <w:r w:rsidRPr="00AB44D7" w:rsidDel="00B86EEC">
                <w:rPr>
                  <w:rFonts w:eastAsia="Times New Roman" w:cs="Times New Roman"/>
                  <w:sz w:val="22"/>
                </w:rPr>
                <w:delText>0.9885</w:delText>
              </w:r>
            </w:del>
          </w:p>
        </w:tc>
        <w:tc>
          <w:tcPr>
            <w:tcW w:w="681" w:type="dxa"/>
            <w:shd w:val="clear" w:color="auto" w:fill="auto"/>
            <w:noWrap/>
            <w:hideMark/>
          </w:tcPr>
          <w:p w14:paraId="77D992A1" w14:textId="66ED2D6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2" w:author="韬 黄" w:date="2018-11-05T16:52:00Z"/>
                <w:rFonts w:eastAsia="Times New Roman" w:cs="Times New Roman"/>
                <w:sz w:val="22"/>
              </w:rPr>
            </w:pPr>
            <w:del w:id="8673" w:author="韬 黄" w:date="2018-11-05T16:52:00Z">
              <w:r w:rsidRPr="00AB44D7" w:rsidDel="00B86EEC">
                <w:rPr>
                  <w:rFonts w:eastAsia="Times New Roman" w:cs="Times New Roman"/>
                  <w:sz w:val="22"/>
                </w:rPr>
                <w:delText>2</w:delText>
              </w:r>
            </w:del>
          </w:p>
        </w:tc>
        <w:tc>
          <w:tcPr>
            <w:tcW w:w="1373" w:type="dxa"/>
            <w:shd w:val="clear" w:color="auto" w:fill="auto"/>
            <w:noWrap/>
            <w:hideMark/>
          </w:tcPr>
          <w:p w14:paraId="70DB327B" w14:textId="33F302D0"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4" w:author="韬 黄" w:date="2018-11-05T16:52:00Z"/>
                <w:rFonts w:eastAsia="Times New Roman" w:cs="Times New Roman"/>
                <w:sz w:val="22"/>
              </w:rPr>
            </w:pPr>
            <w:del w:id="8675" w:author="韬 黄" w:date="2018-11-05T16:52:00Z">
              <w:r w:rsidRPr="00AB44D7" w:rsidDel="00B86EEC">
                <w:rPr>
                  <w:rFonts w:eastAsia="Times New Roman" w:cs="Times New Roman"/>
                  <w:sz w:val="22"/>
                </w:rPr>
                <w:delText>0.1674</w:delText>
              </w:r>
            </w:del>
          </w:p>
        </w:tc>
        <w:tc>
          <w:tcPr>
            <w:tcW w:w="1106" w:type="dxa"/>
            <w:shd w:val="clear" w:color="auto" w:fill="auto"/>
            <w:noWrap/>
            <w:hideMark/>
          </w:tcPr>
          <w:p w14:paraId="242C8C9A" w14:textId="0CBFA2D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676" w:author="韬 黄" w:date="2018-11-05T16:52:00Z"/>
                <w:rFonts w:eastAsia="Times New Roman" w:cs="Times New Roman"/>
                <w:sz w:val="22"/>
              </w:rPr>
            </w:pPr>
            <w:del w:id="8677" w:author="韬 黄" w:date="2018-11-05T16:52:00Z">
              <w:r w:rsidRPr="00AB44D7" w:rsidDel="00B86EEC">
                <w:rPr>
                  <w:rFonts w:eastAsia="Times New Roman" w:cs="Times New Roman"/>
                  <w:sz w:val="22"/>
                </w:rPr>
                <w:delText>1</w:delText>
              </w:r>
            </w:del>
          </w:p>
        </w:tc>
      </w:tr>
      <w:tr w:rsidR="00A37575" w:rsidRPr="00AB44D7" w:rsidDel="00B86EEC" w14:paraId="418F6F84" w14:textId="706CD990" w:rsidTr="008E5976">
        <w:trPr>
          <w:cnfStyle w:val="000000100000" w:firstRow="0" w:lastRow="0" w:firstColumn="0" w:lastColumn="0" w:oddVBand="0" w:evenVBand="0" w:oddHBand="1" w:evenHBand="0" w:firstRowFirstColumn="0" w:firstRowLastColumn="0" w:lastRowFirstColumn="0" w:lastRowLastColumn="0"/>
          <w:trHeight w:val="113"/>
          <w:jc w:val="center"/>
          <w:del w:id="8678"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10C6135C" w:rsidR="00927471" w:rsidRPr="00AB44D7" w:rsidDel="00B86EEC" w:rsidRDefault="00927471" w:rsidP="00927471">
            <w:pPr>
              <w:spacing w:after="0" w:line="240" w:lineRule="auto"/>
              <w:rPr>
                <w:del w:id="8679" w:author="韬 黄" w:date="2018-11-05T16:52:00Z"/>
                <w:rFonts w:eastAsia="Times New Roman" w:cs="Times New Roman"/>
                <w:b w:val="0"/>
                <w:sz w:val="22"/>
              </w:rPr>
            </w:pPr>
            <w:del w:id="8680"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5AF998AB" w14:textId="0CB16E7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1" w:author="韬 黄" w:date="2018-11-05T16:52:00Z"/>
                <w:rFonts w:eastAsia="Times New Roman" w:cs="Times New Roman"/>
                <w:sz w:val="22"/>
              </w:rPr>
            </w:pPr>
            <w:ins w:id="8682" w:author="tao huang" w:date="2018-10-28T22:02:00Z">
              <w:del w:id="8683" w:author="韬 黄" w:date="2018-11-05T16:52:00Z">
                <w:r w:rsidRPr="00AB44D7" w:rsidDel="00B86EEC">
                  <w:rPr>
                    <w:sz w:val="22"/>
                    <w:rPrChange w:id="8684" w:author="tao huang" w:date="2018-11-04T12:21:00Z">
                      <w:rPr/>
                    </w:rPrChange>
                  </w:rPr>
                  <w:delText>13.39</w:delText>
                </w:r>
              </w:del>
            </w:ins>
            <w:del w:id="8685" w:author="韬 黄" w:date="2018-11-05T16:52:00Z">
              <w:r w:rsidRPr="00AB44D7" w:rsidDel="00B86EEC">
                <w:rPr>
                  <w:rFonts w:eastAsia="Times New Roman" w:cs="Times New Roman"/>
                  <w:sz w:val="22"/>
                </w:rPr>
                <w:delText>13.387</w:delText>
              </w:r>
            </w:del>
          </w:p>
        </w:tc>
        <w:tc>
          <w:tcPr>
            <w:tcW w:w="681" w:type="dxa"/>
            <w:shd w:val="clear" w:color="auto" w:fill="auto"/>
            <w:noWrap/>
            <w:hideMark/>
          </w:tcPr>
          <w:p w14:paraId="3462CCB6" w14:textId="0DE74E2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6" w:author="韬 黄" w:date="2018-11-05T16:52:00Z"/>
                <w:rFonts w:eastAsia="Times New Roman" w:cs="Times New Roman"/>
                <w:sz w:val="22"/>
              </w:rPr>
            </w:pPr>
            <w:del w:id="8687" w:author="韬 黄" w:date="2018-11-05T16:52:00Z">
              <w:r w:rsidRPr="00AB44D7" w:rsidDel="00B86EEC">
                <w:rPr>
                  <w:rFonts w:eastAsia="Times New Roman" w:cs="Times New Roman"/>
                  <w:sz w:val="22"/>
                </w:rPr>
                <w:delText>2</w:delText>
              </w:r>
            </w:del>
          </w:p>
        </w:tc>
        <w:tc>
          <w:tcPr>
            <w:tcW w:w="1647" w:type="dxa"/>
            <w:shd w:val="clear" w:color="auto" w:fill="auto"/>
            <w:noWrap/>
            <w:hideMark/>
          </w:tcPr>
          <w:p w14:paraId="4D542DDF" w14:textId="7DAE0B3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88" w:author="韬 黄" w:date="2018-11-05T16:52:00Z"/>
                <w:rFonts w:eastAsia="Times New Roman" w:cs="Times New Roman"/>
                <w:sz w:val="22"/>
              </w:rPr>
            </w:pPr>
            <w:del w:id="8689" w:author="韬 黄" w:date="2018-11-05T16:52:00Z">
              <w:r w:rsidRPr="00AB44D7" w:rsidDel="00B86EEC">
                <w:rPr>
                  <w:rFonts w:eastAsia="Times New Roman" w:cs="Times New Roman"/>
                  <w:sz w:val="22"/>
                </w:rPr>
                <w:delText>39.59%</w:delText>
              </w:r>
            </w:del>
          </w:p>
        </w:tc>
        <w:tc>
          <w:tcPr>
            <w:tcW w:w="681" w:type="dxa"/>
            <w:shd w:val="clear" w:color="auto" w:fill="auto"/>
            <w:noWrap/>
            <w:hideMark/>
          </w:tcPr>
          <w:p w14:paraId="31708FFD" w14:textId="18F1A0D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0" w:author="韬 黄" w:date="2018-11-05T16:52:00Z"/>
                <w:rFonts w:eastAsia="Times New Roman" w:cs="Times New Roman"/>
                <w:sz w:val="22"/>
              </w:rPr>
            </w:pPr>
            <w:del w:id="8691"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4650BDCB" w14:textId="7D2C3D1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2" w:author="韬 黄" w:date="2018-11-05T16:52:00Z"/>
                <w:rFonts w:eastAsia="Times New Roman" w:cs="Times New Roman"/>
                <w:sz w:val="22"/>
              </w:rPr>
            </w:pPr>
            <w:del w:id="8693" w:author="韬 黄" w:date="2018-11-05T16:52:00Z">
              <w:r w:rsidRPr="00AB44D7" w:rsidDel="00B86EEC">
                <w:rPr>
                  <w:rFonts w:eastAsia="Times New Roman" w:cs="Times New Roman"/>
                  <w:sz w:val="22"/>
                </w:rPr>
                <w:delText>0.762</w:delText>
              </w:r>
            </w:del>
            <w:ins w:id="8694" w:author="tao huang" w:date="2018-10-28T22:03:00Z">
              <w:del w:id="8695" w:author="韬 黄" w:date="2018-11-05T16:52:00Z">
                <w:r w:rsidRPr="00AB44D7" w:rsidDel="00B86EEC">
                  <w:rPr>
                    <w:rFonts w:eastAsia="Times New Roman" w:cs="Times New Roman"/>
                    <w:sz w:val="22"/>
                  </w:rPr>
                  <w:delText>36</w:delText>
                </w:r>
              </w:del>
            </w:ins>
          </w:p>
        </w:tc>
        <w:tc>
          <w:tcPr>
            <w:tcW w:w="681" w:type="dxa"/>
            <w:shd w:val="clear" w:color="auto" w:fill="auto"/>
            <w:noWrap/>
            <w:hideMark/>
          </w:tcPr>
          <w:p w14:paraId="228DE944" w14:textId="2530640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6" w:author="韬 黄" w:date="2018-11-05T16:52:00Z"/>
                <w:rFonts w:eastAsia="Times New Roman" w:cs="Times New Roman"/>
                <w:sz w:val="22"/>
              </w:rPr>
            </w:pPr>
            <w:del w:id="8697"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393AAB59" w14:textId="4C7A9CD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698" w:author="韬 黄" w:date="2018-11-05T16:52:00Z"/>
                <w:rFonts w:eastAsia="Times New Roman" w:cs="Times New Roman"/>
                <w:sz w:val="22"/>
              </w:rPr>
            </w:pPr>
            <w:del w:id="8699" w:author="韬 黄" w:date="2018-11-05T16:52:00Z">
              <w:r w:rsidRPr="00AB44D7" w:rsidDel="00B86EEC">
                <w:rPr>
                  <w:rFonts w:eastAsia="Times New Roman" w:cs="Times New Roman"/>
                  <w:sz w:val="22"/>
                </w:rPr>
                <w:delText>0.9876</w:delText>
              </w:r>
            </w:del>
          </w:p>
        </w:tc>
        <w:tc>
          <w:tcPr>
            <w:tcW w:w="681" w:type="dxa"/>
            <w:shd w:val="clear" w:color="auto" w:fill="auto"/>
            <w:noWrap/>
            <w:hideMark/>
          </w:tcPr>
          <w:p w14:paraId="1ACC406A" w14:textId="16DFA95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00" w:author="韬 黄" w:date="2018-11-05T16:52:00Z"/>
                <w:rFonts w:eastAsia="Times New Roman" w:cs="Times New Roman"/>
                <w:sz w:val="22"/>
              </w:rPr>
            </w:pPr>
            <w:del w:id="8701"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28CFD623" w14:textId="1D70422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02" w:author="韬 黄" w:date="2018-11-05T16:52:00Z"/>
                <w:rFonts w:eastAsia="Times New Roman" w:cs="Times New Roman"/>
                <w:sz w:val="22"/>
              </w:rPr>
            </w:pPr>
            <w:del w:id="8703" w:author="韬 黄" w:date="2018-11-05T16:52:00Z">
              <w:r w:rsidRPr="00AB44D7" w:rsidDel="00B86EEC">
                <w:rPr>
                  <w:rFonts w:eastAsia="Times New Roman" w:cs="Times New Roman"/>
                  <w:sz w:val="22"/>
                </w:rPr>
                <w:delText>0.1677</w:delText>
              </w:r>
            </w:del>
          </w:p>
        </w:tc>
        <w:tc>
          <w:tcPr>
            <w:tcW w:w="1106" w:type="dxa"/>
            <w:shd w:val="clear" w:color="auto" w:fill="auto"/>
            <w:noWrap/>
            <w:hideMark/>
          </w:tcPr>
          <w:p w14:paraId="4856B5F6" w14:textId="76A699F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04" w:author="韬 黄" w:date="2018-11-05T16:52:00Z"/>
                <w:rFonts w:eastAsia="Times New Roman" w:cs="Times New Roman"/>
                <w:sz w:val="22"/>
              </w:rPr>
            </w:pPr>
            <w:del w:id="8705" w:author="韬 黄" w:date="2018-11-05T16:52:00Z">
              <w:r w:rsidRPr="00AB44D7" w:rsidDel="00B86EEC">
                <w:rPr>
                  <w:rFonts w:eastAsia="Times New Roman" w:cs="Times New Roman"/>
                  <w:sz w:val="22"/>
                </w:rPr>
                <w:delText>2</w:delText>
              </w:r>
            </w:del>
          </w:p>
        </w:tc>
      </w:tr>
      <w:tr w:rsidR="00A37575" w:rsidRPr="00AB44D7" w:rsidDel="00B86EEC" w14:paraId="7BDC142B" w14:textId="7AFDB95B" w:rsidTr="008E5976">
        <w:trPr>
          <w:trHeight w:val="113"/>
          <w:jc w:val="center"/>
          <w:del w:id="8706"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7CF9173F" w:rsidR="00971633" w:rsidRPr="00AB44D7" w:rsidDel="00B86EEC" w:rsidRDefault="006109A1">
            <w:pPr>
              <w:spacing w:after="0" w:line="240" w:lineRule="auto"/>
              <w:jc w:val="center"/>
              <w:rPr>
                <w:del w:id="8707" w:author="韬 黄" w:date="2018-11-05T16:52:00Z"/>
                <w:rFonts w:eastAsia="Times New Roman" w:cs="Times New Roman"/>
                <w:b w:val="0"/>
                <w:sz w:val="22"/>
              </w:rPr>
              <w:pPrChange w:id="8708" w:author="tao huang" w:date="2018-10-28T22:09:00Z">
                <w:pPr>
                  <w:spacing w:after="0" w:line="240" w:lineRule="auto"/>
                </w:pPr>
              </w:pPrChange>
            </w:pPr>
            <w:ins w:id="8709" w:author="tao huang" w:date="2018-10-28T22:07:00Z">
              <w:del w:id="8710" w:author="韬 黄" w:date="2018-11-05T16:52:00Z">
                <w:r w:rsidRPr="00AB44D7" w:rsidDel="00B86EEC">
                  <w:rPr>
                    <w:rFonts w:eastAsia="Times New Roman" w:cs="Times New Roman"/>
                    <w:sz w:val="22"/>
                    <w:rPrChange w:id="8711" w:author="tao huang" w:date="2018-11-04T12:21:00Z">
                      <w:rPr>
                        <w:rFonts w:eastAsia="Times New Roman" w:cs="Times New Roman"/>
                        <w:color w:val="000000"/>
                        <w:sz w:val="22"/>
                      </w:rPr>
                    </w:rPrChange>
                  </w:rPr>
                  <w:delText xml:space="preserve">Forecast horizon is one to eight weeks ahead, for </w:delText>
                </w:r>
              </w:del>
            </w:ins>
            <w:ins w:id="8712" w:author="tao huang" w:date="2018-11-04T15:39:00Z">
              <w:del w:id="8713" w:author="韬 黄" w:date="2018-11-05T16:52:00Z">
                <w:r w:rsidR="00CB4FA0" w:rsidDel="00B86EEC">
                  <w:rPr>
                    <w:rFonts w:eastAsia="Times New Roman" w:cs="Times New Roman"/>
                    <w:b w:val="0"/>
                    <w:sz w:val="22"/>
                  </w:rPr>
                  <w:delText xml:space="preserve">the </w:delText>
                </w:r>
              </w:del>
            </w:ins>
            <w:ins w:id="8714" w:author="tao huang" w:date="2018-10-28T22:07:00Z">
              <w:del w:id="8715" w:author="韬 黄" w:date="2018-11-05T16:52:00Z">
                <w:r w:rsidRPr="00AB44D7" w:rsidDel="00B86EEC">
                  <w:rPr>
                    <w:rFonts w:eastAsia="Times New Roman" w:cs="Times New Roman"/>
                    <w:noProof/>
                    <w:sz w:val="22"/>
                    <w:rPrChange w:id="8716" w:author="tao huang" w:date="2018-11-04T12:21:00Z">
                      <w:rPr>
                        <w:rFonts w:eastAsia="Times New Roman" w:cs="Times New Roman"/>
                        <w:color w:val="000000"/>
                        <w:sz w:val="22"/>
                      </w:rPr>
                    </w:rPrChange>
                  </w:rPr>
                  <w:delText>promoted</w:delText>
                </w:r>
                <w:r w:rsidRPr="00AB44D7" w:rsidDel="00B86EEC">
                  <w:rPr>
                    <w:rFonts w:eastAsia="Times New Roman" w:cs="Times New Roman"/>
                    <w:sz w:val="22"/>
                  </w:rPr>
                  <w:delText xml:space="preserve"> forecast period</w:delText>
                </w:r>
              </w:del>
            </w:ins>
            <w:del w:id="8717" w:author="韬 黄" w:date="2018-11-05T16:52:00Z">
              <w:r w:rsidR="00971633" w:rsidRPr="00AB44D7" w:rsidDel="00B86EEC">
                <w:rPr>
                  <w:rFonts w:eastAsia="Times New Roman" w:cs="Times New Roman"/>
                  <w:sz w:val="22"/>
                </w:rPr>
                <w:delText>promoted period, for 1 to 8 weeks ahead</w:delText>
              </w:r>
            </w:del>
          </w:p>
        </w:tc>
      </w:tr>
      <w:tr w:rsidR="00A37575" w:rsidRPr="00AB44D7" w:rsidDel="00B86EEC" w14:paraId="1B679DA0" w14:textId="4800ACF2" w:rsidTr="008E5976">
        <w:trPr>
          <w:cnfStyle w:val="000000100000" w:firstRow="0" w:lastRow="0" w:firstColumn="0" w:lastColumn="0" w:oddVBand="0" w:evenVBand="0" w:oddHBand="1" w:evenHBand="0" w:firstRowFirstColumn="0" w:firstRowLastColumn="0" w:lastRowFirstColumn="0" w:lastRowLastColumn="0"/>
          <w:trHeight w:val="113"/>
          <w:jc w:val="center"/>
          <w:del w:id="8718"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4E2F3D36" w:rsidR="00971633" w:rsidRPr="00AB44D7" w:rsidDel="00B86EEC" w:rsidRDefault="00971633" w:rsidP="00AE69AD">
            <w:pPr>
              <w:spacing w:after="0" w:line="240" w:lineRule="auto"/>
              <w:rPr>
                <w:del w:id="8719" w:author="韬 黄" w:date="2018-11-05T16:52:00Z"/>
                <w:rFonts w:eastAsia="Times New Roman" w:cs="Times New Roman"/>
                <w:b w:val="0"/>
                <w:sz w:val="22"/>
              </w:rPr>
            </w:pPr>
            <w:del w:id="8720"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78112E29" w14:textId="054C2733"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1" w:author="韬 黄" w:date="2018-11-05T16:52:00Z"/>
                <w:rFonts w:eastAsia="Times New Roman" w:cs="Times New Roman"/>
                <w:sz w:val="22"/>
              </w:rPr>
            </w:pPr>
            <w:del w:id="8722"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4624D8ED" w14:textId="55887630"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3" w:author="韬 黄" w:date="2018-11-05T16:52:00Z"/>
                <w:rFonts w:eastAsia="Times New Roman" w:cs="Times New Roman"/>
                <w:sz w:val="22"/>
              </w:rPr>
            </w:pPr>
            <w:del w:id="8724"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0EA2C3A8" w14:textId="7A0A0018"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5" w:author="韬 黄" w:date="2018-11-05T16:52:00Z"/>
                <w:rFonts w:eastAsia="Times New Roman" w:cs="Times New Roman"/>
                <w:sz w:val="22"/>
              </w:rPr>
            </w:pPr>
            <w:ins w:id="8726" w:author="tao huang" w:date="2018-10-27T14:36:00Z">
              <w:del w:id="8727" w:author="韬 黄" w:date="2018-11-05T16:52:00Z">
                <w:r w:rsidRPr="00AB44D7" w:rsidDel="00B86EEC">
                  <w:rPr>
                    <w:rFonts w:eastAsia="Times New Roman" w:cs="Times New Roman"/>
                    <w:sz w:val="22"/>
                  </w:rPr>
                  <w:delText>sMAPE</w:delText>
                </w:r>
              </w:del>
            </w:ins>
            <w:del w:id="8728"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1538C96B" w14:textId="6CB28D28"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29" w:author="韬 黄" w:date="2018-11-05T16:52:00Z"/>
                <w:rFonts w:eastAsia="Times New Roman" w:cs="Times New Roman"/>
                <w:sz w:val="22"/>
              </w:rPr>
            </w:pPr>
            <w:del w:id="8730"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3E93C8FD" w14:textId="18DE1BDD"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1" w:author="韬 黄" w:date="2018-11-05T16:52:00Z"/>
                <w:rFonts w:eastAsia="Times New Roman" w:cs="Times New Roman"/>
                <w:sz w:val="22"/>
              </w:rPr>
            </w:pPr>
            <w:del w:id="8732"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469277D0" w14:textId="1BDFA928"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3" w:author="韬 黄" w:date="2018-11-05T16:52:00Z"/>
                <w:rFonts w:eastAsia="Times New Roman" w:cs="Times New Roman"/>
                <w:sz w:val="22"/>
              </w:rPr>
            </w:pPr>
            <w:del w:id="8734"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7C0B4199" w14:textId="6E691C06"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5" w:author="韬 黄" w:date="2018-11-05T16:52:00Z"/>
                <w:rFonts w:eastAsia="Times New Roman" w:cs="Times New Roman"/>
                <w:sz w:val="22"/>
              </w:rPr>
            </w:pPr>
            <w:del w:id="8736"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56E07F05" w14:textId="516510BC"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7" w:author="韬 黄" w:date="2018-11-05T16:52:00Z"/>
                <w:rFonts w:eastAsia="Times New Roman" w:cs="Times New Roman"/>
                <w:sz w:val="22"/>
              </w:rPr>
            </w:pPr>
            <w:del w:id="8738"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7D75C724" w14:textId="2D3FCE32"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39" w:author="韬 黄" w:date="2018-11-05T16:52:00Z"/>
                <w:rFonts w:eastAsia="Times New Roman" w:cs="Times New Roman"/>
                <w:sz w:val="22"/>
              </w:rPr>
            </w:pPr>
            <w:del w:id="8740"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A65B899" w14:textId="03D61C19"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41" w:author="韬 黄" w:date="2018-11-05T16:52:00Z"/>
                <w:rFonts w:eastAsia="Times New Roman" w:cs="Times New Roman"/>
                <w:sz w:val="22"/>
              </w:rPr>
            </w:pPr>
            <w:del w:id="8742" w:author="韬 黄" w:date="2018-11-05T16:52:00Z">
              <w:r w:rsidRPr="00AB44D7" w:rsidDel="00B86EEC">
                <w:rPr>
                  <w:rFonts w:eastAsia="Times New Roman" w:cs="Times New Roman"/>
                  <w:sz w:val="22"/>
                </w:rPr>
                <w:delText>Rank</w:delText>
              </w:r>
            </w:del>
          </w:p>
        </w:tc>
      </w:tr>
      <w:tr w:rsidR="00A37575" w:rsidRPr="00AB44D7" w:rsidDel="00B86EEC" w14:paraId="046222A5" w14:textId="5C6B03DC" w:rsidTr="008E5976">
        <w:trPr>
          <w:trHeight w:val="113"/>
          <w:jc w:val="center"/>
          <w:del w:id="8743"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1FE10929" w:rsidR="00927471" w:rsidRPr="00AB44D7" w:rsidDel="00B86EEC" w:rsidRDefault="00927471" w:rsidP="00927471">
            <w:pPr>
              <w:spacing w:after="0" w:line="240" w:lineRule="auto"/>
              <w:rPr>
                <w:del w:id="8744" w:author="韬 黄" w:date="2018-11-05T16:52:00Z"/>
                <w:rFonts w:eastAsia="Times New Roman" w:cs="Times New Roman"/>
                <w:b w:val="0"/>
                <w:sz w:val="22"/>
              </w:rPr>
            </w:pPr>
            <w:del w:id="8745"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11DD874C" w14:textId="5B43F16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46" w:author="韬 黄" w:date="2018-11-05T16:52:00Z"/>
                <w:rFonts w:eastAsia="Times New Roman" w:cs="Times New Roman"/>
                <w:sz w:val="22"/>
              </w:rPr>
            </w:pPr>
            <w:ins w:id="8747" w:author="tao huang" w:date="2018-10-28T22:02:00Z">
              <w:del w:id="8748" w:author="韬 黄" w:date="2018-11-05T16:52:00Z">
                <w:r w:rsidRPr="00AB44D7" w:rsidDel="00B86EEC">
                  <w:rPr>
                    <w:sz w:val="22"/>
                    <w:rPrChange w:id="8749" w:author="tao huang" w:date="2018-11-04T12:21:00Z">
                      <w:rPr/>
                    </w:rPrChange>
                  </w:rPr>
                  <w:delText>55.11</w:delText>
                </w:r>
              </w:del>
            </w:ins>
            <w:del w:id="8750" w:author="韬 黄" w:date="2018-11-05T16:52:00Z">
              <w:r w:rsidRPr="00AB44D7" w:rsidDel="00B86EEC">
                <w:rPr>
                  <w:rFonts w:eastAsia="Times New Roman" w:cs="Times New Roman"/>
                  <w:sz w:val="22"/>
                </w:rPr>
                <w:delText>55.110</w:delText>
              </w:r>
            </w:del>
          </w:p>
        </w:tc>
        <w:tc>
          <w:tcPr>
            <w:tcW w:w="681" w:type="dxa"/>
            <w:shd w:val="clear" w:color="auto" w:fill="auto"/>
            <w:noWrap/>
            <w:hideMark/>
          </w:tcPr>
          <w:p w14:paraId="7A9C33EA" w14:textId="5891D1D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1" w:author="韬 黄" w:date="2018-11-05T16:52:00Z"/>
                <w:rFonts w:eastAsia="Times New Roman" w:cs="Times New Roman"/>
                <w:sz w:val="22"/>
              </w:rPr>
            </w:pPr>
            <w:del w:id="8752"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558098E2" w14:textId="6D2D015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3" w:author="韬 黄" w:date="2018-11-05T16:52:00Z"/>
                <w:rFonts w:eastAsia="Times New Roman" w:cs="Times New Roman"/>
                <w:sz w:val="22"/>
              </w:rPr>
            </w:pPr>
            <w:del w:id="8754" w:author="韬 黄" w:date="2018-11-05T16:52:00Z">
              <w:r w:rsidRPr="00AB44D7" w:rsidDel="00B86EEC">
                <w:rPr>
                  <w:rFonts w:eastAsia="Times New Roman" w:cs="Times New Roman"/>
                  <w:sz w:val="22"/>
                </w:rPr>
                <w:delText>45.96%</w:delText>
              </w:r>
            </w:del>
          </w:p>
        </w:tc>
        <w:tc>
          <w:tcPr>
            <w:tcW w:w="681" w:type="dxa"/>
            <w:shd w:val="clear" w:color="auto" w:fill="auto"/>
            <w:noWrap/>
            <w:hideMark/>
          </w:tcPr>
          <w:p w14:paraId="41760020" w14:textId="729A7D8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5" w:author="韬 黄" w:date="2018-11-05T16:52:00Z"/>
                <w:rFonts w:eastAsia="Times New Roman" w:cs="Times New Roman"/>
                <w:sz w:val="22"/>
              </w:rPr>
            </w:pPr>
            <w:del w:id="8756"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66EFA649" w14:textId="541AD57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57" w:author="韬 黄" w:date="2018-11-05T16:52:00Z"/>
                <w:rFonts w:eastAsia="Times New Roman" w:cs="Times New Roman"/>
                <w:sz w:val="22"/>
              </w:rPr>
            </w:pPr>
            <w:ins w:id="8758" w:author="tao huang" w:date="2018-10-28T22:01:00Z">
              <w:del w:id="8759" w:author="韬 黄" w:date="2018-11-05T16:52:00Z">
                <w:r w:rsidRPr="00AB44D7" w:rsidDel="00B86EEC">
                  <w:rPr>
                    <w:sz w:val="22"/>
                    <w:rPrChange w:id="8760" w:author="tao huang" w:date="2018-11-04T12:21:00Z">
                      <w:rPr/>
                    </w:rPrChange>
                  </w:rPr>
                  <w:delText>1.569</w:delText>
                </w:r>
              </w:del>
            </w:ins>
            <w:ins w:id="8761" w:author="tao huang" w:date="2018-10-28T22:03:00Z">
              <w:del w:id="8762" w:author="韬 黄" w:date="2018-11-05T16:52:00Z">
                <w:r w:rsidRPr="00AB44D7" w:rsidDel="00B86EEC">
                  <w:rPr>
                    <w:sz w:val="22"/>
                  </w:rPr>
                  <w:delText>4</w:delText>
                </w:r>
              </w:del>
            </w:ins>
            <w:del w:id="8763" w:author="韬 黄" w:date="2018-11-05T16:52:00Z">
              <w:r w:rsidRPr="00AB44D7" w:rsidDel="00B86EEC">
                <w:rPr>
                  <w:rFonts w:eastAsia="Times New Roman" w:cs="Times New Roman"/>
                  <w:sz w:val="22"/>
                </w:rPr>
                <w:delText>1.569417</w:delText>
              </w:r>
            </w:del>
          </w:p>
        </w:tc>
        <w:tc>
          <w:tcPr>
            <w:tcW w:w="681" w:type="dxa"/>
            <w:shd w:val="clear" w:color="auto" w:fill="auto"/>
            <w:noWrap/>
            <w:hideMark/>
          </w:tcPr>
          <w:p w14:paraId="12CB367C" w14:textId="247B8A2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4" w:author="韬 黄" w:date="2018-11-05T16:52:00Z"/>
                <w:rFonts w:eastAsia="Times New Roman" w:cs="Times New Roman"/>
                <w:sz w:val="22"/>
              </w:rPr>
            </w:pPr>
            <w:del w:id="8765"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18F5DF1C" w14:textId="32709B5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6" w:author="韬 黄" w:date="2018-11-05T16:52:00Z"/>
                <w:rFonts w:eastAsia="Times New Roman" w:cs="Times New Roman"/>
                <w:sz w:val="22"/>
              </w:rPr>
            </w:pPr>
            <w:del w:id="8767"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2B7CE128" w14:textId="25034A65"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68" w:author="韬 黄" w:date="2018-11-05T16:52:00Z"/>
                <w:rFonts w:eastAsia="Times New Roman" w:cs="Times New Roman"/>
                <w:sz w:val="22"/>
              </w:rPr>
            </w:pPr>
            <w:del w:id="8769"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70D686E8" w14:textId="0A49C19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70" w:author="韬 黄" w:date="2018-11-05T16:52:00Z"/>
                <w:rFonts w:eastAsia="Times New Roman" w:cs="Times New Roman"/>
                <w:sz w:val="22"/>
              </w:rPr>
            </w:pPr>
            <w:del w:id="8771" w:author="韬 黄" w:date="2018-11-05T16:52:00Z">
              <w:r w:rsidRPr="00AB44D7" w:rsidDel="00B86EEC">
                <w:rPr>
                  <w:rFonts w:eastAsia="Times New Roman" w:cs="Times New Roman"/>
                  <w:sz w:val="22"/>
                </w:rPr>
                <w:delText>1.2509</w:delText>
              </w:r>
            </w:del>
          </w:p>
        </w:tc>
        <w:tc>
          <w:tcPr>
            <w:tcW w:w="1106" w:type="dxa"/>
            <w:shd w:val="clear" w:color="auto" w:fill="auto"/>
            <w:noWrap/>
            <w:hideMark/>
          </w:tcPr>
          <w:p w14:paraId="71026824" w14:textId="4A954AF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772" w:author="韬 黄" w:date="2018-11-05T16:52:00Z"/>
                <w:rFonts w:eastAsia="Times New Roman" w:cs="Times New Roman"/>
                <w:sz w:val="22"/>
              </w:rPr>
            </w:pPr>
            <w:del w:id="8773" w:author="韬 黄" w:date="2018-11-05T16:52:00Z">
              <w:r w:rsidRPr="00AB44D7" w:rsidDel="00B86EEC">
                <w:rPr>
                  <w:rFonts w:eastAsia="Times New Roman" w:cs="Times New Roman"/>
                  <w:sz w:val="22"/>
                </w:rPr>
                <w:delText>2</w:delText>
              </w:r>
            </w:del>
          </w:p>
        </w:tc>
      </w:tr>
      <w:tr w:rsidR="00A37575" w:rsidRPr="00AB44D7" w:rsidDel="00B86EEC" w14:paraId="0C97A3D8" w14:textId="43FB81E2" w:rsidTr="008E5976">
        <w:trPr>
          <w:cnfStyle w:val="000000100000" w:firstRow="0" w:lastRow="0" w:firstColumn="0" w:lastColumn="0" w:oddVBand="0" w:evenVBand="0" w:oddHBand="1" w:evenHBand="0" w:firstRowFirstColumn="0" w:firstRowLastColumn="0" w:lastRowFirstColumn="0" w:lastRowLastColumn="0"/>
          <w:trHeight w:val="113"/>
          <w:jc w:val="center"/>
          <w:del w:id="8774"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15A6F74D" w:rsidR="00927471" w:rsidRPr="00AB44D7" w:rsidDel="00B86EEC" w:rsidRDefault="00927471" w:rsidP="00927471">
            <w:pPr>
              <w:spacing w:after="0" w:line="240" w:lineRule="auto"/>
              <w:rPr>
                <w:del w:id="8775" w:author="韬 黄" w:date="2018-11-05T16:52:00Z"/>
                <w:rFonts w:eastAsia="Times New Roman" w:cs="Times New Roman"/>
                <w:b w:val="0"/>
                <w:sz w:val="22"/>
              </w:rPr>
            </w:pPr>
            <w:del w:id="8776"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480465CD" w14:textId="5C08AA3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77" w:author="韬 黄" w:date="2018-11-05T16:52:00Z"/>
                <w:rFonts w:eastAsia="Times New Roman" w:cs="Times New Roman"/>
                <w:sz w:val="22"/>
              </w:rPr>
            </w:pPr>
            <w:ins w:id="8778" w:author="tao huang" w:date="2018-10-28T22:02:00Z">
              <w:del w:id="8779" w:author="韬 黄" w:date="2018-11-05T16:52:00Z">
                <w:r w:rsidRPr="00AB44D7" w:rsidDel="00B86EEC">
                  <w:rPr>
                    <w:sz w:val="22"/>
                    <w:rPrChange w:id="8780" w:author="tao huang" w:date="2018-11-04T12:21:00Z">
                      <w:rPr/>
                    </w:rPrChange>
                  </w:rPr>
                  <w:delText>55.55</w:delText>
                </w:r>
              </w:del>
            </w:ins>
            <w:del w:id="8781" w:author="韬 黄" w:date="2018-11-05T16:52:00Z">
              <w:r w:rsidRPr="00AB44D7" w:rsidDel="00B86EEC">
                <w:rPr>
                  <w:rFonts w:eastAsia="Times New Roman" w:cs="Times New Roman"/>
                  <w:sz w:val="22"/>
                </w:rPr>
                <w:delText>55.549</w:delText>
              </w:r>
            </w:del>
          </w:p>
        </w:tc>
        <w:tc>
          <w:tcPr>
            <w:tcW w:w="681" w:type="dxa"/>
            <w:shd w:val="clear" w:color="auto" w:fill="auto"/>
            <w:noWrap/>
            <w:hideMark/>
          </w:tcPr>
          <w:p w14:paraId="6BC24B1A" w14:textId="5377F9F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2" w:author="韬 黄" w:date="2018-11-05T16:52:00Z"/>
                <w:rFonts w:eastAsia="Times New Roman" w:cs="Times New Roman"/>
                <w:sz w:val="22"/>
              </w:rPr>
            </w:pPr>
            <w:del w:id="8783"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7C8184A" w14:textId="3CBE6D9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4" w:author="韬 黄" w:date="2018-11-05T16:52:00Z"/>
                <w:rFonts w:eastAsia="Times New Roman" w:cs="Times New Roman"/>
                <w:sz w:val="22"/>
              </w:rPr>
            </w:pPr>
            <w:del w:id="8785" w:author="韬 黄" w:date="2018-11-05T16:52:00Z">
              <w:r w:rsidRPr="00AB44D7" w:rsidDel="00B86EEC">
                <w:rPr>
                  <w:rFonts w:eastAsia="Times New Roman" w:cs="Times New Roman"/>
                  <w:sz w:val="22"/>
                </w:rPr>
                <w:delText>45.90%</w:delText>
              </w:r>
            </w:del>
          </w:p>
        </w:tc>
        <w:tc>
          <w:tcPr>
            <w:tcW w:w="681" w:type="dxa"/>
            <w:shd w:val="clear" w:color="auto" w:fill="auto"/>
            <w:noWrap/>
            <w:hideMark/>
          </w:tcPr>
          <w:p w14:paraId="72587B76" w14:textId="707E743F"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6" w:author="韬 黄" w:date="2018-11-05T16:52:00Z"/>
                <w:rFonts w:eastAsia="Times New Roman" w:cs="Times New Roman"/>
                <w:sz w:val="22"/>
              </w:rPr>
            </w:pPr>
            <w:del w:id="8787"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478560FE" w14:textId="1F06201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88" w:author="韬 黄" w:date="2018-11-05T16:52:00Z"/>
                <w:rFonts w:eastAsia="Times New Roman" w:cs="Times New Roman"/>
                <w:sz w:val="22"/>
              </w:rPr>
            </w:pPr>
            <w:ins w:id="8789" w:author="tao huang" w:date="2018-10-28T22:01:00Z">
              <w:del w:id="8790" w:author="韬 黄" w:date="2018-11-05T16:52:00Z">
                <w:r w:rsidRPr="00AB44D7" w:rsidDel="00B86EEC">
                  <w:rPr>
                    <w:sz w:val="22"/>
                    <w:rPrChange w:id="8791" w:author="tao huang" w:date="2018-11-04T12:21:00Z">
                      <w:rPr/>
                    </w:rPrChange>
                  </w:rPr>
                  <w:delText>1.56</w:delText>
                </w:r>
              </w:del>
            </w:ins>
            <w:ins w:id="8792" w:author="tao huang" w:date="2018-10-28T22:03:00Z">
              <w:del w:id="8793" w:author="韬 黄" w:date="2018-11-05T16:52:00Z">
                <w:r w:rsidRPr="00AB44D7" w:rsidDel="00B86EEC">
                  <w:rPr>
                    <w:sz w:val="22"/>
                  </w:rPr>
                  <w:delText>8</w:delText>
                </w:r>
              </w:del>
            </w:ins>
            <w:ins w:id="8794" w:author="tao huang" w:date="2018-10-28T22:01:00Z">
              <w:del w:id="8795" w:author="韬 黄" w:date="2018-11-05T16:52:00Z">
                <w:r w:rsidRPr="00AB44D7" w:rsidDel="00B86EEC">
                  <w:rPr>
                    <w:sz w:val="22"/>
                    <w:rPrChange w:id="8796" w:author="tao huang" w:date="2018-11-04T12:21:00Z">
                      <w:rPr/>
                    </w:rPrChange>
                  </w:rPr>
                  <w:delText>9</w:delText>
                </w:r>
              </w:del>
            </w:ins>
            <w:del w:id="8797" w:author="韬 黄" w:date="2018-11-05T16:52:00Z">
              <w:r w:rsidRPr="00AB44D7" w:rsidDel="00B86EEC">
                <w:rPr>
                  <w:rFonts w:eastAsia="Times New Roman" w:cs="Times New Roman"/>
                  <w:sz w:val="22"/>
                </w:rPr>
                <w:delText>1.568883</w:delText>
              </w:r>
            </w:del>
          </w:p>
        </w:tc>
        <w:tc>
          <w:tcPr>
            <w:tcW w:w="681" w:type="dxa"/>
            <w:shd w:val="clear" w:color="auto" w:fill="auto"/>
            <w:noWrap/>
            <w:hideMark/>
          </w:tcPr>
          <w:p w14:paraId="62E6C551" w14:textId="490AAE55"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798" w:author="韬 黄" w:date="2018-11-05T16:52:00Z"/>
                <w:rFonts w:eastAsia="Times New Roman" w:cs="Times New Roman"/>
                <w:sz w:val="22"/>
              </w:rPr>
            </w:pPr>
            <w:del w:id="8799"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4A2C947C" w14:textId="39CEDCC1"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0" w:author="韬 黄" w:date="2018-11-05T16:52:00Z"/>
                <w:rFonts w:eastAsia="Times New Roman" w:cs="Times New Roman"/>
                <w:sz w:val="22"/>
              </w:rPr>
            </w:pPr>
            <w:del w:id="8801" w:author="韬 黄" w:date="2018-11-05T16:52:00Z">
              <w:r w:rsidRPr="00AB44D7" w:rsidDel="00B86EEC">
                <w:rPr>
                  <w:rFonts w:eastAsia="Times New Roman" w:cs="Times New Roman"/>
                  <w:sz w:val="22"/>
                </w:rPr>
                <w:delText>0.9960</w:delText>
              </w:r>
            </w:del>
          </w:p>
        </w:tc>
        <w:tc>
          <w:tcPr>
            <w:tcW w:w="681" w:type="dxa"/>
            <w:shd w:val="clear" w:color="auto" w:fill="auto"/>
            <w:noWrap/>
            <w:hideMark/>
          </w:tcPr>
          <w:p w14:paraId="2B492DA4" w14:textId="4FF7A4D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2" w:author="韬 黄" w:date="2018-11-05T16:52:00Z"/>
                <w:rFonts w:eastAsia="Times New Roman" w:cs="Times New Roman"/>
                <w:sz w:val="22"/>
              </w:rPr>
            </w:pPr>
            <w:del w:id="8803"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3168C931" w14:textId="6A7BA5F1"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4" w:author="韬 黄" w:date="2018-11-05T16:52:00Z"/>
                <w:rFonts w:eastAsia="Times New Roman" w:cs="Times New Roman"/>
                <w:sz w:val="22"/>
              </w:rPr>
            </w:pPr>
            <w:del w:id="8805" w:author="韬 黄" w:date="2018-11-05T16:52:00Z">
              <w:r w:rsidRPr="00AB44D7" w:rsidDel="00B86EEC">
                <w:rPr>
                  <w:rFonts w:eastAsia="Times New Roman" w:cs="Times New Roman"/>
                  <w:sz w:val="22"/>
                </w:rPr>
                <w:delText>1.2549</w:delText>
              </w:r>
            </w:del>
          </w:p>
        </w:tc>
        <w:tc>
          <w:tcPr>
            <w:tcW w:w="1106" w:type="dxa"/>
            <w:shd w:val="clear" w:color="auto" w:fill="auto"/>
            <w:noWrap/>
            <w:hideMark/>
          </w:tcPr>
          <w:p w14:paraId="1BFB23C3" w14:textId="249A06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06" w:author="韬 黄" w:date="2018-11-05T16:52:00Z"/>
                <w:rFonts w:eastAsia="Times New Roman" w:cs="Times New Roman"/>
                <w:sz w:val="22"/>
              </w:rPr>
            </w:pPr>
            <w:del w:id="8807" w:author="韬 黄" w:date="2018-11-05T16:52:00Z">
              <w:r w:rsidRPr="00AB44D7" w:rsidDel="00B86EEC">
                <w:rPr>
                  <w:rFonts w:eastAsia="Times New Roman" w:cs="Times New Roman"/>
                  <w:sz w:val="22"/>
                </w:rPr>
                <w:delText>3</w:delText>
              </w:r>
            </w:del>
          </w:p>
        </w:tc>
      </w:tr>
      <w:tr w:rsidR="00A37575" w:rsidRPr="00AB44D7" w:rsidDel="00B86EEC" w14:paraId="66843BD8" w14:textId="1C8693A0" w:rsidTr="008E5976">
        <w:trPr>
          <w:trHeight w:val="113"/>
          <w:jc w:val="center"/>
          <w:del w:id="8808"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364B2745" w:rsidR="00927471" w:rsidRPr="00AB44D7" w:rsidDel="00B86EEC" w:rsidRDefault="00927471" w:rsidP="00927471">
            <w:pPr>
              <w:spacing w:after="0" w:line="240" w:lineRule="auto"/>
              <w:rPr>
                <w:del w:id="8809" w:author="韬 黄" w:date="2018-11-05T16:52:00Z"/>
                <w:rFonts w:eastAsia="Times New Roman" w:cs="Times New Roman"/>
                <w:b w:val="0"/>
                <w:sz w:val="22"/>
              </w:rPr>
            </w:pPr>
            <w:del w:id="8810"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ED279B5" w14:textId="38F7317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1" w:author="韬 黄" w:date="2018-11-05T16:52:00Z"/>
                <w:rFonts w:eastAsia="Times New Roman" w:cs="Times New Roman"/>
                <w:sz w:val="22"/>
              </w:rPr>
            </w:pPr>
            <w:ins w:id="8812" w:author="tao huang" w:date="2018-10-28T22:02:00Z">
              <w:del w:id="8813" w:author="韬 黄" w:date="2018-11-05T16:52:00Z">
                <w:r w:rsidRPr="00AB44D7" w:rsidDel="00B86EEC">
                  <w:rPr>
                    <w:sz w:val="22"/>
                    <w:rPrChange w:id="8814" w:author="tao huang" w:date="2018-11-04T12:21:00Z">
                      <w:rPr/>
                    </w:rPrChange>
                  </w:rPr>
                  <w:delText>55.11</w:delText>
                </w:r>
                <w:r w:rsidRPr="00AB44D7" w:rsidDel="00B86EEC">
                  <w:rPr>
                    <w:sz w:val="22"/>
                  </w:rPr>
                  <w:delText>2</w:delText>
                </w:r>
              </w:del>
            </w:ins>
            <w:del w:id="8815" w:author="韬 黄" w:date="2018-11-05T16:52:00Z">
              <w:r w:rsidRPr="00AB44D7" w:rsidDel="00B86EEC">
                <w:rPr>
                  <w:rFonts w:eastAsia="Times New Roman" w:cs="Times New Roman"/>
                  <w:sz w:val="22"/>
                </w:rPr>
                <w:delText>55.112</w:delText>
              </w:r>
            </w:del>
          </w:p>
        </w:tc>
        <w:tc>
          <w:tcPr>
            <w:tcW w:w="681" w:type="dxa"/>
            <w:shd w:val="clear" w:color="auto" w:fill="auto"/>
            <w:noWrap/>
            <w:hideMark/>
          </w:tcPr>
          <w:p w14:paraId="0B93E59B" w14:textId="7E3275B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6" w:author="韬 黄" w:date="2018-11-05T16:52:00Z"/>
                <w:rFonts w:eastAsia="Times New Roman" w:cs="Times New Roman"/>
                <w:sz w:val="22"/>
              </w:rPr>
            </w:pPr>
            <w:del w:id="8817" w:author="韬 黄" w:date="2018-11-05T16:52:00Z">
              <w:r w:rsidRPr="00AB44D7" w:rsidDel="00B86EEC">
                <w:rPr>
                  <w:rFonts w:eastAsia="Times New Roman" w:cs="Times New Roman"/>
                  <w:sz w:val="22"/>
                </w:rPr>
                <w:delText>2</w:delText>
              </w:r>
            </w:del>
          </w:p>
        </w:tc>
        <w:tc>
          <w:tcPr>
            <w:tcW w:w="1647" w:type="dxa"/>
            <w:shd w:val="clear" w:color="auto" w:fill="auto"/>
            <w:noWrap/>
            <w:hideMark/>
          </w:tcPr>
          <w:p w14:paraId="43DC1E69" w14:textId="70DB614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18" w:author="韬 黄" w:date="2018-11-05T16:52:00Z"/>
                <w:rFonts w:eastAsia="Times New Roman" w:cs="Times New Roman"/>
                <w:sz w:val="22"/>
              </w:rPr>
            </w:pPr>
            <w:del w:id="8819" w:author="韬 黄" w:date="2018-11-05T16:52:00Z">
              <w:r w:rsidRPr="00AB44D7" w:rsidDel="00B86EEC">
                <w:rPr>
                  <w:rFonts w:eastAsia="Times New Roman" w:cs="Times New Roman"/>
                  <w:sz w:val="22"/>
                </w:rPr>
                <w:delText>45.99%</w:delText>
              </w:r>
            </w:del>
          </w:p>
        </w:tc>
        <w:tc>
          <w:tcPr>
            <w:tcW w:w="681" w:type="dxa"/>
            <w:shd w:val="clear" w:color="auto" w:fill="auto"/>
            <w:noWrap/>
            <w:hideMark/>
          </w:tcPr>
          <w:p w14:paraId="6E877756" w14:textId="2B307CD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20" w:author="韬 黄" w:date="2018-11-05T16:52:00Z"/>
                <w:rFonts w:eastAsia="Times New Roman" w:cs="Times New Roman"/>
                <w:sz w:val="22"/>
              </w:rPr>
            </w:pPr>
            <w:del w:id="8821"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5DFA0C3C" w14:textId="0B79876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22" w:author="韬 黄" w:date="2018-11-05T16:52:00Z"/>
                <w:rFonts w:eastAsia="Times New Roman" w:cs="Times New Roman"/>
                <w:sz w:val="22"/>
              </w:rPr>
            </w:pPr>
            <w:ins w:id="8823" w:author="tao huang" w:date="2018-10-28T22:01:00Z">
              <w:del w:id="8824" w:author="韬 黄" w:date="2018-11-05T16:52:00Z">
                <w:r w:rsidRPr="00AB44D7" w:rsidDel="00B86EEC">
                  <w:rPr>
                    <w:sz w:val="22"/>
                    <w:rPrChange w:id="8825" w:author="tao huang" w:date="2018-11-04T12:21:00Z">
                      <w:rPr/>
                    </w:rPrChange>
                  </w:rPr>
                  <w:delText>1.569</w:delText>
                </w:r>
              </w:del>
            </w:ins>
            <w:ins w:id="8826" w:author="tao huang" w:date="2018-10-28T22:03:00Z">
              <w:del w:id="8827" w:author="韬 黄" w:date="2018-11-05T16:52:00Z">
                <w:r w:rsidRPr="00AB44D7" w:rsidDel="00B86EEC">
                  <w:rPr>
                    <w:sz w:val="22"/>
                  </w:rPr>
                  <w:delText>1</w:delText>
                </w:r>
              </w:del>
            </w:ins>
            <w:del w:id="8828" w:author="韬 黄" w:date="2018-11-05T16:52:00Z">
              <w:r w:rsidRPr="00AB44D7" w:rsidDel="00B86EEC">
                <w:rPr>
                  <w:rFonts w:eastAsia="Times New Roman" w:cs="Times New Roman"/>
                  <w:sz w:val="22"/>
                </w:rPr>
                <w:delText>1.569142</w:delText>
              </w:r>
            </w:del>
          </w:p>
        </w:tc>
        <w:tc>
          <w:tcPr>
            <w:tcW w:w="681" w:type="dxa"/>
            <w:shd w:val="clear" w:color="auto" w:fill="auto"/>
            <w:noWrap/>
            <w:hideMark/>
          </w:tcPr>
          <w:p w14:paraId="5CB44C83" w14:textId="504CAD7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29" w:author="韬 黄" w:date="2018-11-05T16:52:00Z"/>
                <w:rFonts w:eastAsia="Times New Roman" w:cs="Times New Roman"/>
                <w:sz w:val="22"/>
              </w:rPr>
            </w:pPr>
            <w:del w:id="8830"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0BE81AF4" w14:textId="28A8BF9F"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1" w:author="韬 黄" w:date="2018-11-05T16:52:00Z"/>
                <w:rFonts w:eastAsia="Times New Roman" w:cs="Times New Roman"/>
                <w:sz w:val="22"/>
              </w:rPr>
            </w:pPr>
            <w:del w:id="8832" w:author="韬 黄" w:date="2018-11-05T16:52:00Z">
              <w:r w:rsidRPr="00AB44D7" w:rsidDel="00B86EEC">
                <w:rPr>
                  <w:rFonts w:eastAsia="Times New Roman" w:cs="Times New Roman"/>
                  <w:sz w:val="22"/>
                </w:rPr>
                <w:delText>1.0090</w:delText>
              </w:r>
            </w:del>
          </w:p>
        </w:tc>
        <w:tc>
          <w:tcPr>
            <w:tcW w:w="681" w:type="dxa"/>
            <w:shd w:val="clear" w:color="auto" w:fill="auto"/>
            <w:noWrap/>
            <w:hideMark/>
          </w:tcPr>
          <w:p w14:paraId="625EC28D" w14:textId="6CCC127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3" w:author="韬 黄" w:date="2018-11-05T16:52:00Z"/>
                <w:rFonts w:eastAsia="Times New Roman" w:cs="Times New Roman"/>
                <w:sz w:val="22"/>
              </w:rPr>
            </w:pPr>
            <w:del w:id="8834"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685A991A" w14:textId="6BED926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5" w:author="韬 黄" w:date="2018-11-05T16:52:00Z"/>
                <w:rFonts w:eastAsia="Times New Roman" w:cs="Times New Roman"/>
                <w:sz w:val="22"/>
              </w:rPr>
            </w:pPr>
            <w:del w:id="8836" w:author="韬 黄" w:date="2018-11-05T16:52:00Z">
              <w:r w:rsidRPr="00AB44D7" w:rsidDel="00B86EEC">
                <w:rPr>
                  <w:rFonts w:eastAsia="Times New Roman" w:cs="Times New Roman"/>
                  <w:sz w:val="22"/>
                </w:rPr>
                <w:delText>1.2477</w:delText>
              </w:r>
            </w:del>
          </w:p>
        </w:tc>
        <w:tc>
          <w:tcPr>
            <w:tcW w:w="1106" w:type="dxa"/>
            <w:shd w:val="clear" w:color="auto" w:fill="auto"/>
            <w:noWrap/>
            <w:hideMark/>
          </w:tcPr>
          <w:p w14:paraId="76B05A47" w14:textId="14159F22"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837" w:author="韬 黄" w:date="2018-11-05T16:52:00Z"/>
                <w:rFonts w:eastAsia="Times New Roman" w:cs="Times New Roman"/>
                <w:sz w:val="22"/>
              </w:rPr>
            </w:pPr>
            <w:del w:id="8838" w:author="韬 黄" w:date="2018-11-05T16:52:00Z">
              <w:r w:rsidRPr="00AB44D7" w:rsidDel="00B86EEC">
                <w:rPr>
                  <w:rFonts w:eastAsia="Times New Roman" w:cs="Times New Roman"/>
                  <w:sz w:val="22"/>
                </w:rPr>
                <w:delText>1</w:delText>
              </w:r>
            </w:del>
          </w:p>
        </w:tc>
      </w:tr>
      <w:tr w:rsidR="00A37575" w:rsidRPr="00AB44D7" w:rsidDel="00B86EEC" w14:paraId="37B5AE4A" w14:textId="74D89FE0" w:rsidTr="008E5976">
        <w:trPr>
          <w:cnfStyle w:val="000000100000" w:firstRow="0" w:lastRow="0" w:firstColumn="0" w:lastColumn="0" w:oddVBand="0" w:evenVBand="0" w:oddHBand="1" w:evenHBand="0" w:firstRowFirstColumn="0" w:firstRowLastColumn="0" w:lastRowFirstColumn="0" w:lastRowLastColumn="0"/>
          <w:trHeight w:val="113"/>
          <w:jc w:val="center"/>
          <w:del w:id="8839"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58B3AE54" w:rsidR="00927471" w:rsidRPr="00AB44D7" w:rsidDel="00B86EEC" w:rsidRDefault="00927471" w:rsidP="00927471">
            <w:pPr>
              <w:spacing w:after="0" w:line="240" w:lineRule="auto"/>
              <w:rPr>
                <w:del w:id="8840" w:author="韬 黄" w:date="2018-11-05T16:52:00Z"/>
                <w:rFonts w:eastAsia="Times New Roman" w:cs="Times New Roman"/>
                <w:b w:val="0"/>
                <w:sz w:val="22"/>
              </w:rPr>
            </w:pPr>
            <w:del w:id="8841"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5581B8FD" w14:textId="06C1032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2" w:author="韬 黄" w:date="2018-11-05T16:52:00Z"/>
                <w:rFonts w:eastAsia="Times New Roman" w:cs="Times New Roman"/>
                <w:sz w:val="22"/>
              </w:rPr>
            </w:pPr>
            <w:ins w:id="8843" w:author="tao huang" w:date="2018-10-28T22:02:00Z">
              <w:del w:id="8844" w:author="韬 黄" w:date="2018-11-05T16:52:00Z">
                <w:r w:rsidRPr="00AB44D7" w:rsidDel="00B86EEC">
                  <w:rPr>
                    <w:sz w:val="22"/>
                    <w:rPrChange w:id="8845" w:author="tao huang" w:date="2018-11-04T12:21:00Z">
                      <w:rPr/>
                    </w:rPrChange>
                  </w:rPr>
                  <w:delText>55.55</w:delText>
                </w:r>
              </w:del>
            </w:ins>
            <w:del w:id="8846" w:author="韬 黄" w:date="2018-11-05T16:52:00Z">
              <w:r w:rsidRPr="00AB44D7" w:rsidDel="00B86EEC">
                <w:rPr>
                  <w:rFonts w:eastAsia="Times New Roman" w:cs="Times New Roman"/>
                  <w:sz w:val="22"/>
                </w:rPr>
                <w:delText>55.549</w:delText>
              </w:r>
            </w:del>
          </w:p>
        </w:tc>
        <w:tc>
          <w:tcPr>
            <w:tcW w:w="681" w:type="dxa"/>
            <w:shd w:val="clear" w:color="auto" w:fill="auto"/>
            <w:noWrap/>
            <w:hideMark/>
          </w:tcPr>
          <w:p w14:paraId="6CA29EBE" w14:textId="35A3A36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7" w:author="韬 黄" w:date="2018-11-05T16:52:00Z"/>
                <w:rFonts w:eastAsia="Times New Roman" w:cs="Times New Roman"/>
                <w:sz w:val="22"/>
              </w:rPr>
            </w:pPr>
            <w:del w:id="8848"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35B0E140" w14:textId="61C14A69"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49" w:author="韬 黄" w:date="2018-11-05T16:52:00Z"/>
                <w:rFonts w:eastAsia="Times New Roman" w:cs="Times New Roman"/>
                <w:sz w:val="22"/>
              </w:rPr>
            </w:pPr>
            <w:del w:id="8850" w:author="韬 黄" w:date="2018-11-05T16:52:00Z">
              <w:r w:rsidRPr="00AB44D7" w:rsidDel="00B86EEC">
                <w:rPr>
                  <w:rFonts w:eastAsia="Times New Roman" w:cs="Times New Roman"/>
                  <w:sz w:val="22"/>
                </w:rPr>
                <w:delText>45.90%</w:delText>
              </w:r>
            </w:del>
          </w:p>
        </w:tc>
        <w:tc>
          <w:tcPr>
            <w:tcW w:w="681" w:type="dxa"/>
            <w:shd w:val="clear" w:color="auto" w:fill="auto"/>
            <w:noWrap/>
            <w:hideMark/>
          </w:tcPr>
          <w:p w14:paraId="5DBE2266" w14:textId="4F5098B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51" w:author="韬 黄" w:date="2018-11-05T16:52:00Z"/>
                <w:rFonts w:eastAsia="Times New Roman" w:cs="Times New Roman"/>
                <w:sz w:val="22"/>
              </w:rPr>
            </w:pPr>
            <w:del w:id="8852"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623A8E33" w14:textId="02D04F6C"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53" w:author="韬 黄" w:date="2018-11-05T16:52:00Z"/>
                <w:rFonts w:eastAsia="Times New Roman" w:cs="Times New Roman"/>
                <w:sz w:val="22"/>
              </w:rPr>
            </w:pPr>
            <w:ins w:id="8854" w:author="tao huang" w:date="2018-10-28T22:01:00Z">
              <w:del w:id="8855" w:author="韬 黄" w:date="2018-11-05T16:52:00Z">
                <w:r w:rsidRPr="00AB44D7" w:rsidDel="00B86EEC">
                  <w:rPr>
                    <w:sz w:val="22"/>
                    <w:rPrChange w:id="8856" w:author="tao huang" w:date="2018-11-04T12:21:00Z">
                      <w:rPr/>
                    </w:rPrChange>
                  </w:rPr>
                  <w:delText>1.56</w:delText>
                </w:r>
              </w:del>
            </w:ins>
            <w:ins w:id="8857" w:author="tao huang" w:date="2018-10-28T22:03:00Z">
              <w:del w:id="8858" w:author="韬 黄" w:date="2018-11-05T16:52:00Z">
                <w:r w:rsidRPr="00AB44D7" w:rsidDel="00B86EEC">
                  <w:rPr>
                    <w:sz w:val="22"/>
                  </w:rPr>
                  <w:delText>8</w:delText>
                </w:r>
              </w:del>
            </w:ins>
            <w:ins w:id="8859" w:author="tao huang" w:date="2018-10-28T22:01:00Z">
              <w:del w:id="8860" w:author="韬 黄" w:date="2018-11-05T16:52:00Z">
                <w:r w:rsidRPr="00AB44D7" w:rsidDel="00B86EEC">
                  <w:rPr>
                    <w:sz w:val="22"/>
                    <w:rPrChange w:id="8861" w:author="tao huang" w:date="2018-11-04T12:21:00Z">
                      <w:rPr/>
                    </w:rPrChange>
                  </w:rPr>
                  <w:delText>9</w:delText>
                </w:r>
              </w:del>
            </w:ins>
            <w:del w:id="8862" w:author="韬 黄" w:date="2018-11-05T16:52:00Z">
              <w:r w:rsidRPr="00AB44D7" w:rsidDel="00B86EEC">
                <w:rPr>
                  <w:rFonts w:eastAsia="Times New Roman" w:cs="Times New Roman"/>
                  <w:sz w:val="22"/>
                </w:rPr>
                <w:delText>1.568883</w:delText>
              </w:r>
            </w:del>
          </w:p>
        </w:tc>
        <w:tc>
          <w:tcPr>
            <w:tcW w:w="681" w:type="dxa"/>
            <w:shd w:val="clear" w:color="auto" w:fill="auto"/>
            <w:noWrap/>
            <w:hideMark/>
          </w:tcPr>
          <w:p w14:paraId="7B6E30FC" w14:textId="0C83835B"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3" w:author="韬 黄" w:date="2018-11-05T16:52:00Z"/>
                <w:rFonts w:eastAsia="Times New Roman" w:cs="Times New Roman"/>
                <w:sz w:val="22"/>
              </w:rPr>
            </w:pPr>
            <w:del w:id="8864"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4D5A3A6B" w14:textId="2C52F87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5" w:author="韬 黄" w:date="2018-11-05T16:52:00Z"/>
                <w:rFonts w:eastAsia="Times New Roman" w:cs="Times New Roman"/>
                <w:sz w:val="22"/>
              </w:rPr>
            </w:pPr>
            <w:del w:id="8866" w:author="韬 黄" w:date="2018-11-05T16:52:00Z">
              <w:r w:rsidRPr="00AB44D7" w:rsidDel="00B86EEC">
                <w:rPr>
                  <w:rFonts w:eastAsia="Times New Roman" w:cs="Times New Roman"/>
                  <w:sz w:val="22"/>
                </w:rPr>
                <w:delText>0.9960</w:delText>
              </w:r>
            </w:del>
          </w:p>
        </w:tc>
        <w:tc>
          <w:tcPr>
            <w:tcW w:w="681" w:type="dxa"/>
            <w:shd w:val="clear" w:color="auto" w:fill="auto"/>
            <w:noWrap/>
            <w:hideMark/>
          </w:tcPr>
          <w:p w14:paraId="197FF2EA" w14:textId="0613368F"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7" w:author="韬 黄" w:date="2018-11-05T16:52:00Z"/>
                <w:rFonts w:eastAsia="Times New Roman" w:cs="Times New Roman"/>
                <w:sz w:val="22"/>
              </w:rPr>
            </w:pPr>
            <w:del w:id="8868"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5C96BEE4" w14:textId="2A20B2C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69" w:author="韬 黄" w:date="2018-11-05T16:52:00Z"/>
                <w:rFonts w:eastAsia="Times New Roman" w:cs="Times New Roman"/>
                <w:sz w:val="22"/>
              </w:rPr>
            </w:pPr>
            <w:del w:id="8870" w:author="韬 黄" w:date="2018-11-05T16:52:00Z">
              <w:r w:rsidRPr="00AB44D7" w:rsidDel="00B86EEC">
                <w:rPr>
                  <w:rFonts w:eastAsia="Times New Roman" w:cs="Times New Roman"/>
                  <w:sz w:val="22"/>
                </w:rPr>
                <w:delText>1.2549</w:delText>
              </w:r>
            </w:del>
          </w:p>
        </w:tc>
        <w:tc>
          <w:tcPr>
            <w:tcW w:w="1106" w:type="dxa"/>
            <w:shd w:val="clear" w:color="auto" w:fill="auto"/>
            <w:noWrap/>
            <w:hideMark/>
          </w:tcPr>
          <w:p w14:paraId="1E262066" w14:textId="4378301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71" w:author="韬 黄" w:date="2018-11-05T16:52:00Z"/>
                <w:rFonts w:eastAsia="Times New Roman" w:cs="Times New Roman"/>
                <w:sz w:val="22"/>
              </w:rPr>
            </w:pPr>
            <w:del w:id="8872" w:author="韬 黄" w:date="2018-11-05T16:52:00Z">
              <w:r w:rsidRPr="00AB44D7" w:rsidDel="00B86EEC">
                <w:rPr>
                  <w:rFonts w:eastAsia="Times New Roman" w:cs="Times New Roman"/>
                  <w:sz w:val="22"/>
                </w:rPr>
                <w:delText>3</w:delText>
              </w:r>
            </w:del>
          </w:p>
        </w:tc>
      </w:tr>
      <w:tr w:rsidR="00A37575" w:rsidRPr="00AB44D7" w:rsidDel="00B86EEC" w14:paraId="30A4E3BE" w14:textId="365E54C2" w:rsidTr="008E5976">
        <w:trPr>
          <w:trHeight w:val="113"/>
          <w:jc w:val="center"/>
          <w:del w:id="8873" w:author="韬 黄" w:date="2018-11-05T16:52:00Z"/>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765BAF3B" w:rsidR="00971633" w:rsidRPr="00AB44D7" w:rsidDel="00B86EEC" w:rsidRDefault="006109A1">
            <w:pPr>
              <w:spacing w:after="0" w:line="240" w:lineRule="auto"/>
              <w:jc w:val="center"/>
              <w:rPr>
                <w:del w:id="8874" w:author="韬 黄" w:date="2018-11-05T16:52:00Z"/>
                <w:rFonts w:eastAsia="Times New Roman" w:cs="Times New Roman"/>
                <w:b w:val="0"/>
                <w:sz w:val="22"/>
              </w:rPr>
              <w:pPrChange w:id="8875" w:author="tao huang" w:date="2018-10-28T22:09:00Z">
                <w:pPr>
                  <w:spacing w:after="0" w:line="240" w:lineRule="auto"/>
                </w:pPr>
              </w:pPrChange>
            </w:pPr>
            <w:ins w:id="8876" w:author="tao huang" w:date="2018-10-28T22:07:00Z">
              <w:del w:id="8877" w:author="韬 黄" w:date="2018-11-05T16:52:00Z">
                <w:r w:rsidRPr="00AB44D7" w:rsidDel="00B86EEC">
                  <w:rPr>
                    <w:rFonts w:eastAsia="Times New Roman" w:cs="Times New Roman"/>
                    <w:sz w:val="22"/>
                    <w:rPrChange w:id="8878" w:author="tao huang" w:date="2018-11-04T12:21:00Z">
                      <w:rPr>
                        <w:rFonts w:eastAsia="Times New Roman" w:cs="Times New Roman"/>
                        <w:color w:val="000000"/>
                        <w:sz w:val="22"/>
                      </w:rPr>
                    </w:rPrChange>
                  </w:rPr>
                  <w:delText xml:space="preserve">Forecast horizon is one to eight weeks ahead, for </w:delText>
                </w:r>
              </w:del>
            </w:ins>
            <w:ins w:id="8879" w:author="tao huang" w:date="2018-11-04T15:39:00Z">
              <w:del w:id="8880" w:author="韬 黄" w:date="2018-11-05T16:52:00Z">
                <w:r w:rsidR="00CB4FA0" w:rsidDel="00B86EEC">
                  <w:rPr>
                    <w:rFonts w:eastAsia="Times New Roman" w:cs="Times New Roman"/>
                    <w:b w:val="0"/>
                    <w:sz w:val="22"/>
                  </w:rPr>
                  <w:delText xml:space="preserve">the </w:delText>
                </w:r>
              </w:del>
            </w:ins>
            <w:ins w:id="8881" w:author="tao huang" w:date="2018-10-28T22:07:00Z">
              <w:del w:id="8882" w:author="韬 黄" w:date="2018-11-05T16:52:00Z">
                <w:r w:rsidRPr="00AB44D7" w:rsidDel="00B86EEC">
                  <w:rPr>
                    <w:rFonts w:eastAsia="Times New Roman" w:cs="Times New Roman"/>
                    <w:noProof/>
                    <w:sz w:val="22"/>
                    <w:rPrChange w:id="8883" w:author="tao huang" w:date="2018-11-04T12:21:00Z">
                      <w:rPr>
                        <w:rFonts w:eastAsia="Times New Roman" w:cs="Times New Roman"/>
                        <w:color w:val="000000"/>
                        <w:sz w:val="22"/>
                      </w:rPr>
                    </w:rPrChange>
                  </w:rPr>
                  <w:delText>non-promoted</w:delText>
                </w:r>
                <w:r w:rsidRPr="00AB44D7" w:rsidDel="00B86EEC">
                  <w:rPr>
                    <w:rFonts w:eastAsia="Times New Roman" w:cs="Times New Roman"/>
                    <w:sz w:val="22"/>
                  </w:rPr>
                  <w:delText xml:space="preserve"> forecast period</w:delText>
                </w:r>
              </w:del>
            </w:ins>
            <w:del w:id="8884" w:author="韬 黄" w:date="2018-11-05T16:52:00Z">
              <w:r w:rsidR="00971633" w:rsidRPr="00AB44D7" w:rsidDel="00B86EEC">
                <w:rPr>
                  <w:rFonts w:eastAsia="Times New Roman" w:cs="Times New Roman"/>
                  <w:sz w:val="22"/>
                </w:rPr>
                <w:delText>non-promoted period, for 1 to 8 weeks ahead</w:delText>
              </w:r>
            </w:del>
          </w:p>
        </w:tc>
      </w:tr>
      <w:tr w:rsidR="00A37575" w:rsidRPr="00AB44D7" w:rsidDel="00B86EEC" w14:paraId="6F80FA3C" w14:textId="5B4F4F36" w:rsidTr="008E5976">
        <w:trPr>
          <w:cnfStyle w:val="000000100000" w:firstRow="0" w:lastRow="0" w:firstColumn="0" w:lastColumn="0" w:oddVBand="0" w:evenVBand="0" w:oddHBand="1" w:evenHBand="0" w:firstRowFirstColumn="0" w:firstRowLastColumn="0" w:lastRowFirstColumn="0" w:lastRowLastColumn="0"/>
          <w:trHeight w:val="113"/>
          <w:jc w:val="center"/>
          <w:del w:id="8885"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30FFB5A7" w:rsidR="00971633" w:rsidRPr="00AB44D7" w:rsidDel="00B86EEC" w:rsidRDefault="00971633" w:rsidP="00AE69AD">
            <w:pPr>
              <w:spacing w:after="0" w:line="240" w:lineRule="auto"/>
              <w:rPr>
                <w:del w:id="8886" w:author="韬 黄" w:date="2018-11-05T16:52:00Z"/>
                <w:rFonts w:eastAsia="Times New Roman" w:cs="Times New Roman"/>
                <w:b w:val="0"/>
                <w:sz w:val="22"/>
              </w:rPr>
            </w:pPr>
            <w:del w:id="8887" w:author="韬 黄" w:date="2018-11-05T16:52:00Z">
              <w:r w:rsidRPr="00AB44D7" w:rsidDel="00B86EEC">
                <w:rPr>
                  <w:rFonts w:eastAsia="Times New Roman" w:cs="Times New Roman"/>
                  <w:sz w:val="22"/>
                </w:rPr>
                <w:delText>Model/measure</w:delText>
              </w:r>
            </w:del>
          </w:p>
        </w:tc>
        <w:tc>
          <w:tcPr>
            <w:tcW w:w="1426" w:type="dxa"/>
            <w:tcBorders>
              <w:top w:val="single" w:sz="4" w:space="0" w:color="auto"/>
            </w:tcBorders>
            <w:shd w:val="clear" w:color="auto" w:fill="auto"/>
            <w:noWrap/>
            <w:hideMark/>
          </w:tcPr>
          <w:p w14:paraId="657B342E" w14:textId="5CE89777"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88" w:author="韬 黄" w:date="2018-11-05T16:52:00Z"/>
                <w:rFonts w:eastAsia="Times New Roman" w:cs="Times New Roman"/>
                <w:sz w:val="22"/>
              </w:rPr>
            </w:pPr>
            <w:del w:id="8889" w:author="韬 黄" w:date="2018-11-05T16:52:00Z">
              <w:r w:rsidRPr="00AB44D7" w:rsidDel="00B86EEC">
                <w:rPr>
                  <w:rFonts w:eastAsia="Times New Roman" w:cs="Times New Roman"/>
                  <w:sz w:val="22"/>
                </w:rPr>
                <w:delText>MAE</w:delText>
              </w:r>
            </w:del>
          </w:p>
        </w:tc>
        <w:tc>
          <w:tcPr>
            <w:tcW w:w="681" w:type="dxa"/>
            <w:tcBorders>
              <w:top w:val="single" w:sz="4" w:space="0" w:color="auto"/>
            </w:tcBorders>
            <w:shd w:val="clear" w:color="auto" w:fill="auto"/>
            <w:noWrap/>
            <w:hideMark/>
          </w:tcPr>
          <w:p w14:paraId="428DAFBD" w14:textId="62079B3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0" w:author="韬 黄" w:date="2018-11-05T16:52:00Z"/>
                <w:rFonts w:eastAsia="Times New Roman" w:cs="Times New Roman"/>
                <w:sz w:val="22"/>
              </w:rPr>
            </w:pPr>
            <w:del w:id="8891" w:author="韬 黄" w:date="2018-11-05T16:52:00Z">
              <w:r w:rsidRPr="00AB44D7" w:rsidDel="00B86EEC">
                <w:rPr>
                  <w:rFonts w:eastAsia="Times New Roman" w:cs="Times New Roman"/>
                  <w:sz w:val="22"/>
                </w:rPr>
                <w:delText>Rank</w:delText>
              </w:r>
            </w:del>
          </w:p>
        </w:tc>
        <w:tc>
          <w:tcPr>
            <w:tcW w:w="1647" w:type="dxa"/>
            <w:tcBorders>
              <w:top w:val="single" w:sz="4" w:space="0" w:color="auto"/>
            </w:tcBorders>
            <w:shd w:val="clear" w:color="auto" w:fill="auto"/>
            <w:noWrap/>
            <w:hideMark/>
          </w:tcPr>
          <w:p w14:paraId="509BB622" w14:textId="3C4ABC63" w:rsidR="00971633" w:rsidRPr="00AB44D7" w:rsidDel="00B86EEC"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2" w:author="韬 黄" w:date="2018-11-05T16:52:00Z"/>
                <w:rFonts w:eastAsia="Times New Roman" w:cs="Times New Roman"/>
                <w:sz w:val="22"/>
              </w:rPr>
            </w:pPr>
            <w:ins w:id="8893" w:author="tao huang" w:date="2018-10-27T14:36:00Z">
              <w:del w:id="8894" w:author="韬 黄" w:date="2018-11-05T16:52:00Z">
                <w:r w:rsidRPr="00AB44D7" w:rsidDel="00B86EEC">
                  <w:rPr>
                    <w:rFonts w:eastAsia="Times New Roman" w:cs="Times New Roman"/>
                    <w:sz w:val="22"/>
                  </w:rPr>
                  <w:delText>sMAPE</w:delText>
                </w:r>
              </w:del>
            </w:ins>
            <w:del w:id="8895" w:author="韬 黄" w:date="2018-11-05T16:52:00Z">
              <w:r w:rsidR="00971633" w:rsidRPr="00AB44D7" w:rsidDel="00B86EEC">
                <w:rPr>
                  <w:rFonts w:eastAsia="Times New Roman" w:cs="Times New Roman"/>
                  <w:sz w:val="22"/>
                </w:rPr>
                <w:delText>SMAPE</w:delText>
              </w:r>
            </w:del>
          </w:p>
        </w:tc>
        <w:tc>
          <w:tcPr>
            <w:tcW w:w="681" w:type="dxa"/>
            <w:tcBorders>
              <w:top w:val="single" w:sz="4" w:space="0" w:color="auto"/>
            </w:tcBorders>
            <w:shd w:val="clear" w:color="auto" w:fill="auto"/>
            <w:noWrap/>
            <w:hideMark/>
          </w:tcPr>
          <w:p w14:paraId="00A71357" w14:textId="1A29ECE5"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6" w:author="韬 黄" w:date="2018-11-05T16:52:00Z"/>
                <w:rFonts w:eastAsia="Times New Roman" w:cs="Times New Roman"/>
                <w:sz w:val="22"/>
              </w:rPr>
            </w:pPr>
            <w:del w:id="8897" w:author="韬 黄" w:date="2018-11-05T16:52:00Z">
              <w:r w:rsidRPr="00AB44D7" w:rsidDel="00B86EEC">
                <w:rPr>
                  <w:rFonts w:eastAsia="Times New Roman" w:cs="Times New Roman"/>
                  <w:sz w:val="22"/>
                </w:rPr>
                <w:delText>Rank</w:delText>
              </w:r>
            </w:del>
          </w:p>
        </w:tc>
        <w:tc>
          <w:tcPr>
            <w:tcW w:w="1646" w:type="dxa"/>
            <w:tcBorders>
              <w:top w:val="single" w:sz="4" w:space="0" w:color="auto"/>
            </w:tcBorders>
            <w:shd w:val="clear" w:color="auto" w:fill="auto"/>
            <w:noWrap/>
            <w:hideMark/>
          </w:tcPr>
          <w:p w14:paraId="249DB40B" w14:textId="5571D93E"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898" w:author="韬 黄" w:date="2018-11-05T16:52:00Z"/>
                <w:rFonts w:eastAsia="Times New Roman" w:cs="Times New Roman"/>
                <w:sz w:val="22"/>
              </w:rPr>
            </w:pPr>
            <w:del w:id="8899" w:author="韬 黄" w:date="2018-11-05T16:52:00Z">
              <w:r w:rsidRPr="00AB44D7" w:rsidDel="00B86EEC">
                <w:rPr>
                  <w:rFonts w:eastAsia="Times New Roman" w:cs="Times New Roman"/>
                  <w:sz w:val="22"/>
                </w:rPr>
                <w:delText>MASE</w:delText>
              </w:r>
            </w:del>
          </w:p>
        </w:tc>
        <w:tc>
          <w:tcPr>
            <w:tcW w:w="681" w:type="dxa"/>
            <w:tcBorders>
              <w:top w:val="single" w:sz="4" w:space="0" w:color="auto"/>
            </w:tcBorders>
            <w:shd w:val="clear" w:color="auto" w:fill="auto"/>
            <w:noWrap/>
            <w:hideMark/>
          </w:tcPr>
          <w:p w14:paraId="5110CFC1" w14:textId="0BA80761"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0" w:author="韬 黄" w:date="2018-11-05T16:52:00Z"/>
                <w:rFonts w:eastAsia="Times New Roman" w:cs="Times New Roman"/>
                <w:sz w:val="22"/>
              </w:rPr>
            </w:pPr>
            <w:del w:id="8901" w:author="韬 黄" w:date="2018-11-05T16:52:00Z">
              <w:r w:rsidRPr="00AB44D7" w:rsidDel="00B86EEC">
                <w:rPr>
                  <w:rFonts w:eastAsia="Times New Roman" w:cs="Times New Roman"/>
                  <w:sz w:val="22"/>
                </w:rPr>
                <w:delText>Rank</w:delText>
              </w:r>
            </w:del>
          </w:p>
        </w:tc>
        <w:tc>
          <w:tcPr>
            <w:tcW w:w="1390" w:type="dxa"/>
            <w:tcBorders>
              <w:top w:val="single" w:sz="4" w:space="0" w:color="auto"/>
            </w:tcBorders>
            <w:shd w:val="clear" w:color="auto" w:fill="auto"/>
            <w:noWrap/>
            <w:hideMark/>
          </w:tcPr>
          <w:p w14:paraId="0CFF0894" w14:textId="6AA35972"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2" w:author="韬 黄" w:date="2018-11-05T16:52:00Z"/>
                <w:rFonts w:eastAsia="Times New Roman" w:cs="Times New Roman"/>
                <w:sz w:val="22"/>
              </w:rPr>
            </w:pPr>
            <w:del w:id="8903" w:author="韬 黄" w:date="2018-11-05T16:52:00Z">
              <w:r w:rsidRPr="00AB44D7" w:rsidDel="00B86EEC">
                <w:rPr>
                  <w:rFonts w:eastAsia="Times New Roman" w:cs="Times New Roman"/>
                  <w:sz w:val="22"/>
                </w:rPr>
                <w:delText>AvgRelMAE</w:delText>
              </w:r>
            </w:del>
          </w:p>
        </w:tc>
        <w:tc>
          <w:tcPr>
            <w:tcW w:w="681" w:type="dxa"/>
            <w:tcBorders>
              <w:top w:val="single" w:sz="4" w:space="0" w:color="auto"/>
            </w:tcBorders>
            <w:shd w:val="clear" w:color="auto" w:fill="auto"/>
            <w:noWrap/>
            <w:hideMark/>
          </w:tcPr>
          <w:p w14:paraId="2EF8CF50" w14:textId="17AB5856"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4" w:author="韬 黄" w:date="2018-11-05T16:52:00Z"/>
                <w:rFonts w:eastAsia="Times New Roman" w:cs="Times New Roman"/>
                <w:sz w:val="22"/>
              </w:rPr>
            </w:pPr>
            <w:del w:id="8905" w:author="韬 黄" w:date="2018-11-05T16:52:00Z">
              <w:r w:rsidRPr="00AB44D7" w:rsidDel="00B86EEC">
                <w:rPr>
                  <w:rFonts w:eastAsia="Times New Roman" w:cs="Times New Roman"/>
                  <w:sz w:val="22"/>
                </w:rPr>
                <w:delText>Rank</w:delText>
              </w:r>
            </w:del>
          </w:p>
        </w:tc>
        <w:tc>
          <w:tcPr>
            <w:tcW w:w="1373" w:type="dxa"/>
            <w:tcBorders>
              <w:top w:val="single" w:sz="4" w:space="0" w:color="auto"/>
            </w:tcBorders>
            <w:shd w:val="clear" w:color="auto" w:fill="auto"/>
            <w:noWrap/>
            <w:hideMark/>
          </w:tcPr>
          <w:p w14:paraId="1A35F6B9" w14:textId="2368A0A1"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6" w:author="韬 黄" w:date="2018-11-05T16:52:00Z"/>
                <w:rFonts w:eastAsia="Times New Roman" w:cs="Times New Roman"/>
                <w:sz w:val="22"/>
              </w:rPr>
            </w:pPr>
            <w:del w:id="8907" w:author="韬 黄" w:date="2018-11-05T16:52:00Z">
              <w:r w:rsidRPr="00AB44D7" w:rsidDel="00B86EEC">
                <w:rPr>
                  <w:rFonts w:eastAsia="Times New Roman" w:cs="Times New Roman"/>
                  <w:sz w:val="22"/>
                </w:rPr>
                <w:delText>scaled MSE</w:delText>
              </w:r>
            </w:del>
          </w:p>
        </w:tc>
        <w:tc>
          <w:tcPr>
            <w:tcW w:w="1106" w:type="dxa"/>
            <w:tcBorders>
              <w:top w:val="single" w:sz="4" w:space="0" w:color="auto"/>
            </w:tcBorders>
            <w:shd w:val="clear" w:color="auto" w:fill="auto"/>
            <w:noWrap/>
            <w:hideMark/>
          </w:tcPr>
          <w:p w14:paraId="2346D5B3" w14:textId="7FE6FB9A" w:rsidR="00971633" w:rsidRPr="00AB44D7" w:rsidDel="00B86EEC"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08" w:author="韬 黄" w:date="2018-11-05T16:52:00Z"/>
                <w:rFonts w:eastAsia="Times New Roman" w:cs="Times New Roman"/>
                <w:sz w:val="22"/>
              </w:rPr>
            </w:pPr>
            <w:del w:id="8909" w:author="韬 黄" w:date="2018-11-05T16:52:00Z">
              <w:r w:rsidRPr="00AB44D7" w:rsidDel="00B86EEC">
                <w:rPr>
                  <w:rFonts w:eastAsia="Times New Roman" w:cs="Times New Roman"/>
                  <w:sz w:val="22"/>
                </w:rPr>
                <w:delText>Rank</w:delText>
              </w:r>
            </w:del>
          </w:p>
        </w:tc>
      </w:tr>
      <w:tr w:rsidR="00A37575" w:rsidRPr="00AB44D7" w:rsidDel="00B86EEC" w14:paraId="6AC6618C" w14:textId="7E43AE5B" w:rsidTr="008E5976">
        <w:trPr>
          <w:trHeight w:val="113"/>
          <w:jc w:val="center"/>
          <w:del w:id="8910"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3D45EC1B" w:rsidR="00927471" w:rsidRPr="00AB44D7" w:rsidDel="00B86EEC" w:rsidRDefault="00927471" w:rsidP="00927471">
            <w:pPr>
              <w:spacing w:after="0" w:line="240" w:lineRule="auto"/>
              <w:rPr>
                <w:del w:id="8911" w:author="韬 黄" w:date="2018-11-05T16:52:00Z"/>
                <w:rFonts w:eastAsia="Times New Roman" w:cs="Times New Roman"/>
                <w:b w:val="0"/>
                <w:sz w:val="22"/>
              </w:rPr>
            </w:pPr>
            <w:del w:id="8912" w:author="韬 黄" w:date="2018-11-05T16:52:00Z">
              <w:r w:rsidRPr="00AB44D7" w:rsidDel="00B86EEC">
                <w:rPr>
                  <w:rFonts w:eastAsia="Times New Roman" w:cs="Times New Roman"/>
                  <w:sz w:val="22"/>
                </w:rPr>
                <w:delText>ADL-intra</w:delText>
              </w:r>
            </w:del>
          </w:p>
        </w:tc>
        <w:tc>
          <w:tcPr>
            <w:tcW w:w="1426" w:type="dxa"/>
            <w:shd w:val="clear" w:color="auto" w:fill="auto"/>
            <w:noWrap/>
            <w:hideMark/>
          </w:tcPr>
          <w:p w14:paraId="7BF6F6D2" w14:textId="6D311B1E"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13" w:author="韬 黄" w:date="2018-11-05T16:52:00Z"/>
                <w:rFonts w:eastAsia="Times New Roman" w:cs="Times New Roman"/>
                <w:sz w:val="22"/>
              </w:rPr>
            </w:pPr>
            <w:ins w:id="8914" w:author="tao huang" w:date="2018-10-28T22:02:00Z">
              <w:del w:id="8915" w:author="韬 黄" w:date="2018-11-05T16:52:00Z">
                <w:r w:rsidRPr="00AB44D7" w:rsidDel="00B86EEC">
                  <w:rPr>
                    <w:sz w:val="22"/>
                    <w:rPrChange w:id="8916" w:author="tao huang" w:date="2018-11-04T12:21:00Z">
                      <w:rPr/>
                    </w:rPrChange>
                  </w:rPr>
                  <w:delText>8.30</w:delText>
                </w:r>
              </w:del>
            </w:ins>
            <w:del w:id="8917" w:author="韬 黄" w:date="2018-11-05T16:52:00Z">
              <w:r w:rsidRPr="00AB44D7" w:rsidDel="00B86EEC">
                <w:rPr>
                  <w:rFonts w:eastAsia="Times New Roman" w:cs="Times New Roman"/>
                  <w:sz w:val="22"/>
                </w:rPr>
                <w:delText>8.296</w:delText>
              </w:r>
            </w:del>
          </w:p>
        </w:tc>
        <w:tc>
          <w:tcPr>
            <w:tcW w:w="681" w:type="dxa"/>
            <w:shd w:val="clear" w:color="auto" w:fill="auto"/>
            <w:noWrap/>
            <w:hideMark/>
          </w:tcPr>
          <w:p w14:paraId="4C67DBD0" w14:textId="0FEA4FD4"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18" w:author="韬 黄" w:date="2018-11-05T16:52:00Z"/>
                <w:rFonts w:eastAsia="Times New Roman" w:cs="Times New Roman"/>
                <w:sz w:val="22"/>
              </w:rPr>
            </w:pPr>
            <w:del w:id="8919" w:author="韬 黄" w:date="2018-11-05T16:52:00Z">
              <w:r w:rsidRPr="00AB44D7" w:rsidDel="00B86EEC">
                <w:rPr>
                  <w:rFonts w:eastAsia="Times New Roman" w:cs="Times New Roman"/>
                  <w:sz w:val="22"/>
                </w:rPr>
                <w:delText>4</w:delText>
              </w:r>
            </w:del>
          </w:p>
        </w:tc>
        <w:tc>
          <w:tcPr>
            <w:tcW w:w="1647" w:type="dxa"/>
            <w:shd w:val="clear" w:color="auto" w:fill="auto"/>
            <w:noWrap/>
            <w:hideMark/>
          </w:tcPr>
          <w:p w14:paraId="4768886A" w14:textId="2B052A4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0" w:author="韬 黄" w:date="2018-11-05T16:52:00Z"/>
                <w:rFonts w:eastAsia="Times New Roman" w:cs="Times New Roman"/>
                <w:sz w:val="22"/>
              </w:rPr>
            </w:pPr>
            <w:del w:id="8921" w:author="韬 黄" w:date="2018-11-05T16:52:00Z">
              <w:r w:rsidRPr="00AB44D7" w:rsidDel="00B86EEC">
                <w:rPr>
                  <w:rFonts w:eastAsia="Times New Roman" w:cs="Times New Roman"/>
                  <w:sz w:val="22"/>
                </w:rPr>
                <w:delText>39.27%</w:delText>
              </w:r>
            </w:del>
          </w:p>
        </w:tc>
        <w:tc>
          <w:tcPr>
            <w:tcW w:w="681" w:type="dxa"/>
            <w:shd w:val="clear" w:color="auto" w:fill="auto"/>
            <w:noWrap/>
            <w:hideMark/>
          </w:tcPr>
          <w:p w14:paraId="104619C9" w14:textId="00345485"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2" w:author="韬 黄" w:date="2018-11-05T16:52:00Z"/>
                <w:rFonts w:eastAsia="Times New Roman" w:cs="Times New Roman"/>
                <w:sz w:val="22"/>
              </w:rPr>
            </w:pPr>
            <w:del w:id="8923" w:author="韬 黄" w:date="2018-11-05T16:52:00Z">
              <w:r w:rsidRPr="00AB44D7" w:rsidDel="00B86EEC">
                <w:rPr>
                  <w:rFonts w:eastAsia="Times New Roman" w:cs="Times New Roman"/>
                  <w:sz w:val="22"/>
                </w:rPr>
                <w:delText>4</w:delText>
              </w:r>
            </w:del>
          </w:p>
        </w:tc>
        <w:tc>
          <w:tcPr>
            <w:tcW w:w="1646" w:type="dxa"/>
            <w:shd w:val="clear" w:color="auto" w:fill="auto"/>
            <w:noWrap/>
            <w:hideMark/>
          </w:tcPr>
          <w:p w14:paraId="6C57EE3D" w14:textId="68BF1B0C"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4" w:author="韬 黄" w:date="2018-11-05T16:52:00Z"/>
                <w:rFonts w:eastAsia="Times New Roman" w:cs="Times New Roman"/>
                <w:sz w:val="22"/>
              </w:rPr>
            </w:pPr>
            <w:ins w:id="8925" w:author="tao huang" w:date="2018-10-28T22:01:00Z">
              <w:del w:id="8926" w:author="韬 黄" w:date="2018-11-05T16:52:00Z">
                <w:r w:rsidRPr="00AB44D7" w:rsidDel="00B86EEC">
                  <w:rPr>
                    <w:sz w:val="22"/>
                    <w:rPrChange w:id="8927" w:author="tao huang" w:date="2018-11-04T12:21:00Z">
                      <w:rPr/>
                    </w:rPrChange>
                  </w:rPr>
                  <w:delText>0.671</w:delText>
                </w:r>
              </w:del>
            </w:ins>
            <w:del w:id="8928" w:author="韬 黄" w:date="2018-11-05T16:52:00Z">
              <w:r w:rsidRPr="00AB44D7" w:rsidDel="00B86EEC">
                <w:rPr>
                  <w:rFonts w:eastAsia="Times New Roman" w:cs="Times New Roman"/>
                  <w:sz w:val="22"/>
                </w:rPr>
                <w:delText>0.67148</w:delText>
              </w:r>
            </w:del>
          </w:p>
        </w:tc>
        <w:tc>
          <w:tcPr>
            <w:tcW w:w="681" w:type="dxa"/>
            <w:shd w:val="clear" w:color="auto" w:fill="auto"/>
            <w:noWrap/>
            <w:hideMark/>
          </w:tcPr>
          <w:p w14:paraId="045B792C" w14:textId="067D795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29" w:author="韬 黄" w:date="2018-11-05T16:52:00Z"/>
                <w:rFonts w:eastAsia="Times New Roman" w:cs="Times New Roman"/>
                <w:sz w:val="22"/>
              </w:rPr>
            </w:pPr>
            <w:del w:id="8930" w:author="韬 黄" w:date="2018-11-05T16:52:00Z">
              <w:r w:rsidRPr="00AB44D7" w:rsidDel="00B86EEC">
                <w:rPr>
                  <w:rFonts w:eastAsia="Times New Roman" w:cs="Times New Roman"/>
                  <w:sz w:val="22"/>
                </w:rPr>
                <w:delText>4</w:delText>
              </w:r>
            </w:del>
          </w:p>
        </w:tc>
        <w:tc>
          <w:tcPr>
            <w:tcW w:w="1390" w:type="dxa"/>
            <w:shd w:val="clear" w:color="auto" w:fill="auto"/>
            <w:noWrap/>
            <w:hideMark/>
          </w:tcPr>
          <w:p w14:paraId="44444CC0" w14:textId="16A410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1" w:author="韬 黄" w:date="2018-11-05T16:52:00Z"/>
                <w:rFonts w:eastAsia="Times New Roman" w:cs="Times New Roman"/>
                <w:sz w:val="22"/>
              </w:rPr>
            </w:pPr>
            <w:del w:id="8932" w:author="韬 黄" w:date="2018-11-05T16:52:00Z">
              <w:r w:rsidRPr="00AB44D7" w:rsidDel="00B86EEC">
                <w:rPr>
                  <w:rFonts w:eastAsia="Times New Roman" w:cs="Times New Roman"/>
                  <w:sz w:val="22"/>
                </w:rPr>
                <w:delText>1.0000</w:delText>
              </w:r>
            </w:del>
          </w:p>
        </w:tc>
        <w:tc>
          <w:tcPr>
            <w:tcW w:w="681" w:type="dxa"/>
            <w:shd w:val="clear" w:color="auto" w:fill="auto"/>
            <w:noWrap/>
            <w:hideMark/>
          </w:tcPr>
          <w:p w14:paraId="0B412B55" w14:textId="2F09F8E8"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3" w:author="韬 黄" w:date="2018-11-05T16:52:00Z"/>
                <w:rFonts w:eastAsia="Times New Roman" w:cs="Times New Roman"/>
                <w:sz w:val="22"/>
              </w:rPr>
            </w:pPr>
            <w:del w:id="8934" w:author="韬 黄" w:date="2018-11-05T16:52:00Z">
              <w:r w:rsidRPr="00AB44D7" w:rsidDel="00B86EEC">
                <w:rPr>
                  <w:rFonts w:eastAsia="Times New Roman" w:cs="Times New Roman"/>
                  <w:sz w:val="22"/>
                </w:rPr>
                <w:delText>4</w:delText>
              </w:r>
            </w:del>
          </w:p>
        </w:tc>
        <w:tc>
          <w:tcPr>
            <w:tcW w:w="1373" w:type="dxa"/>
            <w:shd w:val="clear" w:color="auto" w:fill="auto"/>
            <w:noWrap/>
            <w:hideMark/>
          </w:tcPr>
          <w:p w14:paraId="5E281D97" w14:textId="2B354913"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5" w:author="韬 黄" w:date="2018-11-05T16:52:00Z"/>
                <w:rFonts w:eastAsia="Times New Roman" w:cs="Times New Roman"/>
                <w:sz w:val="22"/>
              </w:rPr>
            </w:pPr>
            <w:del w:id="8936" w:author="韬 黄" w:date="2018-11-05T16:52:00Z">
              <w:r w:rsidRPr="00AB44D7" w:rsidDel="00B86EEC">
                <w:rPr>
                  <w:rFonts w:eastAsia="Times New Roman" w:cs="Times New Roman"/>
                  <w:sz w:val="22"/>
                </w:rPr>
                <w:delText>0.1047</w:delText>
              </w:r>
            </w:del>
            <w:ins w:id="8937" w:author="tao huang" w:date="2018-10-28T22:04:00Z">
              <w:del w:id="8938" w:author="韬 黄" w:date="2018-11-05T16:52:00Z">
                <w:r w:rsidRPr="00AB44D7" w:rsidDel="00B86EEC">
                  <w:rPr>
                    <w:rFonts w:eastAsia="Times New Roman" w:cs="Times New Roman"/>
                    <w:sz w:val="22"/>
                  </w:rPr>
                  <w:delText>3</w:delText>
                </w:r>
              </w:del>
            </w:ins>
          </w:p>
        </w:tc>
        <w:tc>
          <w:tcPr>
            <w:tcW w:w="1106" w:type="dxa"/>
            <w:shd w:val="clear" w:color="auto" w:fill="auto"/>
            <w:noWrap/>
            <w:hideMark/>
          </w:tcPr>
          <w:p w14:paraId="44040F29" w14:textId="364132B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39" w:author="韬 黄" w:date="2018-11-05T16:52:00Z"/>
                <w:rFonts w:eastAsia="Times New Roman" w:cs="Times New Roman"/>
                <w:sz w:val="22"/>
              </w:rPr>
            </w:pPr>
            <w:del w:id="8940" w:author="韬 黄" w:date="2018-11-05T16:52:00Z">
              <w:r w:rsidRPr="00AB44D7" w:rsidDel="00B86EEC">
                <w:rPr>
                  <w:rFonts w:eastAsia="Times New Roman" w:cs="Times New Roman"/>
                  <w:sz w:val="22"/>
                </w:rPr>
                <w:delText>4</w:delText>
              </w:r>
            </w:del>
          </w:p>
        </w:tc>
      </w:tr>
      <w:tr w:rsidR="00A37575" w:rsidRPr="00AB44D7" w:rsidDel="00B86EEC" w14:paraId="5AA5CC2B" w14:textId="2E66ED11" w:rsidTr="008E5976">
        <w:trPr>
          <w:cnfStyle w:val="000000100000" w:firstRow="0" w:lastRow="0" w:firstColumn="0" w:lastColumn="0" w:oddVBand="0" w:evenVBand="0" w:oddHBand="1" w:evenHBand="0" w:firstRowFirstColumn="0" w:firstRowLastColumn="0" w:lastRowFirstColumn="0" w:lastRowLastColumn="0"/>
          <w:trHeight w:val="113"/>
          <w:jc w:val="center"/>
          <w:del w:id="8941"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55A0C4E0" w:rsidR="00927471" w:rsidRPr="00AB44D7" w:rsidDel="00B86EEC" w:rsidRDefault="00927471" w:rsidP="00927471">
            <w:pPr>
              <w:spacing w:after="0" w:line="240" w:lineRule="auto"/>
              <w:rPr>
                <w:del w:id="8942" w:author="韬 黄" w:date="2018-11-05T16:52:00Z"/>
                <w:rFonts w:eastAsia="Times New Roman" w:cs="Times New Roman"/>
                <w:b w:val="0"/>
                <w:sz w:val="22"/>
              </w:rPr>
            </w:pPr>
            <w:del w:id="8943" w:author="韬 黄" w:date="2018-11-05T16:52:00Z">
              <w:r w:rsidRPr="00AB44D7" w:rsidDel="00B86EEC">
                <w:rPr>
                  <w:rFonts w:eastAsia="Times New Roman" w:cs="Times New Roman"/>
                  <w:sz w:val="22"/>
                </w:rPr>
                <w:delText>ADL-intra-EWC</w:delText>
              </w:r>
            </w:del>
          </w:p>
        </w:tc>
        <w:tc>
          <w:tcPr>
            <w:tcW w:w="1426" w:type="dxa"/>
            <w:shd w:val="clear" w:color="auto" w:fill="auto"/>
            <w:noWrap/>
            <w:hideMark/>
          </w:tcPr>
          <w:p w14:paraId="29764D40" w14:textId="235C2FDC"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44" w:author="韬 黄" w:date="2018-11-05T16:52:00Z"/>
                <w:rFonts w:eastAsia="Times New Roman" w:cs="Times New Roman"/>
                <w:sz w:val="22"/>
              </w:rPr>
            </w:pPr>
            <w:ins w:id="8945" w:author="tao huang" w:date="2018-10-28T22:02:00Z">
              <w:del w:id="8946" w:author="韬 黄" w:date="2018-11-05T16:52:00Z">
                <w:r w:rsidRPr="00AB44D7" w:rsidDel="00B86EEC">
                  <w:rPr>
                    <w:sz w:val="22"/>
                    <w:rPrChange w:id="8947" w:author="tao huang" w:date="2018-11-04T12:21:00Z">
                      <w:rPr/>
                    </w:rPrChange>
                  </w:rPr>
                  <w:delText>8.28</w:delText>
                </w:r>
              </w:del>
            </w:ins>
            <w:del w:id="8948" w:author="韬 黄" w:date="2018-11-05T16:52:00Z">
              <w:r w:rsidRPr="00AB44D7" w:rsidDel="00B86EEC">
                <w:rPr>
                  <w:rFonts w:eastAsia="Times New Roman" w:cs="Times New Roman"/>
                  <w:sz w:val="22"/>
                </w:rPr>
                <w:delText>8.279</w:delText>
              </w:r>
            </w:del>
          </w:p>
        </w:tc>
        <w:tc>
          <w:tcPr>
            <w:tcW w:w="681" w:type="dxa"/>
            <w:shd w:val="clear" w:color="auto" w:fill="auto"/>
            <w:noWrap/>
            <w:hideMark/>
          </w:tcPr>
          <w:p w14:paraId="3A7E6837" w14:textId="22A4CEE2"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49" w:author="韬 黄" w:date="2018-11-05T16:52:00Z"/>
                <w:rFonts w:eastAsia="Times New Roman" w:cs="Times New Roman"/>
                <w:sz w:val="22"/>
              </w:rPr>
            </w:pPr>
            <w:del w:id="8950" w:author="韬 黄" w:date="2018-11-05T16:52:00Z">
              <w:r w:rsidRPr="00AB44D7" w:rsidDel="00B86EEC">
                <w:rPr>
                  <w:rFonts w:eastAsia="Times New Roman" w:cs="Times New Roman"/>
                  <w:sz w:val="22"/>
                </w:rPr>
                <w:delText>3</w:delText>
              </w:r>
            </w:del>
          </w:p>
        </w:tc>
        <w:tc>
          <w:tcPr>
            <w:tcW w:w="1647" w:type="dxa"/>
            <w:shd w:val="clear" w:color="auto" w:fill="auto"/>
            <w:noWrap/>
            <w:hideMark/>
          </w:tcPr>
          <w:p w14:paraId="1E70E943" w14:textId="27A1844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1" w:author="韬 黄" w:date="2018-11-05T16:52:00Z"/>
                <w:rFonts w:eastAsia="Times New Roman" w:cs="Times New Roman"/>
                <w:sz w:val="22"/>
              </w:rPr>
            </w:pPr>
            <w:del w:id="8952" w:author="韬 黄" w:date="2018-11-05T16:52:00Z">
              <w:r w:rsidRPr="00AB44D7" w:rsidDel="00B86EEC">
                <w:rPr>
                  <w:rFonts w:eastAsia="Times New Roman" w:cs="Times New Roman"/>
                  <w:sz w:val="22"/>
                </w:rPr>
                <w:delText>39.15%</w:delText>
              </w:r>
            </w:del>
          </w:p>
        </w:tc>
        <w:tc>
          <w:tcPr>
            <w:tcW w:w="681" w:type="dxa"/>
            <w:shd w:val="clear" w:color="auto" w:fill="auto"/>
            <w:noWrap/>
            <w:hideMark/>
          </w:tcPr>
          <w:p w14:paraId="6CB17CAA" w14:textId="7A5C58E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3" w:author="韬 黄" w:date="2018-11-05T16:52:00Z"/>
                <w:rFonts w:eastAsia="Times New Roman" w:cs="Times New Roman"/>
                <w:sz w:val="22"/>
              </w:rPr>
            </w:pPr>
            <w:del w:id="8954" w:author="韬 黄" w:date="2018-11-05T16:52:00Z">
              <w:r w:rsidRPr="00AB44D7" w:rsidDel="00B86EEC">
                <w:rPr>
                  <w:rFonts w:eastAsia="Times New Roman" w:cs="Times New Roman"/>
                  <w:sz w:val="22"/>
                </w:rPr>
                <w:delText>3</w:delText>
              </w:r>
            </w:del>
          </w:p>
        </w:tc>
        <w:tc>
          <w:tcPr>
            <w:tcW w:w="1646" w:type="dxa"/>
            <w:shd w:val="clear" w:color="auto" w:fill="auto"/>
            <w:noWrap/>
            <w:hideMark/>
          </w:tcPr>
          <w:p w14:paraId="700870FA" w14:textId="72E8A0D9"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55" w:author="韬 黄" w:date="2018-11-05T16:52:00Z"/>
                <w:rFonts w:eastAsia="Times New Roman" w:cs="Times New Roman"/>
                <w:sz w:val="22"/>
              </w:rPr>
            </w:pPr>
            <w:ins w:id="8956" w:author="tao huang" w:date="2018-10-28T22:01:00Z">
              <w:del w:id="8957" w:author="韬 黄" w:date="2018-11-05T16:52:00Z">
                <w:r w:rsidRPr="00AB44D7" w:rsidDel="00B86EEC">
                  <w:rPr>
                    <w:sz w:val="22"/>
                    <w:rPrChange w:id="8958" w:author="tao huang" w:date="2018-11-04T12:21:00Z">
                      <w:rPr/>
                    </w:rPrChange>
                  </w:rPr>
                  <w:delText>0.670</w:delText>
                </w:r>
              </w:del>
            </w:ins>
            <w:del w:id="8959" w:author="韬 黄" w:date="2018-11-05T16:52:00Z">
              <w:r w:rsidRPr="00AB44D7" w:rsidDel="00B86EEC">
                <w:rPr>
                  <w:rFonts w:eastAsia="Times New Roman" w:cs="Times New Roman"/>
                  <w:sz w:val="22"/>
                </w:rPr>
                <w:delText>0.670104</w:delText>
              </w:r>
            </w:del>
          </w:p>
        </w:tc>
        <w:tc>
          <w:tcPr>
            <w:tcW w:w="681" w:type="dxa"/>
            <w:shd w:val="clear" w:color="auto" w:fill="auto"/>
            <w:noWrap/>
            <w:hideMark/>
          </w:tcPr>
          <w:p w14:paraId="0EE32454" w14:textId="616FA25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0" w:author="韬 黄" w:date="2018-11-05T16:52:00Z"/>
                <w:rFonts w:eastAsia="Times New Roman" w:cs="Times New Roman"/>
                <w:sz w:val="22"/>
              </w:rPr>
            </w:pPr>
            <w:del w:id="8961" w:author="韬 黄" w:date="2018-11-05T16:52:00Z">
              <w:r w:rsidRPr="00AB44D7" w:rsidDel="00B86EEC">
                <w:rPr>
                  <w:rFonts w:eastAsia="Times New Roman" w:cs="Times New Roman"/>
                  <w:sz w:val="22"/>
                </w:rPr>
                <w:delText>3</w:delText>
              </w:r>
            </w:del>
          </w:p>
        </w:tc>
        <w:tc>
          <w:tcPr>
            <w:tcW w:w="1390" w:type="dxa"/>
            <w:shd w:val="clear" w:color="auto" w:fill="auto"/>
            <w:noWrap/>
            <w:hideMark/>
          </w:tcPr>
          <w:p w14:paraId="3AF56795" w14:textId="12B3A0A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2" w:author="韬 黄" w:date="2018-11-05T16:52:00Z"/>
                <w:rFonts w:eastAsia="Times New Roman" w:cs="Times New Roman"/>
                <w:sz w:val="22"/>
              </w:rPr>
            </w:pPr>
            <w:del w:id="8963" w:author="韬 黄" w:date="2018-11-05T16:52:00Z">
              <w:r w:rsidRPr="00AB44D7" w:rsidDel="00B86EEC">
                <w:rPr>
                  <w:rFonts w:eastAsia="Times New Roman" w:cs="Times New Roman"/>
                  <w:sz w:val="22"/>
                </w:rPr>
                <w:delText>0.9963</w:delText>
              </w:r>
            </w:del>
          </w:p>
        </w:tc>
        <w:tc>
          <w:tcPr>
            <w:tcW w:w="681" w:type="dxa"/>
            <w:shd w:val="clear" w:color="auto" w:fill="auto"/>
            <w:noWrap/>
            <w:hideMark/>
          </w:tcPr>
          <w:p w14:paraId="73939A64" w14:textId="1027C1C0"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4" w:author="韬 黄" w:date="2018-11-05T16:52:00Z"/>
                <w:rFonts w:eastAsia="Times New Roman" w:cs="Times New Roman"/>
                <w:sz w:val="22"/>
              </w:rPr>
            </w:pPr>
            <w:del w:id="8965" w:author="韬 黄" w:date="2018-11-05T16:52:00Z">
              <w:r w:rsidRPr="00AB44D7" w:rsidDel="00B86EEC">
                <w:rPr>
                  <w:rFonts w:eastAsia="Times New Roman" w:cs="Times New Roman"/>
                  <w:sz w:val="22"/>
                </w:rPr>
                <w:delText>3</w:delText>
              </w:r>
            </w:del>
          </w:p>
        </w:tc>
        <w:tc>
          <w:tcPr>
            <w:tcW w:w="1373" w:type="dxa"/>
            <w:shd w:val="clear" w:color="auto" w:fill="auto"/>
            <w:noWrap/>
            <w:hideMark/>
          </w:tcPr>
          <w:p w14:paraId="0096D150" w14:textId="5C47C91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66" w:author="韬 黄" w:date="2018-11-05T16:52:00Z"/>
                <w:rFonts w:eastAsia="Times New Roman" w:cs="Times New Roman"/>
                <w:sz w:val="22"/>
              </w:rPr>
            </w:pPr>
            <w:del w:id="8967" w:author="韬 黄" w:date="2018-11-05T16:52:00Z">
              <w:r w:rsidRPr="00AB44D7" w:rsidDel="00B86EEC">
                <w:rPr>
                  <w:rFonts w:eastAsia="Times New Roman" w:cs="Times New Roman"/>
                  <w:sz w:val="22"/>
                </w:rPr>
                <w:delText>0.1047</w:delText>
              </w:r>
            </w:del>
            <w:ins w:id="8968" w:author="tao huang" w:date="2018-10-28T22:04:00Z">
              <w:del w:id="8969" w:author="韬 黄" w:date="2018-11-05T16:52:00Z">
                <w:r w:rsidRPr="00AB44D7" w:rsidDel="00B86EEC">
                  <w:rPr>
                    <w:rFonts w:eastAsia="Times New Roman" w:cs="Times New Roman"/>
                    <w:sz w:val="22"/>
                  </w:rPr>
                  <w:delText>2</w:delText>
                </w:r>
              </w:del>
            </w:ins>
          </w:p>
        </w:tc>
        <w:tc>
          <w:tcPr>
            <w:tcW w:w="1106" w:type="dxa"/>
            <w:shd w:val="clear" w:color="auto" w:fill="auto"/>
            <w:noWrap/>
            <w:hideMark/>
          </w:tcPr>
          <w:p w14:paraId="34E89B97" w14:textId="48F9B37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8970" w:author="韬 黄" w:date="2018-11-05T16:52:00Z"/>
                <w:rFonts w:eastAsia="Times New Roman" w:cs="Times New Roman"/>
                <w:sz w:val="22"/>
              </w:rPr>
            </w:pPr>
            <w:del w:id="8971" w:author="韬 黄" w:date="2018-11-05T16:52:00Z">
              <w:r w:rsidRPr="00AB44D7" w:rsidDel="00B86EEC">
                <w:rPr>
                  <w:rFonts w:eastAsia="Times New Roman" w:cs="Times New Roman"/>
                  <w:sz w:val="22"/>
                </w:rPr>
                <w:delText>3</w:delText>
              </w:r>
            </w:del>
          </w:p>
        </w:tc>
      </w:tr>
      <w:tr w:rsidR="00A37575" w:rsidRPr="00AB44D7" w:rsidDel="00B86EEC" w14:paraId="06FEE494" w14:textId="78FED026" w:rsidTr="008E5976">
        <w:trPr>
          <w:trHeight w:val="113"/>
          <w:jc w:val="center"/>
          <w:del w:id="8972"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83666C0" w:rsidR="00927471" w:rsidRPr="00AB44D7" w:rsidDel="00B86EEC" w:rsidRDefault="00927471" w:rsidP="00927471">
            <w:pPr>
              <w:spacing w:after="0" w:line="240" w:lineRule="auto"/>
              <w:rPr>
                <w:del w:id="8973" w:author="韬 黄" w:date="2018-11-05T16:52:00Z"/>
                <w:rFonts w:eastAsia="Times New Roman" w:cs="Times New Roman"/>
                <w:b w:val="0"/>
                <w:sz w:val="22"/>
              </w:rPr>
            </w:pPr>
            <w:del w:id="8974" w:author="韬 黄" w:date="2018-11-05T16:52:00Z">
              <w:r w:rsidRPr="00AB44D7" w:rsidDel="00B86EEC">
                <w:rPr>
                  <w:rFonts w:eastAsia="Times New Roman" w:cs="Times New Roman"/>
                  <w:sz w:val="22"/>
                </w:rPr>
                <w:delText>ADL-intra-IC</w:delText>
              </w:r>
            </w:del>
          </w:p>
        </w:tc>
        <w:tc>
          <w:tcPr>
            <w:tcW w:w="1426" w:type="dxa"/>
            <w:shd w:val="clear" w:color="auto" w:fill="auto"/>
            <w:noWrap/>
            <w:hideMark/>
          </w:tcPr>
          <w:p w14:paraId="16833636" w14:textId="279D50B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75" w:author="韬 黄" w:date="2018-11-05T16:52:00Z"/>
                <w:rFonts w:eastAsia="Times New Roman" w:cs="Times New Roman"/>
                <w:sz w:val="22"/>
              </w:rPr>
            </w:pPr>
            <w:ins w:id="8976" w:author="tao huang" w:date="2018-10-28T22:02:00Z">
              <w:del w:id="8977" w:author="韬 黄" w:date="2018-11-05T16:52:00Z">
                <w:r w:rsidRPr="00AB44D7" w:rsidDel="00B86EEC">
                  <w:rPr>
                    <w:sz w:val="22"/>
                    <w:rPrChange w:id="8978" w:author="tao huang" w:date="2018-11-04T12:21:00Z">
                      <w:rPr/>
                    </w:rPrChange>
                  </w:rPr>
                  <w:delText>8.18</w:delText>
                </w:r>
              </w:del>
            </w:ins>
            <w:del w:id="8979" w:author="韬 黄" w:date="2018-11-05T16:52:00Z">
              <w:r w:rsidRPr="00AB44D7" w:rsidDel="00B86EEC">
                <w:rPr>
                  <w:rFonts w:eastAsia="Times New Roman" w:cs="Times New Roman"/>
                  <w:sz w:val="22"/>
                </w:rPr>
                <w:delText>8.182</w:delText>
              </w:r>
            </w:del>
          </w:p>
        </w:tc>
        <w:tc>
          <w:tcPr>
            <w:tcW w:w="681" w:type="dxa"/>
            <w:shd w:val="clear" w:color="auto" w:fill="auto"/>
            <w:noWrap/>
            <w:hideMark/>
          </w:tcPr>
          <w:p w14:paraId="42C380EC" w14:textId="592F3528"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0" w:author="韬 黄" w:date="2018-11-05T16:52:00Z"/>
                <w:rFonts w:eastAsia="Times New Roman" w:cs="Times New Roman"/>
                <w:sz w:val="22"/>
              </w:rPr>
            </w:pPr>
            <w:del w:id="8981"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6135A643" w14:textId="031718DA"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2" w:author="韬 黄" w:date="2018-11-05T16:52:00Z"/>
                <w:rFonts w:eastAsia="Times New Roman" w:cs="Times New Roman"/>
                <w:sz w:val="22"/>
              </w:rPr>
            </w:pPr>
            <w:del w:id="8983" w:author="韬 黄" w:date="2018-11-05T16:52:00Z">
              <w:r w:rsidRPr="00AB44D7" w:rsidDel="00B86EEC">
                <w:rPr>
                  <w:rFonts w:eastAsia="Times New Roman" w:cs="Times New Roman"/>
                  <w:sz w:val="22"/>
                </w:rPr>
                <w:delText>38.81%</w:delText>
              </w:r>
            </w:del>
          </w:p>
        </w:tc>
        <w:tc>
          <w:tcPr>
            <w:tcW w:w="681" w:type="dxa"/>
            <w:shd w:val="clear" w:color="auto" w:fill="auto"/>
            <w:noWrap/>
            <w:hideMark/>
          </w:tcPr>
          <w:p w14:paraId="623851F2" w14:textId="2821041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4" w:author="韬 黄" w:date="2018-11-05T16:52:00Z"/>
                <w:rFonts w:eastAsia="Times New Roman" w:cs="Times New Roman"/>
                <w:sz w:val="22"/>
              </w:rPr>
            </w:pPr>
            <w:del w:id="8985"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25ACA98D" w14:textId="09D1D2F9"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86" w:author="韬 黄" w:date="2018-11-05T16:52:00Z"/>
                <w:rFonts w:eastAsia="Times New Roman" w:cs="Times New Roman"/>
                <w:sz w:val="22"/>
              </w:rPr>
            </w:pPr>
            <w:ins w:id="8987" w:author="tao huang" w:date="2018-10-28T22:01:00Z">
              <w:del w:id="8988" w:author="韬 黄" w:date="2018-11-05T16:52:00Z">
                <w:r w:rsidRPr="00AB44D7" w:rsidDel="00B86EEC">
                  <w:rPr>
                    <w:sz w:val="22"/>
                    <w:rPrChange w:id="8989" w:author="tao huang" w:date="2018-11-04T12:21:00Z">
                      <w:rPr/>
                    </w:rPrChange>
                  </w:rPr>
                  <w:delText>0.663</w:delText>
                </w:r>
              </w:del>
            </w:ins>
            <w:del w:id="8990" w:author="韬 黄" w:date="2018-11-05T16:52:00Z">
              <w:r w:rsidRPr="00AB44D7" w:rsidDel="00B86EEC">
                <w:rPr>
                  <w:rFonts w:eastAsia="Times New Roman" w:cs="Times New Roman"/>
                  <w:sz w:val="22"/>
                </w:rPr>
                <w:delText>0.66279</w:delText>
              </w:r>
            </w:del>
          </w:p>
        </w:tc>
        <w:tc>
          <w:tcPr>
            <w:tcW w:w="681" w:type="dxa"/>
            <w:shd w:val="clear" w:color="auto" w:fill="auto"/>
            <w:noWrap/>
            <w:hideMark/>
          </w:tcPr>
          <w:p w14:paraId="6BF14AA1" w14:textId="51975E0B"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1" w:author="韬 黄" w:date="2018-11-05T16:52:00Z"/>
                <w:rFonts w:eastAsia="Times New Roman" w:cs="Times New Roman"/>
                <w:sz w:val="22"/>
              </w:rPr>
            </w:pPr>
            <w:del w:id="8992"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22C8FC79" w14:textId="36FF9FB1"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3" w:author="韬 黄" w:date="2018-11-05T16:52:00Z"/>
                <w:rFonts w:eastAsia="Times New Roman" w:cs="Times New Roman"/>
                <w:sz w:val="22"/>
              </w:rPr>
            </w:pPr>
            <w:del w:id="8994" w:author="韬 黄" w:date="2018-11-05T16:52:00Z">
              <w:r w:rsidRPr="00AB44D7" w:rsidDel="00B86EEC">
                <w:rPr>
                  <w:rFonts w:eastAsia="Times New Roman" w:cs="Times New Roman"/>
                  <w:sz w:val="22"/>
                </w:rPr>
                <w:delText>0.9871</w:delText>
              </w:r>
            </w:del>
          </w:p>
        </w:tc>
        <w:tc>
          <w:tcPr>
            <w:tcW w:w="681" w:type="dxa"/>
            <w:shd w:val="clear" w:color="auto" w:fill="auto"/>
            <w:noWrap/>
            <w:hideMark/>
          </w:tcPr>
          <w:p w14:paraId="138A7CB6" w14:textId="079E1F06"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5" w:author="韬 黄" w:date="2018-11-05T16:52:00Z"/>
                <w:rFonts w:eastAsia="Times New Roman" w:cs="Times New Roman"/>
                <w:sz w:val="22"/>
              </w:rPr>
            </w:pPr>
            <w:del w:id="8996"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42DF01EC" w14:textId="5818D4DD"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7" w:author="韬 黄" w:date="2018-11-05T16:52:00Z"/>
                <w:rFonts w:eastAsia="Times New Roman" w:cs="Times New Roman"/>
                <w:sz w:val="22"/>
              </w:rPr>
            </w:pPr>
            <w:del w:id="8998" w:author="韬 黄" w:date="2018-11-05T16:52:00Z">
              <w:r w:rsidRPr="00AB44D7" w:rsidDel="00B86EEC">
                <w:rPr>
                  <w:rFonts w:eastAsia="Times New Roman" w:cs="Times New Roman"/>
                  <w:sz w:val="22"/>
                </w:rPr>
                <w:delText>0.1036</w:delText>
              </w:r>
            </w:del>
          </w:p>
        </w:tc>
        <w:tc>
          <w:tcPr>
            <w:tcW w:w="1106" w:type="dxa"/>
            <w:shd w:val="clear" w:color="auto" w:fill="auto"/>
            <w:noWrap/>
            <w:hideMark/>
          </w:tcPr>
          <w:p w14:paraId="0059903B" w14:textId="4BAAF827" w:rsidR="00927471" w:rsidRPr="00AB44D7" w:rsidDel="00B86EEC"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del w:id="8999" w:author="韬 黄" w:date="2018-11-05T16:52:00Z"/>
                <w:rFonts w:eastAsia="Times New Roman" w:cs="Times New Roman"/>
                <w:sz w:val="22"/>
              </w:rPr>
            </w:pPr>
            <w:del w:id="9000" w:author="韬 黄" w:date="2018-11-05T16:52:00Z">
              <w:r w:rsidRPr="00AB44D7" w:rsidDel="00B86EEC">
                <w:rPr>
                  <w:rFonts w:eastAsia="Times New Roman" w:cs="Times New Roman"/>
                  <w:sz w:val="22"/>
                </w:rPr>
                <w:delText>1</w:delText>
              </w:r>
            </w:del>
          </w:p>
        </w:tc>
      </w:tr>
      <w:tr w:rsidR="00A37575" w:rsidRPr="00AB44D7" w:rsidDel="00B86EEC" w14:paraId="353DBAF8" w14:textId="4DE0ED6F" w:rsidTr="008E5976">
        <w:trPr>
          <w:cnfStyle w:val="000000100000" w:firstRow="0" w:lastRow="0" w:firstColumn="0" w:lastColumn="0" w:oddVBand="0" w:evenVBand="0" w:oddHBand="1" w:evenHBand="0" w:firstRowFirstColumn="0" w:firstRowLastColumn="0" w:lastRowFirstColumn="0" w:lastRowLastColumn="0"/>
          <w:trHeight w:val="113"/>
          <w:jc w:val="center"/>
          <w:del w:id="9001" w:author="韬 黄" w:date="2018-11-05T16:52:00Z"/>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05108D7C" w:rsidR="00927471" w:rsidRPr="00AB44D7" w:rsidDel="00B86EEC" w:rsidRDefault="00927471" w:rsidP="00927471">
            <w:pPr>
              <w:spacing w:after="0" w:line="240" w:lineRule="auto"/>
              <w:rPr>
                <w:del w:id="9002" w:author="韬 黄" w:date="2018-11-05T16:52:00Z"/>
                <w:rFonts w:eastAsia="Times New Roman" w:cs="Times New Roman"/>
                <w:b w:val="0"/>
                <w:sz w:val="22"/>
              </w:rPr>
            </w:pPr>
            <w:del w:id="9003" w:author="韬 黄" w:date="2018-11-05T16:52:00Z">
              <w:r w:rsidRPr="00AB44D7" w:rsidDel="00B86EEC">
                <w:rPr>
                  <w:rFonts w:eastAsia="Times New Roman" w:cs="Times New Roman"/>
                  <w:sz w:val="22"/>
                </w:rPr>
                <w:delText>ADL-EWC-IC</w:delText>
              </w:r>
            </w:del>
          </w:p>
        </w:tc>
        <w:tc>
          <w:tcPr>
            <w:tcW w:w="1426" w:type="dxa"/>
            <w:shd w:val="clear" w:color="auto" w:fill="auto"/>
            <w:noWrap/>
            <w:hideMark/>
          </w:tcPr>
          <w:p w14:paraId="6DDEDD16" w14:textId="7DB3DF2E"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04" w:author="韬 黄" w:date="2018-11-05T16:52:00Z"/>
                <w:rFonts w:eastAsia="Times New Roman" w:cs="Times New Roman"/>
                <w:sz w:val="22"/>
              </w:rPr>
            </w:pPr>
            <w:ins w:id="9005" w:author="tao huang" w:date="2018-10-28T22:02:00Z">
              <w:del w:id="9006" w:author="韬 黄" w:date="2018-11-05T16:52:00Z">
                <w:r w:rsidRPr="00AB44D7" w:rsidDel="00B86EEC">
                  <w:rPr>
                    <w:sz w:val="22"/>
                    <w:rPrChange w:id="9007" w:author="tao huang" w:date="2018-11-04T12:21:00Z">
                      <w:rPr/>
                    </w:rPrChange>
                  </w:rPr>
                  <w:delText>8.18</w:delText>
                </w:r>
              </w:del>
            </w:ins>
            <w:del w:id="9008" w:author="韬 黄" w:date="2018-11-05T16:52:00Z">
              <w:r w:rsidRPr="00AB44D7" w:rsidDel="00B86EEC">
                <w:rPr>
                  <w:rFonts w:eastAsia="Times New Roman" w:cs="Times New Roman"/>
                  <w:sz w:val="22"/>
                </w:rPr>
                <w:delText>8.182</w:delText>
              </w:r>
            </w:del>
          </w:p>
        </w:tc>
        <w:tc>
          <w:tcPr>
            <w:tcW w:w="681" w:type="dxa"/>
            <w:shd w:val="clear" w:color="auto" w:fill="auto"/>
            <w:noWrap/>
            <w:hideMark/>
          </w:tcPr>
          <w:p w14:paraId="19D47F9E" w14:textId="7885EF1A"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09" w:author="韬 黄" w:date="2018-11-05T16:52:00Z"/>
                <w:rFonts w:eastAsia="Times New Roman" w:cs="Times New Roman"/>
                <w:sz w:val="22"/>
              </w:rPr>
            </w:pPr>
            <w:del w:id="9010" w:author="韬 黄" w:date="2018-11-05T16:52:00Z">
              <w:r w:rsidRPr="00AB44D7" w:rsidDel="00B86EEC">
                <w:rPr>
                  <w:rFonts w:eastAsia="Times New Roman" w:cs="Times New Roman"/>
                  <w:sz w:val="22"/>
                </w:rPr>
                <w:delText>1</w:delText>
              </w:r>
            </w:del>
          </w:p>
        </w:tc>
        <w:tc>
          <w:tcPr>
            <w:tcW w:w="1647" w:type="dxa"/>
            <w:shd w:val="clear" w:color="auto" w:fill="auto"/>
            <w:noWrap/>
            <w:hideMark/>
          </w:tcPr>
          <w:p w14:paraId="08309629" w14:textId="472FFB0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1" w:author="韬 黄" w:date="2018-11-05T16:52:00Z"/>
                <w:rFonts w:eastAsia="Times New Roman" w:cs="Times New Roman"/>
                <w:sz w:val="22"/>
              </w:rPr>
            </w:pPr>
            <w:del w:id="9012" w:author="韬 黄" w:date="2018-11-05T16:52:00Z">
              <w:r w:rsidRPr="00AB44D7" w:rsidDel="00B86EEC">
                <w:rPr>
                  <w:rFonts w:eastAsia="Times New Roman" w:cs="Times New Roman"/>
                  <w:sz w:val="22"/>
                </w:rPr>
                <w:delText>38.81%</w:delText>
              </w:r>
            </w:del>
          </w:p>
        </w:tc>
        <w:tc>
          <w:tcPr>
            <w:tcW w:w="681" w:type="dxa"/>
            <w:shd w:val="clear" w:color="auto" w:fill="auto"/>
            <w:noWrap/>
            <w:hideMark/>
          </w:tcPr>
          <w:p w14:paraId="4AFD5A7E" w14:textId="16BEF066"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3" w:author="韬 黄" w:date="2018-11-05T16:52:00Z"/>
                <w:rFonts w:eastAsia="Times New Roman" w:cs="Times New Roman"/>
                <w:sz w:val="22"/>
              </w:rPr>
            </w:pPr>
            <w:del w:id="9014" w:author="韬 黄" w:date="2018-11-05T16:52:00Z">
              <w:r w:rsidRPr="00AB44D7" w:rsidDel="00B86EEC">
                <w:rPr>
                  <w:rFonts w:eastAsia="Times New Roman" w:cs="Times New Roman"/>
                  <w:sz w:val="22"/>
                </w:rPr>
                <w:delText>1</w:delText>
              </w:r>
            </w:del>
          </w:p>
        </w:tc>
        <w:tc>
          <w:tcPr>
            <w:tcW w:w="1646" w:type="dxa"/>
            <w:shd w:val="clear" w:color="auto" w:fill="auto"/>
            <w:noWrap/>
            <w:hideMark/>
          </w:tcPr>
          <w:p w14:paraId="74856511" w14:textId="28B5F734"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15" w:author="韬 黄" w:date="2018-11-05T16:52:00Z"/>
                <w:rFonts w:eastAsia="Times New Roman" w:cs="Times New Roman"/>
                <w:sz w:val="22"/>
              </w:rPr>
            </w:pPr>
            <w:ins w:id="9016" w:author="tao huang" w:date="2018-10-28T22:01:00Z">
              <w:del w:id="9017" w:author="韬 黄" w:date="2018-11-05T16:52:00Z">
                <w:r w:rsidRPr="00AB44D7" w:rsidDel="00B86EEC">
                  <w:rPr>
                    <w:sz w:val="22"/>
                    <w:rPrChange w:id="9018" w:author="tao huang" w:date="2018-11-04T12:21:00Z">
                      <w:rPr/>
                    </w:rPrChange>
                  </w:rPr>
                  <w:delText>0.663</w:delText>
                </w:r>
              </w:del>
            </w:ins>
            <w:del w:id="9019" w:author="韬 黄" w:date="2018-11-05T16:52:00Z">
              <w:r w:rsidRPr="00AB44D7" w:rsidDel="00B86EEC">
                <w:rPr>
                  <w:rFonts w:eastAsia="Times New Roman" w:cs="Times New Roman"/>
                  <w:sz w:val="22"/>
                </w:rPr>
                <w:delText>0.66279</w:delText>
              </w:r>
            </w:del>
          </w:p>
        </w:tc>
        <w:tc>
          <w:tcPr>
            <w:tcW w:w="681" w:type="dxa"/>
            <w:shd w:val="clear" w:color="auto" w:fill="auto"/>
            <w:noWrap/>
            <w:hideMark/>
          </w:tcPr>
          <w:p w14:paraId="3C834073" w14:textId="67D94548"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0" w:author="韬 黄" w:date="2018-11-05T16:52:00Z"/>
                <w:rFonts w:eastAsia="Times New Roman" w:cs="Times New Roman"/>
                <w:sz w:val="22"/>
              </w:rPr>
            </w:pPr>
            <w:del w:id="9021" w:author="韬 黄" w:date="2018-11-05T16:52:00Z">
              <w:r w:rsidRPr="00AB44D7" w:rsidDel="00B86EEC">
                <w:rPr>
                  <w:rFonts w:eastAsia="Times New Roman" w:cs="Times New Roman"/>
                  <w:sz w:val="22"/>
                </w:rPr>
                <w:delText>1</w:delText>
              </w:r>
            </w:del>
          </w:p>
        </w:tc>
        <w:tc>
          <w:tcPr>
            <w:tcW w:w="1390" w:type="dxa"/>
            <w:shd w:val="clear" w:color="auto" w:fill="auto"/>
            <w:noWrap/>
            <w:hideMark/>
          </w:tcPr>
          <w:p w14:paraId="124C5E9C" w14:textId="1543BF43"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2" w:author="韬 黄" w:date="2018-11-05T16:52:00Z"/>
                <w:rFonts w:eastAsia="Times New Roman" w:cs="Times New Roman"/>
                <w:sz w:val="22"/>
              </w:rPr>
            </w:pPr>
            <w:del w:id="9023" w:author="韬 黄" w:date="2018-11-05T16:52:00Z">
              <w:r w:rsidRPr="00AB44D7" w:rsidDel="00B86EEC">
                <w:rPr>
                  <w:rFonts w:eastAsia="Times New Roman" w:cs="Times New Roman"/>
                  <w:sz w:val="22"/>
                </w:rPr>
                <w:delText>0.9871</w:delText>
              </w:r>
            </w:del>
          </w:p>
        </w:tc>
        <w:tc>
          <w:tcPr>
            <w:tcW w:w="681" w:type="dxa"/>
            <w:shd w:val="clear" w:color="auto" w:fill="auto"/>
            <w:noWrap/>
            <w:hideMark/>
          </w:tcPr>
          <w:p w14:paraId="16D6508E" w14:textId="630D3A97"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4" w:author="韬 黄" w:date="2018-11-05T16:52:00Z"/>
                <w:rFonts w:eastAsia="Times New Roman" w:cs="Times New Roman"/>
                <w:sz w:val="22"/>
              </w:rPr>
            </w:pPr>
            <w:del w:id="9025" w:author="韬 黄" w:date="2018-11-05T16:52:00Z">
              <w:r w:rsidRPr="00AB44D7" w:rsidDel="00B86EEC">
                <w:rPr>
                  <w:rFonts w:eastAsia="Times New Roman" w:cs="Times New Roman"/>
                  <w:sz w:val="22"/>
                </w:rPr>
                <w:delText>1</w:delText>
              </w:r>
            </w:del>
          </w:p>
        </w:tc>
        <w:tc>
          <w:tcPr>
            <w:tcW w:w="1373" w:type="dxa"/>
            <w:shd w:val="clear" w:color="auto" w:fill="auto"/>
            <w:noWrap/>
            <w:hideMark/>
          </w:tcPr>
          <w:p w14:paraId="36DD0ECF" w14:textId="0D8D971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6" w:author="韬 黄" w:date="2018-11-05T16:52:00Z"/>
                <w:rFonts w:eastAsia="Times New Roman" w:cs="Times New Roman"/>
                <w:sz w:val="22"/>
              </w:rPr>
            </w:pPr>
            <w:del w:id="9027" w:author="韬 黄" w:date="2018-11-05T16:52:00Z">
              <w:r w:rsidRPr="00AB44D7" w:rsidDel="00B86EEC">
                <w:rPr>
                  <w:rFonts w:eastAsia="Times New Roman" w:cs="Times New Roman"/>
                  <w:sz w:val="22"/>
                </w:rPr>
                <w:delText>0.1036</w:delText>
              </w:r>
            </w:del>
          </w:p>
        </w:tc>
        <w:tc>
          <w:tcPr>
            <w:tcW w:w="1106" w:type="dxa"/>
            <w:shd w:val="clear" w:color="auto" w:fill="auto"/>
            <w:noWrap/>
            <w:hideMark/>
          </w:tcPr>
          <w:p w14:paraId="598DF004" w14:textId="0BEAE85D" w:rsidR="00927471" w:rsidRPr="00AB44D7" w:rsidDel="00B86EEC"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del w:id="9028" w:author="韬 黄" w:date="2018-11-05T16:52:00Z"/>
                <w:rFonts w:eastAsia="Times New Roman" w:cs="Times New Roman"/>
                <w:sz w:val="22"/>
              </w:rPr>
            </w:pPr>
            <w:del w:id="9029" w:author="韬 黄" w:date="2018-11-05T16:52:00Z">
              <w:r w:rsidRPr="00AB44D7" w:rsidDel="00B86EEC">
                <w:rPr>
                  <w:rFonts w:eastAsia="Times New Roman" w:cs="Times New Roman"/>
                  <w:sz w:val="22"/>
                </w:rPr>
                <w:delText>1</w:delText>
              </w:r>
            </w:del>
          </w:p>
        </w:tc>
      </w:tr>
    </w:tbl>
    <w:p w14:paraId="1C3A9D0E" w14:textId="0343BDAD" w:rsidR="00971633" w:rsidRPr="00A37575" w:rsidDel="00B86EEC" w:rsidRDefault="00971633" w:rsidP="00971633">
      <w:pPr>
        <w:shd w:val="clear" w:color="auto" w:fill="FFFFFF" w:themeFill="background1"/>
        <w:spacing w:after="0" w:line="360" w:lineRule="auto"/>
        <w:rPr>
          <w:del w:id="9030" w:author="韬 黄" w:date="2018-11-05T16:52:00Z"/>
          <w:rFonts w:cs="Times New Roman"/>
          <w:sz w:val="22"/>
        </w:rPr>
      </w:pPr>
    </w:p>
    <w:p w14:paraId="0FA7D737" w14:textId="32E08B88" w:rsidR="00971633" w:rsidRPr="00A37575" w:rsidDel="00B86EEC" w:rsidRDefault="00971633" w:rsidP="00971633">
      <w:pPr>
        <w:shd w:val="clear" w:color="auto" w:fill="FFFFFF" w:themeFill="background1"/>
        <w:spacing w:after="0" w:line="360" w:lineRule="auto"/>
        <w:rPr>
          <w:del w:id="9031" w:author="韬 黄" w:date="2018-11-05T16:52:00Z"/>
          <w:rFonts w:cs="Times New Roman"/>
          <w:sz w:val="22"/>
        </w:rPr>
      </w:pPr>
    </w:p>
    <w:p w14:paraId="10F6BAC0" w14:textId="77777777" w:rsidR="00971633" w:rsidRDefault="00971633" w:rsidP="00971633">
      <w:pPr>
        <w:shd w:val="clear" w:color="auto" w:fill="FFFFFF" w:themeFill="background1"/>
        <w:spacing w:after="0" w:line="360" w:lineRule="auto"/>
        <w:rPr>
          <w:ins w:id="9032" w:author="韬 黄" w:date="2018-11-05T16:48:00Z"/>
          <w:rFonts w:cs="Times New Roman"/>
          <w:sz w:val="22"/>
        </w:rPr>
      </w:pPr>
    </w:p>
    <w:tbl>
      <w:tblPr>
        <w:tblW w:w="8080" w:type="dxa"/>
        <w:jc w:val="center"/>
        <w:tblLook w:val="04A0" w:firstRow="1" w:lastRow="0" w:firstColumn="1" w:lastColumn="0" w:noHBand="0" w:noVBand="1"/>
        <w:tblPrChange w:id="9033" w:author="韬 黄" w:date="2018-11-05T16:53:00Z">
          <w:tblPr>
            <w:tblW w:w="8160" w:type="dxa"/>
            <w:tblLook w:val="04A0" w:firstRow="1" w:lastRow="0" w:firstColumn="1" w:lastColumn="0" w:noHBand="0" w:noVBand="1"/>
          </w:tblPr>
        </w:tblPrChange>
      </w:tblPr>
      <w:tblGrid>
        <w:gridCol w:w="2694"/>
        <w:gridCol w:w="821"/>
        <w:gridCol w:w="931"/>
        <w:gridCol w:w="931"/>
        <w:gridCol w:w="1390"/>
        <w:gridCol w:w="1313"/>
        <w:tblGridChange w:id="9034">
          <w:tblGrid>
            <w:gridCol w:w="2694"/>
            <w:gridCol w:w="821"/>
            <w:gridCol w:w="931"/>
            <w:gridCol w:w="931"/>
            <w:gridCol w:w="1390"/>
            <w:gridCol w:w="1313"/>
            <w:gridCol w:w="2684"/>
          </w:tblGrid>
        </w:tblGridChange>
      </w:tblGrid>
      <w:tr w:rsidR="00B86EEC" w:rsidRPr="00B86EEC" w14:paraId="070272AB" w14:textId="77777777" w:rsidTr="00B86EEC">
        <w:trPr>
          <w:trHeight w:val="20"/>
          <w:jc w:val="center"/>
          <w:ins w:id="9035" w:author="韬 黄" w:date="2018-11-05T16:48:00Z"/>
          <w:trPrChange w:id="9036"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037"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46AA1C09" w14:textId="77777777" w:rsidR="00B86EEC" w:rsidRPr="00B86EEC" w:rsidRDefault="00B86EEC" w:rsidP="00B86EEC">
            <w:pPr>
              <w:spacing w:after="0" w:line="240" w:lineRule="auto"/>
              <w:jc w:val="center"/>
              <w:rPr>
                <w:ins w:id="9038" w:author="韬 黄" w:date="2018-11-05T16:48:00Z"/>
                <w:rFonts w:eastAsia="Times New Roman" w:cs="Times New Roman"/>
                <w:color w:val="000000"/>
                <w:sz w:val="22"/>
              </w:rPr>
              <w:pPrChange w:id="9039" w:author="韬 黄" w:date="2018-11-05T16:49:00Z">
                <w:pPr>
                  <w:spacing w:after="0" w:line="240" w:lineRule="auto"/>
                  <w:jc w:val="center"/>
                </w:pPr>
              </w:pPrChange>
            </w:pPr>
            <w:ins w:id="9040" w:author="韬 黄" w:date="2018-11-05T16:48:00Z">
              <w:r w:rsidRPr="00B86EEC">
                <w:rPr>
                  <w:rFonts w:eastAsia="Times New Roman" w:cs="Times New Roman"/>
                  <w:color w:val="000000"/>
                  <w:sz w:val="22"/>
                </w:rPr>
                <w:t>Forecast horizon is one to eight weeks ahead, for all forecast period</w:t>
              </w:r>
            </w:ins>
          </w:p>
        </w:tc>
      </w:tr>
      <w:tr w:rsidR="00B86EEC" w:rsidRPr="00B86EEC" w14:paraId="3976EBA2" w14:textId="77777777" w:rsidTr="00B86EEC">
        <w:tblPrEx>
          <w:tblPrExChange w:id="9041" w:author="韬 黄" w:date="2018-11-05T16:53:00Z">
            <w:tblPrEx>
              <w:tblW w:w="8080" w:type="dxa"/>
            </w:tblPrEx>
          </w:tblPrExChange>
        </w:tblPrEx>
        <w:trPr>
          <w:trHeight w:val="20"/>
          <w:jc w:val="center"/>
          <w:ins w:id="9042" w:author="韬 黄" w:date="2018-11-05T16:48:00Z"/>
          <w:trPrChange w:id="9043"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44" w:author="韬 黄" w:date="2018-11-05T16:53:00Z">
              <w:tcPr>
                <w:tcW w:w="2694" w:type="dxa"/>
                <w:tcBorders>
                  <w:top w:val="nil"/>
                  <w:left w:val="nil"/>
                  <w:bottom w:val="nil"/>
                  <w:right w:val="nil"/>
                </w:tcBorders>
                <w:shd w:val="clear" w:color="auto" w:fill="auto"/>
                <w:noWrap/>
                <w:vAlign w:val="center"/>
                <w:hideMark/>
              </w:tcPr>
            </w:tcPrChange>
          </w:tcPr>
          <w:p w14:paraId="03F5C518" w14:textId="77777777" w:rsidR="00B86EEC" w:rsidRPr="00B86EEC" w:rsidRDefault="00B86EEC" w:rsidP="00B86EEC">
            <w:pPr>
              <w:spacing w:after="0" w:line="240" w:lineRule="auto"/>
              <w:rPr>
                <w:ins w:id="9045" w:author="韬 黄" w:date="2018-11-05T16:48:00Z"/>
                <w:rFonts w:eastAsia="Times New Roman" w:cs="Times New Roman"/>
                <w:color w:val="000000"/>
                <w:sz w:val="22"/>
              </w:rPr>
              <w:pPrChange w:id="9046" w:author="韬 黄" w:date="2018-11-05T16:49:00Z">
                <w:pPr>
                  <w:spacing w:after="0" w:line="240" w:lineRule="auto"/>
                </w:pPr>
              </w:pPrChange>
            </w:pPr>
            <w:ins w:id="9047"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048" w:author="韬 黄" w:date="2018-11-05T16:53:00Z">
              <w:tcPr>
                <w:tcW w:w="821" w:type="dxa"/>
                <w:tcBorders>
                  <w:top w:val="nil"/>
                  <w:left w:val="nil"/>
                  <w:bottom w:val="nil"/>
                  <w:right w:val="nil"/>
                </w:tcBorders>
                <w:shd w:val="clear" w:color="auto" w:fill="auto"/>
                <w:noWrap/>
                <w:vAlign w:val="center"/>
                <w:hideMark/>
              </w:tcPr>
            </w:tcPrChange>
          </w:tcPr>
          <w:p w14:paraId="0696DB53" w14:textId="77777777" w:rsidR="00B86EEC" w:rsidRPr="00B86EEC" w:rsidRDefault="00B86EEC" w:rsidP="00B86EEC">
            <w:pPr>
              <w:spacing w:after="0" w:line="240" w:lineRule="auto"/>
              <w:jc w:val="center"/>
              <w:rPr>
                <w:ins w:id="9049" w:author="韬 黄" w:date="2018-11-05T16:48:00Z"/>
                <w:rFonts w:eastAsia="Times New Roman" w:cs="Times New Roman"/>
                <w:color w:val="000000"/>
                <w:sz w:val="22"/>
              </w:rPr>
              <w:pPrChange w:id="9050" w:author="韬 黄" w:date="2018-11-05T16:49:00Z">
                <w:pPr>
                  <w:spacing w:after="0" w:line="240" w:lineRule="auto"/>
                  <w:jc w:val="center"/>
                </w:pPr>
              </w:pPrChange>
            </w:pPr>
            <w:ins w:id="9051"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052" w:author="韬 黄" w:date="2018-11-05T16:53:00Z">
              <w:tcPr>
                <w:tcW w:w="931" w:type="dxa"/>
                <w:tcBorders>
                  <w:top w:val="nil"/>
                  <w:left w:val="nil"/>
                  <w:bottom w:val="nil"/>
                  <w:right w:val="nil"/>
                </w:tcBorders>
                <w:shd w:val="clear" w:color="auto" w:fill="auto"/>
                <w:noWrap/>
                <w:vAlign w:val="center"/>
                <w:hideMark/>
              </w:tcPr>
            </w:tcPrChange>
          </w:tcPr>
          <w:p w14:paraId="6468BC11" w14:textId="77777777" w:rsidR="00B86EEC" w:rsidRPr="00B86EEC" w:rsidRDefault="00B86EEC" w:rsidP="00B86EEC">
            <w:pPr>
              <w:spacing w:after="0" w:line="240" w:lineRule="auto"/>
              <w:jc w:val="center"/>
              <w:rPr>
                <w:ins w:id="9053" w:author="韬 黄" w:date="2018-11-05T16:48:00Z"/>
                <w:rFonts w:eastAsia="Times New Roman" w:cs="Times New Roman"/>
                <w:color w:val="000000"/>
                <w:sz w:val="22"/>
              </w:rPr>
              <w:pPrChange w:id="9054" w:author="韬 黄" w:date="2018-11-05T16:49:00Z">
                <w:pPr>
                  <w:spacing w:after="0" w:line="240" w:lineRule="auto"/>
                  <w:jc w:val="center"/>
                </w:pPr>
              </w:pPrChange>
            </w:pPr>
            <w:ins w:id="9055"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056" w:author="韬 黄" w:date="2018-11-05T16:53:00Z">
              <w:tcPr>
                <w:tcW w:w="931" w:type="dxa"/>
                <w:tcBorders>
                  <w:top w:val="nil"/>
                  <w:left w:val="nil"/>
                  <w:bottom w:val="nil"/>
                  <w:right w:val="nil"/>
                </w:tcBorders>
                <w:shd w:val="clear" w:color="auto" w:fill="auto"/>
                <w:noWrap/>
                <w:vAlign w:val="center"/>
                <w:hideMark/>
              </w:tcPr>
            </w:tcPrChange>
          </w:tcPr>
          <w:p w14:paraId="2103CBDE" w14:textId="77777777" w:rsidR="00B86EEC" w:rsidRPr="00B86EEC" w:rsidRDefault="00B86EEC" w:rsidP="00B86EEC">
            <w:pPr>
              <w:spacing w:after="0" w:line="240" w:lineRule="auto"/>
              <w:jc w:val="center"/>
              <w:rPr>
                <w:ins w:id="9057" w:author="韬 黄" w:date="2018-11-05T16:48:00Z"/>
                <w:rFonts w:eastAsia="Times New Roman" w:cs="Times New Roman"/>
                <w:color w:val="000000"/>
                <w:sz w:val="22"/>
              </w:rPr>
              <w:pPrChange w:id="9058" w:author="韬 黄" w:date="2018-11-05T16:49:00Z">
                <w:pPr>
                  <w:spacing w:after="0" w:line="240" w:lineRule="auto"/>
                  <w:jc w:val="center"/>
                </w:pPr>
              </w:pPrChange>
            </w:pPr>
            <w:ins w:id="9059"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060" w:author="韬 黄" w:date="2018-11-05T16:53:00Z">
              <w:tcPr>
                <w:tcW w:w="1390" w:type="dxa"/>
                <w:tcBorders>
                  <w:top w:val="nil"/>
                  <w:left w:val="nil"/>
                  <w:bottom w:val="nil"/>
                  <w:right w:val="nil"/>
                </w:tcBorders>
                <w:shd w:val="clear" w:color="auto" w:fill="auto"/>
                <w:noWrap/>
                <w:vAlign w:val="center"/>
                <w:hideMark/>
              </w:tcPr>
            </w:tcPrChange>
          </w:tcPr>
          <w:p w14:paraId="29B0C882" w14:textId="77777777" w:rsidR="00B86EEC" w:rsidRPr="00B86EEC" w:rsidRDefault="00B86EEC" w:rsidP="00B86EEC">
            <w:pPr>
              <w:spacing w:after="0" w:line="240" w:lineRule="auto"/>
              <w:jc w:val="center"/>
              <w:rPr>
                <w:ins w:id="9061" w:author="韬 黄" w:date="2018-11-05T16:48:00Z"/>
                <w:rFonts w:eastAsia="Times New Roman" w:cs="Times New Roman"/>
                <w:color w:val="000000"/>
                <w:sz w:val="22"/>
              </w:rPr>
              <w:pPrChange w:id="9062" w:author="韬 黄" w:date="2018-11-05T16:49:00Z">
                <w:pPr>
                  <w:spacing w:after="0" w:line="240" w:lineRule="auto"/>
                  <w:jc w:val="center"/>
                </w:pPr>
              </w:pPrChange>
            </w:pPr>
            <w:ins w:id="9063"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064" w:author="韬 黄" w:date="2018-11-05T16:53:00Z">
              <w:tcPr>
                <w:tcW w:w="1313" w:type="dxa"/>
                <w:tcBorders>
                  <w:top w:val="nil"/>
                  <w:left w:val="nil"/>
                  <w:bottom w:val="nil"/>
                  <w:right w:val="nil"/>
                </w:tcBorders>
                <w:shd w:val="clear" w:color="auto" w:fill="auto"/>
                <w:noWrap/>
                <w:vAlign w:val="center"/>
                <w:hideMark/>
              </w:tcPr>
            </w:tcPrChange>
          </w:tcPr>
          <w:p w14:paraId="7E08FA4A" w14:textId="77777777" w:rsidR="00B86EEC" w:rsidRPr="00B86EEC" w:rsidRDefault="00B86EEC" w:rsidP="00B86EEC">
            <w:pPr>
              <w:spacing w:after="0" w:line="240" w:lineRule="auto"/>
              <w:jc w:val="center"/>
              <w:rPr>
                <w:ins w:id="9065" w:author="韬 黄" w:date="2018-11-05T16:48:00Z"/>
                <w:rFonts w:eastAsia="Times New Roman" w:cs="Times New Roman"/>
                <w:color w:val="000000"/>
                <w:sz w:val="22"/>
              </w:rPr>
              <w:pPrChange w:id="9066" w:author="韬 黄" w:date="2018-11-05T16:49:00Z">
                <w:pPr>
                  <w:spacing w:after="0" w:line="240" w:lineRule="auto"/>
                  <w:jc w:val="center"/>
                </w:pPr>
              </w:pPrChange>
            </w:pPr>
            <w:ins w:id="9067" w:author="韬 黄" w:date="2018-11-05T16:48:00Z">
              <w:r w:rsidRPr="00B86EEC">
                <w:rPr>
                  <w:rFonts w:eastAsia="Times New Roman" w:cs="Times New Roman"/>
                  <w:color w:val="000000"/>
                  <w:sz w:val="22"/>
                </w:rPr>
                <w:t>scaled MSE</w:t>
              </w:r>
            </w:ins>
          </w:p>
        </w:tc>
      </w:tr>
      <w:tr w:rsidR="00B86EEC" w:rsidRPr="00B86EEC" w14:paraId="46C8CDC0" w14:textId="77777777" w:rsidTr="00B86EEC">
        <w:tblPrEx>
          <w:tblPrExChange w:id="9068" w:author="韬 黄" w:date="2018-11-05T16:53:00Z">
            <w:tblPrEx>
              <w:tblW w:w="8080" w:type="dxa"/>
            </w:tblPrEx>
          </w:tblPrExChange>
        </w:tblPrEx>
        <w:trPr>
          <w:trHeight w:val="20"/>
          <w:jc w:val="center"/>
          <w:ins w:id="9069" w:author="韬 黄" w:date="2018-11-05T16:48:00Z"/>
          <w:trPrChange w:id="9070"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71" w:author="韬 黄" w:date="2018-11-05T16:53:00Z">
              <w:tcPr>
                <w:tcW w:w="2694" w:type="dxa"/>
                <w:tcBorders>
                  <w:top w:val="nil"/>
                  <w:left w:val="nil"/>
                  <w:bottom w:val="nil"/>
                  <w:right w:val="nil"/>
                </w:tcBorders>
                <w:shd w:val="clear" w:color="auto" w:fill="auto"/>
                <w:noWrap/>
                <w:vAlign w:val="center"/>
                <w:hideMark/>
              </w:tcPr>
            </w:tcPrChange>
          </w:tcPr>
          <w:p w14:paraId="223A7E58" w14:textId="77777777" w:rsidR="00B86EEC" w:rsidRPr="00B86EEC" w:rsidRDefault="00B86EEC" w:rsidP="00B86EEC">
            <w:pPr>
              <w:spacing w:after="0" w:line="240" w:lineRule="auto"/>
              <w:rPr>
                <w:ins w:id="9072" w:author="韬 黄" w:date="2018-11-05T16:48:00Z"/>
                <w:rFonts w:eastAsia="Times New Roman" w:cs="Times New Roman"/>
                <w:color w:val="000000"/>
                <w:sz w:val="22"/>
              </w:rPr>
              <w:pPrChange w:id="9073" w:author="韬 黄" w:date="2018-11-05T16:49:00Z">
                <w:pPr>
                  <w:spacing w:after="0" w:line="240" w:lineRule="auto"/>
                </w:pPr>
              </w:pPrChange>
            </w:pPr>
            <w:ins w:id="9074"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075" w:author="韬 黄" w:date="2018-11-05T16:53:00Z">
              <w:tcPr>
                <w:tcW w:w="821" w:type="dxa"/>
                <w:tcBorders>
                  <w:top w:val="nil"/>
                  <w:left w:val="nil"/>
                  <w:bottom w:val="nil"/>
                  <w:right w:val="nil"/>
                </w:tcBorders>
                <w:shd w:val="clear" w:color="auto" w:fill="auto"/>
                <w:noWrap/>
                <w:vAlign w:val="center"/>
                <w:hideMark/>
              </w:tcPr>
            </w:tcPrChange>
          </w:tcPr>
          <w:p w14:paraId="390DBD4D" w14:textId="77777777" w:rsidR="00B86EEC" w:rsidRPr="00B86EEC" w:rsidRDefault="00B86EEC" w:rsidP="00B86EEC">
            <w:pPr>
              <w:spacing w:after="0" w:line="240" w:lineRule="auto"/>
              <w:jc w:val="center"/>
              <w:rPr>
                <w:ins w:id="9076" w:author="韬 黄" w:date="2018-11-05T16:48:00Z"/>
                <w:rFonts w:eastAsia="Times New Roman" w:cs="Times New Roman"/>
                <w:color w:val="000000"/>
                <w:sz w:val="22"/>
              </w:rPr>
              <w:pPrChange w:id="9077" w:author="韬 黄" w:date="2018-11-05T16:49:00Z">
                <w:pPr>
                  <w:spacing w:after="0" w:line="240" w:lineRule="auto"/>
                  <w:jc w:val="center"/>
                </w:pPr>
              </w:pPrChange>
            </w:pPr>
            <w:ins w:id="9078" w:author="韬 黄" w:date="2018-11-05T16:48:00Z">
              <w:r w:rsidRPr="00B86EEC">
                <w:rPr>
                  <w:rFonts w:eastAsia="Times New Roman" w:cs="Times New Roman"/>
                  <w:color w:val="000000"/>
                  <w:sz w:val="22"/>
                </w:rPr>
                <w:t>13.44</w:t>
              </w:r>
            </w:ins>
          </w:p>
        </w:tc>
        <w:tc>
          <w:tcPr>
            <w:tcW w:w="931" w:type="dxa"/>
            <w:tcBorders>
              <w:top w:val="nil"/>
              <w:left w:val="nil"/>
              <w:bottom w:val="nil"/>
              <w:right w:val="nil"/>
            </w:tcBorders>
            <w:shd w:val="clear" w:color="auto" w:fill="auto"/>
            <w:noWrap/>
            <w:vAlign w:val="center"/>
            <w:hideMark/>
            <w:tcPrChange w:id="9079" w:author="韬 黄" w:date="2018-11-05T16:53:00Z">
              <w:tcPr>
                <w:tcW w:w="931" w:type="dxa"/>
                <w:tcBorders>
                  <w:top w:val="nil"/>
                  <w:left w:val="nil"/>
                  <w:bottom w:val="nil"/>
                  <w:right w:val="nil"/>
                </w:tcBorders>
                <w:shd w:val="clear" w:color="auto" w:fill="auto"/>
                <w:noWrap/>
                <w:vAlign w:val="center"/>
                <w:hideMark/>
              </w:tcPr>
            </w:tcPrChange>
          </w:tcPr>
          <w:p w14:paraId="5F2409D0" w14:textId="77777777" w:rsidR="00B86EEC" w:rsidRPr="00B86EEC" w:rsidRDefault="00B86EEC" w:rsidP="00B86EEC">
            <w:pPr>
              <w:spacing w:after="0" w:line="240" w:lineRule="auto"/>
              <w:jc w:val="center"/>
              <w:rPr>
                <w:ins w:id="9080" w:author="韬 黄" w:date="2018-11-05T16:48:00Z"/>
                <w:rFonts w:eastAsia="Times New Roman" w:cs="Times New Roman"/>
                <w:color w:val="000000"/>
                <w:sz w:val="22"/>
              </w:rPr>
              <w:pPrChange w:id="9081" w:author="韬 黄" w:date="2018-11-05T16:49:00Z">
                <w:pPr>
                  <w:spacing w:after="0" w:line="240" w:lineRule="auto"/>
                  <w:jc w:val="center"/>
                </w:pPr>
              </w:pPrChange>
            </w:pPr>
            <w:ins w:id="9082" w:author="韬 黄" w:date="2018-11-05T16:48:00Z">
              <w:r w:rsidRPr="00B86EEC">
                <w:rPr>
                  <w:rFonts w:eastAsia="Times New Roman" w:cs="Times New Roman"/>
                  <w:color w:val="000000"/>
                  <w:sz w:val="22"/>
                </w:rPr>
                <w:t>40.01%</w:t>
              </w:r>
            </w:ins>
          </w:p>
        </w:tc>
        <w:tc>
          <w:tcPr>
            <w:tcW w:w="931" w:type="dxa"/>
            <w:tcBorders>
              <w:top w:val="nil"/>
              <w:left w:val="nil"/>
              <w:bottom w:val="nil"/>
              <w:right w:val="nil"/>
            </w:tcBorders>
            <w:shd w:val="clear" w:color="auto" w:fill="auto"/>
            <w:noWrap/>
            <w:vAlign w:val="center"/>
            <w:hideMark/>
            <w:tcPrChange w:id="9083" w:author="韬 黄" w:date="2018-11-05T16:53:00Z">
              <w:tcPr>
                <w:tcW w:w="931" w:type="dxa"/>
                <w:tcBorders>
                  <w:top w:val="nil"/>
                  <w:left w:val="nil"/>
                  <w:bottom w:val="nil"/>
                  <w:right w:val="nil"/>
                </w:tcBorders>
                <w:shd w:val="clear" w:color="auto" w:fill="auto"/>
                <w:noWrap/>
                <w:vAlign w:val="center"/>
                <w:hideMark/>
              </w:tcPr>
            </w:tcPrChange>
          </w:tcPr>
          <w:p w14:paraId="04995E69" w14:textId="77777777" w:rsidR="00B86EEC" w:rsidRPr="00B86EEC" w:rsidRDefault="00B86EEC" w:rsidP="00B86EEC">
            <w:pPr>
              <w:spacing w:after="0" w:line="240" w:lineRule="auto"/>
              <w:jc w:val="center"/>
              <w:rPr>
                <w:ins w:id="9084" w:author="韬 黄" w:date="2018-11-05T16:48:00Z"/>
                <w:rFonts w:eastAsia="Times New Roman" w:cs="Times New Roman"/>
                <w:color w:val="000000"/>
                <w:sz w:val="22"/>
              </w:rPr>
              <w:pPrChange w:id="9085" w:author="韬 黄" w:date="2018-11-05T16:49:00Z">
                <w:pPr>
                  <w:spacing w:after="0" w:line="240" w:lineRule="auto"/>
                  <w:jc w:val="center"/>
                </w:pPr>
              </w:pPrChange>
            </w:pPr>
            <w:ins w:id="9086" w:author="韬 黄" w:date="2018-11-05T16:48:00Z">
              <w:r w:rsidRPr="00B86EEC">
                <w:rPr>
                  <w:rFonts w:eastAsia="Times New Roman" w:cs="Times New Roman"/>
                  <w:color w:val="000000"/>
                  <w:sz w:val="22"/>
                </w:rPr>
                <w:t>0.77</w:t>
              </w:r>
            </w:ins>
          </w:p>
        </w:tc>
        <w:tc>
          <w:tcPr>
            <w:tcW w:w="1390" w:type="dxa"/>
            <w:tcBorders>
              <w:top w:val="nil"/>
              <w:left w:val="nil"/>
              <w:bottom w:val="nil"/>
              <w:right w:val="nil"/>
            </w:tcBorders>
            <w:shd w:val="clear" w:color="auto" w:fill="auto"/>
            <w:noWrap/>
            <w:vAlign w:val="center"/>
            <w:hideMark/>
            <w:tcPrChange w:id="9087" w:author="韬 黄" w:date="2018-11-05T16:53:00Z">
              <w:tcPr>
                <w:tcW w:w="1390" w:type="dxa"/>
                <w:tcBorders>
                  <w:top w:val="nil"/>
                  <w:left w:val="nil"/>
                  <w:bottom w:val="nil"/>
                  <w:right w:val="nil"/>
                </w:tcBorders>
                <w:shd w:val="clear" w:color="auto" w:fill="auto"/>
                <w:noWrap/>
                <w:vAlign w:val="center"/>
                <w:hideMark/>
              </w:tcPr>
            </w:tcPrChange>
          </w:tcPr>
          <w:p w14:paraId="0AC7A090" w14:textId="1078B4F3" w:rsidR="00B86EEC" w:rsidRPr="00B86EEC" w:rsidRDefault="00B86EEC" w:rsidP="00B86EEC">
            <w:pPr>
              <w:spacing w:after="0" w:line="240" w:lineRule="auto"/>
              <w:jc w:val="center"/>
              <w:rPr>
                <w:ins w:id="9088" w:author="韬 黄" w:date="2018-11-05T16:48:00Z"/>
                <w:rFonts w:eastAsia="Times New Roman" w:cs="Times New Roman"/>
                <w:color w:val="000000"/>
                <w:sz w:val="22"/>
              </w:rPr>
              <w:pPrChange w:id="9089" w:author="韬 黄" w:date="2018-11-05T16:49:00Z">
                <w:pPr>
                  <w:spacing w:after="0" w:line="240" w:lineRule="auto"/>
                  <w:jc w:val="center"/>
                </w:pPr>
              </w:pPrChange>
            </w:pPr>
            <w:ins w:id="9090" w:author="韬 黄" w:date="2018-11-05T16:48:00Z">
              <w:r w:rsidRPr="00B86EEC">
                <w:rPr>
                  <w:rFonts w:eastAsia="Times New Roman" w:cs="Times New Roman"/>
                  <w:color w:val="000000"/>
                  <w:sz w:val="22"/>
                </w:rPr>
                <w:t>1</w:t>
              </w:r>
            </w:ins>
            <w:ins w:id="9091"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092" w:author="韬 黄" w:date="2018-11-05T16:53:00Z">
              <w:tcPr>
                <w:tcW w:w="1313" w:type="dxa"/>
                <w:tcBorders>
                  <w:top w:val="nil"/>
                  <w:left w:val="nil"/>
                  <w:bottom w:val="nil"/>
                  <w:right w:val="nil"/>
                </w:tcBorders>
                <w:shd w:val="clear" w:color="auto" w:fill="auto"/>
                <w:noWrap/>
                <w:vAlign w:val="center"/>
                <w:hideMark/>
              </w:tcPr>
            </w:tcPrChange>
          </w:tcPr>
          <w:p w14:paraId="2767738E" w14:textId="77777777" w:rsidR="00B86EEC" w:rsidRPr="00B86EEC" w:rsidRDefault="00B86EEC" w:rsidP="00B86EEC">
            <w:pPr>
              <w:spacing w:after="0" w:line="240" w:lineRule="auto"/>
              <w:jc w:val="center"/>
              <w:rPr>
                <w:ins w:id="9093" w:author="韬 黄" w:date="2018-11-05T16:48:00Z"/>
                <w:rFonts w:eastAsia="Times New Roman" w:cs="Times New Roman"/>
                <w:color w:val="000000"/>
                <w:sz w:val="22"/>
              </w:rPr>
              <w:pPrChange w:id="9094" w:author="韬 黄" w:date="2018-11-05T16:49:00Z">
                <w:pPr>
                  <w:spacing w:after="0" w:line="240" w:lineRule="auto"/>
                  <w:jc w:val="center"/>
                </w:pPr>
              </w:pPrChange>
            </w:pPr>
            <w:ins w:id="9095" w:author="韬 黄" w:date="2018-11-05T16:48:00Z">
              <w:r w:rsidRPr="00B86EEC">
                <w:rPr>
                  <w:rFonts w:eastAsia="Times New Roman" w:cs="Times New Roman"/>
                  <w:color w:val="000000"/>
                  <w:sz w:val="22"/>
                </w:rPr>
                <w:t>0.1689</w:t>
              </w:r>
            </w:ins>
          </w:p>
        </w:tc>
      </w:tr>
      <w:tr w:rsidR="00B86EEC" w:rsidRPr="00B86EEC" w14:paraId="71D868B8" w14:textId="77777777" w:rsidTr="00B86EEC">
        <w:tblPrEx>
          <w:tblPrExChange w:id="9096" w:author="韬 黄" w:date="2018-11-05T16:53:00Z">
            <w:tblPrEx>
              <w:tblW w:w="8080" w:type="dxa"/>
            </w:tblPrEx>
          </w:tblPrExChange>
        </w:tblPrEx>
        <w:trPr>
          <w:trHeight w:val="20"/>
          <w:jc w:val="center"/>
          <w:ins w:id="9097" w:author="韬 黄" w:date="2018-11-05T16:48:00Z"/>
          <w:trPrChange w:id="9098"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099" w:author="韬 黄" w:date="2018-11-05T16:53:00Z">
              <w:tcPr>
                <w:tcW w:w="2694" w:type="dxa"/>
                <w:tcBorders>
                  <w:top w:val="nil"/>
                  <w:left w:val="nil"/>
                  <w:bottom w:val="nil"/>
                  <w:right w:val="nil"/>
                </w:tcBorders>
                <w:shd w:val="clear" w:color="auto" w:fill="auto"/>
                <w:noWrap/>
                <w:vAlign w:val="center"/>
                <w:hideMark/>
              </w:tcPr>
            </w:tcPrChange>
          </w:tcPr>
          <w:p w14:paraId="208A1D50" w14:textId="77777777" w:rsidR="00B86EEC" w:rsidRPr="00B86EEC" w:rsidRDefault="00B86EEC" w:rsidP="00B86EEC">
            <w:pPr>
              <w:spacing w:after="0" w:line="240" w:lineRule="auto"/>
              <w:rPr>
                <w:ins w:id="9100" w:author="韬 黄" w:date="2018-11-05T16:48:00Z"/>
                <w:rFonts w:eastAsia="Times New Roman" w:cs="Times New Roman"/>
                <w:color w:val="000000"/>
                <w:sz w:val="22"/>
              </w:rPr>
              <w:pPrChange w:id="9101" w:author="韬 黄" w:date="2018-11-05T16:49:00Z">
                <w:pPr>
                  <w:spacing w:after="0" w:line="240" w:lineRule="auto"/>
                </w:pPr>
              </w:pPrChange>
            </w:pPr>
            <w:ins w:id="9102"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103" w:author="韬 黄" w:date="2018-11-05T16:53:00Z">
              <w:tcPr>
                <w:tcW w:w="821" w:type="dxa"/>
                <w:tcBorders>
                  <w:top w:val="nil"/>
                  <w:left w:val="nil"/>
                  <w:bottom w:val="nil"/>
                  <w:right w:val="nil"/>
                </w:tcBorders>
                <w:shd w:val="clear" w:color="auto" w:fill="auto"/>
                <w:noWrap/>
                <w:vAlign w:val="center"/>
                <w:hideMark/>
              </w:tcPr>
            </w:tcPrChange>
          </w:tcPr>
          <w:p w14:paraId="6D934261" w14:textId="77777777" w:rsidR="00B86EEC" w:rsidRPr="00B86EEC" w:rsidRDefault="00B86EEC" w:rsidP="00B86EEC">
            <w:pPr>
              <w:spacing w:after="0" w:line="240" w:lineRule="auto"/>
              <w:jc w:val="center"/>
              <w:rPr>
                <w:ins w:id="9104" w:author="韬 黄" w:date="2018-11-05T16:48:00Z"/>
                <w:rFonts w:eastAsia="Times New Roman" w:cs="Times New Roman"/>
                <w:color w:val="000000"/>
                <w:sz w:val="22"/>
              </w:rPr>
              <w:pPrChange w:id="9105" w:author="韬 黄" w:date="2018-11-05T16:49:00Z">
                <w:pPr>
                  <w:spacing w:after="0" w:line="240" w:lineRule="auto"/>
                  <w:jc w:val="center"/>
                </w:pPr>
              </w:pPrChange>
            </w:pPr>
            <w:ins w:id="9106" w:author="韬 黄" w:date="2018-11-05T16:48:00Z">
              <w:r w:rsidRPr="00B86EEC">
                <w:rPr>
                  <w:rFonts w:eastAsia="Times New Roman" w:cs="Times New Roman"/>
                  <w:color w:val="000000"/>
                  <w:sz w:val="22"/>
                </w:rPr>
                <w:t>13.47</w:t>
              </w:r>
            </w:ins>
          </w:p>
        </w:tc>
        <w:tc>
          <w:tcPr>
            <w:tcW w:w="931" w:type="dxa"/>
            <w:tcBorders>
              <w:top w:val="nil"/>
              <w:left w:val="nil"/>
              <w:bottom w:val="nil"/>
              <w:right w:val="nil"/>
            </w:tcBorders>
            <w:shd w:val="clear" w:color="auto" w:fill="auto"/>
            <w:noWrap/>
            <w:vAlign w:val="center"/>
            <w:hideMark/>
            <w:tcPrChange w:id="9107" w:author="韬 黄" w:date="2018-11-05T16:53:00Z">
              <w:tcPr>
                <w:tcW w:w="931" w:type="dxa"/>
                <w:tcBorders>
                  <w:top w:val="nil"/>
                  <w:left w:val="nil"/>
                  <w:bottom w:val="nil"/>
                  <w:right w:val="nil"/>
                </w:tcBorders>
                <w:shd w:val="clear" w:color="auto" w:fill="auto"/>
                <w:noWrap/>
                <w:vAlign w:val="center"/>
                <w:hideMark/>
              </w:tcPr>
            </w:tcPrChange>
          </w:tcPr>
          <w:p w14:paraId="4566658B" w14:textId="77777777" w:rsidR="00B86EEC" w:rsidRPr="00B86EEC" w:rsidRDefault="00B86EEC" w:rsidP="00B86EEC">
            <w:pPr>
              <w:spacing w:after="0" w:line="240" w:lineRule="auto"/>
              <w:jc w:val="center"/>
              <w:rPr>
                <w:ins w:id="9108" w:author="韬 黄" w:date="2018-11-05T16:48:00Z"/>
                <w:rFonts w:eastAsia="Times New Roman" w:cs="Times New Roman"/>
                <w:color w:val="000000"/>
                <w:sz w:val="22"/>
              </w:rPr>
              <w:pPrChange w:id="9109" w:author="韬 黄" w:date="2018-11-05T16:49:00Z">
                <w:pPr>
                  <w:spacing w:after="0" w:line="240" w:lineRule="auto"/>
                  <w:jc w:val="center"/>
                </w:pPr>
              </w:pPrChange>
            </w:pPr>
            <w:ins w:id="9110" w:author="韬 黄" w:date="2018-11-05T16:48:00Z">
              <w:r w:rsidRPr="00B86EEC">
                <w:rPr>
                  <w:rFonts w:eastAsia="Times New Roman" w:cs="Times New Roman"/>
                  <w:color w:val="000000"/>
                  <w:sz w:val="22"/>
                </w:rPr>
                <w:t>39.89%</w:t>
              </w:r>
            </w:ins>
          </w:p>
        </w:tc>
        <w:tc>
          <w:tcPr>
            <w:tcW w:w="931" w:type="dxa"/>
            <w:tcBorders>
              <w:top w:val="nil"/>
              <w:left w:val="nil"/>
              <w:bottom w:val="nil"/>
              <w:right w:val="nil"/>
            </w:tcBorders>
            <w:shd w:val="clear" w:color="auto" w:fill="auto"/>
            <w:noWrap/>
            <w:vAlign w:val="center"/>
            <w:hideMark/>
            <w:tcPrChange w:id="9111" w:author="韬 黄" w:date="2018-11-05T16:53:00Z">
              <w:tcPr>
                <w:tcW w:w="931" w:type="dxa"/>
                <w:tcBorders>
                  <w:top w:val="nil"/>
                  <w:left w:val="nil"/>
                  <w:bottom w:val="nil"/>
                  <w:right w:val="nil"/>
                </w:tcBorders>
                <w:shd w:val="clear" w:color="auto" w:fill="auto"/>
                <w:noWrap/>
                <w:vAlign w:val="center"/>
                <w:hideMark/>
              </w:tcPr>
            </w:tcPrChange>
          </w:tcPr>
          <w:p w14:paraId="04526B54" w14:textId="77777777" w:rsidR="00B86EEC" w:rsidRPr="00B86EEC" w:rsidRDefault="00B86EEC" w:rsidP="00B86EEC">
            <w:pPr>
              <w:spacing w:after="0" w:line="240" w:lineRule="auto"/>
              <w:jc w:val="center"/>
              <w:rPr>
                <w:ins w:id="9112" w:author="韬 黄" w:date="2018-11-05T16:48:00Z"/>
                <w:rFonts w:eastAsia="Times New Roman" w:cs="Times New Roman"/>
                <w:color w:val="000000"/>
                <w:sz w:val="22"/>
              </w:rPr>
              <w:pPrChange w:id="9113" w:author="韬 黄" w:date="2018-11-05T16:49:00Z">
                <w:pPr>
                  <w:spacing w:after="0" w:line="240" w:lineRule="auto"/>
                  <w:jc w:val="center"/>
                </w:pPr>
              </w:pPrChange>
            </w:pPr>
            <w:ins w:id="9114" w:author="韬 黄" w:date="2018-11-05T16:48:00Z">
              <w:r w:rsidRPr="00B86EEC">
                <w:rPr>
                  <w:rFonts w:eastAsia="Times New Roman" w:cs="Times New Roman"/>
                  <w:color w:val="000000"/>
                  <w:sz w:val="22"/>
                </w:rPr>
                <w:t>0.769</w:t>
              </w:r>
            </w:ins>
          </w:p>
        </w:tc>
        <w:tc>
          <w:tcPr>
            <w:tcW w:w="1390" w:type="dxa"/>
            <w:tcBorders>
              <w:top w:val="nil"/>
              <w:left w:val="nil"/>
              <w:bottom w:val="nil"/>
              <w:right w:val="nil"/>
            </w:tcBorders>
            <w:shd w:val="clear" w:color="auto" w:fill="auto"/>
            <w:noWrap/>
            <w:vAlign w:val="center"/>
            <w:hideMark/>
            <w:tcPrChange w:id="9115" w:author="韬 黄" w:date="2018-11-05T16:53:00Z">
              <w:tcPr>
                <w:tcW w:w="1390" w:type="dxa"/>
                <w:tcBorders>
                  <w:top w:val="nil"/>
                  <w:left w:val="nil"/>
                  <w:bottom w:val="nil"/>
                  <w:right w:val="nil"/>
                </w:tcBorders>
                <w:shd w:val="clear" w:color="auto" w:fill="auto"/>
                <w:noWrap/>
                <w:vAlign w:val="center"/>
                <w:hideMark/>
              </w:tcPr>
            </w:tcPrChange>
          </w:tcPr>
          <w:p w14:paraId="68EC2338" w14:textId="77777777" w:rsidR="00B86EEC" w:rsidRPr="00B86EEC" w:rsidRDefault="00B86EEC" w:rsidP="00B86EEC">
            <w:pPr>
              <w:spacing w:after="0" w:line="240" w:lineRule="auto"/>
              <w:jc w:val="center"/>
              <w:rPr>
                <w:ins w:id="9116" w:author="韬 黄" w:date="2018-11-05T16:48:00Z"/>
                <w:rFonts w:eastAsia="Times New Roman" w:cs="Times New Roman"/>
                <w:color w:val="000000"/>
                <w:sz w:val="22"/>
              </w:rPr>
              <w:pPrChange w:id="9117" w:author="韬 黄" w:date="2018-11-05T16:49:00Z">
                <w:pPr>
                  <w:spacing w:after="0" w:line="240" w:lineRule="auto"/>
                  <w:jc w:val="center"/>
                </w:pPr>
              </w:pPrChange>
            </w:pPr>
            <w:ins w:id="9118" w:author="韬 黄" w:date="2018-11-05T16:48:00Z">
              <w:r w:rsidRPr="00B86EEC">
                <w:rPr>
                  <w:rFonts w:eastAsia="Times New Roman" w:cs="Times New Roman"/>
                  <w:color w:val="000000"/>
                  <w:sz w:val="22"/>
                </w:rPr>
                <w:t>0.9964</w:t>
              </w:r>
            </w:ins>
          </w:p>
        </w:tc>
        <w:tc>
          <w:tcPr>
            <w:tcW w:w="1313" w:type="dxa"/>
            <w:tcBorders>
              <w:top w:val="nil"/>
              <w:left w:val="nil"/>
              <w:bottom w:val="nil"/>
              <w:right w:val="nil"/>
            </w:tcBorders>
            <w:shd w:val="clear" w:color="auto" w:fill="auto"/>
            <w:noWrap/>
            <w:vAlign w:val="center"/>
            <w:hideMark/>
            <w:tcPrChange w:id="9119" w:author="韬 黄" w:date="2018-11-05T16:53:00Z">
              <w:tcPr>
                <w:tcW w:w="1313" w:type="dxa"/>
                <w:tcBorders>
                  <w:top w:val="nil"/>
                  <w:left w:val="nil"/>
                  <w:bottom w:val="nil"/>
                  <w:right w:val="nil"/>
                </w:tcBorders>
                <w:shd w:val="clear" w:color="auto" w:fill="auto"/>
                <w:noWrap/>
                <w:vAlign w:val="center"/>
                <w:hideMark/>
              </w:tcPr>
            </w:tcPrChange>
          </w:tcPr>
          <w:p w14:paraId="461013E7" w14:textId="77777777" w:rsidR="00B86EEC" w:rsidRPr="00B86EEC" w:rsidRDefault="00B86EEC" w:rsidP="00B86EEC">
            <w:pPr>
              <w:spacing w:after="0" w:line="240" w:lineRule="auto"/>
              <w:jc w:val="center"/>
              <w:rPr>
                <w:ins w:id="9120" w:author="韬 黄" w:date="2018-11-05T16:48:00Z"/>
                <w:rFonts w:eastAsia="Times New Roman" w:cs="Times New Roman"/>
                <w:color w:val="000000"/>
                <w:sz w:val="22"/>
              </w:rPr>
              <w:pPrChange w:id="9121" w:author="韬 黄" w:date="2018-11-05T16:49:00Z">
                <w:pPr>
                  <w:spacing w:after="0" w:line="240" w:lineRule="auto"/>
                  <w:jc w:val="center"/>
                </w:pPr>
              </w:pPrChange>
            </w:pPr>
            <w:ins w:id="9122" w:author="韬 黄" w:date="2018-11-05T16:48:00Z">
              <w:r w:rsidRPr="00B86EEC">
                <w:rPr>
                  <w:rFonts w:eastAsia="Times New Roman" w:cs="Times New Roman"/>
                  <w:color w:val="000000"/>
                  <w:sz w:val="22"/>
                </w:rPr>
                <w:t>0.169</w:t>
              </w:r>
            </w:ins>
          </w:p>
        </w:tc>
      </w:tr>
      <w:tr w:rsidR="00B86EEC" w:rsidRPr="00B86EEC" w14:paraId="33EB6372" w14:textId="77777777" w:rsidTr="00B86EEC">
        <w:tblPrEx>
          <w:tblPrExChange w:id="9123" w:author="韬 黄" w:date="2018-11-05T16:53:00Z">
            <w:tblPrEx>
              <w:tblW w:w="8080" w:type="dxa"/>
            </w:tblPrEx>
          </w:tblPrExChange>
        </w:tblPrEx>
        <w:trPr>
          <w:trHeight w:val="20"/>
          <w:jc w:val="center"/>
          <w:ins w:id="9124" w:author="韬 黄" w:date="2018-11-05T16:48:00Z"/>
          <w:trPrChange w:id="9125"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26" w:author="韬 黄" w:date="2018-11-05T16:53:00Z">
              <w:tcPr>
                <w:tcW w:w="2694" w:type="dxa"/>
                <w:tcBorders>
                  <w:top w:val="nil"/>
                  <w:left w:val="nil"/>
                  <w:bottom w:val="nil"/>
                  <w:right w:val="nil"/>
                </w:tcBorders>
                <w:shd w:val="clear" w:color="auto" w:fill="auto"/>
                <w:noWrap/>
                <w:vAlign w:val="center"/>
                <w:hideMark/>
              </w:tcPr>
            </w:tcPrChange>
          </w:tcPr>
          <w:p w14:paraId="163658F3" w14:textId="77777777" w:rsidR="00B86EEC" w:rsidRPr="00B86EEC" w:rsidRDefault="00B86EEC" w:rsidP="00B86EEC">
            <w:pPr>
              <w:spacing w:after="0" w:line="240" w:lineRule="auto"/>
              <w:rPr>
                <w:ins w:id="9127" w:author="韬 黄" w:date="2018-11-05T16:48:00Z"/>
                <w:rFonts w:eastAsia="Times New Roman" w:cs="Times New Roman"/>
                <w:color w:val="000000"/>
                <w:sz w:val="22"/>
              </w:rPr>
              <w:pPrChange w:id="9128" w:author="韬 黄" w:date="2018-11-05T16:49:00Z">
                <w:pPr>
                  <w:spacing w:after="0" w:line="240" w:lineRule="auto"/>
                </w:pPr>
              </w:pPrChange>
            </w:pPr>
            <w:ins w:id="9129"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130" w:author="韬 黄" w:date="2018-11-05T16:53:00Z">
              <w:tcPr>
                <w:tcW w:w="821" w:type="dxa"/>
                <w:tcBorders>
                  <w:top w:val="nil"/>
                  <w:left w:val="nil"/>
                  <w:bottom w:val="nil"/>
                  <w:right w:val="nil"/>
                </w:tcBorders>
                <w:shd w:val="clear" w:color="auto" w:fill="auto"/>
                <w:noWrap/>
                <w:vAlign w:val="center"/>
                <w:hideMark/>
              </w:tcPr>
            </w:tcPrChange>
          </w:tcPr>
          <w:p w14:paraId="3DFF30BA" w14:textId="77777777" w:rsidR="00B86EEC" w:rsidRPr="00B86EEC" w:rsidRDefault="00B86EEC" w:rsidP="00B86EEC">
            <w:pPr>
              <w:spacing w:after="0" w:line="240" w:lineRule="auto"/>
              <w:jc w:val="center"/>
              <w:rPr>
                <w:ins w:id="9131" w:author="韬 黄" w:date="2018-11-05T16:48:00Z"/>
                <w:rFonts w:eastAsia="Times New Roman" w:cs="Times New Roman"/>
                <w:b/>
                <w:bCs/>
                <w:color w:val="000000"/>
                <w:sz w:val="22"/>
              </w:rPr>
              <w:pPrChange w:id="9132" w:author="韬 黄" w:date="2018-11-05T16:49:00Z">
                <w:pPr>
                  <w:spacing w:after="0" w:line="240" w:lineRule="auto"/>
                  <w:jc w:val="center"/>
                </w:pPr>
              </w:pPrChange>
            </w:pPr>
            <w:ins w:id="9133" w:author="韬 黄" w:date="2018-11-05T16:48:00Z">
              <w:r w:rsidRPr="00B86EEC">
                <w:rPr>
                  <w:rFonts w:eastAsia="Times New Roman" w:cs="Times New Roman"/>
                  <w:b/>
                  <w:bCs/>
                  <w:color w:val="000000"/>
                  <w:sz w:val="22"/>
                </w:rPr>
                <w:t>13.34</w:t>
              </w:r>
            </w:ins>
          </w:p>
        </w:tc>
        <w:tc>
          <w:tcPr>
            <w:tcW w:w="931" w:type="dxa"/>
            <w:tcBorders>
              <w:top w:val="nil"/>
              <w:left w:val="nil"/>
              <w:bottom w:val="nil"/>
              <w:right w:val="nil"/>
            </w:tcBorders>
            <w:shd w:val="clear" w:color="auto" w:fill="auto"/>
            <w:noWrap/>
            <w:vAlign w:val="center"/>
            <w:hideMark/>
            <w:tcPrChange w:id="9134" w:author="韬 黄" w:date="2018-11-05T16:53:00Z">
              <w:tcPr>
                <w:tcW w:w="931" w:type="dxa"/>
                <w:tcBorders>
                  <w:top w:val="nil"/>
                  <w:left w:val="nil"/>
                  <w:bottom w:val="nil"/>
                  <w:right w:val="nil"/>
                </w:tcBorders>
                <w:shd w:val="clear" w:color="auto" w:fill="auto"/>
                <w:noWrap/>
                <w:vAlign w:val="center"/>
                <w:hideMark/>
              </w:tcPr>
            </w:tcPrChange>
          </w:tcPr>
          <w:p w14:paraId="01FD303B" w14:textId="77777777" w:rsidR="00B86EEC" w:rsidRPr="00B86EEC" w:rsidRDefault="00B86EEC" w:rsidP="00B86EEC">
            <w:pPr>
              <w:spacing w:after="0" w:line="240" w:lineRule="auto"/>
              <w:jc w:val="center"/>
              <w:rPr>
                <w:ins w:id="9135" w:author="韬 黄" w:date="2018-11-05T16:48:00Z"/>
                <w:rFonts w:eastAsia="Times New Roman" w:cs="Times New Roman"/>
                <w:color w:val="000000"/>
                <w:sz w:val="22"/>
              </w:rPr>
              <w:pPrChange w:id="9136" w:author="韬 黄" w:date="2018-11-05T16:49:00Z">
                <w:pPr>
                  <w:spacing w:after="0" w:line="240" w:lineRule="auto"/>
                  <w:jc w:val="center"/>
                </w:pPr>
              </w:pPrChange>
            </w:pPr>
            <w:ins w:id="9137" w:author="韬 黄" w:date="2018-11-05T16:48:00Z">
              <w:r w:rsidRPr="00B86EEC">
                <w:rPr>
                  <w:rFonts w:eastAsia="Times New Roman" w:cs="Times New Roman"/>
                  <w:color w:val="000000"/>
                  <w:sz w:val="22"/>
                </w:rPr>
                <w:t>39.60%</w:t>
              </w:r>
            </w:ins>
          </w:p>
        </w:tc>
        <w:tc>
          <w:tcPr>
            <w:tcW w:w="931" w:type="dxa"/>
            <w:tcBorders>
              <w:top w:val="nil"/>
              <w:left w:val="nil"/>
              <w:bottom w:val="nil"/>
              <w:right w:val="nil"/>
            </w:tcBorders>
            <w:shd w:val="clear" w:color="auto" w:fill="auto"/>
            <w:noWrap/>
            <w:vAlign w:val="center"/>
            <w:hideMark/>
            <w:tcPrChange w:id="9138" w:author="韬 黄" w:date="2018-11-05T16:53:00Z">
              <w:tcPr>
                <w:tcW w:w="931" w:type="dxa"/>
                <w:tcBorders>
                  <w:top w:val="nil"/>
                  <w:left w:val="nil"/>
                  <w:bottom w:val="nil"/>
                  <w:right w:val="nil"/>
                </w:tcBorders>
                <w:shd w:val="clear" w:color="auto" w:fill="auto"/>
                <w:noWrap/>
                <w:vAlign w:val="center"/>
                <w:hideMark/>
              </w:tcPr>
            </w:tcPrChange>
          </w:tcPr>
          <w:p w14:paraId="6930070C" w14:textId="77777777" w:rsidR="00B86EEC" w:rsidRPr="00B86EEC" w:rsidRDefault="00B86EEC" w:rsidP="00B86EEC">
            <w:pPr>
              <w:spacing w:after="0" w:line="240" w:lineRule="auto"/>
              <w:jc w:val="center"/>
              <w:rPr>
                <w:ins w:id="9139" w:author="韬 黄" w:date="2018-11-05T16:48:00Z"/>
                <w:rFonts w:eastAsia="Times New Roman" w:cs="Times New Roman"/>
                <w:color w:val="000000"/>
                <w:sz w:val="22"/>
              </w:rPr>
              <w:pPrChange w:id="9140" w:author="韬 黄" w:date="2018-11-05T16:49:00Z">
                <w:pPr>
                  <w:spacing w:after="0" w:line="240" w:lineRule="auto"/>
                  <w:jc w:val="center"/>
                </w:pPr>
              </w:pPrChange>
            </w:pPr>
            <w:ins w:id="9141" w:author="韬 黄" w:date="2018-11-05T16:48:00Z">
              <w:r w:rsidRPr="00B86EEC">
                <w:rPr>
                  <w:rFonts w:eastAsia="Times New Roman" w:cs="Times New Roman"/>
                  <w:color w:val="000000"/>
                  <w:sz w:val="22"/>
                </w:rPr>
                <w:t>0.76239</w:t>
              </w:r>
            </w:ins>
          </w:p>
        </w:tc>
        <w:tc>
          <w:tcPr>
            <w:tcW w:w="1390" w:type="dxa"/>
            <w:tcBorders>
              <w:top w:val="nil"/>
              <w:left w:val="nil"/>
              <w:bottom w:val="nil"/>
              <w:right w:val="nil"/>
            </w:tcBorders>
            <w:shd w:val="clear" w:color="auto" w:fill="auto"/>
            <w:noWrap/>
            <w:vAlign w:val="center"/>
            <w:hideMark/>
            <w:tcPrChange w:id="9142" w:author="韬 黄" w:date="2018-11-05T16:53:00Z">
              <w:tcPr>
                <w:tcW w:w="1390" w:type="dxa"/>
                <w:tcBorders>
                  <w:top w:val="nil"/>
                  <w:left w:val="nil"/>
                  <w:bottom w:val="nil"/>
                  <w:right w:val="nil"/>
                </w:tcBorders>
                <w:shd w:val="clear" w:color="auto" w:fill="auto"/>
                <w:noWrap/>
                <w:vAlign w:val="center"/>
                <w:hideMark/>
              </w:tcPr>
            </w:tcPrChange>
          </w:tcPr>
          <w:p w14:paraId="728B395D" w14:textId="77777777" w:rsidR="00B86EEC" w:rsidRPr="00B86EEC" w:rsidRDefault="00B86EEC" w:rsidP="00B86EEC">
            <w:pPr>
              <w:spacing w:after="0" w:line="240" w:lineRule="auto"/>
              <w:jc w:val="center"/>
              <w:rPr>
                <w:ins w:id="9143" w:author="韬 黄" w:date="2018-11-05T16:48:00Z"/>
                <w:rFonts w:eastAsia="Times New Roman" w:cs="Times New Roman"/>
                <w:color w:val="000000"/>
                <w:sz w:val="22"/>
              </w:rPr>
              <w:pPrChange w:id="9144" w:author="韬 黄" w:date="2018-11-05T16:49:00Z">
                <w:pPr>
                  <w:spacing w:after="0" w:line="240" w:lineRule="auto"/>
                  <w:jc w:val="center"/>
                </w:pPr>
              </w:pPrChange>
            </w:pPr>
            <w:ins w:id="9145" w:author="韬 黄" w:date="2018-11-05T16:48:00Z">
              <w:r w:rsidRPr="00B86EEC">
                <w:rPr>
                  <w:rFonts w:eastAsia="Times New Roman" w:cs="Times New Roman"/>
                  <w:color w:val="000000"/>
                  <w:sz w:val="22"/>
                </w:rPr>
                <w:t>0.9885</w:t>
              </w:r>
            </w:ins>
          </w:p>
        </w:tc>
        <w:tc>
          <w:tcPr>
            <w:tcW w:w="1313" w:type="dxa"/>
            <w:tcBorders>
              <w:top w:val="nil"/>
              <w:left w:val="nil"/>
              <w:bottom w:val="nil"/>
              <w:right w:val="nil"/>
            </w:tcBorders>
            <w:shd w:val="clear" w:color="auto" w:fill="auto"/>
            <w:noWrap/>
            <w:vAlign w:val="center"/>
            <w:hideMark/>
            <w:tcPrChange w:id="9146" w:author="韬 黄" w:date="2018-11-05T16:53:00Z">
              <w:tcPr>
                <w:tcW w:w="1313" w:type="dxa"/>
                <w:tcBorders>
                  <w:top w:val="nil"/>
                  <w:left w:val="nil"/>
                  <w:bottom w:val="nil"/>
                  <w:right w:val="nil"/>
                </w:tcBorders>
                <w:shd w:val="clear" w:color="auto" w:fill="auto"/>
                <w:noWrap/>
                <w:vAlign w:val="center"/>
                <w:hideMark/>
              </w:tcPr>
            </w:tcPrChange>
          </w:tcPr>
          <w:p w14:paraId="6224AC1B" w14:textId="77777777" w:rsidR="00B86EEC" w:rsidRPr="00B86EEC" w:rsidRDefault="00B86EEC" w:rsidP="00B86EEC">
            <w:pPr>
              <w:spacing w:after="0" w:line="240" w:lineRule="auto"/>
              <w:jc w:val="center"/>
              <w:rPr>
                <w:ins w:id="9147" w:author="韬 黄" w:date="2018-11-05T16:48:00Z"/>
                <w:rFonts w:eastAsia="Times New Roman" w:cs="Times New Roman"/>
                <w:b/>
                <w:bCs/>
                <w:color w:val="000000"/>
                <w:sz w:val="22"/>
              </w:rPr>
              <w:pPrChange w:id="9148" w:author="韬 黄" w:date="2018-11-05T16:49:00Z">
                <w:pPr>
                  <w:spacing w:after="0" w:line="240" w:lineRule="auto"/>
                  <w:jc w:val="center"/>
                </w:pPr>
              </w:pPrChange>
            </w:pPr>
            <w:ins w:id="9149" w:author="韬 黄" w:date="2018-11-05T16:48:00Z">
              <w:r w:rsidRPr="00B86EEC">
                <w:rPr>
                  <w:rFonts w:eastAsia="Times New Roman" w:cs="Times New Roman"/>
                  <w:b/>
                  <w:bCs/>
                  <w:color w:val="000000"/>
                  <w:sz w:val="22"/>
                </w:rPr>
                <w:t>0.1674</w:t>
              </w:r>
            </w:ins>
          </w:p>
        </w:tc>
      </w:tr>
      <w:tr w:rsidR="00B86EEC" w:rsidRPr="00B86EEC" w14:paraId="31DF5FEC" w14:textId="77777777" w:rsidTr="00B86EEC">
        <w:tblPrEx>
          <w:tblPrExChange w:id="9150" w:author="韬 黄" w:date="2018-11-05T16:53:00Z">
            <w:tblPrEx>
              <w:tblW w:w="8080" w:type="dxa"/>
            </w:tblPrEx>
          </w:tblPrExChange>
        </w:tblPrEx>
        <w:trPr>
          <w:trHeight w:val="20"/>
          <w:jc w:val="center"/>
          <w:ins w:id="9151" w:author="韬 黄" w:date="2018-11-05T16:48:00Z"/>
          <w:trPrChange w:id="9152"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53" w:author="韬 黄" w:date="2018-11-05T16:53:00Z">
              <w:tcPr>
                <w:tcW w:w="2694" w:type="dxa"/>
                <w:tcBorders>
                  <w:top w:val="nil"/>
                  <w:left w:val="nil"/>
                  <w:bottom w:val="nil"/>
                  <w:right w:val="nil"/>
                </w:tcBorders>
                <w:shd w:val="clear" w:color="auto" w:fill="auto"/>
                <w:noWrap/>
                <w:vAlign w:val="center"/>
                <w:hideMark/>
              </w:tcPr>
            </w:tcPrChange>
          </w:tcPr>
          <w:p w14:paraId="6852EBDF" w14:textId="77777777" w:rsidR="00B86EEC" w:rsidRPr="00B86EEC" w:rsidRDefault="00B86EEC" w:rsidP="00B86EEC">
            <w:pPr>
              <w:spacing w:after="0" w:line="240" w:lineRule="auto"/>
              <w:rPr>
                <w:ins w:id="9154" w:author="韬 黄" w:date="2018-11-05T16:48:00Z"/>
                <w:rFonts w:eastAsia="Times New Roman" w:cs="Times New Roman"/>
                <w:color w:val="000000"/>
                <w:sz w:val="22"/>
              </w:rPr>
              <w:pPrChange w:id="9155" w:author="韬 黄" w:date="2018-11-05T16:49:00Z">
                <w:pPr>
                  <w:spacing w:after="0" w:line="240" w:lineRule="auto"/>
                </w:pPr>
              </w:pPrChange>
            </w:pPr>
            <w:ins w:id="9156"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157" w:author="韬 黄" w:date="2018-11-05T16:53:00Z">
              <w:tcPr>
                <w:tcW w:w="821" w:type="dxa"/>
                <w:tcBorders>
                  <w:top w:val="nil"/>
                  <w:left w:val="nil"/>
                  <w:bottom w:val="nil"/>
                  <w:right w:val="nil"/>
                </w:tcBorders>
                <w:shd w:val="clear" w:color="auto" w:fill="auto"/>
                <w:noWrap/>
                <w:vAlign w:val="center"/>
                <w:hideMark/>
              </w:tcPr>
            </w:tcPrChange>
          </w:tcPr>
          <w:p w14:paraId="502FB396" w14:textId="77777777" w:rsidR="00B86EEC" w:rsidRPr="00B86EEC" w:rsidRDefault="00B86EEC" w:rsidP="00B86EEC">
            <w:pPr>
              <w:spacing w:after="0" w:line="240" w:lineRule="auto"/>
              <w:jc w:val="center"/>
              <w:rPr>
                <w:ins w:id="9158" w:author="韬 黄" w:date="2018-11-05T16:48:00Z"/>
                <w:rFonts w:eastAsia="Times New Roman" w:cs="Times New Roman"/>
                <w:color w:val="000000"/>
                <w:sz w:val="22"/>
              </w:rPr>
              <w:pPrChange w:id="9159" w:author="韬 黄" w:date="2018-11-05T16:49:00Z">
                <w:pPr>
                  <w:spacing w:after="0" w:line="240" w:lineRule="auto"/>
                  <w:jc w:val="center"/>
                </w:pPr>
              </w:pPrChange>
            </w:pPr>
            <w:ins w:id="9160" w:author="韬 黄" w:date="2018-11-05T16:48:00Z">
              <w:r w:rsidRPr="00B86EEC">
                <w:rPr>
                  <w:rFonts w:eastAsia="Times New Roman" w:cs="Times New Roman"/>
                  <w:color w:val="000000"/>
                  <w:sz w:val="22"/>
                </w:rPr>
                <w:t>13.39</w:t>
              </w:r>
            </w:ins>
          </w:p>
        </w:tc>
        <w:tc>
          <w:tcPr>
            <w:tcW w:w="931" w:type="dxa"/>
            <w:tcBorders>
              <w:top w:val="nil"/>
              <w:left w:val="nil"/>
              <w:bottom w:val="nil"/>
              <w:right w:val="nil"/>
            </w:tcBorders>
            <w:shd w:val="clear" w:color="auto" w:fill="auto"/>
            <w:noWrap/>
            <w:vAlign w:val="center"/>
            <w:hideMark/>
            <w:tcPrChange w:id="9161" w:author="韬 黄" w:date="2018-11-05T16:53:00Z">
              <w:tcPr>
                <w:tcW w:w="931" w:type="dxa"/>
                <w:tcBorders>
                  <w:top w:val="nil"/>
                  <w:left w:val="nil"/>
                  <w:bottom w:val="nil"/>
                  <w:right w:val="nil"/>
                </w:tcBorders>
                <w:shd w:val="clear" w:color="auto" w:fill="auto"/>
                <w:noWrap/>
                <w:vAlign w:val="center"/>
                <w:hideMark/>
              </w:tcPr>
            </w:tcPrChange>
          </w:tcPr>
          <w:p w14:paraId="510958B5" w14:textId="77777777" w:rsidR="00B86EEC" w:rsidRPr="00B86EEC" w:rsidRDefault="00B86EEC" w:rsidP="00B86EEC">
            <w:pPr>
              <w:spacing w:after="0" w:line="240" w:lineRule="auto"/>
              <w:jc w:val="center"/>
              <w:rPr>
                <w:ins w:id="9162" w:author="韬 黄" w:date="2018-11-05T16:48:00Z"/>
                <w:rFonts w:eastAsia="Times New Roman" w:cs="Times New Roman"/>
                <w:b/>
                <w:bCs/>
                <w:color w:val="000000"/>
                <w:sz w:val="22"/>
              </w:rPr>
              <w:pPrChange w:id="9163" w:author="韬 黄" w:date="2018-11-05T16:49:00Z">
                <w:pPr>
                  <w:spacing w:after="0" w:line="240" w:lineRule="auto"/>
                  <w:jc w:val="center"/>
                </w:pPr>
              </w:pPrChange>
            </w:pPr>
            <w:ins w:id="9164" w:author="韬 黄" w:date="2018-11-05T16:48:00Z">
              <w:r w:rsidRPr="00B86EEC">
                <w:rPr>
                  <w:rFonts w:eastAsia="Times New Roman" w:cs="Times New Roman"/>
                  <w:b/>
                  <w:bCs/>
                  <w:color w:val="000000"/>
                  <w:sz w:val="22"/>
                </w:rPr>
                <w:t>39.59%</w:t>
              </w:r>
            </w:ins>
          </w:p>
        </w:tc>
        <w:tc>
          <w:tcPr>
            <w:tcW w:w="931" w:type="dxa"/>
            <w:tcBorders>
              <w:top w:val="nil"/>
              <w:left w:val="nil"/>
              <w:bottom w:val="nil"/>
              <w:right w:val="nil"/>
            </w:tcBorders>
            <w:shd w:val="clear" w:color="auto" w:fill="auto"/>
            <w:noWrap/>
            <w:vAlign w:val="center"/>
            <w:hideMark/>
            <w:tcPrChange w:id="9165" w:author="韬 黄" w:date="2018-11-05T16:53:00Z">
              <w:tcPr>
                <w:tcW w:w="931" w:type="dxa"/>
                <w:tcBorders>
                  <w:top w:val="nil"/>
                  <w:left w:val="nil"/>
                  <w:bottom w:val="nil"/>
                  <w:right w:val="nil"/>
                </w:tcBorders>
                <w:shd w:val="clear" w:color="auto" w:fill="auto"/>
                <w:noWrap/>
                <w:vAlign w:val="center"/>
                <w:hideMark/>
              </w:tcPr>
            </w:tcPrChange>
          </w:tcPr>
          <w:p w14:paraId="6E9D0213" w14:textId="77777777" w:rsidR="00B86EEC" w:rsidRPr="00B86EEC" w:rsidRDefault="00B86EEC" w:rsidP="00B86EEC">
            <w:pPr>
              <w:spacing w:after="0" w:line="240" w:lineRule="auto"/>
              <w:jc w:val="center"/>
              <w:rPr>
                <w:ins w:id="9166" w:author="韬 黄" w:date="2018-11-05T16:48:00Z"/>
                <w:rFonts w:eastAsia="Times New Roman" w:cs="Times New Roman"/>
                <w:b/>
                <w:bCs/>
                <w:color w:val="000000"/>
                <w:sz w:val="22"/>
              </w:rPr>
              <w:pPrChange w:id="9167" w:author="韬 黄" w:date="2018-11-05T16:49:00Z">
                <w:pPr>
                  <w:spacing w:after="0" w:line="240" w:lineRule="auto"/>
                  <w:jc w:val="center"/>
                </w:pPr>
              </w:pPrChange>
            </w:pPr>
            <w:ins w:id="9168" w:author="韬 黄" w:date="2018-11-05T16:48:00Z">
              <w:r w:rsidRPr="00B86EEC">
                <w:rPr>
                  <w:rFonts w:eastAsia="Times New Roman" w:cs="Times New Roman"/>
                  <w:b/>
                  <w:bCs/>
                  <w:color w:val="000000"/>
                  <w:sz w:val="22"/>
                </w:rPr>
                <w:t>0.76236</w:t>
              </w:r>
            </w:ins>
          </w:p>
        </w:tc>
        <w:tc>
          <w:tcPr>
            <w:tcW w:w="1390" w:type="dxa"/>
            <w:tcBorders>
              <w:top w:val="nil"/>
              <w:left w:val="nil"/>
              <w:bottom w:val="nil"/>
              <w:right w:val="nil"/>
            </w:tcBorders>
            <w:shd w:val="clear" w:color="auto" w:fill="auto"/>
            <w:noWrap/>
            <w:vAlign w:val="center"/>
            <w:hideMark/>
            <w:tcPrChange w:id="9169" w:author="韬 黄" w:date="2018-11-05T16:53:00Z">
              <w:tcPr>
                <w:tcW w:w="1390" w:type="dxa"/>
                <w:tcBorders>
                  <w:top w:val="nil"/>
                  <w:left w:val="nil"/>
                  <w:bottom w:val="nil"/>
                  <w:right w:val="nil"/>
                </w:tcBorders>
                <w:shd w:val="clear" w:color="auto" w:fill="auto"/>
                <w:noWrap/>
                <w:vAlign w:val="center"/>
                <w:hideMark/>
              </w:tcPr>
            </w:tcPrChange>
          </w:tcPr>
          <w:p w14:paraId="18658971" w14:textId="77777777" w:rsidR="00B86EEC" w:rsidRPr="00B86EEC" w:rsidRDefault="00B86EEC" w:rsidP="00B86EEC">
            <w:pPr>
              <w:spacing w:after="0" w:line="240" w:lineRule="auto"/>
              <w:jc w:val="center"/>
              <w:rPr>
                <w:ins w:id="9170" w:author="韬 黄" w:date="2018-11-05T16:48:00Z"/>
                <w:rFonts w:eastAsia="Times New Roman" w:cs="Times New Roman"/>
                <w:b/>
                <w:bCs/>
                <w:color w:val="000000"/>
                <w:sz w:val="22"/>
              </w:rPr>
              <w:pPrChange w:id="9171" w:author="韬 黄" w:date="2018-11-05T16:49:00Z">
                <w:pPr>
                  <w:spacing w:after="0" w:line="240" w:lineRule="auto"/>
                  <w:jc w:val="center"/>
                </w:pPr>
              </w:pPrChange>
            </w:pPr>
            <w:ins w:id="9172" w:author="韬 黄" w:date="2018-11-05T16:48:00Z">
              <w:r w:rsidRPr="00B86EEC">
                <w:rPr>
                  <w:rFonts w:eastAsia="Times New Roman" w:cs="Times New Roman"/>
                  <w:b/>
                  <w:bCs/>
                  <w:color w:val="000000"/>
                  <w:sz w:val="22"/>
                </w:rPr>
                <w:t>0.9876</w:t>
              </w:r>
            </w:ins>
          </w:p>
        </w:tc>
        <w:tc>
          <w:tcPr>
            <w:tcW w:w="1313" w:type="dxa"/>
            <w:tcBorders>
              <w:top w:val="nil"/>
              <w:left w:val="nil"/>
              <w:bottom w:val="nil"/>
              <w:right w:val="nil"/>
            </w:tcBorders>
            <w:shd w:val="clear" w:color="auto" w:fill="auto"/>
            <w:noWrap/>
            <w:vAlign w:val="center"/>
            <w:hideMark/>
            <w:tcPrChange w:id="9173" w:author="韬 黄" w:date="2018-11-05T16:53:00Z">
              <w:tcPr>
                <w:tcW w:w="1313" w:type="dxa"/>
                <w:tcBorders>
                  <w:top w:val="nil"/>
                  <w:left w:val="nil"/>
                  <w:bottom w:val="nil"/>
                  <w:right w:val="nil"/>
                </w:tcBorders>
                <w:shd w:val="clear" w:color="auto" w:fill="auto"/>
                <w:noWrap/>
                <w:vAlign w:val="center"/>
                <w:hideMark/>
              </w:tcPr>
            </w:tcPrChange>
          </w:tcPr>
          <w:p w14:paraId="0A567551" w14:textId="77777777" w:rsidR="00B86EEC" w:rsidRPr="00B86EEC" w:rsidRDefault="00B86EEC" w:rsidP="00B86EEC">
            <w:pPr>
              <w:spacing w:after="0" w:line="240" w:lineRule="auto"/>
              <w:jc w:val="center"/>
              <w:rPr>
                <w:ins w:id="9174" w:author="韬 黄" w:date="2018-11-05T16:48:00Z"/>
                <w:rFonts w:eastAsia="Times New Roman" w:cs="Times New Roman"/>
                <w:color w:val="000000"/>
                <w:sz w:val="22"/>
              </w:rPr>
              <w:pPrChange w:id="9175" w:author="韬 黄" w:date="2018-11-05T16:49:00Z">
                <w:pPr>
                  <w:spacing w:after="0" w:line="240" w:lineRule="auto"/>
                  <w:jc w:val="center"/>
                </w:pPr>
              </w:pPrChange>
            </w:pPr>
            <w:ins w:id="9176" w:author="韬 黄" w:date="2018-11-05T16:48:00Z">
              <w:r w:rsidRPr="00B86EEC">
                <w:rPr>
                  <w:rFonts w:eastAsia="Times New Roman" w:cs="Times New Roman"/>
                  <w:color w:val="000000"/>
                  <w:sz w:val="22"/>
                </w:rPr>
                <w:t>0.1677</w:t>
              </w:r>
            </w:ins>
          </w:p>
        </w:tc>
      </w:tr>
      <w:tr w:rsidR="00B86EEC" w:rsidRPr="00B86EEC" w14:paraId="11DD5E8D" w14:textId="77777777" w:rsidTr="00B86EEC">
        <w:trPr>
          <w:trHeight w:val="20"/>
          <w:jc w:val="center"/>
          <w:ins w:id="9177" w:author="韬 黄" w:date="2018-11-05T16:48:00Z"/>
          <w:trPrChange w:id="9178"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179"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616F9CC0" w14:textId="77777777" w:rsidR="00B86EEC" w:rsidRPr="00B86EEC" w:rsidRDefault="00B86EEC" w:rsidP="00B86EEC">
            <w:pPr>
              <w:spacing w:after="0" w:line="240" w:lineRule="auto"/>
              <w:jc w:val="center"/>
              <w:rPr>
                <w:ins w:id="9180" w:author="韬 黄" w:date="2018-11-05T16:48:00Z"/>
                <w:rFonts w:eastAsia="Times New Roman" w:cs="Times New Roman"/>
                <w:color w:val="000000"/>
                <w:sz w:val="22"/>
              </w:rPr>
              <w:pPrChange w:id="9181" w:author="韬 黄" w:date="2018-11-05T16:49:00Z">
                <w:pPr>
                  <w:spacing w:after="0" w:line="240" w:lineRule="auto"/>
                  <w:jc w:val="center"/>
                </w:pPr>
              </w:pPrChange>
            </w:pPr>
            <w:ins w:id="9182" w:author="韬 黄" w:date="2018-11-05T16:48:00Z">
              <w:r w:rsidRPr="00B86EEC">
                <w:rPr>
                  <w:rFonts w:eastAsia="Times New Roman" w:cs="Times New Roman"/>
                  <w:color w:val="000000"/>
                  <w:sz w:val="22"/>
                </w:rPr>
                <w:t>Forecast horizon is one to eight weeks ahead, for the promoted forecast period</w:t>
              </w:r>
            </w:ins>
          </w:p>
        </w:tc>
      </w:tr>
      <w:tr w:rsidR="00B86EEC" w:rsidRPr="00B86EEC" w14:paraId="51AA8E13" w14:textId="77777777" w:rsidTr="00B86EEC">
        <w:tblPrEx>
          <w:tblPrExChange w:id="9183" w:author="韬 黄" w:date="2018-11-05T16:53:00Z">
            <w:tblPrEx>
              <w:tblW w:w="8080" w:type="dxa"/>
            </w:tblPrEx>
          </w:tblPrExChange>
        </w:tblPrEx>
        <w:trPr>
          <w:trHeight w:val="20"/>
          <w:jc w:val="center"/>
          <w:ins w:id="9184" w:author="韬 黄" w:date="2018-11-05T16:48:00Z"/>
          <w:trPrChange w:id="9185"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186" w:author="韬 黄" w:date="2018-11-05T16:53:00Z">
              <w:tcPr>
                <w:tcW w:w="2694" w:type="dxa"/>
                <w:tcBorders>
                  <w:top w:val="nil"/>
                  <w:left w:val="nil"/>
                  <w:bottom w:val="nil"/>
                  <w:right w:val="nil"/>
                </w:tcBorders>
                <w:shd w:val="clear" w:color="auto" w:fill="auto"/>
                <w:noWrap/>
                <w:vAlign w:val="center"/>
                <w:hideMark/>
              </w:tcPr>
            </w:tcPrChange>
          </w:tcPr>
          <w:p w14:paraId="7480F0CE" w14:textId="77777777" w:rsidR="00B86EEC" w:rsidRPr="00B86EEC" w:rsidRDefault="00B86EEC" w:rsidP="00B86EEC">
            <w:pPr>
              <w:spacing w:after="0" w:line="240" w:lineRule="auto"/>
              <w:rPr>
                <w:ins w:id="9187" w:author="韬 黄" w:date="2018-11-05T16:48:00Z"/>
                <w:rFonts w:eastAsia="Times New Roman" w:cs="Times New Roman"/>
                <w:color w:val="000000"/>
                <w:sz w:val="22"/>
              </w:rPr>
              <w:pPrChange w:id="9188" w:author="韬 黄" w:date="2018-11-05T16:49:00Z">
                <w:pPr>
                  <w:spacing w:after="0" w:line="240" w:lineRule="auto"/>
                </w:pPr>
              </w:pPrChange>
            </w:pPr>
            <w:ins w:id="9189"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190" w:author="韬 黄" w:date="2018-11-05T16:53:00Z">
              <w:tcPr>
                <w:tcW w:w="821" w:type="dxa"/>
                <w:tcBorders>
                  <w:top w:val="nil"/>
                  <w:left w:val="nil"/>
                  <w:bottom w:val="nil"/>
                  <w:right w:val="nil"/>
                </w:tcBorders>
                <w:shd w:val="clear" w:color="auto" w:fill="auto"/>
                <w:noWrap/>
                <w:vAlign w:val="center"/>
                <w:hideMark/>
              </w:tcPr>
            </w:tcPrChange>
          </w:tcPr>
          <w:p w14:paraId="11A307C6" w14:textId="77777777" w:rsidR="00B86EEC" w:rsidRPr="00B86EEC" w:rsidRDefault="00B86EEC" w:rsidP="00B86EEC">
            <w:pPr>
              <w:spacing w:after="0" w:line="240" w:lineRule="auto"/>
              <w:jc w:val="center"/>
              <w:rPr>
                <w:ins w:id="9191" w:author="韬 黄" w:date="2018-11-05T16:48:00Z"/>
                <w:rFonts w:eastAsia="Times New Roman" w:cs="Times New Roman"/>
                <w:color w:val="000000"/>
                <w:sz w:val="22"/>
              </w:rPr>
              <w:pPrChange w:id="9192" w:author="韬 黄" w:date="2018-11-05T16:49:00Z">
                <w:pPr>
                  <w:spacing w:after="0" w:line="240" w:lineRule="auto"/>
                  <w:jc w:val="center"/>
                </w:pPr>
              </w:pPrChange>
            </w:pPr>
            <w:ins w:id="9193"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194" w:author="韬 黄" w:date="2018-11-05T16:53:00Z">
              <w:tcPr>
                <w:tcW w:w="931" w:type="dxa"/>
                <w:tcBorders>
                  <w:top w:val="nil"/>
                  <w:left w:val="nil"/>
                  <w:bottom w:val="nil"/>
                  <w:right w:val="nil"/>
                </w:tcBorders>
                <w:shd w:val="clear" w:color="auto" w:fill="auto"/>
                <w:noWrap/>
                <w:vAlign w:val="center"/>
                <w:hideMark/>
              </w:tcPr>
            </w:tcPrChange>
          </w:tcPr>
          <w:p w14:paraId="366DF100" w14:textId="77777777" w:rsidR="00B86EEC" w:rsidRPr="00B86EEC" w:rsidRDefault="00B86EEC" w:rsidP="00B86EEC">
            <w:pPr>
              <w:spacing w:after="0" w:line="240" w:lineRule="auto"/>
              <w:jc w:val="center"/>
              <w:rPr>
                <w:ins w:id="9195" w:author="韬 黄" w:date="2018-11-05T16:48:00Z"/>
                <w:rFonts w:eastAsia="Times New Roman" w:cs="Times New Roman"/>
                <w:color w:val="000000"/>
                <w:sz w:val="22"/>
              </w:rPr>
              <w:pPrChange w:id="9196" w:author="韬 黄" w:date="2018-11-05T16:49:00Z">
                <w:pPr>
                  <w:spacing w:after="0" w:line="240" w:lineRule="auto"/>
                  <w:jc w:val="center"/>
                </w:pPr>
              </w:pPrChange>
            </w:pPr>
            <w:ins w:id="9197"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198" w:author="韬 黄" w:date="2018-11-05T16:53:00Z">
              <w:tcPr>
                <w:tcW w:w="931" w:type="dxa"/>
                <w:tcBorders>
                  <w:top w:val="nil"/>
                  <w:left w:val="nil"/>
                  <w:bottom w:val="nil"/>
                  <w:right w:val="nil"/>
                </w:tcBorders>
                <w:shd w:val="clear" w:color="auto" w:fill="auto"/>
                <w:noWrap/>
                <w:vAlign w:val="center"/>
                <w:hideMark/>
              </w:tcPr>
            </w:tcPrChange>
          </w:tcPr>
          <w:p w14:paraId="32C35E13" w14:textId="77777777" w:rsidR="00B86EEC" w:rsidRPr="00B86EEC" w:rsidRDefault="00B86EEC" w:rsidP="00B86EEC">
            <w:pPr>
              <w:spacing w:after="0" w:line="240" w:lineRule="auto"/>
              <w:jc w:val="center"/>
              <w:rPr>
                <w:ins w:id="9199" w:author="韬 黄" w:date="2018-11-05T16:48:00Z"/>
                <w:rFonts w:eastAsia="Times New Roman" w:cs="Times New Roman"/>
                <w:color w:val="000000"/>
                <w:sz w:val="22"/>
              </w:rPr>
              <w:pPrChange w:id="9200" w:author="韬 黄" w:date="2018-11-05T16:49:00Z">
                <w:pPr>
                  <w:spacing w:after="0" w:line="240" w:lineRule="auto"/>
                  <w:jc w:val="center"/>
                </w:pPr>
              </w:pPrChange>
            </w:pPr>
            <w:ins w:id="9201"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202" w:author="韬 黄" w:date="2018-11-05T16:53:00Z">
              <w:tcPr>
                <w:tcW w:w="1390" w:type="dxa"/>
                <w:tcBorders>
                  <w:top w:val="nil"/>
                  <w:left w:val="nil"/>
                  <w:bottom w:val="nil"/>
                  <w:right w:val="nil"/>
                </w:tcBorders>
                <w:shd w:val="clear" w:color="auto" w:fill="auto"/>
                <w:noWrap/>
                <w:vAlign w:val="center"/>
                <w:hideMark/>
              </w:tcPr>
            </w:tcPrChange>
          </w:tcPr>
          <w:p w14:paraId="0BFCC6E9" w14:textId="77777777" w:rsidR="00B86EEC" w:rsidRPr="00B86EEC" w:rsidRDefault="00B86EEC" w:rsidP="00B86EEC">
            <w:pPr>
              <w:spacing w:after="0" w:line="240" w:lineRule="auto"/>
              <w:jc w:val="center"/>
              <w:rPr>
                <w:ins w:id="9203" w:author="韬 黄" w:date="2018-11-05T16:48:00Z"/>
                <w:rFonts w:eastAsia="Times New Roman" w:cs="Times New Roman"/>
                <w:color w:val="000000"/>
                <w:sz w:val="22"/>
              </w:rPr>
              <w:pPrChange w:id="9204" w:author="韬 黄" w:date="2018-11-05T16:49:00Z">
                <w:pPr>
                  <w:spacing w:after="0" w:line="240" w:lineRule="auto"/>
                  <w:jc w:val="center"/>
                </w:pPr>
              </w:pPrChange>
            </w:pPr>
            <w:ins w:id="9205"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206" w:author="韬 黄" w:date="2018-11-05T16:53:00Z">
              <w:tcPr>
                <w:tcW w:w="1313" w:type="dxa"/>
                <w:tcBorders>
                  <w:top w:val="nil"/>
                  <w:left w:val="nil"/>
                  <w:bottom w:val="nil"/>
                  <w:right w:val="nil"/>
                </w:tcBorders>
                <w:shd w:val="clear" w:color="auto" w:fill="auto"/>
                <w:noWrap/>
                <w:vAlign w:val="center"/>
                <w:hideMark/>
              </w:tcPr>
            </w:tcPrChange>
          </w:tcPr>
          <w:p w14:paraId="7B67A179" w14:textId="77777777" w:rsidR="00B86EEC" w:rsidRPr="00B86EEC" w:rsidRDefault="00B86EEC" w:rsidP="00B86EEC">
            <w:pPr>
              <w:spacing w:after="0" w:line="240" w:lineRule="auto"/>
              <w:jc w:val="center"/>
              <w:rPr>
                <w:ins w:id="9207" w:author="韬 黄" w:date="2018-11-05T16:48:00Z"/>
                <w:rFonts w:eastAsia="Times New Roman" w:cs="Times New Roman"/>
                <w:color w:val="000000"/>
                <w:sz w:val="22"/>
              </w:rPr>
              <w:pPrChange w:id="9208" w:author="韬 黄" w:date="2018-11-05T16:49:00Z">
                <w:pPr>
                  <w:spacing w:after="0" w:line="240" w:lineRule="auto"/>
                  <w:jc w:val="center"/>
                </w:pPr>
              </w:pPrChange>
            </w:pPr>
            <w:ins w:id="9209" w:author="韬 黄" w:date="2018-11-05T16:48:00Z">
              <w:r w:rsidRPr="00B86EEC">
                <w:rPr>
                  <w:rFonts w:eastAsia="Times New Roman" w:cs="Times New Roman"/>
                  <w:color w:val="000000"/>
                  <w:sz w:val="22"/>
                </w:rPr>
                <w:t>scaled MSE</w:t>
              </w:r>
            </w:ins>
          </w:p>
        </w:tc>
      </w:tr>
      <w:tr w:rsidR="00B86EEC" w:rsidRPr="00B86EEC" w14:paraId="7AABA074" w14:textId="77777777" w:rsidTr="00B86EEC">
        <w:tblPrEx>
          <w:tblPrExChange w:id="9210" w:author="韬 黄" w:date="2018-11-05T16:53:00Z">
            <w:tblPrEx>
              <w:tblW w:w="8080" w:type="dxa"/>
            </w:tblPrEx>
          </w:tblPrExChange>
        </w:tblPrEx>
        <w:trPr>
          <w:trHeight w:val="20"/>
          <w:jc w:val="center"/>
          <w:ins w:id="9211" w:author="韬 黄" w:date="2018-11-05T16:48:00Z"/>
          <w:trPrChange w:id="9212"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13" w:author="韬 黄" w:date="2018-11-05T16:53:00Z">
              <w:tcPr>
                <w:tcW w:w="2694" w:type="dxa"/>
                <w:tcBorders>
                  <w:top w:val="nil"/>
                  <w:left w:val="nil"/>
                  <w:bottom w:val="nil"/>
                  <w:right w:val="nil"/>
                </w:tcBorders>
                <w:shd w:val="clear" w:color="auto" w:fill="auto"/>
                <w:noWrap/>
                <w:vAlign w:val="center"/>
                <w:hideMark/>
              </w:tcPr>
            </w:tcPrChange>
          </w:tcPr>
          <w:p w14:paraId="17195721" w14:textId="77777777" w:rsidR="00B86EEC" w:rsidRPr="00B86EEC" w:rsidRDefault="00B86EEC" w:rsidP="00B86EEC">
            <w:pPr>
              <w:spacing w:after="0" w:line="240" w:lineRule="auto"/>
              <w:rPr>
                <w:ins w:id="9214" w:author="韬 黄" w:date="2018-11-05T16:48:00Z"/>
                <w:rFonts w:eastAsia="Times New Roman" w:cs="Times New Roman"/>
                <w:color w:val="000000"/>
                <w:sz w:val="22"/>
              </w:rPr>
              <w:pPrChange w:id="9215" w:author="韬 黄" w:date="2018-11-05T16:49:00Z">
                <w:pPr>
                  <w:spacing w:after="0" w:line="240" w:lineRule="auto"/>
                </w:pPr>
              </w:pPrChange>
            </w:pPr>
            <w:ins w:id="9216"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217" w:author="韬 黄" w:date="2018-11-05T16:53:00Z">
              <w:tcPr>
                <w:tcW w:w="821" w:type="dxa"/>
                <w:tcBorders>
                  <w:top w:val="nil"/>
                  <w:left w:val="nil"/>
                  <w:bottom w:val="nil"/>
                  <w:right w:val="nil"/>
                </w:tcBorders>
                <w:shd w:val="clear" w:color="auto" w:fill="auto"/>
                <w:noWrap/>
                <w:vAlign w:val="center"/>
                <w:hideMark/>
              </w:tcPr>
            </w:tcPrChange>
          </w:tcPr>
          <w:p w14:paraId="423059DD" w14:textId="77777777" w:rsidR="00B86EEC" w:rsidRPr="00B86EEC" w:rsidRDefault="00B86EEC" w:rsidP="00B86EEC">
            <w:pPr>
              <w:spacing w:after="0" w:line="240" w:lineRule="auto"/>
              <w:jc w:val="center"/>
              <w:rPr>
                <w:ins w:id="9218" w:author="韬 黄" w:date="2018-11-05T16:48:00Z"/>
                <w:rFonts w:eastAsia="Times New Roman" w:cs="Times New Roman"/>
                <w:b/>
                <w:bCs/>
                <w:color w:val="000000"/>
                <w:sz w:val="22"/>
              </w:rPr>
              <w:pPrChange w:id="9219" w:author="韬 黄" w:date="2018-11-05T16:49:00Z">
                <w:pPr>
                  <w:spacing w:after="0" w:line="240" w:lineRule="auto"/>
                  <w:jc w:val="center"/>
                </w:pPr>
              </w:pPrChange>
            </w:pPr>
            <w:ins w:id="9220" w:author="韬 黄" w:date="2018-11-05T16:48:00Z">
              <w:r w:rsidRPr="00B86EEC">
                <w:rPr>
                  <w:rFonts w:eastAsia="Times New Roman" w:cs="Times New Roman"/>
                  <w:b/>
                  <w:bCs/>
                  <w:color w:val="000000"/>
                  <w:sz w:val="22"/>
                </w:rPr>
                <w:t>55.11</w:t>
              </w:r>
            </w:ins>
          </w:p>
        </w:tc>
        <w:tc>
          <w:tcPr>
            <w:tcW w:w="931" w:type="dxa"/>
            <w:tcBorders>
              <w:top w:val="nil"/>
              <w:left w:val="nil"/>
              <w:bottom w:val="nil"/>
              <w:right w:val="nil"/>
            </w:tcBorders>
            <w:shd w:val="clear" w:color="auto" w:fill="auto"/>
            <w:noWrap/>
            <w:vAlign w:val="center"/>
            <w:hideMark/>
            <w:tcPrChange w:id="9221" w:author="韬 黄" w:date="2018-11-05T16:53:00Z">
              <w:tcPr>
                <w:tcW w:w="931" w:type="dxa"/>
                <w:tcBorders>
                  <w:top w:val="nil"/>
                  <w:left w:val="nil"/>
                  <w:bottom w:val="nil"/>
                  <w:right w:val="nil"/>
                </w:tcBorders>
                <w:shd w:val="clear" w:color="auto" w:fill="auto"/>
                <w:noWrap/>
                <w:vAlign w:val="center"/>
                <w:hideMark/>
              </w:tcPr>
            </w:tcPrChange>
          </w:tcPr>
          <w:p w14:paraId="53F45B0F" w14:textId="77777777" w:rsidR="00B86EEC" w:rsidRPr="00B86EEC" w:rsidRDefault="00B86EEC" w:rsidP="00B86EEC">
            <w:pPr>
              <w:spacing w:after="0" w:line="240" w:lineRule="auto"/>
              <w:jc w:val="center"/>
              <w:rPr>
                <w:ins w:id="9222" w:author="韬 黄" w:date="2018-11-05T16:48:00Z"/>
                <w:rFonts w:eastAsia="Times New Roman" w:cs="Times New Roman"/>
                <w:color w:val="000000"/>
                <w:sz w:val="22"/>
              </w:rPr>
              <w:pPrChange w:id="9223" w:author="韬 黄" w:date="2018-11-05T16:49:00Z">
                <w:pPr>
                  <w:spacing w:after="0" w:line="240" w:lineRule="auto"/>
                  <w:jc w:val="center"/>
                </w:pPr>
              </w:pPrChange>
            </w:pPr>
            <w:ins w:id="9224" w:author="韬 黄" w:date="2018-11-05T16:48:00Z">
              <w:r w:rsidRPr="00B86EEC">
                <w:rPr>
                  <w:rFonts w:eastAsia="Times New Roman" w:cs="Times New Roman"/>
                  <w:color w:val="000000"/>
                  <w:sz w:val="22"/>
                </w:rPr>
                <w:t>45.96%</w:t>
              </w:r>
            </w:ins>
          </w:p>
        </w:tc>
        <w:tc>
          <w:tcPr>
            <w:tcW w:w="931" w:type="dxa"/>
            <w:tcBorders>
              <w:top w:val="nil"/>
              <w:left w:val="nil"/>
              <w:bottom w:val="nil"/>
              <w:right w:val="nil"/>
            </w:tcBorders>
            <w:shd w:val="clear" w:color="auto" w:fill="auto"/>
            <w:noWrap/>
            <w:vAlign w:val="center"/>
            <w:hideMark/>
            <w:tcPrChange w:id="9225" w:author="韬 黄" w:date="2018-11-05T16:53:00Z">
              <w:tcPr>
                <w:tcW w:w="931" w:type="dxa"/>
                <w:tcBorders>
                  <w:top w:val="nil"/>
                  <w:left w:val="nil"/>
                  <w:bottom w:val="nil"/>
                  <w:right w:val="nil"/>
                </w:tcBorders>
                <w:shd w:val="clear" w:color="auto" w:fill="auto"/>
                <w:noWrap/>
                <w:vAlign w:val="center"/>
                <w:hideMark/>
              </w:tcPr>
            </w:tcPrChange>
          </w:tcPr>
          <w:p w14:paraId="60563E3E" w14:textId="77777777" w:rsidR="00B86EEC" w:rsidRPr="00B86EEC" w:rsidRDefault="00B86EEC" w:rsidP="00B86EEC">
            <w:pPr>
              <w:spacing w:after="0" w:line="240" w:lineRule="auto"/>
              <w:jc w:val="center"/>
              <w:rPr>
                <w:ins w:id="9226" w:author="韬 黄" w:date="2018-11-05T16:48:00Z"/>
                <w:rFonts w:eastAsia="Times New Roman" w:cs="Times New Roman"/>
                <w:color w:val="000000"/>
                <w:sz w:val="22"/>
              </w:rPr>
              <w:pPrChange w:id="9227" w:author="韬 黄" w:date="2018-11-05T16:49:00Z">
                <w:pPr>
                  <w:spacing w:after="0" w:line="240" w:lineRule="auto"/>
                  <w:jc w:val="center"/>
                </w:pPr>
              </w:pPrChange>
            </w:pPr>
            <w:ins w:id="9228" w:author="韬 黄" w:date="2018-11-05T16:48:00Z">
              <w:r w:rsidRPr="00B86EEC">
                <w:rPr>
                  <w:rFonts w:eastAsia="Times New Roman" w:cs="Times New Roman"/>
                  <w:color w:val="000000"/>
                  <w:sz w:val="22"/>
                </w:rPr>
                <w:t>1.5694</w:t>
              </w:r>
            </w:ins>
          </w:p>
        </w:tc>
        <w:tc>
          <w:tcPr>
            <w:tcW w:w="1390" w:type="dxa"/>
            <w:tcBorders>
              <w:top w:val="nil"/>
              <w:left w:val="nil"/>
              <w:bottom w:val="nil"/>
              <w:right w:val="nil"/>
            </w:tcBorders>
            <w:shd w:val="clear" w:color="auto" w:fill="auto"/>
            <w:noWrap/>
            <w:vAlign w:val="center"/>
            <w:hideMark/>
            <w:tcPrChange w:id="9229" w:author="韬 黄" w:date="2018-11-05T16:53:00Z">
              <w:tcPr>
                <w:tcW w:w="1390" w:type="dxa"/>
                <w:tcBorders>
                  <w:top w:val="nil"/>
                  <w:left w:val="nil"/>
                  <w:bottom w:val="nil"/>
                  <w:right w:val="nil"/>
                </w:tcBorders>
                <w:shd w:val="clear" w:color="auto" w:fill="auto"/>
                <w:noWrap/>
                <w:vAlign w:val="center"/>
                <w:hideMark/>
              </w:tcPr>
            </w:tcPrChange>
          </w:tcPr>
          <w:p w14:paraId="679EAAA9" w14:textId="47BB4231" w:rsidR="00B86EEC" w:rsidRPr="00B86EEC" w:rsidRDefault="00B86EEC" w:rsidP="00B86EEC">
            <w:pPr>
              <w:spacing w:after="0" w:line="240" w:lineRule="auto"/>
              <w:jc w:val="center"/>
              <w:rPr>
                <w:ins w:id="9230" w:author="韬 黄" w:date="2018-11-05T16:48:00Z"/>
                <w:rFonts w:eastAsia="Times New Roman" w:cs="Times New Roman"/>
                <w:color w:val="000000"/>
                <w:sz w:val="22"/>
              </w:rPr>
              <w:pPrChange w:id="9231" w:author="韬 黄" w:date="2018-11-05T16:49:00Z">
                <w:pPr>
                  <w:spacing w:after="0" w:line="240" w:lineRule="auto"/>
                  <w:jc w:val="center"/>
                </w:pPr>
              </w:pPrChange>
            </w:pPr>
            <w:ins w:id="9232" w:author="韬 黄" w:date="2018-11-05T16:48:00Z">
              <w:r w:rsidRPr="00B86EEC">
                <w:rPr>
                  <w:rFonts w:eastAsia="Times New Roman" w:cs="Times New Roman"/>
                  <w:color w:val="000000"/>
                  <w:sz w:val="22"/>
                </w:rPr>
                <w:t>1</w:t>
              </w:r>
            </w:ins>
            <w:ins w:id="9233"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234" w:author="韬 黄" w:date="2018-11-05T16:53:00Z">
              <w:tcPr>
                <w:tcW w:w="1313" w:type="dxa"/>
                <w:tcBorders>
                  <w:top w:val="nil"/>
                  <w:left w:val="nil"/>
                  <w:bottom w:val="nil"/>
                  <w:right w:val="nil"/>
                </w:tcBorders>
                <w:shd w:val="clear" w:color="auto" w:fill="auto"/>
                <w:noWrap/>
                <w:vAlign w:val="center"/>
                <w:hideMark/>
              </w:tcPr>
            </w:tcPrChange>
          </w:tcPr>
          <w:p w14:paraId="4D0602F0" w14:textId="77777777" w:rsidR="00B86EEC" w:rsidRPr="00B86EEC" w:rsidRDefault="00B86EEC" w:rsidP="00B86EEC">
            <w:pPr>
              <w:spacing w:after="0" w:line="240" w:lineRule="auto"/>
              <w:jc w:val="center"/>
              <w:rPr>
                <w:ins w:id="9235" w:author="韬 黄" w:date="2018-11-05T16:48:00Z"/>
                <w:rFonts w:eastAsia="Times New Roman" w:cs="Times New Roman"/>
                <w:color w:val="000000"/>
                <w:sz w:val="22"/>
              </w:rPr>
              <w:pPrChange w:id="9236" w:author="韬 黄" w:date="2018-11-05T16:49:00Z">
                <w:pPr>
                  <w:spacing w:after="0" w:line="240" w:lineRule="auto"/>
                  <w:jc w:val="center"/>
                </w:pPr>
              </w:pPrChange>
            </w:pPr>
            <w:ins w:id="9237" w:author="韬 黄" w:date="2018-11-05T16:48:00Z">
              <w:r w:rsidRPr="00B86EEC">
                <w:rPr>
                  <w:rFonts w:eastAsia="Times New Roman" w:cs="Times New Roman"/>
                  <w:color w:val="000000"/>
                  <w:sz w:val="22"/>
                </w:rPr>
                <w:t>1.2509</w:t>
              </w:r>
            </w:ins>
          </w:p>
        </w:tc>
      </w:tr>
      <w:tr w:rsidR="00B86EEC" w:rsidRPr="00B86EEC" w14:paraId="57ECEDFD" w14:textId="77777777" w:rsidTr="00B86EEC">
        <w:tblPrEx>
          <w:tblPrExChange w:id="9238" w:author="韬 黄" w:date="2018-11-05T16:53:00Z">
            <w:tblPrEx>
              <w:tblW w:w="8080" w:type="dxa"/>
            </w:tblPrEx>
          </w:tblPrExChange>
        </w:tblPrEx>
        <w:trPr>
          <w:trHeight w:val="20"/>
          <w:jc w:val="center"/>
          <w:ins w:id="9239" w:author="韬 黄" w:date="2018-11-05T16:48:00Z"/>
          <w:trPrChange w:id="9240"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41" w:author="韬 黄" w:date="2018-11-05T16:53:00Z">
              <w:tcPr>
                <w:tcW w:w="2694" w:type="dxa"/>
                <w:tcBorders>
                  <w:top w:val="nil"/>
                  <w:left w:val="nil"/>
                  <w:bottom w:val="nil"/>
                  <w:right w:val="nil"/>
                </w:tcBorders>
                <w:shd w:val="clear" w:color="auto" w:fill="auto"/>
                <w:noWrap/>
                <w:vAlign w:val="center"/>
                <w:hideMark/>
              </w:tcPr>
            </w:tcPrChange>
          </w:tcPr>
          <w:p w14:paraId="2537783B" w14:textId="77777777" w:rsidR="00B86EEC" w:rsidRPr="00B86EEC" w:rsidRDefault="00B86EEC" w:rsidP="00B86EEC">
            <w:pPr>
              <w:spacing w:after="0" w:line="240" w:lineRule="auto"/>
              <w:rPr>
                <w:ins w:id="9242" w:author="韬 黄" w:date="2018-11-05T16:48:00Z"/>
                <w:rFonts w:eastAsia="Times New Roman" w:cs="Times New Roman"/>
                <w:color w:val="000000"/>
                <w:sz w:val="22"/>
              </w:rPr>
              <w:pPrChange w:id="9243" w:author="韬 黄" w:date="2018-11-05T16:49:00Z">
                <w:pPr>
                  <w:spacing w:after="0" w:line="240" w:lineRule="auto"/>
                </w:pPr>
              </w:pPrChange>
            </w:pPr>
            <w:ins w:id="9244"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245" w:author="韬 黄" w:date="2018-11-05T16:53:00Z">
              <w:tcPr>
                <w:tcW w:w="821" w:type="dxa"/>
                <w:tcBorders>
                  <w:top w:val="nil"/>
                  <w:left w:val="nil"/>
                  <w:bottom w:val="nil"/>
                  <w:right w:val="nil"/>
                </w:tcBorders>
                <w:shd w:val="clear" w:color="auto" w:fill="auto"/>
                <w:noWrap/>
                <w:vAlign w:val="center"/>
                <w:hideMark/>
              </w:tcPr>
            </w:tcPrChange>
          </w:tcPr>
          <w:p w14:paraId="5C0C2D19" w14:textId="77777777" w:rsidR="00B86EEC" w:rsidRPr="00B86EEC" w:rsidRDefault="00B86EEC" w:rsidP="00B86EEC">
            <w:pPr>
              <w:spacing w:after="0" w:line="240" w:lineRule="auto"/>
              <w:jc w:val="center"/>
              <w:rPr>
                <w:ins w:id="9246" w:author="韬 黄" w:date="2018-11-05T16:48:00Z"/>
                <w:rFonts w:eastAsia="Times New Roman" w:cs="Times New Roman"/>
                <w:color w:val="000000"/>
                <w:sz w:val="22"/>
              </w:rPr>
              <w:pPrChange w:id="9247" w:author="韬 黄" w:date="2018-11-05T16:49:00Z">
                <w:pPr>
                  <w:spacing w:after="0" w:line="240" w:lineRule="auto"/>
                  <w:jc w:val="center"/>
                </w:pPr>
              </w:pPrChange>
            </w:pPr>
            <w:ins w:id="9248" w:author="韬 黄" w:date="2018-11-05T16:48:00Z">
              <w:r w:rsidRPr="00B86EEC">
                <w:rPr>
                  <w:rFonts w:eastAsia="Times New Roman" w:cs="Times New Roman"/>
                  <w:color w:val="000000"/>
                  <w:sz w:val="22"/>
                </w:rPr>
                <w:t>55.55</w:t>
              </w:r>
            </w:ins>
          </w:p>
        </w:tc>
        <w:tc>
          <w:tcPr>
            <w:tcW w:w="931" w:type="dxa"/>
            <w:tcBorders>
              <w:top w:val="nil"/>
              <w:left w:val="nil"/>
              <w:bottom w:val="nil"/>
              <w:right w:val="nil"/>
            </w:tcBorders>
            <w:shd w:val="clear" w:color="auto" w:fill="auto"/>
            <w:noWrap/>
            <w:vAlign w:val="center"/>
            <w:hideMark/>
            <w:tcPrChange w:id="9249" w:author="韬 黄" w:date="2018-11-05T16:53:00Z">
              <w:tcPr>
                <w:tcW w:w="931" w:type="dxa"/>
                <w:tcBorders>
                  <w:top w:val="nil"/>
                  <w:left w:val="nil"/>
                  <w:bottom w:val="nil"/>
                  <w:right w:val="nil"/>
                </w:tcBorders>
                <w:shd w:val="clear" w:color="auto" w:fill="auto"/>
                <w:noWrap/>
                <w:vAlign w:val="center"/>
                <w:hideMark/>
              </w:tcPr>
            </w:tcPrChange>
          </w:tcPr>
          <w:p w14:paraId="5A2B04BA" w14:textId="77777777" w:rsidR="00B86EEC" w:rsidRPr="00B86EEC" w:rsidRDefault="00B86EEC" w:rsidP="00B86EEC">
            <w:pPr>
              <w:spacing w:after="0" w:line="240" w:lineRule="auto"/>
              <w:jc w:val="center"/>
              <w:rPr>
                <w:ins w:id="9250" w:author="韬 黄" w:date="2018-11-05T16:48:00Z"/>
                <w:rFonts w:eastAsia="Times New Roman" w:cs="Times New Roman"/>
                <w:b/>
                <w:bCs/>
                <w:color w:val="000000"/>
                <w:sz w:val="22"/>
              </w:rPr>
              <w:pPrChange w:id="9251" w:author="韬 黄" w:date="2018-11-05T16:49:00Z">
                <w:pPr>
                  <w:spacing w:after="0" w:line="240" w:lineRule="auto"/>
                  <w:jc w:val="center"/>
                </w:pPr>
              </w:pPrChange>
            </w:pPr>
            <w:ins w:id="9252" w:author="韬 黄" w:date="2018-11-05T16:48:00Z">
              <w:r w:rsidRPr="00B86EEC">
                <w:rPr>
                  <w:rFonts w:eastAsia="Times New Roman" w:cs="Times New Roman"/>
                  <w:b/>
                  <w:bCs/>
                  <w:color w:val="000000"/>
                  <w:sz w:val="22"/>
                </w:rPr>
                <w:t>45.90%</w:t>
              </w:r>
            </w:ins>
          </w:p>
        </w:tc>
        <w:tc>
          <w:tcPr>
            <w:tcW w:w="931" w:type="dxa"/>
            <w:tcBorders>
              <w:top w:val="nil"/>
              <w:left w:val="nil"/>
              <w:bottom w:val="nil"/>
              <w:right w:val="nil"/>
            </w:tcBorders>
            <w:shd w:val="clear" w:color="auto" w:fill="auto"/>
            <w:noWrap/>
            <w:vAlign w:val="center"/>
            <w:hideMark/>
            <w:tcPrChange w:id="9253" w:author="韬 黄" w:date="2018-11-05T16:53:00Z">
              <w:tcPr>
                <w:tcW w:w="931" w:type="dxa"/>
                <w:tcBorders>
                  <w:top w:val="nil"/>
                  <w:left w:val="nil"/>
                  <w:bottom w:val="nil"/>
                  <w:right w:val="nil"/>
                </w:tcBorders>
                <w:shd w:val="clear" w:color="auto" w:fill="auto"/>
                <w:noWrap/>
                <w:vAlign w:val="center"/>
                <w:hideMark/>
              </w:tcPr>
            </w:tcPrChange>
          </w:tcPr>
          <w:p w14:paraId="3F613BF2" w14:textId="77777777" w:rsidR="00B86EEC" w:rsidRPr="00B86EEC" w:rsidRDefault="00B86EEC" w:rsidP="00B86EEC">
            <w:pPr>
              <w:spacing w:after="0" w:line="240" w:lineRule="auto"/>
              <w:jc w:val="center"/>
              <w:rPr>
                <w:ins w:id="9254" w:author="韬 黄" w:date="2018-11-05T16:48:00Z"/>
                <w:rFonts w:eastAsia="Times New Roman" w:cs="Times New Roman"/>
                <w:b/>
                <w:bCs/>
                <w:color w:val="000000"/>
                <w:sz w:val="22"/>
              </w:rPr>
              <w:pPrChange w:id="9255" w:author="韬 黄" w:date="2018-11-05T16:49:00Z">
                <w:pPr>
                  <w:spacing w:after="0" w:line="240" w:lineRule="auto"/>
                  <w:jc w:val="center"/>
                </w:pPr>
              </w:pPrChange>
            </w:pPr>
            <w:ins w:id="9256" w:author="韬 黄" w:date="2018-11-05T16:48:00Z">
              <w:r w:rsidRPr="00B86EEC">
                <w:rPr>
                  <w:rFonts w:eastAsia="Times New Roman" w:cs="Times New Roman"/>
                  <w:b/>
                  <w:bCs/>
                  <w:color w:val="000000"/>
                  <w:sz w:val="22"/>
                </w:rPr>
                <w:t>1.5689</w:t>
              </w:r>
            </w:ins>
          </w:p>
        </w:tc>
        <w:tc>
          <w:tcPr>
            <w:tcW w:w="1390" w:type="dxa"/>
            <w:tcBorders>
              <w:top w:val="nil"/>
              <w:left w:val="nil"/>
              <w:bottom w:val="nil"/>
              <w:right w:val="nil"/>
            </w:tcBorders>
            <w:shd w:val="clear" w:color="auto" w:fill="auto"/>
            <w:noWrap/>
            <w:vAlign w:val="center"/>
            <w:hideMark/>
            <w:tcPrChange w:id="9257" w:author="韬 黄" w:date="2018-11-05T16:53:00Z">
              <w:tcPr>
                <w:tcW w:w="1390" w:type="dxa"/>
                <w:tcBorders>
                  <w:top w:val="nil"/>
                  <w:left w:val="nil"/>
                  <w:bottom w:val="nil"/>
                  <w:right w:val="nil"/>
                </w:tcBorders>
                <w:shd w:val="clear" w:color="auto" w:fill="auto"/>
                <w:noWrap/>
                <w:vAlign w:val="center"/>
                <w:hideMark/>
              </w:tcPr>
            </w:tcPrChange>
          </w:tcPr>
          <w:p w14:paraId="10458DBB" w14:textId="5F25C9CA" w:rsidR="00B86EEC" w:rsidRPr="00B86EEC" w:rsidRDefault="00B86EEC" w:rsidP="00B86EEC">
            <w:pPr>
              <w:spacing w:after="0" w:line="240" w:lineRule="auto"/>
              <w:jc w:val="center"/>
              <w:rPr>
                <w:ins w:id="9258" w:author="韬 黄" w:date="2018-11-05T16:48:00Z"/>
                <w:rFonts w:eastAsia="Times New Roman" w:cs="Times New Roman"/>
                <w:b/>
                <w:bCs/>
                <w:color w:val="000000"/>
                <w:sz w:val="22"/>
              </w:rPr>
              <w:pPrChange w:id="9259" w:author="韬 黄" w:date="2018-11-05T16:49:00Z">
                <w:pPr>
                  <w:spacing w:after="0" w:line="240" w:lineRule="auto"/>
                  <w:jc w:val="center"/>
                </w:pPr>
              </w:pPrChange>
            </w:pPr>
            <w:ins w:id="9260" w:author="韬 黄" w:date="2018-11-05T16:48:00Z">
              <w:r w:rsidRPr="00B86EEC">
                <w:rPr>
                  <w:rFonts w:eastAsia="Times New Roman" w:cs="Times New Roman"/>
                  <w:b/>
                  <w:bCs/>
                  <w:color w:val="000000"/>
                  <w:sz w:val="22"/>
                </w:rPr>
                <w:t>0.996</w:t>
              </w:r>
            </w:ins>
            <w:ins w:id="9261" w:author="韬 黄" w:date="2018-11-05T16:49:00Z">
              <w:r>
                <w:rPr>
                  <w:rFonts w:eastAsia="Times New Roman" w:cs="Times New Roman"/>
                  <w:b/>
                  <w:bCs/>
                  <w:color w:val="000000"/>
                  <w:sz w:val="22"/>
                </w:rPr>
                <w:t>0</w:t>
              </w:r>
            </w:ins>
          </w:p>
        </w:tc>
        <w:tc>
          <w:tcPr>
            <w:tcW w:w="1313" w:type="dxa"/>
            <w:tcBorders>
              <w:top w:val="nil"/>
              <w:left w:val="nil"/>
              <w:bottom w:val="nil"/>
              <w:right w:val="nil"/>
            </w:tcBorders>
            <w:shd w:val="clear" w:color="auto" w:fill="auto"/>
            <w:noWrap/>
            <w:vAlign w:val="center"/>
            <w:hideMark/>
            <w:tcPrChange w:id="9262" w:author="韬 黄" w:date="2018-11-05T16:53:00Z">
              <w:tcPr>
                <w:tcW w:w="1313" w:type="dxa"/>
                <w:tcBorders>
                  <w:top w:val="nil"/>
                  <w:left w:val="nil"/>
                  <w:bottom w:val="nil"/>
                  <w:right w:val="nil"/>
                </w:tcBorders>
                <w:shd w:val="clear" w:color="auto" w:fill="auto"/>
                <w:noWrap/>
                <w:vAlign w:val="center"/>
                <w:hideMark/>
              </w:tcPr>
            </w:tcPrChange>
          </w:tcPr>
          <w:p w14:paraId="575AF81A" w14:textId="77777777" w:rsidR="00B86EEC" w:rsidRPr="00B86EEC" w:rsidRDefault="00B86EEC" w:rsidP="00B86EEC">
            <w:pPr>
              <w:spacing w:after="0" w:line="240" w:lineRule="auto"/>
              <w:jc w:val="center"/>
              <w:rPr>
                <w:ins w:id="9263" w:author="韬 黄" w:date="2018-11-05T16:48:00Z"/>
                <w:rFonts w:eastAsia="Times New Roman" w:cs="Times New Roman"/>
                <w:color w:val="000000"/>
                <w:sz w:val="22"/>
              </w:rPr>
              <w:pPrChange w:id="9264" w:author="韬 黄" w:date="2018-11-05T16:49:00Z">
                <w:pPr>
                  <w:spacing w:after="0" w:line="240" w:lineRule="auto"/>
                  <w:jc w:val="center"/>
                </w:pPr>
              </w:pPrChange>
            </w:pPr>
            <w:ins w:id="9265" w:author="韬 黄" w:date="2018-11-05T16:48:00Z">
              <w:r w:rsidRPr="00B86EEC">
                <w:rPr>
                  <w:rFonts w:eastAsia="Times New Roman" w:cs="Times New Roman"/>
                  <w:color w:val="000000"/>
                  <w:sz w:val="22"/>
                </w:rPr>
                <w:t>1.2549</w:t>
              </w:r>
            </w:ins>
          </w:p>
        </w:tc>
      </w:tr>
      <w:tr w:rsidR="00B86EEC" w:rsidRPr="00B86EEC" w14:paraId="53DDE8F7" w14:textId="77777777" w:rsidTr="00B86EEC">
        <w:tblPrEx>
          <w:tblPrExChange w:id="9266" w:author="韬 黄" w:date="2018-11-05T16:53:00Z">
            <w:tblPrEx>
              <w:tblW w:w="8080" w:type="dxa"/>
            </w:tblPrEx>
          </w:tblPrExChange>
        </w:tblPrEx>
        <w:trPr>
          <w:trHeight w:val="20"/>
          <w:jc w:val="center"/>
          <w:ins w:id="9267" w:author="韬 黄" w:date="2018-11-05T16:48:00Z"/>
          <w:trPrChange w:id="9268"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69" w:author="韬 黄" w:date="2018-11-05T16:53:00Z">
              <w:tcPr>
                <w:tcW w:w="2694" w:type="dxa"/>
                <w:tcBorders>
                  <w:top w:val="nil"/>
                  <w:left w:val="nil"/>
                  <w:bottom w:val="nil"/>
                  <w:right w:val="nil"/>
                </w:tcBorders>
                <w:shd w:val="clear" w:color="auto" w:fill="auto"/>
                <w:noWrap/>
                <w:vAlign w:val="center"/>
                <w:hideMark/>
              </w:tcPr>
            </w:tcPrChange>
          </w:tcPr>
          <w:p w14:paraId="3772D602" w14:textId="77777777" w:rsidR="00B86EEC" w:rsidRPr="00B86EEC" w:rsidRDefault="00B86EEC" w:rsidP="00B86EEC">
            <w:pPr>
              <w:spacing w:after="0" w:line="240" w:lineRule="auto"/>
              <w:rPr>
                <w:ins w:id="9270" w:author="韬 黄" w:date="2018-11-05T16:48:00Z"/>
                <w:rFonts w:eastAsia="Times New Roman" w:cs="Times New Roman"/>
                <w:color w:val="000000"/>
                <w:sz w:val="22"/>
              </w:rPr>
              <w:pPrChange w:id="9271" w:author="韬 黄" w:date="2018-11-05T16:49:00Z">
                <w:pPr>
                  <w:spacing w:after="0" w:line="240" w:lineRule="auto"/>
                </w:pPr>
              </w:pPrChange>
            </w:pPr>
            <w:ins w:id="9272"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273" w:author="韬 黄" w:date="2018-11-05T16:53:00Z">
              <w:tcPr>
                <w:tcW w:w="821" w:type="dxa"/>
                <w:tcBorders>
                  <w:top w:val="nil"/>
                  <w:left w:val="nil"/>
                  <w:bottom w:val="nil"/>
                  <w:right w:val="nil"/>
                </w:tcBorders>
                <w:shd w:val="clear" w:color="auto" w:fill="auto"/>
                <w:noWrap/>
                <w:vAlign w:val="center"/>
                <w:hideMark/>
              </w:tcPr>
            </w:tcPrChange>
          </w:tcPr>
          <w:p w14:paraId="4B88CF10" w14:textId="77777777" w:rsidR="00B86EEC" w:rsidRPr="00B86EEC" w:rsidRDefault="00B86EEC" w:rsidP="00B86EEC">
            <w:pPr>
              <w:spacing w:after="0" w:line="240" w:lineRule="auto"/>
              <w:jc w:val="center"/>
              <w:rPr>
                <w:ins w:id="9274" w:author="韬 黄" w:date="2018-11-05T16:48:00Z"/>
                <w:rFonts w:eastAsia="Times New Roman" w:cs="Times New Roman"/>
                <w:color w:val="000000"/>
                <w:sz w:val="22"/>
              </w:rPr>
              <w:pPrChange w:id="9275" w:author="韬 黄" w:date="2018-11-05T16:49:00Z">
                <w:pPr>
                  <w:spacing w:after="0" w:line="240" w:lineRule="auto"/>
                  <w:jc w:val="center"/>
                </w:pPr>
              </w:pPrChange>
            </w:pPr>
            <w:ins w:id="9276" w:author="韬 黄" w:date="2018-11-05T16:48:00Z">
              <w:r w:rsidRPr="00B86EEC">
                <w:rPr>
                  <w:rFonts w:eastAsia="Times New Roman" w:cs="Times New Roman"/>
                  <w:color w:val="000000"/>
                  <w:sz w:val="22"/>
                </w:rPr>
                <w:t>55.112</w:t>
              </w:r>
            </w:ins>
          </w:p>
        </w:tc>
        <w:tc>
          <w:tcPr>
            <w:tcW w:w="931" w:type="dxa"/>
            <w:tcBorders>
              <w:top w:val="nil"/>
              <w:left w:val="nil"/>
              <w:bottom w:val="nil"/>
              <w:right w:val="nil"/>
            </w:tcBorders>
            <w:shd w:val="clear" w:color="auto" w:fill="auto"/>
            <w:noWrap/>
            <w:vAlign w:val="center"/>
            <w:hideMark/>
            <w:tcPrChange w:id="9277" w:author="韬 黄" w:date="2018-11-05T16:53:00Z">
              <w:tcPr>
                <w:tcW w:w="931" w:type="dxa"/>
                <w:tcBorders>
                  <w:top w:val="nil"/>
                  <w:left w:val="nil"/>
                  <w:bottom w:val="nil"/>
                  <w:right w:val="nil"/>
                </w:tcBorders>
                <w:shd w:val="clear" w:color="auto" w:fill="auto"/>
                <w:noWrap/>
                <w:vAlign w:val="center"/>
                <w:hideMark/>
              </w:tcPr>
            </w:tcPrChange>
          </w:tcPr>
          <w:p w14:paraId="5A7C6576" w14:textId="77777777" w:rsidR="00B86EEC" w:rsidRPr="00B86EEC" w:rsidRDefault="00B86EEC" w:rsidP="00B86EEC">
            <w:pPr>
              <w:spacing w:after="0" w:line="240" w:lineRule="auto"/>
              <w:jc w:val="center"/>
              <w:rPr>
                <w:ins w:id="9278" w:author="韬 黄" w:date="2018-11-05T16:48:00Z"/>
                <w:rFonts w:eastAsia="Times New Roman" w:cs="Times New Roman"/>
                <w:color w:val="000000"/>
                <w:sz w:val="22"/>
              </w:rPr>
              <w:pPrChange w:id="9279" w:author="韬 黄" w:date="2018-11-05T16:49:00Z">
                <w:pPr>
                  <w:spacing w:after="0" w:line="240" w:lineRule="auto"/>
                  <w:jc w:val="center"/>
                </w:pPr>
              </w:pPrChange>
            </w:pPr>
            <w:ins w:id="9280" w:author="韬 黄" w:date="2018-11-05T16:48:00Z">
              <w:r w:rsidRPr="00B86EEC">
                <w:rPr>
                  <w:rFonts w:eastAsia="Times New Roman" w:cs="Times New Roman"/>
                  <w:color w:val="000000"/>
                  <w:sz w:val="22"/>
                </w:rPr>
                <w:t>45.99%</w:t>
              </w:r>
            </w:ins>
          </w:p>
        </w:tc>
        <w:tc>
          <w:tcPr>
            <w:tcW w:w="931" w:type="dxa"/>
            <w:tcBorders>
              <w:top w:val="nil"/>
              <w:left w:val="nil"/>
              <w:bottom w:val="nil"/>
              <w:right w:val="nil"/>
            </w:tcBorders>
            <w:shd w:val="clear" w:color="auto" w:fill="auto"/>
            <w:noWrap/>
            <w:vAlign w:val="center"/>
            <w:hideMark/>
            <w:tcPrChange w:id="9281" w:author="韬 黄" w:date="2018-11-05T16:53:00Z">
              <w:tcPr>
                <w:tcW w:w="931" w:type="dxa"/>
                <w:tcBorders>
                  <w:top w:val="nil"/>
                  <w:left w:val="nil"/>
                  <w:bottom w:val="nil"/>
                  <w:right w:val="nil"/>
                </w:tcBorders>
                <w:shd w:val="clear" w:color="auto" w:fill="auto"/>
                <w:noWrap/>
                <w:vAlign w:val="center"/>
                <w:hideMark/>
              </w:tcPr>
            </w:tcPrChange>
          </w:tcPr>
          <w:p w14:paraId="714D5919" w14:textId="77777777" w:rsidR="00B86EEC" w:rsidRPr="00B86EEC" w:rsidRDefault="00B86EEC" w:rsidP="00B86EEC">
            <w:pPr>
              <w:spacing w:after="0" w:line="240" w:lineRule="auto"/>
              <w:jc w:val="center"/>
              <w:rPr>
                <w:ins w:id="9282" w:author="韬 黄" w:date="2018-11-05T16:48:00Z"/>
                <w:rFonts w:eastAsia="Times New Roman" w:cs="Times New Roman"/>
                <w:color w:val="000000"/>
                <w:sz w:val="22"/>
              </w:rPr>
              <w:pPrChange w:id="9283" w:author="韬 黄" w:date="2018-11-05T16:49:00Z">
                <w:pPr>
                  <w:spacing w:after="0" w:line="240" w:lineRule="auto"/>
                  <w:jc w:val="center"/>
                </w:pPr>
              </w:pPrChange>
            </w:pPr>
            <w:ins w:id="9284" w:author="韬 黄" w:date="2018-11-05T16:48:00Z">
              <w:r w:rsidRPr="00B86EEC">
                <w:rPr>
                  <w:rFonts w:eastAsia="Times New Roman" w:cs="Times New Roman"/>
                  <w:color w:val="000000"/>
                  <w:sz w:val="22"/>
                </w:rPr>
                <w:t>1.5691</w:t>
              </w:r>
            </w:ins>
          </w:p>
        </w:tc>
        <w:tc>
          <w:tcPr>
            <w:tcW w:w="1390" w:type="dxa"/>
            <w:tcBorders>
              <w:top w:val="nil"/>
              <w:left w:val="nil"/>
              <w:bottom w:val="nil"/>
              <w:right w:val="nil"/>
            </w:tcBorders>
            <w:shd w:val="clear" w:color="auto" w:fill="auto"/>
            <w:noWrap/>
            <w:vAlign w:val="center"/>
            <w:hideMark/>
            <w:tcPrChange w:id="9285" w:author="韬 黄" w:date="2018-11-05T16:53:00Z">
              <w:tcPr>
                <w:tcW w:w="1390" w:type="dxa"/>
                <w:tcBorders>
                  <w:top w:val="nil"/>
                  <w:left w:val="nil"/>
                  <w:bottom w:val="nil"/>
                  <w:right w:val="nil"/>
                </w:tcBorders>
                <w:shd w:val="clear" w:color="auto" w:fill="auto"/>
                <w:noWrap/>
                <w:vAlign w:val="center"/>
                <w:hideMark/>
              </w:tcPr>
            </w:tcPrChange>
          </w:tcPr>
          <w:p w14:paraId="3F60103D" w14:textId="1FAD8721" w:rsidR="00B86EEC" w:rsidRPr="00B86EEC" w:rsidRDefault="00B86EEC" w:rsidP="00B86EEC">
            <w:pPr>
              <w:spacing w:after="0" w:line="240" w:lineRule="auto"/>
              <w:jc w:val="center"/>
              <w:rPr>
                <w:ins w:id="9286" w:author="韬 黄" w:date="2018-11-05T16:48:00Z"/>
                <w:rFonts w:eastAsia="Times New Roman" w:cs="Times New Roman"/>
                <w:color w:val="000000"/>
                <w:sz w:val="22"/>
              </w:rPr>
              <w:pPrChange w:id="9287" w:author="韬 黄" w:date="2018-11-05T16:49:00Z">
                <w:pPr>
                  <w:spacing w:after="0" w:line="240" w:lineRule="auto"/>
                  <w:jc w:val="center"/>
                </w:pPr>
              </w:pPrChange>
            </w:pPr>
            <w:ins w:id="9288" w:author="韬 黄" w:date="2018-11-05T16:48:00Z">
              <w:r w:rsidRPr="00B86EEC">
                <w:rPr>
                  <w:rFonts w:eastAsia="Times New Roman" w:cs="Times New Roman"/>
                  <w:color w:val="000000"/>
                  <w:sz w:val="22"/>
                </w:rPr>
                <w:t>1.009</w:t>
              </w:r>
            </w:ins>
            <w:ins w:id="9289" w:author="韬 黄" w:date="2018-11-05T16:49:00Z">
              <w:r>
                <w:rPr>
                  <w:rFonts w:eastAsia="Times New Roman" w:cs="Times New Roman"/>
                  <w:color w:val="000000"/>
                  <w:sz w:val="22"/>
                </w:rPr>
                <w:t>0</w:t>
              </w:r>
            </w:ins>
          </w:p>
        </w:tc>
        <w:tc>
          <w:tcPr>
            <w:tcW w:w="1313" w:type="dxa"/>
            <w:tcBorders>
              <w:top w:val="nil"/>
              <w:left w:val="nil"/>
              <w:bottom w:val="nil"/>
              <w:right w:val="nil"/>
            </w:tcBorders>
            <w:shd w:val="clear" w:color="auto" w:fill="auto"/>
            <w:noWrap/>
            <w:vAlign w:val="center"/>
            <w:hideMark/>
            <w:tcPrChange w:id="9290" w:author="韬 黄" w:date="2018-11-05T16:53:00Z">
              <w:tcPr>
                <w:tcW w:w="1313" w:type="dxa"/>
                <w:tcBorders>
                  <w:top w:val="nil"/>
                  <w:left w:val="nil"/>
                  <w:bottom w:val="nil"/>
                  <w:right w:val="nil"/>
                </w:tcBorders>
                <w:shd w:val="clear" w:color="auto" w:fill="auto"/>
                <w:noWrap/>
                <w:vAlign w:val="center"/>
                <w:hideMark/>
              </w:tcPr>
            </w:tcPrChange>
          </w:tcPr>
          <w:p w14:paraId="635BCD40" w14:textId="77777777" w:rsidR="00B86EEC" w:rsidRPr="00B86EEC" w:rsidRDefault="00B86EEC" w:rsidP="00B86EEC">
            <w:pPr>
              <w:spacing w:after="0" w:line="240" w:lineRule="auto"/>
              <w:jc w:val="center"/>
              <w:rPr>
                <w:ins w:id="9291" w:author="韬 黄" w:date="2018-11-05T16:48:00Z"/>
                <w:rFonts w:eastAsia="Times New Roman" w:cs="Times New Roman"/>
                <w:b/>
                <w:bCs/>
                <w:color w:val="000000"/>
                <w:sz w:val="22"/>
              </w:rPr>
              <w:pPrChange w:id="9292" w:author="韬 黄" w:date="2018-11-05T16:49:00Z">
                <w:pPr>
                  <w:spacing w:after="0" w:line="240" w:lineRule="auto"/>
                  <w:jc w:val="center"/>
                </w:pPr>
              </w:pPrChange>
            </w:pPr>
            <w:ins w:id="9293" w:author="韬 黄" w:date="2018-11-05T16:48:00Z">
              <w:r w:rsidRPr="00B86EEC">
                <w:rPr>
                  <w:rFonts w:eastAsia="Times New Roman" w:cs="Times New Roman"/>
                  <w:b/>
                  <w:bCs/>
                  <w:color w:val="000000"/>
                  <w:sz w:val="22"/>
                </w:rPr>
                <w:t>1.2477</w:t>
              </w:r>
            </w:ins>
          </w:p>
        </w:tc>
      </w:tr>
      <w:tr w:rsidR="00B86EEC" w:rsidRPr="00B86EEC" w14:paraId="7F80466F" w14:textId="77777777" w:rsidTr="00B86EEC">
        <w:tblPrEx>
          <w:tblPrExChange w:id="9294" w:author="韬 黄" w:date="2018-11-05T16:53:00Z">
            <w:tblPrEx>
              <w:tblW w:w="8080" w:type="dxa"/>
            </w:tblPrEx>
          </w:tblPrExChange>
        </w:tblPrEx>
        <w:trPr>
          <w:trHeight w:val="20"/>
          <w:jc w:val="center"/>
          <w:ins w:id="9295" w:author="韬 黄" w:date="2018-11-05T16:48:00Z"/>
          <w:trPrChange w:id="9296"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297" w:author="韬 黄" w:date="2018-11-05T16:53:00Z">
              <w:tcPr>
                <w:tcW w:w="2694" w:type="dxa"/>
                <w:tcBorders>
                  <w:top w:val="nil"/>
                  <w:left w:val="nil"/>
                  <w:bottom w:val="nil"/>
                  <w:right w:val="nil"/>
                </w:tcBorders>
                <w:shd w:val="clear" w:color="auto" w:fill="auto"/>
                <w:noWrap/>
                <w:vAlign w:val="center"/>
                <w:hideMark/>
              </w:tcPr>
            </w:tcPrChange>
          </w:tcPr>
          <w:p w14:paraId="033F27F9" w14:textId="77777777" w:rsidR="00B86EEC" w:rsidRPr="00B86EEC" w:rsidRDefault="00B86EEC" w:rsidP="00B86EEC">
            <w:pPr>
              <w:spacing w:after="0" w:line="240" w:lineRule="auto"/>
              <w:rPr>
                <w:ins w:id="9298" w:author="韬 黄" w:date="2018-11-05T16:48:00Z"/>
                <w:rFonts w:eastAsia="Times New Roman" w:cs="Times New Roman"/>
                <w:color w:val="000000"/>
                <w:sz w:val="22"/>
              </w:rPr>
              <w:pPrChange w:id="9299" w:author="韬 黄" w:date="2018-11-05T16:49:00Z">
                <w:pPr>
                  <w:spacing w:after="0" w:line="240" w:lineRule="auto"/>
                </w:pPr>
              </w:pPrChange>
            </w:pPr>
            <w:ins w:id="9300"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301" w:author="韬 黄" w:date="2018-11-05T16:53:00Z">
              <w:tcPr>
                <w:tcW w:w="821" w:type="dxa"/>
                <w:tcBorders>
                  <w:top w:val="nil"/>
                  <w:left w:val="nil"/>
                  <w:bottom w:val="nil"/>
                  <w:right w:val="nil"/>
                </w:tcBorders>
                <w:shd w:val="clear" w:color="auto" w:fill="auto"/>
                <w:noWrap/>
                <w:vAlign w:val="center"/>
                <w:hideMark/>
              </w:tcPr>
            </w:tcPrChange>
          </w:tcPr>
          <w:p w14:paraId="28ED1F93" w14:textId="77777777" w:rsidR="00B86EEC" w:rsidRPr="00B86EEC" w:rsidRDefault="00B86EEC" w:rsidP="00B86EEC">
            <w:pPr>
              <w:spacing w:after="0" w:line="240" w:lineRule="auto"/>
              <w:jc w:val="center"/>
              <w:rPr>
                <w:ins w:id="9302" w:author="韬 黄" w:date="2018-11-05T16:48:00Z"/>
                <w:rFonts w:eastAsia="Times New Roman" w:cs="Times New Roman"/>
                <w:color w:val="000000"/>
                <w:sz w:val="22"/>
              </w:rPr>
              <w:pPrChange w:id="9303" w:author="韬 黄" w:date="2018-11-05T16:49:00Z">
                <w:pPr>
                  <w:spacing w:after="0" w:line="240" w:lineRule="auto"/>
                  <w:jc w:val="center"/>
                </w:pPr>
              </w:pPrChange>
            </w:pPr>
            <w:ins w:id="9304" w:author="韬 黄" w:date="2018-11-05T16:48:00Z">
              <w:r w:rsidRPr="00B86EEC">
                <w:rPr>
                  <w:rFonts w:eastAsia="Times New Roman" w:cs="Times New Roman"/>
                  <w:color w:val="000000"/>
                  <w:sz w:val="22"/>
                </w:rPr>
                <w:t>55.55</w:t>
              </w:r>
            </w:ins>
          </w:p>
        </w:tc>
        <w:tc>
          <w:tcPr>
            <w:tcW w:w="931" w:type="dxa"/>
            <w:tcBorders>
              <w:top w:val="nil"/>
              <w:left w:val="nil"/>
              <w:bottom w:val="nil"/>
              <w:right w:val="nil"/>
            </w:tcBorders>
            <w:shd w:val="clear" w:color="auto" w:fill="auto"/>
            <w:noWrap/>
            <w:vAlign w:val="center"/>
            <w:hideMark/>
            <w:tcPrChange w:id="9305" w:author="韬 黄" w:date="2018-11-05T16:53:00Z">
              <w:tcPr>
                <w:tcW w:w="931" w:type="dxa"/>
                <w:tcBorders>
                  <w:top w:val="nil"/>
                  <w:left w:val="nil"/>
                  <w:bottom w:val="nil"/>
                  <w:right w:val="nil"/>
                </w:tcBorders>
                <w:shd w:val="clear" w:color="auto" w:fill="auto"/>
                <w:noWrap/>
                <w:vAlign w:val="center"/>
                <w:hideMark/>
              </w:tcPr>
            </w:tcPrChange>
          </w:tcPr>
          <w:p w14:paraId="2BE11303" w14:textId="77777777" w:rsidR="00B86EEC" w:rsidRPr="00B86EEC" w:rsidRDefault="00B86EEC" w:rsidP="00B86EEC">
            <w:pPr>
              <w:spacing w:after="0" w:line="240" w:lineRule="auto"/>
              <w:jc w:val="center"/>
              <w:rPr>
                <w:ins w:id="9306" w:author="韬 黄" w:date="2018-11-05T16:48:00Z"/>
                <w:rFonts w:eastAsia="Times New Roman" w:cs="Times New Roman"/>
                <w:b/>
                <w:bCs/>
                <w:color w:val="000000"/>
                <w:sz w:val="22"/>
              </w:rPr>
              <w:pPrChange w:id="9307" w:author="韬 黄" w:date="2018-11-05T16:49:00Z">
                <w:pPr>
                  <w:spacing w:after="0" w:line="240" w:lineRule="auto"/>
                  <w:jc w:val="center"/>
                </w:pPr>
              </w:pPrChange>
            </w:pPr>
            <w:ins w:id="9308" w:author="韬 黄" w:date="2018-11-05T16:48:00Z">
              <w:r w:rsidRPr="00B86EEC">
                <w:rPr>
                  <w:rFonts w:eastAsia="Times New Roman" w:cs="Times New Roman"/>
                  <w:b/>
                  <w:bCs/>
                  <w:color w:val="000000"/>
                  <w:sz w:val="22"/>
                </w:rPr>
                <w:t>45.90%</w:t>
              </w:r>
            </w:ins>
          </w:p>
        </w:tc>
        <w:tc>
          <w:tcPr>
            <w:tcW w:w="931" w:type="dxa"/>
            <w:tcBorders>
              <w:top w:val="nil"/>
              <w:left w:val="nil"/>
              <w:bottom w:val="nil"/>
              <w:right w:val="nil"/>
            </w:tcBorders>
            <w:shd w:val="clear" w:color="auto" w:fill="auto"/>
            <w:noWrap/>
            <w:vAlign w:val="center"/>
            <w:hideMark/>
            <w:tcPrChange w:id="9309" w:author="韬 黄" w:date="2018-11-05T16:53:00Z">
              <w:tcPr>
                <w:tcW w:w="931" w:type="dxa"/>
                <w:tcBorders>
                  <w:top w:val="nil"/>
                  <w:left w:val="nil"/>
                  <w:bottom w:val="nil"/>
                  <w:right w:val="nil"/>
                </w:tcBorders>
                <w:shd w:val="clear" w:color="auto" w:fill="auto"/>
                <w:noWrap/>
                <w:vAlign w:val="center"/>
                <w:hideMark/>
              </w:tcPr>
            </w:tcPrChange>
          </w:tcPr>
          <w:p w14:paraId="74A324F1" w14:textId="77777777" w:rsidR="00B86EEC" w:rsidRPr="00B86EEC" w:rsidRDefault="00B86EEC" w:rsidP="00B86EEC">
            <w:pPr>
              <w:spacing w:after="0" w:line="240" w:lineRule="auto"/>
              <w:jc w:val="center"/>
              <w:rPr>
                <w:ins w:id="9310" w:author="韬 黄" w:date="2018-11-05T16:48:00Z"/>
                <w:rFonts w:eastAsia="Times New Roman" w:cs="Times New Roman"/>
                <w:b/>
                <w:bCs/>
                <w:color w:val="000000"/>
                <w:sz w:val="22"/>
              </w:rPr>
              <w:pPrChange w:id="9311" w:author="韬 黄" w:date="2018-11-05T16:49:00Z">
                <w:pPr>
                  <w:spacing w:after="0" w:line="240" w:lineRule="auto"/>
                  <w:jc w:val="center"/>
                </w:pPr>
              </w:pPrChange>
            </w:pPr>
            <w:ins w:id="9312" w:author="韬 黄" w:date="2018-11-05T16:48:00Z">
              <w:r w:rsidRPr="00B86EEC">
                <w:rPr>
                  <w:rFonts w:eastAsia="Times New Roman" w:cs="Times New Roman"/>
                  <w:b/>
                  <w:bCs/>
                  <w:color w:val="000000"/>
                  <w:sz w:val="22"/>
                </w:rPr>
                <w:t>1.5689</w:t>
              </w:r>
            </w:ins>
          </w:p>
        </w:tc>
        <w:tc>
          <w:tcPr>
            <w:tcW w:w="1390" w:type="dxa"/>
            <w:tcBorders>
              <w:top w:val="nil"/>
              <w:left w:val="nil"/>
              <w:bottom w:val="nil"/>
              <w:right w:val="nil"/>
            </w:tcBorders>
            <w:shd w:val="clear" w:color="auto" w:fill="auto"/>
            <w:noWrap/>
            <w:vAlign w:val="center"/>
            <w:hideMark/>
            <w:tcPrChange w:id="9313" w:author="韬 黄" w:date="2018-11-05T16:53:00Z">
              <w:tcPr>
                <w:tcW w:w="1390" w:type="dxa"/>
                <w:tcBorders>
                  <w:top w:val="nil"/>
                  <w:left w:val="nil"/>
                  <w:bottom w:val="nil"/>
                  <w:right w:val="nil"/>
                </w:tcBorders>
                <w:shd w:val="clear" w:color="auto" w:fill="auto"/>
                <w:noWrap/>
                <w:vAlign w:val="center"/>
                <w:hideMark/>
              </w:tcPr>
            </w:tcPrChange>
          </w:tcPr>
          <w:p w14:paraId="31CD1D00" w14:textId="01C28D25" w:rsidR="00B86EEC" w:rsidRPr="00B86EEC" w:rsidRDefault="00B86EEC" w:rsidP="00B86EEC">
            <w:pPr>
              <w:spacing w:after="0" w:line="240" w:lineRule="auto"/>
              <w:jc w:val="center"/>
              <w:rPr>
                <w:ins w:id="9314" w:author="韬 黄" w:date="2018-11-05T16:48:00Z"/>
                <w:rFonts w:eastAsia="Times New Roman" w:cs="Times New Roman"/>
                <w:b/>
                <w:bCs/>
                <w:color w:val="000000"/>
                <w:sz w:val="22"/>
              </w:rPr>
              <w:pPrChange w:id="9315" w:author="韬 黄" w:date="2018-11-05T16:49:00Z">
                <w:pPr>
                  <w:spacing w:after="0" w:line="240" w:lineRule="auto"/>
                  <w:jc w:val="center"/>
                </w:pPr>
              </w:pPrChange>
            </w:pPr>
            <w:ins w:id="9316" w:author="韬 黄" w:date="2018-11-05T16:48:00Z">
              <w:r w:rsidRPr="00B86EEC">
                <w:rPr>
                  <w:rFonts w:eastAsia="Times New Roman" w:cs="Times New Roman"/>
                  <w:b/>
                  <w:bCs/>
                  <w:color w:val="000000"/>
                  <w:sz w:val="22"/>
                </w:rPr>
                <w:t>0.996</w:t>
              </w:r>
            </w:ins>
            <w:ins w:id="9317" w:author="韬 黄" w:date="2018-11-05T16:49:00Z">
              <w:r>
                <w:rPr>
                  <w:rFonts w:eastAsia="Times New Roman" w:cs="Times New Roman"/>
                  <w:b/>
                  <w:bCs/>
                  <w:color w:val="000000"/>
                  <w:sz w:val="22"/>
                </w:rPr>
                <w:t>0</w:t>
              </w:r>
            </w:ins>
          </w:p>
        </w:tc>
        <w:tc>
          <w:tcPr>
            <w:tcW w:w="1313" w:type="dxa"/>
            <w:tcBorders>
              <w:top w:val="nil"/>
              <w:left w:val="nil"/>
              <w:bottom w:val="nil"/>
              <w:right w:val="nil"/>
            </w:tcBorders>
            <w:shd w:val="clear" w:color="auto" w:fill="auto"/>
            <w:noWrap/>
            <w:vAlign w:val="center"/>
            <w:hideMark/>
            <w:tcPrChange w:id="9318" w:author="韬 黄" w:date="2018-11-05T16:53:00Z">
              <w:tcPr>
                <w:tcW w:w="1313" w:type="dxa"/>
                <w:tcBorders>
                  <w:top w:val="nil"/>
                  <w:left w:val="nil"/>
                  <w:bottom w:val="nil"/>
                  <w:right w:val="nil"/>
                </w:tcBorders>
                <w:shd w:val="clear" w:color="auto" w:fill="auto"/>
                <w:noWrap/>
                <w:vAlign w:val="center"/>
                <w:hideMark/>
              </w:tcPr>
            </w:tcPrChange>
          </w:tcPr>
          <w:p w14:paraId="24DE4EC3" w14:textId="77777777" w:rsidR="00B86EEC" w:rsidRPr="00B86EEC" w:rsidRDefault="00B86EEC" w:rsidP="00B86EEC">
            <w:pPr>
              <w:spacing w:after="0" w:line="240" w:lineRule="auto"/>
              <w:jc w:val="center"/>
              <w:rPr>
                <w:ins w:id="9319" w:author="韬 黄" w:date="2018-11-05T16:48:00Z"/>
                <w:rFonts w:eastAsia="Times New Roman" w:cs="Times New Roman"/>
                <w:color w:val="000000"/>
                <w:sz w:val="22"/>
              </w:rPr>
              <w:pPrChange w:id="9320" w:author="韬 黄" w:date="2018-11-05T16:49:00Z">
                <w:pPr>
                  <w:spacing w:after="0" w:line="240" w:lineRule="auto"/>
                  <w:jc w:val="center"/>
                </w:pPr>
              </w:pPrChange>
            </w:pPr>
            <w:ins w:id="9321" w:author="韬 黄" w:date="2018-11-05T16:48:00Z">
              <w:r w:rsidRPr="00B86EEC">
                <w:rPr>
                  <w:rFonts w:eastAsia="Times New Roman" w:cs="Times New Roman"/>
                  <w:color w:val="000000"/>
                  <w:sz w:val="22"/>
                </w:rPr>
                <w:t>1.2549</w:t>
              </w:r>
            </w:ins>
          </w:p>
        </w:tc>
      </w:tr>
      <w:tr w:rsidR="00B86EEC" w:rsidRPr="00B86EEC" w14:paraId="630E2B88" w14:textId="77777777" w:rsidTr="00B86EEC">
        <w:trPr>
          <w:trHeight w:val="20"/>
          <w:jc w:val="center"/>
          <w:ins w:id="9322" w:author="韬 黄" w:date="2018-11-05T16:48:00Z"/>
          <w:trPrChange w:id="9323" w:author="韬 黄" w:date="2018-11-05T16:53:00Z">
            <w:trPr>
              <w:trHeight w:val="300"/>
            </w:trPr>
          </w:trPrChange>
        </w:trPr>
        <w:tc>
          <w:tcPr>
            <w:tcW w:w="8080" w:type="dxa"/>
            <w:gridSpan w:val="6"/>
            <w:tcBorders>
              <w:top w:val="nil"/>
              <w:left w:val="nil"/>
              <w:bottom w:val="single" w:sz="8" w:space="0" w:color="auto"/>
              <w:right w:val="nil"/>
            </w:tcBorders>
            <w:shd w:val="clear" w:color="auto" w:fill="auto"/>
            <w:noWrap/>
            <w:vAlign w:val="center"/>
            <w:hideMark/>
            <w:tcPrChange w:id="9324" w:author="韬 黄" w:date="2018-11-05T16:53:00Z">
              <w:tcPr>
                <w:tcW w:w="8160" w:type="dxa"/>
                <w:gridSpan w:val="7"/>
                <w:tcBorders>
                  <w:top w:val="nil"/>
                  <w:left w:val="nil"/>
                  <w:bottom w:val="single" w:sz="8" w:space="0" w:color="auto"/>
                  <w:right w:val="nil"/>
                </w:tcBorders>
                <w:shd w:val="clear" w:color="auto" w:fill="auto"/>
                <w:noWrap/>
                <w:vAlign w:val="center"/>
                <w:hideMark/>
              </w:tcPr>
            </w:tcPrChange>
          </w:tcPr>
          <w:p w14:paraId="771B07FB" w14:textId="77777777" w:rsidR="00B86EEC" w:rsidRPr="00B86EEC" w:rsidRDefault="00B86EEC" w:rsidP="00B86EEC">
            <w:pPr>
              <w:spacing w:after="0" w:line="240" w:lineRule="auto"/>
              <w:jc w:val="center"/>
              <w:rPr>
                <w:ins w:id="9325" w:author="韬 黄" w:date="2018-11-05T16:48:00Z"/>
                <w:rFonts w:eastAsia="Times New Roman" w:cs="Times New Roman"/>
                <w:color w:val="000000"/>
                <w:sz w:val="22"/>
              </w:rPr>
              <w:pPrChange w:id="9326" w:author="韬 黄" w:date="2018-11-05T16:49:00Z">
                <w:pPr>
                  <w:spacing w:after="0" w:line="240" w:lineRule="auto"/>
                  <w:jc w:val="center"/>
                </w:pPr>
              </w:pPrChange>
            </w:pPr>
            <w:ins w:id="9327" w:author="韬 黄" w:date="2018-11-05T16:48:00Z">
              <w:r w:rsidRPr="00B86EEC">
                <w:rPr>
                  <w:rFonts w:eastAsia="Times New Roman" w:cs="Times New Roman"/>
                  <w:color w:val="000000"/>
                  <w:sz w:val="22"/>
                </w:rPr>
                <w:t>Forecast horizon is one to eight weeks ahead, for the non-promoted forecast period</w:t>
              </w:r>
            </w:ins>
          </w:p>
        </w:tc>
      </w:tr>
      <w:tr w:rsidR="00B86EEC" w:rsidRPr="00B86EEC" w14:paraId="30B72974" w14:textId="77777777" w:rsidTr="00B86EEC">
        <w:tblPrEx>
          <w:tblPrExChange w:id="9328" w:author="韬 黄" w:date="2018-11-05T16:53:00Z">
            <w:tblPrEx>
              <w:tblW w:w="8080" w:type="dxa"/>
            </w:tblPrEx>
          </w:tblPrExChange>
        </w:tblPrEx>
        <w:trPr>
          <w:trHeight w:val="20"/>
          <w:jc w:val="center"/>
          <w:ins w:id="9329" w:author="韬 黄" w:date="2018-11-05T16:48:00Z"/>
          <w:trPrChange w:id="9330"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31" w:author="韬 黄" w:date="2018-11-05T16:53:00Z">
              <w:tcPr>
                <w:tcW w:w="2694" w:type="dxa"/>
                <w:tcBorders>
                  <w:top w:val="nil"/>
                  <w:left w:val="nil"/>
                  <w:bottom w:val="nil"/>
                  <w:right w:val="nil"/>
                </w:tcBorders>
                <w:shd w:val="clear" w:color="auto" w:fill="auto"/>
                <w:noWrap/>
                <w:vAlign w:val="center"/>
                <w:hideMark/>
              </w:tcPr>
            </w:tcPrChange>
          </w:tcPr>
          <w:p w14:paraId="31A8EA48" w14:textId="77777777" w:rsidR="00B86EEC" w:rsidRPr="00B86EEC" w:rsidRDefault="00B86EEC" w:rsidP="00B86EEC">
            <w:pPr>
              <w:spacing w:after="0" w:line="240" w:lineRule="auto"/>
              <w:rPr>
                <w:ins w:id="9332" w:author="韬 黄" w:date="2018-11-05T16:48:00Z"/>
                <w:rFonts w:eastAsia="Times New Roman" w:cs="Times New Roman"/>
                <w:color w:val="000000"/>
                <w:sz w:val="22"/>
              </w:rPr>
              <w:pPrChange w:id="9333" w:author="韬 黄" w:date="2018-11-05T16:49:00Z">
                <w:pPr>
                  <w:spacing w:after="0" w:line="240" w:lineRule="auto"/>
                </w:pPr>
              </w:pPrChange>
            </w:pPr>
            <w:ins w:id="9334" w:author="韬 黄" w:date="2018-11-05T16:48:00Z">
              <w:r w:rsidRPr="00B86EEC">
                <w:rPr>
                  <w:rFonts w:eastAsia="Times New Roman" w:cs="Times New Roman"/>
                  <w:color w:val="000000"/>
                  <w:sz w:val="22"/>
                </w:rPr>
                <w:t>Model/measure</w:t>
              </w:r>
            </w:ins>
          </w:p>
        </w:tc>
        <w:tc>
          <w:tcPr>
            <w:tcW w:w="821" w:type="dxa"/>
            <w:tcBorders>
              <w:top w:val="nil"/>
              <w:left w:val="nil"/>
              <w:bottom w:val="nil"/>
              <w:right w:val="nil"/>
            </w:tcBorders>
            <w:shd w:val="clear" w:color="auto" w:fill="auto"/>
            <w:noWrap/>
            <w:vAlign w:val="center"/>
            <w:hideMark/>
            <w:tcPrChange w:id="9335" w:author="韬 黄" w:date="2018-11-05T16:53:00Z">
              <w:tcPr>
                <w:tcW w:w="821" w:type="dxa"/>
                <w:tcBorders>
                  <w:top w:val="nil"/>
                  <w:left w:val="nil"/>
                  <w:bottom w:val="nil"/>
                  <w:right w:val="nil"/>
                </w:tcBorders>
                <w:shd w:val="clear" w:color="auto" w:fill="auto"/>
                <w:noWrap/>
                <w:vAlign w:val="center"/>
                <w:hideMark/>
              </w:tcPr>
            </w:tcPrChange>
          </w:tcPr>
          <w:p w14:paraId="383098E2" w14:textId="77777777" w:rsidR="00B86EEC" w:rsidRPr="00B86EEC" w:rsidRDefault="00B86EEC" w:rsidP="00B86EEC">
            <w:pPr>
              <w:spacing w:after="0" w:line="240" w:lineRule="auto"/>
              <w:jc w:val="center"/>
              <w:rPr>
                <w:ins w:id="9336" w:author="韬 黄" w:date="2018-11-05T16:48:00Z"/>
                <w:rFonts w:eastAsia="Times New Roman" w:cs="Times New Roman"/>
                <w:color w:val="000000"/>
                <w:sz w:val="22"/>
              </w:rPr>
              <w:pPrChange w:id="9337" w:author="韬 黄" w:date="2018-11-05T16:49:00Z">
                <w:pPr>
                  <w:spacing w:after="0" w:line="240" w:lineRule="auto"/>
                  <w:jc w:val="center"/>
                </w:pPr>
              </w:pPrChange>
            </w:pPr>
            <w:ins w:id="9338" w:author="韬 黄" w:date="2018-11-05T16:48:00Z">
              <w:r w:rsidRPr="00B86EEC">
                <w:rPr>
                  <w:rFonts w:eastAsia="Times New Roman" w:cs="Times New Roman"/>
                  <w:color w:val="000000"/>
                  <w:sz w:val="22"/>
                </w:rPr>
                <w:t>MAE</w:t>
              </w:r>
            </w:ins>
          </w:p>
        </w:tc>
        <w:tc>
          <w:tcPr>
            <w:tcW w:w="931" w:type="dxa"/>
            <w:tcBorders>
              <w:top w:val="nil"/>
              <w:left w:val="nil"/>
              <w:bottom w:val="nil"/>
              <w:right w:val="nil"/>
            </w:tcBorders>
            <w:shd w:val="clear" w:color="auto" w:fill="auto"/>
            <w:noWrap/>
            <w:vAlign w:val="center"/>
            <w:hideMark/>
            <w:tcPrChange w:id="9339" w:author="韬 黄" w:date="2018-11-05T16:53:00Z">
              <w:tcPr>
                <w:tcW w:w="931" w:type="dxa"/>
                <w:tcBorders>
                  <w:top w:val="nil"/>
                  <w:left w:val="nil"/>
                  <w:bottom w:val="nil"/>
                  <w:right w:val="nil"/>
                </w:tcBorders>
                <w:shd w:val="clear" w:color="auto" w:fill="auto"/>
                <w:noWrap/>
                <w:vAlign w:val="center"/>
                <w:hideMark/>
              </w:tcPr>
            </w:tcPrChange>
          </w:tcPr>
          <w:p w14:paraId="3B65EFF1" w14:textId="77777777" w:rsidR="00B86EEC" w:rsidRPr="00B86EEC" w:rsidRDefault="00B86EEC" w:rsidP="00B86EEC">
            <w:pPr>
              <w:spacing w:after="0" w:line="240" w:lineRule="auto"/>
              <w:jc w:val="center"/>
              <w:rPr>
                <w:ins w:id="9340" w:author="韬 黄" w:date="2018-11-05T16:48:00Z"/>
                <w:rFonts w:eastAsia="Times New Roman" w:cs="Times New Roman"/>
                <w:color w:val="000000"/>
                <w:sz w:val="22"/>
              </w:rPr>
              <w:pPrChange w:id="9341" w:author="韬 黄" w:date="2018-11-05T16:49:00Z">
                <w:pPr>
                  <w:spacing w:after="0" w:line="240" w:lineRule="auto"/>
                  <w:jc w:val="center"/>
                </w:pPr>
              </w:pPrChange>
            </w:pPr>
            <w:ins w:id="9342" w:author="韬 黄" w:date="2018-11-05T16:48:00Z">
              <w:r w:rsidRPr="00B86EEC">
                <w:rPr>
                  <w:rFonts w:eastAsia="Times New Roman" w:cs="Times New Roman"/>
                  <w:color w:val="000000"/>
                  <w:sz w:val="22"/>
                </w:rPr>
                <w:t>sMAPE</w:t>
              </w:r>
            </w:ins>
          </w:p>
        </w:tc>
        <w:tc>
          <w:tcPr>
            <w:tcW w:w="931" w:type="dxa"/>
            <w:tcBorders>
              <w:top w:val="nil"/>
              <w:left w:val="nil"/>
              <w:bottom w:val="nil"/>
              <w:right w:val="nil"/>
            </w:tcBorders>
            <w:shd w:val="clear" w:color="auto" w:fill="auto"/>
            <w:noWrap/>
            <w:vAlign w:val="center"/>
            <w:hideMark/>
            <w:tcPrChange w:id="9343" w:author="韬 黄" w:date="2018-11-05T16:53:00Z">
              <w:tcPr>
                <w:tcW w:w="931" w:type="dxa"/>
                <w:tcBorders>
                  <w:top w:val="nil"/>
                  <w:left w:val="nil"/>
                  <w:bottom w:val="nil"/>
                  <w:right w:val="nil"/>
                </w:tcBorders>
                <w:shd w:val="clear" w:color="auto" w:fill="auto"/>
                <w:noWrap/>
                <w:vAlign w:val="center"/>
                <w:hideMark/>
              </w:tcPr>
            </w:tcPrChange>
          </w:tcPr>
          <w:p w14:paraId="50B2C239" w14:textId="77777777" w:rsidR="00B86EEC" w:rsidRPr="00B86EEC" w:rsidRDefault="00B86EEC" w:rsidP="00B86EEC">
            <w:pPr>
              <w:spacing w:after="0" w:line="240" w:lineRule="auto"/>
              <w:jc w:val="center"/>
              <w:rPr>
                <w:ins w:id="9344" w:author="韬 黄" w:date="2018-11-05T16:48:00Z"/>
                <w:rFonts w:eastAsia="Times New Roman" w:cs="Times New Roman"/>
                <w:color w:val="000000"/>
                <w:sz w:val="22"/>
              </w:rPr>
              <w:pPrChange w:id="9345" w:author="韬 黄" w:date="2018-11-05T16:49:00Z">
                <w:pPr>
                  <w:spacing w:after="0" w:line="240" w:lineRule="auto"/>
                  <w:jc w:val="center"/>
                </w:pPr>
              </w:pPrChange>
            </w:pPr>
            <w:ins w:id="9346" w:author="韬 黄" w:date="2018-11-05T16:48:00Z">
              <w:r w:rsidRPr="00B86EEC">
                <w:rPr>
                  <w:rFonts w:eastAsia="Times New Roman" w:cs="Times New Roman"/>
                  <w:color w:val="000000"/>
                  <w:sz w:val="22"/>
                </w:rPr>
                <w:t>MASE</w:t>
              </w:r>
            </w:ins>
          </w:p>
        </w:tc>
        <w:tc>
          <w:tcPr>
            <w:tcW w:w="1390" w:type="dxa"/>
            <w:tcBorders>
              <w:top w:val="nil"/>
              <w:left w:val="nil"/>
              <w:bottom w:val="nil"/>
              <w:right w:val="nil"/>
            </w:tcBorders>
            <w:shd w:val="clear" w:color="auto" w:fill="auto"/>
            <w:noWrap/>
            <w:vAlign w:val="center"/>
            <w:hideMark/>
            <w:tcPrChange w:id="9347" w:author="韬 黄" w:date="2018-11-05T16:53:00Z">
              <w:tcPr>
                <w:tcW w:w="1390" w:type="dxa"/>
                <w:tcBorders>
                  <w:top w:val="nil"/>
                  <w:left w:val="nil"/>
                  <w:bottom w:val="nil"/>
                  <w:right w:val="nil"/>
                </w:tcBorders>
                <w:shd w:val="clear" w:color="auto" w:fill="auto"/>
                <w:noWrap/>
                <w:vAlign w:val="center"/>
                <w:hideMark/>
              </w:tcPr>
            </w:tcPrChange>
          </w:tcPr>
          <w:p w14:paraId="74D1DE18" w14:textId="77777777" w:rsidR="00B86EEC" w:rsidRPr="00B86EEC" w:rsidRDefault="00B86EEC" w:rsidP="00B86EEC">
            <w:pPr>
              <w:spacing w:after="0" w:line="240" w:lineRule="auto"/>
              <w:jc w:val="center"/>
              <w:rPr>
                <w:ins w:id="9348" w:author="韬 黄" w:date="2018-11-05T16:48:00Z"/>
                <w:rFonts w:eastAsia="Times New Roman" w:cs="Times New Roman"/>
                <w:color w:val="000000"/>
                <w:sz w:val="22"/>
              </w:rPr>
              <w:pPrChange w:id="9349" w:author="韬 黄" w:date="2018-11-05T16:49:00Z">
                <w:pPr>
                  <w:spacing w:after="0" w:line="240" w:lineRule="auto"/>
                  <w:jc w:val="center"/>
                </w:pPr>
              </w:pPrChange>
            </w:pPr>
            <w:ins w:id="9350" w:author="韬 黄" w:date="2018-11-05T16:48:00Z">
              <w:r w:rsidRPr="00B86EEC">
                <w:rPr>
                  <w:rFonts w:eastAsia="Times New Roman" w:cs="Times New Roman"/>
                  <w:color w:val="000000"/>
                  <w:sz w:val="22"/>
                </w:rPr>
                <w:t>AvgRelMAE</w:t>
              </w:r>
            </w:ins>
          </w:p>
        </w:tc>
        <w:tc>
          <w:tcPr>
            <w:tcW w:w="1313" w:type="dxa"/>
            <w:tcBorders>
              <w:top w:val="nil"/>
              <w:left w:val="nil"/>
              <w:bottom w:val="nil"/>
              <w:right w:val="nil"/>
            </w:tcBorders>
            <w:shd w:val="clear" w:color="auto" w:fill="auto"/>
            <w:noWrap/>
            <w:vAlign w:val="center"/>
            <w:hideMark/>
            <w:tcPrChange w:id="9351" w:author="韬 黄" w:date="2018-11-05T16:53:00Z">
              <w:tcPr>
                <w:tcW w:w="1313" w:type="dxa"/>
                <w:tcBorders>
                  <w:top w:val="nil"/>
                  <w:left w:val="nil"/>
                  <w:bottom w:val="nil"/>
                  <w:right w:val="nil"/>
                </w:tcBorders>
                <w:shd w:val="clear" w:color="auto" w:fill="auto"/>
                <w:noWrap/>
                <w:vAlign w:val="center"/>
                <w:hideMark/>
              </w:tcPr>
            </w:tcPrChange>
          </w:tcPr>
          <w:p w14:paraId="3242334F" w14:textId="77777777" w:rsidR="00B86EEC" w:rsidRPr="00B86EEC" w:rsidRDefault="00B86EEC" w:rsidP="00B86EEC">
            <w:pPr>
              <w:spacing w:after="0" w:line="240" w:lineRule="auto"/>
              <w:jc w:val="center"/>
              <w:rPr>
                <w:ins w:id="9352" w:author="韬 黄" w:date="2018-11-05T16:48:00Z"/>
                <w:rFonts w:eastAsia="Times New Roman" w:cs="Times New Roman"/>
                <w:color w:val="000000"/>
                <w:sz w:val="22"/>
              </w:rPr>
              <w:pPrChange w:id="9353" w:author="韬 黄" w:date="2018-11-05T16:49:00Z">
                <w:pPr>
                  <w:spacing w:after="0" w:line="240" w:lineRule="auto"/>
                  <w:jc w:val="center"/>
                </w:pPr>
              </w:pPrChange>
            </w:pPr>
            <w:ins w:id="9354" w:author="韬 黄" w:date="2018-11-05T16:48:00Z">
              <w:r w:rsidRPr="00B86EEC">
                <w:rPr>
                  <w:rFonts w:eastAsia="Times New Roman" w:cs="Times New Roman"/>
                  <w:color w:val="000000"/>
                  <w:sz w:val="22"/>
                </w:rPr>
                <w:t>scaled MSE</w:t>
              </w:r>
            </w:ins>
          </w:p>
        </w:tc>
      </w:tr>
      <w:tr w:rsidR="00B86EEC" w:rsidRPr="00B86EEC" w14:paraId="2C857BC2" w14:textId="77777777" w:rsidTr="00B86EEC">
        <w:tblPrEx>
          <w:tblPrExChange w:id="9355" w:author="韬 黄" w:date="2018-11-05T16:53:00Z">
            <w:tblPrEx>
              <w:tblW w:w="8080" w:type="dxa"/>
            </w:tblPrEx>
          </w:tblPrExChange>
        </w:tblPrEx>
        <w:trPr>
          <w:trHeight w:val="20"/>
          <w:jc w:val="center"/>
          <w:ins w:id="9356" w:author="韬 黄" w:date="2018-11-05T16:48:00Z"/>
          <w:trPrChange w:id="9357"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58" w:author="韬 黄" w:date="2018-11-05T16:53:00Z">
              <w:tcPr>
                <w:tcW w:w="2694" w:type="dxa"/>
                <w:tcBorders>
                  <w:top w:val="nil"/>
                  <w:left w:val="nil"/>
                  <w:bottom w:val="nil"/>
                  <w:right w:val="nil"/>
                </w:tcBorders>
                <w:shd w:val="clear" w:color="auto" w:fill="auto"/>
                <w:noWrap/>
                <w:vAlign w:val="center"/>
                <w:hideMark/>
              </w:tcPr>
            </w:tcPrChange>
          </w:tcPr>
          <w:p w14:paraId="7DBE131D" w14:textId="77777777" w:rsidR="00B86EEC" w:rsidRPr="00B86EEC" w:rsidRDefault="00B86EEC" w:rsidP="00B86EEC">
            <w:pPr>
              <w:spacing w:after="0" w:line="240" w:lineRule="auto"/>
              <w:rPr>
                <w:ins w:id="9359" w:author="韬 黄" w:date="2018-11-05T16:48:00Z"/>
                <w:rFonts w:eastAsia="Times New Roman" w:cs="Times New Roman"/>
                <w:color w:val="000000"/>
                <w:sz w:val="22"/>
              </w:rPr>
              <w:pPrChange w:id="9360" w:author="韬 黄" w:date="2018-11-05T16:49:00Z">
                <w:pPr>
                  <w:spacing w:after="0" w:line="240" w:lineRule="auto"/>
                </w:pPr>
              </w:pPrChange>
            </w:pPr>
            <w:ins w:id="9361" w:author="韬 黄" w:date="2018-11-05T16:48:00Z">
              <w:r w:rsidRPr="00B86EEC">
                <w:rPr>
                  <w:rFonts w:eastAsia="Times New Roman" w:cs="Times New Roman"/>
                  <w:color w:val="000000"/>
                  <w:sz w:val="22"/>
                </w:rPr>
                <w:t>ADL-intra</w:t>
              </w:r>
            </w:ins>
          </w:p>
        </w:tc>
        <w:tc>
          <w:tcPr>
            <w:tcW w:w="821" w:type="dxa"/>
            <w:tcBorders>
              <w:top w:val="nil"/>
              <w:left w:val="nil"/>
              <w:bottom w:val="nil"/>
              <w:right w:val="nil"/>
            </w:tcBorders>
            <w:shd w:val="clear" w:color="auto" w:fill="auto"/>
            <w:noWrap/>
            <w:vAlign w:val="center"/>
            <w:hideMark/>
            <w:tcPrChange w:id="9362" w:author="韬 黄" w:date="2018-11-05T16:53:00Z">
              <w:tcPr>
                <w:tcW w:w="821" w:type="dxa"/>
                <w:tcBorders>
                  <w:top w:val="nil"/>
                  <w:left w:val="nil"/>
                  <w:bottom w:val="nil"/>
                  <w:right w:val="nil"/>
                </w:tcBorders>
                <w:shd w:val="clear" w:color="auto" w:fill="auto"/>
                <w:noWrap/>
                <w:vAlign w:val="center"/>
                <w:hideMark/>
              </w:tcPr>
            </w:tcPrChange>
          </w:tcPr>
          <w:p w14:paraId="7FF046C7" w14:textId="77777777" w:rsidR="00B86EEC" w:rsidRPr="00B86EEC" w:rsidRDefault="00B86EEC" w:rsidP="00B86EEC">
            <w:pPr>
              <w:spacing w:after="0" w:line="240" w:lineRule="auto"/>
              <w:jc w:val="center"/>
              <w:rPr>
                <w:ins w:id="9363" w:author="韬 黄" w:date="2018-11-05T16:48:00Z"/>
                <w:rFonts w:eastAsia="Times New Roman" w:cs="Times New Roman"/>
                <w:color w:val="000000"/>
                <w:sz w:val="22"/>
              </w:rPr>
              <w:pPrChange w:id="9364" w:author="韬 黄" w:date="2018-11-05T16:49:00Z">
                <w:pPr>
                  <w:spacing w:after="0" w:line="240" w:lineRule="auto"/>
                  <w:jc w:val="center"/>
                </w:pPr>
              </w:pPrChange>
            </w:pPr>
            <w:ins w:id="9365" w:author="韬 黄" w:date="2018-11-05T16:48:00Z">
              <w:r w:rsidRPr="00B86EEC">
                <w:rPr>
                  <w:rFonts w:eastAsia="Times New Roman" w:cs="Times New Roman"/>
                  <w:color w:val="000000"/>
                  <w:sz w:val="22"/>
                </w:rPr>
                <w:t>8.3</w:t>
              </w:r>
            </w:ins>
          </w:p>
        </w:tc>
        <w:tc>
          <w:tcPr>
            <w:tcW w:w="931" w:type="dxa"/>
            <w:tcBorders>
              <w:top w:val="nil"/>
              <w:left w:val="nil"/>
              <w:bottom w:val="nil"/>
              <w:right w:val="nil"/>
            </w:tcBorders>
            <w:shd w:val="clear" w:color="auto" w:fill="auto"/>
            <w:noWrap/>
            <w:vAlign w:val="center"/>
            <w:hideMark/>
            <w:tcPrChange w:id="9366" w:author="韬 黄" w:date="2018-11-05T16:53:00Z">
              <w:tcPr>
                <w:tcW w:w="931" w:type="dxa"/>
                <w:tcBorders>
                  <w:top w:val="nil"/>
                  <w:left w:val="nil"/>
                  <w:bottom w:val="nil"/>
                  <w:right w:val="nil"/>
                </w:tcBorders>
                <w:shd w:val="clear" w:color="auto" w:fill="auto"/>
                <w:noWrap/>
                <w:vAlign w:val="center"/>
                <w:hideMark/>
              </w:tcPr>
            </w:tcPrChange>
          </w:tcPr>
          <w:p w14:paraId="3FD83B40" w14:textId="77777777" w:rsidR="00B86EEC" w:rsidRPr="00B86EEC" w:rsidRDefault="00B86EEC" w:rsidP="00B86EEC">
            <w:pPr>
              <w:spacing w:after="0" w:line="240" w:lineRule="auto"/>
              <w:jc w:val="center"/>
              <w:rPr>
                <w:ins w:id="9367" w:author="韬 黄" w:date="2018-11-05T16:48:00Z"/>
                <w:rFonts w:eastAsia="Times New Roman" w:cs="Times New Roman"/>
                <w:color w:val="000000"/>
                <w:sz w:val="22"/>
              </w:rPr>
              <w:pPrChange w:id="9368" w:author="韬 黄" w:date="2018-11-05T16:49:00Z">
                <w:pPr>
                  <w:spacing w:after="0" w:line="240" w:lineRule="auto"/>
                  <w:jc w:val="center"/>
                </w:pPr>
              </w:pPrChange>
            </w:pPr>
            <w:ins w:id="9369" w:author="韬 黄" w:date="2018-11-05T16:48:00Z">
              <w:r w:rsidRPr="00B86EEC">
                <w:rPr>
                  <w:rFonts w:eastAsia="Times New Roman" w:cs="Times New Roman"/>
                  <w:color w:val="000000"/>
                  <w:sz w:val="22"/>
                </w:rPr>
                <w:t>39.27%</w:t>
              </w:r>
            </w:ins>
          </w:p>
        </w:tc>
        <w:tc>
          <w:tcPr>
            <w:tcW w:w="931" w:type="dxa"/>
            <w:tcBorders>
              <w:top w:val="nil"/>
              <w:left w:val="nil"/>
              <w:bottom w:val="nil"/>
              <w:right w:val="nil"/>
            </w:tcBorders>
            <w:shd w:val="clear" w:color="auto" w:fill="auto"/>
            <w:noWrap/>
            <w:vAlign w:val="center"/>
            <w:hideMark/>
            <w:tcPrChange w:id="9370" w:author="韬 黄" w:date="2018-11-05T16:53:00Z">
              <w:tcPr>
                <w:tcW w:w="931" w:type="dxa"/>
                <w:tcBorders>
                  <w:top w:val="nil"/>
                  <w:left w:val="nil"/>
                  <w:bottom w:val="nil"/>
                  <w:right w:val="nil"/>
                </w:tcBorders>
                <w:shd w:val="clear" w:color="auto" w:fill="auto"/>
                <w:noWrap/>
                <w:vAlign w:val="center"/>
                <w:hideMark/>
              </w:tcPr>
            </w:tcPrChange>
          </w:tcPr>
          <w:p w14:paraId="6565E2EF" w14:textId="77777777" w:rsidR="00B86EEC" w:rsidRPr="00B86EEC" w:rsidRDefault="00B86EEC" w:rsidP="00B86EEC">
            <w:pPr>
              <w:spacing w:after="0" w:line="240" w:lineRule="auto"/>
              <w:jc w:val="center"/>
              <w:rPr>
                <w:ins w:id="9371" w:author="韬 黄" w:date="2018-11-05T16:48:00Z"/>
                <w:rFonts w:eastAsia="Times New Roman" w:cs="Times New Roman"/>
                <w:color w:val="000000"/>
                <w:sz w:val="22"/>
              </w:rPr>
              <w:pPrChange w:id="9372" w:author="韬 黄" w:date="2018-11-05T16:49:00Z">
                <w:pPr>
                  <w:spacing w:after="0" w:line="240" w:lineRule="auto"/>
                  <w:jc w:val="center"/>
                </w:pPr>
              </w:pPrChange>
            </w:pPr>
            <w:ins w:id="9373" w:author="韬 黄" w:date="2018-11-05T16:48:00Z">
              <w:r w:rsidRPr="00B86EEC">
                <w:rPr>
                  <w:rFonts w:eastAsia="Times New Roman" w:cs="Times New Roman"/>
                  <w:color w:val="000000"/>
                  <w:sz w:val="22"/>
                </w:rPr>
                <w:t>0.671</w:t>
              </w:r>
            </w:ins>
          </w:p>
        </w:tc>
        <w:tc>
          <w:tcPr>
            <w:tcW w:w="1390" w:type="dxa"/>
            <w:tcBorders>
              <w:top w:val="nil"/>
              <w:left w:val="nil"/>
              <w:bottom w:val="nil"/>
              <w:right w:val="nil"/>
            </w:tcBorders>
            <w:shd w:val="clear" w:color="auto" w:fill="auto"/>
            <w:noWrap/>
            <w:vAlign w:val="center"/>
            <w:hideMark/>
            <w:tcPrChange w:id="9374" w:author="韬 黄" w:date="2018-11-05T16:53:00Z">
              <w:tcPr>
                <w:tcW w:w="1390" w:type="dxa"/>
                <w:tcBorders>
                  <w:top w:val="nil"/>
                  <w:left w:val="nil"/>
                  <w:bottom w:val="nil"/>
                  <w:right w:val="nil"/>
                </w:tcBorders>
                <w:shd w:val="clear" w:color="auto" w:fill="auto"/>
                <w:noWrap/>
                <w:vAlign w:val="center"/>
                <w:hideMark/>
              </w:tcPr>
            </w:tcPrChange>
          </w:tcPr>
          <w:p w14:paraId="10BFDF1E" w14:textId="5A034E3D" w:rsidR="00B86EEC" w:rsidRPr="00B86EEC" w:rsidRDefault="00B86EEC" w:rsidP="00B86EEC">
            <w:pPr>
              <w:spacing w:after="0" w:line="240" w:lineRule="auto"/>
              <w:jc w:val="center"/>
              <w:rPr>
                <w:ins w:id="9375" w:author="韬 黄" w:date="2018-11-05T16:48:00Z"/>
                <w:rFonts w:eastAsia="Times New Roman" w:cs="Times New Roman"/>
                <w:color w:val="000000"/>
                <w:sz w:val="22"/>
              </w:rPr>
              <w:pPrChange w:id="9376" w:author="韬 黄" w:date="2018-11-05T16:49:00Z">
                <w:pPr>
                  <w:spacing w:after="0" w:line="240" w:lineRule="auto"/>
                  <w:jc w:val="center"/>
                </w:pPr>
              </w:pPrChange>
            </w:pPr>
            <w:ins w:id="9377" w:author="韬 黄" w:date="2018-11-05T16:48:00Z">
              <w:r w:rsidRPr="00B86EEC">
                <w:rPr>
                  <w:rFonts w:eastAsia="Times New Roman" w:cs="Times New Roman"/>
                  <w:color w:val="000000"/>
                  <w:sz w:val="22"/>
                </w:rPr>
                <w:t>1</w:t>
              </w:r>
            </w:ins>
            <w:ins w:id="9378" w:author="韬 黄" w:date="2018-11-05T16:49:00Z">
              <w:r>
                <w:rPr>
                  <w:rFonts w:eastAsia="Times New Roman" w:cs="Times New Roman"/>
                  <w:color w:val="000000"/>
                  <w:sz w:val="22"/>
                </w:rPr>
                <w:t>.0000</w:t>
              </w:r>
            </w:ins>
          </w:p>
        </w:tc>
        <w:tc>
          <w:tcPr>
            <w:tcW w:w="1313" w:type="dxa"/>
            <w:tcBorders>
              <w:top w:val="nil"/>
              <w:left w:val="nil"/>
              <w:bottom w:val="nil"/>
              <w:right w:val="nil"/>
            </w:tcBorders>
            <w:shd w:val="clear" w:color="auto" w:fill="auto"/>
            <w:noWrap/>
            <w:vAlign w:val="center"/>
            <w:hideMark/>
            <w:tcPrChange w:id="9379" w:author="韬 黄" w:date="2018-11-05T16:53:00Z">
              <w:tcPr>
                <w:tcW w:w="1313" w:type="dxa"/>
                <w:tcBorders>
                  <w:top w:val="nil"/>
                  <w:left w:val="nil"/>
                  <w:bottom w:val="nil"/>
                  <w:right w:val="nil"/>
                </w:tcBorders>
                <w:shd w:val="clear" w:color="auto" w:fill="auto"/>
                <w:noWrap/>
                <w:vAlign w:val="center"/>
                <w:hideMark/>
              </w:tcPr>
            </w:tcPrChange>
          </w:tcPr>
          <w:p w14:paraId="2BDF31C7" w14:textId="77777777" w:rsidR="00B86EEC" w:rsidRPr="00B86EEC" w:rsidRDefault="00B86EEC" w:rsidP="00B86EEC">
            <w:pPr>
              <w:spacing w:after="0" w:line="240" w:lineRule="auto"/>
              <w:jc w:val="center"/>
              <w:rPr>
                <w:ins w:id="9380" w:author="韬 黄" w:date="2018-11-05T16:48:00Z"/>
                <w:rFonts w:eastAsia="Times New Roman" w:cs="Times New Roman"/>
                <w:color w:val="000000"/>
                <w:sz w:val="22"/>
              </w:rPr>
              <w:pPrChange w:id="9381" w:author="韬 黄" w:date="2018-11-05T16:49:00Z">
                <w:pPr>
                  <w:spacing w:after="0" w:line="240" w:lineRule="auto"/>
                  <w:jc w:val="center"/>
                </w:pPr>
              </w:pPrChange>
            </w:pPr>
            <w:ins w:id="9382" w:author="韬 黄" w:date="2018-11-05T16:48:00Z">
              <w:r w:rsidRPr="00B86EEC">
                <w:rPr>
                  <w:rFonts w:eastAsia="Times New Roman" w:cs="Times New Roman"/>
                  <w:color w:val="000000"/>
                  <w:sz w:val="22"/>
                </w:rPr>
                <w:t>0.10473</w:t>
              </w:r>
            </w:ins>
          </w:p>
        </w:tc>
      </w:tr>
      <w:tr w:rsidR="00B86EEC" w:rsidRPr="00B86EEC" w14:paraId="7ABB4F85" w14:textId="77777777" w:rsidTr="00B86EEC">
        <w:tblPrEx>
          <w:tblPrExChange w:id="9383" w:author="韬 黄" w:date="2018-11-05T16:53:00Z">
            <w:tblPrEx>
              <w:tblW w:w="8080" w:type="dxa"/>
            </w:tblPrEx>
          </w:tblPrExChange>
        </w:tblPrEx>
        <w:trPr>
          <w:trHeight w:val="20"/>
          <w:jc w:val="center"/>
          <w:ins w:id="9384" w:author="韬 黄" w:date="2018-11-05T16:48:00Z"/>
          <w:trPrChange w:id="9385"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386" w:author="韬 黄" w:date="2018-11-05T16:53:00Z">
              <w:tcPr>
                <w:tcW w:w="2694" w:type="dxa"/>
                <w:tcBorders>
                  <w:top w:val="nil"/>
                  <w:left w:val="nil"/>
                  <w:bottom w:val="nil"/>
                  <w:right w:val="nil"/>
                </w:tcBorders>
                <w:shd w:val="clear" w:color="auto" w:fill="auto"/>
                <w:noWrap/>
                <w:vAlign w:val="center"/>
                <w:hideMark/>
              </w:tcPr>
            </w:tcPrChange>
          </w:tcPr>
          <w:p w14:paraId="17E97A80" w14:textId="77777777" w:rsidR="00B86EEC" w:rsidRPr="00B86EEC" w:rsidRDefault="00B86EEC" w:rsidP="00B86EEC">
            <w:pPr>
              <w:spacing w:after="0" w:line="240" w:lineRule="auto"/>
              <w:rPr>
                <w:ins w:id="9387" w:author="韬 黄" w:date="2018-11-05T16:48:00Z"/>
                <w:rFonts w:eastAsia="Times New Roman" w:cs="Times New Roman"/>
                <w:color w:val="000000"/>
                <w:sz w:val="22"/>
              </w:rPr>
              <w:pPrChange w:id="9388" w:author="韬 黄" w:date="2018-11-05T16:49:00Z">
                <w:pPr>
                  <w:spacing w:after="0" w:line="240" w:lineRule="auto"/>
                </w:pPr>
              </w:pPrChange>
            </w:pPr>
            <w:ins w:id="9389" w:author="韬 黄" w:date="2018-11-05T16:48:00Z">
              <w:r w:rsidRPr="00B86EEC">
                <w:rPr>
                  <w:rFonts w:eastAsia="Times New Roman" w:cs="Times New Roman"/>
                  <w:color w:val="000000"/>
                  <w:sz w:val="22"/>
                </w:rPr>
                <w:t>ADL-intra-EWC</w:t>
              </w:r>
            </w:ins>
          </w:p>
        </w:tc>
        <w:tc>
          <w:tcPr>
            <w:tcW w:w="821" w:type="dxa"/>
            <w:tcBorders>
              <w:top w:val="nil"/>
              <w:left w:val="nil"/>
              <w:bottom w:val="nil"/>
              <w:right w:val="nil"/>
            </w:tcBorders>
            <w:shd w:val="clear" w:color="auto" w:fill="auto"/>
            <w:noWrap/>
            <w:vAlign w:val="center"/>
            <w:hideMark/>
            <w:tcPrChange w:id="9390" w:author="韬 黄" w:date="2018-11-05T16:53:00Z">
              <w:tcPr>
                <w:tcW w:w="821" w:type="dxa"/>
                <w:tcBorders>
                  <w:top w:val="nil"/>
                  <w:left w:val="nil"/>
                  <w:bottom w:val="nil"/>
                  <w:right w:val="nil"/>
                </w:tcBorders>
                <w:shd w:val="clear" w:color="auto" w:fill="auto"/>
                <w:noWrap/>
                <w:vAlign w:val="center"/>
                <w:hideMark/>
              </w:tcPr>
            </w:tcPrChange>
          </w:tcPr>
          <w:p w14:paraId="730D3CBD" w14:textId="77777777" w:rsidR="00B86EEC" w:rsidRPr="00B86EEC" w:rsidRDefault="00B86EEC" w:rsidP="00B86EEC">
            <w:pPr>
              <w:spacing w:after="0" w:line="240" w:lineRule="auto"/>
              <w:jc w:val="center"/>
              <w:rPr>
                <w:ins w:id="9391" w:author="韬 黄" w:date="2018-11-05T16:48:00Z"/>
                <w:rFonts w:eastAsia="Times New Roman" w:cs="Times New Roman"/>
                <w:color w:val="000000"/>
                <w:sz w:val="22"/>
              </w:rPr>
              <w:pPrChange w:id="9392" w:author="韬 黄" w:date="2018-11-05T16:49:00Z">
                <w:pPr>
                  <w:spacing w:after="0" w:line="240" w:lineRule="auto"/>
                  <w:jc w:val="center"/>
                </w:pPr>
              </w:pPrChange>
            </w:pPr>
            <w:ins w:id="9393" w:author="韬 黄" w:date="2018-11-05T16:48:00Z">
              <w:r w:rsidRPr="00B86EEC">
                <w:rPr>
                  <w:rFonts w:eastAsia="Times New Roman" w:cs="Times New Roman"/>
                  <w:color w:val="000000"/>
                  <w:sz w:val="22"/>
                </w:rPr>
                <w:t>8.28</w:t>
              </w:r>
            </w:ins>
          </w:p>
        </w:tc>
        <w:tc>
          <w:tcPr>
            <w:tcW w:w="931" w:type="dxa"/>
            <w:tcBorders>
              <w:top w:val="nil"/>
              <w:left w:val="nil"/>
              <w:bottom w:val="nil"/>
              <w:right w:val="nil"/>
            </w:tcBorders>
            <w:shd w:val="clear" w:color="auto" w:fill="auto"/>
            <w:noWrap/>
            <w:vAlign w:val="center"/>
            <w:hideMark/>
            <w:tcPrChange w:id="9394" w:author="韬 黄" w:date="2018-11-05T16:53:00Z">
              <w:tcPr>
                <w:tcW w:w="931" w:type="dxa"/>
                <w:tcBorders>
                  <w:top w:val="nil"/>
                  <w:left w:val="nil"/>
                  <w:bottom w:val="nil"/>
                  <w:right w:val="nil"/>
                </w:tcBorders>
                <w:shd w:val="clear" w:color="auto" w:fill="auto"/>
                <w:noWrap/>
                <w:vAlign w:val="center"/>
                <w:hideMark/>
              </w:tcPr>
            </w:tcPrChange>
          </w:tcPr>
          <w:p w14:paraId="5DE0205C" w14:textId="77777777" w:rsidR="00B86EEC" w:rsidRPr="00B86EEC" w:rsidRDefault="00B86EEC" w:rsidP="00B86EEC">
            <w:pPr>
              <w:spacing w:after="0" w:line="240" w:lineRule="auto"/>
              <w:jc w:val="center"/>
              <w:rPr>
                <w:ins w:id="9395" w:author="韬 黄" w:date="2018-11-05T16:48:00Z"/>
                <w:rFonts w:eastAsia="Times New Roman" w:cs="Times New Roman"/>
                <w:color w:val="000000"/>
                <w:sz w:val="22"/>
              </w:rPr>
              <w:pPrChange w:id="9396" w:author="韬 黄" w:date="2018-11-05T16:49:00Z">
                <w:pPr>
                  <w:spacing w:after="0" w:line="240" w:lineRule="auto"/>
                  <w:jc w:val="center"/>
                </w:pPr>
              </w:pPrChange>
            </w:pPr>
            <w:ins w:id="9397" w:author="韬 黄" w:date="2018-11-05T16:48:00Z">
              <w:r w:rsidRPr="00B86EEC">
                <w:rPr>
                  <w:rFonts w:eastAsia="Times New Roman" w:cs="Times New Roman"/>
                  <w:color w:val="000000"/>
                  <w:sz w:val="22"/>
                </w:rPr>
                <w:t>39.15%</w:t>
              </w:r>
            </w:ins>
          </w:p>
        </w:tc>
        <w:tc>
          <w:tcPr>
            <w:tcW w:w="931" w:type="dxa"/>
            <w:tcBorders>
              <w:top w:val="nil"/>
              <w:left w:val="nil"/>
              <w:bottom w:val="nil"/>
              <w:right w:val="nil"/>
            </w:tcBorders>
            <w:shd w:val="clear" w:color="auto" w:fill="auto"/>
            <w:noWrap/>
            <w:vAlign w:val="center"/>
            <w:hideMark/>
            <w:tcPrChange w:id="9398" w:author="韬 黄" w:date="2018-11-05T16:53:00Z">
              <w:tcPr>
                <w:tcW w:w="931" w:type="dxa"/>
                <w:tcBorders>
                  <w:top w:val="nil"/>
                  <w:left w:val="nil"/>
                  <w:bottom w:val="nil"/>
                  <w:right w:val="nil"/>
                </w:tcBorders>
                <w:shd w:val="clear" w:color="auto" w:fill="auto"/>
                <w:noWrap/>
                <w:vAlign w:val="center"/>
                <w:hideMark/>
              </w:tcPr>
            </w:tcPrChange>
          </w:tcPr>
          <w:p w14:paraId="7A465371" w14:textId="77777777" w:rsidR="00B86EEC" w:rsidRPr="00B86EEC" w:rsidRDefault="00B86EEC" w:rsidP="00B86EEC">
            <w:pPr>
              <w:spacing w:after="0" w:line="240" w:lineRule="auto"/>
              <w:jc w:val="center"/>
              <w:rPr>
                <w:ins w:id="9399" w:author="韬 黄" w:date="2018-11-05T16:48:00Z"/>
                <w:rFonts w:eastAsia="Times New Roman" w:cs="Times New Roman"/>
                <w:color w:val="000000"/>
                <w:sz w:val="22"/>
              </w:rPr>
              <w:pPrChange w:id="9400" w:author="韬 黄" w:date="2018-11-05T16:49:00Z">
                <w:pPr>
                  <w:spacing w:after="0" w:line="240" w:lineRule="auto"/>
                  <w:jc w:val="center"/>
                </w:pPr>
              </w:pPrChange>
            </w:pPr>
            <w:ins w:id="9401" w:author="韬 黄" w:date="2018-11-05T16:48:00Z">
              <w:r w:rsidRPr="00B86EEC">
                <w:rPr>
                  <w:rFonts w:eastAsia="Times New Roman" w:cs="Times New Roman"/>
                  <w:color w:val="000000"/>
                  <w:sz w:val="22"/>
                </w:rPr>
                <w:t>0.67</w:t>
              </w:r>
            </w:ins>
          </w:p>
        </w:tc>
        <w:tc>
          <w:tcPr>
            <w:tcW w:w="1390" w:type="dxa"/>
            <w:tcBorders>
              <w:top w:val="nil"/>
              <w:left w:val="nil"/>
              <w:bottom w:val="nil"/>
              <w:right w:val="nil"/>
            </w:tcBorders>
            <w:shd w:val="clear" w:color="auto" w:fill="auto"/>
            <w:noWrap/>
            <w:vAlign w:val="center"/>
            <w:hideMark/>
            <w:tcPrChange w:id="9402" w:author="韬 黄" w:date="2018-11-05T16:53:00Z">
              <w:tcPr>
                <w:tcW w:w="1390" w:type="dxa"/>
                <w:tcBorders>
                  <w:top w:val="nil"/>
                  <w:left w:val="nil"/>
                  <w:bottom w:val="nil"/>
                  <w:right w:val="nil"/>
                </w:tcBorders>
                <w:shd w:val="clear" w:color="auto" w:fill="auto"/>
                <w:noWrap/>
                <w:vAlign w:val="center"/>
                <w:hideMark/>
              </w:tcPr>
            </w:tcPrChange>
          </w:tcPr>
          <w:p w14:paraId="76FC1713" w14:textId="77777777" w:rsidR="00B86EEC" w:rsidRPr="00B86EEC" w:rsidRDefault="00B86EEC" w:rsidP="00B86EEC">
            <w:pPr>
              <w:spacing w:after="0" w:line="240" w:lineRule="auto"/>
              <w:jc w:val="center"/>
              <w:rPr>
                <w:ins w:id="9403" w:author="韬 黄" w:date="2018-11-05T16:48:00Z"/>
                <w:rFonts w:eastAsia="Times New Roman" w:cs="Times New Roman"/>
                <w:color w:val="000000"/>
                <w:sz w:val="22"/>
              </w:rPr>
              <w:pPrChange w:id="9404" w:author="韬 黄" w:date="2018-11-05T16:49:00Z">
                <w:pPr>
                  <w:spacing w:after="0" w:line="240" w:lineRule="auto"/>
                  <w:jc w:val="center"/>
                </w:pPr>
              </w:pPrChange>
            </w:pPr>
            <w:ins w:id="9405" w:author="韬 黄" w:date="2018-11-05T16:48:00Z">
              <w:r w:rsidRPr="00B86EEC">
                <w:rPr>
                  <w:rFonts w:eastAsia="Times New Roman" w:cs="Times New Roman"/>
                  <w:color w:val="000000"/>
                  <w:sz w:val="22"/>
                </w:rPr>
                <w:t>0.9963</w:t>
              </w:r>
            </w:ins>
          </w:p>
        </w:tc>
        <w:tc>
          <w:tcPr>
            <w:tcW w:w="1313" w:type="dxa"/>
            <w:tcBorders>
              <w:top w:val="nil"/>
              <w:left w:val="nil"/>
              <w:bottom w:val="nil"/>
              <w:right w:val="nil"/>
            </w:tcBorders>
            <w:shd w:val="clear" w:color="auto" w:fill="auto"/>
            <w:noWrap/>
            <w:vAlign w:val="center"/>
            <w:hideMark/>
            <w:tcPrChange w:id="9406" w:author="韬 黄" w:date="2018-11-05T16:53:00Z">
              <w:tcPr>
                <w:tcW w:w="1313" w:type="dxa"/>
                <w:tcBorders>
                  <w:top w:val="nil"/>
                  <w:left w:val="nil"/>
                  <w:bottom w:val="nil"/>
                  <w:right w:val="nil"/>
                </w:tcBorders>
                <w:shd w:val="clear" w:color="auto" w:fill="auto"/>
                <w:noWrap/>
                <w:vAlign w:val="center"/>
                <w:hideMark/>
              </w:tcPr>
            </w:tcPrChange>
          </w:tcPr>
          <w:p w14:paraId="400E2C03" w14:textId="77777777" w:rsidR="00B86EEC" w:rsidRPr="00B86EEC" w:rsidRDefault="00B86EEC" w:rsidP="00B86EEC">
            <w:pPr>
              <w:spacing w:after="0" w:line="240" w:lineRule="auto"/>
              <w:jc w:val="center"/>
              <w:rPr>
                <w:ins w:id="9407" w:author="韬 黄" w:date="2018-11-05T16:48:00Z"/>
                <w:rFonts w:eastAsia="Times New Roman" w:cs="Times New Roman"/>
                <w:color w:val="000000"/>
                <w:sz w:val="22"/>
              </w:rPr>
              <w:pPrChange w:id="9408" w:author="韬 黄" w:date="2018-11-05T16:49:00Z">
                <w:pPr>
                  <w:spacing w:after="0" w:line="240" w:lineRule="auto"/>
                  <w:jc w:val="center"/>
                </w:pPr>
              </w:pPrChange>
            </w:pPr>
            <w:ins w:id="9409" w:author="韬 黄" w:date="2018-11-05T16:48:00Z">
              <w:r w:rsidRPr="00B86EEC">
                <w:rPr>
                  <w:rFonts w:eastAsia="Times New Roman" w:cs="Times New Roman"/>
                  <w:color w:val="000000"/>
                  <w:sz w:val="22"/>
                </w:rPr>
                <w:t>0.10472</w:t>
              </w:r>
            </w:ins>
          </w:p>
        </w:tc>
      </w:tr>
      <w:tr w:rsidR="00B86EEC" w:rsidRPr="00B86EEC" w14:paraId="22322371" w14:textId="77777777" w:rsidTr="00B86EEC">
        <w:tblPrEx>
          <w:tblPrExChange w:id="9410" w:author="韬 黄" w:date="2018-11-05T16:53:00Z">
            <w:tblPrEx>
              <w:tblW w:w="8080" w:type="dxa"/>
            </w:tblPrEx>
          </w:tblPrExChange>
        </w:tblPrEx>
        <w:trPr>
          <w:trHeight w:val="20"/>
          <w:jc w:val="center"/>
          <w:ins w:id="9411" w:author="韬 黄" w:date="2018-11-05T16:48:00Z"/>
          <w:trPrChange w:id="9412"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413" w:author="韬 黄" w:date="2018-11-05T16:53:00Z">
              <w:tcPr>
                <w:tcW w:w="2694" w:type="dxa"/>
                <w:tcBorders>
                  <w:top w:val="nil"/>
                  <w:left w:val="nil"/>
                  <w:bottom w:val="nil"/>
                  <w:right w:val="nil"/>
                </w:tcBorders>
                <w:shd w:val="clear" w:color="auto" w:fill="auto"/>
                <w:noWrap/>
                <w:vAlign w:val="center"/>
                <w:hideMark/>
              </w:tcPr>
            </w:tcPrChange>
          </w:tcPr>
          <w:p w14:paraId="7EE698C0" w14:textId="77777777" w:rsidR="00B86EEC" w:rsidRPr="00B86EEC" w:rsidRDefault="00B86EEC" w:rsidP="00B86EEC">
            <w:pPr>
              <w:spacing w:after="0" w:line="240" w:lineRule="auto"/>
              <w:rPr>
                <w:ins w:id="9414" w:author="韬 黄" w:date="2018-11-05T16:48:00Z"/>
                <w:rFonts w:eastAsia="Times New Roman" w:cs="Times New Roman"/>
                <w:color w:val="000000"/>
                <w:sz w:val="22"/>
              </w:rPr>
              <w:pPrChange w:id="9415" w:author="韬 黄" w:date="2018-11-05T16:49:00Z">
                <w:pPr>
                  <w:spacing w:after="0" w:line="240" w:lineRule="auto"/>
                </w:pPr>
              </w:pPrChange>
            </w:pPr>
            <w:ins w:id="9416" w:author="韬 黄" w:date="2018-11-05T16:48:00Z">
              <w:r w:rsidRPr="00B86EEC">
                <w:rPr>
                  <w:rFonts w:eastAsia="Times New Roman" w:cs="Times New Roman"/>
                  <w:color w:val="000000"/>
                  <w:sz w:val="22"/>
                </w:rPr>
                <w:t>ADL-intra-IC</w:t>
              </w:r>
            </w:ins>
          </w:p>
        </w:tc>
        <w:tc>
          <w:tcPr>
            <w:tcW w:w="821" w:type="dxa"/>
            <w:tcBorders>
              <w:top w:val="nil"/>
              <w:left w:val="nil"/>
              <w:bottom w:val="nil"/>
              <w:right w:val="nil"/>
            </w:tcBorders>
            <w:shd w:val="clear" w:color="auto" w:fill="auto"/>
            <w:noWrap/>
            <w:vAlign w:val="center"/>
            <w:hideMark/>
            <w:tcPrChange w:id="9417" w:author="韬 黄" w:date="2018-11-05T16:53:00Z">
              <w:tcPr>
                <w:tcW w:w="821" w:type="dxa"/>
                <w:tcBorders>
                  <w:top w:val="nil"/>
                  <w:left w:val="nil"/>
                  <w:bottom w:val="nil"/>
                  <w:right w:val="nil"/>
                </w:tcBorders>
                <w:shd w:val="clear" w:color="auto" w:fill="auto"/>
                <w:noWrap/>
                <w:vAlign w:val="center"/>
                <w:hideMark/>
              </w:tcPr>
            </w:tcPrChange>
          </w:tcPr>
          <w:p w14:paraId="6F7EEC44" w14:textId="77777777" w:rsidR="00B86EEC" w:rsidRPr="00B86EEC" w:rsidRDefault="00B86EEC" w:rsidP="00B86EEC">
            <w:pPr>
              <w:spacing w:after="0" w:line="240" w:lineRule="auto"/>
              <w:jc w:val="center"/>
              <w:rPr>
                <w:ins w:id="9418" w:author="韬 黄" w:date="2018-11-05T16:48:00Z"/>
                <w:rFonts w:eastAsia="Times New Roman" w:cs="Times New Roman"/>
                <w:b/>
                <w:bCs/>
                <w:color w:val="000000"/>
                <w:sz w:val="22"/>
              </w:rPr>
              <w:pPrChange w:id="9419" w:author="韬 黄" w:date="2018-11-05T16:49:00Z">
                <w:pPr>
                  <w:spacing w:after="0" w:line="240" w:lineRule="auto"/>
                  <w:jc w:val="center"/>
                </w:pPr>
              </w:pPrChange>
            </w:pPr>
            <w:ins w:id="9420" w:author="韬 黄" w:date="2018-11-05T16:48:00Z">
              <w:r w:rsidRPr="00B86EEC">
                <w:rPr>
                  <w:rFonts w:eastAsia="Times New Roman" w:cs="Times New Roman"/>
                  <w:b/>
                  <w:bCs/>
                  <w:color w:val="000000"/>
                  <w:sz w:val="22"/>
                </w:rPr>
                <w:t>8.18</w:t>
              </w:r>
            </w:ins>
          </w:p>
        </w:tc>
        <w:tc>
          <w:tcPr>
            <w:tcW w:w="931" w:type="dxa"/>
            <w:tcBorders>
              <w:top w:val="nil"/>
              <w:left w:val="nil"/>
              <w:bottom w:val="nil"/>
              <w:right w:val="nil"/>
            </w:tcBorders>
            <w:shd w:val="clear" w:color="auto" w:fill="auto"/>
            <w:noWrap/>
            <w:vAlign w:val="center"/>
            <w:hideMark/>
            <w:tcPrChange w:id="9421" w:author="韬 黄" w:date="2018-11-05T16:53:00Z">
              <w:tcPr>
                <w:tcW w:w="931" w:type="dxa"/>
                <w:tcBorders>
                  <w:top w:val="nil"/>
                  <w:left w:val="nil"/>
                  <w:bottom w:val="nil"/>
                  <w:right w:val="nil"/>
                </w:tcBorders>
                <w:shd w:val="clear" w:color="auto" w:fill="auto"/>
                <w:noWrap/>
                <w:vAlign w:val="center"/>
                <w:hideMark/>
              </w:tcPr>
            </w:tcPrChange>
          </w:tcPr>
          <w:p w14:paraId="733AE9E8" w14:textId="77777777" w:rsidR="00B86EEC" w:rsidRPr="00B86EEC" w:rsidRDefault="00B86EEC" w:rsidP="00B86EEC">
            <w:pPr>
              <w:spacing w:after="0" w:line="240" w:lineRule="auto"/>
              <w:jc w:val="center"/>
              <w:rPr>
                <w:ins w:id="9422" w:author="韬 黄" w:date="2018-11-05T16:48:00Z"/>
                <w:rFonts w:eastAsia="Times New Roman" w:cs="Times New Roman"/>
                <w:b/>
                <w:bCs/>
                <w:color w:val="000000"/>
                <w:sz w:val="22"/>
              </w:rPr>
              <w:pPrChange w:id="9423" w:author="韬 黄" w:date="2018-11-05T16:49:00Z">
                <w:pPr>
                  <w:spacing w:after="0" w:line="240" w:lineRule="auto"/>
                  <w:jc w:val="center"/>
                </w:pPr>
              </w:pPrChange>
            </w:pPr>
            <w:ins w:id="9424" w:author="韬 黄" w:date="2018-11-05T16:48:00Z">
              <w:r w:rsidRPr="00B86EEC">
                <w:rPr>
                  <w:rFonts w:eastAsia="Times New Roman" w:cs="Times New Roman"/>
                  <w:b/>
                  <w:bCs/>
                  <w:color w:val="000000"/>
                  <w:sz w:val="22"/>
                </w:rPr>
                <w:t>38.81%</w:t>
              </w:r>
            </w:ins>
          </w:p>
        </w:tc>
        <w:tc>
          <w:tcPr>
            <w:tcW w:w="931" w:type="dxa"/>
            <w:tcBorders>
              <w:top w:val="nil"/>
              <w:left w:val="nil"/>
              <w:bottom w:val="nil"/>
              <w:right w:val="nil"/>
            </w:tcBorders>
            <w:shd w:val="clear" w:color="auto" w:fill="auto"/>
            <w:noWrap/>
            <w:vAlign w:val="center"/>
            <w:hideMark/>
            <w:tcPrChange w:id="9425" w:author="韬 黄" w:date="2018-11-05T16:53:00Z">
              <w:tcPr>
                <w:tcW w:w="931" w:type="dxa"/>
                <w:tcBorders>
                  <w:top w:val="nil"/>
                  <w:left w:val="nil"/>
                  <w:bottom w:val="nil"/>
                  <w:right w:val="nil"/>
                </w:tcBorders>
                <w:shd w:val="clear" w:color="auto" w:fill="auto"/>
                <w:noWrap/>
                <w:vAlign w:val="center"/>
                <w:hideMark/>
              </w:tcPr>
            </w:tcPrChange>
          </w:tcPr>
          <w:p w14:paraId="362C5734" w14:textId="77777777" w:rsidR="00B86EEC" w:rsidRPr="00B86EEC" w:rsidRDefault="00B86EEC" w:rsidP="00B86EEC">
            <w:pPr>
              <w:spacing w:after="0" w:line="240" w:lineRule="auto"/>
              <w:jc w:val="center"/>
              <w:rPr>
                <w:ins w:id="9426" w:author="韬 黄" w:date="2018-11-05T16:48:00Z"/>
                <w:rFonts w:eastAsia="Times New Roman" w:cs="Times New Roman"/>
                <w:b/>
                <w:bCs/>
                <w:color w:val="000000"/>
                <w:sz w:val="22"/>
              </w:rPr>
              <w:pPrChange w:id="9427" w:author="韬 黄" w:date="2018-11-05T16:49:00Z">
                <w:pPr>
                  <w:spacing w:after="0" w:line="240" w:lineRule="auto"/>
                  <w:jc w:val="center"/>
                </w:pPr>
              </w:pPrChange>
            </w:pPr>
            <w:ins w:id="9428" w:author="韬 黄" w:date="2018-11-05T16:48:00Z">
              <w:r w:rsidRPr="00B86EEC">
                <w:rPr>
                  <w:rFonts w:eastAsia="Times New Roman" w:cs="Times New Roman"/>
                  <w:b/>
                  <w:bCs/>
                  <w:color w:val="000000"/>
                  <w:sz w:val="22"/>
                </w:rPr>
                <w:t>0.663</w:t>
              </w:r>
            </w:ins>
          </w:p>
        </w:tc>
        <w:tc>
          <w:tcPr>
            <w:tcW w:w="1390" w:type="dxa"/>
            <w:tcBorders>
              <w:top w:val="nil"/>
              <w:left w:val="nil"/>
              <w:bottom w:val="nil"/>
              <w:right w:val="nil"/>
            </w:tcBorders>
            <w:shd w:val="clear" w:color="auto" w:fill="auto"/>
            <w:noWrap/>
            <w:vAlign w:val="center"/>
            <w:hideMark/>
            <w:tcPrChange w:id="9429" w:author="韬 黄" w:date="2018-11-05T16:53:00Z">
              <w:tcPr>
                <w:tcW w:w="1390" w:type="dxa"/>
                <w:tcBorders>
                  <w:top w:val="nil"/>
                  <w:left w:val="nil"/>
                  <w:bottom w:val="nil"/>
                  <w:right w:val="nil"/>
                </w:tcBorders>
                <w:shd w:val="clear" w:color="auto" w:fill="auto"/>
                <w:noWrap/>
                <w:vAlign w:val="center"/>
                <w:hideMark/>
              </w:tcPr>
            </w:tcPrChange>
          </w:tcPr>
          <w:p w14:paraId="5E1A2B59" w14:textId="77777777" w:rsidR="00B86EEC" w:rsidRPr="00B86EEC" w:rsidRDefault="00B86EEC" w:rsidP="00B86EEC">
            <w:pPr>
              <w:spacing w:after="0" w:line="240" w:lineRule="auto"/>
              <w:jc w:val="center"/>
              <w:rPr>
                <w:ins w:id="9430" w:author="韬 黄" w:date="2018-11-05T16:48:00Z"/>
                <w:rFonts w:eastAsia="Times New Roman" w:cs="Times New Roman"/>
                <w:b/>
                <w:bCs/>
                <w:color w:val="000000"/>
                <w:sz w:val="22"/>
              </w:rPr>
              <w:pPrChange w:id="9431" w:author="韬 黄" w:date="2018-11-05T16:49:00Z">
                <w:pPr>
                  <w:spacing w:after="0" w:line="240" w:lineRule="auto"/>
                  <w:jc w:val="center"/>
                </w:pPr>
              </w:pPrChange>
            </w:pPr>
            <w:ins w:id="9432" w:author="韬 黄" w:date="2018-11-05T16:48:00Z">
              <w:r w:rsidRPr="00B86EEC">
                <w:rPr>
                  <w:rFonts w:eastAsia="Times New Roman" w:cs="Times New Roman"/>
                  <w:b/>
                  <w:bCs/>
                  <w:color w:val="000000"/>
                  <w:sz w:val="22"/>
                </w:rPr>
                <w:t>0.9871</w:t>
              </w:r>
            </w:ins>
          </w:p>
        </w:tc>
        <w:tc>
          <w:tcPr>
            <w:tcW w:w="1313" w:type="dxa"/>
            <w:tcBorders>
              <w:top w:val="nil"/>
              <w:left w:val="nil"/>
              <w:bottom w:val="nil"/>
              <w:right w:val="nil"/>
            </w:tcBorders>
            <w:shd w:val="clear" w:color="auto" w:fill="auto"/>
            <w:noWrap/>
            <w:vAlign w:val="center"/>
            <w:hideMark/>
            <w:tcPrChange w:id="9433" w:author="韬 黄" w:date="2018-11-05T16:53:00Z">
              <w:tcPr>
                <w:tcW w:w="1313" w:type="dxa"/>
                <w:tcBorders>
                  <w:top w:val="nil"/>
                  <w:left w:val="nil"/>
                  <w:bottom w:val="nil"/>
                  <w:right w:val="nil"/>
                </w:tcBorders>
                <w:shd w:val="clear" w:color="auto" w:fill="auto"/>
                <w:noWrap/>
                <w:vAlign w:val="center"/>
                <w:hideMark/>
              </w:tcPr>
            </w:tcPrChange>
          </w:tcPr>
          <w:p w14:paraId="2CFDDDC9" w14:textId="77777777" w:rsidR="00B86EEC" w:rsidRPr="00B86EEC" w:rsidRDefault="00B86EEC" w:rsidP="00B86EEC">
            <w:pPr>
              <w:spacing w:after="0" w:line="240" w:lineRule="auto"/>
              <w:jc w:val="center"/>
              <w:rPr>
                <w:ins w:id="9434" w:author="韬 黄" w:date="2018-11-05T16:48:00Z"/>
                <w:rFonts w:eastAsia="Times New Roman" w:cs="Times New Roman"/>
                <w:b/>
                <w:bCs/>
                <w:color w:val="000000"/>
                <w:sz w:val="22"/>
              </w:rPr>
              <w:pPrChange w:id="9435" w:author="韬 黄" w:date="2018-11-05T16:49:00Z">
                <w:pPr>
                  <w:spacing w:after="0" w:line="240" w:lineRule="auto"/>
                  <w:jc w:val="center"/>
                </w:pPr>
              </w:pPrChange>
            </w:pPr>
            <w:ins w:id="9436" w:author="韬 黄" w:date="2018-11-05T16:48:00Z">
              <w:r w:rsidRPr="00B86EEC">
                <w:rPr>
                  <w:rFonts w:eastAsia="Times New Roman" w:cs="Times New Roman"/>
                  <w:b/>
                  <w:bCs/>
                  <w:color w:val="000000"/>
                  <w:sz w:val="22"/>
                </w:rPr>
                <w:t>0.1036</w:t>
              </w:r>
            </w:ins>
          </w:p>
        </w:tc>
      </w:tr>
      <w:tr w:rsidR="00B86EEC" w:rsidRPr="00B86EEC" w14:paraId="5027110B" w14:textId="77777777" w:rsidTr="00B86EEC">
        <w:tblPrEx>
          <w:tblPrExChange w:id="9437" w:author="韬 黄" w:date="2018-11-05T16:53:00Z">
            <w:tblPrEx>
              <w:tblW w:w="8080" w:type="dxa"/>
            </w:tblPrEx>
          </w:tblPrExChange>
        </w:tblPrEx>
        <w:trPr>
          <w:trHeight w:val="20"/>
          <w:jc w:val="center"/>
          <w:ins w:id="9438" w:author="韬 黄" w:date="2018-11-05T16:48:00Z"/>
          <w:trPrChange w:id="9439" w:author="韬 黄" w:date="2018-11-05T16:53:00Z">
            <w:trPr>
              <w:gridAfter w:val="0"/>
              <w:trHeight w:val="20"/>
            </w:trPr>
          </w:trPrChange>
        </w:trPr>
        <w:tc>
          <w:tcPr>
            <w:tcW w:w="2694" w:type="dxa"/>
            <w:tcBorders>
              <w:top w:val="nil"/>
              <w:left w:val="nil"/>
              <w:bottom w:val="nil"/>
              <w:right w:val="nil"/>
            </w:tcBorders>
            <w:shd w:val="clear" w:color="auto" w:fill="auto"/>
            <w:noWrap/>
            <w:vAlign w:val="center"/>
            <w:hideMark/>
            <w:tcPrChange w:id="9440" w:author="韬 黄" w:date="2018-11-05T16:53:00Z">
              <w:tcPr>
                <w:tcW w:w="2694" w:type="dxa"/>
                <w:tcBorders>
                  <w:top w:val="nil"/>
                  <w:left w:val="nil"/>
                  <w:bottom w:val="nil"/>
                  <w:right w:val="nil"/>
                </w:tcBorders>
                <w:shd w:val="clear" w:color="auto" w:fill="auto"/>
                <w:noWrap/>
                <w:vAlign w:val="center"/>
                <w:hideMark/>
              </w:tcPr>
            </w:tcPrChange>
          </w:tcPr>
          <w:p w14:paraId="78865B19" w14:textId="77777777" w:rsidR="00B86EEC" w:rsidRPr="00B86EEC" w:rsidRDefault="00B86EEC" w:rsidP="00B86EEC">
            <w:pPr>
              <w:spacing w:after="0" w:line="240" w:lineRule="auto"/>
              <w:rPr>
                <w:ins w:id="9441" w:author="韬 黄" w:date="2018-11-05T16:48:00Z"/>
                <w:rFonts w:eastAsia="Times New Roman" w:cs="Times New Roman"/>
                <w:color w:val="000000"/>
                <w:sz w:val="22"/>
              </w:rPr>
              <w:pPrChange w:id="9442" w:author="韬 黄" w:date="2018-11-05T16:49:00Z">
                <w:pPr>
                  <w:spacing w:after="0" w:line="240" w:lineRule="auto"/>
                </w:pPr>
              </w:pPrChange>
            </w:pPr>
            <w:ins w:id="9443" w:author="韬 黄" w:date="2018-11-05T16:48:00Z">
              <w:r w:rsidRPr="00B86EEC">
                <w:rPr>
                  <w:rFonts w:eastAsia="Times New Roman" w:cs="Times New Roman"/>
                  <w:color w:val="000000"/>
                  <w:sz w:val="22"/>
                </w:rPr>
                <w:t>ADL-EWC-IC</w:t>
              </w:r>
            </w:ins>
          </w:p>
        </w:tc>
        <w:tc>
          <w:tcPr>
            <w:tcW w:w="821" w:type="dxa"/>
            <w:tcBorders>
              <w:top w:val="nil"/>
              <w:left w:val="nil"/>
              <w:bottom w:val="nil"/>
              <w:right w:val="nil"/>
            </w:tcBorders>
            <w:shd w:val="clear" w:color="auto" w:fill="auto"/>
            <w:noWrap/>
            <w:vAlign w:val="center"/>
            <w:hideMark/>
            <w:tcPrChange w:id="9444" w:author="韬 黄" w:date="2018-11-05T16:53:00Z">
              <w:tcPr>
                <w:tcW w:w="821" w:type="dxa"/>
                <w:tcBorders>
                  <w:top w:val="nil"/>
                  <w:left w:val="nil"/>
                  <w:bottom w:val="nil"/>
                  <w:right w:val="nil"/>
                </w:tcBorders>
                <w:shd w:val="clear" w:color="auto" w:fill="auto"/>
                <w:noWrap/>
                <w:vAlign w:val="center"/>
                <w:hideMark/>
              </w:tcPr>
            </w:tcPrChange>
          </w:tcPr>
          <w:p w14:paraId="5561BEFF" w14:textId="77777777" w:rsidR="00B86EEC" w:rsidRPr="00B86EEC" w:rsidRDefault="00B86EEC" w:rsidP="00B86EEC">
            <w:pPr>
              <w:spacing w:after="0" w:line="240" w:lineRule="auto"/>
              <w:jc w:val="center"/>
              <w:rPr>
                <w:ins w:id="9445" w:author="韬 黄" w:date="2018-11-05T16:48:00Z"/>
                <w:rFonts w:eastAsia="Times New Roman" w:cs="Times New Roman"/>
                <w:b/>
                <w:bCs/>
                <w:color w:val="000000"/>
                <w:sz w:val="22"/>
              </w:rPr>
              <w:pPrChange w:id="9446" w:author="韬 黄" w:date="2018-11-05T16:49:00Z">
                <w:pPr>
                  <w:spacing w:after="0" w:line="240" w:lineRule="auto"/>
                  <w:jc w:val="center"/>
                </w:pPr>
              </w:pPrChange>
            </w:pPr>
            <w:ins w:id="9447" w:author="韬 黄" w:date="2018-11-05T16:48:00Z">
              <w:r w:rsidRPr="00B86EEC">
                <w:rPr>
                  <w:rFonts w:eastAsia="Times New Roman" w:cs="Times New Roman"/>
                  <w:b/>
                  <w:bCs/>
                  <w:color w:val="000000"/>
                  <w:sz w:val="22"/>
                </w:rPr>
                <w:t>8.18</w:t>
              </w:r>
            </w:ins>
          </w:p>
        </w:tc>
        <w:tc>
          <w:tcPr>
            <w:tcW w:w="931" w:type="dxa"/>
            <w:tcBorders>
              <w:top w:val="nil"/>
              <w:left w:val="nil"/>
              <w:bottom w:val="nil"/>
              <w:right w:val="nil"/>
            </w:tcBorders>
            <w:shd w:val="clear" w:color="auto" w:fill="auto"/>
            <w:noWrap/>
            <w:vAlign w:val="center"/>
            <w:hideMark/>
            <w:tcPrChange w:id="9448" w:author="韬 黄" w:date="2018-11-05T16:53:00Z">
              <w:tcPr>
                <w:tcW w:w="931" w:type="dxa"/>
                <w:tcBorders>
                  <w:top w:val="nil"/>
                  <w:left w:val="nil"/>
                  <w:bottom w:val="nil"/>
                  <w:right w:val="nil"/>
                </w:tcBorders>
                <w:shd w:val="clear" w:color="auto" w:fill="auto"/>
                <w:noWrap/>
                <w:vAlign w:val="center"/>
                <w:hideMark/>
              </w:tcPr>
            </w:tcPrChange>
          </w:tcPr>
          <w:p w14:paraId="21E932A7" w14:textId="77777777" w:rsidR="00B86EEC" w:rsidRPr="00B86EEC" w:rsidRDefault="00B86EEC" w:rsidP="00B86EEC">
            <w:pPr>
              <w:spacing w:after="0" w:line="240" w:lineRule="auto"/>
              <w:jc w:val="center"/>
              <w:rPr>
                <w:ins w:id="9449" w:author="韬 黄" w:date="2018-11-05T16:48:00Z"/>
                <w:rFonts w:eastAsia="Times New Roman" w:cs="Times New Roman"/>
                <w:b/>
                <w:bCs/>
                <w:color w:val="000000"/>
                <w:sz w:val="22"/>
              </w:rPr>
              <w:pPrChange w:id="9450" w:author="韬 黄" w:date="2018-11-05T16:49:00Z">
                <w:pPr>
                  <w:spacing w:after="0" w:line="240" w:lineRule="auto"/>
                  <w:jc w:val="center"/>
                </w:pPr>
              </w:pPrChange>
            </w:pPr>
            <w:ins w:id="9451" w:author="韬 黄" w:date="2018-11-05T16:48:00Z">
              <w:r w:rsidRPr="00B86EEC">
                <w:rPr>
                  <w:rFonts w:eastAsia="Times New Roman" w:cs="Times New Roman"/>
                  <w:b/>
                  <w:bCs/>
                  <w:color w:val="000000"/>
                  <w:sz w:val="22"/>
                </w:rPr>
                <w:t>38.81%</w:t>
              </w:r>
            </w:ins>
          </w:p>
        </w:tc>
        <w:tc>
          <w:tcPr>
            <w:tcW w:w="931" w:type="dxa"/>
            <w:tcBorders>
              <w:top w:val="nil"/>
              <w:left w:val="nil"/>
              <w:bottom w:val="nil"/>
              <w:right w:val="nil"/>
            </w:tcBorders>
            <w:shd w:val="clear" w:color="auto" w:fill="auto"/>
            <w:noWrap/>
            <w:vAlign w:val="center"/>
            <w:hideMark/>
            <w:tcPrChange w:id="9452" w:author="韬 黄" w:date="2018-11-05T16:53:00Z">
              <w:tcPr>
                <w:tcW w:w="931" w:type="dxa"/>
                <w:tcBorders>
                  <w:top w:val="nil"/>
                  <w:left w:val="nil"/>
                  <w:bottom w:val="nil"/>
                  <w:right w:val="nil"/>
                </w:tcBorders>
                <w:shd w:val="clear" w:color="auto" w:fill="auto"/>
                <w:noWrap/>
                <w:vAlign w:val="center"/>
                <w:hideMark/>
              </w:tcPr>
            </w:tcPrChange>
          </w:tcPr>
          <w:p w14:paraId="0A48E75F" w14:textId="77777777" w:rsidR="00B86EEC" w:rsidRPr="00B86EEC" w:rsidRDefault="00B86EEC" w:rsidP="00B86EEC">
            <w:pPr>
              <w:spacing w:after="0" w:line="240" w:lineRule="auto"/>
              <w:jc w:val="center"/>
              <w:rPr>
                <w:ins w:id="9453" w:author="韬 黄" w:date="2018-11-05T16:48:00Z"/>
                <w:rFonts w:eastAsia="Times New Roman" w:cs="Times New Roman"/>
                <w:b/>
                <w:bCs/>
                <w:color w:val="000000"/>
                <w:sz w:val="22"/>
              </w:rPr>
              <w:pPrChange w:id="9454" w:author="韬 黄" w:date="2018-11-05T16:49:00Z">
                <w:pPr>
                  <w:spacing w:after="0" w:line="240" w:lineRule="auto"/>
                  <w:jc w:val="center"/>
                </w:pPr>
              </w:pPrChange>
            </w:pPr>
            <w:ins w:id="9455" w:author="韬 黄" w:date="2018-11-05T16:48:00Z">
              <w:r w:rsidRPr="00B86EEC">
                <w:rPr>
                  <w:rFonts w:eastAsia="Times New Roman" w:cs="Times New Roman"/>
                  <w:b/>
                  <w:bCs/>
                  <w:color w:val="000000"/>
                  <w:sz w:val="22"/>
                </w:rPr>
                <w:t>0.663</w:t>
              </w:r>
            </w:ins>
          </w:p>
        </w:tc>
        <w:tc>
          <w:tcPr>
            <w:tcW w:w="1390" w:type="dxa"/>
            <w:tcBorders>
              <w:top w:val="nil"/>
              <w:left w:val="nil"/>
              <w:bottom w:val="nil"/>
              <w:right w:val="nil"/>
            </w:tcBorders>
            <w:shd w:val="clear" w:color="auto" w:fill="auto"/>
            <w:noWrap/>
            <w:vAlign w:val="center"/>
            <w:hideMark/>
            <w:tcPrChange w:id="9456" w:author="韬 黄" w:date="2018-11-05T16:53:00Z">
              <w:tcPr>
                <w:tcW w:w="1390" w:type="dxa"/>
                <w:tcBorders>
                  <w:top w:val="nil"/>
                  <w:left w:val="nil"/>
                  <w:bottom w:val="nil"/>
                  <w:right w:val="nil"/>
                </w:tcBorders>
                <w:shd w:val="clear" w:color="auto" w:fill="auto"/>
                <w:noWrap/>
                <w:vAlign w:val="center"/>
                <w:hideMark/>
              </w:tcPr>
            </w:tcPrChange>
          </w:tcPr>
          <w:p w14:paraId="29E0CB8E" w14:textId="77777777" w:rsidR="00B86EEC" w:rsidRPr="00B86EEC" w:rsidRDefault="00B86EEC" w:rsidP="00B86EEC">
            <w:pPr>
              <w:spacing w:after="0" w:line="240" w:lineRule="auto"/>
              <w:jc w:val="center"/>
              <w:rPr>
                <w:ins w:id="9457" w:author="韬 黄" w:date="2018-11-05T16:48:00Z"/>
                <w:rFonts w:eastAsia="Times New Roman" w:cs="Times New Roman"/>
                <w:b/>
                <w:bCs/>
                <w:color w:val="000000"/>
                <w:sz w:val="22"/>
              </w:rPr>
              <w:pPrChange w:id="9458" w:author="韬 黄" w:date="2018-11-05T16:49:00Z">
                <w:pPr>
                  <w:spacing w:after="0" w:line="240" w:lineRule="auto"/>
                  <w:jc w:val="center"/>
                </w:pPr>
              </w:pPrChange>
            </w:pPr>
            <w:ins w:id="9459" w:author="韬 黄" w:date="2018-11-05T16:48:00Z">
              <w:r w:rsidRPr="00B86EEC">
                <w:rPr>
                  <w:rFonts w:eastAsia="Times New Roman" w:cs="Times New Roman"/>
                  <w:b/>
                  <w:bCs/>
                  <w:color w:val="000000"/>
                  <w:sz w:val="22"/>
                </w:rPr>
                <w:t>0.9871</w:t>
              </w:r>
            </w:ins>
          </w:p>
        </w:tc>
        <w:tc>
          <w:tcPr>
            <w:tcW w:w="1313" w:type="dxa"/>
            <w:tcBorders>
              <w:top w:val="nil"/>
              <w:left w:val="nil"/>
              <w:bottom w:val="nil"/>
              <w:right w:val="nil"/>
            </w:tcBorders>
            <w:shd w:val="clear" w:color="auto" w:fill="auto"/>
            <w:noWrap/>
            <w:vAlign w:val="center"/>
            <w:hideMark/>
            <w:tcPrChange w:id="9460" w:author="韬 黄" w:date="2018-11-05T16:53:00Z">
              <w:tcPr>
                <w:tcW w:w="1313" w:type="dxa"/>
                <w:tcBorders>
                  <w:top w:val="nil"/>
                  <w:left w:val="nil"/>
                  <w:bottom w:val="nil"/>
                  <w:right w:val="nil"/>
                </w:tcBorders>
                <w:shd w:val="clear" w:color="auto" w:fill="auto"/>
                <w:noWrap/>
                <w:vAlign w:val="center"/>
                <w:hideMark/>
              </w:tcPr>
            </w:tcPrChange>
          </w:tcPr>
          <w:p w14:paraId="2FEDC839" w14:textId="77777777" w:rsidR="00B86EEC" w:rsidRPr="00B86EEC" w:rsidRDefault="00B86EEC" w:rsidP="00B86EEC">
            <w:pPr>
              <w:spacing w:after="0" w:line="240" w:lineRule="auto"/>
              <w:jc w:val="center"/>
              <w:rPr>
                <w:ins w:id="9461" w:author="韬 黄" w:date="2018-11-05T16:48:00Z"/>
                <w:rFonts w:eastAsia="Times New Roman" w:cs="Times New Roman"/>
                <w:b/>
                <w:bCs/>
                <w:color w:val="000000"/>
                <w:sz w:val="22"/>
              </w:rPr>
              <w:pPrChange w:id="9462" w:author="韬 黄" w:date="2018-11-05T16:49:00Z">
                <w:pPr>
                  <w:spacing w:after="0" w:line="240" w:lineRule="auto"/>
                  <w:jc w:val="center"/>
                </w:pPr>
              </w:pPrChange>
            </w:pPr>
            <w:ins w:id="9463" w:author="韬 黄" w:date="2018-11-05T16:48:00Z">
              <w:r w:rsidRPr="00B86EEC">
                <w:rPr>
                  <w:rFonts w:eastAsia="Times New Roman" w:cs="Times New Roman"/>
                  <w:b/>
                  <w:bCs/>
                  <w:color w:val="000000"/>
                  <w:sz w:val="22"/>
                </w:rPr>
                <w:t>0.1036</w:t>
              </w:r>
            </w:ins>
          </w:p>
        </w:tc>
      </w:tr>
    </w:tbl>
    <w:p w14:paraId="34F80424" w14:textId="2BEF28A3" w:rsidR="00B86EEC" w:rsidRPr="00A37575" w:rsidRDefault="00B86EEC" w:rsidP="00971633">
      <w:pPr>
        <w:shd w:val="clear" w:color="auto" w:fill="FFFFFF" w:themeFill="background1"/>
        <w:spacing w:after="0" w:line="360" w:lineRule="auto"/>
        <w:rPr>
          <w:rFonts w:cs="Times New Roman"/>
          <w:sz w:val="22"/>
        </w:rPr>
        <w:sectPr w:rsidR="00B86EEC" w:rsidRPr="00A37575" w:rsidSect="00B86EEC">
          <w:pgSz w:w="11906" w:h="16838" w:orient="portrait"/>
          <w:pgMar w:top="1440" w:right="1440" w:bottom="1440" w:left="1440" w:header="708" w:footer="708" w:gutter="0"/>
          <w:cols w:space="708"/>
          <w:docGrid w:linePitch="360"/>
          <w:sectPrChange w:id="9464" w:author="韬 黄" w:date="2018-11-05T16:53:00Z">
            <w:sectPr w:rsidR="00B86EEC" w:rsidRPr="00A37575" w:rsidSect="00B86EEC">
              <w:pgSz w:w="16838" w:h="11906" w:orient="landscape"/>
              <w:pgMar w:top="1440" w:right="1440" w:bottom="1440" w:left="1440" w:header="708" w:footer="708" w:gutter="0"/>
            </w:sectPr>
          </w:sectPrChange>
        </w:sectPr>
      </w:pPr>
    </w:p>
    <w:p w14:paraId="29C3A488" w14:textId="39706AD1" w:rsidR="00971633" w:rsidRPr="00A37575" w:rsidRDefault="00971633" w:rsidP="000F3A66">
      <w:pPr>
        <w:shd w:val="clear" w:color="auto" w:fill="FFFFFF" w:themeFill="background1"/>
        <w:spacing w:after="0" w:line="360" w:lineRule="auto"/>
        <w:rPr>
          <w:ins w:id="9465"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9466"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9467"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B86EEC"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946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B86EEC" w:rsidRDefault="00012D1C" w:rsidP="00012D1C">
            <w:pPr>
              <w:spacing w:after="0" w:line="240" w:lineRule="auto"/>
              <w:rPr>
                <w:ins w:id="9469" w:author="tao huang" w:date="2018-10-27T22:47:00Z"/>
                <w:rFonts w:eastAsia="Times New Roman" w:cs="Times New Roman"/>
                <w:b w:val="0"/>
                <w:sz w:val="22"/>
                <w:rPrChange w:id="9470" w:author="韬 黄" w:date="2018-11-05T16:53:00Z">
                  <w:rPr>
                    <w:ins w:id="9471" w:author="tao huang" w:date="2018-10-27T22:47:00Z"/>
                    <w:rFonts w:ascii="Calibri" w:eastAsia="Times New Roman" w:hAnsi="Calibri" w:cs="Calibri"/>
                    <w:color w:val="000000"/>
                    <w:sz w:val="22"/>
                  </w:rPr>
                </w:rPrChange>
              </w:rPr>
            </w:pPr>
            <w:ins w:id="9472" w:author="tao huang" w:date="2018-10-27T22:47:00Z">
              <w:r w:rsidRPr="00B86EEC">
                <w:rPr>
                  <w:rFonts w:eastAsia="Times New Roman" w:cs="Times New Roman"/>
                  <w:b w:val="0"/>
                  <w:sz w:val="22"/>
                  <w:rPrChange w:id="9473" w:author="韬 黄" w:date="2018-11-05T16:53: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74" w:author="tao huang" w:date="2018-10-27T22:47:00Z"/>
                <w:rFonts w:eastAsia="Times New Roman" w:cs="Times New Roman"/>
                <w:b w:val="0"/>
                <w:sz w:val="22"/>
                <w:rPrChange w:id="9475" w:author="韬 黄" w:date="2018-11-05T16:53:00Z">
                  <w:rPr>
                    <w:ins w:id="9476" w:author="tao huang" w:date="2018-10-27T22:47:00Z"/>
                    <w:rFonts w:ascii="Calibri" w:eastAsia="Times New Roman" w:hAnsi="Calibri" w:cs="Calibri"/>
                    <w:color w:val="000000"/>
                    <w:sz w:val="22"/>
                  </w:rPr>
                </w:rPrChange>
              </w:rPr>
            </w:pPr>
            <w:ins w:id="9477" w:author="tao huang" w:date="2018-10-27T22:47:00Z">
              <w:r w:rsidRPr="00B86EEC">
                <w:rPr>
                  <w:rFonts w:eastAsia="Times New Roman" w:cs="Times New Roman"/>
                  <w:b w:val="0"/>
                  <w:sz w:val="22"/>
                  <w:rPrChange w:id="9478" w:author="韬 黄" w:date="2018-11-05T16:53:00Z">
                    <w:rPr>
                      <w:rFonts w:ascii="Calibri" w:eastAsia="Times New Roman" w:hAnsi="Calibri" w:cs="Calibri"/>
                      <w:color w:val="000000"/>
                      <w:sz w:val="22"/>
                    </w:rPr>
                  </w:rPrChange>
                </w:rPr>
                <w:t>ADL-</w:t>
              </w:r>
              <w:r w:rsidRPr="00B86EEC">
                <w:rPr>
                  <w:rFonts w:eastAsia="Times New Roman" w:cs="Times New Roman"/>
                  <w:b w:val="0"/>
                  <w:noProof/>
                  <w:sz w:val="22"/>
                  <w:rPrChange w:id="9479" w:author="韬 黄" w:date="2018-11-05T16:53:00Z">
                    <w:rPr>
                      <w:rFonts w:ascii="Calibri" w:eastAsia="Times New Roman" w:hAnsi="Calibri" w:cs="Calibri"/>
                      <w:color w:val="000000"/>
                      <w:sz w:val="22"/>
                    </w:rPr>
                  </w:rPrChange>
                </w:rPr>
                <w:t>intra</w:t>
              </w:r>
              <w:r w:rsidRPr="00B86EEC">
                <w:rPr>
                  <w:rFonts w:eastAsia="Times New Roman" w:cs="Times New Roman"/>
                  <w:b w:val="0"/>
                  <w:sz w:val="22"/>
                  <w:rPrChange w:id="9480" w:author="韬 黄" w:date="2018-11-05T16:53: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81" w:author="tao huang" w:date="2018-10-27T22:47:00Z"/>
                <w:rFonts w:eastAsia="Times New Roman" w:cs="Times New Roman"/>
                <w:b w:val="0"/>
                <w:sz w:val="22"/>
                <w:rPrChange w:id="9482" w:author="韬 黄" w:date="2018-11-05T16:53:00Z">
                  <w:rPr>
                    <w:ins w:id="9483" w:author="tao huang" w:date="2018-10-27T22:47:00Z"/>
                    <w:rFonts w:ascii="Calibri" w:eastAsia="Times New Roman" w:hAnsi="Calibri" w:cs="Calibri"/>
                    <w:color w:val="000000"/>
                    <w:sz w:val="22"/>
                  </w:rPr>
                </w:rPrChange>
              </w:rPr>
            </w:pPr>
            <w:ins w:id="9484" w:author="tao huang" w:date="2018-10-27T22:47:00Z">
              <w:r w:rsidRPr="00B86EEC">
                <w:rPr>
                  <w:rFonts w:eastAsia="Times New Roman" w:cs="Times New Roman"/>
                  <w:b w:val="0"/>
                  <w:sz w:val="22"/>
                  <w:rPrChange w:id="9485" w:author="韬 黄" w:date="2018-11-05T16:53: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B86EEC"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9486" w:author="tao huang" w:date="2018-10-27T22:47:00Z"/>
                <w:rFonts w:eastAsia="Times New Roman" w:cs="Times New Roman"/>
                <w:b w:val="0"/>
                <w:sz w:val="22"/>
                <w:rPrChange w:id="9487" w:author="韬 黄" w:date="2018-11-05T16:53:00Z">
                  <w:rPr>
                    <w:ins w:id="9488" w:author="tao huang" w:date="2018-10-27T22:47:00Z"/>
                    <w:rFonts w:ascii="Calibri" w:eastAsia="Times New Roman" w:hAnsi="Calibri" w:cs="Calibri"/>
                    <w:color w:val="000000"/>
                    <w:sz w:val="22"/>
                  </w:rPr>
                </w:rPrChange>
              </w:rPr>
            </w:pPr>
            <w:ins w:id="9489" w:author="tao huang" w:date="2018-10-27T22:47:00Z">
              <w:r w:rsidRPr="00B86EEC">
                <w:rPr>
                  <w:rFonts w:eastAsia="Times New Roman" w:cs="Times New Roman"/>
                  <w:b w:val="0"/>
                  <w:sz w:val="22"/>
                  <w:rPrChange w:id="9490" w:author="韬 黄" w:date="2018-11-05T16:53: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91" w:author="tao huang" w:date="2018-10-27T22:47:00Z"/>
                <w:rFonts w:eastAsia="Times New Roman" w:cs="Times New Roman"/>
                <w:b w:val="0"/>
                <w:sz w:val="22"/>
                <w:rPrChange w:id="9492" w:author="韬 黄" w:date="2018-11-05T16:53:00Z">
                  <w:rPr>
                    <w:ins w:id="9493" w:author="tao huang" w:date="2018-10-27T22:47:00Z"/>
                    <w:rFonts w:ascii="Calibri" w:eastAsia="Times New Roman" w:hAnsi="Calibri" w:cs="Calibri"/>
                    <w:color w:val="000000"/>
                    <w:sz w:val="22"/>
                  </w:rPr>
                </w:rPrChange>
              </w:rPr>
            </w:pPr>
            <w:ins w:id="9494" w:author="tao huang" w:date="2018-10-27T22:47:00Z">
              <w:r w:rsidRPr="00B86EEC">
                <w:rPr>
                  <w:rFonts w:eastAsia="Times New Roman" w:cs="Times New Roman"/>
                  <w:b w:val="0"/>
                  <w:sz w:val="22"/>
                  <w:rPrChange w:id="9495" w:author="韬 黄" w:date="2018-11-05T16:53:00Z">
                    <w:rPr>
                      <w:rFonts w:ascii="Calibri" w:eastAsia="Times New Roman" w:hAnsi="Calibri" w:cs="Calibri"/>
                      <w:color w:val="000000"/>
                      <w:sz w:val="22"/>
                    </w:rPr>
                  </w:rPrChange>
                </w:rPr>
                <w:t>ADL-</w:t>
              </w:r>
              <w:r w:rsidRPr="00B86EEC">
                <w:rPr>
                  <w:rFonts w:eastAsia="Times New Roman" w:cs="Times New Roman"/>
                  <w:b w:val="0"/>
                  <w:noProof/>
                  <w:sz w:val="22"/>
                  <w:rPrChange w:id="9496" w:author="韬 黄" w:date="2018-11-05T16:53:00Z">
                    <w:rPr>
                      <w:rFonts w:ascii="Calibri" w:eastAsia="Times New Roman" w:hAnsi="Calibri" w:cs="Calibri"/>
                      <w:color w:val="000000"/>
                      <w:sz w:val="22"/>
                    </w:rPr>
                  </w:rPrChange>
                </w:rPr>
                <w:t>intra</w:t>
              </w:r>
              <w:r w:rsidRPr="00B86EEC">
                <w:rPr>
                  <w:rFonts w:eastAsia="Times New Roman" w:cs="Times New Roman"/>
                  <w:b w:val="0"/>
                  <w:sz w:val="22"/>
                  <w:rPrChange w:id="9497" w:author="韬 黄" w:date="2018-11-05T16:53: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B86EEC"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9498" w:author="tao huang" w:date="2018-10-27T22:47:00Z"/>
                <w:rFonts w:eastAsia="Times New Roman" w:cs="Times New Roman"/>
                <w:b w:val="0"/>
                <w:sz w:val="22"/>
                <w:rPrChange w:id="9499" w:author="韬 黄" w:date="2018-11-05T16:53:00Z">
                  <w:rPr>
                    <w:ins w:id="9500" w:author="tao huang" w:date="2018-10-27T22:47:00Z"/>
                    <w:rFonts w:ascii="Calibri" w:eastAsia="Times New Roman" w:hAnsi="Calibri" w:cs="Calibri"/>
                    <w:color w:val="000000"/>
                    <w:sz w:val="22"/>
                  </w:rPr>
                </w:rPrChange>
              </w:rPr>
            </w:pPr>
            <w:ins w:id="9501" w:author="tao huang" w:date="2018-10-27T22:47:00Z">
              <w:r w:rsidRPr="00B86EEC">
                <w:rPr>
                  <w:rFonts w:eastAsia="Times New Roman" w:cs="Times New Roman"/>
                  <w:b w:val="0"/>
                  <w:sz w:val="22"/>
                  <w:rPrChange w:id="9502" w:author="韬 黄" w:date="2018-11-05T16:53:00Z">
                    <w:rPr>
                      <w:rFonts w:ascii="Calibri" w:eastAsia="Times New Roman" w:hAnsi="Calibri" w:cs="Calibri"/>
                      <w:color w:val="000000"/>
                      <w:sz w:val="22"/>
                    </w:rPr>
                  </w:rPrChange>
                </w:rPr>
                <w:t>ADL-intra-IC</w:t>
              </w:r>
            </w:ins>
          </w:p>
        </w:tc>
      </w:tr>
      <w:tr w:rsidR="00A37575" w:rsidRPr="00B86EEC"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950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B86EEC" w:rsidRDefault="00012D1C" w:rsidP="00012D1C">
            <w:pPr>
              <w:spacing w:after="0" w:line="240" w:lineRule="auto"/>
              <w:rPr>
                <w:ins w:id="9504" w:author="tao huang" w:date="2018-10-27T22:47:00Z"/>
                <w:rFonts w:eastAsia="Times New Roman" w:cs="Times New Roman"/>
                <w:b w:val="0"/>
                <w:sz w:val="22"/>
                <w:rPrChange w:id="9505" w:author="韬 黄" w:date="2018-11-05T16:53:00Z">
                  <w:rPr>
                    <w:ins w:id="9506" w:author="tao huang" w:date="2018-10-27T22:47:00Z"/>
                    <w:rFonts w:eastAsia="Times New Roman" w:cs="Times New Roman"/>
                    <w:color w:val="385623"/>
                    <w:sz w:val="20"/>
                    <w:szCs w:val="20"/>
                  </w:rPr>
                </w:rPrChange>
              </w:rPr>
            </w:pPr>
            <w:ins w:id="9507" w:author="tao huang" w:date="2018-10-27T22:47:00Z">
              <w:r w:rsidRPr="00B86EEC">
                <w:rPr>
                  <w:rFonts w:eastAsia="Times New Roman" w:cs="Times New Roman"/>
                  <w:b w:val="0"/>
                  <w:sz w:val="22"/>
                  <w:rPrChange w:id="9508" w:author="韬 黄" w:date="2018-11-05T16:53: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09" w:author="tao huang" w:date="2018-10-27T22:47:00Z"/>
                <w:rFonts w:eastAsia="Times New Roman" w:cs="Times New Roman"/>
                <w:sz w:val="22"/>
                <w:rPrChange w:id="9510" w:author="韬 黄" w:date="2018-11-05T16:53:00Z">
                  <w:rPr>
                    <w:ins w:id="9511" w:author="tao huang" w:date="2018-10-27T22:47:00Z"/>
                    <w:rFonts w:ascii="Calibri" w:eastAsia="Times New Roman" w:hAnsi="Calibri" w:cs="Calibri"/>
                    <w:color w:val="9C5700"/>
                    <w:sz w:val="22"/>
                  </w:rPr>
                </w:rPrChange>
              </w:rPr>
            </w:pPr>
            <w:ins w:id="9512" w:author="tao huang" w:date="2018-10-27T22:47:00Z">
              <w:r w:rsidRPr="00B86EEC">
                <w:rPr>
                  <w:rFonts w:eastAsia="Times New Roman" w:cs="Times New Roman"/>
                  <w:sz w:val="22"/>
                  <w:rPrChange w:id="9513" w:author="韬 黄" w:date="2018-11-05T16:53: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14" w:author="tao huang" w:date="2018-10-27T22:47:00Z"/>
                <w:rFonts w:eastAsia="Times New Roman" w:cs="Times New Roman"/>
                <w:sz w:val="22"/>
                <w:rPrChange w:id="9515" w:author="韬 黄" w:date="2018-11-05T16:53:00Z">
                  <w:rPr>
                    <w:ins w:id="9516" w:author="tao huang" w:date="2018-10-27T22:47:00Z"/>
                    <w:rFonts w:ascii="Calibri" w:eastAsia="Times New Roman" w:hAnsi="Calibri" w:cs="Calibri"/>
                    <w:color w:val="9C5700"/>
                    <w:sz w:val="22"/>
                  </w:rPr>
                </w:rPrChange>
              </w:rPr>
            </w:pPr>
            <w:ins w:id="9517" w:author="tao huang" w:date="2018-10-27T22:47:00Z">
              <w:r w:rsidRPr="00B86EEC">
                <w:rPr>
                  <w:rFonts w:eastAsia="Times New Roman" w:cs="Times New Roman"/>
                  <w:sz w:val="22"/>
                  <w:rPrChange w:id="9518" w:author="韬 黄" w:date="2018-11-05T16:53: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519" w:author="tao huang" w:date="2018-10-27T22:47:00Z"/>
                <w:rFonts w:eastAsia="Times New Roman" w:cs="Times New Roman"/>
                <w:sz w:val="22"/>
                <w:rPrChange w:id="9520" w:author="韬 黄" w:date="2018-11-05T16:53:00Z">
                  <w:rPr>
                    <w:ins w:id="9521" w:author="tao huang" w:date="2018-10-27T22:47:00Z"/>
                    <w:rFonts w:eastAsia="Times New Roman" w:cs="Times New Roman"/>
                    <w:color w:val="385623"/>
                    <w:sz w:val="20"/>
                    <w:szCs w:val="20"/>
                  </w:rPr>
                </w:rPrChange>
              </w:rPr>
            </w:pPr>
            <w:ins w:id="9522" w:author="tao huang" w:date="2018-10-27T22:47:00Z">
              <w:r w:rsidRPr="00B86EEC">
                <w:rPr>
                  <w:rFonts w:eastAsia="Times New Roman" w:cs="Times New Roman"/>
                  <w:sz w:val="22"/>
                  <w:rPrChange w:id="9523" w:author="韬 黄" w:date="2018-11-05T16:53: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24" w:author="tao huang" w:date="2018-10-27T22:47:00Z"/>
                <w:rFonts w:eastAsia="Times New Roman" w:cs="Times New Roman"/>
                <w:sz w:val="22"/>
                <w:rPrChange w:id="9525" w:author="韬 黄" w:date="2018-11-05T16:53:00Z">
                  <w:rPr>
                    <w:ins w:id="9526" w:author="tao huang" w:date="2018-10-27T22:47:00Z"/>
                    <w:rFonts w:ascii="Calibri" w:eastAsia="Times New Roman" w:hAnsi="Calibri" w:cs="Calibri"/>
                    <w:color w:val="9C5700"/>
                    <w:sz w:val="22"/>
                  </w:rPr>
                </w:rPrChange>
              </w:rPr>
            </w:pPr>
            <w:ins w:id="9527" w:author="tao huang" w:date="2018-10-27T22:47:00Z">
              <w:r w:rsidRPr="00B86EEC">
                <w:rPr>
                  <w:rFonts w:eastAsia="Times New Roman" w:cs="Times New Roman"/>
                  <w:sz w:val="22"/>
                  <w:rPrChange w:id="9528" w:author="韬 黄" w:date="2018-11-05T16:53: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29" w:author="tao huang" w:date="2018-10-27T22:47:00Z"/>
                <w:rFonts w:eastAsia="Times New Roman" w:cs="Times New Roman"/>
                <w:sz w:val="22"/>
                <w:rPrChange w:id="9530" w:author="韬 黄" w:date="2018-11-05T16:53:00Z">
                  <w:rPr>
                    <w:ins w:id="9531" w:author="tao huang" w:date="2018-10-27T22:47:00Z"/>
                    <w:rFonts w:ascii="Calibri" w:eastAsia="Times New Roman" w:hAnsi="Calibri" w:cs="Calibri"/>
                    <w:color w:val="9C5700"/>
                    <w:sz w:val="22"/>
                  </w:rPr>
                </w:rPrChange>
              </w:rPr>
            </w:pPr>
            <w:ins w:id="9532" w:author="tao huang" w:date="2018-10-27T22:47:00Z">
              <w:r w:rsidRPr="00B86EEC">
                <w:rPr>
                  <w:rFonts w:eastAsia="Times New Roman" w:cs="Times New Roman"/>
                  <w:sz w:val="22"/>
                  <w:rPrChange w:id="9533" w:author="韬 黄" w:date="2018-11-05T16:53:00Z">
                    <w:rPr>
                      <w:rFonts w:ascii="Calibri" w:eastAsia="Times New Roman" w:hAnsi="Calibri" w:cs="Calibri"/>
                      <w:color w:val="9C5700"/>
                      <w:sz w:val="22"/>
                    </w:rPr>
                  </w:rPrChange>
                </w:rPr>
                <w:t>0.04%</w:t>
              </w:r>
            </w:ins>
          </w:p>
        </w:tc>
      </w:tr>
      <w:tr w:rsidR="00A37575" w:rsidRPr="00B86EEC" w14:paraId="5B45BDC5" w14:textId="77777777" w:rsidTr="00012D1C">
        <w:trPr>
          <w:trHeight w:val="20"/>
          <w:ins w:id="953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B86EEC" w:rsidRDefault="00012D1C" w:rsidP="00012D1C">
            <w:pPr>
              <w:spacing w:after="0" w:line="240" w:lineRule="auto"/>
              <w:rPr>
                <w:ins w:id="9535" w:author="tao huang" w:date="2018-10-27T22:47:00Z"/>
                <w:rFonts w:eastAsia="Times New Roman" w:cs="Times New Roman"/>
                <w:b w:val="0"/>
                <w:sz w:val="22"/>
                <w:rPrChange w:id="9536" w:author="韬 黄" w:date="2018-11-05T16:53:00Z">
                  <w:rPr>
                    <w:ins w:id="9537" w:author="tao huang" w:date="2018-10-27T22:47:00Z"/>
                    <w:rFonts w:eastAsia="Times New Roman" w:cs="Times New Roman"/>
                    <w:color w:val="385623"/>
                    <w:sz w:val="20"/>
                    <w:szCs w:val="20"/>
                  </w:rPr>
                </w:rPrChange>
              </w:rPr>
            </w:pPr>
            <w:ins w:id="9538" w:author="tao huang" w:date="2018-10-27T22:47:00Z">
              <w:r w:rsidRPr="00B86EEC">
                <w:rPr>
                  <w:rFonts w:eastAsia="Times New Roman" w:cs="Times New Roman"/>
                  <w:b w:val="0"/>
                  <w:sz w:val="22"/>
                  <w:rPrChange w:id="9539" w:author="韬 黄" w:date="2018-11-05T16:53: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40" w:author="tao huang" w:date="2018-10-27T22:47:00Z"/>
                <w:rFonts w:eastAsia="Times New Roman" w:cs="Times New Roman"/>
                <w:sz w:val="22"/>
                <w:rPrChange w:id="9541" w:author="韬 黄" w:date="2018-11-05T16:53:00Z">
                  <w:rPr>
                    <w:ins w:id="9542" w:author="tao huang" w:date="2018-10-27T22:47:00Z"/>
                    <w:rFonts w:ascii="Calibri" w:eastAsia="Times New Roman" w:hAnsi="Calibri" w:cs="Calibri"/>
                    <w:color w:val="9C5700"/>
                    <w:sz w:val="22"/>
                  </w:rPr>
                </w:rPrChange>
              </w:rPr>
            </w:pPr>
            <w:ins w:id="9543" w:author="tao huang" w:date="2018-10-27T22:47:00Z">
              <w:r w:rsidRPr="00B86EEC">
                <w:rPr>
                  <w:rFonts w:eastAsia="Times New Roman" w:cs="Times New Roman"/>
                  <w:sz w:val="22"/>
                  <w:rPrChange w:id="9544" w:author="韬 黄" w:date="2018-11-05T16:53: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45" w:author="tao huang" w:date="2018-10-27T22:47:00Z"/>
                <w:rFonts w:eastAsia="Times New Roman" w:cs="Times New Roman"/>
                <w:sz w:val="22"/>
                <w:rPrChange w:id="9546" w:author="韬 黄" w:date="2018-11-05T16:53:00Z">
                  <w:rPr>
                    <w:ins w:id="9547" w:author="tao huang" w:date="2018-10-27T22:47:00Z"/>
                    <w:rFonts w:ascii="Calibri" w:eastAsia="Times New Roman" w:hAnsi="Calibri" w:cs="Calibri"/>
                    <w:color w:val="9C5700"/>
                    <w:sz w:val="22"/>
                  </w:rPr>
                </w:rPrChange>
              </w:rPr>
            </w:pPr>
            <w:ins w:id="9548" w:author="tao huang" w:date="2018-10-27T22:47:00Z">
              <w:r w:rsidRPr="00B86EEC">
                <w:rPr>
                  <w:rFonts w:eastAsia="Times New Roman" w:cs="Times New Roman"/>
                  <w:sz w:val="22"/>
                  <w:rPrChange w:id="9549" w:author="韬 黄" w:date="2018-11-05T16:53: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550" w:author="tao huang" w:date="2018-10-27T22:47:00Z"/>
                <w:rFonts w:eastAsia="Times New Roman" w:cs="Times New Roman"/>
                <w:sz w:val="22"/>
                <w:rPrChange w:id="9551" w:author="韬 黄" w:date="2018-11-05T16:53:00Z">
                  <w:rPr>
                    <w:ins w:id="9552" w:author="tao huang" w:date="2018-10-27T22:47:00Z"/>
                    <w:rFonts w:eastAsia="Times New Roman" w:cs="Times New Roman"/>
                    <w:color w:val="385623"/>
                    <w:sz w:val="20"/>
                    <w:szCs w:val="20"/>
                  </w:rPr>
                </w:rPrChange>
              </w:rPr>
            </w:pPr>
            <w:ins w:id="9553" w:author="tao huang" w:date="2018-10-27T22:47:00Z">
              <w:r w:rsidRPr="00B86EEC">
                <w:rPr>
                  <w:rFonts w:eastAsia="Times New Roman" w:cs="Times New Roman"/>
                  <w:sz w:val="22"/>
                  <w:rPrChange w:id="9554" w:author="韬 黄" w:date="2018-11-05T16:53: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55" w:author="tao huang" w:date="2018-10-27T22:47:00Z"/>
                <w:rFonts w:eastAsia="Times New Roman" w:cs="Times New Roman"/>
                <w:sz w:val="22"/>
                <w:rPrChange w:id="9556" w:author="韬 黄" w:date="2018-11-05T16:53:00Z">
                  <w:rPr>
                    <w:ins w:id="9557" w:author="tao huang" w:date="2018-10-27T22:47:00Z"/>
                    <w:rFonts w:ascii="Calibri" w:eastAsia="Times New Roman" w:hAnsi="Calibri" w:cs="Calibri"/>
                    <w:color w:val="9C5700"/>
                    <w:sz w:val="22"/>
                  </w:rPr>
                </w:rPrChange>
              </w:rPr>
            </w:pPr>
            <w:ins w:id="9558" w:author="tao huang" w:date="2018-10-27T22:47:00Z">
              <w:r w:rsidRPr="00B86EEC">
                <w:rPr>
                  <w:rFonts w:eastAsia="Times New Roman" w:cs="Times New Roman"/>
                  <w:sz w:val="22"/>
                  <w:rPrChange w:id="9559" w:author="韬 黄" w:date="2018-11-05T16:53: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560" w:author="tao huang" w:date="2018-10-27T22:47:00Z"/>
                <w:rFonts w:eastAsia="Times New Roman" w:cs="Times New Roman"/>
                <w:sz w:val="22"/>
                <w:rPrChange w:id="9561" w:author="韬 黄" w:date="2018-11-05T16:53:00Z">
                  <w:rPr>
                    <w:ins w:id="9562" w:author="tao huang" w:date="2018-10-27T22:47:00Z"/>
                    <w:rFonts w:ascii="Calibri" w:eastAsia="Times New Roman" w:hAnsi="Calibri" w:cs="Calibri"/>
                    <w:color w:val="9C5700"/>
                    <w:sz w:val="22"/>
                  </w:rPr>
                </w:rPrChange>
              </w:rPr>
            </w:pPr>
            <w:ins w:id="9563" w:author="tao huang" w:date="2018-10-27T22:47:00Z">
              <w:r w:rsidRPr="00B86EEC">
                <w:rPr>
                  <w:rFonts w:eastAsia="Times New Roman" w:cs="Times New Roman"/>
                  <w:sz w:val="22"/>
                  <w:rPrChange w:id="9564" w:author="韬 黄" w:date="2018-11-05T16:53:00Z">
                    <w:rPr>
                      <w:rFonts w:ascii="Calibri" w:eastAsia="Times New Roman" w:hAnsi="Calibri" w:cs="Calibri"/>
                      <w:color w:val="9C5700"/>
                      <w:sz w:val="22"/>
                    </w:rPr>
                  </w:rPrChange>
                </w:rPr>
                <w:t>4.84%</w:t>
              </w:r>
            </w:ins>
          </w:p>
        </w:tc>
      </w:tr>
      <w:tr w:rsidR="00A37575" w:rsidRPr="00B86EEC"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956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B86EEC" w:rsidRDefault="00012D1C" w:rsidP="00012D1C">
            <w:pPr>
              <w:spacing w:after="0" w:line="240" w:lineRule="auto"/>
              <w:rPr>
                <w:ins w:id="9566" w:author="tao huang" w:date="2018-10-27T22:47:00Z"/>
                <w:rFonts w:eastAsia="Times New Roman" w:cs="Times New Roman"/>
                <w:b w:val="0"/>
                <w:sz w:val="22"/>
                <w:rPrChange w:id="9567" w:author="韬 黄" w:date="2018-11-05T16:53:00Z">
                  <w:rPr>
                    <w:ins w:id="9568" w:author="tao huang" w:date="2018-10-27T22:47:00Z"/>
                    <w:rFonts w:eastAsia="Times New Roman" w:cs="Times New Roman"/>
                    <w:color w:val="385623"/>
                    <w:sz w:val="20"/>
                    <w:szCs w:val="20"/>
                  </w:rPr>
                </w:rPrChange>
              </w:rPr>
            </w:pPr>
            <w:ins w:id="9569" w:author="tao huang" w:date="2018-10-27T22:47:00Z">
              <w:r w:rsidRPr="00B86EEC">
                <w:rPr>
                  <w:rFonts w:eastAsia="Times New Roman" w:cs="Times New Roman"/>
                  <w:b w:val="0"/>
                  <w:sz w:val="22"/>
                  <w:rPrChange w:id="9570" w:author="韬 黄" w:date="2018-11-05T16:53: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71" w:author="tao huang" w:date="2018-10-27T22:47:00Z"/>
                <w:rFonts w:eastAsia="Times New Roman" w:cs="Times New Roman"/>
                <w:sz w:val="22"/>
                <w:rPrChange w:id="9572" w:author="韬 黄" w:date="2018-11-05T16:53:00Z">
                  <w:rPr>
                    <w:ins w:id="9573" w:author="tao huang" w:date="2018-10-27T22:47:00Z"/>
                    <w:rFonts w:ascii="Calibri" w:eastAsia="Times New Roman" w:hAnsi="Calibri" w:cs="Calibri"/>
                    <w:color w:val="9C5700"/>
                    <w:sz w:val="22"/>
                  </w:rPr>
                </w:rPrChange>
              </w:rPr>
            </w:pPr>
            <w:ins w:id="9574" w:author="tao huang" w:date="2018-10-27T22:47:00Z">
              <w:r w:rsidRPr="00B86EEC">
                <w:rPr>
                  <w:rFonts w:eastAsia="Times New Roman" w:cs="Times New Roman"/>
                  <w:sz w:val="22"/>
                  <w:rPrChange w:id="9575" w:author="韬 黄" w:date="2018-11-05T16:53: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76" w:author="tao huang" w:date="2018-10-27T22:47:00Z"/>
                <w:rFonts w:eastAsia="Times New Roman" w:cs="Times New Roman"/>
                <w:sz w:val="22"/>
                <w:rPrChange w:id="9577" w:author="韬 黄" w:date="2018-11-05T16:53:00Z">
                  <w:rPr>
                    <w:ins w:id="9578" w:author="tao huang" w:date="2018-10-27T22:47:00Z"/>
                    <w:rFonts w:ascii="Calibri" w:eastAsia="Times New Roman" w:hAnsi="Calibri" w:cs="Calibri"/>
                    <w:color w:val="9C5700"/>
                    <w:sz w:val="22"/>
                  </w:rPr>
                </w:rPrChange>
              </w:rPr>
            </w:pPr>
            <w:ins w:id="9579" w:author="tao huang" w:date="2018-10-27T22:47:00Z">
              <w:r w:rsidRPr="00B86EEC">
                <w:rPr>
                  <w:rFonts w:eastAsia="Times New Roman" w:cs="Times New Roman"/>
                  <w:sz w:val="22"/>
                  <w:rPrChange w:id="9580" w:author="韬 黄" w:date="2018-11-05T16:53: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581" w:author="tao huang" w:date="2018-10-27T22:47:00Z"/>
                <w:rFonts w:eastAsia="Times New Roman" w:cs="Times New Roman"/>
                <w:sz w:val="22"/>
                <w:rPrChange w:id="9582" w:author="韬 黄" w:date="2018-11-05T16:53:00Z">
                  <w:rPr>
                    <w:ins w:id="9583" w:author="tao huang" w:date="2018-10-27T22:47:00Z"/>
                    <w:rFonts w:eastAsia="Times New Roman" w:cs="Times New Roman"/>
                    <w:color w:val="385623"/>
                    <w:sz w:val="20"/>
                    <w:szCs w:val="20"/>
                  </w:rPr>
                </w:rPrChange>
              </w:rPr>
            </w:pPr>
            <w:ins w:id="9584" w:author="tao huang" w:date="2018-10-27T22:47:00Z">
              <w:r w:rsidRPr="00B86EEC">
                <w:rPr>
                  <w:rFonts w:eastAsia="Times New Roman" w:cs="Times New Roman"/>
                  <w:sz w:val="22"/>
                  <w:rPrChange w:id="9585" w:author="韬 黄" w:date="2018-11-05T16:53: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86" w:author="tao huang" w:date="2018-10-27T22:47:00Z"/>
                <w:rFonts w:eastAsia="Times New Roman" w:cs="Times New Roman"/>
                <w:sz w:val="22"/>
                <w:rPrChange w:id="9587" w:author="韬 黄" w:date="2018-11-05T16:53:00Z">
                  <w:rPr>
                    <w:ins w:id="9588" w:author="tao huang" w:date="2018-10-27T22:47:00Z"/>
                    <w:rFonts w:ascii="Calibri" w:eastAsia="Times New Roman" w:hAnsi="Calibri" w:cs="Calibri"/>
                    <w:color w:val="9C5700"/>
                    <w:sz w:val="22"/>
                  </w:rPr>
                </w:rPrChange>
              </w:rPr>
            </w:pPr>
            <w:ins w:id="9589" w:author="tao huang" w:date="2018-10-27T22:47:00Z">
              <w:r w:rsidRPr="00B86EEC">
                <w:rPr>
                  <w:rFonts w:eastAsia="Times New Roman" w:cs="Times New Roman"/>
                  <w:sz w:val="22"/>
                  <w:rPrChange w:id="9590" w:author="韬 黄" w:date="2018-11-05T16:53: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591" w:author="tao huang" w:date="2018-10-27T22:47:00Z"/>
                <w:rFonts w:eastAsia="Times New Roman" w:cs="Times New Roman"/>
                <w:sz w:val="22"/>
                <w:rPrChange w:id="9592" w:author="韬 黄" w:date="2018-11-05T16:53:00Z">
                  <w:rPr>
                    <w:ins w:id="9593" w:author="tao huang" w:date="2018-10-27T22:47:00Z"/>
                    <w:rFonts w:ascii="Calibri" w:eastAsia="Times New Roman" w:hAnsi="Calibri" w:cs="Calibri"/>
                    <w:color w:val="9C5700"/>
                    <w:sz w:val="22"/>
                  </w:rPr>
                </w:rPrChange>
              </w:rPr>
            </w:pPr>
            <w:ins w:id="9594" w:author="tao huang" w:date="2018-10-27T22:47:00Z">
              <w:r w:rsidRPr="00B86EEC">
                <w:rPr>
                  <w:rFonts w:eastAsia="Times New Roman" w:cs="Times New Roman"/>
                  <w:sz w:val="22"/>
                  <w:rPrChange w:id="9595" w:author="韬 黄" w:date="2018-11-05T16:53:00Z">
                    <w:rPr>
                      <w:rFonts w:ascii="Calibri" w:eastAsia="Times New Roman" w:hAnsi="Calibri" w:cs="Calibri"/>
                      <w:color w:val="9C5700"/>
                      <w:sz w:val="22"/>
                    </w:rPr>
                  </w:rPrChange>
                </w:rPr>
                <w:t>-0.84%</w:t>
              </w:r>
            </w:ins>
          </w:p>
        </w:tc>
      </w:tr>
      <w:tr w:rsidR="00A37575" w:rsidRPr="00B86EEC" w14:paraId="270DA9D4" w14:textId="77777777" w:rsidTr="00012D1C">
        <w:trPr>
          <w:trHeight w:val="20"/>
          <w:ins w:id="959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B86EEC" w:rsidRDefault="00012D1C" w:rsidP="00012D1C">
            <w:pPr>
              <w:spacing w:after="0" w:line="240" w:lineRule="auto"/>
              <w:rPr>
                <w:ins w:id="9597" w:author="tao huang" w:date="2018-10-27T22:47:00Z"/>
                <w:rFonts w:eastAsia="Times New Roman" w:cs="Times New Roman"/>
                <w:b w:val="0"/>
                <w:sz w:val="22"/>
                <w:rPrChange w:id="9598" w:author="韬 黄" w:date="2018-11-05T16:53:00Z">
                  <w:rPr>
                    <w:ins w:id="9599" w:author="tao huang" w:date="2018-10-27T22:47:00Z"/>
                    <w:rFonts w:eastAsia="Times New Roman" w:cs="Times New Roman"/>
                    <w:color w:val="385623"/>
                    <w:sz w:val="20"/>
                    <w:szCs w:val="20"/>
                  </w:rPr>
                </w:rPrChange>
              </w:rPr>
            </w:pPr>
            <w:ins w:id="9600" w:author="tao huang" w:date="2018-10-27T22:47:00Z">
              <w:r w:rsidRPr="00B86EEC">
                <w:rPr>
                  <w:rFonts w:eastAsia="Times New Roman" w:cs="Times New Roman"/>
                  <w:b w:val="0"/>
                  <w:sz w:val="22"/>
                  <w:rPrChange w:id="9601" w:author="韬 黄" w:date="2018-11-05T16:53: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02" w:author="tao huang" w:date="2018-10-27T22:47:00Z"/>
                <w:rFonts w:eastAsia="Times New Roman" w:cs="Times New Roman"/>
                <w:sz w:val="22"/>
                <w:rPrChange w:id="9603" w:author="韬 黄" w:date="2018-11-05T16:53:00Z">
                  <w:rPr>
                    <w:ins w:id="9604" w:author="tao huang" w:date="2018-10-27T22:47:00Z"/>
                    <w:rFonts w:ascii="Calibri" w:eastAsia="Times New Roman" w:hAnsi="Calibri" w:cs="Calibri"/>
                    <w:color w:val="9C5700"/>
                    <w:sz w:val="22"/>
                  </w:rPr>
                </w:rPrChange>
              </w:rPr>
            </w:pPr>
            <w:ins w:id="9605" w:author="tao huang" w:date="2018-10-27T22:47:00Z">
              <w:r w:rsidRPr="00B86EEC">
                <w:rPr>
                  <w:rFonts w:eastAsia="Times New Roman" w:cs="Times New Roman"/>
                  <w:sz w:val="22"/>
                  <w:rPrChange w:id="9606" w:author="韬 黄" w:date="2018-11-05T16:53: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07" w:author="tao huang" w:date="2018-10-27T22:47:00Z"/>
                <w:rFonts w:eastAsia="Times New Roman" w:cs="Times New Roman"/>
                <w:sz w:val="22"/>
                <w:rPrChange w:id="9608" w:author="韬 黄" w:date="2018-11-05T16:53:00Z">
                  <w:rPr>
                    <w:ins w:id="9609" w:author="tao huang" w:date="2018-10-27T22:47:00Z"/>
                    <w:rFonts w:ascii="Calibri" w:eastAsia="Times New Roman" w:hAnsi="Calibri" w:cs="Calibri"/>
                    <w:color w:val="9C5700"/>
                    <w:sz w:val="22"/>
                  </w:rPr>
                </w:rPrChange>
              </w:rPr>
            </w:pPr>
            <w:ins w:id="9610" w:author="tao huang" w:date="2018-10-27T22:47:00Z">
              <w:r w:rsidRPr="00B86EEC">
                <w:rPr>
                  <w:rFonts w:eastAsia="Times New Roman" w:cs="Times New Roman"/>
                  <w:sz w:val="22"/>
                  <w:rPrChange w:id="9611" w:author="韬 黄" w:date="2018-11-05T16:53: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612" w:author="tao huang" w:date="2018-10-27T22:47:00Z"/>
                <w:rFonts w:eastAsia="Times New Roman" w:cs="Times New Roman"/>
                <w:sz w:val="22"/>
                <w:rPrChange w:id="9613" w:author="韬 黄" w:date="2018-11-05T16:53:00Z">
                  <w:rPr>
                    <w:ins w:id="9614" w:author="tao huang" w:date="2018-10-27T22:47:00Z"/>
                    <w:rFonts w:eastAsia="Times New Roman" w:cs="Times New Roman"/>
                    <w:color w:val="385623"/>
                    <w:sz w:val="20"/>
                    <w:szCs w:val="20"/>
                  </w:rPr>
                </w:rPrChange>
              </w:rPr>
            </w:pPr>
            <w:ins w:id="9615" w:author="tao huang" w:date="2018-10-27T22:47:00Z">
              <w:r w:rsidRPr="00B86EEC">
                <w:rPr>
                  <w:rFonts w:eastAsia="Times New Roman" w:cs="Times New Roman"/>
                  <w:sz w:val="22"/>
                  <w:rPrChange w:id="9616" w:author="韬 黄" w:date="2018-11-05T16:53: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17" w:author="tao huang" w:date="2018-10-27T22:47:00Z"/>
                <w:rFonts w:eastAsia="Times New Roman" w:cs="Times New Roman"/>
                <w:sz w:val="22"/>
                <w:rPrChange w:id="9618" w:author="韬 黄" w:date="2018-11-05T16:53:00Z">
                  <w:rPr>
                    <w:ins w:id="9619" w:author="tao huang" w:date="2018-10-27T22:47:00Z"/>
                    <w:rFonts w:ascii="Calibri" w:eastAsia="Times New Roman" w:hAnsi="Calibri" w:cs="Calibri"/>
                    <w:color w:val="9C5700"/>
                    <w:sz w:val="22"/>
                  </w:rPr>
                </w:rPrChange>
              </w:rPr>
            </w:pPr>
            <w:ins w:id="9620" w:author="tao huang" w:date="2018-10-27T22:47:00Z">
              <w:r w:rsidRPr="00B86EEC">
                <w:rPr>
                  <w:rFonts w:eastAsia="Times New Roman" w:cs="Times New Roman"/>
                  <w:sz w:val="22"/>
                  <w:rPrChange w:id="9621" w:author="韬 黄" w:date="2018-11-05T16:53: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22" w:author="tao huang" w:date="2018-10-27T22:47:00Z"/>
                <w:rFonts w:eastAsia="Times New Roman" w:cs="Times New Roman"/>
                <w:sz w:val="22"/>
                <w:rPrChange w:id="9623" w:author="韬 黄" w:date="2018-11-05T16:53:00Z">
                  <w:rPr>
                    <w:ins w:id="9624" w:author="tao huang" w:date="2018-10-27T22:47:00Z"/>
                    <w:rFonts w:ascii="Calibri" w:eastAsia="Times New Roman" w:hAnsi="Calibri" w:cs="Calibri"/>
                    <w:color w:val="9C5700"/>
                    <w:sz w:val="22"/>
                  </w:rPr>
                </w:rPrChange>
              </w:rPr>
            </w:pPr>
            <w:ins w:id="9625" w:author="tao huang" w:date="2018-10-27T22:47:00Z">
              <w:r w:rsidRPr="00B86EEC">
                <w:rPr>
                  <w:rFonts w:eastAsia="Times New Roman" w:cs="Times New Roman"/>
                  <w:sz w:val="22"/>
                  <w:rPrChange w:id="9626" w:author="韬 黄" w:date="2018-11-05T16:53:00Z">
                    <w:rPr>
                      <w:rFonts w:ascii="Calibri" w:eastAsia="Times New Roman" w:hAnsi="Calibri" w:cs="Calibri"/>
                      <w:color w:val="9C5700"/>
                      <w:sz w:val="22"/>
                    </w:rPr>
                  </w:rPrChange>
                </w:rPr>
                <w:t>4.88%</w:t>
              </w:r>
            </w:ins>
          </w:p>
        </w:tc>
      </w:tr>
      <w:tr w:rsidR="00A37575" w:rsidRPr="00B86EEC"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962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B86EEC" w:rsidRDefault="00012D1C" w:rsidP="00012D1C">
            <w:pPr>
              <w:spacing w:after="0" w:line="240" w:lineRule="auto"/>
              <w:rPr>
                <w:ins w:id="9628" w:author="tao huang" w:date="2018-10-27T22:47:00Z"/>
                <w:rFonts w:eastAsia="Times New Roman" w:cs="Times New Roman"/>
                <w:b w:val="0"/>
                <w:sz w:val="22"/>
                <w:rPrChange w:id="9629" w:author="韬 黄" w:date="2018-11-05T16:53:00Z">
                  <w:rPr>
                    <w:ins w:id="9630" w:author="tao huang" w:date="2018-10-27T22:47:00Z"/>
                    <w:rFonts w:eastAsia="Times New Roman" w:cs="Times New Roman"/>
                    <w:color w:val="385623"/>
                    <w:sz w:val="20"/>
                    <w:szCs w:val="20"/>
                  </w:rPr>
                </w:rPrChange>
              </w:rPr>
            </w:pPr>
            <w:ins w:id="9631" w:author="tao huang" w:date="2018-10-27T22:47:00Z">
              <w:r w:rsidRPr="00B86EEC">
                <w:rPr>
                  <w:rFonts w:eastAsia="Times New Roman" w:cs="Times New Roman"/>
                  <w:b w:val="0"/>
                  <w:sz w:val="22"/>
                  <w:rPrChange w:id="9632" w:author="韬 黄" w:date="2018-11-05T16:53: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33" w:author="tao huang" w:date="2018-10-27T22:47:00Z"/>
                <w:rFonts w:eastAsia="Times New Roman" w:cs="Times New Roman"/>
                <w:sz w:val="22"/>
                <w:rPrChange w:id="9634" w:author="韬 黄" w:date="2018-11-05T16:53:00Z">
                  <w:rPr>
                    <w:ins w:id="9635" w:author="tao huang" w:date="2018-10-27T22:47:00Z"/>
                    <w:rFonts w:ascii="Calibri" w:eastAsia="Times New Roman" w:hAnsi="Calibri" w:cs="Calibri"/>
                    <w:color w:val="9C5700"/>
                    <w:sz w:val="22"/>
                  </w:rPr>
                </w:rPrChange>
              </w:rPr>
            </w:pPr>
            <w:ins w:id="9636" w:author="tao huang" w:date="2018-10-27T22:47:00Z">
              <w:r w:rsidRPr="00B86EEC">
                <w:rPr>
                  <w:rFonts w:eastAsia="Times New Roman" w:cs="Times New Roman"/>
                  <w:sz w:val="22"/>
                  <w:rPrChange w:id="9637" w:author="韬 黄" w:date="2018-11-05T16:53: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38" w:author="tao huang" w:date="2018-10-27T22:47:00Z"/>
                <w:rFonts w:eastAsia="Times New Roman" w:cs="Times New Roman"/>
                <w:sz w:val="22"/>
                <w:rPrChange w:id="9639" w:author="韬 黄" w:date="2018-11-05T16:53:00Z">
                  <w:rPr>
                    <w:ins w:id="9640" w:author="tao huang" w:date="2018-10-27T22:47:00Z"/>
                    <w:rFonts w:ascii="Calibri" w:eastAsia="Times New Roman" w:hAnsi="Calibri" w:cs="Calibri"/>
                    <w:color w:val="9C5700"/>
                    <w:sz w:val="22"/>
                  </w:rPr>
                </w:rPrChange>
              </w:rPr>
            </w:pPr>
            <w:ins w:id="9641" w:author="tao huang" w:date="2018-10-27T22:47:00Z">
              <w:r w:rsidRPr="00B86EEC">
                <w:rPr>
                  <w:rFonts w:eastAsia="Times New Roman" w:cs="Times New Roman"/>
                  <w:sz w:val="22"/>
                  <w:rPrChange w:id="9642"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643" w:author="tao huang" w:date="2018-10-27T22:47:00Z"/>
                <w:rFonts w:eastAsia="Times New Roman" w:cs="Times New Roman"/>
                <w:sz w:val="22"/>
                <w:rPrChange w:id="9644" w:author="韬 黄" w:date="2018-11-05T16:53:00Z">
                  <w:rPr>
                    <w:ins w:id="9645" w:author="tao huang" w:date="2018-10-27T22:47:00Z"/>
                    <w:rFonts w:eastAsia="Times New Roman" w:cs="Times New Roman"/>
                    <w:color w:val="385623"/>
                    <w:sz w:val="20"/>
                    <w:szCs w:val="20"/>
                  </w:rPr>
                </w:rPrChange>
              </w:rPr>
            </w:pPr>
            <w:ins w:id="9646" w:author="tao huang" w:date="2018-10-27T22:47:00Z">
              <w:r w:rsidRPr="00B86EEC">
                <w:rPr>
                  <w:rFonts w:eastAsia="Times New Roman" w:cs="Times New Roman"/>
                  <w:sz w:val="22"/>
                  <w:rPrChange w:id="9647" w:author="韬 黄" w:date="2018-11-05T16:53: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48" w:author="tao huang" w:date="2018-10-27T22:47:00Z"/>
                <w:rFonts w:eastAsia="Times New Roman" w:cs="Times New Roman"/>
                <w:sz w:val="22"/>
                <w:rPrChange w:id="9649" w:author="韬 黄" w:date="2018-11-05T16:53:00Z">
                  <w:rPr>
                    <w:ins w:id="9650" w:author="tao huang" w:date="2018-10-27T22:47:00Z"/>
                    <w:rFonts w:ascii="Calibri" w:eastAsia="Times New Roman" w:hAnsi="Calibri" w:cs="Calibri"/>
                    <w:color w:val="9C5700"/>
                    <w:sz w:val="22"/>
                  </w:rPr>
                </w:rPrChange>
              </w:rPr>
            </w:pPr>
            <w:ins w:id="9651" w:author="tao huang" w:date="2018-10-27T22:47:00Z">
              <w:r w:rsidRPr="00B86EEC">
                <w:rPr>
                  <w:rFonts w:eastAsia="Times New Roman" w:cs="Times New Roman"/>
                  <w:sz w:val="22"/>
                  <w:rPrChange w:id="9652" w:author="韬 黄" w:date="2018-11-05T16:53: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53" w:author="tao huang" w:date="2018-10-27T22:47:00Z"/>
                <w:rFonts w:eastAsia="Times New Roman" w:cs="Times New Roman"/>
                <w:sz w:val="22"/>
                <w:rPrChange w:id="9654" w:author="韬 黄" w:date="2018-11-05T16:53:00Z">
                  <w:rPr>
                    <w:ins w:id="9655" w:author="tao huang" w:date="2018-10-27T22:47:00Z"/>
                    <w:rFonts w:ascii="Calibri" w:eastAsia="Times New Roman" w:hAnsi="Calibri" w:cs="Calibri"/>
                    <w:color w:val="9C5700"/>
                    <w:sz w:val="22"/>
                  </w:rPr>
                </w:rPrChange>
              </w:rPr>
            </w:pPr>
            <w:ins w:id="9656" w:author="tao huang" w:date="2018-10-27T22:47:00Z">
              <w:r w:rsidRPr="00B86EEC">
                <w:rPr>
                  <w:rFonts w:eastAsia="Times New Roman" w:cs="Times New Roman"/>
                  <w:sz w:val="22"/>
                  <w:rPrChange w:id="9657" w:author="韬 黄" w:date="2018-11-05T16:53:00Z">
                    <w:rPr>
                      <w:rFonts w:ascii="Calibri" w:eastAsia="Times New Roman" w:hAnsi="Calibri" w:cs="Calibri"/>
                      <w:color w:val="9C5700"/>
                      <w:sz w:val="22"/>
                    </w:rPr>
                  </w:rPrChange>
                </w:rPr>
                <w:t>1.05%</w:t>
              </w:r>
            </w:ins>
          </w:p>
        </w:tc>
      </w:tr>
      <w:tr w:rsidR="00A37575" w:rsidRPr="00B86EEC" w14:paraId="07F81B93" w14:textId="77777777" w:rsidTr="00012D1C">
        <w:trPr>
          <w:trHeight w:val="20"/>
          <w:ins w:id="965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B86EEC" w:rsidRDefault="00012D1C" w:rsidP="00012D1C">
            <w:pPr>
              <w:spacing w:after="0" w:line="240" w:lineRule="auto"/>
              <w:rPr>
                <w:ins w:id="9659" w:author="tao huang" w:date="2018-10-27T22:47:00Z"/>
                <w:rFonts w:eastAsia="Times New Roman" w:cs="Times New Roman"/>
                <w:b w:val="0"/>
                <w:sz w:val="22"/>
                <w:rPrChange w:id="9660" w:author="韬 黄" w:date="2018-11-05T16:53:00Z">
                  <w:rPr>
                    <w:ins w:id="9661" w:author="tao huang" w:date="2018-10-27T22:47:00Z"/>
                    <w:rFonts w:eastAsia="Times New Roman" w:cs="Times New Roman"/>
                    <w:color w:val="385623"/>
                    <w:sz w:val="20"/>
                    <w:szCs w:val="20"/>
                  </w:rPr>
                </w:rPrChange>
              </w:rPr>
            </w:pPr>
            <w:ins w:id="9662" w:author="tao huang" w:date="2018-10-27T22:47:00Z">
              <w:r w:rsidRPr="00B86EEC">
                <w:rPr>
                  <w:rFonts w:eastAsia="Times New Roman" w:cs="Times New Roman"/>
                  <w:b w:val="0"/>
                  <w:sz w:val="22"/>
                  <w:rPrChange w:id="9663" w:author="韬 黄" w:date="2018-11-05T16:53: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64" w:author="tao huang" w:date="2018-10-27T22:47:00Z"/>
                <w:rFonts w:eastAsia="Times New Roman" w:cs="Times New Roman"/>
                <w:sz w:val="22"/>
                <w:rPrChange w:id="9665" w:author="韬 黄" w:date="2018-11-05T16:53:00Z">
                  <w:rPr>
                    <w:ins w:id="9666" w:author="tao huang" w:date="2018-10-27T22:47:00Z"/>
                    <w:rFonts w:ascii="Calibri" w:eastAsia="Times New Roman" w:hAnsi="Calibri" w:cs="Calibri"/>
                    <w:color w:val="9C5700"/>
                    <w:sz w:val="22"/>
                  </w:rPr>
                </w:rPrChange>
              </w:rPr>
            </w:pPr>
            <w:ins w:id="9667" w:author="tao huang" w:date="2018-10-27T22:47:00Z">
              <w:r w:rsidRPr="00B86EEC">
                <w:rPr>
                  <w:rFonts w:eastAsia="Times New Roman" w:cs="Times New Roman"/>
                  <w:sz w:val="22"/>
                  <w:rPrChange w:id="9668" w:author="韬 黄" w:date="2018-11-05T16:53: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69" w:author="tao huang" w:date="2018-10-27T22:47:00Z"/>
                <w:rFonts w:eastAsia="Times New Roman" w:cs="Times New Roman"/>
                <w:sz w:val="22"/>
                <w:rPrChange w:id="9670" w:author="韬 黄" w:date="2018-11-05T16:53:00Z">
                  <w:rPr>
                    <w:ins w:id="9671" w:author="tao huang" w:date="2018-10-27T22:47:00Z"/>
                    <w:rFonts w:ascii="Calibri" w:eastAsia="Times New Roman" w:hAnsi="Calibri" w:cs="Calibri"/>
                    <w:color w:val="9C5700"/>
                    <w:sz w:val="22"/>
                  </w:rPr>
                </w:rPrChange>
              </w:rPr>
            </w:pPr>
            <w:ins w:id="9672" w:author="tao huang" w:date="2018-10-27T22:47:00Z">
              <w:r w:rsidRPr="00B86EEC">
                <w:rPr>
                  <w:rFonts w:eastAsia="Times New Roman" w:cs="Times New Roman"/>
                  <w:sz w:val="22"/>
                  <w:rPrChange w:id="9673" w:author="韬 黄" w:date="2018-11-05T16:53:00Z">
                    <w:rPr>
                      <w:rFonts w:ascii="Calibri" w:eastAsia="Times New Roman" w:hAnsi="Calibri" w:cs="Calibri"/>
                      <w:color w:val="9C5700"/>
                      <w:sz w:val="22"/>
                    </w:rPr>
                  </w:rPrChange>
                </w:rPr>
                <w:t>-1.92%</w:t>
              </w:r>
            </w:ins>
          </w:p>
        </w:tc>
        <w:tc>
          <w:tcPr>
            <w:tcW w:w="2064" w:type="dxa"/>
            <w:shd w:val="clear" w:color="auto" w:fill="auto"/>
            <w:noWrap/>
            <w:hideMark/>
          </w:tcPr>
          <w:p w14:paraId="4F4B39FD"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674" w:author="tao huang" w:date="2018-10-27T22:47:00Z"/>
                <w:rFonts w:eastAsia="Times New Roman" w:cs="Times New Roman"/>
                <w:sz w:val="22"/>
                <w:rPrChange w:id="9675" w:author="韬 黄" w:date="2018-11-05T16:53:00Z">
                  <w:rPr>
                    <w:ins w:id="9676" w:author="tao huang" w:date="2018-10-27T22:47:00Z"/>
                    <w:rFonts w:eastAsia="Times New Roman" w:cs="Times New Roman"/>
                    <w:color w:val="385623"/>
                    <w:sz w:val="20"/>
                    <w:szCs w:val="20"/>
                  </w:rPr>
                </w:rPrChange>
              </w:rPr>
            </w:pPr>
            <w:ins w:id="9677" w:author="tao huang" w:date="2018-10-27T22:47:00Z">
              <w:r w:rsidRPr="00B86EEC">
                <w:rPr>
                  <w:rFonts w:eastAsia="Times New Roman" w:cs="Times New Roman"/>
                  <w:sz w:val="22"/>
                  <w:rPrChange w:id="9678" w:author="韬 黄" w:date="2018-11-05T16:53: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79" w:author="tao huang" w:date="2018-10-27T22:47:00Z"/>
                <w:rFonts w:eastAsia="Times New Roman" w:cs="Times New Roman"/>
                <w:sz w:val="22"/>
                <w:rPrChange w:id="9680" w:author="韬 黄" w:date="2018-11-05T16:53:00Z">
                  <w:rPr>
                    <w:ins w:id="9681" w:author="tao huang" w:date="2018-10-27T22:47:00Z"/>
                    <w:rFonts w:ascii="Calibri" w:eastAsia="Times New Roman" w:hAnsi="Calibri" w:cs="Calibri"/>
                    <w:color w:val="9C5700"/>
                    <w:sz w:val="22"/>
                  </w:rPr>
                </w:rPrChange>
              </w:rPr>
            </w:pPr>
            <w:ins w:id="9682" w:author="tao huang" w:date="2018-10-27T22:47:00Z">
              <w:r w:rsidRPr="00B86EEC">
                <w:rPr>
                  <w:rFonts w:eastAsia="Times New Roman" w:cs="Times New Roman"/>
                  <w:sz w:val="22"/>
                  <w:rPrChange w:id="9683" w:author="韬 黄" w:date="2018-11-05T16:53: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684" w:author="tao huang" w:date="2018-10-27T22:47:00Z"/>
                <w:rFonts w:eastAsia="Times New Roman" w:cs="Times New Roman"/>
                <w:sz w:val="22"/>
                <w:rPrChange w:id="9685" w:author="韬 黄" w:date="2018-11-05T16:53:00Z">
                  <w:rPr>
                    <w:ins w:id="9686" w:author="tao huang" w:date="2018-10-27T22:47:00Z"/>
                    <w:rFonts w:ascii="Calibri" w:eastAsia="Times New Roman" w:hAnsi="Calibri" w:cs="Calibri"/>
                    <w:color w:val="9C5700"/>
                    <w:sz w:val="22"/>
                  </w:rPr>
                </w:rPrChange>
              </w:rPr>
            </w:pPr>
            <w:ins w:id="9687" w:author="tao huang" w:date="2018-10-27T22:47:00Z">
              <w:r w:rsidRPr="00B86EEC">
                <w:rPr>
                  <w:rFonts w:eastAsia="Times New Roman" w:cs="Times New Roman"/>
                  <w:sz w:val="22"/>
                  <w:rPrChange w:id="9688" w:author="韬 黄" w:date="2018-11-05T16:53:00Z">
                    <w:rPr>
                      <w:rFonts w:ascii="Calibri" w:eastAsia="Times New Roman" w:hAnsi="Calibri" w:cs="Calibri"/>
                      <w:color w:val="9C5700"/>
                      <w:sz w:val="22"/>
                    </w:rPr>
                  </w:rPrChange>
                </w:rPr>
                <w:t>0.56%</w:t>
              </w:r>
            </w:ins>
          </w:p>
        </w:tc>
      </w:tr>
      <w:tr w:rsidR="00A37575" w:rsidRPr="00B86EEC"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968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B86EEC" w:rsidRDefault="00012D1C" w:rsidP="00012D1C">
            <w:pPr>
              <w:spacing w:after="0" w:line="240" w:lineRule="auto"/>
              <w:rPr>
                <w:ins w:id="9690" w:author="tao huang" w:date="2018-10-27T22:47:00Z"/>
                <w:rFonts w:eastAsia="Times New Roman" w:cs="Times New Roman"/>
                <w:b w:val="0"/>
                <w:sz w:val="22"/>
                <w:rPrChange w:id="9691" w:author="韬 黄" w:date="2018-11-05T16:53:00Z">
                  <w:rPr>
                    <w:ins w:id="9692" w:author="tao huang" w:date="2018-10-27T22:47:00Z"/>
                    <w:rFonts w:eastAsia="Times New Roman" w:cs="Times New Roman"/>
                    <w:color w:val="385623"/>
                    <w:sz w:val="20"/>
                    <w:szCs w:val="20"/>
                  </w:rPr>
                </w:rPrChange>
              </w:rPr>
            </w:pPr>
            <w:ins w:id="9693" w:author="tao huang" w:date="2018-10-27T22:47:00Z">
              <w:r w:rsidRPr="00B86EEC">
                <w:rPr>
                  <w:rFonts w:eastAsia="Times New Roman" w:cs="Times New Roman"/>
                  <w:b w:val="0"/>
                  <w:sz w:val="22"/>
                  <w:rPrChange w:id="9694" w:author="韬 黄" w:date="2018-11-05T16:53: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695" w:author="tao huang" w:date="2018-10-27T22:47:00Z"/>
                <w:rFonts w:eastAsia="Times New Roman" w:cs="Times New Roman"/>
                <w:sz w:val="22"/>
                <w:rPrChange w:id="9696" w:author="韬 黄" w:date="2018-11-05T16:53:00Z">
                  <w:rPr>
                    <w:ins w:id="9697" w:author="tao huang" w:date="2018-10-27T22:47:00Z"/>
                    <w:rFonts w:ascii="Calibri" w:eastAsia="Times New Roman" w:hAnsi="Calibri" w:cs="Calibri"/>
                    <w:color w:val="9C5700"/>
                    <w:sz w:val="22"/>
                  </w:rPr>
                </w:rPrChange>
              </w:rPr>
            </w:pPr>
            <w:ins w:id="9698" w:author="tao huang" w:date="2018-10-27T22:47:00Z">
              <w:r w:rsidRPr="00B86EEC">
                <w:rPr>
                  <w:rFonts w:eastAsia="Times New Roman" w:cs="Times New Roman"/>
                  <w:sz w:val="22"/>
                  <w:rPrChange w:id="9699" w:author="韬 黄" w:date="2018-11-05T16:53: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00" w:author="tao huang" w:date="2018-10-27T22:47:00Z"/>
                <w:rFonts w:eastAsia="Times New Roman" w:cs="Times New Roman"/>
                <w:sz w:val="22"/>
                <w:rPrChange w:id="9701" w:author="韬 黄" w:date="2018-11-05T16:53:00Z">
                  <w:rPr>
                    <w:ins w:id="9702" w:author="tao huang" w:date="2018-10-27T22:47:00Z"/>
                    <w:rFonts w:ascii="Calibri" w:eastAsia="Times New Roman" w:hAnsi="Calibri" w:cs="Calibri"/>
                    <w:color w:val="9C5700"/>
                    <w:sz w:val="22"/>
                  </w:rPr>
                </w:rPrChange>
              </w:rPr>
            </w:pPr>
            <w:ins w:id="9703" w:author="tao huang" w:date="2018-10-27T22:47:00Z">
              <w:r w:rsidRPr="00B86EEC">
                <w:rPr>
                  <w:rFonts w:eastAsia="Times New Roman" w:cs="Times New Roman"/>
                  <w:sz w:val="22"/>
                  <w:rPrChange w:id="9704" w:author="韬 黄" w:date="2018-11-05T16:53: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705" w:author="tao huang" w:date="2018-10-27T22:47:00Z"/>
                <w:rFonts w:eastAsia="Times New Roman" w:cs="Times New Roman"/>
                <w:sz w:val="22"/>
                <w:rPrChange w:id="9706" w:author="韬 黄" w:date="2018-11-05T16:53:00Z">
                  <w:rPr>
                    <w:ins w:id="9707" w:author="tao huang" w:date="2018-10-27T22:47:00Z"/>
                    <w:rFonts w:eastAsia="Times New Roman" w:cs="Times New Roman"/>
                    <w:color w:val="385623"/>
                    <w:sz w:val="20"/>
                    <w:szCs w:val="20"/>
                  </w:rPr>
                </w:rPrChange>
              </w:rPr>
            </w:pPr>
            <w:ins w:id="9708" w:author="tao huang" w:date="2018-10-27T22:47:00Z">
              <w:r w:rsidRPr="00B86EEC">
                <w:rPr>
                  <w:rFonts w:eastAsia="Times New Roman" w:cs="Times New Roman"/>
                  <w:sz w:val="22"/>
                  <w:rPrChange w:id="9709" w:author="韬 黄" w:date="2018-11-05T16:53: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10" w:author="tao huang" w:date="2018-10-27T22:47:00Z"/>
                <w:rFonts w:eastAsia="Times New Roman" w:cs="Times New Roman"/>
                <w:sz w:val="22"/>
                <w:rPrChange w:id="9711" w:author="韬 黄" w:date="2018-11-05T16:53:00Z">
                  <w:rPr>
                    <w:ins w:id="9712" w:author="tao huang" w:date="2018-10-27T22:47:00Z"/>
                    <w:rFonts w:ascii="Calibri" w:eastAsia="Times New Roman" w:hAnsi="Calibri" w:cs="Calibri"/>
                    <w:color w:val="9C5700"/>
                    <w:sz w:val="22"/>
                  </w:rPr>
                </w:rPrChange>
              </w:rPr>
            </w:pPr>
            <w:ins w:id="9713" w:author="tao huang" w:date="2018-10-27T22:47:00Z">
              <w:r w:rsidRPr="00B86EEC">
                <w:rPr>
                  <w:rFonts w:eastAsia="Times New Roman" w:cs="Times New Roman"/>
                  <w:sz w:val="22"/>
                  <w:rPrChange w:id="9714" w:author="韬 黄" w:date="2018-11-05T16:53: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15" w:author="tao huang" w:date="2018-10-27T22:47:00Z"/>
                <w:rFonts w:eastAsia="Times New Roman" w:cs="Times New Roman"/>
                <w:sz w:val="22"/>
                <w:rPrChange w:id="9716" w:author="韬 黄" w:date="2018-11-05T16:53:00Z">
                  <w:rPr>
                    <w:ins w:id="9717" w:author="tao huang" w:date="2018-10-27T22:47:00Z"/>
                    <w:rFonts w:ascii="Calibri" w:eastAsia="Times New Roman" w:hAnsi="Calibri" w:cs="Calibri"/>
                    <w:color w:val="9C5700"/>
                    <w:sz w:val="22"/>
                  </w:rPr>
                </w:rPrChange>
              </w:rPr>
            </w:pPr>
            <w:ins w:id="9718" w:author="tao huang" w:date="2018-10-27T22:47:00Z">
              <w:r w:rsidRPr="00B86EEC">
                <w:rPr>
                  <w:rFonts w:eastAsia="Times New Roman" w:cs="Times New Roman"/>
                  <w:sz w:val="22"/>
                  <w:rPrChange w:id="9719" w:author="韬 黄" w:date="2018-11-05T16:53:00Z">
                    <w:rPr>
                      <w:rFonts w:ascii="Calibri" w:eastAsia="Times New Roman" w:hAnsi="Calibri" w:cs="Calibri"/>
                      <w:color w:val="9C5700"/>
                      <w:sz w:val="22"/>
                    </w:rPr>
                  </w:rPrChange>
                </w:rPr>
                <w:t>1.52%</w:t>
              </w:r>
            </w:ins>
          </w:p>
        </w:tc>
      </w:tr>
      <w:tr w:rsidR="00A37575" w:rsidRPr="00B86EEC" w14:paraId="4E94E304" w14:textId="77777777" w:rsidTr="00012D1C">
        <w:trPr>
          <w:trHeight w:val="20"/>
          <w:ins w:id="972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B86EEC" w:rsidRDefault="00012D1C" w:rsidP="00012D1C">
            <w:pPr>
              <w:spacing w:after="0" w:line="240" w:lineRule="auto"/>
              <w:rPr>
                <w:ins w:id="9721" w:author="tao huang" w:date="2018-10-27T22:47:00Z"/>
                <w:rFonts w:eastAsia="Times New Roman" w:cs="Times New Roman"/>
                <w:b w:val="0"/>
                <w:sz w:val="22"/>
                <w:rPrChange w:id="9722" w:author="韬 黄" w:date="2018-11-05T16:53:00Z">
                  <w:rPr>
                    <w:ins w:id="9723" w:author="tao huang" w:date="2018-10-27T22:47:00Z"/>
                    <w:rFonts w:eastAsia="Times New Roman" w:cs="Times New Roman"/>
                    <w:color w:val="385623"/>
                    <w:sz w:val="20"/>
                    <w:szCs w:val="20"/>
                  </w:rPr>
                </w:rPrChange>
              </w:rPr>
            </w:pPr>
            <w:ins w:id="9724" w:author="tao huang" w:date="2018-10-27T22:47:00Z">
              <w:r w:rsidRPr="00B86EEC">
                <w:rPr>
                  <w:rFonts w:eastAsia="Times New Roman" w:cs="Times New Roman"/>
                  <w:b w:val="0"/>
                  <w:sz w:val="22"/>
                  <w:rPrChange w:id="9725" w:author="韬 黄" w:date="2018-11-05T16:53: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26" w:author="tao huang" w:date="2018-10-27T22:47:00Z"/>
                <w:rFonts w:eastAsia="Times New Roman" w:cs="Times New Roman"/>
                <w:sz w:val="22"/>
                <w:rPrChange w:id="9727" w:author="韬 黄" w:date="2018-11-05T16:53:00Z">
                  <w:rPr>
                    <w:ins w:id="9728" w:author="tao huang" w:date="2018-10-27T22:47:00Z"/>
                    <w:rFonts w:ascii="Calibri" w:eastAsia="Times New Roman" w:hAnsi="Calibri" w:cs="Calibri"/>
                    <w:color w:val="9C5700"/>
                    <w:sz w:val="22"/>
                  </w:rPr>
                </w:rPrChange>
              </w:rPr>
            </w:pPr>
            <w:ins w:id="9729" w:author="tao huang" w:date="2018-10-27T22:47:00Z">
              <w:r w:rsidRPr="00B86EEC">
                <w:rPr>
                  <w:rFonts w:eastAsia="Times New Roman" w:cs="Times New Roman"/>
                  <w:sz w:val="22"/>
                  <w:rPrChange w:id="9730" w:author="韬 黄" w:date="2018-11-05T16:53: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31" w:author="tao huang" w:date="2018-10-27T22:47:00Z"/>
                <w:rFonts w:eastAsia="Times New Roman" w:cs="Times New Roman"/>
                <w:sz w:val="22"/>
                <w:rPrChange w:id="9732" w:author="韬 黄" w:date="2018-11-05T16:53:00Z">
                  <w:rPr>
                    <w:ins w:id="9733" w:author="tao huang" w:date="2018-10-27T22:47:00Z"/>
                    <w:rFonts w:ascii="Calibri" w:eastAsia="Times New Roman" w:hAnsi="Calibri" w:cs="Calibri"/>
                    <w:color w:val="9C5700"/>
                    <w:sz w:val="22"/>
                  </w:rPr>
                </w:rPrChange>
              </w:rPr>
            </w:pPr>
            <w:ins w:id="9734" w:author="tao huang" w:date="2018-10-27T22:47:00Z">
              <w:r w:rsidRPr="00B86EEC">
                <w:rPr>
                  <w:rFonts w:eastAsia="Times New Roman" w:cs="Times New Roman"/>
                  <w:sz w:val="22"/>
                  <w:rPrChange w:id="9735" w:author="韬 黄" w:date="2018-11-05T16:53: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736" w:author="tao huang" w:date="2018-10-27T22:47:00Z"/>
                <w:rFonts w:eastAsia="Times New Roman" w:cs="Times New Roman"/>
                <w:sz w:val="22"/>
                <w:rPrChange w:id="9737" w:author="韬 黄" w:date="2018-11-05T16:53:00Z">
                  <w:rPr>
                    <w:ins w:id="9738" w:author="tao huang" w:date="2018-10-27T22:47:00Z"/>
                    <w:rFonts w:eastAsia="Times New Roman" w:cs="Times New Roman"/>
                    <w:color w:val="385623"/>
                    <w:sz w:val="20"/>
                    <w:szCs w:val="20"/>
                  </w:rPr>
                </w:rPrChange>
              </w:rPr>
            </w:pPr>
            <w:ins w:id="9739" w:author="tao huang" w:date="2018-10-27T22:47:00Z">
              <w:r w:rsidRPr="00B86EEC">
                <w:rPr>
                  <w:rFonts w:eastAsia="Times New Roman" w:cs="Times New Roman"/>
                  <w:sz w:val="22"/>
                  <w:rPrChange w:id="9740" w:author="韬 黄" w:date="2018-11-05T16:53: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41" w:author="tao huang" w:date="2018-10-27T22:47:00Z"/>
                <w:rFonts w:eastAsia="Times New Roman" w:cs="Times New Roman"/>
                <w:sz w:val="22"/>
                <w:rPrChange w:id="9742" w:author="韬 黄" w:date="2018-11-05T16:53:00Z">
                  <w:rPr>
                    <w:ins w:id="9743" w:author="tao huang" w:date="2018-10-27T22:47:00Z"/>
                    <w:rFonts w:ascii="Calibri" w:eastAsia="Times New Roman" w:hAnsi="Calibri" w:cs="Calibri"/>
                    <w:color w:val="9C5700"/>
                    <w:sz w:val="22"/>
                  </w:rPr>
                </w:rPrChange>
              </w:rPr>
            </w:pPr>
            <w:ins w:id="9744" w:author="tao huang" w:date="2018-10-27T22:47:00Z">
              <w:r w:rsidRPr="00B86EEC">
                <w:rPr>
                  <w:rFonts w:eastAsia="Times New Roman" w:cs="Times New Roman"/>
                  <w:sz w:val="22"/>
                  <w:rPrChange w:id="9745" w:author="韬 黄" w:date="2018-11-05T16:53: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46" w:author="tao huang" w:date="2018-10-27T22:47:00Z"/>
                <w:rFonts w:eastAsia="Times New Roman" w:cs="Times New Roman"/>
                <w:sz w:val="22"/>
                <w:rPrChange w:id="9747" w:author="韬 黄" w:date="2018-11-05T16:53:00Z">
                  <w:rPr>
                    <w:ins w:id="9748" w:author="tao huang" w:date="2018-10-27T22:47:00Z"/>
                    <w:rFonts w:ascii="Calibri" w:eastAsia="Times New Roman" w:hAnsi="Calibri" w:cs="Calibri"/>
                    <w:color w:val="9C5700"/>
                    <w:sz w:val="22"/>
                  </w:rPr>
                </w:rPrChange>
              </w:rPr>
            </w:pPr>
            <w:ins w:id="9749" w:author="tao huang" w:date="2018-10-27T22:47:00Z">
              <w:r w:rsidRPr="00B86EEC">
                <w:rPr>
                  <w:rFonts w:eastAsia="Times New Roman" w:cs="Times New Roman"/>
                  <w:sz w:val="22"/>
                  <w:rPrChange w:id="9750" w:author="韬 黄" w:date="2018-11-05T16:53:00Z">
                    <w:rPr>
                      <w:rFonts w:ascii="Calibri" w:eastAsia="Times New Roman" w:hAnsi="Calibri" w:cs="Calibri"/>
                      <w:color w:val="9C5700"/>
                      <w:sz w:val="22"/>
                    </w:rPr>
                  </w:rPrChange>
                </w:rPr>
                <w:t>-4.04%</w:t>
              </w:r>
            </w:ins>
          </w:p>
        </w:tc>
      </w:tr>
      <w:tr w:rsidR="00A37575" w:rsidRPr="00B86EEC"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975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B86EEC" w:rsidRDefault="00012D1C" w:rsidP="00012D1C">
            <w:pPr>
              <w:spacing w:after="0" w:line="240" w:lineRule="auto"/>
              <w:rPr>
                <w:ins w:id="9752" w:author="tao huang" w:date="2018-10-27T22:47:00Z"/>
                <w:rFonts w:eastAsia="Times New Roman" w:cs="Times New Roman"/>
                <w:b w:val="0"/>
                <w:sz w:val="22"/>
                <w:rPrChange w:id="9753" w:author="韬 黄" w:date="2018-11-05T16:53:00Z">
                  <w:rPr>
                    <w:ins w:id="9754" w:author="tao huang" w:date="2018-10-27T22:47:00Z"/>
                    <w:rFonts w:eastAsia="Times New Roman" w:cs="Times New Roman"/>
                    <w:color w:val="385623"/>
                    <w:sz w:val="20"/>
                    <w:szCs w:val="20"/>
                  </w:rPr>
                </w:rPrChange>
              </w:rPr>
            </w:pPr>
            <w:ins w:id="9755" w:author="tao huang" w:date="2018-10-27T22:47:00Z">
              <w:r w:rsidRPr="00B86EEC">
                <w:rPr>
                  <w:rFonts w:eastAsia="Times New Roman" w:cs="Times New Roman"/>
                  <w:b w:val="0"/>
                  <w:sz w:val="22"/>
                  <w:rPrChange w:id="9756" w:author="韬 黄" w:date="2018-11-05T16:53: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57" w:author="tao huang" w:date="2018-10-27T22:47:00Z"/>
                <w:rFonts w:eastAsia="Times New Roman" w:cs="Times New Roman"/>
                <w:sz w:val="22"/>
                <w:rPrChange w:id="9758" w:author="韬 黄" w:date="2018-11-05T16:53:00Z">
                  <w:rPr>
                    <w:ins w:id="9759" w:author="tao huang" w:date="2018-10-27T22:47:00Z"/>
                    <w:rFonts w:ascii="Calibri" w:eastAsia="Times New Roman" w:hAnsi="Calibri" w:cs="Calibri"/>
                    <w:color w:val="9C5700"/>
                    <w:sz w:val="22"/>
                  </w:rPr>
                </w:rPrChange>
              </w:rPr>
            </w:pPr>
            <w:ins w:id="9760" w:author="tao huang" w:date="2018-10-27T22:47:00Z">
              <w:r w:rsidRPr="00B86EEC">
                <w:rPr>
                  <w:rFonts w:eastAsia="Times New Roman" w:cs="Times New Roman"/>
                  <w:sz w:val="22"/>
                  <w:rPrChange w:id="9761" w:author="韬 黄" w:date="2018-11-05T16:53: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62" w:author="tao huang" w:date="2018-10-27T22:47:00Z"/>
                <w:rFonts w:eastAsia="Times New Roman" w:cs="Times New Roman"/>
                <w:sz w:val="22"/>
                <w:rPrChange w:id="9763" w:author="韬 黄" w:date="2018-11-05T16:53:00Z">
                  <w:rPr>
                    <w:ins w:id="9764" w:author="tao huang" w:date="2018-10-27T22:47:00Z"/>
                    <w:rFonts w:ascii="Calibri" w:eastAsia="Times New Roman" w:hAnsi="Calibri" w:cs="Calibri"/>
                    <w:color w:val="9C5700"/>
                    <w:sz w:val="22"/>
                  </w:rPr>
                </w:rPrChange>
              </w:rPr>
            </w:pPr>
            <w:ins w:id="9765" w:author="tao huang" w:date="2018-10-27T22:47:00Z">
              <w:r w:rsidRPr="00B86EEC">
                <w:rPr>
                  <w:rFonts w:eastAsia="Times New Roman" w:cs="Times New Roman"/>
                  <w:sz w:val="22"/>
                  <w:rPrChange w:id="9766" w:author="韬 黄" w:date="2018-11-05T16:53: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767" w:author="tao huang" w:date="2018-10-27T22:47:00Z"/>
                <w:rFonts w:eastAsia="Times New Roman" w:cs="Times New Roman"/>
                <w:sz w:val="22"/>
                <w:rPrChange w:id="9768" w:author="韬 黄" w:date="2018-11-05T16:53:00Z">
                  <w:rPr>
                    <w:ins w:id="9769" w:author="tao huang" w:date="2018-10-27T22:47:00Z"/>
                    <w:rFonts w:eastAsia="Times New Roman" w:cs="Times New Roman"/>
                    <w:color w:val="385623"/>
                    <w:sz w:val="20"/>
                    <w:szCs w:val="20"/>
                  </w:rPr>
                </w:rPrChange>
              </w:rPr>
            </w:pPr>
            <w:ins w:id="9770" w:author="tao huang" w:date="2018-10-27T22:47:00Z">
              <w:r w:rsidRPr="00B86EEC">
                <w:rPr>
                  <w:rFonts w:eastAsia="Times New Roman" w:cs="Times New Roman"/>
                  <w:sz w:val="22"/>
                  <w:rPrChange w:id="9771" w:author="韬 黄" w:date="2018-11-05T16:53: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72" w:author="tao huang" w:date="2018-10-27T22:47:00Z"/>
                <w:rFonts w:eastAsia="Times New Roman" w:cs="Times New Roman"/>
                <w:sz w:val="22"/>
                <w:rPrChange w:id="9773" w:author="韬 黄" w:date="2018-11-05T16:53:00Z">
                  <w:rPr>
                    <w:ins w:id="9774" w:author="tao huang" w:date="2018-10-27T22:47:00Z"/>
                    <w:rFonts w:ascii="Calibri" w:eastAsia="Times New Roman" w:hAnsi="Calibri" w:cs="Calibri"/>
                    <w:color w:val="9C5700"/>
                    <w:sz w:val="22"/>
                  </w:rPr>
                </w:rPrChange>
              </w:rPr>
            </w:pPr>
            <w:ins w:id="9775" w:author="tao huang" w:date="2018-10-27T22:47:00Z">
              <w:r w:rsidRPr="00B86EEC">
                <w:rPr>
                  <w:rFonts w:eastAsia="Times New Roman" w:cs="Times New Roman"/>
                  <w:sz w:val="22"/>
                  <w:rPrChange w:id="9776" w:author="韬 黄" w:date="2018-11-05T16:53: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777" w:author="tao huang" w:date="2018-10-27T22:47:00Z"/>
                <w:rFonts w:eastAsia="Times New Roman" w:cs="Times New Roman"/>
                <w:sz w:val="22"/>
                <w:rPrChange w:id="9778" w:author="韬 黄" w:date="2018-11-05T16:53:00Z">
                  <w:rPr>
                    <w:ins w:id="9779" w:author="tao huang" w:date="2018-10-27T22:47:00Z"/>
                    <w:rFonts w:ascii="Calibri" w:eastAsia="Times New Roman" w:hAnsi="Calibri" w:cs="Calibri"/>
                    <w:color w:val="9C5700"/>
                    <w:sz w:val="22"/>
                  </w:rPr>
                </w:rPrChange>
              </w:rPr>
            </w:pPr>
            <w:ins w:id="9780" w:author="tao huang" w:date="2018-10-27T22:47:00Z">
              <w:r w:rsidRPr="00B86EEC">
                <w:rPr>
                  <w:rFonts w:eastAsia="Times New Roman" w:cs="Times New Roman"/>
                  <w:sz w:val="22"/>
                  <w:rPrChange w:id="9781" w:author="韬 黄" w:date="2018-11-05T16:53:00Z">
                    <w:rPr>
                      <w:rFonts w:ascii="Calibri" w:eastAsia="Times New Roman" w:hAnsi="Calibri" w:cs="Calibri"/>
                      <w:color w:val="9C5700"/>
                      <w:sz w:val="22"/>
                    </w:rPr>
                  </w:rPrChange>
                </w:rPr>
                <w:t>1.38%</w:t>
              </w:r>
            </w:ins>
          </w:p>
        </w:tc>
      </w:tr>
      <w:tr w:rsidR="00A37575" w:rsidRPr="00B86EEC" w14:paraId="0340E902" w14:textId="77777777" w:rsidTr="00012D1C">
        <w:trPr>
          <w:trHeight w:val="20"/>
          <w:ins w:id="978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B86EEC" w:rsidRDefault="00012D1C" w:rsidP="00012D1C">
            <w:pPr>
              <w:spacing w:after="0" w:line="240" w:lineRule="auto"/>
              <w:rPr>
                <w:ins w:id="9783" w:author="tao huang" w:date="2018-10-27T22:47:00Z"/>
                <w:rFonts w:eastAsia="Times New Roman" w:cs="Times New Roman"/>
                <w:b w:val="0"/>
                <w:sz w:val="22"/>
                <w:rPrChange w:id="9784" w:author="韬 黄" w:date="2018-11-05T16:53:00Z">
                  <w:rPr>
                    <w:ins w:id="9785" w:author="tao huang" w:date="2018-10-27T22:47:00Z"/>
                    <w:rFonts w:eastAsia="Times New Roman" w:cs="Times New Roman"/>
                    <w:color w:val="385623"/>
                    <w:sz w:val="20"/>
                    <w:szCs w:val="20"/>
                  </w:rPr>
                </w:rPrChange>
              </w:rPr>
            </w:pPr>
            <w:ins w:id="9786" w:author="tao huang" w:date="2018-10-27T22:47:00Z">
              <w:r w:rsidRPr="00B86EEC">
                <w:rPr>
                  <w:rFonts w:eastAsia="Times New Roman" w:cs="Times New Roman"/>
                  <w:b w:val="0"/>
                  <w:sz w:val="22"/>
                  <w:rPrChange w:id="9787" w:author="韬 黄" w:date="2018-11-05T16:53: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88" w:author="tao huang" w:date="2018-10-27T22:47:00Z"/>
                <w:rFonts w:eastAsia="Times New Roman" w:cs="Times New Roman"/>
                <w:sz w:val="22"/>
                <w:rPrChange w:id="9789" w:author="韬 黄" w:date="2018-11-05T16:53:00Z">
                  <w:rPr>
                    <w:ins w:id="9790" w:author="tao huang" w:date="2018-10-27T22:47:00Z"/>
                    <w:rFonts w:ascii="Calibri" w:eastAsia="Times New Roman" w:hAnsi="Calibri" w:cs="Calibri"/>
                    <w:color w:val="9C5700"/>
                    <w:sz w:val="22"/>
                  </w:rPr>
                </w:rPrChange>
              </w:rPr>
            </w:pPr>
            <w:ins w:id="9791" w:author="tao huang" w:date="2018-10-27T22:47:00Z">
              <w:r w:rsidRPr="00B86EEC">
                <w:rPr>
                  <w:rFonts w:eastAsia="Times New Roman" w:cs="Times New Roman"/>
                  <w:sz w:val="22"/>
                  <w:rPrChange w:id="9792" w:author="韬 黄" w:date="2018-11-05T16:53: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793" w:author="tao huang" w:date="2018-10-27T22:47:00Z"/>
                <w:rFonts w:eastAsia="Times New Roman" w:cs="Times New Roman"/>
                <w:sz w:val="22"/>
                <w:rPrChange w:id="9794" w:author="韬 黄" w:date="2018-11-05T16:53:00Z">
                  <w:rPr>
                    <w:ins w:id="9795" w:author="tao huang" w:date="2018-10-27T22:47:00Z"/>
                    <w:rFonts w:ascii="Calibri" w:eastAsia="Times New Roman" w:hAnsi="Calibri" w:cs="Calibri"/>
                    <w:color w:val="9C5700"/>
                    <w:sz w:val="22"/>
                  </w:rPr>
                </w:rPrChange>
              </w:rPr>
            </w:pPr>
            <w:ins w:id="9796" w:author="tao huang" w:date="2018-10-27T22:47:00Z">
              <w:r w:rsidRPr="00B86EEC">
                <w:rPr>
                  <w:rFonts w:eastAsia="Times New Roman" w:cs="Times New Roman"/>
                  <w:sz w:val="22"/>
                  <w:rPrChange w:id="9797" w:author="韬 黄" w:date="2018-11-05T16:53: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798" w:author="tao huang" w:date="2018-10-27T22:47:00Z"/>
                <w:rFonts w:eastAsia="Times New Roman" w:cs="Times New Roman"/>
                <w:sz w:val="22"/>
                <w:rPrChange w:id="9799" w:author="韬 黄" w:date="2018-11-05T16:53:00Z">
                  <w:rPr>
                    <w:ins w:id="9800" w:author="tao huang" w:date="2018-10-27T22:47:00Z"/>
                    <w:rFonts w:eastAsia="Times New Roman" w:cs="Times New Roman"/>
                    <w:color w:val="385623"/>
                    <w:sz w:val="20"/>
                    <w:szCs w:val="20"/>
                  </w:rPr>
                </w:rPrChange>
              </w:rPr>
            </w:pPr>
            <w:ins w:id="9801" w:author="tao huang" w:date="2018-10-27T22:47:00Z">
              <w:r w:rsidRPr="00B86EEC">
                <w:rPr>
                  <w:rFonts w:eastAsia="Times New Roman" w:cs="Times New Roman"/>
                  <w:sz w:val="22"/>
                  <w:rPrChange w:id="9802" w:author="韬 黄" w:date="2018-11-05T16:53: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03" w:author="tao huang" w:date="2018-10-27T22:47:00Z"/>
                <w:rFonts w:eastAsia="Times New Roman" w:cs="Times New Roman"/>
                <w:sz w:val="22"/>
                <w:rPrChange w:id="9804" w:author="韬 黄" w:date="2018-11-05T16:53:00Z">
                  <w:rPr>
                    <w:ins w:id="9805" w:author="tao huang" w:date="2018-10-27T22:47:00Z"/>
                    <w:rFonts w:ascii="Calibri" w:eastAsia="Times New Roman" w:hAnsi="Calibri" w:cs="Calibri"/>
                    <w:color w:val="9C5700"/>
                    <w:sz w:val="22"/>
                  </w:rPr>
                </w:rPrChange>
              </w:rPr>
            </w:pPr>
            <w:ins w:id="9806" w:author="tao huang" w:date="2018-10-27T22:47:00Z">
              <w:r w:rsidRPr="00B86EEC">
                <w:rPr>
                  <w:rFonts w:eastAsia="Times New Roman" w:cs="Times New Roman"/>
                  <w:sz w:val="22"/>
                  <w:rPrChange w:id="9807" w:author="韬 黄" w:date="2018-11-05T16:53: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08" w:author="tao huang" w:date="2018-10-27T22:47:00Z"/>
                <w:rFonts w:eastAsia="Times New Roman" w:cs="Times New Roman"/>
                <w:sz w:val="22"/>
                <w:rPrChange w:id="9809" w:author="韬 黄" w:date="2018-11-05T16:53:00Z">
                  <w:rPr>
                    <w:ins w:id="9810" w:author="tao huang" w:date="2018-10-27T22:47:00Z"/>
                    <w:rFonts w:ascii="Calibri" w:eastAsia="Times New Roman" w:hAnsi="Calibri" w:cs="Calibri"/>
                    <w:color w:val="9C5700"/>
                    <w:sz w:val="22"/>
                  </w:rPr>
                </w:rPrChange>
              </w:rPr>
            </w:pPr>
            <w:ins w:id="9811" w:author="tao huang" w:date="2018-10-27T22:47:00Z">
              <w:r w:rsidRPr="00B86EEC">
                <w:rPr>
                  <w:rFonts w:eastAsia="Times New Roman" w:cs="Times New Roman"/>
                  <w:sz w:val="22"/>
                  <w:rPrChange w:id="9812" w:author="韬 黄" w:date="2018-11-05T16:53:00Z">
                    <w:rPr>
                      <w:rFonts w:ascii="Calibri" w:eastAsia="Times New Roman" w:hAnsi="Calibri" w:cs="Calibri"/>
                      <w:color w:val="9C5700"/>
                      <w:sz w:val="22"/>
                    </w:rPr>
                  </w:rPrChange>
                </w:rPr>
                <w:t>1.97%</w:t>
              </w:r>
            </w:ins>
          </w:p>
        </w:tc>
      </w:tr>
      <w:tr w:rsidR="00A37575" w:rsidRPr="00B86EEC"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9813"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B86EEC" w:rsidRDefault="00732976" w:rsidP="00012D1C">
            <w:pPr>
              <w:spacing w:after="0" w:line="240" w:lineRule="auto"/>
              <w:rPr>
                <w:ins w:id="9814" w:author="tao huang" w:date="2018-10-27T22:47:00Z"/>
                <w:rFonts w:eastAsia="Times New Roman" w:cs="Times New Roman"/>
                <w:b w:val="0"/>
                <w:sz w:val="22"/>
                <w:rPrChange w:id="9815" w:author="韬 黄" w:date="2018-11-05T16:53:00Z">
                  <w:rPr>
                    <w:ins w:id="9816" w:author="tao huang" w:date="2018-10-27T22:47:00Z"/>
                    <w:rFonts w:eastAsia="Times New Roman" w:cs="Times New Roman"/>
                    <w:color w:val="385623"/>
                    <w:sz w:val="20"/>
                    <w:szCs w:val="20"/>
                  </w:rPr>
                </w:rPrChange>
              </w:rPr>
            </w:pPr>
            <w:ins w:id="9817" w:author="tao huang" w:date="2018-10-27T22:56:00Z">
              <w:r w:rsidRPr="00B86EEC">
                <w:rPr>
                  <w:rFonts w:eastAsia="Times New Roman" w:cs="Times New Roman"/>
                  <w:b w:val="0"/>
                  <w:sz w:val="22"/>
                  <w:rPrChange w:id="9818" w:author="韬 黄" w:date="2018-11-05T16:53:00Z">
                    <w:rPr>
                      <w:rFonts w:eastAsia="Times New Roman" w:cs="Times New Roman"/>
                      <w:sz w:val="22"/>
                    </w:rPr>
                  </w:rPrChange>
                </w:rPr>
                <w:t>Hotdog</w:t>
              </w:r>
            </w:ins>
          </w:p>
        </w:tc>
        <w:tc>
          <w:tcPr>
            <w:tcW w:w="1236" w:type="dxa"/>
            <w:shd w:val="clear" w:color="auto" w:fill="auto"/>
            <w:noWrap/>
            <w:hideMark/>
          </w:tcPr>
          <w:p w14:paraId="2CEF176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19" w:author="tao huang" w:date="2018-10-27T22:47:00Z"/>
                <w:rFonts w:eastAsia="Times New Roman" w:cs="Times New Roman"/>
                <w:sz w:val="22"/>
                <w:rPrChange w:id="9820" w:author="韬 黄" w:date="2018-11-05T16:53:00Z">
                  <w:rPr>
                    <w:ins w:id="9821" w:author="tao huang" w:date="2018-10-27T22:47:00Z"/>
                    <w:rFonts w:ascii="Calibri" w:eastAsia="Times New Roman" w:hAnsi="Calibri" w:cs="Calibri"/>
                    <w:color w:val="9C5700"/>
                    <w:sz w:val="22"/>
                  </w:rPr>
                </w:rPrChange>
              </w:rPr>
            </w:pPr>
            <w:ins w:id="9822" w:author="tao huang" w:date="2018-10-27T22:47:00Z">
              <w:r w:rsidRPr="00B86EEC">
                <w:rPr>
                  <w:rFonts w:eastAsia="Times New Roman" w:cs="Times New Roman"/>
                  <w:sz w:val="22"/>
                  <w:rPrChange w:id="9823" w:author="韬 黄" w:date="2018-11-05T16:53: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24" w:author="tao huang" w:date="2018-10-27T22:47:00Z"/>
                <w:rFonts w:eastAsia="Times New Roman" w:cs="Times New Roman"/>
                <w:sz w:val="22"/>
                <w:rPrChange w:id="9825" w:author="韬 黄" w:date="2018-11-05T16:53:00Z">
                  <w:rPr>
                    <w:ins w:id="9826" w:author="tao huang" w:date="2018-10-27T22:47:00Z"/>
                    <w:rFonts w:ascii="Calibri" w:eastAsia="Times New Roman" w:hAnsi="Calibri" w:cs="Calibri"/>
                    <w:color w:val="9C5700"/>
                    <w:sz w:val="22"/>
                  </w:rPr>
                </w:rPrChange>
              </w:rPr>
            </w:pPr>
            <w:ins w:id="9827" w:author="tao huang" w:date="2018-10-27T22:47:00Z">
              <w:r w:rsidRPr="00B86EEC">
                <w:rPr>
                  <w:rFonts w:eastAsia="Times New Roman" w:cs="Times New Roman"/>
                  <w:sz w:val="22"/>
                  <w:rPrChange w:id="9828" w:author="韬 黄" w:date="2018-11-05T16:53: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829" w:author="tao huang" w:date="2018-10-27T22:47:00Z"/>
                <w:rFonts w:eastAsia="Times New Roman" w:cs="Times New Roman"/>
                <w:sz w:val="22"/>
                <w:rPrChange w:id="9830" w:author="韬 黄" w:date="2018-11-05T16:53:00Z">
                  <w:rPr>
                    <w:ins w:id="9831" w:author="tao huang" w:date="2018-10-27T22:47:00Z"/>
                    <w:rFonts w:eastAsia="Times New Roman" w:cs="Times New Roman"/>
                    <w:color w:val="385623"/>
                    <w:sz w:val="20"/>
                    <w:szCs w:val="20"/>
                  </w:rPr>
                </w:rPrChange>
              </w:rPr>
            </w:pPr>
            <w:ins w:id="9832" w:author="tao huang" w:date="2018-10-27T22:47:00Z">
              <w:r w:rsidRPr="00B86EEC">
                <w:rPr>
                  <w:rFonts w:eastAsia="Times New Roman" w:cs="Times New Roman"/>
                  <w:sz w:val="22"/>
                  <w:rPrChange w:id="9833" w:author="韬 黄" w:date="2018-11-05T16:53: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34" w:author="tao huang" w:date="2018-10-27T22:47:00Z"/>
                <w:rFonts w:eastAsia="Times New Roman" w:cs="Times New Roman"/>
                <w:sz w:val="22"/>
                <w:rPrChange w:id="9835" w:author="韬 黄" w:date="2018-11-05T16:53:00Z">
                  <w:rPr>
                    <w:ins w:id="9836" w:author="tao huang" w:date="2018-10-27T22:47:00Z"/>
                    <w:rFonts w:ascii="Calibri" w:eastAsia="Times New Roman" w:hAnsi="Calibri" w:cs="Calibri"/>
                    <w:color w:val="9C5700"/>
                    <w:sz w:val="22"/>
                  </w:rPr>
                </w:rPrChange>
              </w:rPr>
            </w:pPr>
            <w:ins w:id="9837" w:author="tao huang" w:date="2018-10-27T22:47:00Z">
              <w:r w:rsidRPr="00B86EEC">
                <w:rPr>
                  <w:rFonts w:eastAsia="Times New Roman" w:cs="Times New Roman"/>
                  <w:sz w:val="22"/>
                  <w:rPrChange w:id="9838" w:author="韬 黄" w:date="2018-11-05T16:53: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39" w:author="tao huang" w:date="2018-10-27T22:47:00Z"/>
                <w:rFonts w:eastAsia="Times New Roman" w:cs="Times New Roman"/>
                <w:sz w:val="22"/>
                <w:rPrChange w:id="9840" w:author="韬 黄" w:date="2018-11-05T16:53:00Z">
                  <w:rPr>
                    <w:ins w:id="9841" w:author="tao huang" w:date="2018-10-27T22:47:00Z"/>
                    <w:rFonts w:ascii="Calibri" w:eastAsia="Times New Roman" w:hAnsi="Calibri" w:cs="Calibri"/>
                    <w:color w:val="9C5700"/>
                    <w:sz w:val="22"/>
                  </w:rPr>
                </w:rPrChange>
              </w:rPr>
            </w:pPr>
            <w:ins w:id="9842" w:author="tao huang" w:date="2018-10-27T22:47:00Z">
              <w:r w:rsidRPr="00B86EEC">
                <w:rPr>
                  <w:rFonts w:eastAsia="Times New Roman" w:cs="Times New Roman"/>
                  <w:sz w:val="22"/>
                  <w:rPrChange w:id="9843" w:author="韬 黄" w:date="2018-11-05T16:53:00Z">
                    <w:rPr>
                      <w:rFonts w:ascii="Calibri" w:eastAsia="Times New Roman" w:hAnsi="Calibri" w:cs="Calibri"/>
                      <w:color w:val="9C5700"/>
                      <w:sz w:val="22"/>
                    </w:rPr>
                  </w:rPrChange>
                </w:rPr>
                <w:t>2.62%</w:t>
              </w:r>
            </w:ins>
          </w:p>
        </w:tc>
      </w:tr>
      <w:tr w:rsidR="00A37575" w:rsidRPr="00B86EEC" w14:paraId="001597A6" w14:textId="77777777" w:rsidTr="00012D1C">
        <w:trPr>
          <w:trHeight w:val="20"/>
          <w:ins w:id="9844"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B86EEC" w:rsidRDefault="00732976" w:rsidP="00012D1C">
            <w:pPr>
              <w:spacing w:after="0" w:line="240" w:lineRule="auto"/>
              <w:rPr>
                <w:ins w:id="9845" w:author="tao huang" w:date="2018-10-27T22:47:00Z"/>
                <w:rFonts w:eastAsia="Times New Roman" w:cs="Times New Roman"/>
                <w:b w:val="0"/>
                <w:sz w:val="22"/>
                <w:rPrChange w:id="9846" w:author="韬 黄" w:date="2018-11-05T16:53:00Z">
                  <w:rPr>
                    <w:ins w:id="9847" w:author="tao huang" w:date="2018-10-27T22:47:00Z"/>
                    <w:rFonts w:eastAsia="Times New Roman" w:cs="Times New Roman"/>
                    <w:color w:val="385623"/>
                    <w:sz w:val="20"/>
                    <w:szCs w:val="20"/>
                  </w:rPr>
                </w:rPrChange>
              </w:rPr>
            </w:pPr>
            <w:ins w:id="9848" w:author="tao huang" w:date="2018-10-27T22:56:00Z">
              <w:r w:rsidRPr="00B86EEC">
                <w:rPr>
                  <w:rFonts w:eastAsia="Times New Roman" w:cs="Times New Roman"/>
                  <w:b w:val="0"/>
                  <w:sz w:val="22"/>
                  <w:rPrChange w:id="9849" w:author="韬 黄" w:date="2018-11-05T16:53: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50" w:author="tao huang" w:date="2018-10-27T22:47:00Z"/>
                <w:rFonts w:eastAsia="Times New Roman" w:cs="Times New Roman"/>
                <w:sz w:val="22"/>
                <w:rPrChange w:id="9851" w:author="韬 黄" w:date="2018-11-05T16:53:00Z">
                  <w:rPr>
                    <w:ins w:id="9852" w:author="tao huang" w:date="2018-10-27T22:47:00Z"/>
                    <w:rFonts w:ascii="Calibri" w:eastAsia="Times New Roman" w:hAnsi="Calibri" w:cs="Calibri"/>
                    <w:color w:val="9C5700"/>
                    <w:sz w:val="22"/>
                  </w:rPr>
                </w:rPrChange>
              </w:rPr>
            </w:pPr>
            <w:ins w:id="9853" w:author="tao huang" w:date="2018-10-27T22:47:00Z">
              <w:r w:rsidRPr="00B86EEC">
                <w:rPr>
                  <w:rFonts w:eastAsia="Times New Roman" w:cs="Times New Roman"/>
                  <w:sz w:val="22"/>
                  <w:rPrChange w:id="9854" w:author="韬 黄" w:date="2018-11-05T16:53: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55" w:author="tao huang" w:date="2018-10-27T22:47:00Z"/>
                <w:rFonts w:eastAsia="Times New Roman" w:cs="Times New Roman"/>
                <w:sz w:val="22"/>
                <w:rPrChange w:id="9856" w:author="韬 黄" w:date="2018-11-05T16:53:00Z">
                  <w:rPr>
                    <w:ins w:id="9857" w:author="tao huang" w:date="2018-10-27T22:47:00Z"/>
                    <w:rFonts w:ascii="Calibri" w:eastAsia="Times New Roman" w:hAnsi="Calibri" w:cs="Calibri"/>
                    <w:color w:val="9C5700"/>
                    <w:sz w:val="22"/>
                  </w:rPr>
                </w:rPrChange>
              </w:rPr>
            </w:pPr>
            <w:ins w:id="9858" w:author="tao huang" w:date="2018-10-27T22:47:00Z">
              <w:r w:rsidRPr="00B86EEC">
                <w:rPr>
                  <w:rFonts w:eastAsia="Times New Roman" w:cs="Times New Roman"/>
                  <w:sz w:val="22"/>
                  <w:rPrChange w:id="9859"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860" w:author="tao huang" w:date="2018-10-27T22:47:00Z"/>
                <w:rFonts w:eastAsia="Times New Roman" w:cs="Times New Roman"/>
                <w:sz w:val="22"/>
                <w:rPrChange w:id="9861" w:author="韬 黄" w:date="2018-11-05T16:53:00Z">
                  <w:rPr>
                    <w:ins w:id="9862" w:author="tao huang" w:date="2018-10-27T22:47:00Z"/>
                    <w:rFonts w:eastAsia="Times New Roman" w:cs="Times New Roman"/>
                    <w:color w:val="385623"/>
                    <w:sz w:val="20"/>
                    <w:szCs w:val="20"/>
                  </w:rPr>
                </w:rPrChange>
              </w:rPr>
            </w:pPr>
            <w:ins w:id="9863" w:author="tao huang" w:date="2018-10-27T22:47:00Z">
              <w:r w:rsidRPr="00B86EEC">
                <w:rPr>
                  <w:rFonts w:eastAsia="Times New Roman" w:cs="Times New Roman"/>
                  <w:sz w:val="22"/>
                  <w:rPrChange w:id="9864" w:author="韬 黄" w:date="2018-11-05T16:53: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65" w:author="tao huang" w:date="2018-10-27T22:47:00Z"/>
                <w:rFonts w:eastAsia="Times New Roman" w:cs="Times New Roman"/>
                <w:sz w:val="22"/>
                <w:rPrChange w:id="9866" w:author="韬 黄" w:date="2018-11-05T16:53:00Z">
                  <w:rPr>
                    <w:ins w:id="9867" w:author="tao huang" w:date="2018-10-27T22:47:00Z"/>
                    <w:rFonts w:ascii="Calibri" w:eastAsia="Times New Roman" w:hAnsi="Calibri" w:cs="Calibri"/>
                    <w:color w:val="9C5700"/>
                    <w:sz w:val="22"/>
                  </w:rPr>
                </w:rPrChange>
              </w:rPr>
            </w:pPr>
            <w:ins w:id="9868" w:author="tao huang" w:date="2018-10-27T22:47:00Z">
              <w:r w:rsidRPr="00B86EEC">
                <w:rPr>
                  <w:rFonts w:eastAsia="Times New Roman" w:cs="Times New Roman"/>
                  <w:sz w:val="22"/>
                  <w:rPrChange w:id="9869" w:author="韬 黄" w:date="2018-11-05T16:53: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870" w:author="tao huang" w:date="2018-10-27T22:47:00Z"/>
                <w:rFonts w:eastAsia="Times New Roman" w:cs="Times New Roman"/>
                <w:sz w:val="22"/>
                <w:rPrChange w:id="9871" w:author="韬 黄" w:date="2018-11-05T16:53:00Z">
                  <w:rPr>
                    <w:ins w:id="9872" w:author="tao huang" w:date="2018-10-27T22:47:00Z"/>
                    <w:rFonts w:ascii="Calibri" w:eastAsia="Times New Roman" w:hAnsi="Calibri" w:cs="Calibri"/>
                    <w:color w:val="9C5700"/>
                    <w:sz w:val="22"/>
                  </w:rPr>
                </w:rPrChange>
              </w:rPr>
            </w:pPr>
            <w:ins w:id="9873" w:author="tao huang" w:date="2018-10-27T22:47:00Z">
              <w:r w:rsidRPr="00B86EEC">
                <w:rPr>
                  <w:rFonts w:eastAsia="Times New Roman" w:cs="Times New Roman"/>
                  <w:sz w:val="22"/>
                  <w:rPrChange w:id="9874" w:author="韬 黄" w:date="2018-11-05T16:53:00Z">
                    <w:rPr>
                      <w:rFonts w:ascii="Calibri" w:eastAsia="Times New Roman" w:hAnsi="Calibri" w:cs="Calibri"/>
                      <w:color w:val="9C5700"/>
                      <w:sz w:val="22"/>
                    </w:rPr>
                  </w:rPrChange>
                </w:rPr>
                <w:t>-1.12%</w:t>
              </w:r>
            </w:ins>
          </w:p>
        </w:tc>
      </w:tr>
      <w:tr w:rsidR="00A37575" w:rsidRPr="00B86EEC"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987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B86EEC" w:rsidRDefault="00012D1C" w:rsidP="00012D1C">
            <w:pPr>
              <w:spacing w:after="0" w:line="240" w:lineRule="auto"/>
              <w:rPr>
                <w:ins w:id="9876" w:author="tao huang" w:date="2018-10-27T22:47:00Z"/>
                <w:rFonts w:eastAsia="Times New Roman" w:cs="Times New Roman"/>
                <w:b w:val="0"/>
                <w:sz w:val="22"/>
                <w:rPrChange w:id="9877" w:author="韬 黄" w:date="2018-11-05T16:53:00Z">
                  <w:rPr>
                    <w:ins w:id="9878" w:author="tao huang" w:date="2018-10-27T22:47:00Z"/>
                    <w:rFonts w:eastAsia="Times New Roman" w:cs="Times New Roman"/>
                    <w:color w:val="385623"/>
                    <w:sz w:val="20"/>
                    <w:szCs w:val="20"/>
                  </w:rPr>
                </w:rPrChange>
              </w:rPr>
            </w:pPr>
            <w:ins w:id="9879" w:author="tao huang" w:date="2018-10-27T22:47:00Z">
              <w:r w:rsidRPr="00B86EEC">
                <w:rPr>
                  <w:rFonts w:eastAsia="Times New Roman" w:cs="Times New Roman"/>
                  <w:b w:val="0"/>
                  <w:sz w:val="22"/>
                  <w:rPrChange w:id="9880" w:author="韬 黄" w:date="2018-11-05T16:53: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81" w:author="tao huang" w:date="2018-10-27T22:47:00Z"/>
                <w:rFonts w:eastAsia="Times New Roman" w:cs="Times New Roman"/>
                <w:sz w:val="22"/>
                <w:rPrChange w:id="9882" w:author="韬 黄" w:date="2018-11-05T16:53:00Z">
                  <w:rPr>
                    <w:ins w:id="9883" w:author="tao huang" w:date="2018-10-27T22:47:00Z"/>
                    <w:rFonts w:ascii="Calibri" w:eastAsia="Times New Roman" w:hAnsi="Calibri" w:cs="Calibri"/>
                    <w:color w:val="9C5700"/>
                    <w:sz w:val="22"/>
                  </w:rPr>
                </w:rPrChange>
              </w:rPr>
            </w:pPr>
            <w:ins w:id="9884" w:author="tao huang" w:date="2018-10-27T22:47:00Z">
              <w:r w:rsidRPr="00B86EEC">
                <w:rPr>
                  <w:rFonts w:eastAsia="Times New Roman" w:cs="Times New Roman"/>
                  <w:sz w:val="22"/>
                  <w:rPrChange w:id="9885" w:author="韬 黄" w:date="2018-11-05T16:53: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86" w:author="tao huang" w:date="2018-10-27T22:47:00Z"/>
                <w:rFonts w:eastAsia="Times New Roman" w:cs="Times New Roman"/>
                <w:sz w:val="22"/>
                <w:rPrChange w:id="9887" w:author="韬 黄" w:date="2018-11-05T16:53:00Z">
                  <w:rPr>
                    <w:ins w:id="9888" w:author="tao huang" w:date="2018-10-27T22:47:00Z"/>
                    <w:rFonts w:ascii="Calibri" w:eastAsia="Times New Roman" w:hAnsi="Calibri" w:cs="Calibri"/>
                    <w:color w:val="9C5700"/>
                    <w:sz w:val="22"/>
                  </w:rPr>
                </w:rPrChange>
              </w:rPr>
            </w:pPr>
            <w:ins w:id="9889" w:author="tao huang" w:date="2018-10-27T22:47:00Z">
              <w:r w:rsidRPr="00B86EEC">
                <w:rPr>
                  <w:rFonts w:eastAsia="Times New Roman" w:cs="Times New Roman"/>
                  <w:sz w:val="22"/>
                  <w:rPrChange w:id="9890" w:author="韬 黄" w:date="2018-11-05T16:53: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B86EEC"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9891" w:author="tao huang" w:date="2018-10-27T22:47:00Z"/>
                <w:rFonts w:eastAsia="Times New Roman" w:cs="Times New Roman"/>
                <w:sz w:val="22"/>
                <w:rPrChange w:id="9892" w:author="韬 黄" w:date="2018-11-05T16:53:00Z">
                  <w:rPr>
                    <w:ins w:id="9893" w:author="tao huang" w:date="2018-10-27T22:47:00Z"/>
                    <w:rFonts w:eastAsia="Times New Roman" w:cs="Times New Roman"/>
                    <w:color w:val="385623"/>
                    <w:sz w:val="20"/>
                    <w:szCs w:val="20"/>
                  </w:rPr>
                </w:rPrChange>
              </w:rPr>
            </w:pPr>
            <w:ins w:id="9894" w:author="tao huang" w:date="2018-10-27T22:47:00Z">
              <w:r w:rsidRPr="00B86EEC">
                <w:rPr>
                  <w:rFonts w:eastAsia="Times New Roman" w:cs="Times New Roman"/>
                  <w:sz w:val="22"/>
                  <w:rPrChange w:id="9895" w:author="韬 黄" w:date="2018-11-05T16:53: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896" w:author="tao huang" w:date="2018-10-27T22:47:00Z"/>
                <w:rFonts w:eastAsia="Times New Roman" w:cs="Times New Roman"/>
                <w:sz w:val="22"/>
                <w:rPrChange w:id="9897" w:author="韬 黄" w:date="2018-11-05T16:53:00Z">
                  <w:rPr>
                    <w:ins w:id="9898" w:author="tao huang" w:date="2018-10-27T22:47:00Z"/>
                    <w:rFonts w:ascii="Calibri" w:eastAsia="Times New Roman" w:hAnsi="Calibri" w:cs="Calibri"/>
                    <w:color w:val="9C5700"/>
                    <w:sz w:val="22"/>
                  </w:rPr>
                </w:rPrChange>
              </w:rPr>
            </w:pPr>
            <w:ins w:id="9899" w:author="tao huang" w:date="2018-10-27T22:47:00Z">
              <w:r w:rsidRPr="00B86EEC">
                <w:rPr>
                  <w:rFonts w:eastAsia="Times New Roman" w:cs="Times New Roman"/>
                  <w:sz w:val="22"/>
                  <w:rPrChange w:id="9900" w:author="韬 黄" w:date="2018-11-05T16:53: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B86EEC"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9901" w:author="tao huang" w:date="2018-10-27T22:47:00Z"/>
                <w:rFonts w:eastAsia="Times New Roman" w:cs="Times New Roman"/>
                <w:sz w:val="22"/>
                <w:rPrChange w:id="9902" w:author="韬 黄" w:date="2018-11-05T16:53:00Z">
                  <w:rPr>
                    <w:ins w:id="9903" w:author="tao huang" w:date="2018-10-27T22:47:00Z"/>
                    <w:rFonts w:ascii="Calibri" w:eastAsia="Times New Roman" w:hAnsi="Calibri" w:cs="Calibri"/>
                    <w:color w:val="9C5700"/>
                    <w:sz w:val="22"/>
                  </w:rPr>
                </w:rPrChange>
              </w:rPr>
            </w:pPr>
            <w:ins w:id="9904" w:author="tao huang" w:date="2018-10-27T22:47:00Z">
              <w:r w:rsidRPr="00B86EEC">
                <w:rPr>
                  <w:rFonts w:eastAsia="Times New Roman" w:cs="Times New Roman"/>
                  <w:sz w:val="22"/>
                  <w:rPrChange w:id="9905" w:author="韬 黄" w:date="2018-11-05T16:53:00Z">
                    <w:rPr>
                      <w:rFonts w:ascii="Calibri" w:eastAsia="Times New Roman" w:hAnsi="Calibri" w:cs="Calibri"/>
                      <w:color w:val="9C5700"/>
                      <w:sz w:val="22"/>
                    </w:rPr>
                  </w:rPrChange>
                </w:rPr>
                <w:t>0.55%</w:t>
              </w:r>
            </w:ins>
          </w:p>
        </w:tc>
      </w:tr>
      <w:tr w:rsidR="00A37575" w:rsidRPr="00B86EEC" w14:paraId="067B635C" w14:textId="77777777" w:rsidTr="00012D1C">
        <w:trPr>
          <w:trHeight w:val="20"/>
          <w:ins w:id="990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B86EEC" w:rsidRDefault="00012D1C" w:rsidP="00012D1C">
            <w:pPr>
              <w:spacing w:after="0" w:line="240" w:lineRule="auto"/>
              <w:rPr>
                <w:ins w:id="9907" w:author="tao huang" w:date="2018-10-27T22:47:00Z"/>
                <w:rFonts w:eastAsia="Times New Roman" w:cs="Times New Roman"/>
                <w:b w:val="0"/>
                <w:sz w:val="22"/>
                <w:rPrChange w:id="9908" w:author="韬 黄" w:date="2018-11-05T16:53:00Z">
                  <w:rPr>
                    <w:ins w:id="9909" w:author="tao huang" w:date="2018-10-27T22:47:00Z"/>
                    <w:rFonts w:eastAsia="Times New Roman" w:cs="Times New Roman"/>
                    <w:color w:val="385623"/>
                    <w:sz w:val="20"/>
                    <w:szCs w:val="20"/>
                  </w:rPr>
                </w:rPrChange>
              </w:rPr>
            </w:pPr>
            <w:ins w:id="9910" w:author="tao huang" w:date="2018-10-27T22:47:00Z">
              <w:r w:rsidRPr="00B86EEC">
                <w:rPr>
                  <w:rFonts w:eastAsia="Times New Roman" w:cs="Times New Roman"/>
                  <w:b w:val="0"/>
                  <w:sz w:val="22"/>
                  <w:rPrChange w:id="9911" w:author="韬 黄" w:date="2018-11-05T16:53: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12" w:author="tao huang" w:date="2018-10-27T22:47:00Z"/>
                <w:rFonts w:eastAsia="Times New Roman" w:cs="Times New Roman"/>
                <w:sz w:val="22"/>
                <w:rPrChange w:id="9913" w:author="韬 黄" w:date="2018-11-05T16:53:00Z">
                  <w:rPr>
                    <w:ins w:id="9914" w:author="tao huang" w:date="2018-10-27T22:47:00Z"/>
                    <w:rFonts w:ascii="Calibri" w:eastAsia="Times New Roman" w:hAnsi="Calibri" w:cs="Calibri"/>
                    <w:color w:val="9C5700"/>
                    <w:sz w:val="22"/>
                  </w:rPr>
                </w:rPrChange>
              </w:rPr>
            </w:pPr>
            <w:ins w:id="9915" w:author="tao huang" w:date="2018-10-27T22:47:00Z">
              <w:r w:rsidRPr="00B86EEC">
                <w:rPr>
                  <w:rFonts w:eastAsia="Times New Roman" w:cs="Times New Roman"/>
                  <w:sz w:val="22"/>
                  <w:rPrChange w:id="9916" w:author="韬 黄" w:date="2018-11-05T16:53: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17" w:author="tao huang" w:date="2018-10-27T22:47:00Z"/>
                <w:rFonts w:eastAsia="Times New Roman" w:cs="Times New Roman"/>
                <w:sz w:val="22"/>
                <w:rPrChange w:id="9918" w:author="韬 黄" w:date="2018-11-05T16:53:00Z">
                  <w:rPr>
                    <w:ins w:id="9919" w:author="tao huang" w:date="2018-10-27T22:47:00Z"/>
                    <w:rFonts w:ascii="Calibri" w:eastAsia="Times New Roman" w:hAnsi="Calibri" w:cs="Calibri"/>
                    <w:color w:val="9C5700"/>
                    <w:sz w:val="22"/>
                  </w:rPr>
                </w:rPrChange>
              </w:rPr>
            </w:pPr>
            <w:ins w:id="9920" w:author="tao huang" w:date="2018-10-27T22:47:00Z">
              <w:r w:rsidRPr="00B86EEC">
                <w:rPr>
                  <w:rFonts w:eastAsia="Times New Roman" w:cs="Times New Roman"/>
                  <w:sz w:val="22"/>
                  <w:rPrChange w:id="9921" w:author="韬 黄" w:date="2018-11-05T16:53: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B86EEC"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9922" w:author="tao huang" w:date="2018-10-27T22:47:00Z"/>
                <w:rFonts w:eastAsia="Times New Roman" w:cs="Times New Roman"/>
                <w:sz w:val="22"/>
                <w:rPrChange w:id="9923" w:author="韬 黄" w:date="2018-11-05T16:53:00Z">
                  <w:rPr>
                    <w:ins w:id="9924" w:author="tao huang" w:date="2018-10-27T22:47:00Z"/>
                    <w:rFonts w:eastAsia="Times New Roman" w:cs="Times New Roman"/>
                    <w:color w:val="385623"/>
                    <w:sz w:val="20"/>
                    <w:szCs w:val="20"/>
                  </w:rPr>
                </w:rPrChange>
              </w:rPr>
            </w:pPr>
            <w:ins w:id="9925" w:author="tao huang" w:date="2018-10-27T22:47:00Z">
              <w:r w:rsidRPr="00B86EEC">
                <w:rPr>
                  <w:rFonts w:eastAsia="Times New Roman" w:cs="Times New Roman"/>
                  <w:sz w:val="22"/>
                  <w:rPrChange w:id="9926" w:author="韬 黄" w:date="2018-11-05T16:53: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27" w:author="tao huang" w:date="2018-10-27T22:47:00Z"/>
                <w:rFonts w:eastAsia="Times New Roman" w:cs="Times New Roman"/>
                <w:sz w:val="22"/>
                <w:rPrChange w:id="9928" w:author="韬 黄" w:date="2018-11-05T16:53:00Z">
                  <w:rPr>
                    <w:ins w:id="9929" w:author="tao huang" w:date="2018-10-27T22:47:00Z"/>
                    <w:rFonts w:ascii="Calibri" w:eastAsia="Times New Roman" w:hAnsi="Calibri" w:cs="Calibri"/>
                    <w:color w:val="9C5700"/>
                    <w:sz w:val="22"/>
                  </w:rPr>
                </w:rPrChange>
              </w:rPr>
            </w:pPr>
            <w:ins w:id="9930" w:author="tao huang" w:date="2018-10-27T22:47:00Z">
              <w:r w:rsidRPr="00B86EEC">
                <w:rPr>
                  <w:rFonts w:eastAsia="Times New Roman" w:cs="Times New Roman"/>
                  <w:sz w:val="22"/>
                  <w:rPrChange w:id="9931" w:author="韬 黄" w:date="2018-11-05T16:53: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B86EEC"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9932" w:author="tao huang" w:date="2018-10-27T22:47:00Z"/>
                <w:rFonts w:eastAsia="Times New Roman" w:cs="Times New Roman"/>
                <w:sz w:val="22"/>
                <w:rPrChange w:id="9933" w:author="韬 黄" w:date="2018-11-05T16:53:00Z">
                  <w:rPr>
                    <w:ins w:id="9934" w:author="tao huang" w:date="2018-10-27T22:47:00Z"/>
                    <w:rFonts w:ascii="Calibri" w:eastAsia="Times New Roman" w:hAnsi="Calibri" w:cs="Calibri"/>
                    <w:color w:val="9C5700"/>
                    <w:sz w:val="22"/>
                  </w:rPr>
                </w:rPrChange>
              </w:rPr>
            </w:pPr>
            <w:ins w:id="9935" w:author="tao huang" w:date="2018-10-27T22:47:00Z">
              <w:r w:rsidRPr="00B86EEC">
                <w:rPr>
                  <w:rFonts w:eastAsia="Times New Roman" w:cs="Times New Roman"/>
                  <w:sz w:val="22"/>
                  <w:rPrChange w:id="9936" w:author="韬 黄" w:date="2018-11-05T16:53: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9937"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9938"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9939" w:author="tao huang" w:date="2018-10-27T22:47:00Z"/>
                <w:rFonts w:eastAsia="Times New Roman" w:cs="Times New Roman"/>
                <w:sz w:val="22"/>
              </w:rPr>
            </w:pPr>
            <w:del w:id="9940"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9941" w:author="tao huang" w:date="2018-10-27T22:47:00Z"/>
                <w:rFonts w:eastAsia="Times New Roman" w:cs="Times New Roman"/>
                <w:sz w:val="22"/>
              </w:rPr>
            </w:pPr>
            <w:del w:id="9942"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9943" w:author="tao huang" w:date="2018-10-27T22:47:00Z"/>
                <w:rFonts w:eastAsia="Times New Roman" w:cs="Times New Roman"/>
                <w:sz w:val="22"/>
              </w:rPr>
            </w:pPr>
            <w:del w:id="9944"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9945" w:author="tao huang" w:date="2018-10-27T22:47:00Z"/>
                <w:rFonts w:eastAsia="Times New Roman" w:cs="Times New Roman"/>
                <w:sz w:val="22"/>
              </w:rPr>
            </w:pPr>
            <w:del w:id="9946"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9947" w:author="tao huang" w:date="2018-10-27T22:47:00Z"/>
                <w:rFonts w:eastAsia="Times New Roman" w:cs="Times New Roman"/>
                <w:sz w:val="22"/>
              </w:rPr>
            </w:pPr>
            <w:del w:id="9948"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9949" w:author="tao huang" w:date="2018-10-27T22:47:00Z"/>
                <w:rFonts w:eastAsia="Times New Roman" w:cs="Times New Roman"/>
                <w:sz w:val="22"/>
              </w:rPr>
            </w:pPr>
            <w:del w:id="9950"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9951"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9952" w:author="tao huang" w:date="2018-10-27T22:47:00Z"/>
                <w:rFonts w:eastAsia="Times New Roman" w:cs="Times New Roman"/>
                <w:sz w:val="22"/>
              </w:rPr>
            </w:pPr>
            <w:del w:id="9953"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9954" w:author="tao huang" w:date="2018-10-27T22:47:00Z"/>
                <w:rFonts w:eastAsia="Times New Roman" w:cs="Times New Roman"/>
                <w:sz w:val="22"/>
              </w:rPr>
            </w:pPr>
            <w:del w:id="9955"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9956" w:author="tao huang" w:date="2018-10-27T22:47:00Z"/>
                <w:rFonts w:eastAsia="Times New Roman" w:cs="Times New Roman"/>
                <w:sz w:val="22"/>
              </w:rPr>
            </w:pPr>
            <w:del w:id="9957"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9958" w:author="tao huang" w:date="2018-10-27T22:47:00Z"/>
                <w:rFonts w:eastAsia="Times New Roman" w:cs="Times New Roman"/>
                <w:sz w:val="22"/>
              </w:rPr>
            </w:pPr>
            <w:del w:id="9959"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9960" w:author="tao huang" w:date="2018-10-27T22:47:00Z"/>
                <w:rFonts w:eastAsia="Times New Roman" w:cs="Times New Roman"/>
                <w:sz w:val="22"/>
              </w:rPr>
            </w:pPr>
            <w:del w:id="9961"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9962" w:author="tao huang" w:date="2018-10-27T22:47:00Z"/>
                <w:rFonts w:eastAsia="Times New Roman" w:cs="Times New Roman"/>
                <w:sz w:val="22"/>
              </w:rPr>
            </w:pPr>
            <w:del w:id="9963"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9964"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9965" w:author="tao huang" w:date="2018-10-27T22:47:00Z"/>
                <w:rFonts w:eastAsia="Times New Roman" w:cs="Times New Roman"/>
                <w:sz w:val="22"/>
              </w:rPr>
            </w:pPr>
            <w:del w:id="9966"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9967" w:author="tao huang" w:date="2018-10-27T22:47:00Z"/>
                <w:rFonts w:eastAsia="Times New Roman" w:cs="Times New Roman"/>
                <w:sz w:val="22"/>
              </w:rPr>
            </w:pPr>
            <w:del w:id="9968"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9969" w:author="tao huang" w:date="2018-10-27T22:47:00Z"/>
                <w:rFonts w:eastAsia="Times New Roman" w:cs="Times New Roman"/>
                <w:sz w:val="22"/>
              </w:rPr>
            </w:pPr>
            <w:del w:id="9970"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9971" w:author="tao huang" w:date="2018-10-27T22:47:00Z"/>
                <w:rFonts w:eastAsia="Times New Roman" w:cs="Times New Roman"/>
                <w:sz w:val="22"/>
              </w:rPr>
            </w:pPr>
            <w:del w:id="9972"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9973" w:author="tao huang" w:date="2018-10-27T22:47:00Z"/>
                <w:rFonts w:eastAsia="Times New Roman" w:cs="Times New Roman"/>
                <w:sz w:val="22"/>
              </w:rPr>
            </w:pPr>
            <w:del w:id="9974"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9975" w:author="tao huang" w:date="2018-10-27T22:47:00Z"/>
                <w:rFonts w:eastAsia="Times New Roman" w:cs="Times New Roman"/>
                <w:sz w:val="22"/>
              </w:rPr>
            </w:pPr>
            <w:del w:id="9976"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9977"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9978" w:author="tao huang" w:date="2018-10-27T22:47:00Z"/>
                <w:rFonts w:eastAsia="Times New Roman" w:cs="Times New Roman"/>
                <w:sz w:val="22"/>
              </w:rPr>
            </w:pPr>
            <w:del w:id="9979"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9980" w:author="tao huang" w:date="2018-10-27T22:47:00Z"/>
                <w:rFonts w:eastAsia="Times New Roman" w:cs="Times New Roman"/>
                <w:sz w:val="22"/>
              </w:rPr>
            </w:pPr>
            <w:del w:id="9981"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9982" w:author="tao huang" w:date="2018-10-27T22:47:00Z"/>
                <w:rFonts w:eastAsia="Times New Roman" w:cs="Times New Roman"/>
                <w:sz w:val="22"/>
              </w:rPr>
            </w:pPr>
            <w:del w:id="9983"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9984" w:author="tao huang" w:date="2018-10-27T22:47:00Z"/>
                <w:rFonts w:eastAsia="Times New Roman" w:cs="Times New Roman"/>
                <w:sz w:val="22"/>
              </w:rPr>
            </w:pPr>
            <w:del w:id="9985"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9986" w:author="tao huang" w:date="2018-10-27T22:47:00Z"/>
                <w:rFonts w:eastAsia="Times New Roman" w:cs="Times New Roman"/>
                <w:sz w:val="22"/>
              </w:rPr>
            </w:pPr>
            <w:del w:id="9987"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9988" w:author="tao huang" w:date="2018-10-27T22:47:00Z"/>
                <w:rFonts w:eastAsia="Times New Roman" w:cs="Times New Roman"/>
                <w:sz w:val="22"/>
              </w:rPr>
            </w:pPr>
            <w:del w:id="9989"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9990"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9991" w:author="tao huang" w:date="2018-10-27T22:47:00Z"/>
                <w:rFonts w:eastAsia="Times New Roman" w:cs="Times New Roman"/>
                <w:sz w:val="22"/>
              </w:rPr>
            </w:pPr>
            <w:del w:id="9992"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9993" w:author="tao huang" w:date="2018-10-27T22:47:00Z"/>
                <w:rFonts w:eastAsia="Times New Roman" w:cs="Times New Roman"/>
                <w:sz w:val="22"/>
              </w:rPr>
            </w:pPr>
            <w:del w:id="9994"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9995" w:author="tao huang" w:date="2018-10-27T22:47:00Z"/>
                <w:rFonts w:eastAsia="Times New Roman" w:cs="Times New Roman"/>
                <w:sz w:val="22"/>
              </w:rPr>
            </w:pPr>
            <w:del w:id="9996"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9997" w:author="tao huang" w:date="2018-10-27T22:47:00Z"/>
                <w:rFonts w:eastAsia="Times New Roman" w:cs="Times New Roman"/>
                <w:sz w:val="22"/>
              </w:rPr>
            </w:pPr>
            <w:del w:id="9998"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9999" w:author="tao huang" w:date="2018-10-27T22:47:00Z"/>
                <w:rFonts w:eastAsia="Times New Roman" w:cs="Times New Roman"/>
                <w:sz w:val="22"/>
              </w:rPr>
            </w:pPr>
            <w:del w:id="10000"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10001" w:author="tao huang" w:date="2018-10-27T22:47:00Z"/>
                <w:rFonts w:eastAsia="Times New Roman" w:cs="Times New Roman"/>
                <w:sz w:val="22"/>
              </w:rPr>
            </w:pPr>
            <w:del w:id="10002"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10003"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10004" w:author="tao huang" w:date="2018-10-27T22:47:00Z"/>
                <w:rFonts w:eastAsia="Times New Roman" w:cs="Times New Roman"/>
                <w:sz w:val="22"/>
              </w:rPr>
            </w:pPr>
            <w:del w:id="10005"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10006" w:author="tao huang" w:date="2018-10-27T22:47:00Z"/>
                <w:rFonts w:eastAsia="Times New Roman" w:cs="Times New Roman"/>
                <w:sz w:val="22"/>
              </w:rPr>
            </w:pPr>
            <w:del w:id="10007"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10008" w:author="tao huang" w:date="2018-10-27T22:47:00Z"/>
                <w:rFonts w:eastAsia="Times New Roman" w:cs="Times New Roman"/>
                <w:sz w:val="22"/>
              </w:rPr>
            </w:pPr>
            <w:del w:id="10009"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10010" w:author="tao huang" w:date="2018-10-27T22:47:00Z"/>
                <w:rFonts w:eastAsia="Times New Roman" w:cs="Times New Roman"/>
                <w:sz w:val="22"/>
              </w:rPr>
            </w:pPr>
            <w:del w:id="10011"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10012" w:author="tao huang" w:date="2018-10-27T22:47:00Z"/>
                <w:rFonts w:eastAsia="Times New Roman" w:cs="Times New Roman"/>
                <w:sz w:val="22"/>
              </w:rPr>
            </w:pPr>
            <w:del w:id="10013"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10014" w:author="tao huang" w:date="2018-10-27T22:47:00Z"/>
                <w:rFonts w:eastAsia="Times New Roman" w:cs="Times New Roman"/>
                <w:sz w:val="22"/>
              </w:rPr>
            </w:pPr>
            <w:del w:id="10015"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10016"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10017" w:author="tao huang" w:date="2018-10-27T22:47:00Z"/>
                <w:rFonts w:eastAsia="Times New Roman" w:cs="Times New Roman"/>
                <w:sz w:val="22"/>
              </w:rPr>
            </w:pPr>
            <w:del w:id="10018"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10019" w:author="tao huang" w:date="2018-10-27T22:47:00Z"/>
                <w:rFonts w:eastAsia="Times New Roman" w:cs="Times New Roman"/>
                <w:sz w:val="22"/>
              </w:rPr>
            </w:pPr>
            <w:del w:id="10020"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10021" w:author="tao huang" w:date="2018-10-27T22:47:00Z"/>
                <w:rFonts w:eastAsia="Times New Roman" w:cs="Times New Roman"/>
                <w:sz w:val="22"/>
              </w:rPr>
            </w:pPr>
            <w:del w:id="10022"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10023" w:author="tao huang" w:date="2018-10-27T22:47:00Z"/>
                <w:rFonts w:eastAsia="Times New Roman" w:cs="Times New Roman"/>
                <w:sz w:val="22"/>
              </w:rPr>
            </w:pPr>
            <w:del w:id="10024"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10025" w:author="tao huang" w:date="2018-10-27T22:47:00Z"/>
                <w:rFonts w:eastAsia="Times New Roman" w:cs="Times New Roman"/>
                <w:sz w:val="22"/>
              </w:rPr>
            </w:pPr>
            <w:del w:id="10026"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10027" w:author="tao huang" w:date="2018-10-27T22:47:00Z"/>
                <w:rFonts w:eastAsia="Times New Roman" w:cs="Times New Roman"/>
                <w:sz w:val="22"/>
              </w:rPr>
            </w:pPr>
            <w:del w:id="10028"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10029"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10030" w:author="tao huang" w:date="2018-10-27T22:47:00Z"/>
                <w:rFonts w:eastAsia="Times New Roman" w:cs="Times New Roman"/>
                <w:sz w:val="22"/>
              </w:rPr>
            </w:pPr>
            <w:del w:id="10031"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10032" w:author="tao huang" w:date="2018-10-27T22:47:00Z"/>
                <w:rFonts w:eastAsia="Times New Roman" w:cs="Times New Roman"/>
                <w:sz w:val="22"/>
              </w:rPr>
            </w:pPr>
            <w:del w:id="10033"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10034" w:author="tao huang" w:date="2018-10-27T22:47:00Z"/>
                <w:rFonts w:eastAsia="Times New Roman" w:cs="Times New Roman"/>
                <w:sz w:val="22"/>
              </w:rPr>
            </w:pPr>
            <w:del w:id="10035"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10036" w:author="tao huang" w:date="2018-10-27T22:47:00Z"/>
                <w:rFonts w:eastAsia="Times New Roman" w:cs="Times New Roman"/>
                <w:sz w:val="22"/>
              </w:rPr>
            </w:pPr>
            <w:del w:id="10037"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10038" w:author="tao huang" w:date="2018-10-27T22:47:00Z"/>
                <w:rFonts w:eastAsia="Times New Roman" w:cs="Times New Roman"/>
                <w:sz w:val="22"/>
              </w:rPr>
            </w:pPr>
            <w:del w:id="10039"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10040" w:author="tao huang" w:date="2018-10-27T22:47:00Z"/>
                <w:rFonts w:eastAsia="Times New Roman" w:cs="Times New Roman"/>
                <w:sz w:val="22"/>
              </w:rPr>
            </w:pPr>
            <w:del w:id="10041"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10042"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10043" w:author="tao huang" w:date="2018-10-27T22:47:00Z"/>
                <w:rFonts w:eastAsia="Times New Roman" w:cs="Times New Roman"/>
                <w:sz w:val="22"/>
              </w:rPr>
            </w:pPr>
            <w:del w:id="10044"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10045" w:author="tao huang" w:date="2018-10-27T22:47:00Z"/>
                <w:rFonts w:eastAsia="Times New Roman" w:cs="Times New Roman"/>
                <w:sz w:val="22"/>
              </w:rPr>
            </w:pPr>
            <w:del w:id="10046"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10047" w:author="tao huang" w:date="2018-10-27T22:47:00Z"/>
                <w:rFonts w:eastAsia="Times New Roman" w:cs="Times New Roman"/>
                <w:sz w:val="22"/>
              </w:rPr>
            </w:pPr>
            <w:del w:id="10048"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10049" w:author="tao huang" w:date="2018-10-27T22:47:00Z"/>
                <w:rFonts w:eastAsia="Times New Roman" w:cs="Times New Roman"/>
                <w:sz w:val="22"/>
              </w:rPr>
            </w:pPr>
            <w:del w:id="10050"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10051" w:author="tao huang" w:date="2018-10-27T22:47:00Z"/>
                <w:rFonts w:eastAsia="Times New Roman" w:cs="Times New Roman"/>
                <w:sz w:val="22"/>
              </w:rPr>
            </w:pPr>
            <w:del w:id="10052"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10053" w:author="tao huang" w:date="2018-10-27T22:47:00Z"/>
                <w:rFonts w:eastAsia="Times New Roman" w:cs="Times New Roman"/>
                <w:sz w:val="22"/>
              </w:rPr>
            </w:pPr>
            <w:del w:id="10054"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10055"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10056" w:author="tao huang" w:date="2018-10-27T22:47:00Z"/>
                <w:rFonts w:eastAsia="Times New Roman" w:cs="Times New Roman"/>
                <w:sz w:val="22"/>
              </w:rPr>
            </w:pPr>
            <w:del w:id="10057"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10058" w:author="tao huang" w:date="2018-10-27T22:47:00Z"/>
                <w:rFonts w:eastAsia="Times New Roman" w:cs="Times New Roman"/>
                <w:sz w:val="22"/>
              </w:rPr>
            </w:pPr>
            <w:del w:id="10059"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10060" w:author="tao huang" w:date="2018-10-27T22:47:00Z"/>
                <w:rFonts w:eastAsia="Times New Roman" w:cs="Times New Roman"/>
                <w:sz w:val="22"/>
              </w:rPr>
            </w:pPr>
            <w:del w:id="10061"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10062" w:author="tao huang" w:date="2018-10-27T22:47:00Z"/>
                <w:rFonts w:eastAsia="Times New Roman" w:cs="Times New Roman"/>
                <w:sz w:val="22"/>
              </w:rPr>
            </w:pPr>
            <w:del w:id="10063"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10064" w:author="tao huang" w:date="2018-10-27T22:47:00Z"/>
                <w:rFonts w:eastAsia="Times New Roman" w:cs="Times New Roman"/>
                <w:sz w:val="22"/>
              </w:rPr>
            </w:pPr>
            <w:del w:id="10065"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10066" w:author="tao huang" w:date="2018-10-27T22:47:00Z"/>
                <w:rFonts w:eastAsia="Times New Roman" w:cs="Times New Roman"/>
                <w:sz w:val="22"/>
              </w:rPr>
            </w:pPr>
            <w:del w:id="10067"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10068"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10069" w:author="tao huang" w:date="2018-10-27T22:47:00Z"/>
                <w:rFonts w:eastAsia="Times New Roman" w:cs="Times New Roman"/>
                <w:sz w:val="22"/>
              </w:rPr>
            </w:pPr>
            <w:del w:id="10070"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10071" w:author="tao huang" w:date="2018-10-27T22:47:00Z"/>
                <w:rFonts w:eastAsia="Times New Roman" w:cs="Times New Roman"/>
                <w:sz w:val="22"/>
              </w:rPr>
            </w:pPr>
            <w:del w:id="10072"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10073" w:author="tao huang" w:date="2018-10-27T22:47:00Z"/>
                <w:rFonts w:eastAsia="Times New Roman" w:cs="Times New Roman"/>
                <w:sz w:val="22"/>
              </w:rPr>
            </w:pPr>
            <w:del w:id="10074"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10075" w:author="tao huang" w:date="2018-10-27T22:47:00Z"/>
                <w:rFonts w:eastAsia="Times New Roman" w:cs="Times New Roman"/>
                <w:sz w:val="22"/>
              </w:rPr>
            </w:pPr>
            <w:del w:id="10076"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10077" w:author="tao huang" w:date="2018-10-27T22:47:00Z"/>
                <w:rFonts w:eastAsia="Times New Roman" w:cs="Times New Roman"/>
                <w:sz w:val="22"/>
              </w:rPr>
            </w:pPr>
            <w:del w:id="10078"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10079" w:author="tao huang" w:date="2018-10-27T22:47:00Z"/>
                <w:rFonts w:eastAsia="Times New Roman" w:cs="Times New Roman"/>
                <w:sz w:val="22"/>
              </w:rPr>
            </w:pPr>
            <w:del w:id="10080"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10081"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10082" w:author="tao huang" w:date="2018-10-27T22:47:00Z"/>
                <w:rFonts w:eastAsia="Times New Roman" w:cs="Times New Roman"/>
                <w:sz w:val="22"/>
              </w:rPr>
            </w:pPr>
            <w:del w:id="10083"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10084" w:author="tao huang" w:date="2018-10-27T22:47:00Z"/>
                <w:rFonts w:eastAsia="Times New Roman" w:cs="Times New Roman"/>
                <w:sz w:val="22"/>
              </w:rPr>
            </w:pPr>
            <w:del w:id="10085"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10086" w:author="tao huang" w:date="2018-10-27T22:47:00Z"/>
                <w:rFonts w:eastAsia="Times New Roman" w:cs="Times New Roman"/>
                <w:sz w:val="22"/>
              </w:rPr>
            </w:pPr>
            <w:del w:id="10087"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10088" w:author="tao huang" w:date="2018-10-27T22:47:00Z"/>
                <w:rFonts w:eastAsia="Times New Roman" w:cs="Times New Roman"/>
                <w:sz w:val="22"/>
              </w:rPr>
            </w:pPr>
            <w:del w:id="10089"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10090" w:author="tao huang" w:date="2018-10-27T22:47:00Z"/>
                <w:rFonts w:eastAsia="Times New Roman" w:cs="Times New Roman"/>
                <w:sz w:val="22"/>
              </w:rPr>
            </w:pPr>
            <w:del w:id="10091"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10092" w:author="tao huang" w:date="2018-10-27T22:47:00Z"/>
                <w:rFonts w:eastAsia="Times New Roman" w:cs="Times New Roman"/>
                <w:sz w:val="22"/>
              </w:rPr>
            </w:pPr>
            <w:del w:id="10093"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10094"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10095" w:author="tao huang" w:date="2018-10-27T22:47:00Z"/>
                <w:rFonts w:eastAsia="Times New Roman" w:cs="Times New Roman"/>
                <w:sz w:val="22"/>
              </w:rPr>
            </w:pPr>
            <w:del w:id="10096"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10097" w:author="tao huang" w:date="2018-10-27T22:47:00Z"/>
                <w:rFonts w:eastAsia="Times New Roman" w:cs="Times New Roman"/>
                <w:sz w:val="22"/>
              </w:rPr>
            </w:pPr>
            <w:del w:id="10098"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10099" w:author="tao huang" w:date="2018-10-27T22:47:00Z"/>
                <w:rFonts w:eastAsia="Times New Roman" w:cs="Times New Roman"/>
                <w:sz w:val="22"/>
              </w:rPr>
            </w:pPr>
            <w:del w:id="10100"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10101" w:author="tao huang" w:date="2018-10-27T22:47:00Z"/>
                <w:rFonts w:eastAsia="Times New Roman" w:cs="Times New Roman"/>
                <w:sz w:val="22"/>
              </w:rPr>
            </w:pPr>
            <w:del w:id="10102"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10103" w:author="tao huang" w:date="2018-10-27T22:47:00Z"/>
                <w:rFonts w:eastAsia="Times New Roman" w:cs="Times New Roman"/>
                <w:sz w:val="22"/>
              </w:rPr>
            </w:pPr>
            <w:del w:id="10104"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10105" w:author="tao huang" w:date="2018-10-27T22:47:00Z"/>
                <w:rFonts w:eastAsia="Times New Roman" w:cs="Times New Roman"/>
                <w:sz w:val="22"/>
              </w:rPr>
            </w:pPr>
            <w:del w:id="10106"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10107"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10108" w:author="tao huang" w:date="2018-10-27T22:47:00Z"/>
                <w:rFonts w:eastAsia="Times New Roman" w:cs="Times New Roman"/>
                <w:sz w:val="22"/>
              </w:rPr>
            </w:pPr>
            <w:del w:id="10109"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10110" w:author="tao huang" w:date="2018-10-27T22:47:00Z"/>
                <w:rFonts w:eastAsia="Times New Roman" w:cs="Times New Roman"/>
                <w:sz w:val="22"/>
              </w:rPr>
            </w:pPr>
            <w:del w:id="10111"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10112" w:author="tao huang" w:date="2018-10-27T22:47:00Z"/>
                <w:rFonts w:eastAsia="Times New Roman" w:cs="Times New Roman"/>
                <w:sz w:val="22"/>
              </w:rPr>
            </w:pPr>
            <w:del w:id="10113"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10114" w:author="tao huang" w:date="2018-10-27T22:47:00Z"/>
                <w:rFonts w:eastAsia="Times New Roman" w:cs="Times New Roman"/>
                <w:sz w:val="22"/>
              </w:rPr>
            </w:pPr>
            <w:del w:id="10115"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10116" w:author="tao huang" w:date="2018-10-27T22:47:00Z"/>
                <w:rFonts w:eastAsia="Times New Roman" w:cs="Times New Roman"/>
                <w:sz w:val="22"/>
              </w:rPr>
            </w:pPr>
            <w:del w:id="10117"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10118" w:author="tao huang" w:date="2018-10-27T22:47:00Z"/>
                <w:rFonts w:eastAsia="Times New Roman" w:cs="Times New Roman"/>
                <w:sz w:val="22"/>
              </w:rPr>
            </w:pPr>
            <w:del w:id="10119"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10120"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10121" w:author="tao huang" w:date="2018-10-27T22:47:00Z"/>
                <w:rFonts w:eastAsia="Times New Roman" w:cs="Times New Roman"/>
                <w:sz w:val="22"/>
              </w:rPr>
            </w:pPr>
            <w:del w:id="10122"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10123" w:author="tao huang" w:date="2018-10-27T22:47:00Z"/>
                <w:rFonts w:eastAsia="Times New Roman" w:cs="Times New Roman"/>
                <w:sz w:val="22"/>
              </w:rPr>
            </w:pPr>
            <w:del w:id="10124"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10125" w:author="tao huang" w:date="2018-10-27T22:47:00Z"/>
                <w:rFonts w:eastAsia="Times New Roman" w:cs="Times New Roman"/>
                <w:sz w:val="22"/>
              </w:rPr>
            </w:pPr>
            <w:del w:id="10126"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10127" w:author="tao huang" w:date="2018-10-27T22:47:00Z"/>
                <w:rFonts w:eastAsia="Times New Roman" w:cs="Times New Roman"/>
                <w:sz w:val="22"/>
              </w:rPr>
            </w:pPr>
            <w:del w:id="10128"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10129" w:author="tao huang" w:date="2018-10-27T22:47:00Z"/>
                <w:rFonts w:eastAsia="Times New Roman" w:cs="Times New Roman"/>
                <w:sz w:val="22"/>
              </w:rPr>
            </w:pPr>
            <w:del w:id="10130"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10131" w:author="tao huang" w:date="2018-10-27T22:47:00Z"/>
                <w:rFonts w:eastAsia="Times New Roman" w:cs="Times New Roman"/>
                <w:sz w:val="22"/>
              </w:rPr>
            </w:pPr>
            <w:del w:id="10132"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10133"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10134" w:author="tao huang" w:date="2018-10-27T22:52:00Z">
        <w:r w:rsidRPr="00A37575">
          <w:rPr>
            <w:rFonts w:cs="Times New Roman"/>
            <w:noProof/>
            <w:sz w:val="22"/>
          </w:rPr>
          <w:t>Figure 3.</w:t>
        </w:r>
        <w:r w:rsidRPr="00A37575">
          <w:rPr>
            <w:rFonts w:cs="Times New Roman"/>
            <w:noProof/>
            <w:sz w:val="22"/>
          </w:rPr>
          <w:tab/>
        </w:r>
      </w:ins>
      <w:ins w:id="10135" w:author="tao huang" w:date="2018-10-28T11:26:00Z">
        <w:r w:rsidR="008B01CC" w:rsidRPr="00A37575">
          <w:rPr>
            <w:rFonts w:cs="Times New Roman"/>
            <w:noProof/>
            <w:sz w:val="22"/>
          </w:rPr>
          <w:t xml:space="preserve">The </w:t>
        </w:r>
      </w:ins>
      <w:ins w:id="10136" w:author="tao huang" w:date="2018-10-28T11:47:00Z">
        <w:r w:rsidR="001B4CBF" w:rsidRPr="00A37575">
          <w:rPr>
            <w:rFonts w:cs="Times New Roman"/>
            <w:noProof/>
            <w:sz w:val="22"/>
          </w:rPr>
          <w:t xml:space="preserve">boxplots for the </w:t>
        </w:r>
      </w:ins>
      <w:ins w:id="10137"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10138" w:author="tao huang" w:date="2018-10-28T11:27:00Z">
        <w:r w:rsidR="008B01CC" w:rsidRPr="00A37575">
          <w:rPr>
            <w:rFonts w:cs="Times New Roman"/>
            <w:noProof/>
            <w:sz w:val="22"/>
          </w:rPr>
          <w:t>selected</w:t>
        </w:r>
      </w:ins>
      <w:ins w:id="10139" w:author="tao huang" w:date="2018-10-28T11:26:00Z">
        <w:r w:rsidR="008B01CC" w:rsidRPr="00A37575">
          <w:rPr>
            <w:rFonts w:cs="Times New Roman"/>
            <w:noProof/>
            <w:sz w:val="22"/>
          </w:rPr>
          <w:t xml:space="preserve"> product categor</w:t>
        </w:r>
      </w:ins>
      <w:ins w:id="10140"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10141" w:author="tao huang" w:date="2018-10-27T22:16:00Z"/>
          <w:rFonts w:cs="Times New Roman"/>
          <w:noProof/>
          <w:sz w:val="22"/>
        </w:rPr>
      </w:pPr>
      <w:del w:id="10142" w:author="tao huang" w:date="2018-10-27T22:52:00Z">
        <w:r w:rsidRPr="00A37575" w:rsidDel="00F96BC3">
          <w:rPr>
            <w:rFonts w:cs="Times New Roman"/>
            <w:noProof/>
            <w:sz w:val="22"/>
          </w:rPr>
          <w:delText>Figure 3.</w:delText>
        </w:r>
        <w:r w:rsidRPr="00A37575" w:rsidDel="00F96BC3">
          <w:rPr>
            <w:rFonts w:cs="Times New Roman"/>
            <w:noProof/>
            <w:sz w:val="22"/>
          </w:rPr>
          <w:tab/>
        </w:r>
      </w:del>
      <w:del w:id="10143" w:author="tao huang" w:date="2018-10-27T15:09:00Z">
        <w:r w:rsidR="00284503" w:rsidRPr="00A37575" w:rsidDel="00B2453C">
          <w:rPr>
            <w:rFonts w:cs="Times New Roman"/>
            <w:noProof/>
            <w:sz w:val="22"/>
          </w:rPr>
          <w:delText>f</w:delText>
        </w:r>
      </w:del>
      <w:del w:id="10144"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10145" w:author="tao huang" w:date="2018-10-27T22:15:00Z"/>
          <w:rFonts w:cs="Times New Roman"/>
          <w:sz w:val="22"/>
        </w:rPr>
        <w:pPrChange w:id="10146"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10147" w:author="tao huang" w:date="2018-10-27T22:15:00Z"/>
          <w:rFonts w:cs="Times New Roman"/>
          <w:sz w:val="22"/>
          <w:rPrChange w:id="10148" w:author="tao huang" w:date="2018-10-28T22:40:00Z">
            <w:rPr>
              <w:del w:id="10149" w:author="tao huang" w:date="2018-10-27T22:15:00Z"/>
            </w:rPr>
          </w:rPrChange>
        </w:rPr>
        <w:pPrChange w:id="10150" w:author="tao huang" w:date="2018-10-27T22:16:00Z">
          <w:pPr>
            <w:pStyle w:val="ListParagraph"/>
            <w:shd w:val="clear" w:color="auto" w:fill="FFFFFF" w:themeFill="background1"/>
            <w:spacing w:after="0" w:line="360" w:lineRule="auto"/>
            <w:ind w:left="-1276" w:firstLine="142"/>
          </w:pPr>
        </w:pPrChange>
      </w:pPr>
      <w:del w:id="10151"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10152" w:author="tao huang" w:date="2018-10-28T11:28:00Z"/>
          <w:rFonts w:cs="Times New Roman"/>
          <w:sz w:val="22"/>
        </w:rPr>
      </w:pPr>
      <w:del w:id="10153" w:author="tao huang" w:date="2018-10-27T22:16:00Z">
        <w:r w:rsidRPr="00A37575" w:rsidDel="00337705">
          <w:rPr>
            <w:rFonts w:cs="Times New Roman"/>
            <w:sz w:val="22"/>
          </w:rPr>
          <w:tab/>
        </w:r>
      </w:del>
      <w:ins w:id="10154"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10155" w:author="tao huang" w:date="2018-10-28T11:29:00Z"/>
          <w:rFonts w:cs="Times New Roman"/>
          <w:noProof/>
          <w:sz w:val="22"/>
        </w:rPr>
      </w:pPr>
      <w:ins w:id="10156"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10157" w:author="tao huang" w:date="2018-10-27T15:51:00Z"/>
          <w:rFonts w:cs="Times New Roman"/>
          <w:sz w:val="22"/>
        </w:rPr>
        <w:pPrChange w:id="10158"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10159" w:author="tao huang" w:date="2018-10-28T11:29:00Z">
        <w:r w:rsidRPr="00A37575" w:rsidDel="00BF4503">
          <w:rPr>
            <w:rFonts w:cs="Times New Roman"/>
            <w:sz w:val="22"/>
          </w:rPr>
          <w:delText>each product</w:delText>
        </w:r>
      </w:del>
      <w:ins w:id="10160"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10161" w:author="tao huang" w:date="2018-10-28T11:29:00Z">
        <w:r w:rsidRPr="00A37575" w:rsidDel="00BF4503">
          <w:rPr>
            <w:rFonts w:cs="Times New Roman"/>
            <w:sz w:val="22"/>
          </w:rPr>
          <w:delText>s</w:delText>
        </w:r>
      </w:del>
      <w:r w:rsidRPr="00A37575">
        <w:rPr>
          <w:rFonts w:cs="Times New Roman"/>
          <w:sz w:val="22"/>
        </w:rPr>
        <w:t xml:space="preserve"> the group means</w:t>
      </w:r>
      <w:ins w:id="10162" w:author="tao huang" w:date="2018-10-27T15:10:00Z">
        <w:r w:rsidR="00FD6BD2" w:rsidRPr="00A37575">
          <w:rPr>
            <w:rFonts w:cs="Times New Roman"/>
            <w:sz w:val="22"/>
          </w:rPr>
          <w:t xml:space="preserve"> </w:t>
        </w:r>
      </w:ins>
      <w:ins w:id="10163" w:author="tao huang" w:date="2018-10-28T11:30:00Z">
        <w:r w:rsidR="00BF4503" w:rsidRPr="00A37575">
          <w:rPr>
            <w:rFonts w:cs="Times New Roman"/>
            <w:sz w:val="22"/>
          </w:rPr>
          <w:t>for the</w:t>
        </w:r>
      </w:ins>
      <w:ins w:id="10164" w:author="tao huang" w:date="2018-10-27T15:10:00Z">
        <w:r w:rsidR="00FD6BD2" w:rsidRPr="00A37575">
          <w:rPr>
            <w:rFonts w:cs="Times New Roman"/>
            <w:sz w:val="22"/>
          </w:rPr>
          <w:t xml:space="preserve"> category</w:t>
        </w:r>
      </w:ins>
      <w:r w:rsidRPr="00A37575">
        <w:rPr>
          <w:rFonts w:cs="Times New Roman"/>
          <w:sz w:val="22"/>
        </w:rPr>
        <w:t>.</w:t>
      </w:r>
      <w:ins w:id="10165" w:author="tao huang" w:date="2018-10-27T15:10:00Z">
        <w:r w:rsidR="00FD6BD2" w:rsidRPr="00A37575">
          <w:rPr>
            <w:rFonts w:cs="Times New Roman"/>
            <w:sz w:val="22"/>
          </w:rPr>
          <w:t xml:space="preserve"> </w:t>
        </w:r>
      </w:ins>
      <w:del w:id="10166"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10167" w:author="tao huang" w:date="2018-10-27T15:12:00Z">
        <w:r w:rsidR="00284503" w:rsidRPr="00A37575" w:rsidDel="00FD6BD2">
          <w:rPr>
            <w:rFonts w:cs="Times New Roman"/>
            <w:sz w:val="22"/>
          </w:rPr>
          <w:delText>ositive numbers indicate higher performance of the proposed m</w:delText>
        </w:r>
      </w:del>
      <w:del w:id="10168"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10169"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10170" w:author="tao huang" w:date="2018-10-28T11:29:00Z"/>
          <w:rFonts w:cs="Times New Roman"/>
          <w:noProof/>
          <w:sz w:val="22"/>
        </w:rPr>
      </w:pPr>
      <w:del w:id="10171" w:author="tao huang" w:date="2018-10-28T11:29:00Z">
        <w:r w:rsidRPr="00A37575" w:rsidDel="00BF4503">
          <w:rPr>
            <w:rFonts w:cs="Times New Roman"/>
            <w:noProof/>
            <w:sz w:val="22"/>
          </w:rPr>
          <w:delText>the ADL-intra-</w:delText>
        </w:r>
      </w:del>
      <w:del w:id="10172" w:author="tao huang" w:date="2018-10-27T22:17:00Z">
        <w:r w:rsidRPr="00A37575" w:rsidDel="00337705">
          <w:rPr>
            <w:rFonts w:cs="Times New Roman"/>
            <w:noProof/>
            <w:sz w:val="22"/>
          </w:rPr>
          <w:delText xml:space="preserve">EWC </w:delText>
        </w:r>
      </w:del>
      <w:del w:id="10173"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10174"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10175" w:author="tao huang" w:date="2018-10-27T22:17:00Z">
        <w:r w:rsidRPr="00A37575" w:rsidDel="00337705">
          <w:rPr>
            <w:rFonts w:cs="Times New Roman"/>
            <w:noProof/>
            <w:sz w:val="22"/>
          </w:rPr>
          <w:delText xml:space="preserve">IC </w:delText>
        </w:r>
      </w:del>
      <w:del w:id="10176" w:author="tao huang" w:date="2018-10-27T15:10:00Z">
        <w:r w:rsidRPr="00A37575" w:rsidDel="00FD6BD2">
          <w:rPr>
            <w:rFonts w:cs="Times New Roman"/>
            <w:noProof/>
            <w:sz w:val="22"/>
          </w:rPr>
          <w:delText>model,</w:delText>
        </w:r>
      </w:del>
      <w:del w:id="10177"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10178" w:author="Didier Soopramanien" w:date="2018-10-24T11:41:00Z">
        <w:r w:rsidR="00FB6F49" w:rsidRPr="00A37575">
          <w:rPr>
            <w:rFonts w:cs="Times New Roman"/>
            <w:sz w:val="22"/>
            <w:szCs w:val="22"/>
          </w:rPr>
          <w:t xml:space="preserve"> improvement in the </w:t>
        </w:r>
      </w:ins>
      <w:del w:id="10179"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10180" w:author="Didier Soopramanien" w:date="2018-10-24T11:41:00Z">
        <w:r w:rsidRPr="00A37575" w:rsidDel="00FB6F49">
          <w:rPr>
            <w:rFonts w:cs="Times New Roman"/>
            <w:sz w:val="22"/>
            <w:szCs w:val="22"/>
          </w:rPr>
          <w:delText>ing</w:delText>
        </w:r>
      </w:del>
      <w:ins w:id="10181" w:author="Didier Soopramanien" w:date="2018-10-24T11:41:00Z">
        <w:r w:rsidR="00FB6F49" w:rsidRPr="00A37575">
          <w:rPr>
            <w:rFonts w:cs="Times New Roman"/>
            <w:sz w:val="22"/>
            <w:szCs w:val="22"/>
          </w:rPr>
          <w:t>s</w:t>
        </w:r>
      </w:ins>
      <w:r w:rsidRPr="00A37575">
        <w:rPr>
          <w:rFonts w:cs="Times New Roman"/>
          <w:sz w:val="22"/>
          <w:szCs w:val="22"/>
        </w:rPr>
        <w:t xml:space="preserve"> </w:t>
      </w:r>
      <w:del w:id="10182"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7B19C9A8" w:rsidR="00B46D94" w:rsidRPr="00A37575" w:rsidDel="00CF6BF7" w:rsidRDefault="00971633" w:rsidP="00971633">
      <w:pPr>
        <w:pStyle w:val="ListParagraph"/>
        <w:shd w:val="clear" w:color="auto" w:fill="FFFFFF" w:themeFill="background1"/>
        <w:spacing w:after="0" w:line="360" w:lineRule="auto"/>
        <w:ind w:left="0"/>
        <w:rPr>
          <w:del w:id="10183" w:author="tao huang" w:date="2018-10-27T23:46:00Z"/>
          <w:rFonts w:cs="Times New Roman"/>
          <w:sz w:val="22"/>
        </w:rPr>
      </w:pPr>
      <w:r w:rsidRPr="00A37575">
        <w:rPr>
          <w:rFonts w:cs="Times New Roman"/>
          <w:sz w:val="22"/>
        </w:rPr>
        <w:t xml:space="preserve">The results in Table 6 show that our proposed </w:t>
      </w:r>
      <w:del w:id="10184" w:author="tao huang" w:date="2018-10-27T15:14:00Z">
        <w:r w:rsidRPr="00A37575" w:rsidDel="00CA7AEC">
          <w:rPr>
            <w:rFonts w:cs="Times New Roman"/>
            <w:sz w:val="22"/>
          </w:rPr>
          <w:delText xml:space="preserve">models </w:delText>
        </w:r>
      </w:del>
      <w:ins w:id="10185"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10186" w:author="tao huang" w:date="2018-10-27T15:14:00Z">
        <w:r w:rsidR="00CA7AEC" w:rsidRPr="00A37575">
          <w:rPr>
            <w:rFonts w:cs="Times New Roman"/>
            <w:sz w:val="22"/>
          </w:rPr>
          <w:t xml:space="preserve">especially </w:t>
        </w:r>
      </w:ins>
      <w:del w:id="10187"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10188" w:author="tao huang" w:date="2018-10-28T11:48:00Z">
        <w:r w:rsidR="003C50DE" w:rsidRPr="00A37575">
          <w:rPr>
            <w:rFonts w:cs="Times New Roman"/>
            <w:sz w:val="22"/>
          </w:rPr>
          <w:t xml:space="preserve">t, </w:t>
        </w:r>
      </w:ins>
      <w:del w:id="10189" w:author="tao huang" w:date="2018-10-28T11:48:00Z">
        <w:r w:rsidRPr="00A37575" w:rsidDel="003C50DE">
          <w:rPr>
            <w:rFonts w:cs="Times New Roman"/>
            <w:sz w:val="22"/>
          </w:rPr>
          <w:delText>t</w:delText>
        </w:r>
      </w:del>
      <w:del w:id="10190" w:author="tao huang" w:date="2018-10-27T15:15:00Z">
        <w:r w:rsidRPr="00A37575" w:rsidDel="00CA7AEC">
          <w:rPr>
            <w:rFonts w:cs="Times New Roman"/>
            <w:sz w:val="22"/>
          </w:rPr>
          <w:delText xml:space="preserve">, Milk, </w:delText>
        </w:r>
      </w:del>
      <w:r w:rsidRPr="00A37575">
        <w:rPr>
          <w:rFonts w:cs="Times New Roman"/>
          <w:sz w:val="22"/>
        </w:rPr>
        <w:t>Toilet Tissue</w:t>
      </w:r>
      <w:ins w:id="10191"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10192"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10193" w:author="tao huang" w:date="2018-10-27T15:16:00Z">
        <w:r w:rsidR="00BF2B1A" w:rsidRPr="00A37575">
          <w:rPr>
            <w:rFonts w:cs="Times New Roman"/>
            <w:sz w:val="22"/>
          </w:rPr>
          <w:t xml:space="preserve">due to the </w:t>
        </w:r>
      </w:ins>
      <w:ins w:id="10194" w:author="tao huang" w:date="2018-10-28T11:49:00Z">
        <w:r w:rsidR="00B91B6B" w:rsidRPr="00A37575">
          <w:rPr>
            <w:rFonts w:cs="Times New Roman"/>
            <w:sz w:val="22"/>
          </w:rPr>
          <w:t xml:space="preserve">unique </w:t>
        </w:r>
      </w:ins>
      <w:ins w:id="10195" w:author="tao huang" w:date="2018-10-27T15:16:00Z">
        <w:r w:rsidR="00BF2B1A" w:rsidRPr="00A37575">
          <w:rPr>
            <w:rFonts w:cs="Times New Roman"/>
            <w:sz w:val="22"/>
          </w:rPr>
          <w:t xml:space="preserve">characteristics of the data </w:t>
        </w:r>
      </w:ins>
      <w:ins w:id="10196" w:author="tao huang" w:date="2018-10-28T12:14:00Z">
        <w:r w:rsidR="00474607" w:rsidRPr="00A37575">
          <w:rPr>
            <w:rFonts w:cs="Times New Roman"/>
            <w:sz w:val="22"/>
          </w:rPr>
          <w:t>of</w:t>
        </w:r>
      </w:ins>
      <w:ins w:id="10197" w:author="tao huang" w:date="2018-10-27T15:16:00Z">
        <w:r w:rsidR="00BF2B1A" w:rsidRPr="00A37575">
          <w:rPr>
            <w:rFonts w:cs="Times New Roman"/>
            <w:sz w:val="22"/>
          </w:rPr>
          <w:t xml:space="preserve"> </w:t>
        </w:r>
      </w:ins>
      <w:ins w:id="10198" w:author="tao huang" w:date="2018-10-28T12:14:00Z">
        <w:r w:rsidR="00474607" w:rsidRPr="00A37575">
          <w:rPr>
            <w:rFonts w:cs="Times New Roman"/>
            <w:sz w:val="22"/>
          </w:rPr>
          <w:t>these</w:t>
        </w:r>
      </w:ins>
      <w:ins w:id="10199" w:author="tao huang" w:date="2018-10-27T15:16:00Z">
        <w:r w:rsidR="00BF2B1A" w:rsidRPr="00A37575">
          <w:rPr>
            <w:rFonts w:cs="Times New Roman"/>
            <w:sz w:val="22"/>
          </w:rPr>
          <w:t xml:space="preserve"> product categories.</w:t>
        </w:r>
      </w:ins>
      <w:ins w:id="10200" w:author="tao huang" w:date="2018-10-28T12:14:00Z">
        <w:r w:rsidR="00474607" w:rsidRPr="00A37575">
          <w:rPr>
            <w:rFonts w:cs="Times New Roman"/>
            <w:sz w:val="22"/>
          </w:rPr>
          <w:t xml:space="preserve"> </w:t>
        </w:r>
      </w:ins>
      <w:ins w:id="10201" w:author="tao huang" w:date="2018-10-28T12:15:00Z">
        <w:r w:rsidR="00474607" w:rsidRPr="00A37575">
          <w:rPr>
            <w:rFonts w:cs="Times New Roman"/>
            <w:sz w:val="22"/>
          </w:rPr>
          <w:t>Thus</w:t>
        </w:r>
      </w:ins>
      <w:ins w:id="10202" w:author="韬 黄" w:date="2018-11-05T17:11:00Z">
        <w:r w:rsidR="00ED0311">
          <w:rPr>
            <w:rFonts w:cs="Times New Roman"/>
            <w:sz w:val="22"/>
          </w:rPr>
          <w:t>,</w:t>
        </w:r>
      </w:ins>
      <w:ins w:id="10203" w:author="tao huang" w:date="2018-10-28T12:15:00Z">
        <w:r w:rsidR="00474607" w:rsidRPr="00A37575">
          <w:rPr>
            <w:rFonts w:cs="Times New Roman"/>
            <w:sz w:val="22"/>
          </w:rPr>
          <w:t xml:space="preserve"> </w:t>
        </w:r>
      </w:ins>
      <w:del w:id="10204"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10205" w:author="tao huang" w:date="2018-10-28T12:15:00Z">
        <w:r w:rsidR="00474607" w:rsidRPr="00A37575">
          <w:rPr>
            <w:rFonts w:cs="Times New Roman"/>
            <w:sz w:val="22"/>
          </w:rPr>
          <w:t>w</w:t>
        </w:r>
      </w:ins>
      <w:r w:rsidRPr="00A37575">
        <w:rPr>
          <w:rFonts w:cs="Times New Roman"/>
          <w:sz w:val="22"/>
        </w:rPr>
        <w:t xml:space="preserve">e further explore the </w:t>
      </w:r>
      <w:ins w:id="10206"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10207" w:author="tao huang" w:date="2018-10-28T12:13:00Z">
        <w:r w:rsidRPr="00A37575" w:rsidDel="00474607">
          <w:rPr>
            <w:rFonts w:cs="Times New Roman"/>
            <w:sz w:val="22"/>
          </w:rPr>
          <w:delText>improvement of the</w:delText>
        </w:r>
      </w:del>
      <w:ins w:id="10208" w:author="tao huang" w:date="2018-10-28T12:13:00Z">
        <w:r w:rsidR="00474607" w:rsidRPr="00A37575">
          <w:rPr>
            <w:rFonts w:cs="Times New Roman"/>
            <w:sz w:val="22"/>
          </w:rPr>
          <w:t>improved</w:t>
        </w:r>
      </w:ins>
      <w:r w:rsidRPr="00A37575">
        <w:rPr>
          <w:rFonts w:cs="Times New Roman"/>
          <w:sz w:val="22"/>
        </w:rPr>
        <w:t xml:space="preserve"> forecasting performance </w:t>
      </w:r>
      <w:del w:id="10209"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10210"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10211"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10212" w:author="tao huang" w:date="2018-10-28T12:13:00Z">
        <w:r w:rsidR="00474607" w:rsidRPr="00A37575">
          <w:rPr>
            <w:rFonts w:cs="Times New Roman"/>
            <w:sz w:val="22"/>
          </w:rPr>
          <w:t xml:space="preserve">methods </w:t>
        </w:r>
      </w:ins>
      <w:ins w:id="10213"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10214"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w:t>
      </w:r>
      <w:ins w:id="10215" w:author="韬 黄" w:date="2018-11-05T17:11:00Z">
        <w:r w:rsidR="00ED0311">
          <w:rPr>
            <w:rFonts w:cs="Times New Roman"/>
            <w:sz w:val="22"/>
          </w:rPr>
          <w:t xml:space="preserve">may </w:t>
        </w:r>
      </w:ins>
      <w:r w:rsidRPr="00A37575">
        <w:rPr>
          <w:rFonts w:cs="Times New Roman"/>
          <w:sz w:val="22"/>
        </w:rPr>
        <w:t>provide</w:t>
      </w:r>
      <w:ins w:id="10216" w:author="韬 黄" w:date="2018-11-05T17:11:00Z">
        <w:r w:rsidR="00ED0311">
          <w:rPr>
            <w:rFonts w:cs="Times New Roman"/>
            <w:sz w:val="22"/>
          </w:rPr>
          <w:t xml:space="preserve"> exploratory</w:t>
        </w:r>
      </w:ins>
      <w:del w:id="10217" w:author="韬 黄" w:date="2018-11-05T17:11:00Z">
        <w:r w:rsidRPr="00A37575" w:rsidDel="00ED0311">
          <w:rPr>
            <w:rFonts w:cs="Times New Roman"/>
            <w:sz w:val="22"/>
          </w:rPr>
          <w:delText>s</w:delText>
        </w:r>
      </w:del>
      <w:r w:rsidRPr="00A37575">
        <w:rPr>
          <w:rFonts w:cs="Times New Roman"/>
          <w:sz w:val="22"/>
        </w:rPr>
        <w:t xml:space="preserve"> insights into </w:t>
      </w:r>
      <w:del w:id="10218" w:author="韬 黄" w:date="2018-11-03T23:15:00Z">
        <w:r w:rsidRPr="00A37575" w:rsidDel="003F4E84">
          <w:rPr>
            <w:rFonts w:cs="Times New Roman"/>
            <w:sz w:val="22"/>
          </w:rPr>
          <w:delText xml:space="preserve">for </w:delText>
        </w:r>
      </w:del>
      <w:r w:rsidRPr="00A37575">
        <w:rPr>
          <w:rFonts w:cs="Times New Roman"/>
          <w:sz w:val="22"/>
        </w:rPr>
        <w:t xml:space="preserve">what types of SKUs </w:t>
      </w:r>
      <w:ins w:id="10219" w:author="韬 黄" w:date="2018-11-03T23:15:00Z">
        <w:r w:rsidR="003F4E84">
          <w:rPr>
            <w:rFonts w:cs="Times New Roman"/>
            <w:sz w:val="22"/>
          </w:rPr>
          <w:t xml:space="preserve">may </w:t>
        </w:r>
      </w:ins>
      <w:del w:id="10220" w:author="韬 黄" w:date="2018-11-03T23:15:00Z">
        <w:r w:rsidRPr="00A37575" w:rsidDel="003F4E84">
          <w:rPr>
            <w:rFonts w:cs="Times New Roman"/>
            <w:sz w:val="22"/>
          </w:rPr>
          <w:delText xml:space="preserve">we may get </w:delText>
        </w:r>
      </w:del>
      <w:ins w:id="10221" w:author="tao huang" w:date="2018-10-28T22:36:00Z">
        <w:del w:id="10222" w:author="韬 黄" w:date="2018-11-03T23:15:00Z">
          <w:r w:rsidR="004133A6" w:rsidRPr="00A37575" w:rsidDel="003F4E84">
            <w:rPr>
              <w:rFonts w:cs="Times New Roman"/>
              <w:sz w:val="22"/>
            </w:rPr>
            <w:delText xml:space="preserve">the </w:delText>
          </w:r>
        </w:del>
      </w:ins>
      <w:r w:rsidRPr="00A37575">
        <w:rPr>
          <w:rFonts w:cs="Times New Roman"/>
          <w:noProof/>
          <w:sz w:val="22"/>
        </w:rPr>
        <w:t>most</w:t>
      </w:r>
      <w:r w:rsidRPr="00A37575">
        <w:rPr>
          <w:rFonts w:cs="Times New Roman"/>
          <w:sz w:val="22"/>
        </w:rPr>
        <w:t xml:space="preserve"> benefit </w:t>
      </w:r>
      <w:del w:id="10223" w:author="韬 黄" w:date="2018-11-03T23:15:00Z">
        <w:r w:rsidRPr="00A37575" w:rsidDel="003F4E84">
          <w:rPr>
            <w:rFonts w:cs="Times New Roman"/>
            <w:sz w:val="22"/>
          </w:rPr>
          <w:delText>by</w:delText>
        </w:r>
      </w:del>
      <w:ins w:id="10224" w:author="韬 黄" w:date="2018-11-03T23:15:00Z">
        <w:r w:rsidR="003F4E84">
          <w:rPr>
            <w:rFonts w:cs="Times New Roman"/>
            <w:sz w:val="22"/>
          </w:rPr>
          <w:t>from</w:t>
        </w:r>
      </w:ins>
      <w:r w:rsidRPr="00A37575">
        <w:rPr>
          <w:rFonts w:cs="Times New Roman"/>
          <w:sz w:val="22"/>
        </w:rPr>
        <w:t xml:space="preserve"> using the proposed </w:t>
      </w:r>
      <w:del w:id="10225" w:author="韬 黄" w:date="2018-11-03T23:15:00Z">
        <w:r w:rsidRPr="00A37575" w:rsidDel="003F4E84">
          <w:rPr>
            <w:rFonts w:cs="Times New Roman"/>
            <w:sz w:val="22"/>
          </w:rPr>
          <w:delText>models</w:delText>
        </w:r>
      </w:del>
      <w:ins w:id="10226" w:author="韬 黄" w:date="2018-11-03T23:15:00Z">
        <w:r w:rsidR="003F4E84">
          <w:rPr>
            <w:rFonts w:cs="Times New Roman"/>
            <w:sz w:val="22"/>
          </w:rPr>
          <w:t>methods</w:t>
        </w:r>
      </w:ins>
      <w:r w:rsidRPr="00A37575">
        <w:rPr>
          <w:rFonts w:cs="Times New Roman"/>
          <w:sz w:val="22"/>
        </w:rPr>
        <w:t>.</w:t>
      </w:r>
      <w:ins w:id="10227" w:author="韬 黄" w:date="2018-11-03T23:15:00Z">
        <w:r w:rsidR="003F4E84">
          <w:rPr>
            <w:rFonts w:cs="Times New Roman"/>
            <w:sz w:val="22"/>
          </w:rPr>
          <w:t xml:space="preserve"> </w:t>
        </w:r>
      </w:ins>
      <w:del w:id="10228" w:author="韬 黄" w:date="2018-11-03T23:15:00Z">
        <w:r w:rsidRPr="00A37575" w:rsidDel="003F4E84">
          <w:rPr>
            <w:rFonts w:cs="Times New Roman"/>
            <w:sz w:val="22"/>
          </w:rPr>
          <w:delText xml:space="preserve"> </w:delText>
        </w:r>
      </w:del>
      <w:r w:rsidRPr="00A37575">
        <w:rPr>
          <w:rFonts w:cs="Times New Roman"/>
          <w:sz w:val="22"/>
        </w:rPr>
        <w:t xml:space="preserve">We consider the following data characteristics as potential determinants: 1) </w:t>
      </w:r>
      <w:ins w:id="10229" w:author="韬 黄" w:date="2018-11-05T18:04:00Z">
        <w:r w:rsidR="00830BC3">
          <w:rPr>
            <w:rFonts w:cs="Times New Roman"/>
            <w:sz w:val="22"/>
          </w:rPr>
          <w:t>the average and</w:t>
        </w:r>
        <w:r w:rsidR="00830BC3" w:rsidRPr="00A37575">
          <w:rPr>
            <w:rFonts w:cs="Times New Roman"/>
            <w:sz w:val="22"/>
          </w:rPr>
          <w:t xml:space="preserve"> standard deviation</w:t>
        </w:r>
        <w:r w:rsidR="00830BC3" w:rsidRPr="00A37575" w:rsidDel="00830BC3">
          <w:rPr>
            <w:rFonts w:cs="Times New Roman"/>
            <w:sz w:val="22"/>
          </w:rPr>
          <w:t xml:space="preserve"> </w:t>
        </w:r>
      </w:ins>
      <w:del w:id="10230" w:author="韬 黄" w:date="2018-11-05T18:04:00Z">
        <w:r w:rsidRPr="00A37575" w:rsidDel="00830BC3">
          <w:rPr>
            <w:rFonts w:cs="Times New Roman"/>
            <w:sz w:val="22"/>
          </w:rPr>
          <w:delText>basic statistical measures for</w:delText>
        </w:r>
      </w:del>
      <w:ins w:id="10231" w:author="韬 黄" w:date="2018-11-05T18:04:00Z">
        <w:r w:rsidR="00830BC3">
          <w:rPr>
            <w:rFonts w:cs="Times New Roman"/>
            <w:sz w:val="22"/>
          </w:rPr>
          <w:t>of</w:t>
        </w:r>
      </w:ins>
      <w:r w:rsidRPr="00A37575">
        <w:rPr>
          <w:rFonts w:cs="Times New Roman"/>
          <w:sz w:val="22"/>
        </w:rPr>
        <w:t xml:space="preserve"> both the prices and sales variables</w:t>
      </w:r>
      <w:del w:id="10232" w:author="韬 黄" w:date="2018-11-05T18:04:00Z">
        <w:r w:rsidRPr="00A37575" w:rsidDel="00830BC3">
          <w:rPr>
            <w:rFonts w:cs="Times New Roman"/>
            <w:sz w:val="22"/>
          </w:rPr>
          <w:delText xml:space="preserve"> including</w:delText>
        </w:r>
      </w:del>
      <w:del w:id="10233" w:author="韬 黄" w:date="2018-11-05T18:03:00Z">
        <w:r w:rsidRPr="00A37575" w:rsidDel="00830BC3">
          <w:rPr>
            <w:rFonts w:cs="Times New Roman"/>
            <w:sz w:val="22"/>
          </w:rPr>
          <w:delText xml:space="preserve"> the average, standard deviation, skewness, range, kurtosis, and coefficient of variation</w:delText>
        </w:r>
      </w:del>
      <w:r w:rsidRPr="00A37575">
        <w:rPr>
          <w:rFonts w:cs="Times New Roman"/>
          <w:sz w:val="22"/>
        </w:rPr>
        <w:t>; 2) the frequency of the feature and display promotions for each</w:t>
      </w:r>
      <w:ins w:id="10234" w:author="tao huang" w:date="2018-10-27T15:35:00Z">
        <w:r w:rsidR="00017134" w:rsidRPr="00A37575">
          <w:rPr>
            <w:rFonts w:cs="Times New Roman"/>
            <w:sz w:val="22"/>
          </w:rPr>
          <w:t xml:space="preserve"> of the</w:t>
        </w:r>
      </w:ins>
      <w:r w:rsidRPr="00A37575">
        <w:rPr>
          <w:rFonts w:cs="Times New Roman"/>
          <w:sz w:val="22"/>
        </w:rPr>
        <w:t xml:space="preserve"> </w:t>
      </w:r>
      <w:ins w:id="10235" w:author="tao huang" w:date="2018-10-27T15:35:00Z">
        <w:r w:rsidR="00017134" w:rsidRPr="00A37575">
          <w:rPr>
            <w:rFonts w:cs="Times New Roman"/>
            <w:sz w:val="22"/>
          </w:rPr>
          <w:t xml:space="preserve">focal </w:t>
        </w:r>
      </w:ins>
      <w:del w:id="10236" w:author="tao huang" w:date="2018-10-27T15:35:00Z">
        <w:r w:rsidRPr="00A37575" w:rsidDel="00017134">
          <w:rPr>
            <w:rFonts w:cs="Times New Roman"/>
            <w:sz w:val="22"/>
          </w:rPr>
          <w:delText>SKU</w:delText>
        </w:r>
      </w:del>
      <w:ins w:id="10237"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4618C4">
        <w:rPr>
          <w:rFonts w:cs="Times New Roman"/>
          <w:sz w:val="22"/>
        </w:rPr>
        <w:fldChar w:fldCharType="begin"/>
      </w:r>
      <w:r w:rsidR="002D3F4E">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4618C4">
        <w:rPr>
          <w:rFonts w:cs="Times New Roman"/>
          <w:sz w:val="22"/>
          <w:rPrChange w:id="10238" w:author="tao huang" w:date="2018-10-28T22:40:00Z">
            <w:rPr>
              <w:rFonts w:cs="Times New Roman"/>
              <w:sz w:val="22"/>
            </w:rPr>
          </w:rPrChange>
        </w:rPr>
        <w:fldChar w:fldCharType="separate"/>
      </w:r>
      <w:r w:rsidR="002D3F4E">
        <w:rPr>
          <w:rFonts w:cs="Times New Roman"/>
          <w:noProof/>
          <w:sz w:val="22"/>
        </w:rPr>
        <w:t>Fildes (1992)</w:t>
      </w:r>
      <w:r w:rsidRPr="004618C4">
        <w:rPr>
          <w:rFonts w:cs="Times New Roman"/>
          <w:sz w:val="22"/>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t>
      </w:r>
      <w:ins w:id="10239" w:author="韬 黄" w:date="2018-11-05T17:01:00Z">
        <w:r w:rsidR="003D295C">
          <w:rPr>
            <w:rFonts w:cs="Times New Roman"/>
            <w:sz w:val="22"/>
          </w:rPr>
          <w:t>F</w:t>
        </w:r>
      </w:ins>
      <w:ins w:id="10240" w:author="韬 黄" w:date="2018-11-05T17:02:00Z">
        <w:r w:rsidR="003D295C">
          <w:rPr>
            <w:rFonts w:cs="Times New Roman"/>
            <w:sz w:val="22"/>
          </w:rPr>
          <w:t xml:space="preserve">or retailer product sales, </w:t>
        </w:r>
      </w:ins>
      <w:ins w:id="10241" w:author="韬 黄" w:date="2018-11-05T17:03:00Z">
        <w:r w:rsidR="003D295C">
          <w:rPr>
            <w:rFonts w:cs="Times New Roman"/>
            <w:sz w:val="22"/>
          </w:rPr>
          <w:t>the proportion of</w:t>
        </w:r>
      </w:ins>
      <w:ins w:id="10242" w:author="韬 黄" w:date="2018-11-05T17:02:00Z">
        <w:r w:rsidR="003D295C">
          <w:rPr>
            <w:rFonts w:cs="Times New Roman"/>
            <w:sz w:val="22"/>
          </w:rPr>
          <w:t xml:space="preserve"> outliers could be related to the strength and the frequency of promotions. </w:t>
        </w:r>
      </w:ins>
      <w:r w:rsidRPr="00A37575">
        <w:rPr>
          <w:rFonts w:cs="Times New Roman"/>
          <w:sz w:val="22"/>
        </w:rPr>
        <w:t xml:space="preserve">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43" w:author="tao huang" w:date="2018-11-04T11:50:00Z">
                <w:rPr>
                  <w:rFonts w:ascii="Cambria Math" w:hAnsi="Cambria Math" w:cs="Times New Roman"/>
                  <w:sz w:val="22"/>
                </w:rPr>
                <m:t>'</m:t>
              </w:ins>
            </m:r>
            <m:r>
              <w:del w:id="10244" w:author="tao huang" w:date="2018-11-04T11:50:00Z">
                <w:rPr>
                  <w:rFonts w:ascii="Cambria Math" w:hAnsi="Cambria Math" w:cs="Times New Roman" w:hint="eastAsia"/>
                  <w:sz w:val="22"/>
                </w:rPr>
                <m:t>'</m:t>
              </w:del>
            </m:r>
          </m:sup>
        </m:sSubSup>
      </m:oMath>
      <w:r w:rsidRPr="00A37575">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1</m:t>
            </m:r>
          </m:sub>
          <m:sup>
            <m:r>
              <w:ins w:id="10245" w:author="tao huang" w:date="2018-11-04T11:50:00Z">
                <w:rPr>
                  <w:rFonts w:ascii="Cambria Math" w:hAnsi="Cambria Math" w:cs="Times New Roman"/>
                  <w:sz w:val="22"/>
                </w:rPr>
                <m:t>'</m:t>
              </w:ins>
            </m:r>
            <m:r>
              <w:del w:id="10246" w:author="tao huang" w:date="2018-11-04T11:50:00Z">
                <w:rPr>
                  <w:rFonts w:ascii="Cambria Math" w:hAnsi="Cambria Math" w:cs="Times New Roman" w:hint="eastAsia"/>
                  <w:sz w:val="22"/>
                </w:rPr>
                <m:t>'</m:t>
              </w:del>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2</m:t>
            </m:r>
          </m:sub>
          <m:sup>
            <m:r>
              <w:ins w:id="10247" w:author="tao huang" w:date="2018-11-04T11:50:00Z">
                <w:rPr>
                  <w:rFonts w:ascii="Cambria Math" w:hAnsi="Cambria Math" w:cs="Times New Roman"/>
                  <w:sz w:val="22"/>
                </w:rPr>
                <m:t>'</m:t>
              </w:ins>
            </m:r>
            <m:r>
              <w:del w:id="10248" w:author="tao huang" w:date="2018-11-04T11:50:00Z">
                <w:rPr>
                  <w:rFonts w:ascii="Cambria Math" w:hAnsi="Cambria Math" w:cs="Times New Roman" w:hint="eastAsia"/>
                  <w:sz w:val="22"/>
                </w:rPr>
                <m:t>'</m:t>
              </w:del>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r>
              <w:rPr>
                <w:rFonts w:ascii="Cambria Math" w:hAnsi="Cambria Math" w:cs="Times New Roman"/>
                <w:sz w:val="22"/>
              </w:rPr>
              <m:t>3</m:t>
            </m:r>
          </m:sub>
          <m:sup>
            <m:r>
              <w:ins w:id="10249" w:author="tao huang" w:date="2018-11-04T11:50:00Z">
                <w:rPr>
                  <w:rFonts w:ascii="Cambria Math" w:hAnsi="Cambria Math" w:cs="Times New Roman"/>
                  <w:sz w:val="22"/>
                </w:rPr>
                <m:t>'</m:t>
              </w:ins>
            </m:r>
            <m:r>
              <w:del w:id="10250" w:author="tao huang" w:date="2018-11-04T11:50:00Z">
                <w:rPr>
                  <w:rFonts w:ascii="Cambria Math" w:hAnsi="Cambria Math" w:cs="Times New Roman" w:hint="eastAsia"/>
                  <w:sz w:val="22"/>
                </w:rPr>
                <m:t>'</m:t>
              </w:del>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51" w:author="tao huang" w:date="2018-11-04T11:50:00Z">
                <w:rPr>
                  <w:rFonts w:ascii="Cambria Math" w:hAnsi="Cambria Math" w:cs="Times New Roman"/>
                  <w:sz w:val="22"/>
                </w:rPr>
                <m:t>'</m:t>
              </w:ins>
            </m:r>
            <m:r>
              <w:del w:id="10252" w:author="tao huang" w:date="2018-11-04T11:50:00Z">
                <w:rPr>
                  <w:rFonts w:ascii="Cambria Math" w:hAnsi="Cambria Math" w:cs="Times New Roman" w:hint="eastAsia"/>
                  <w:sz w:val="22"/>
                </w:rPr>
                <m:t>'</m:t>
              </w:del>
            </m:r>
          </m:sup>
        </m:sSubSup>
      </m:oMath>
      <w:r w:rsidRPr="00A37575">
        <w:rPr>
          <w:rFonts w:cs="Times New Roman"/>
          <w:sz w:val="22"/>
        </w:rPr>
        <w:t xml:space="preserve"> is the sales valu</w:t>
      </w:r>
      <w:ins w:id="10253" w:author="tao huang" w:date="2018-10-27T15:20:00Z">
        <w:r w:rsidR="006A12BC" w:rsidRPr="00A37575">
          <w:rPr>
            <w:rFonts w:cs="Times New Roman"/>
            <w:sz w:val="22"/>
          </w:rPr>
          <w:t>e</w:t>
        </w:r>
      </w:ins>
      <w:del w:id="10254"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10255" w:author="tao huang" w:date="2018-10-27T15:21:00Z">
        <w:r w:rsidRPr="00A37575" w:rsidDel="006A12BC">
          <w:rPr>
            <w:rFonts w:cs="Times New Roman"/>
            <w:sz w:val="22"/>
          </w:rPr>
          <w:delText xml:space="preserve">approximates </w:delText>
        </w:r>
      </w:del>
      <w:ins w:id="10256"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ins w:id="10257" w:author="tao huang" w:date="2018-11-04T11:50:00Z">
                <w:rPr>
                  <w:rFonts w:ascii="Cambria Math" w:hAnsi="Cambria Math" w:cs="Times New Roman"/>
                  <w:sz w:val="22"/>
                </w:rPr>
                <m:t>'</m:t>
              </w:ins>
            </m:r>
            <m:r>
              <w:del w:id="10258" w:author="tao huang" w:date="2018-11-04T11:50:00Z">
                <w:rPr>
                  <w:rFonts w:ascii="Cambria Math" w:hAnsi="Cambria Math" w:cs="Times New Roman" w:hint="eastAsia"/>
                  <w:sz w:val="22"/>
                </w:rPr>
                <m:t>'</m:t>
              </w:del>
            </m:r>
          </m:sup>
        </m:sSubSup>
      </m:oMath>
      <w:r w:rsidRPr="00A37575">
        <w:rPr>
          <w:rFonts w:cs="Times New Roman"/>
          <w:sz w:val="22"/>
        </w:rPr>
        <w:t xml:space="preserve"> and the time trend. </w:t>
      </w:r>
      <w:r w:rsidRPr="003D295C">
        <w:rPr>
          <w:rFonts w:cs="Times New Roman"/>
          <w:sz w:val="22"/>
          <w:highlight w:val="yellow"/>
          <w:rPrChange w:id="10259" w:author="韬 黄" w:date="2018-11-05T17:04:00Z">
            <w:rPr>
              <w:rFonts w:cs="Times New Roman"/>
              <w:sz w:val="22"/>
            </w:rPr>
          </w:rPrChange>
        </w:rPr>
        <w:t>We</w:t>
      </w:r>
      <w:r w:rsidRPr="00A37575">
        <w:rPr>
          <w:rFonts w:cs="Times New Roman"/>
          <w:sz w:val="22"/>
        </w:rPr>
        <w:t xml:space="preserv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5"/>
      </w:r>
      <w:r w:rsidRPr="00A37575">
        <w:rPr>
          <w:rFonts w:cs="Times New Roman"/>
          <w:sz w:val="22"/>
        </w:rPr>
        <w:t xml:space="preserve">. Table </w:t>
      </w:r>
      <w:del w:id="10260" w:author="tao huang" w:date="2018-10-28T22:56:00Z">
        <w:r w:rsidRPr="00A37575" w:rsidDel="00B135A9">
          <w:rPr>
            <w:rFonts w:cs="Times New Roman"/>
            <w:sz w:val="22"/>
          </w:rPr>
          <w:delText xml:space="preserve">6 </w:delText>
        </w:r>
      </w:del>
      <w:ins w:id="10261"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10262" w:author="tao huang" w:date="2018-10-27T15:25:00Z">
        <w:r w:rsidRPr="00A37575" w:rsidDel="00780C39">
          <w:rPr>
            <w:rStyle w:val="FootnoteReference"/>
            <w:rFonts w:cs="Times New Roman"/>
            <w:sz w:val="22"/>
          </w:rPr>
          <w:footnoteReference w:id="16"/>
        </w:r>
      </w:del>
      <w:ins w:id="10265" w:author="tao huang" w:date="2018-10-27T15:25:00Z">
        <w:r w:rsidR="00780C39" w:rsidRPr="00A37575">
          <w:rPr>
            <w:rFonts w:cs="Times New Roman"/>
            <w:sz w:val="22"/>
          </w:rPr>
          <w:t xml:space="preserve">. </w:t>
        </w:r>
      </w:ins>
      <w:del w:id="10266"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interpret factor 1 as “</w:t>
      </w:r>
      <w:ins w:id="10267" w:author="韬 黄" w:date="2018-11-05T23:34:00Z">
        <w:r w:rsidR="000C32AF" w:rsidRPr="000C32AF">
          <w:rPr>
            <w:rFonts w:cs="Times New Roman"/>
            <w:sz w:val="22"/>
          </w:rPr>
          <w:t>Price level and variation</w:t>
        </w:r>
      </w:ins>
      <w:del w:id="10268" w:author="韬 黄" w:date="2018-11-05T23:34:00Z">
        <w:r w:rsidRPr="00A37575" w:rsidDel="000C32AF">
          <w:rPr>
            <w:rFonts w:cs="Times New Roman"/>
            <w:sz w:val="22"/>
          </w:rPr>
          <w:delText xml:space="preserve">Outliers and general </w:delText>
        </w:r>
      </w:del>
      <w:ins w:id="10269" w:author="tao huang" w:date="2018-10-27T15:27:00Z">
        <w:del w:id="10270" w:author="韬 黄" w:date="2018-11-05T23:34:00Z">
          <w:r w:rsidR="000A66D2" w:rsidRPr="00A37575" w:rsidDel="000C32AF">
            <w:rPr>
              <w:rFonts w:cs="Times New Roman"/>
              <w:sz w:val="22"/>
            </w:rPr>
            <w:delText xml:space="preserve">promotion </w:delText>
          </w:r>
        </w:del>
      </w:ins>
      <w:ins w:id="10271" w:author="tao huang" w:date="2018-10-28T11:50:00Z">
        <w:del w:id="10272" w:author="韬 黄" w:date="2018-11-05T23:34:00Z">
          <w:r w:rsidR="00FF0E5C" w:rsidRPr="00A37575" w:rsidDel="000C32AF">
            <w:rPr>
              <w:rFonts w:cs="Times New Roman"/>
              <w:sz w:val="22"/>
            </w:rPr>
            <w:delText>frequency</w:delText>
          </w:r>
        </w:del>
      </w:ins>
      <w:del w:id="10273"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w:t>
      </w:r>
      <w:ins w:id="10274" w:author="韬 黄" w:date="2018-11-05T23:35:00Z">
        <w:r w:rsidR="000C32AF" w:rsidRPr="000C32AF">
          <w:rPr>
            <w:rFonts w:cs="Times New Roman"/>
            <w:sz w:val="22"/>
          </w:rPr>
          <w:t>Randomness and trend</w:t>
        </w:r>
      </w:ins>
      <w:del w:id="10275" w:author="韬 黄" w:date="2018-11-05T23:35:00Z">
        <w:r w:rsidRPr="00A37575" w:rsidDel="000C32AF">
          <w:rPr>
            <w:rFonts w:cs="Times New Roman"/>
            <w:sz w:val="22"/>
          </w:rPr>
          <w:delText>Central tendency of sales</w:delText>
        </w:r>
      </w:del>
      <w:r w:rsidRPr="00A37575">
        <w:rPr>
          <w:rFonts w:cs="Times New Roman"/>
          <w:sz w:val="22"/>
        </w:rPr>
        <w:t>”, factor 4 as “</w:t>
      </w:r>
      <w:ins w:id="10276" w:author="韬 黄" w:date="2018-11-05T23:35:00Z">
        <w:r w:rsidR="00493AF4" w:rsidRPr="00493AF4">
          <w:rPr>
            <w:rFonts w:cs="Times New Roman"/>
            <w:sz w:val="22"/>
          </w:rPr>
          <w:t>Outliers and Feature intensity</w:t>
        </w:r>
      </w:ins>
      <w:del w:id="10277" w:author="韬 黄" w:date="2018-11-05T23:35:00Z">
        <w:r w:rsidRPr="00A37575" w:rsidDel="00493AF4">
          <w:rPr>
            <w:rFonts w:cs="Times New Roman"/>
            <w:sz w:val="22"/>
          </w:rPr>
          <w:delText>Price level and variation</w:delText>
        </w:r>
      </w:del>
      <w:r w:rsidRPr="00A37575">
        <w:rPr>
          <w:rFonts w:cs="Times New Roman"/>
          <w:sz w:val="22"/>
        </w:rPr>
        <w:t>”, and factor 5 as “</w:t>
      </w:r>
      <w:ins w:id="10278" w:author="韬 黄" w:date="2018-11-05T23:35:00Z">
        <w:r w:rsidR="00493AF4" w:rsidRPr="00493AF4">
          <w:rPr>
            <w:rFonts w:cs="Times New Roman"/>
            <w:sz w:val="22"/>
          </w:rPr>
          <w:t>Display intensity</w:t>
        </w:r>
      </w:ins>
      <w:del w:id="10279" w:author="韬 黄" w:date="2018-11-05T23:35:00Z">
        <w:r w:rsidRPr="00A37575" w:rsidDel="00493AF4">
          <w:rPr>
            <w:rFonts w:eastAsia="Times New Roman" w:cs="Times New Roman"/>
            <w:sz w:val="22"/>
          </w:rPr>
          <w:delText>Randomness and growth</w:delText>
        </w:r>
      </w:del>
      <w:ins w:id="10280" w:author="tao huang" w:date="2018-10-27T15:23:00Z">
        <w:del w:id="10281" w:author="韬 黄" w:date="2018-11-05T23:35:00Z">
          <w:r w:rsidR="00FA4580" w:rsidRPr="00A37575" w:rsidDel="00493AF4">
            <w:rPr>
              <w:rFonts w:eastAsia="Times New Roman" w:cs="Times New Roman"/>
              <w:sz w:val="22"/>
            </w:rPr>
            <w:delText>trend</w:delText>
          </w:r>
        </w:del>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10282" w:author="tao huang" w:date="2018-10-27T23:46:00Z"/>
          <w:rFonts w:cs="Times New Roman"/>
          <w:sz w:val="22"/>
        </w:rPr>
      </w:pPr>
      <w:del w:id="10283"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10284" w:author="tao huang" w:date="2018-10-27T15:23:00Z">
        <w:r w:rsidR="0055531A" w:rsidRPr="00A37575" w:rsidDel="00246B56">
          <w:rPr>
            <w:rFonts w:cs="Times New Roman"/>
            <w:sz w:val="22"/>
          </w:rPr>
          <w:delText xml:space="preserve">develop regression models to </w:delText>
        </w:r>
      </w:del>
      <w:del w:id="10285"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10286"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10287" w:author="tao huang" w:date="2018-10-27T23:46:00Z">
        <w:r w:rsidR="0055531A" w:rsidRPr="00A37575" w:rsidDel="00CF6BF7">
          <w:rPr>
            <w:rFonts w:cs="Times New Roman"/>
            <w:sz w:val="22"/>
          </w:rPr>
          <w:delText>e construct dependent variable</w:delText>
        </w:r>
      </w:del>
      <w:del w:id="10288" w:author="tao huang" w:date="2018-10-27T23:41:00Z">
        <w:r w:rsidR="0055531A" w:rsidRPr="00A37575" w:rsidDel="00800AFE">
          <w:rPr>
            <w:rFonts w:cs="Times New Roman"/>
            <w:sz w:val="22"/>
          </w:rPr>
          <w:delText>s</w:delText>
        </w:r>
      </w:del>
      <w:del w:id="10289"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10290" w:author="tao huang" w:date="2018-10-27T23:46:00Z">
        <w:r w:rsidR="0055531A" w:rsidRPr="00A37575" w:rsidDel="00CF6BF7">
          <w:rPr>
            <w:rFonts w:cs="Times New Roman"/>
            <w:sz w:val="22"/>
          </w:rPr>
          <w:delText xml:space="preserve">the percentage reductions of the </w:delText>
        </w:r>
      </w:del>
      <w:del w:id="10291" w:author="tao huang" w:date="2018-10-27T23:45:00Z">
        <w:r w:rsidR="00A90DB8" w:rsidRPr="00A37575" w:rsidDel="005D0E91">
          <w:rPr>
            <w:rFonts w:cs="Times New Roman"/>
            <w:sz w:val="22"/>
          </w:rPr>
          <w:delText>error measures</w:delText>
        </w:r>
      </w:del>
      <w:del w:id="10292"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10293" w:author="tao huang" w:date="2018-10-27T23:45:00Z">
        <w:r w:rsidR="0055531A" w:rsidRPr="00A37575" w:rsidDel="005D0E91">
          <w:rPr>
            <w:rFonts w:cs="Times New Roman"/>
            <w:sz w:val="22"/>
          </w:rPr>
          <w:delText xml:space="preserve">intra </w:delText>
        </w:r>
      </w:del>
      <w:del w:id="10294"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10295" w:author="tao huang" w:date="2018-10-27T15:25:00Z">
        <w:r w:rsidR="00E675BF" w:rsidRPr="00A37575" w:rsidDel="006261D9">
          <w:rPr>
            <w:rFonts w:cs="Times New Roman"/>
            <w:sz w:val="22"/>
          </w:rPr>
          <w:delText xml:space="preserve">each </w:delText>
        </w:r>
      </w:del>
      <w:del w:id="10296" w:author="tao huang" w:date="2018-10-27T23:46:00Z">
        <w:r w:rsidR="00E675BF" w:rsidRPr="00A37575" w:rsidDel="00CF6BF7">
          <w:rPr>
            <w:rFonts w:cs="Times New Roman"/>
            <w:sz w:val="22"/>
          </w:rPr>
          <w:delText>product categor</w:delText>
        </w:r>
      </w:del>
      <w:del w:id="10297" w:author="tao huang" w:date="2018-10-27T15:25:00Z">
        <w:r w:rsidR="00E675BF" w:rsidRPr="00A37575" w:rsidDel="006261D9">
          <w:rPr>
            <w:rFonts w:cs="Times New Roman"/>
            <w:sz w:val="22"/>
          </w:rPr>
          <w:delText>y</w:delText>
        </w:r>
      </w:del>
      <w:del w:id="10298"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10299"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10300"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10301"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10302"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10303" w:author="tao huang" w:date="2018-10-27T15:29:00Z"/>
          <w:rFonts w:cs="Times New Roman"/>
          <w:sz w:val="22"/>
        </w:rPr>
      </w:pPr>
    </w:p>
    <w:p w14:paraId="7DAEE8E3" w14:textId="52A916E2"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10304" w:author="tao huang" w:date="2018-10-28T22:44:00Z">
        <w:r w:rsidRPr="00A37575" w:rsidDel="00E4227D">
          <w:rPr>
            <w:rFonts w:cs="Times New Roman"/>
            <w:sz w:val="22"/>
          </w:rPr>
          <w:delText>6</w:delText>
        </w:r>
      </w:del>
      <w:ins w:id="10305"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ins w:id="10306" w:author="tao huang" w:date="2018-11-04T14:55:00Z">
        <w:r w:rsidR="00C960E6">
          <w:rPr>
            <w:rFonts w:cs="Times New Roman"/>
            <w:sz w:val="22"/>
          </w:rPr>
          <w:t>(</w:t>
        </w:r>
        <w:r w:rsidR="00C960E6" w:rsidRPr="00C960E6">
          <w:rPr>
            <w:rFonts w:cs="Times New Roman"/>
            <w:sz w:val="22"/>
          </w:rPr>
          <w:t>Small values are omitted for simplicity</w:t>
        </w:r>
        <w:r w:rsidR="00C960E6">
          <w:rPr>
            <w:rFonts w:cs="Times New Roman"/>
            <w:sz w:val="22"/>
          </w:rPr>
          <w:t>)</w:t>
        </w:r>
      </w:ins>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B97459" w:rsidDel="00830BC3" w14:paraId="53DC1635" w14:textId="0237B4D5" w:rsidTr="00AE69AD">
        <w:trPr>
          <w:cnfStyle w:val="100000000000" w:firstRow="1" w:lastRow="0" w:firstColumn="0" w:lastColumn="0" w:oddVBand="0" w:evenVBand="0" w:oddHBand="0" w:evenHBand="0" w:firstRowFirstColumn="0" w:firstRowLastColumn="0" w:lastRowFirstColumn="0" w:lastRowLastColumn="0"/>
          <w:trHeight w:val="20"/>
          <w:jc w:val="center"/>
          <w:del w:id="10307"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24675842" w:rsidR="00971633" w:rsidRPr="00B97459" w:rsidDel="00830BC3" w:rsidRDefault="00971633">
            <w:pPr>
              <w:shd w:val="clear" w:color="auto" w:fill="FFFFFF" w:themeFill="background1"/>
              <w:spacing w:after="0" w:line="240" w:lineRule="auto"/>
              <w:jc w:val="center"/>
              <w:rPr>
                <w:del w:id="10308" w:author="韬 黄" w:date="2018-11-05T18:04:00Z"/>
                <w:rFonts w:eastAsia="Times New Roman" w:cs="Times New Roman"/>
                <w:b w:val="0"/>
                <w:sz w:val="22"/>
                <w:rPrChange w:id="10309" w:author="韬 黄" w:date="2018-11-05T16:55:00Z">
                  <w:rPr>
                    <w:del w:id="10310" w:author="韬 黄" w:date="2018-11-05T18:04:00Z"/>
                    <w:rFonts w:eastAsia="Times New Roman" w:cs="Times New Roman"/>
                    <w:b w:val="0"/>
                    <w:sz w:val="22"/>
                  </w:rPr>
                </w:rPrChange>
              </w:rPr>
              <w:pPrChange w:id="10311" w:author="tao huang" w:date="2018-10-28T13:05:00Z">
                <w:pPr>
                  <w:shd w:val="clear" w:color="auto" w:fill="FFFFFF" w:themeFill="background1"/>
                  <w:spacing w:after="0"/>
                  <w:jc w:val="center"/>
                </w:pPr>
              </w:pPrChange>
            </w:pPr>
            <w:del w:id="10312" w:author="韬 黄" w:date="2018-11-05T18:04:00Z">
              <w:r w:rsidRPr="00B97459" w:rsidDel="00830BC3">
                <w:rPr>
                  <w:rFonts w:eastAsia="Times New Roman" w:cs="Times New Roman"/>
                  <w:b w:val="0"/>
                  <w:sz w:val="22"/>
                  <w:rPrChange w:id="10313" w:author="韬 黄" w:date="2018-11-05T16:55:00Z">
                    <w:rPr>
                      <w:rFonts w:eastAsia="Times New Roman" w:cs="Times New Roman"/>
                      <w:sz w:val="22"/>
                    </w:rPr>
                  </w:rPrChange>
                </w:rPr>
                <w:delText>Variable</w:delText>
              </w:r>
            </w:del>
          </w:p>
        </w:tc>
        <w:tc>
          <w:tcPr>
            <w:tcW w:w="889" w:type="dxa"/>
            <w:shd w:val="clear" w:color="auto" w:fill="auto"/>
            <w:hideMark/>
          </w:tcPr>
          <w:p w14:paraId="5B330787" w14:textId="5A4B739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14" w:author="韬 黄" w:date="2018-11-05T18:04:00Z"/>
                <w:rFonts w:eastAsia="Times New Roman" w:cs="Times New Roman"/>
                <w:b w:val="0"/>
                <w:sz w:val="22"/>
                <w:rPrChange w:id="10315" w:author="韬 黄" w:date="2018-11-05T16:55:00Z">
                  <w:rPr>
                    <w:del w:id="10316" w:author="韬 黄" w:date="2018-11-05T18:04:00Z"/>
                    <w:rFonts w:eastAsia="Times New Roman" w:cs="Times New Roman"/>
                    <w:b w:val="0"/>
                    <w:sz w:val="22"/>
                  </w:rPr>
                </w:rPrChange>
              </w:rPr>
              <w:pPrChange w:id="10317"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18" w:author="韬 黄" w:date="2018-11-05T18:04:00Z">
              <w:r w:rsidRPr="00B97459" w:rsidDel="00830BC3">
                <w:rPr>
                  <w:rFonts w:eastAsia="Times New Roman" w:cs="Times New Roman"/>
                  <w:b w:val="0"/>
                  <w:sz w:val="22"/>
                  <w:rPrChange w:id="10319" w:author="韬 黄" w:date="2018-11-05T16:55:00Z">
                    <w:rPr>
                      <w:rFonts w:eastAsia="Times New Roman" w:cs="Times New Roman"/>
                      <w:sz w:val="22"/>
                    </w:rPr>
                  </w:rPrChange>
                </w:rPr>
                <w:delText>Factor1</w:delText>
              </w:r>
            </w:del>
          </w:p>
        </w:tc>
        <w:tc>
          <w:tcPr>
            <w:tcW w:w="889" w:type="dxa"/>
            <w:shd w:val="clear" w:color="auto" w:fill="auto"/>
            <w:hideMark/>
          </w:tcPr>
          <w:p w14:paraId="4FB4ADE5" w14:textId="2F5FB92A"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20" w:author="韬 黄" w:date="2018-11-05T18:04:00Z"/>
                <w:rFonts w:eastAsia="Times New Roman" w:cs="Times New Roman"/>
                <w:b w:val="0"/>
                <w:sz w:val="22"/>
                <w:rPrChange w:id="10321" w:author="韬 黄" w:date="2018-11-05T16:55:00Z">
                  <w:rPr>
                    <w:del w:id="10322" w:author="韬 黄" w:date="2018-11-05T18:04:00Z"/>
                    <w:rFonts w:eastAsia="Times New Roman" w:cs="Times New Roman"/>
                    <w:b w:val="0"/>
                    <w:sz w:val="22"/>
                  </w:rPr>
                </w:rPrChange>
              </w:rPr>
              <w:pPrChange w:id="10323"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24" w:author="韬 黄" w:date="2018-11-05T18:04:00Z">
              <w:r w:rsidRPr="00B97459" w:rsidDel="00830BC3">
                <w:rPr>
                  <w:rFonts w:eastAsia="Times New Roman" w:cs="Times New Roman"/>
                  <w:b w:val="0"/>
                  <w:sz w:val="22"/>
                  <w:rPrChange w:id="10325" w:author="韬 黄" w:date="2018-11-05T16:55:00Z">
                    <w:rPr>
                      <w:rFonts w:eastAsia="Times New Roman" w:cs="Times New Roman"/>
                      <w:sz w:val="22"/>
                    </w:rPr>
                  </w:rPrChange>
                </w:rPr>
                <w:delText>Factor2</w:delText>
              </w:r>
            </w:del>
          </w:p>
        </w:tc>
        <w:tc>
          <w:tcPr>
            <w:tcW w:w="934" w:type="dxa"/>
            <w:shd w:val="clear" w:color="auto" w:fill="auto"/>
            <w:hideMark/>
          </w:tcPr>
          <w:p w14:paraId="617FFA96" w14:textId="291E725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26" w:author="韬 黄" w:date="2018-11-05T18:04:00Z"/>
                <w:rFonts w:eastAsia="Times New Roman" w:cs="Times New Roman"/>
                <w:b w:val="0"/>
                <w:sz w:val="22"/>
                <w:rPrChange w:id="10327" w:author="韬 黄" w:date="2018-11-05T16:55:00Z">
                  <w:rPr>
                    <w:del w:id="10328" w:author="韬 黄" w:date="2018-11-05T18:04:00Z"/>
                    <w:rFonts w:eastAsia="Times New Roman" w:cs="Times New Roman"/>
                    <w:b w:val="0"/>
                    <w:sz w:val="22"/>
                  </w:rPr>
                </w:rPrChange>
              </w:rPr>
              <w:pPrChange w:id="10329"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30" w:author="韬 黄" w:date="2018-11-05T18:04:00Z">
              <w:r w:rsidRPr="00B97459" w:rsidDel="00830BC3">
                <w:rPr>
                  <w:rFonts w:eastAsia="Times New Roman" w:cs="Times New Roman"/>
                  <w:b w:val="0"/>
                  <w:sz w:val="22"/>
                  <w:rPrChange w:id="10331" w:author="韬 黄" w:date="2018-11-05T16:55:00Z">
                    <w:rPr>
                      <w:rFonts w:eastAsia="Times New Roman" w:cs="Times New Roman"/>
                      <w:sz w:val="22"/>
                    </w:rPr>
                  </w:rPrChange>
                </w:rPr>
                <w:delText>Factor3</w:delText>
              </w:r>
            </w:del>
          </w:p>
        </w:tc>
        <w:tc>
          <w:tcPr>
            <w:tcW w:w="889" w:type="dxa"/>
            <w:shd w:val="clear" w:color="auto" w:fill="auto"/>
            <w:hideMark/>
          </w:tcPr>
          <w:p w14:paraId="05BD48E1" w14:textId="25053B79"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32" w:author="韬 黄" w:date="2018-11-05T18:04:00Z"/>
                <w:rFonts w:eastAsia="Times New Roman" w:cs="Times New Roman"/>
                <w:b w:val="0"/>
                <w:sz w:val="22"/>
                <w:rPrChange w:id="10333" w:author="韬 黄" w:date="2018-11-05T16:55:00Z">
                  <w:rPr>
                    <w:del w:id="10334" w:author="韬 黄" w:date="2018-11-05T18:04:00Z"/>
                    <w:rFonts w:eastAsia="Times New Roman" w:cs="Times New Roman"/>
                    <w:b w:val="0"/>
                    <w:sz w:val="22"/>
                  </w:rPr>
                </w:rPrChange>
              </w:rPr>
              <w:pPrChange w:id="10335"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36" w:author="韬 黄" w:date="2018-11-05T18:04:00Z">
              <w:r w:rsidRPr="00B97459" w:rsidDel="00830BC3">
                <w:rPr>
                  <w:rFonts w:eastAsia="Times New Roman" w:cs="Times New Roman"/>
                  <w:b w:val="0"/>
                  <w:sz w:val="22"/>
                  <w:rPrChange w:id="10337" w:author="韬 黄" w:date="2018-11-05T16:55:00Z">
                    <w:rPr>
                      <w:rFonts w:eastAsia="Times New Roman" w:cs="Times New Roman"/>
                      <w:sz w:val="22"/>
                    </w:rPr>
                  </w:rPrChange>
                </w:rPr>
                <w:delText>Factor4</w:delText>
              </w:r>
            </w:del>
          </w:p>
        </w:tc>
        <w:tc>
          <w:tcPr>
            <w:tcW w:w="889" w:type="dxa"/>
            <w:shd w:val="clear" w:color="auto" w:fill="auto"/>
            <w:hideMark/>
          </w:tcPr>
          <w:p w14:paraId="49A180EE" w14:textId="0FEFEBDA" w:rsidR="00971633" w:rsidRPr="00B97459" w:rsidDel="00830BC3"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del w:id="10338" w:author="韬 黄" w:date="2018-11-05T18:04:00Z"/>
                <w:rFonts w:eastAsia="Times New Roman" w:cs="Times New Roman"/>
                <w:b w:val="0"/>
                <w:sz w:val="22"/>
                <w:rPrChange w:id="10339" w:author="韬 黄" w:date="2018-11-05T16:55:00Z">
                  <w:rPr>
                    <w:del w:id="10340" w:author="韬 黄" w:date="2018-11-05T18:04:00Z"/>
                    <w:rFonts w:eastAsia="Times New Roman" w:cs="Times New Roman"/>
                    <w:b w:val="0"/>
                    <w:sz w:val="22"/>
                  </w:rPr>
                </w:rPrChange>
              </w:rPr>
              <w:pPrChange w:id="10341"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del w:id="10342" w:author="韬 黄" w:date="2018-11-05T18:04:00Z">
              <w:r w:rsidRPr="00B97459" w:rsidDel="00830BC3">
                <w:rPr>
                  <w:rFonts w:eastAsia="Times New Roman" w:cs="Times New Roman"/>
                  <w:b w:val="0"/>
                  <w:sz w:val="22"/>
                  <w:rPrChange w:id="10343" w:author="韬 黄" w:date="2018-11-05T16:55:00Z">
                    <w:rPr>
                      <w:rFonts w:eastAsia="Times New Roman" w:cs="Times New Roman"/>
                      <w:sz w:val="22"/>
                    </w:rPr>
                  </w:rPrChange>
                </w:rPr>
                <w:delText>Factor5</w:delText>
              </w:r>
            </w:del>
          </w:p>
        </w:tc>
      </w:tr>
      <w:tr w:rsidR="00A37575" w:rsidRPr="00B97459" w:rsidDel="00830BC3" w14:paraId="2F72BB58" w14:textId="58A939AA" w:rsidTr="00AE69AD">
        <w:trPr>
          <w:cnfStyle w:val="000000100000" w:firstRow="0" w:lastRow="0" w:firstColumn="0" w:lastColumn="0" w:oddVBand="0" w:evenVBand="0" w:oddHBand="1" w:evenHBand="0" w:firstRowFirstColumn="0" w:firstRowLastColumn="0" w:lastRowFirstColumn="0" w:lastRowLastColumn="0"/>
          <w:trHeight w:val="20"/>
          <w:jc w:val="center"/>
          <w:del w:id="10344"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507702B6" w:rsidR="00971633" w:rsidRPr="00B97459" w:rsidDel="00830BC3" w:rsidRDefault="00971633">
            <w:pPr>
              <w:shd w:val="clear" w:color="auto" w:fill="FFFFFF" w:themeFill="background1"/>
              <w:spacing w:after="0" w:line="240" w:lineRule="auto"/>
              <w:rPr>
                <w:del w:id="10345" w:author="韬 黄" w:date="2018-11-05T18:04:00Z"/>
                <w:rFonts w:eastAsia="Times New Roman" w:cs="Times New Roman"/>
                <w:b w:val="0"/>
                <w:sz w:val="22"/>
                <w:rPrChange w:id="10346" w:author="韬 黄" w:date="2018-11-05T16:55:00Z">
                  <w:rPr>
                    <w:del w:id="10347" w:author="韬 黄" w:date="2018-11-05T18:04:00Z"/>
                    <w:rFonts w:eastAsia="Times New Roman" w:cs="Times New Roman"/>
                    <w:b w:val="0"/>
                    <w:sz w:val="22"/>
                  </w:rPr>
                </w:rPrChange>
              </w:rPr>
              <w:pPrChange w:id="10348" w:author="tao huang" w:date="2018-10-28T13:05:00Z">
                <w:pPr>
                  <w:shd w:val="clear" w:color="auto" w:fill="FFFFFF" w:themeFill="background1"/>
                  <w:spacing w:after="0"/>
                </w:pPr>
              </w:pPrChange>
            </w:pPr>
            <w:del w:id="10349" w:author="韬 黄" w:date="2018-11-05T18:04:00Z">
              <w:r w:rsidRPr="00B97459" w:rsidDel="00830BC3">
                <w:rPr>
                  <w:rFonts w:eastAsia="Times New Roman" w:cs="Times New Roman"/>
                  <w:b w:val="0"/>
                  <w:sz w:val="22"/>
                  <w:rPrChange w:id="10350" w:author="韬 黄" w:date="2018-11-05T16:55:00Z">
                    <w:rPr>
                      <w:rFonts w:eastAsia="Times New Roman" w:cs="Times New Roman"/>
                      <w:sz w:val="22"/>
                    </w:rPr>
                  </w:rPrChange>
                </w:rPr>
                <w:delText>Proportion of outliers</w:delText>
              </w:r>
            </w:del>
          </w:p>
        </w:tc>
        <w:tc>
          <w:tcPr>
            <w:tcW w:w="889" w:type="dxa"/>
            <w:shd w:val="clear" w:color="auto" w:fill="auto"/>
            <w:hideMark/>
          </w:tcPr>
          <w:p w14:paraId="46F0A233" w14:textId="00AFEA25"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351" w:author="韬 黄" w:date="2018-11-05T18:04:00Z"/>
                <w:rFonts w:eastAsia="Times New Roman" w:cs="Times New Roman"/>
                <w:sz w:val="22"/>
                <w:rPrChange w:id="10352" w:author="韬 黄" w:date="2018-11-05T16:55:00Z">
                  <w:rPr>
                    <w:del w:id="10353" w:author="韬 黄" w:date="2018-11-05T18:04:00Z"/>
                    <w:rFonts w:eastAsia="Times New Roman" w:cs="Times New Roman"/>
                    <w:sz w:val="22"/>
                  </w:rPr>
                </w:rPrChange>
              </w:rPr>
              <w:pPrChange w:id="10354"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355" w:author="韬 黄" w:date="2018-11-05T18:04:00Z">
              <w:r w:rsidRPr="00B97459" w:rsidDel="00830BC3">
                <w:rPr>
                  <w:rFonts w:eastAsia="Times New Roman" w:cs="Times New Roman"/>
                  <w:sz w:val="22"/>
                  <w:rPrChange w:id="10356" w:author="韬 黄" w:date="2018-11-05T16:55:00Z">
                    <w:rPr>
                      <w:rFonts w:eastAsia="Times New Roman" w:cs="Times New Roman"/>
                      <w:sz w:val="22"/>
                    </w:rPr>
                  </w:rPrChange>
                </w:rPr>
                <w:delText>0.855</w:delText>
              </w:r>
            </w:del>
          </w:p>
        </w:tc>
        <w:tc>
          <w:tcPr>
            <w:tcW w:w="889" w:type="dxa"/>
            <w:shd w:val="clear" w:color="auto" w:fill="auto"/>
            <w:hideMark/>
          </w:tcPr>
          <w:p w14:paraId="188B5991" w14:textId="77B641B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57" w:author="韬 黄" w:date="2018-11-05T18:04:00Z"/>
                <w:rFonts w:eastAsia="Times New Roman" w:cs="Times New Roman"/>
                <w:sz w:val="22"/>
                <w:rPrChange w:id="10358" w:author="韬 黄" w:date="2018-11-05T16:55:00Z">
                  <w:rPr>
                    <w:del w:id="10359" w:author="韬 黄" w:date="2018-11-05T18:04:00Z"/>
                    <w:rFonts w:eastAsia="Times New Roman" w:cs="Times New Roman"/>
                    <w:sz w:val="22"/>
                  </w:rPr>
                </w:rPrChange>
              </w:rPr>
              <w:pPrChange w:id="1036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61" w:author="韬 黄" w:date="2018-11-05T18:04:00Z">
              <w:r w:rsidRPr="00B97459" w:rsidDel="00830BC3">
                <w:rPr>
                  <w:rFonts w:eastAsia="Times New Roman" w:cs="Times New Roman"/>
                  <w:sz w:val="22"/>
                  <w:rPrChange w:id="10362" w:author="韬 黄" w:date="2018-11-05T16:55:00Z">
                    <w:rPr>
                      <w:rFonts w:eastAsia="Times New Roman" w:cs="Times New Roman"/>
                      <w:sz w:val="22"/>
                    </w:rPr>
                  </w:rPrChange>
                </w:rPr>
                <w:delText> </w:delText>
              </w:r>
            </w:del>
          </w:p>
        </w:tc>
        <w:tc>
          <w:tcPr>
            <w:tcW w:w="934" w:type="dxa"/>
            <w:shd w:val="clear" w:color="auto" w:fill="auto"/>
            <w:hideMark/>
          </w:tcPr>
          <w:p w14:paraId="34F7DDC1" w14:textId="2604E7A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63" w:author="韬 黄" w:date="2018-11-05T18:04:00Z"/>
                <w:rFonts w:eastAsia="Times New Roman" w:cs="Times New Roman"/>
                <w:sz w:val="22"/>
                <w:rPrChange w:id="10364" w:author="韬 黄" w:date="2018-11-05T16:55:00Z">
                  <w:rPr>
                    <w:del w:id="10365" w:author="韬 黄" w:date="2018-11-05T18:04:00Z"/>
                    <w:rFonts w:eastAsia="Times New Roman" w:cs="Times New Roman"/>
                    <w:sz w:val="22"/>
                  </w:rPr>
                </w:rPrChange>
              </w:rPr>
              <w:pPrChange w:id="1036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67" w:author="韬 黄" w:date="2018-11-05T18:04:00Z">
              <w:r w:rsidRPr="00B97459" w:rsidDel="00830BC3">
                <w:rPr>
                  <w:rFonts w:eastAsia="Times New Roman" w:cs="Times New Roman"/>
                  <w:sz w:val="22"/>
                  <w:rPrChange w:id="10368" w:author="韬 黄" w:date="2018-11-05T16:55:00Z">
                    <w:rPr>
                      <w:rFonts w:eastAsia="Times New Roman" w:cs="Times New Roman"/>
                      <w:sz w:val="22"/>
                    </w:rPr>
                  </w:rPrChange>
                </w:rPr>
                <w:delText> </w:delText>
              </w:r>
            </w:del>
          </w:p>
        </w:tc>
        <w:tc>
          <w:tcPr>
            <w:tcW w:w="889" w:type="dxa"/>
            <w:shd w:val="clear" w:color="auto" w:fill="auto"/>
            <w:noWrap/>
            <w:hideMark/>
          </w:tcPr>
          <w:p w14:paraId="2402F2EE" w14:textId="25369CC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69" w:author="韬 黄" w:date="2018-11-05T18:04:00Z"/>
                <w:rFonts w:eastAsia="Times New Roman" w:cs="Times New Roman"/>
                <w:sz w:val="22"/>
                <w:rPrChange w:id="10370" w:author="韬 黄" w:date="2018-11-05T16:55:00Z">
                  <w:rPr>
                    <w:del w:id="10371" w:author="韬 黄" w:date="2018-11-05T18:04:00Z"/>
                    <w:rFonts w:eastAsia="Times New Roman" w:cs="Times New Roman"/>
                    <w:sz w:val="22"/>
                  </w:rPr>
                </w:rPrChange>
              </w:rPr>
              <w:pPrChange w:id="1037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73" w:author="韬 黄" w:date="2018-11-05T18:04:00Z">
              <w:r w:rsidRPr="00B97459" w:rsidDel="00830BC3">
                <w:rPr>
                  <w:rFonts w:eastAsia="Times New Roman" w:cs="Times New Roman"/>
                  <w:sz w:val="22"/>
                  <w:rPrChange w:id="10374" w:author="韬 黄" w:date="2018-11-05T16:55:00Z">
                    <w:rPr>
                      <w:rFonts w:eastAsia="Times New Roman" w:cs="Times New Roman"/>
                      <w:sz w:val="22"/>
                    </w:rPr>
                  </w:rPrChange>
                </w:rPr>
                <w:delText> </w:delText>
              </w:r>
            </w:del>
          </w:p>
        </w:tc>
        <w:tc>
          <w:tcPr>
            <w:tcW w:w="889" w:type="dxa"/>
            <w:shd w:val="clear" w:color="auto" w:fill="auto"/>
            <w:noWrap/>
            <w:hideMark/>
          </w:tcPr>
          <w:p w14:paraId="202E68AF" w14:textId="3B2A166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375" w:author="韬 黄" w:date="2018-11-05T18:04:00Z"/>
                <w:rFonts w:eastAsia="Times New Roman" w:cs="Times New Roman"/>
                <w:sz w:val="22"/>
                <w:rPrChange w:id="10376" w:author="韬 黄" w:date="2018-11-05T16:55:00Z">
                  <w:rPr>
                    <w:del w:id="10377" w:author="韬 黄" w:date="2018-11-05T18:04:00Z"/>
                    <w:rFonts w:eastAsia="Times New Roman" w:cs="Times New Roman"/>
                    <w:sz w:val="22"/>
                  </w:rPr>
                </w:rPrChange>
              </w:rPr>
              <w:pPrChange w:id="1037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379" w:author="韬 黄" w:date="2018-11-05T18:04:00Z">
              <w:r w:rsidRPr="00B97459" w:rsidDel="00830BC3">
                <w:rPr>
                  <w:rFonts w:eastAsia="Times New Roman" w:cs="Times New Roman"/>
                  <w:sz w:val="22"/>
                  <w:rPrChange w:id="10380" w:author="韬 黄" w:date="2018-11-05T16:55:00Z">
                    <w:rPr>
                      <w:rFonts w:eastAsia="Times New Roman" w:cs="Times New Roman"/>
                      <w:sz w:val="22"/>
                    </w:rPr>
                  </w:rPrChange>
                </w:rPr>
                <w:delText> </w:delText>
              </w:r>
            </w:del>
          </w:p>
        </w:tc>
      </w:tr>
      <w:tr w:rsidR="00A37575" w:rsidRPr="00B97459" w:rsidDel="00830BC3" w14:paraId="60DCC803" w14:textId="7EB3021E" w:rsidTr="00AE69AD">
        <w:trPr>
          <w:trHeight w:val="20"/>
          <w:jc w:val="center"/>
          <w:del w:id="10381"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113675A0" w:rsidR="00971633" w:rsidRPr="00B97459" w:rsidDel="00830BC3" w:rsidRDefault="00971633">
            <w:pPr>
              <w:shd w:val="clear" w:color="auto" w:fill="FFFFFF" w:themeFill="background1"/>
              <w:spacing w:after="0" w:line="240" w:lineRule="auto"/>
              <w:rPr>
                <w:del w:id="10382" w:author="韬 黄" w:date="2018-11-05T18:04:00Z"/>
                <w:rFonts w:eastAsia="Times New Roman" w:cs="Times New Roman"/>
                <w:b w:val="0"/>
                <w:sz w:val="22"/>
                <w:rPrChange w:id="10383" w:author="韬 黄" w:date="2018-11-05T16:55:00Z">
                  <w:rPr>
                    <w:del w:id="10384" w:author="韬 黄" w:date="2018-11-05T18:04:00Z"/>
                    <w:rFonts w:eastAsia="Times New Roman" w:cs="Times New Roman"/>
                    <w:b w:val="0"/>
                    <w:sz w:val="22"/>
                  </w:rPr>
                </w:rPrChange>
              </w:rPr>
              <w:pPrChange w:id="10385" w:author="tao huang" w:date="2018-10-28T13:05:00Z">
                <w:pPr>
                  <w:shd w:val="clear" w:color="auto" w:fill="FFFFFF" w:themeFill="background1"/>
                  <w:spacing w:after="0"/>
                </w:pPr>
              </w:pPrChange>
            </w:pPr>
            <w:del w:id="10386" w:author="韬 黄" w:date="2018-11-05T18:04:00Z">
              <w:r w:rsidRPr="00B97459" w:rsidDel="00830BC3">
                <w:rPr>
                  <w:rFonts w:eastAsia="Times New Roman" w:cs="Times New Roman"/>
                  <w:b w:val="0"/>
                  <w:sz w:val="22"/>
                  <w:rPrChange w:id="10387" w:author="韬 黄" w:date="2018-11-05T16:55:00Z">
                    <w:rPr>
                      <w:rFonts w:eastAsia="Times New Roman" w:cs="Times New Roman"/>
                      <w:sz w:val="22"/>
                    </w:rPr>
                  </w:rPrChange>
                </w:rPr>
                <w:delText>Coefficient of variation (price)</w:delText>
              </w:r>
            </w:del>
          </w:p>
        </w:tc>
        <w:tc>
          <w:tcPr>
            <w:tcW w:w="889" w:type="dxa"/>
            <w:shd w:val="clear" w:color="auto" w:fill="auto"/>
            <w:hideMark/>
          </w:tcPr>
          <w:p w14:paraId="4B5D0BE5" w14:textId="714B4228"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388" w:author="韬 黄" w:date="2018-11-05T18:04:00Z"/>
                <w:rFonts w:eastAsia="Times New Roman" w:cs="Times New Roman"/>
                <w:sz w:val="22"/>
                <w:rPrChange w:id="10389" w:author="韬 黄" w:date="2018-11-05T16:55:00Z">
                  <w:rPr>
                    <w:del w:id="10390" w:author="韬 黄" w:date="2018-11-05T18:04:00Z"/>
                    <w:rFonts w:eastAsia="Times New Roman" w:cs="Times New Roman"/>
                    <w:sz w:val="22"/>
                  </w:rPr>
                </w:rPrChange>
              </w:rPr>
              <w:pPrChange w:id="1039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392" w:author="韬 黄" w:date="2018-11-05T18:04:00Z">
              <w:r w:rsidRPr="00B97459" w:rsidDel="00830BC3">
                <w:rPr>
                  <w:rFonts w:eastAsia="Times New Roman" w:cs="Times New Roman"/>
                  <w:sz w:val="22"/>
                  <w:rPrChange w:id="10393" w:author="韬 黄" w:date="2018-11-05T16:55:00Z">
                    <w:rPr>
                      <w:rFonts w:eastAsia="Times New Roman" w:cs="Times New Roman"/>
                      <w:sz w:val="22"/>
                    </w:rPr>
                  </w:rPrChange>
                </w:rPr>
                <w:delText>0.759</w:delText>
              </w:r>
            </w:del>
          </w:p>
        </w:tc>
        <w:tc>
          <w:tcPr>
            <w:tcW w:w="889" w:type="dxa"/>
            <w:shd w:val="clear" w:color="auto" w:fill="auto"/>
            <w:hideMark/>
          </w:tcPr>
          <w:p w14:paraId="4B9E3DE3" w14:textId="6F35D9D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394" w:author="韬 黄" w:date="2018-11-05T18:04:00Z"/>
                <w:rFonts w:eastAsia="Times New Roman" w:cs="Times New Roman"/>
                <w:sz w:val="22"/>
                <w:rPrChange w:id="10395" w:author="韬 黄" w:date="2018-11-05T16:55:00Z">
                  <w:rPr>
                    <w:del w:id="10396" w:author="韬 黄" w:date="2018-11-05T18:04:00Z"/>
                    <w:rFonts w:eastAsia="Times New Roman" w:cs="Times New Roman"/>
                    <w:sz w:val="22"/>
                  </w:rPr>
                </w:rPrChange>
              </w:rPr>
              <w:pPrChange w:id="1039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398" w:author="韬 黄" w:date="2018-11-05T18:04:00Z">
              <w:r w:rsidRPr="00B97459" w:rsidDel="00830BC3">
                <w:rPr>
                  <w:rFonts w:eastAsia="Times New Roman" w:cs="Times New Roman"/>
                  <w:sz w:val="22"/>
                  <w:rPrChange w:id="10399" w:author="韬 黄" w:date="2018-11-05T16:55:00Z">
                    <w:rPr>
                      <w:rFonts w:eastAsia="Times New Roman" w:cs="Times New Roman"/>
                      <w:sz w:val="22"/>
                    </w:rPr>
                  </w:rPrChange>
                </w:rPr>
                <w:delText> </w:delText>
              </w:r>
            </w:del>
          </w:p>
        </w:tc>
        <w:tc>
          <w:tcPr>
            <w:tcW w:w="934" w:type="dxa"/>
            <w:shd w:val="clear" w:color="auto" w:fill="auto"/>
            <w:hideMark/>
          </w:tcPr>
          <w:p w14:paraId="10B9044F" w14:textId="7FF3CB53"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00" w:author="韬 黄" w:date="2018-11-05T18:04:00Z"/>
                <w:rFonts w:eastAsia="Times New Roman" w:cs="Times New Roman"/>
                <w:sz w:val="22"/>
                <w:rPrChange w:id="10401" w:author="韬 黄" w:date="2018-11-05T16:55:00Z">
                  <w:rPr>
                    <w:del w:id="10402" w:author="韬 黄" w:date="2018-11-05T18:04:00Z"/>
                    <w:rFonts w:eastAsia="Times New Roman" w:cs="Times New Roman"/>
                    <w:sz w:val="22"/>
                  </w:rPr>
                </w:rPrChange>
              </w:rPr>
              <w:pPrChange w:id="1040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04" w:author="韬 黄" w:date="2018-11-05T18:04:00Z">
              <w:r w:rsidRPr="00B97459" w:rsidDel="00830BC3">
                <w:rPr>
                  <w:rFonts w:eastAsia="Times New Roman" w:cs="Times New Roman"/>
                  <w:sz w:val="22"/>
                  <w:rPrChange w:id="10405" w:author="韬 黄" w:date="2018-11-05T16:55:00Z">
                    <w:rPr>
                      <w:rFonts w:eastAsia="Times New Roman" w:cs="Times New Roman"/>
                      <w:sz w:val="22"/>
                    </w:rPr>
                  </w:rPrChange>
                </w:rPr>
                <w:delText> </w:delText>
              </w:r>
            </w:del>
          </w:p>
        </w:tc>
        <w:tc>
          <w:tcPr>
            <w:tcW w:w="889" w:type="dxa"/>
            <w:shd w:val="clear" w:color="auto" w:fill="auto"/>
            <w:hideMark/>
          </w:tcPr>
          <w:p w14:paraId="24E7122F" w14:textId="46CC197A"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06" w:author="韬 黄" w:date="2018-11-05T18:04:00Z"/>
                <w:rFonts w:eastAsia="Times New Roman" w:cs="Times New Roman"/>
                <w:sz w:val="22"/>
                <w:rPrChange w:id="10407" w:author="韬 黄" w:date="2018-11-05T16:55:00Z">
                  <w:rPr>
                    <w:del w:id="10408" w:author="韬 黄" w:date="2018-11-05T18:04:00Z"/>
                    <w:rFonts w:eastAsia="Times New Roman" w:cs="Times New Roman"/>
                    <w:sz w:val="22"/>
                  </w:rPr>
                </w:rPrChange>
              </w:rPr>
              <w:pPrChange w:id="1040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10" w:author="韬 黄" w:date="2018-11-05T18:04:00Z">
              <w:r w:rsidRPr="00B97459" w:rsidDel="00830BC3">
                <w:rPr>
                  <w:rFonts w:eastAsia="Times New Roman" w:cs="Times New Roman"/>
                  <w:sz w:val="22"/>
                  <w:rPrChange w:id="10411" w:author="韬 黄" w:date="2018-11-05T16:55:00Z">
                    <w:rPr>
                      <w:rFonts w:eastAsia="Times New Roman" w:cs="Times New Roman"/>
                      <w:sz w:val="22"/>
                    </w:rPr>
                  </w:rPrChange>
                </w:rPr>
                <w:delText> </w:delText>
              </w:r>
            </w:del>
          </w:p>
        </w:tc>
        <w:tc>
          <w:tcPr>
            <w:tcW w:w="889" w:type="dxa"/>
            <w:shd w:val="clear" w:color="auto" w:fill="auto"/>
            <w:hideMark/>
          </w:tcPr>
          <w:p w14:paraId="4FB1537D" w14:textId="1EFA2D9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12" w:author="韬 黄" w:date="2018-11-05T18:04:00Z"/>
                <w:rFonts w:eastAsia="Times New Roman" w:cs="Times New Roman"/>
                <w:sz w:val="22"/>
                <w:rPrChange w:id="10413" w:author="韬 黄" w:date="2018-11-05T16:55:00Z">
                  <w:rPr>
                    <w:del w:id="10414" w:author="韬 黄" w:date="2018-11-05T18:04:00Z"/>
                    <w:rFonts w:eastAsia="Times New Roman" w:cs="Times New Roman"/>
                    <w:sz w:val="22"/>
                  </w:rPr>
                </w:rPrChange>
              </w:rPr>
              <w:pPrChange w:id="1041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16" w:author="韬 黄" w:date="2018-11-05T18:04:00Z">
              <w:r w:rsidRPr="00B97459" w:rsidDel="00830BC3">
                <w:rPr>
                  <w:rFonts w:eastAsia="Times New Roman" w:cs="Times New Roman"/>
                  <w:sz w:val="22"/>
                  <w:rPrChange w:id="10417" w:author="韬 黄" w:date="2018-11-05T16:55:00Z">
                    <w:rPr>
                      <w:rFonts w:eastAsia="Times New Roman" w:cs="Times New Roman"/>
                      <w:sz w:val="22"/>
                    </w:rPr>
                  </w:rPrChange>
                </w:rPr>
                <w:delText> </w:delText>
              </w:r>
            </w:del>
          </w:p>
        </w:tc>
      </w:tr>
      <w:tr w:rsidR="00A37575" w:rsidRPr="00B97459" w:rsidDel="00830BC3" w14:paraId="52C06B95" w14:textId="1C931FF8" w:rsidTr="00AE69AD">
        <w:trPr>
          <w:cnfStyle w:val="000000100000" w:firstRow="0" w:lastRow="0" w:firstColumn="0" w:lastColumn="0" w:oddVBand="0" w:evenVBand="0" w:oddHBand="1" w:evenHBand="0" w:firstRowFirstColumn="0" w:firstRowLastColumn="0" w:lastRowFirstColumn="0" w:lastRowLastColumn="0"/>
          <w:trHeight w:val="20"/>
          <w:jc w:val="center"/>
          <w:del w:id="10418"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4C4CF7AE" w:rsidR="00971633" w:rsidRPr="00B97459" w:rsidDel="00830BC3" w:rsidRDefault="00971633">
            <w:pPr>
              <w:shd w:val="clear" w:color="auto" w:fill="FFFFFF" w:themeFill="background1"/>
              <w:spacing w:after="0" w:line="240" w:lineRule="auto"/>
              <w:rPr>
                <w:del w:id="10419" w:author="韬 黄" w:date="2018-11-05T18:04:00Z"/>
                <w:rFonts w:eastAsia="Times New Roman" w:cs="Times New Roman"/>
                <w:b w:val="0"/>
                <w:sz w:val="22"/>
                <w:rPrChange w:id="10420" w:author="韬 黄" w:date="2018-11-05T16:55:00Z">
                  <w:rPr>
                    <w:del w:id="10421" w:author="韬 黄" w:date="2018-11-05T18:04:00Z"/>
                    <w:rFonts w:eastAsia="Times New Roman" w:cs="Times New Roman"/>
                    <w:b w:val="0"/>
                    <w:sz w:val="22"/>
                  </w:rPr>
                </w:rPrChange>
              </w:rPr>
              <w:pPrChange w:id="10422" w:author="tao huang" w:date="2018-10-28T13:05:00Z">
                <w:pPr>
                  <w:shd w:val="clear" w:color="auto" w:fill="FFFFFF" w:themeFill="background1"/>
                  <w:spacing w:after="0"/>
                </w:pPr>
              </w:pPrChange>
            </w:pPr>
            <w:del w:id="10423" w:author="韬 黄" w:date="2018-11-05T18:04:00Z">
              <w:r w:rsidRPr="00B97459" w:rsidDel="00830BC3">
                <w:rPr>
                  <w:rFonts w:eastAsia="Times New Roman" w:cs="Times New Roman"/>
                  <w:b w:val="0"/>
                  <w:sz w:val="22"/>
                  <w:rPrChange w:id="10424" w:author="韬 黄" w:date="2018-11-05T16:55:00Z">
                    <w:rPr>
                      <w:rFonts w:eastAsia="Times New Roman" w:cs="Times New Roman"/>
                      <w:sz w:val="22"/>
                    </w:rPr>
                  </w:rPrChange>
                </w:rPr>
                <w:delText>Coefficient of variation (sales)</w:delText>
              </w:r>
            </w:del>
          </w:p>
        </w:tc>
        <w:tc>
          <w:tcPr>
            <w:tcW w:w="889" w:type="dxa"/>
            <w:shd w:val="clear" w:color="auto" w:fill="auto"/>
            <w:hideMark/>
          </w:tcPr>
          <w:p w14:paraId="2F0E8BF6" w14:textId="3FC6BC22"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425" w:author="韬 黄" w:date="2018-11-05T18:04:00Z"/>
                <w:rFonts w:eastAsia="Times New Roman" w:cs="Times New Roman"/>
                <w:sz w:val="22"/>
                <w:rPrChange w:id="10426" w:author="韬 黄" w:date="2018-11-05T16:55:00Z">
                  <w:rPr>
                    <w:del w:id="10427" w:author="韬 黄" w:date="2018-11-05T18:04:00Z"/>
                    <w:rFonts w:eastAsia="Times New Roman" w:cs="Times New Roman"/>
                    <w:sz w:val="22"/>
                  </w:rPr>
                </w:rPrChange>
              </w:rPr>
              <w:pPrChange w:id="1042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429" w:author="韬 黄" w:date="2018-11-05T18:04:00Z">
              <w:r w:rsidRPr="00B97459" w:rsidDel="00830BC3">
                <w:rPr>
                  <w:rFonts w:eastAsia="Times New Roman" w:cs="Times New Roman"/>
                  <w:sz w:val="22"/>
                  <w:rPrChange w:id="10430" w:author="韬 黄" w:date="2018-11-05T16:55:00Z">
                    <w:rPr>
                      <w:rFonts w:eastAsia="Times New Roman" w:cs="Times New Roman"/>
                      <w:sz w:val="22"/>
                    </w:rPr>
                  </w:rPrChange>
                </w:rPr>
                <w:delText>0.714</w:delText>
              </w:r>
            </w:del>
          </w:p>
        </w:tc>
        <w:tc>
          <w:tcPr>
            <w:tcW w:w="889" w:type="dxa"/>
            <w:shd w:val="clear" w:color="auto" w:fill="auto"/>
            <w:hideMark/>
          </w:tcPr>
          <w:p w14:paraId="5C1C18AF" w14:textId="462C29B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31" w:author="韬 黄" w:date="2018-11-05T18:04:00Z"/>
                <w:rFonts w:eastAsia="Times New Roman" w:cs="Times New Roman"/>
                <w:sz w:val="22"/>
                <w:rPrChange w:id="10432" w:author="韬 黄" w:date="2018-11-05T16:55:00Z">
                  <w:rPr>
                    <w:del w:id="10433" w:author="韬 黄" w:date="2018-11-05T18:04:00Z"/>
                    <w:rFonts w:eastAsia="Times New Roman" w:cs="Times New Roman"/>
                    <w:sz w:val="22"/>
                  </w:rPr>
                </w:rPrChange>
              </w:rPr>
              <w:pPrChange w:id="1043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35" w:author="韬 黄" w:date="2018-11-05T18:04:00Z">
              <w:r w:rsidRPr="00B97459" w:rsidDel="00830BC3">
                <w:rPr>
                  <w:rFonts w:eastAsia="Times New Roman" w:cs="Times New Roman"/>
                  <w:sz w:val="22"/>
                  <w:rPrChange w:id="10436" w:author="韬 黄" w:date="2018-11-05T16:55:00Z">
                    <w:rPr>
                      <w:rFonts w:eastAsia="Times New Roman" w:cs="Times New Roman"/>
                      <w:sz w:val="22"/>
                    </w:rPr>
                  </w:rPrChange>
                </w:rPr>
                <w:delText> </w:delText>
              </w:r>
            </w:del>
          </w:p>
        </w:tc>
        <w:tc>
          <w:tcPr>
            <w:tcW w:w="934" w:type="dxa"/>
            <w:shd w:val="clear" w:color="auto" w:fill="auto"/>
            <w:hideMark/>
          </w:tcPr>
          <w:p w14:paraId="3CEBD3E1" w14:textId="2749F2C8"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37" w:author="韬 黄" w:date="2018-11-05T18:04:00Z"/>
                <w:rFonts w:eastAsia="Times New Roman" w:cs="Times New Roman"/>
                <w:sz w:val="22"/>
                <w:rPrChange w:id="10438" w:author="韬 黄" w:date="2018-11-05T16:55:00Z">
                  <w:rPr>
                    <w:del w:id="10439" w:author="韬 黄" w:date="2018-11-05T18:04:00Z"/>
                    <w:rFonts w:eastAsia="Times New Roman" w:cs="Times New Roman"/>
                    <w:sz w:val="22"/>
                  </w:rPr>
                </w:rPrChange>
              </w:rPr>
              <w:pPrChange w:id="1044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41" w:author="韬 黄" w:date="2018-11-05T18:04:00Z">
              <w:r w:rsidRPr="00B97459" w:rsidDel="00830BC3">
                <w:rPr>
                  <w:rFonts w:eastAsia="Times New Roman" w:cs="Times New Roman"/>
                  <w:sz w:val="22"/>
                  <w:rPrChange w:id="10442" w:author="韬 黄" w:date="2018-11-05T16:55:00Z">
                    <w:rPr>
                      <w:rFonts w:eastAsia="Times New Roman" w:cs="Times New Roman"/>
                      <w:sz w:val="22"/>
                    </w:rPr>
                  </w:rPrChange>
                </w:rPr>
                <w:delText> </w:delText>
              </w:r>
            </w:del>
          </w:p>
        </w:tc>
        <w:tc>
          <w:tcPr>
            <w:tcW w:w="889" w:type="dxa"/>
            <w:shd w:val="clear" w:color="auto" w:fill="auto"/>
            <w:noWrap/>
            <w:hideMark/>
          </w:tcPr>
          <w:p w14:paraId="3E2C4491" w14:textId="5AF3A23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43" w:author="韬 黄" w:date="2018-11-05T18:04:00Z"/>
                <w:rFonts w:eastAsia="Times New Roman" w:cs="Times New Roman"/>
                <w:sz w:val="22"/>
                <w:rPrChange w:id="10444" w:author="韬 黄" w:date="2018-11-05T16:55:00Z">
                  <w:rPr>
                    <w:del w:id="10445" w:author="韬 黄" w:date="2018-11-05T18:04:00Z"/>
                    <w:rFonts w:eastAsia="Times New Roman" w:cs="Times New Roman"/>
                    <w:sz w:val="22"/>
                  </w:rPr>
                </w:rPrChange>
              </w:rPr>
              <w:pPrChange w:id="1044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47" w:author="韬 黄" w:date="2018-11-05T18:04:00Z">
              <w:r w:rsidRPr="00B97459" w:rsidDel="00830BC3">
                <w:rPr>
                  <w:rFonts w:eastAsia="Times New Roman" w:cs="Times New Roman"/>
                  <w:sz w:val="22"/>
                  <w:rPrChange w:id="10448" w:author="韬 黄" w:date="2018-11-05T16:55:00Z">
                    <w:rPr>
                      <w:rFonts w:eastAsia="Times New Roman" w:cs="Times New Roman"/>
                      <w:sz w:val="22"/>
                    </w:rPr>
                  </w:rPrChange>
                </w:rPr>
                <w:delText> </w:delText>
              </w:r>
            </w:del>
          </w:p>
        </w:tc>
        <w:tc>
          <w:tcPr>
            <w:tcW w:w="889" w:type="dxa"/>
            <w:shd w:val="clear" w:color="auto" w:fill="auto"/>
            <w:noWrap/>
            <w:hideMark/>
          </w:tcPr>
          <w:p w14:paraId="434F42BF" w14:textId="4FA23334"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449" w:author="韬 黄" w:date="2018-11-05T18:04:00Z"/>
                <w:rFonts w:eastAsia="Times New Roman" w:cs="Times New Roman"/>
                <w:sz w:val="22"/>
                <w:rPrChange w:id="10450" w:author="韬 黄" w:date="2018-11-05T16:55:00Z">
                  <w:rPr>
                    <w:del w:id="10451" w:author="韬 黄" w:date="2018-11-05T18:04:00Z"/>
                    <w:rFonts w:eastAsia="Times New Roman" w:cs="Times New Roman"/>
                    <w:sz w:val="22"/>
                  </w:rPr>
                </w:rPrChange>
              </w:rPr>
              <w:pPrChange w:id="1045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453" w:author="韬 黄" w:date="2018-11-05T18:04:00Z">
              <w:r w:rsidRPr="00B97459" w:rsidDel="00830BC3">
                <w:rPr>
                  <w:rFonts w:eastAsia="Times New Roman" w:cs="Times New Roman"/>
                  <w:sz w:val="22"/>
                  <w:rPrChange w:id="10454" w:author="韬 黄" w:date="2018-11-05T16:55:00Z">
                    <w:rPr>
                      <w:rFonts w:eastAsia="Times New Roman" w:cs="Times New Roman"/>
                      <w:sz w:val="22"/>
                    </w:rPr>
                  </w:rPrChange>
                </w:rPr>
                <w:delText> </w:delText>
              </w:r>
            </w:del>
          </w:p>
        </w:tc>
      </w:tr>
      <w:tr w:rsidR="00A37575" w:rsidRPr="00B97459" w:rsidDel="00830BC3" w14:paraId="0609A103" w14:textId="18CD7A7A" w:rsidTr="00AE69AD">
        <w:trPr>
          <w:trHeight w:val="20"/>
          <w:jc w:val="center"/>
          <w:del w:id="10455"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331BBCD1" w:rsidR="00971633" w:rsidRPr="00B97459" w:rsidDel="00830BC3" w:rsidRDefault="00971633">
            <w:pPr>
              <w:shd w:val="clear" w:color="auto" w:fill="FFFFFF" w:themeFill="background1"/>
              <w:spacing w:after="0" w:line="240" w:lineRule="auto"/>
              <w:rPr>
                <w:del w:id="10456" w:author="韬 黄" w:date="2018-11-05T18:04:00Z"/>
                <w:rFonts w:eastAsia="Times New Roman" w:cs="Times New Roman"/>
                <w:b w:val="0"/>
                <w:sz w:val="22"/>
                <w:rPrChange w:id="10457" w:author="韬 黄" w:date="2018-11-05T16:55:00Z">
                  <w:rPr>
                    <w:del w:id="10458" w:author="韬 黄" w:date="2018-11-05T18:04:00Z"/>
                    <w:rFonts w:eastAsia="Times New Roman" w:cs="Times New Roman"/>
                    <w:b w:val="0"/>
                    <w:sz w:val="22"/>
                  </w:rPr>
                </w:rPrChange>
              </w:rPr>
              <w:pPrChange w:id="10459" w:author="tao huang" w:date="2018-10-28T13:05:00Z">
                <w:pPr>
                  <w:shd w:val="clear" w:color="auto" w:fill="FFFFFF" w:themeFill="background1"/>
                  <w:spacing w:after="0"/>
                </w:pPr>
              </w:pPrChange>
            </w:pPr>
            <w:del w:id="10460" w:author="韬 黄" w:date="2018-11-05T18:04:00Z">
              <w:r w:rsidRPr="00B97459" w:rsidDel="00830BC3">
                <w:rPr>
                  <w:rFonts w:eastAsia="Times New Roman" w:cs="Times New Roman"/>
                  <w:b w:val="0"/>
                  <w:sz w:val="22"/>
                  <w:rPrChange w:id="10461" w:author="韬 黄" w:date="2018-11-05T16:55:00Z">
                    <w:rPr>
                      <w:rFonts w:eastAsia="Times New Roman" w:cs="Times New Roman"/>
                      <w:sz w:val="22"/>
                    </w:rPr>
                  </w:rPrChange>
                </w:rPr>
                <w:delText>Frequency of Feature</w:delText>
              </w:r>
            </w:del>
          </w:p>
        </w:tc>
        <w:tc>
          <w:tcPr>
            <w:tcW w:w="889" w:type="dxa"/>
            <w:shd w:val="clear" w:color="auto" w:fill="auto"/>
            <w:hideMark/>
          </w:tcPr>
          <w:p w14:paraId="0E38A692" w14:textId="4A276555"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462" w:author="韬 黄" w:date="2018-11-05T18:04:00Z"/>
                <w:rFonts w:eastAsia="Times New Roman" w:cs="Times New Roman"/>
                <w:sz w:val="22"/>
                <w:rPrChange w:id="10463" w:author="韬 黄" w:date="2018-11-05T16:55:00Z">
                  <w:rPr>
                    <w:del w:id="10464" w:author="韬 黄" w:date="2018-11-05T18:04:00Z"/>
                    <w:rFonts w:eastAsia="Times New Roman" w:cs="Times New Roman"/>
                    <w:sz w:val="22"/>
                  </w:rPr>
                </w:rPrChange>
              </w:rPr>
              <w:pPrChange w:id="1046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466" w:author="韬 黄" w:date="2018-11-05T18:04:00Z">
              <w:r w:rsidRPr="00B97459" w:rsidDel="00830BC3">
                <w:rPr>
                  <w:rFonts w:eastAsia="Times New Roman" w:cs="Times New Roman"/>
                  <w:sz w:val="22"/>
                  <w:rPrChange w:id="10467" w:author="韬 黄" w:date="2018-11-05T16:55:00Z">
                    <w:rPr>
                      <w:rFonts w:eastAsia="Times New Roman" w:cs="Times New Roman"/>
                      <w:sz w:val="22"/>
                    </w:rPr>
                  </w:rPrChange>
                </w:rPr>
                <w:delText>0.703</w:delText>
              </w:r>
            </w:del>
          </w:p>
        </w:tc>
        <w:tc>
          <w:tcPr>
            <w:tcW w:w="889" w:type="dxa"/>
            <w:shd w:val="clear" w:color="auto" w:fill="auto"/>
            <w:hideMark/>
          </w:tcPr>
          <w:p w14:paraId="2E5AD70D" w14:textId="64674BB0"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68" w:author="韬 黄" w:date="2018-11-05T18:04:00Z"/>
                <w:rFonts w:eastAsia="Times New Roman" w:cs="Times New Roman"/>
                <w:sz w:val="22"/>
                <w:rPrChange w:id="10469" w:author="韬 黄" w:date="2018-11-05T16:55:00Z">
                  <w:rPr>
                    <w:del w:id="10470" w:author="韬 黄" w:date="2018-11-05T18:04:00Z"/>
                    <w:rFonts w:eastAsia="Times New Roman" w:cs="Times New Roman"/>
                    <w:sz w:val="22"/>
                  </w:rPr>
                </w:rPrChange>
              </w:rPr>
              <w:pPrChange w:id="1047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72" w:author="韬 黄" w:date="2018-11-05T18:04:00Z">
              <w:r w:rsidRPr="00B97459" w:rsidDel="00830BC3">
                <w:rPr>
                  <w:rFonts w:eastAsia="Times New Roman" w:cs="Times New Roman"/>
                  <w:sz w:val="22"/>
                  <w:rPrChange w:id="10473" w:author="韬 黄" w:date="2018-11-05T16:55:00Z">
                    <w:rPr>
                      <w:rFonts w:eastAsia="Times New Roman" w:cs="Times New Roman"/>
                      <w:sz w:val="22"/>
                    </w:rPr>
                  </w:rPrChange>
                </w:rPr>
                <w:delText> </w:delText>
              </w:r>
            </w:del>
          </w:p>
        </w:tc>
        <w:tc>
          <w:tcPr>
            <w:tcW w:w="934" w:type="dxa"/>
            <w:shd w:val="clear" w:color="auto" w:fill="auto"/>
            <w:hideMark/>
          </w:tcPr>
          <w:p w14:paraId="6DF8E769" w14:textId="69CF88A9"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74" w:author="韬 黄" w:date="2018-11-05T18:04:00Z"/>
                <w:rFonts w:eastAsia="Times New Roman" w:cs="Times New Roman"/>
                <w:sz w:val="22"/>
                <w:rPrChange w:id="10475" w:author="韬 黄" w:date="2018-11-05T16:55:00Z">
                  <w:rPr>
                    <w:del w:id="10476" w:author="韬 黄" w:date="2018-11-05T18:04:00Z"/>
                    <w:rFonts w:eastAsia="Times New Roman" w:cs="Times New Roman"/>
                    <w:sz w:val="22"/>
                  </w:rPr>
                </w:rPrChange>
              </w:rPr>
              <w:pPrChange w:id="1047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78" w:author="韬 黄" w:date="2018-11-05T18:04:00Z">
              <w:r w:rsidRPr="00B97459" w:rsidDel="00830BC3">
                <w:rPr>
                  <w:rFonts w:eastAsia="Times New Roman" w:cs="Times New Roman"/>
                  <w:sz w:val="22"/>
                  <w:rPrChange w:id="10479" w:author="韬 黄" w:date="2018-11-05T16:55:00Z">
                    <w:rPr>
                      <w:rFonts w:eastAsia="Times New Roman" w:cs="Times New Roman"/>
                      <w:sz w:val="22"/>
                    </w:rPr>
                  </w:rPrChange>
                </w:rPr>
                <w:delText> </w:delText>
              </w:r>
            </w:del>
          </w:p>
        </w:tc>
        <w:tc>
          <w:tcPr>
            <w:tcW w:w="889" w:type="dxa"/>
            <w:shd w:val="clear" w:color="auto" w:fill="auto"/>
            <w:noWrap/>
            <w:hideMark/>
          </w:tcPr>
          <w:p w14:paraId="00D2913F" w14:textId="59BAA08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80" w:author="韬 黄" w:date="2018-11-05T18:04:00Z"/>
                <w:rFonts w:eastAsia="Times New Roman" w:cs="Times New Roman"/>
                <w:sz w:val="22"/>
                <w:rPrChange w:id="10481" w:author="韬 黄" w:date="2018-11-05T16:55:00Z">
                  <w:rPr>
                    <w:del w:id="10482" w:author="韬 黄" w:date="2018-11-05T18:04:00Z"/>
                    <w:rFonts w:eastAsia="Times New Roman" w:cs="Times New Roman"/>
                    <w:sz w:val="22"/>
                  </w:rPr>
                </w:rPrChange>
              </w:rPr>
              <w:pPrChange w:id="1048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84" w:author="韬 黄" w:date="2018-11-05T18:04:00Z">
              <w:r w:rsidRPr="00B97459" w:rsidDel="00830BC3">
                <w:rPr>
                  <w:rFonts w:eastAsia="Times New Roman" w:cs="Times New Roman"/>
                  <w:sz w:val="22"/>
                  <w:rPrChange w:id="10485" w:author="韬 黄" w:date="2018-11-05T16:55:00Z">
                    <w:rPr>
                      <w:rFonts w:eastAsia="Times New Roman" w:cs="Times New Roman"/>
                      <w:sz w:val="22"/>
                    </w:rPr>
                  </w:rPrChange>
                </w:rPr>
                <w:delText> </w:delText>
              </w:r>
            </w:del>
          </w:p>
        </w:tc>
        <w:tc>
          <w:tcPr>
            <w:tcW w:w="889" w:type="dxa"/>
            <w:shd w:val="clear" w:color="auto" w:fill="auto"/>
            <w:noWrap/>
            <w:hideMark/>
          </w:tcPr>
          <w:p w14:paraId="291AD928" w14:textId="67ADFCF0"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486" w:author="韬 黄" w:date="2018-11-05T18:04:00Z"/>
                <w:rFonts w:eastAsia="Times New Roman" w:cs="Times New Roman"/>
                <w:sz w:val="22"/>
                <w:rPrChange w:id="10487" w:author="韬 黄" w:date="2018-11-05T16:55:00Z">
                  <w:rPr>
                    <w:del w:id="10488" w:author="韬 黄" w:date="2018-11-05T18:04:00Z"/>
                    <w:rFonts w:eastAsia="Times New Roman" w:cs="Times New Roman"/>
                    <w:sz w:val="22"/>
                  </w:rPr>
                </w:rPrChange>
              </w:rPr>
              <w:pPrChange w:id="1048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490" w:author="韬 黄" w:date="2018-11-05T18:04:00Z">
              <w:r w:rsidRPr="00B97459" w:rsidDel="00830BC3">
                <w:rPr>
                  <w:rFonts w:eastAsia="Times New Roman" w:cs="Times New Roman"/>
                  <w:sz w:val="22"/>
                  <w:rPrChange w:id="10491" w:author="韬 黄" w:date="2018-11-05T16:55:00Z">
                    <w:rPr>
                      <w:rFonts w:eastAsia="Times New Roman" w:cs="Times New Roman"/>
                      <w:sz w:val="22"/>
                    </w:rPr>
                  </w:rPrChange>
                </w:rPr>
                <w:delText> </w:delText>
              </w:r>
            </w:del>
          </w:p>
        </w:tc>
      </w:tr>
      <w:tr w:rsidR="00A37575" w:rsidRPr="00B97459" w:rsidDel="00830BC3" w14:paraId="24420EEA" w14:textId="38E629E9" w:rsidTr="00AE69AD">
        <w:trPr>
          <w:cnfStyle w:val="000000100000" w:firstRow="0" w:lastRow="0" w:firstColumn="0" w:lastColumn="0" w:oddVBand="0" w:evenVBand="0" w:oddHBand="1" w:evenHBand="0" w:firstRowFirstColumn="0" w:firstRowLastColumn="0" w:lastRowFirstColumn="0" w:lastRowLastColumn="0"/>
          <w:trHeight w:val="20"/>
          <w:jc w:val="center"/>
          <w:del w:id="10492"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4EF4CAB5" w:rsidR="00971633" w:rsidRPr="00B97459" w:rsidDel="00830BC3" w:rsidRDefault="00971633">
            <w:pPr>
              <w:shd w:val="clear" w:color="auto" w:fill="FFFFFF" w:themeFill="background1"/>
              <w:spacing w:after="0" w:line="240" w:lineRule="auto"/>
              <w:rPr>
                <w:del w:id="10493" w:author="韬 黄" w:date="2018-11-05T18:04:00Z"/>
                <w:rFonts w:eastAsia="Times New Roman" w:cs="Times New Roman"/>
                <w:b w:val="0"/>
                <w:sz w:val="22"/>
                <w:rPrChange w:id="10494" w:author="韬 黄" w:date="2018-11-05T16:55:00Z">
                  <w:rPr>
                    <w:del w:id="10495" w:author="韬 黄" w:date="2018-11-05T18:04:00Z"/>
                    <w:rFonts w:eastAsia="Times New Roman" w:cs="Times New Roman"/>
                    <w:b w:val="0"/>
                    <w:sz w:val="22"/>
                  </w:rPr>
                </w:rPrChange>
              </w:rPr>
              <w:pPrChange w:id="10496" w:author="tao huang" w:date="2018-10-28T13:05:00Z">
                <w:pPr>
                  <w:shd w:val="clear" w:color="auto" w:fill="FFFFFF" w:themeFill="background1"/>
                  <w:spacing w:after="0"/>
                </w:pPr>
              </w:pPrChange>
            </w:pPr>
            <w:del w:id="10497" w:author="韬 黄" w:date="2018-11-05T18:04:00Z">
              <w:r w:rsidRPr="00B97459" w:rsidDel="00830BC3">
                <w:rPr>
                  <w:rFonts w:eastAsia="Times New Roman" w:cs="Times New Roman"/>
                  <w:b w:val="0"/>
                  <w:noProof/>
                  <w:sz w:val="22"/>
                  <w:rPrChange w:id="10498" w:author="韬 黄" w:date="2018-11-05T16:55:00Z">
                    <w:rPr>
                      <w:rFonts w:eastAsia="Times New Roman" w:cs="Times New Roman"/>
                      <w:noProof/>
                      <w:sz w:val="22"/>
                    </w:rPr>
                  </w:rPrChange>
                </w:rPr>
                <w:delText>Standard</w:delText>
              </w:r>
              <w:r w:rsidRPr="00B97459" w:rsidDel="00830BC3">
                <w:rPr>
                  <w:rFonts w:eastAsia="Times New Roman" w:cs="Times New Roman"/>
                  <w:b w:val="0"/>
                  <w:sz w:val="22"/>
                  <w:rPrChange w:id="10499" w:author="韬 黄" w:date="2018-11-05T16:55:00Z">
                    <w:rPr>
                      <w:rFonts w:eastAsia="Times New Roman" w:cs="Times New Roman"/>
                      <w:sz w:val="22"/>
                    </w:rPr>
                  </w:rPrChange>
                </w:rPr>
                <w:delText xml:space="preserve"> deviation of sales</w:delText>
              </w:r>
            </w:del>
          </w:p>
        </w:tc>
        <w:tc>
          <w:tcPr>
            <w:tcW w:w="889" w:type="dxa"/>
            <w:shd w:val="clear" w:color="auto" w:fill="auto"/>
            <w:hideMark/>
          </w:tcPr>
          <w:p w14:paraId="5BA4CBA7" w14:textId="20114EA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00" w:author="韬 黄" w:date="2018-11-05T18:04:00Z"/>
                <w:rFonts w:eastAsia="Times New Roman" w:cs="Times New Roman"/>
                <w:sz w:val="22"/>
                <w:rPrChange w:id="10501" w:author="韬 黄" w:date="2018-11-05T16:55:00Z">
                  <w:rPr>
                    <w:del w:id="10502" w:author="韬 黄" w:date="2018-11-05T18:04:00Z"/>
                    <w:rFonts w:eastAsia="Times New Roman" w:cs="Times New Roman"/>
                    <w:sz w:val="22"/>
                  </w:rPr>
                </w:rPrChange>
              </w:rPr>
              <w:pPrChange w:id="1050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04" w:author="韬 黄" w:date="2018-11-05T18:04:00Z">
              <w:r w:rsidRPr="00B97459" w:rsidDel="00830BC3">
                <w:rPr>
                  <w:rFonts w:eastAsia="Times New Roman" w:cs="Times New Roman"/>
                  <w:sz w:val="22"/>
                  <w:rPrChange w:id="10505" w:author="韬 黄" w:date="2018-11-05T16:55:00Z">
                    <w:rPr>
                      <w:rFonts w:eastAsia="Times New Roman" w:cs="Times New Roman"/>
                      <w:sz w:val="22"/>
                    </w:rPr>
                  </w:rPrChange>
                </w:rPr>
                <w:delText> </w:delText>
              </w:r>
            </w:del>
          </w:p>
        </w:tc>
        <w:tc>
          <w:tcPr>
            <w:tcW w:w="889" w:type="dxa"/>
            <w:shd w:val="clear" w:color="auto" w:fill="auto"/>
            <w:hideMark/>
          </w:tcPr>
          <w:p w14:paraId="5C25A32D" w14:textId="53025E43"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506" w:author="韬 黄" w:date="2018-11-05T18:04:00Z"/>
                <w:rFonts w:eastAsia="Times New Roman" w:cs="Times New Roman"/>
                <w:sz w:val="22"/>
                <w:rPrChange w:id="10507" w:author="韬 黄" w:date="2018-11-05T16:55:00Z">
                  <w:rPr>
                    <w:del w:id="10508" w:author="韬 黄" w:date="2018-11-05T18:04:00Z"/>
                    <w:rFonts w:eastAsia="Times New Roman" w:cs="Times New Roman"/>
                    <w:sz w:val="22"/>
                  </w:rPr>
                </w:rPrChange>
              </w:rPr>
              <w:pPrChange w:id="10509"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510" w:author="韬 黄" w:date="2018-11-05T18:04:00Z">
              <w:r w:rsidRPr="00B97459" w:rsidDel="00830BC3">
                <w:rPr>
                  <w:rFonts w:eastAsia="Times New Roman" w:cs="Times New Roman"/>
                  <w:sz w:val="22"/>
                  <w:rPrChange w:id="10511" w:author="韬 黄" w:date="2018-11-05T16:55:00Z">
                    <w:rPr>
                      <w:rFonts w:eastAsia="Times New Roman" w:cs="Times New Roman"/>
                      <w:sz w:val="22"/>
                    </w:rPr>
                  </w:rPrChange>
                </w:rPr>
                <w:delText>0.964</w:delText>
              </w:r>
            </w:del>
          </w:p>
        </w:tc>
        <w:tc>
          <w:tcPr>
            <w:tcW w:w="934" w:type="dxa"/>
            <w:shd w:val="clear" w:color="auto" w:fill="auto"/>
            <w:hideMark/>
          </w:tcPr>
          <w:p w14:paraId="2AF1E990" w14:textId="1CE72023"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12" w:author="韬 黄" w:date="2018-11-05T18:04:00Z"/>
                <w:rFonts w:eastAsia="Times New Roman" w:cs="Times New Roman"/>
                <w:sz w:val="22"/>
                <w:rPrChange w:id="10513" w:author="韬 黄" w:date="2018-11-05T16:55:00Z">
                  <w:rPr>
                    <w:del w:id="10514" w:author="韬 黄" w:date="2018-11-05T18:04:00Z"/>
                    <w:rFonts w:eastAsia="Times New Roman" w:cs="Times New Roman"/>
                    <w:sz w:val="22"/>
                  </w:rPr>
                </w:rPrChange>
              </w:rPr>
              <w:pPrChange w:id="1051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16" w:author="韬 黄" w:date="2018-11-05T18:04:00Z">
              <w:r w:rsidRPr="00B97459" w:rsidDel="00830BC3">
                <w:rPr>
                  <w:rFonts w:eastAsia="Times New Roman" w:cs="Times New Roman"/>
                  <w:sz w:val="22"/>
                  <w:rPrChange w:id="10517" w:author="韬 黄" w:date="2018-11-05T16:55:00Z">
                    <w:rPr>
                      <w:rFonts w:eastAsia="Times New Roman" w:cs="Times New Roman"/>
                      <w:sz w:val="22"/>
                    </w:rPr>
                  </w:rPrChange>
                </w:rPr>
                <w:delText> </w:delText>
              </w:r>
            </w:del>
          </w:p>
        </w:tc>
        <w:tc>
          <w:tcPr>
            <w:tcW w:w="889" w:type="dxa"/>
            <w:shd w:val="clear" w:color="auto" w:fill="auto"/>
            <w:noWrap/>
            <w:hideMark/>
          </w:tcPr>
          <w:p w14:paraId="1D9A0897" w14:textId="69C8927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18" w:author="韬 黄" w:date="2018-11-05T18:04:00Z"/>
                <w:rFonts w:eastAsia="Times New Roman" w:cs="Times New Roman"/>
                <w:sz w:val="22"/>
                <w:rPrChange w:id="10519" w:author="韬 黄" w:date="2018-11-05T16:55:00Z">
                  <w:rPr>
                    <w:del w:id="10520" w:author="韬 黄" w:date="2018-11-05T18:04:00Z"/>
                    <w:rFonts w:eastAsia="Times New Roman" w:cs="Times New Roman"/>
                    <w:sz w:val="22"/>
                  </w:rPr>
                </w:rPrChange>
              </w:rPr>
              <w:pPrChange w:id="1052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22" w:author="韬 黄" w:date="2018-11-05T18:04:00Z">
              <w:r w:rsidRPr="00B97459" w:rsidDel="00830BC3">
                <w:rPr>
                  <w:rFonts w:eastAsia="Times New Roman" w:cs="Times New Roman"/>
                  <w:sz w:val="22"/>
                  <w:rPrChange w:id="10523" w:author="韬 黄" w:date="2018-11-05T16:55:00Z">
                    <w:rPr>
                      <w:rFonts w:eastAsia="Times New Roman" w:cs="Times New Roman"/>
                      <w:sz w:val="22"/>
                    </w:rPr>
                  </w:rPrChange>
                </w:rPr>
                <w:delText> </w:delText>
              </w:r>
            </w:del>
          </w:p>
        </w:tc>
        <w:tc>
          <w:tcPr>
            <w:tcW w:w="889" w:type="dxa"/>
            <w:shd w:val="clear" w:color="auto" w:fill="auto"/>
            <w:hideMark/>
          </w:tcPr>
          <w:p w14:paraId="39484313" w14:textId="4EA8B2F4"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24" w:author="韬 黄" w:date="2018-11-05T18:04:00Z"/>
                <w:rFonts w:eastAsia="Times New Roman" w:cs="Times New Roman"/>
                <w:sz w:val="22"/>
                <w:rPrChange w:id="10525" w:author="韬 黄" w:date="2018-11-05T16:55:00Z">
                  <w:rPr>
                    <w:del w:id="10526" w:author="韬 黄" w:date="2018-11-05T18:04:00Z"/>
                    <w:rFonts w:eastAsia="Times New Roman" w:cs="Times New Roman"/>
                    <w:sz w:val="22"/>
                  </w:rPr>
                </w:rPrChange>
              </w:rPr>
              <w:pPrChange w:id="1052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28" w:author="韬 黄" w:date="2018-11-05T18:04:00Z">
              <w:r w:rsidRPr="00B97459" w:rsidDel="00830BC3">
                <w:rPr>
                  <w:rFonts w:eastAsia="Times New Roman" w:cs="Times New Roman"/>
                  <w:sz w:val="22"/>
                  <w:rPrChange w:id="10529" w:author="韬 黄" w:date="2018-11-05T16:55:00Z">
                    <w:rPr>
                      <w:rFonts w:eastAsia="Times New Roman" w:cs="Times New Roman"/>
                      <w:sz w:val="22"/>
                    </w:rPr>
                  </w:rPrChange>
                </w:rPr>
                <w:delText> </w:delText>
              </w:r>
            </w:del>
          </w:p>
        </w:tc>
      </w:tr>
      <w:tr w:rsidR="00A37575" w:rsidRPr="00B97459" w:rsidDel="00830BC3" w14:paraId="3C99178F" w14:textId="026478AB" w:rsidTr="00AE69AD">
        <w:trPr>
          <w:trHeight w:val="20"/>
          <w:jc w:val="center"/>
          <w:del w:id="10530"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8866801" w:rsidR="00971633" w:rsidRPr="00B97459" w:rsidDel="00830BC3" w:rsidRDefault="00971633">
            <w:pPr>
              <w:shd w:val="clear" w:color="auto" w:fill="FFFFFF" w:themeFill="background1"/>
              <w:spacing w:after="0" w:line="240" w:lineRule="auto"/>
              <w:rPr>
                <w:del w:id="10531" w:author="韬 黄" w:date="2018-11-05T18:04:00Z"/>
                <w:rFonts w:eastAsia="Times New Roman" w:cs="Times New Roman"/>
                <w:b w:val="0"/>
                <w:sz w:val="22"/>
                <w:rPrChange w:id="10532" w:author="韬 黄" w:date="2018-11-05T16:55:00Z">
                  <w:rPr>
                    <w:del w:id="10533" w:author="韬 黄" w:date="2018-11-05T18:04:00Z"/>
                    <w:rFonts w:eastAsia="Times New Roman" w:cs="Times New Roman"/>
                    <w:b w:val="0"/>
                    <w:sz w:val="22"/>
                  </w:rPr>
                </w:rPrChange>
              </w:rPr>
              <w:pPrChange w:id="10534" w:author="tao huang" w:date="2018-10-28T13:05:00Z">
                <w:pPr>
                  <w:shd w:val="clear" w:color="auto" w:fill="FFFFFF" w:themeFill="background1"/>
                  <w:spacing w:after="0"/>
                </w:pPr>
              </w:pPrChange>
            </w:pPr>
            <w:del w:id="10535" w:author="韬 黄" w:date="2018-11-05T18:04:00Z">
              <w:r w:rsidRPr="00B97459" w:rsidDel="00830BC3">
                <w:rPr>
                  <w:rFonts w:eastAsia="Times New Roman" w:cs="Times New Roman"/>
                  <w:b w:val="0"/>
                  <w:sz w:val="22"/>
                  <w:rPrChange w:id="10536" w:author="韬 黄" w:date="2018-11-05T16:55:00Z">
                    <w:rPr>
                      <w:rFonts w:eastAsia="Times New Roman" w:cs="Times New Roman"/>
                      <w:sz w:val="22"/>
                    </w:rPr>
                  </w:rPrChange>
                </w:rPr>
                <w:delText>Range of sales</w:delText>
              </w:r>
            </w:del>
          </w:p>
        </w:tc>
        <w:tc>
          <w:tcPr>
            <w:tcW w:w="889" w:type="dxa"/>
            <w:shd w:val="clear" w:color="auto" w:fill="auto"/>
            <w:hideMark/>
          </w:tcPr>
          <w:p w14:paraId="429C0382" w14:textId="5750F4A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37" w:author="韬 黄" w:date="2018-11-05T18:04:00Z"/>
                <w:rFonts w:eastAsia="Times New Roman" w:cs="Times New Roman"/>
                <w:sz w:val="22"/>
                <w:rPrChange w:id="10538" w:author="韬 黄" w:date="2018-11-05T16:55:00Z">
                  <w:rPr>
                    <w:del w:id="10539" w:author="韬 黄" w:date="2018-11-05T18:04:00Z"/>
                    <w:rFonts w:eastAsia="Times New Roman" w:cs="Times New Roman"/>
                    <w:sz w:val="22"/>
                  </w:rPr>
                </w:rPrChange>
              </w:rPr>
              <w:pPrChange w:id="1054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41" w:author="韬 黄" w:date="2018-11-05T18:04:00Z">
              <w:r w:rsidRPr="00B97459" w:rsidDel="00830BC3">
                <w:rPr>
                  <w:rFonts w:eastAsia="Times New Roman" w:cs="Times New Roman"/>
                  <w:sz w:val="22"/>
                  <w:rPrChange w:id="10542" w:author="韬 黄" w:date="2018-11-05T16:55:00Z">
                    <w:rPr>
                      <w:rFonts w:eastAsia="Times New Roman" w:cs="Times New Roman"/>
                      <w:sz w:val="22"/>
                    </w:rPr>
                  </w:rPrChange>
                </w:rPr>
                <w:delText> </w:delText>
              </w:r>
            </w:del>
          </w:p>
        </w:tc>
        <w:tc>
          <w:tcPr>
            <w:tcW w:w="889" w:type="dxa"/>
            <w:shd w:val="clear" w:color="auto" w:fill="auto"/>
            <w:hideMark/>
          </w:tcPr>
          <w:p w14:paraId="763F7A4D" w14:textId="57C5D7DF"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543" w:author="韬 黄" w:date="2018-11-05T18:04:00Z"/>
                <w:rFonts w:eastAsia="Times New Roman" w:cs="Times New Roman"/>
                <w:sz w:val="22"/>
                <w:rPrChange w:id="10544" w:author="韬 黄" w:date="2018-11-05T16:55:00Z">
                  <w:rPr>
                    <w:del w:id="10545" w:author="韬 黄" w:date="2018-11-05T18:04:00Z"/>
                    <w:rFonts w:eastAsia="Times New Roman" w:cs="Times New Roman"/>
                    <w:sz w:val="22"/>
                  </w:rPr>
                </w:rPrChange>
              </w:rPr>
              <w:pPrChange w:id="10546"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547" w:author="韬 黄" w:date="2018-11-05T18:04:00Z">
              <w:r w:rsidRPr="00B97459" w:rsidDel="00830BC3">
                <w:rPr>
                  <w:rFonts w:eastAsia="Times New Roman" w:cs="Times New Roman"/>
                  <w:sz w:val="22"/>
                  <w:rPrChange w:id="10548" w:author="韬 黄" w:date="2018-11-05T16:55:00Z">
                    <w:rPr>
                      <w:rFonts w:eastAsia="Times New Roman" w:cs="Times New Roman"/>
                      <w:sz w:val="22"/>
                    </w:rPr>
                  </w:rPrChange>
                </w:rPr>
                <w:delText>0.929</w:delText>
              </w:r>
            </w:del>
          </w:p>
        </w:tc>
        <w:tc>
          <w:tcPr>
            <w:tcW w:w="934" w:type="dxa"/>
            <w:shd w:val="clear" w:color="auto" w:fill="auto"/>
            <w:hideMark/>
          </w:tcPr>
          <w:p w14:paraId="7C43C146" w14:textId="5BF76ADD"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49" w:author="韬 黄" w:date="2018-11-05T18:04:00Z"/>
                <w:rFonts w:eastAsia="Times New Roman" w:cs="Times New Roman"/>
                <w:sz w:val="22"/>
                <w:rPrChange w:id="10550" w:author="韬 黄" w:date="2018-11-05T16:55:00Z">
                  <w:rPr>
                    <w:del w:id="10551" w:author="韬 黄" w:date="2018-11-05T18:04:00Z"/>
                    <w:rFonts w:eastAsia="Times New Roman" w:cs="Times New Roman"/>
                    <w:sz w:val="22"/>
                  </w:rPr>
                </w:rPrChange>
              </w:rPr>
              <w:pPrChange w:id="1055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53" w:author="韬 黄" w:date="2018-11-05T18:04:00Z">
              <w:r w:rsidRPr="00B97459" w:rsidDel="00830BC3">
                <w:rPr>
                  <w:rFonts w:eastAsia="Times New Roman" w:cs="Times New Roman"/>
                  <w:sz w:val="22"/>
                  <w:rPrChange w:id="10554" w:author="韬 黄" w:date="2018-11-05T16:55:00Z">
                    <w:rPr>
                      <w:rFonts w:eastAsia="Times New Roman" w:cs="Times New Roman"/>
                      <w:sz w:val="22"/>
                    </w:rPr>
                  </w:rPrChange>
                </w:rPr>
                <w:delText> </w:delText>
              </w:r>
            </w:del>
          </w:p>
        </w:tc>
        <w:tc>
          <w:tcPr>
            <w:tcW w:w="889" w:type="dxa"/>
            <w:shd w:val="clear" w:color="auto" w:fill="auto"/>
            <w:noWrap/>
            <w:hideMark/>
          </w:tcPr>
          <w:p w14:paraId="4E5A8A72" w14:textId="3DCB8CD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55" w:author="韬 黄" w:date="2018-11-05T18:04:00Z"/>
                <w:rFonts w:eastAsia="Times New Roman" w:cs="Times New Roman"/>
                <w:sz w:val="22"/>
                <w:rPrChange w:id="10556" w:author="韬 黄" w:date="2018-11-05T16:55:00Z">
                  <w:rPr>
                    <w:del w:id="10557" w:author="韬 黄" w:date="2018-11-05T18:04:00Z"/>
                    <w:rFonts w:eastAsia="Times New Roman" w:cs="Times New Roman"/>
                    <w:sz w:val="22"/>
                  </w:rPr>
                </w:rPrChange>
              </w:rPr>
              <w:pPrChange w:id="1055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59" w:author="韬 黄" w:date="2018-11-05T18:04:00Z">
              <w:r w:rsidRPr="00B97459" w:rsidDel="00830BC3">
                <w:rPr>
                  <w:rFonts w:eastAsia="Times New Roman" w:cs="Times New Roman"/>
                  <w:sz w:val="22"/>
                  <w:rPrChange w:id="10560" w:author="韬 黄" w:date="2018-11-05T16:55:00Z">
                    <w:rPr>
                      <w:rFonts w:eastAsia="Times New Roman" w:cs="Times New Roman"/>
                      <w:sz w:val="22"/>
                    </w:rPr>
                  </w:rPrChange>
                </w:rPr>
                <w:delText> </w:delText>
              </w:r>
            </w:del>
          </w:p>
        </w:tc>
        <w:tc>
          <w:tcPr>
            <w:tcW w:w="889" w:type="dxa"/>
            <w:shd w:val="clear" w:color="auto" w:fill="auto"/>
            <w:noWrap/>
            <w:hideMark/>
          </w:tcPr>
          <w:p w14:paraId="027E2689" w14:textId="44E78E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561" w:author="韬 黄" w:date="2018-11-05T18:04:00Z"/>
                <w:rFonts w:eastAsia="Times New Roman" w:cs="Times New Roman"/>
                <w:sz w:val="22"/>
                <w:rPrChange w:id="10562" w:author="韬 黄" w:date="2018-11-05T16:55:00Z">
                  <w:rPr>
                    <w:del w:id="10563" w:author="韬 黄" w:date="2018-11-05T18:04:00Z"/>
                    <w:rFonts w:eastAsia="Times New Roman" w:cs="Times New Roman"/>
                    <w:sz w:val="22"/>
                  </w:rPr>
                </w:rPrChange>
              </w:rPr>
              <w:pPrChange w:id="1056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565" w:author="韬 黄" w:date="2018-11-05T18:04:00Z">
              <w:r w:rsidRPr="00B97459" w:rsidDel="00830BC3">
                <w:rPr>
                  <w:rFonts w:eastAsia="Times New Roman" w:cs="Times New Roman"/>
                  <w:sz w:val="22"/>
                  <w:rPrChange w:id="10566" w:author="韬 黄" w:date="2018-11-05T16:55:00Z">
                    <w:rPr>
                      <w:rFonts w:eastAsia="Times New Roman" w:cs="Times New Roman"/>
                      <w:sz w:val="22"/>
                    </w:rPr>
                  </w:rPrChange>
                </w:rPr>
                <w:delText> </w:delText>
              </w:r>
            </w:del>
          </w:p>
        </w:tc>
      </w:tr>
      <w:tr w:rsidR="00A37575" w:rsidRPr="00B97459" w:rsidDel="00830BC3" w14:paraId="162CA12B" w14:textId="49B42EF1" w:rsidTr="00AE69AD">
        <w:trPr>
          <w:cnfStyle w:val="000000100000" w:firstRow="0" w:lastRow="0" w:firstColumn="0" w:lastColumn="0" w:oddVBand="0" w:evenVBand="0" w:oddHBand="1" w:evenHBand="0" w:firstRowFirstColumn="0" w:firstRowLastColumn="0" w:lastRowFirstColumn="0" w:lastRowLastColumn="0"/>
          <w:trHeight w:val="20"/>
          <w:jc w:val="center"/>
          <w:del w:id="10567"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0E6A2A42" w:rsidR="00971633" w:rsidRPr="00B97459" w:rsidDel="00830BC3" w:rsidRDefault="00971633">
            <w:pPr>
              <w:shd w:val="clear" w:color="auto" w:fill="FFFFFF" w:themeFill="background1"/>
              <w:spacing w:after="0" w:line="240" w:lineRule="auto"/>
              <w:rPr>
                <w:del w:id="10568" w:author="韬 黄" w:date="2018-11-05T18:04:00Z"/>
                <w:rFonts w:eastAsia="Times New Roman" w:cs="Times New Roman"/>
                <w:b w:val="0"/>
                <w:sz w:val="22"/>
                <w:rPrChange w:id="10569" w:author="韬 黄" w:date="2018-11-05T16:55:00Z">
                  <w:rPr>
                    <w:del w:id="10570" w:author="韬 黄" w:date="2018-11-05T18:04:00Z"/>
                    <w:rFonts w:eastAsia="Times New Roman" w:cs="Times New Roman"/>
                    <w:b w:val="0"/>
                    <w:sz w:val="22"/>
                  </w:rPr>
                </w:rPrChange>
              </w:rPr>
              <w:pPrChange w:id="10571" w:author="tao huang" w:date="2018-10-28T13:05:00Z">
                <w:pPr>
                  <w:shd w:val="clear" w:color="auto" w:fill="FFFFFF" w:themeFill="background1"/>
                  <w:spacing w:after="0"/>
                </w:pPr>
              </w:pPrChange>
            </w:pPr>
            <w:del w:id="10572" w:author="韬 黄" w:date="2018-11-05T18:04:00Z">
              <w:r w:rsidRPr="00B97459" w:rsidDel="00830BC3">
                <w:rPr>
                  <w:rFonts w:eastAsia="Times New Roman" w:cs="Times New Roman"/>
                  <w:b w:val="0"/>
                  <w:sz w:val="22"/>
                  <w:rPrChange w:id="10573" w:author="韬 黄" w:date="2018-11-05T16:55:00Z">
                    <w:rPr>
                      <w:rFonts w:eastAsia="Times New Roman" w:cs="Times New Roman"/>
                      <w:sz w:val="22"/>
                    </w:rPr>
                  </w:rPrChange>
                </w:rPr>
                <w:delText>Average sales</w:delText>
              </w:r>
            </w:del>
          </w:p>
        </w:tc>
        <w:tc>
          <w:tcPr>
            <w:tcW w:w="889" w:type="dxa"/>
            <w:shd w:val="clear" w:color="auto" w:fill="auto"/>
            <w:hideMark/>
          </w:tcPr>
          <w:p w14:paraId="4D5A6A75" w14:textId="19E3EB70"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74" w:author="韬 黄" w:date="2018-11-05T18:04:00Z"/>
                <w:rFonts w:eastAsia="Times New Roman" w:cs="Times New Roman"/>
                <w:sz w:val="22"/>
                <w:rPrChange w:id="10575" w:author="韬 黄" w:date="2018-11-05T16:55:00Z">
                  <w:rPr>
                    <w:del w:id="10576" w:author="韬 黄" w:date="2018-11-05T18:04:00Z"/>
                    <w:rFonts w:eastAsia="Times New Roman" w:cs="Times New Roman"/>
                    <w:sz w:val="22"/>
                  </w:rPr>
                </w:rPrChange>
              </w:rPr>
              <w:pPrChange w:id="1057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78" w:author="韬 黄" w:date="2018-11-05T18:04:00Z">
              <w:r w:rsidRPr="00B97459" w:rsidDel="00830BC3">
                <w:rPr>
                  <w:rFonts w:eastAsia="Times New Roman" w:cs="Times New Roman"/>
                  <w:sz w:val="22"/>
                  <w:rPrChange w:id="10579" w:author="韬 黄" w:date="2018-11-05T16:55:00Z">
                    <w:rPr>
                      <w:rFonts w:eastAsia="Times New Roman" w:cs="Times New Roman"/>
                      <w:sz w:val="22"/>
                    </w:rPr>
                  </w:rPrChange>
                </w:rPr>
                <w:delText> </w:delText>
              </w:r>
            </w:del>
          </w:p>
        </w:tc>
        <w:tc>
          <w:tcPr>
            <w:tcW w:w="889" w:type="dxa"/>
            <w:shd w:val="clear" w:color="auto" w:fill="auto"/>
            <w:hideMark/>
          </w:tcPr>
          <w:p w14:paraId="20B2F0DC" w14:textId="57CBE9C6"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580" w:author="韬 黄" w:date="2018-11-05T18:04:00Z"/>
                <w:rFonts w:eastAsia="Times New Roman" w:cs="Times New Roman"/>
                <w:sz w:val="22"/>
                <w:rPrChange w:id="10581" w:author="韬 黄" w:date="2018-11-05T16:55:00Z">
                  <w:rPr>
                    <w:del w:id="10582" w:author="韬 黄" w:date="2018-11-05T18:04:00Z"/>
                    <w:rFonts w:eastAsia="Times New Roman" w:cs="Times New Roman"/>
                    <w:sz w:val="22"/>
                  </w:rPr>
                </w:rPrChange>
              </w:rPr>
              <w:pPrChange w:id="1058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584" w:author="韬 黄" w:date="2018-11-05T18:04:00Z">
              <w:r w:rsidRPr="00B97459" w:rsidDel="00830BC3">
                <w:rPr>
                  <w:rFonts w:eastAsia="Times New Roman" w:cs="Times New Roman"/>
                  <w:sz w:val="22"/>
                  <w:rPrChange w:id="10585" w:author="韬 黄" w:date="2018-11-05T16:55:00Z">
                    <w:rPr>
                      <w:rFonts w:eastAsia="Times New Roman" w:cs="Times New Roman"/>
                      <w:sz w:val="22"/>
                    </w:rPr>
                  </w:rPrChange>
                </w:rPr>
                <w:delText>0.807</w:delText>
              </w:r>
            </w:del>
          </w:p>
        </w:tc>
        <w:tc>
          <w:tcPr>
            <w:tcW w:w="934" w:type="dxa"/>
            <w:shd w:val="clear" w:color="auto" w:fill="auto"/>
            <w:noWrap/>
            <w:hideMark/>
          </w:tcPr>
          <w:p w14:paraId="0BCEE00C" w14:textId="44D432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86" w:author="韬 黄" w:date="2018-11-05T18:04:00Z"/>
                <w:rFonts w:eastAsia="Times New Roman" w:cs="Times New Roman"/>
                <w:sz w:val="22"/>
                <w:rPrChange w:id="10587" w:author="韬 黄" w:date="2018-11-05T16:55:00Z">
                  <w:rPr>
                    <w:del w:id="10588" w:author="韬 黄" w:date="2018-11-05T18:04:00Z"/>
                    <w:rFonts w:eastAsia="Times New Roman" w:cs="Times New Roman"/>
                    <w:sz w:val="22"/>
                  </w:rPr>
                </w:rPrChange>
              </w:rPr>
              <w:pPrChange w:id="1058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90" w:author="韬 黄" w:date="2018-11-05T18:04:00Z">
              <w:r w:rsidRPr="00B97459" w:rsidDel="00830BC3">
                <w:rPr>
                  <w:rFonts w:eastAsia="Times New Roman" w:cs="Times New Roman"/>
                  <w:sz w:val="22"/>
                  <w:rPrChange w:id="10591" w:author="韬 黄" w:date="2018-11-05T16:55:00Z">
                    <w:rPr>
                      <w:rFonts w:eastAsia="Times New Roman" w:cs="Times New Roman"/>
                      <w:sz w:val="22"/>
                    </w:rPr>
                  </w:rPrChange>
                </w:rPr>
                <w:delText> </w:delText>
              </w:r>
            </w:del>
          </w:p>
        </w:tc>
        <w:tc>
          <w:tcPr>
            <w:tcW w:w="889" w:type="dxa"/>
            <w:shd w:val="clear" w:color="auto" w:fill="auto"/>
            <w:noWrap/>
            <w:hideMark/>
          </w:tcPr>
          <w:p w14:paraId="1A75E1B6" w14:textId="1BAA4B88"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92" w:author="韬 黄" w:date="2018-11-05T18:04:00Z"/>
                <w:rFonts w:eastAsia="Times New Roman" w:cs="Times New Roman"/>
                <w:sz w:val="22"/>
                <w:rPrChange w:id="10593" w:author="韬 黄" w:date="2018-11-05T16:55:00Z">
                  <w:rPr>
                    <w:del w:id="10594" w:author="韬 黄" w:date="2018-11-05T18:04:00Z"/>
                    <w:rFonts w:eastAsia="Times New Roman" w:cs="Times New Roman"/>
                    <w:sz w:val="22"/>
                  </w:rPr>
                </w:rPrChange>
              </w:rPr>
              <w:pPrChange w:id="1059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596" w:author="韬 黄" w:date="2018-11-05T18:04:00Z">
              <w:r w:rsidRPr="00B97459" w:rsidDel="00830BC3">
                <w:rPr>
                  <w:rFonts w:eastAsia="Times New Roman" w:cs="Times New Roman"/>
                  <w:sz w:val="22"/>
                  <w:rPrChange w:id="10597" w:author="韬 黄" w:date="2018-11-05T16:55:00Z">
                    <w:rPr>
                      <w:rFonts w:eastAsia="Times New Roman" w:cs="Times New Roman"/>
                      <w:sz w:val="22"/>
                    </w:rPr>
                  </w:rPrChange>
                </w:rPr>
                <w:delText> </w:delText>
              </w:r>
            </w:del>
          </w:p>
        </w:tc>
        <w:tc>
          <w:tcPr>
            <w:tcW w:w="889" w:type="dxa"/>
            <w:shd w:val="clear" w:color="auto" w:fill="auto"/>
            <w:hideMark/>
          </w:tcPr>
          <w:p w14:paraId="3760C32F" w14:textId="6F206AF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598" w:author="韬 黄" w:date="2018-11-05T18:04:00Z"/>
                <w:rFonts w:eastAsia="Times New Roman" w:cs="Times New Roman"/>
                <w:sz w:val="22"/>
                <w:rPrChange w:id="10599" w:author="韬 黄" w:date="2018-11-05T16:55:00Z">
                  <w:rPr>
                    <w:del w:id="10600" w:author="韬 黄" w:date="2018-11-05T18:04:00Z"/>
                    <w:rFonts w:eastAsia="Times New Roman" w:cs="Times New Roman"/>
                    <w:sz w:val="22"/>
                  </w:rPr>
                </w:rPrChange>
              </w:rPr>
              <w:pPrChange w:id="1060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02" w:author="韬 黄" w:date="2018-11-05T18:04:00Z">
              <w:r w:rsidRPr="00B97459" w:rsidDel="00830BC3">
                <w:rPr>
                  <w:rFonts w:eastAsia="Times New Roman" w:cs="Times New Roman"/>
                  <w:sz w:val="22"/>
                  <w:rPrChange w:id="10603" w:author="韬 黄" w:date="2018-11-05T16:55:00Z">
                    <w:rPr>
                      <w:rFonts w:eastAsia="Times New Roman" w:cs="Times New Roman"/>
                      <w:sz w:val="22"/>
                    </w:rPr>
                  </w:rPrChange>
                </w:rPr>
                <w:delText> </w:delText>
              </w:r>
            </w:del>
          </w:p>
        </w:tc>
      </w:tr>
      <w:tr w:rsidR="00A37575" w:rsidRPr="00B97459" w:rsidDel="00830BC3" w14:paraId="18497BFD" w14:textId="01D297C4" w:rsidTr="00AE69AD">
        <w:trPr>
          <w:trHeight w:val="20"/>
          <w:jc w:val="center"/>
          <w:del w:id="10604"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18C89780" w:rsidR="00971633" w:rsidRPr="00B97459" w:rsidDel="00830BC3" w:rsidRDefault="00971633">
            <w:pPr>
              <w:shd w:val="clear" w:color="auto" w:fill="FFFFFF" w:themeFill="background1"/>
              <w:spacing w:after="0" w:line="240" w:lineRule="auto"/>
              <w:rPr>
                <w:del w:id="10605" w:author="韬 黄" w:date="2018-11-05T18:04:00Z"/>
                <w:rFonts w:eastAsia="Times New Roman" w:cs="Times New Roman"/>
                <w:b w:val="0"/>
                <w:sz w:val="22"/>
                <w:rPrChange w:id="10606" w:author="韬 黄" w:date="2018-11-05T16:55:00Z">
                  <w:rPr>
                    <w:del w:id="10607" w:author="韬 黄" w:date="2018-11-05T18:04:00Z"/>
                    <w:rFonts w:eastAsia="Times New Roman" w:cs="Times New Roman"/>
                    <w:b w:val="0"/>
                    <w:sz w:val="22"/>
                  </w:rPr>
                </w:rPrChange>
              </w:rPr>
              <w:pPrChange w:id="10608" w:author="tao huang" w:date="2018-10-28T13:05:00Z">
                <w:pPr>
                  <w:shd w:val="clear" w:color="auto" w:fill="FFFFFF" w:themeFill="background1"/>
                  <w:spacing w:after="0"/>
                </w:pPr>
              </w:pPrChange>
            </w:pPr>
            <w:del w:id="10609" w:author="韬 黄" w:date="2018-11-05T18:04:00Z">
              <w:r w:rsidRPr="00B97459" w:rsidDel="00830BC3">
                <w:rPr>
                  <w:rFonts w:eastAsia="Times New Roman" w:cs="Times New Roman"/>
                  <w:b w:val="0"/>
                  <w:sz w:val="22"/>
                  <w:rPrChange w:id="10610" w:author="韬 黄" w:date="2018-11-05T16:55:00Z">
                    <w:rPr>
                      <w:rFonts w:eastAsia="Times New Roman" w:cs="Times New Roman"/>
                      <w:sz w:val="22"/>
                    </w:rPr>
                  </w:rPrChange>
                </w:rPr>
                <w:delText>Frequency of Display</w:delText>
              </w:r>
            </w:del>
          </w:p>
        </w:tc>
        <w:tc>
          <w:tcPr>
            <w:tcW w:w="889" w:type="dxa"/>
            <w:shd w:val="clear" w:color="auto" w:fill="auto"/>
            <w:hideMark/>
          </w:tcPr>
          <w:p w14:paraId="43142EA2" w14:textId="6268C8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11" w:author="韬 黄" w:date="2018-11-05T18:04:00Z"/>
                <w:rFonts w:eastAsia="Times New Roman" w:cs="Times New Roman"/>
                <w:sz w:val="22"/>
                <w:rPrChange w:id="10612" w:author="韬 黄" w:date="2018-11-05T16:55:00Z">
                  <w:rPr>
                    <w:del w:id="10613" w:author="韬 黄" w:date="2018-11-05T18:04:00Z"/>
                    <w:rFonts w:eastAsia="Times New Roman" w:cs="Times New Roman"/>
                    <w:sz w:val="22"/>
                  </w:rPr>
                </w:rPrChange>
              </w:rPr>
              <w:pPrChange w:id="1061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15" w:author="韬 黄" w:date="2018-11-05T18:04:00Z">
              <w:r w:rsidRPr="00B97459" w:rsidDel="00830BC3">
                <w:rPr>
                  <w:rFonts w:eastAsia="Times New Roman" w:cs="Times New Roman"/>
                  <w:sz w:val="22"/>
                  <w:rPrChange w:id="10616" w:author="韬 黄" w:date="2018-11-05T16:55:00Z">
                    <w:rPr>
                      <w:rFonts w:eastAsia="Times New Roman" w:cs="Times New Roman"/>
                      <w:sz w:val="22"/>
                    </w:rPr>
                  </w:rPrChange>
                </w:rPr>
                <w:delText> </w:delText>
              </w:r>
            </w:del>
          </w:p>
        </w:tc>
        <w:tc>
          <w:tcPr>
            <w:tcW w:w="889" w:type="dxa"/>
            <w:shd w:val="clear" w:color="auto" w:fill="auto"/>
            <w:hideMark/>
          </w:tcPr>
          <w:p w14:paraId="784DDEC8" w14:textId="68F296CD"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617" w:author="韬 黄" w:date="2018-11-05T18:04:00Z"/>
                <w:rFonts w:eastAsia="Times New Roman" w:cs="Times New Roman"/>
                <w:sz w:val="22"/>
                <w:rPrChange w:id="10618" w:author="韬 黄" w:date="2018-11-05T16:55:00Z">
                  <w:rPr>
                    <w:del w:id="10619" w:author="韬 黄" w:date="2018-11-05T18:04:00Z"/>
                    <w:rFonts w:eastAsia="Times New Roman" w:cs="Times New Roman"/>
                    <w:sz w:val="22"/>
                  </w:rPr>
                </w:rPrChange>
              </w:rPr>
              <w:pPrChange w:id="1062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621" w:author="韬 黄" w:date="2018-11-05T18:04:00Z">
              <w:r w:rsidRPr="00B97459" w:rsidDel="00830BC3">
                <w:rPr>
                  <w:rFonts w:eastAsia="Times New Roman" w:cs="Times New Roman"/>
                  <w:sz w:val="22"/>
                  <w:rPrChange w:id="10622" w:author="韬 黄" w:date="2018-11-05T16:55:00Z">
                    <w:rPr>
                      <w:rFonts w:eastAsia="Times New Roman" w:cs="Times New Roman"/>
                      <w:sz w:val="22"/>
                    </w:rPr>
                  </w:rPrChange>
                </w:rPr>
                <w:delText>0.281</w:delText>
              </w:r>
            </w:del>
          </w:p>
        </w:tc>
        <w:tc>
          <w:tcPr>
            <w:tcW w:w="934" w:type="dxa"/>
            <w:shd w:val="clear" w:color="auto" w:fill="auto"/>
            <w:hideMark/>
          </w:tcPr>
          <w:p w14:paraId="5E688801" w14:textId="3D9025F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23" w:author="韬 黄" w:date="2018-11-05T18:04:00Z"/>
                <w:rFonts w:eastAsia="Times New Roman" w:cs="Times New Roman"/>
                <w:sz w:val="22"/>
                <w:rPrChange w:id="10624" w:author="韬 黄" w:date="2018-11-05T16:55:00Z">
                  <w:rPr>
                    <w:del w:id="10625" w:author="韬 黄" w:date="2018-11-05T18:04:00Z"/>
                    <w:rFonts w:eastAsia="Times New Roman" w:cs="Times New Roman"/>
                    <w:sz w:val="22"/>
                  </w:rPr>
                </w:rPrChange>
              </w:rPr>
              <w:pPrChange w:id="1062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27" w:author="韬 黄" w:date="2018-11-05T18:04:00Z">
              <w:r w:rsidRPr="00B97459" w:rsidDel="00830BC3">
                <w:rPr>
                  <w:rFonts w:eastAsia="Times New Roman" w:cs="Times New Roman"/>
                  <w:sz w:val="22"/>
                  <w:rPrChange w:id="10628" w:author="韬 黄" w:date="2018-11-05T16:55:00Z">
                    <w:rPr>
                      <w:rFonts w:eastAsia="Times New Roman" w:cs="Times New Roman"/>
                      <w:sz w:val="22"/>
                    </w:rPr>
                  </w:rPrChange>
                </w:rPr>
                <w:delText> </w:delText>
              </w:r>
            </w:del>
          </w:p>
        </w:tc>
        <w:tc>
          <w:tcPr>
            <w:tcW w:w="889" w:type="dxa"/>
            <w:shd w:val="clear" w:color="auto" w:fill="auto"/>
            <w:noWrap/>
            <w:hideMark/>
          </w:tcPr>
          <w:p w14:paraId="6B367730" w14:textId="5E0D595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29" w:author="韬 黄" w:date="2018-11-05T18:04:00Z"/>
                <w:rFonts w:eastAsia="Times New Roman" w:cs="Times New Roman"/>
                <w:sz w:val="22"/>
                <w:rPrChange w:id="10630" w:author="韬 黄" w:date="2018-11-05T16:55:00Z">
                  <w:rPr>
                    <w:del w:id="10631" w:author="韬 黄" w:date="2018-11-05T18:04:00Z"/>
                    <w:rFonts w:eastAsia="Times New Roman" w:cs="Times New Roman"/>
                    <w:sz w:val="22"/>
                  </w:rPr>
                </w:rPrChange>
              </w:rPr>
              <w:pPrChange w:id="1063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33" w:author="韬 黄" w:date="2018-11-05T18:04:00Z">
              <w:r w:rsidRPr="00B97459" w:rsidDel="00830BC3">
                <w:rPr>
                  <w:rFonts w:eastAsia="Times New Roman" w:cs="Times New Roman"/>
                  <w:sz w:val="22"/>
                  <w:rPrChange w:id="10634" w:author="韬 黄" w:date="2018-11-05T16:55:00Z">
                    <w:rPr>
                      <w:rFonts w:eastAsia="Times New Roman" w:cs="Times New Roman"/>
                      <w:sz w:val="22"/>
                    </w:rPr>
                  </w:rPrChange>
                </w:rPr>
                <w:delText> </w:delText>
              </w:r>
            </w:del>
          </w:p>
        </w:tc>
        <w:tc>
          <w:tcPr>
            <w:tcW w:w="889" w:type="dxa"/>
            <w:shd w:val="clear" w:color="auto" w:fill="auto"/>
            <w:noWrap/>
            <w:hideMark/>
          </w:tcPr>
          <w:p w14:paraId="23874AB3" w14:textId="4129F61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35" w:author="韬 黄" w:date="2018-11-05T18:04:00Z"/>
                <w:rFonts w:eastAsia="Times New Roman" w:cs="Times New Roman"/>
                <w:sz w:val="22"/>
                <w:rPrChange w:id="10636" w:author="韬 黄" w:date="2018-11-05T16:55:00Z">
                  <w:rPr>
                    <w:del w:id="10637" w:author="韬 黄" w:date="2018-11-05T18:04:00Z"/>
                    <w:rFonts w:eastAsia="Times New Roman" w:cs="Times New Roman"/>
                    <w:sz w:val="22"/>
                  </w:rPr>
                </w:rPrChange>
              </w:rPr>
              <w:pPrChange w:id="1063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39" w:author="韬 黄" w:date="2018-11-05T18:04:00Z">
              <w:r w:rsidRPr="00B97459" w:rsidDel="00830BC3">
                <w:rPr>
                  <w:rFonts w:eastAsia="Times New Roman" w:cs="Times New Roman"/>
                  <w:sz w:val="22"/>
                  <w:rPrChange w:id="10640" w:author="韬 黄" w:date="2018-11-05T16:55:00Z">
                    <w:rPr>
                      <w:rFonts w:eastAsia="Times New Roman" w:cs="Times New Roman"/>
                      <w:sz w:val="22"/>
                    </w:rPr>
                  </w:rPrChange>
                </w:rPr>
                <w:delText> </w:delText>
              </w:r>
            </w:del>
          </w:p>
        </w:tc>
      </w:tr>
      <w:tr w:rsidR="00A37575" w:rsidRPr="00B97459" w:rsidDel="00830BC3" w14:paraId="24A12EFF" w14:textId="6C48C518" w:rsidTr="00AE69AD">
        <w:trPr>
          <w:cnfStyle w:val="000000100000" w:firstRow="0" w:lastRow="0" w:firstColumn="0" w:lastColumn="0" w:oddVBand="0" w:evenVBand="0" w:oddHBand="1" w:evenHBand="0" w:firstRowFirstColumn="0" w:firstRowLastColumn="0" w:lastRowFirstColumn="0" w:lastRowLastColumn="0"/>
          <w:trHeight w:val="20"/>
          <w:jc w:val="center"/>
          <w:del w:id="10641"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40BF0D8E" w:rsidR="00971633" w:rsidRPr="00B97459" w:rsidDel="00830BC3" w:rsidRDefault="00971633">
            <w:pPr>
              <w:shd w:val="clear" w:color="auto" w:fill="FFFFFF" w:themeFill="background1"/>
              <w:spacing w:after="0" w:line="240" w:lineRule="auto"/>
              <w:rPr>
                <w:del w:id="10642" w:author="韬 黄" w:date="2018-11-05T18:04:00Z"/>
                <w:rFonts w:eastAsia="Times New Roman" w:cs="Times New Roman"/>
                <w:b w:val="0"/>
                <w:sz w:val="22"/>
                <w:rPrChange w:id="10643" w:author="韬 黄" w:date="2018-11-05T16:55:00Z">
                  <w:rPr>
                    <w:del w:id="10644" w:author="韬 黄" w:date="2018-11-05T18:04:00Z"/>
                    <w:rFonts w:eastAsia="Times New Roman" w:cs="Times New Roman"/>
                    <w:b w:val="0"/>
                    <w:sz w:val="22"/>
                  </w:rPr>
                </w:rPrChange>
              </w:rPr>
              <w:pPrChange w:id="10645" w:author="tao huang" w:date="2018-10-28T13:05:00Z">
                <w:pPr>
                  <w:shd w:val="clear" w:color="auto" w:fill="FFFFFF" w:themeFill="background1"/>
                  <w:spacing w:after="0"/>
                </w:pPr>
              </w:pPrChange>
            </w:pPr>
            <w:del w:id="10646" w:author="韬 黄" w:date="2018-11-05T18:04:00Z">
              <w:r w:rsidRPr="00B97459" w:rsidDel="00830BC3">
                <w:rPr>
                  <w:rFonts w:eastAsia="Times New Roman" w:cs="Times New Roman"/>
                  <w:b w:val="0"/>
                  <w:sz w:val="22"/>
                  <w:rPrChange w:id="10647" w:author="韬 黄" w:date="2018-11-05T16:55:00Z">
                    <w:rPr>
                      <w:rFonts w:eastAsia="Times New Roman" w:cs="Times New Roman"/>
                      <w:sz w:val="22"/>
                    </w:rPr>
                  </w:rPrChange>
                </w:rPr>
                <w:delText>Kurtosis of sales</w:delText>
              </w:r>
            </w:del>
          </w:p>
        </w:tc>
        <w:tc>
          <w:tcPr>
            <w:tcW w:w="889" w:type="dxa"/>
            <w:shd w:val="clear" w:color="auto" w:fill="auto"/>
            <w:hideMark/>
          </w:tcPr>
          <w:p w14:paraId="166162BC" w14:textId="7C77DDA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48" w:author="韬 黄" w:date="2018-11-05T18:04:00Z"/>
                <w:rFonts w:eastAsia="Times New Roman" w:cs="Times New Roman"/>
                <w:sz w:val="22"/>
                <w:rPrChange w:id="10649" w:author="韬 黄" w:date="2018-11-05T16:55:00Z">
                  <w:rPr>
                    <w:del w:id="10650" w:author="韬 黄" w:date="2018-11-05T18:04:00Z"/>
                    <w:rFonts w:eastAsia="Times New Roman" w:cs="Times New Roman"/>
                    <w:sz w:val="22"/>
                  </w:rPr>
                </w:rPrChange>
              </w:rPr>
              <w:pPrChange w:id="1065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52" w:author="韬 黄" w:date="2018-11-05T18:04:00Z">
              <w:r w:rsidRPr="00B97459" w:rsidDel="00830BC3">
                <w:rPr>
                  <w:rFonts w:eastAsia="Times New Roman" w:cs="Times New Roman"/>
                  <w:sz w:val="22"/>
                  <w:rPrChange w:id="10653" w:author="韬 黄" w:date="2018-11-05T16:55:00Z">
                    <w:rPr>
                      <w:rFonts w:eastAsia="Times New Roman" w:cs="Times New Roman"/>
                      <w:sz w:val="22"/>
                    </w:rPr>
                  </w:rPrChange>
                </w:rPr>
                <w:delText> </w:delText>
              </w:r>
            </w:del>
          </w:p>
        </w:tc>
        <w:tc>
          <w:tcPr>
            <w:tcW w:w="889" w:type="dxa"/>
            <w:shd w:val="clear" w:color="auto" w:fill="auto"/>
            <w:hideMark/>
          </w:tcPr>
          <w:p w14:paraId="311582D7" w14:textId="1D7EF3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54" w:author="韬 黄" w:date="2018-11-05T18:04:00Z"/>
                <w:rFonts w:eastAsia="Times New Roman" w:cs="Times New Roman"/>
                <w:sz w:val="22"/>
                <w:rPrChange w:id="10655" w:author="韬 黄" w:date="2018-11-05T16:55:00Z">
                  <w:rPr>
                    <w:del w:id="10656" w:author="韬 黄" w:date="2018-11-05T18:04:00Z"/>
                    <w:rFonts w:eastAsia="Times New Roman" w:cs="Times New Roman"/>
                    <w:sz w:val="22"/>
                  </w:rPr>
                </w:rPrChange>
              </w:rPr>
              <w:pPrChange w:id="1065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58" w:author="韬 黄" w:date="2018-11-05T18:04:00Z">
              <w:r w:rsidRPr="00B97459" w:rsidDel="00830BC3">
                <w:rPr>
                  <w:rFonts w:eastAsia="Times New Roman" w:cs="Times New Roman"/>
                  <w:sz w:val="22"/>
                  <w:rPrChange w:id="10659" w:author="韬 黄" w:date="2018-11-05T16:55:00Z">
                    <w:rPr>
                      <w:rFonts w:eastAsia="Times New Roman" w:cs="Times New Roman"/>
                      <w:sz w:val="22"/>
                    </w:rPr>
                  </w:rPrChange>
                </w:rPr>
                <w:delText> </w:delText>
              </w:r>
            </w:del>
          </w:p>
        </w:tc>
        <w:tc>
          <w:tcPr>
            <w:tcW w:w="934" w:type="dxa"/>
            <w:shd w:val="clear" w:color="auto" w:fill="auto"/>
            <w:hideMark/>
          </w:tcPr>
          <w:p w14:paraId="214942F5" w14:textId="2A584ED5"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660" w:author="韬 黄" w:date="2018-11-05T18:04:00Z"/>
                <w:rFonts w:eastAsia="Times New Roman" w:cs="Times New Roman"/>
                <w:sz w:val="22"/>
                <w:rPrChange w:id="10661" w:author="韬 黄" w:date="2018-11-05T16:55:00Z">
                  <w:rPr>
                    <w:del w:id="10662" w:author="韬 黄" w:date="2018-11-05T18:04:00Z"/>
                    <w:rFonts w:eastAsia="Times New Roman" w:cs="Times New Roman"/>
                    <w:sz w:val="22"/>
                  </w:rPr>
                </w:rPrChange>
              </w:rPr>
              <w:pPrChange w:id="1066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664" w:author="韬 黄" w:date="2018-11-05T18:04:00Z">
              <w:r w:rsidRPr="00B97459" w:rsidDel="00830BC3">
                <w:rPr>
                  <w:rFonts w:eastAsia="Times New Roman" w:cs="Times New Roman"/>
                  <w:sz w:val="22"/>
                  <w:rPrChange w:id="10665" w:author="韬 黄" w:date="2018-11-05T16:55:00Z">
                    <w:rPr>
                      <w:rFonts w:eastAsia="Times New Roman" w:cs="Times New Roman"/>
                      <w:sz w:val="22"/>
                    </w:rPr>
                  </w:rPrChange>
                </w:rPr>
                <w:delText>0.973</w:delText>
              </w:r>
            </w:del>
          </w:p>
        </w:tc>
        <w:tc>
          <w:tcPr>
            <w:tcW w:w="889" w:type="dxa"/>
            <w:shd w:val="clear" w:color="auto" w:fill="auto"/>
            <w:noWrap/>
            <w:hideMark/>
          </w:tcPr>
          <w:p w14:paraId="129A641C" w14:textId="18D5005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66" w:author="韬 黄" w:date="2018-11-05T18:04:00Z"/>
                <w:rFonts w:eastAsia="Times New Roman" w:cs="Times New Roman"/>
                <w:sz w:val="22"/>
                <w:rPrChange w:id="10667" w:author="韬 黄" w:date="2018-11-05T16:55:00Z">
                  <w:rPr>
                    <w:del w:id="10668" w:author="韬 黄" w:date="2018-11-05T18:04:00Z"/>
                    <w:rFonts w:eastAsia="Times New Roman" w:cs="Times New Roman"/>
                    <w:sz w:val="22"/>
                  </w:rPr>
                </w:rPrChange>
              </w:rPr>
              <w:pPrChange w:id="1066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70" w:author="韬 黄" w:date="2018-11-05T18:04:00Z">
              <w:r w:rsidRPr="00B97459" w:rsidDel="00830BC3">
                <w:rPr>
                  <w:rFonts w:eastAsia="Times New Roman" w:cs="Times New Roman"/>
                  <w:sz w:val="22"/>
                  <w:rPrChange w:id="10671" w:author="韬 黄" w:date="2018-11-05T16:55:00Z">
                    <w:rPr>
                      <w:rFonts w:eastAsia="Times New Roman" w:cs="Times New Roman"/>
                      <w:sz w:val="22"/>
                    </w:rPr>
                  </w:rPrChange>
                </w:rPr>
                <w:delText> </w:delText>
              </w:r>
            </w:del>
          </w:p>
        </w:tc>
        <w:tc>
          <w:tcPr>
            <w:tcW w:w="889" w:type="dxa"/>
            <w:shd w:val="clear" w:color="auto" w:fill="auto"/>
            <w:noWrap/>
            <w:hideMark/>
          </w:tcPr>
          <w:p w14:paraId="47FF3500" w14:textId="3E7A137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672" w:author="韬 黄" w:date="2018-11-05T18:04:00Z"/>
                <w:rFonts w:eastAsia="Times New Roman" w:cs="Times New Roman"/>
                <w:sz w:val="22"/>
                <w:rPrChange w:id="10673" w:author="韬 黄" w:date="2018-11-05T16:55:00Z">
                  <w:rPr>
                    <w:del w:id="10674" w:author="韬 黄" w:date="2018-11-05T18:04:00Z"/>
                    <w:rFonts w:eastAsia="Times New Roman" w:cs="Times New Roman"/>
                    <w:sz w:val="22"/>
                  </w:rPr>
                </w:rPrChange>
              </w:rPr>
              <w:pPrChange w:id="106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676" w:author="韬 黄" w:date="2018-11-05T18:04:00Z">
              <w:r w:rsidRPr="00B97459" w:rsidDel="00830BC3">
                <w:rPr>
                  <w:rFonts w:eastAsia="Times New Roman" w:cs="Times New Roman"/>
                  <w:sz w:val="22"/>
                  <w:rPrChange w:id="10677" w:author="韬 黄" w:date="2018-11-05T16:55:00Z">
                    <w:rPr>
                      <w:rFonts w:eastAsia="Times New Roman" w:cs="Times New Roman"/>
                      <w:sz w:val="22"/>
                    </w:rPr>
                  </w:rPrChange>
                </w:rPr>
                <w:delText> </w:delText>
              </w:r>
            </w:del>
          </w:p>
        </w:tc>
      </w:tr>
      <w:tr w:rsidR="00A37575" w:rsidRPr="00B97459" w:rsidDel="00830BC3" w14:paraId="4C686E82" w14:textId="7B4C8422" w:rsidTr="00AE69AD">
        <w:trPr>
          <w:trHeight w:val="20"/>
          <w:jc w:val="center"/>
          <w:del w:id="10678"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B2281CE" w:rsidR="00971633" w:rsidRPr="00B97459" w:rsidDel="00830BC3" w:rsidRDefault="00971633">
            <w:pPr>
              <w:shd w:val="clear" w:color="auto" w:fill="FFFFFF" w:themeFill="background1"/>
              <w:spacing w:after="0" w:line="240" w:lineRule="auto"/>
              <w:rPr>
                <w:del w:id="10679" w:author="韬 黄" w:date="2018-11-05T18:04:00Z"/>
                <w:rFonts w:eastAsia="Times New Roman" w:cs="Times New Roman"/>
                <w:b w:val="0"/>
                <w:sz w:val="22"/>
                <w:rPrChange w:id="10680" w:author="韬 黄" w:date="2018-11-05T16:55:00Z">
                  <w:rPr>
                    <w:del w:id="10681" w:author="韬 黄" w:date="2018-11-05T18:04:00Z"/>
                    <w:rFonts w:eastAsia="Times New Roman" w:cs="Times New Roman"/>
                    <w:b w:val="0"/>
                    <w:sz w:val="22"/>
                  </w:rPr>
                </w:rPrChange>
              </w:rPr>
              <w:pPrChange w:id="10682" w:author="tao huang" w:date="2018-10-28T13:05:00Z">
                <w:pPr>
                  <w:shd w:val="clear" w:color="auto" w:fill="FFFFFF" w:themeFill="background1"/>
                  <w:spacing w:after="0"/>
                </w:pPr>
              </w:pPrChange>
            </w:pPr>
            <w:del w:id="10683" w:author="韬 黄" w:date="2018-11-05T18:04:00Z">
              <w:r w:rsidRPr="00B97459" w:rsidDel="00830BC3">
                <w:rPr>
                  <w:rFonts w:eastAsia="Times New Roman" w:cs="Times New Roman"/>
                  <w:b w:val="0"/>
                  <w:sz w:val="22"/>
                  <w:rPrChange w:id="10684" w:author="韬 黄" w:date="2018-11-05T16:55:00Z">
                    <w:rPr>
                      <w:rFonts w:eastAsia="Times New Roman" w:cs="Times New Roman"/>
                      <w:sz w:val="22"/>
                    </w:rPr>
                  </w:rPrChange>
                </w:rPr>
                <w:delText>Skewness of sales</w:delText>
              </w:r>
            </w:del>
          </w:p>
        </w:tc>
        <w:tc>
          <w:tcPr>
            <w:tcW w:w="889" w:type="dxa"/>
            <w:shd w:val="clear" w:color="auto" w:fill="auto"/>
            <w:hideMark/>
          </w:tcPr>
          <w:p w14:paraId="22899F46" w14:textId="75DAB897"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85" w:author="韬 黄" w:date="2018-11-05T18:04:00Z"/>
                <w:rFonts w:eastAsia="Times New Roman" w:cs="Times New Roman"/>
                <w:sz w:val="22"/>
                <w:rPrChange w:id="10686" w:author="韬 黄" w:date="2018-11-05T16:55:00Z">
                  <w:rPr>
                    <w:del w:id="10687" w:author="韬 黄" w:date="2018-11-05T18:04:00Z"/>
                    <w:rFonts w:eastAsia="Times New Roman" w:cs="Times New Roman"/>
                    <w:sz w:val="22"/>
                  </w:rPr>
                </w:rPrChange>
              </w:rPr>
              <w:pPrChange w:id="1068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89" w:author="韬 黄" w:date="2018-11-05T18:04:00Z">
              <w:r w:rsidRPr="00B97459" w:rsidDel="00830BC3">
                <w:rPr>
                  <w:rFonts w:eastAsia="Times New Roman" w:cs="Times New Roman"/>
                  <w:sz w:val="22"/>
                  <w:rPrChange w:id="10690" w:author="韬 黄" w:date="2018-11-05T16:55:00Z">
                    <w:rPr>
                      <w:rFonts w:eastAsia="Times New Roman" w:cs="Times New Roman"/>
                      <w:sz w:val="22"/>
                    </w:rPr>
                  </w:rPrChange>
                </w:rPr>
                <w:delText> </w:delText>
              </w:r>
            </w:del>
          </w:p>
        </w:tc>
        <w:tc>
          <w:tcPr>
            <w:tcW w:w="889" w:type="dxa"/>
            <w:shd w:val="clear" w:color="auto" w:fill="auto"/>
            <w:hideMark/>
          </w:tcPr>
          <w:p w14:paraId="14B00059" w14:textId="62E8635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691" w:author="韬 黄" w:date="2018-11-05T18:04:00Z"/>
                <w:rFonts w:eastAsia="Times New Roman" w:cs="Times New Roman"/>
                <w:sz w:val="22"/>
                <w:rPrChange w:id="10692" w:author="韬 黄" w:date="2018-11-05T16:55:00Z">
                  <w:rPr>
                    <w:del w:id="10693" w:author="韬 黄" w:date="2018-11-05T18:04:00Z"/>
                    <w:rFonts w:eastAsia="Times New Roman" w:cs="Times New Roman"/>
                    <w:sz w:val="22"/>
                  </w:rPr>
                </w:rPrChange>
              </w:rPr>
              <w:pPrChange w:id="1069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695" w:author="韬 黄" w:date="2018-11-05T18:04:00Z">
              <w:r w:rsidRPr="00B97459" w:rsidDel="00830BC3">
                <w:rPr>
                  <w:rFonts w:eastAsia="Times New Roman" w:cs="Times New Roman"/>
                  <w:sz w:val="22"/>
                  <w:rPrChange w:id="10696" w:author="韬 黄" w:date="2018-11-05T16:55:00Z">
                    <w:rPr>
                      <w:rFonts w:eastAsia="Times New Roman" w:cs="Times New Roman"/>
                      <w:sz w:val="22"/>
                    </w:rPr>
                  </w:rPrChange>
                </w:rPr>
                <w:delText> </w:delText>
              </w:r>
            </w:del>
          </w:p>
        </w:tc>
        <w:tc>
          <w:tcPr>
            <w:tcW w:w="934" w:type="dxa"/>
            <w:shd w:val="clear" w:color="auto" w:fill="auto"/>
            <w:hideMark/>
          </w:tcPr>
          <w:p w14:paraId="3F0A077C" w14:textId="08376BB4"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697" w:author="韬 黄" w:date="2018-11-05T18:04:00Z"/>
                <w:rFonts w:eastAsia="Times New Roman" w:cs="Times New Roman"/>
                <w:sz w:val="22"/>
                <w:rPrChange w:id="10698" w:author="韬 黄" w:date="2018-11-05T16:55:00Z">
                  <w:rPr>
                    <w:del w:id="10699" w:author="韬 黄" w:date="2018-11-05T18:04:00Z"/>
                    <w:rFonts w:eastAsia="Times New Roman" w:cs="Times New Roman"/>
                    <w:sz w:val="22"/>
                  </w:rPr>
                </w:rPrChange>
              </w:rPr>
              <w:pPrChange w:id="10700"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701" w:author="韬 黄" w:date="2018-11-05T18:04:00Z">
              <w:r w:rsidRPr="00B97459" w:rsidDel="00830BC3">
                <w:rPr>
                  <w:rFonts w:eastAsia="Times New Roman" w:cs="Times New Roman"/>
                  <w:sz w:val="22"/>
                  <w:rPrChange w:id="10702" w:author="韬 黄" w:date="2018-11-05T16:55:00Z">
                    <w:rPr>
                      <w:rFonts w:eastAsia="Times New Roman" w:cs="Times New Roman"/>
                      <w:sz w:val="22"/>
                    </w:rPr>
                  </w:rPrChange>
                </w:rPr>
                <w:delText>0.881</w:delText>
              </w:r>
            </w:del>
          </w:p>
        </w:tc>
        <w:tc>
          <w:tcPr>
            <w:tcW w:w="889" w:type="dxa"/>
            <w:shd w:val="clear" w:color="auto" w:fill="auto"/>
            <w:noWrap/>
            <w:hideMark/>
          </w:tcPr>
          <w:p w14:paraId="7ECDFFE0" w14:textId="512B983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03" w:author="韬 黄" w:date="2018-11-05T18:04:00Z"/>
                <w:rFonts w:eastAsia="Times New Roman" w:cs="Times New Roman"/>
                <w:sz w:val="22"/>
                <w:rPrChange w:id="10704" w:author="韬 黄" w:date="2018-11-05T16:55:00Z">
                  <w:rPr>
                    <w:del w:id="10705" w:author="韬 黄" w:date="2018-11-05T18:04:00Z"/>
                    <w:rFonts w:eastAsia="Times New Roman" w:cs="Times New Roman"/>
                    <w:sz w:val="22"/>
                  </w:rPr>
                </w:rPrChange>
              </w:rPr>
              <w:pPrChange w:id="1070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07" w:author="韬 黄" w:date="2018-11-05T18:04:00Z">
              <w:r w:rsidRPr="00B97459" w:rsidDel="00830BC3">
                <w:rPr>
                  <w:rFonts w:eastAsia="Times New Roman" w:cs="Times New Roman"/>
                  <w:sz w:val="22"/>
                  <w:rPrChange w:id="10708" w:author="韬 黄" w:date="2018-11-05T16:55:00Z">
                    <w:rPr>
                      <w:rFonts w:eastAsia="Times New Roman" w:cs="Times New Roman"/>
                      <w:sz w:val="22"/>
                    </w:rPr>
                  </w:rPrChange>
                </w:rPr>
                <w:delText> </w:delText>
              </w:r>
            </w:del>
          </w:p>
        </w:tc>
        <w:tc>
          <w:tcPr>
            <w:tcW w:w="889" w:type="dxa"/>
            <w:shd w:val="clear" w:color="auto" w:fill="auto"/>
            <w:noWrap/>
            <w:hideMark/>
          </w:tcPr>
          <w:p w14:paraId="3FDE40CA" w14:textId="107BDFFC"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09" w:author="韬 黄" w:date="2018-11-05T18:04:00Z"/>
                <w:rFonts w:eastAsia="Times New Roman" w:cs="Times New Roman"/>
                <w:sz w:val="22"/>
                <w:rPrChange w:id="10710" w:author="韬 黄" w:date="2018-11-05T16:55:00Z">
                  <w:rPr>
                    <w:del w:id="10711" w:author="韬 黄" w:date="2018-11-05T18:04:00Z"/>
                    <w:rFonts w:eastAsia="Times New Roman" w:cs="Times New Roman"/>
                    <w:sz w:val="22"/>
                  </w:rPr>
                </w:rPrChange>
              </w:rPr>
              <w:pPrChange w:id="1071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13" w:author="韬 黄" w:date="2018-11-05T18:04:00Z">
              <w:r w:rsidRPr="00B97459" w:rsidDel="00830BC3">
                <w:rPr>
                  <w:rFonts w:eastAsia="Times New Roman" w:cs="Times New Roman"/>
                  <w:sz w:val="22"/>
                  <w:rPrChange w:id="10714" w:author="韬 黄" w:date="2018-11-05T16:55:00Z">
                    <w:rPr>
                      <w:rFonts w:eastAsia="Times New Roman" w:cs="Times New Roman"/>
                      <w:sz w:val="22"/>
                    </w:rPr>
                  </w:rPrChange>
                </w:rPr>
                <w:delText> </w:delText>
              </w:r>
            </w:del>
          </w:p>
        </w:tc>
      </w:tr>
      <w:tr w:rsidR="00A37575" w:rsidRPr="00B97459" w:rsidDel="00830BC3" w14:paraId="61E06065" w14:textId="7AEC2AC9" w:rsidTr="00AE69AD">
        <w:trPr>
          <w:cnfStyle w:val="000000100000" w:firstRow="0" w:lastRow="0" w:firstColumn="0" w:lastColumn="0" w:oddVBand="0" w:evenVBand="0" w:oddHBand="1" w:evenHBand="0" w:firstRowFirstColumn="0" w:firstRowLastColumn="0" w:lastRowFirstColumn="0" w:lastRowLastColumn="0"/>
          <w:trHeight w:val="20"/>
          <w:jc w:val="center"/>
          <w:del w:id="10715"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51FFF0D" w:rsidR="00971633" w:rsidRPr="00B97459" w:rsidDel="00830BC3" w:rsidRDefault="00971633">
            <w:pPr>
              <w:shd w:val="clear" w:color="auto" w:fill="FFFFFF" w:themeFill="background1"/>
              <w:spacing w:after="0" w:line="240" w:lineRule="auto"/>
              <w:rPr>
                <w:del w:id="10716" w:author="韬 黄" w:date="2018-11-05T18:04:00Z"/>
                <w:rFonts w:eastAsia="Times New Roman" w:cs="Times New Roman"/>
                <w:b w:val="0"/>
                <w:sz w:val="22"/>
                <w:rPrChange w:id="10717" w:author="韬 黄" w:date="2018-11-05T16:55:00Z">
                  <w:rPr>
                    <w:del w:id="10718" w:author="韬 黄" w:date="2018-11-05T18:04:00Z"/>
                    <w:rFonts w:eastAsia="Times New Roman" w:cs="Times New Roman"/>
                    <w:b w:val="0"/>
                    <w:sz w:val="22"/>
                  </w:rPr>
                </w:rPrChange>
              </w:rPr>
              <w:pPrChange w:id="10719" w:author="tao huang" w:date="2018-10-28T13:05:00Z">
                <w:pPr>
                  <w:shd w:val="clear" w:color="auto" w:fill="FFFFFF" w:themeFill="background1"/>
                  <w:spacing w:after="0"/>
                </w:pPr>
              </w:pPrChange>
            </w:pPr>
            <w:del w:id="10720" w:author="韬 黄" w:date="2018-11-05T18:04:00Z">
              <w:r w:rsidRPr="00B97459" w:rsidDel="00830BC3">
                <w:rPr>
                  <w:rFonts w:eastAsia="Times New Roman" w:cs="Times New Roman"/>
                  <w:b w:val="0"/>
                  <w:noProof/>
                  <w:sz w:val="22"/>
                  <w:rPrChange w:id="10721" w:author="韬 黄" w:date="2018-11-05T16:55:00Z">
                    <w:rPr>
                      <w:rFonts w:eastAsia="Times New Roman" w:cs="Times New Roman"/>
                      <w:noProof/>
                      <w:sz w:val="22"/>
                    </w:rPr>
                  </w:rPrChange>
                </w:rPr>
                <w:delText>Standard</w:delText>
              </w:r>
              <w:r w:rsidRPr="00B97459" w:rsidDel="00830BC3">
                <w:rPr>
                  <w:rFonts w:eastAsia="Times New Roman" w:cs="Times New Roman"/>
                  <w:b w:val="0"/>
                  <w:sz w:val="22"/>
                  <w:rPrChange w:id="10722" w:author="韬 黄" w:date="2018-11-05T16:55:00Z">
                    <w:rPr>
                      <w:rFonts w:eastAsia="Times New Roman" w:cs="Times New Roman"/>
                      <w:sz w:val="22"/>
                    </w:rPr>
                  </w:rPrChange>
                </w:rPr>
                <w:delText xml:space="preserve"> deviation of price</w:delText>
              </w:r>
            </w:del>
          </w:p>
        </w:tc>
        <w:tc>
          <w:tcPr>
            <w:tcW w:w="889" w:type="dxa"/>
            <w:shd w:val="clear" w:color="auto" w:fill="auto"/>
            <w:hideMark/>
          </w:tcPr>
          <w:p w14:paraId="6AB7C752" w14:textId="67887D6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23" w:author="韬 黄" w:date="2018-11-05T18:04:00Z"/>
                <w:rFonts w:eastAsia="Times New Roman" w:cs="Times New Roman"/>
                <w:sz w:val="22"/>
                <w:rPrChange w:id="10724" w:author="韬 黄" w:date="2018-11-05T16:55:00Z">
                  <w:rPr>
                    <w:del w:id="10725" w:author="韬 黄" w:date="2018-11-05T18:04:00Z"/>
                    <w:rFonts w:eastAsia="Times New Roman" w:cs="Times New Roman"/>
                    <w:sz w:val="22"/>
                  </w:rPr>
                </w:rPrChange>
              </w:rPr>
              <w:pPrChange w:id="1072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27" w:author="韬 黄" w:date="2018-11-05T18:04:00Z">
              <w:r w:rsidRPr="00B97459" w:rsidDel="00830BC3">
                <w:rPr>
                  <w:rFonts w:eastAsia="Times New Roman" w:cs="Times New Roman"/>
                  <w:sz w:val="22"/>
                  <w:rPrChange w:id="10728" w:author="韬 黄" w:date="2018-11-05T16:55:00Z">
                    <w:rPr>
                      <w:rFonts w:eastAsia="Times New Roman" w:cs="Times New Roman"/>
                      <w:sz w:val="22"/>
                    </w:rPr>
                  </w:rPrChange>
                </w:rPr>
                <w:delText> </w:delText>
              </w:r>
            </w:del>
          </w:p>
        </w:tc>
        <w:tc>
          <w:tcPr>
            <w:tcW w:w="889" w:type="dxa"/>
            <w:shd w:val="clear" w:color="auto" w:fill="auto"/>
            <w:hideMark/>
          </w:tcPr>
          <w:p w14:paraId="27668914" w14:textId="7A40810E"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29" w:author="韬 黄" w:date="2018-11-05T18:04:00Z"/>
                <w:rFonts w:eastAsia="Times New Roman" w:cs="Times New Roman"/>
                <w:sz w:val="22"/>
                <w:rPrChange w:id="10730" w:author="韬 黄" w:date="2018-11-05T16:55:00Z">
                  <w:rPr>
                    <w:del w:id="10731" w:author="韬 黄" w:date="2018-11-05T18:04:00Z"/>
                    <w:rFonts w:eastAsia="Times New Roman" w:cs="Times New Roman"/>
                    <w:sz w:val="22"/>
                  </w:rPr>
                </w:rPrChange>
              </w:rPr>
              <w:pPrChange w:id="1073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33" w:author="韬 黄" w:date="2018-11-05T18:04:00Z">
              <w:r w:rsidRPr="00B97459" w:rsidDel="00830BC3">
                <w:rPr>
                  <w:rFonts w:eastAsia="Times New Roman" w:cs="Times New Roman"/>
                  <w:sz w:val="22"/>
                  <w:rPrChange w:id="10734" w:author="韬 黄" w:date="2018-11-05T16:55:00Z">
                    <w:rPr>
                      <w:rFonts w:eastAsia="Times New Roman" w:cs="Times New Roman"/>
                      <w:sz w:val="22"/>
                    </w:rPr>
                  </w:rPrChange>
                </w:rPr>
                <w:delText> </w:delText>
              </w:r>
            </w:del>
          </w:p>
        </w:tc>
        <w:tc>
          <w:tcPr>
            <w:tcW w:w="934" w:type="dxa"/>
            <w:shd w:val="clear" w:color="auto" w:fill="auto"/>
            <w:noWrap/>
            <w:hideMark/>
          </w:tcPr>
          <w:p w14:paraId="23A59A83" w14:textId="17A3FAB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35" w:author="韬 黄" w:date="2018-11-05T18:04:00Z"/>
                <w:rFonts w:eastAsia="Times New Roman" w:cs="Times New Roman"/>
                <w:sz w:val="22"/>
                <w:rPrChange w:id="10736" w:author="韬 黄" w:date="2018-11-05T16:55:00Z">
                  <w:rPr>
                    <w:del w:id="10737" w:author="韬 黄" w:date="2018-11-05T18:04:00Z"/>
                    <w:rFonts w:eastAsia="Times New Roman" w:cs="Times New Roman"/>
                    <w:sz w:val="22"/>
                  </w:rPr>
                </w:rPrChange>
              </w:rPr>
              <w:pPrChange w:id="1073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39" w:author="韬 黄" w:date="2018-11-05T18:04:00Z">
              <w:r w:rsidRPr="00B97459" w:rsidDel="00830BC3">
                <w:rPr>
                  <w:rFonts w:eastAsia="Times New Roman" w:cs="Times New Roman"/>
                  <w:sz w:val="22"/>
                  <w:rPrChange w:id="10740" w:author="韬 黄" w:date="2018-11-05T16:55:00Z">
                    <w:rPr>
                      <w:rFonts w:eastAsia="Times New Roman" w:cs="Times New Roman"/>
                      <w:sz w:val="22"/>
                    </w:rPr>
                  </w:rPrChange>
                </w:rPr>
                <w:delText> </w:delText>
              </w:r>
            </w:del>
          </w:p>
        </w:tc>
        <w:tc>
          <w:tcPr>
            <w:tcW w:w="889" w:type="dxa"/>
            <w:shd w:val="clear" w:color="auto" w:fill="auto"/>
            <w:hideMark/>
          </w:tcPr>
          <w:p w14:paraId="232549B1" w14:textId="08D5DF14"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741" w:author="韬 黄" w:date="2018-11-05T18:04:00Z"/>
                <w:rFonts w:eastAsia="Times New Roman" w:cs="Times New Roman"/>
                <w:sz w:val="22"/>
                <w:rPrChange w:id="10742" w:author="韬 黄" w:date="2018-11-05T16:55:00Z">
                  <w:rPr>
                    <w:del w:id="10743" w:author="韬 黄" w:date="2018-11-05T18:04:00Z"/>
                    <w:rFonts w:eastAsia="Times New Roman" w:cs="Times New Roman"/>
                    <w:sz w:val="22"/>
                  </w:rPr>
                </w:rPrChange>
              </w:rPr>
              <w:pPrChange w:id="10744"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745" w:author="韬 黄" w:date="2018-11-05T18:04:00Z">
              <w:r w:rsidRPr="00B97459" w:rsidDel="00830BC3">
                <w:rPr>
                  <w:rFonts w:eastAsia="Times New Roman" w:cs="Times New Roman"/>
                  <w:sz w:val="22"/>
                  <w:rPrChange w:id="10746" w:author="韬 黄" w:date="2018-11-05T16:55:00Z">
                    <w:rPr>
                      <w:rFonts w:eastAsia="Times New Roman" w:cs="Times New Roman"/>
                      <w:sz w:val="22"/>
                    </w:rPr>
                  </w:rPrChange>
                </w:rPr>
                <w:delText>0.987</w:delText>
              </w:r>
            </w:del>
          </w:p>
        </w:tc>
        <w:tc>
          <w:tcPr>
            <w:tcW w:w="889" w:type="dxa"/>
            <w:shd w:val="clear" w:color="auto" w:fill="auto"/>
            <w:hideMark/>
          </w:tcPr>
          <w:p w14:paraId="6888C452" w14:textId="0FDBB645"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47" w:author="韬 黄" w:date="2018-11-05T18:04:00Z"/>
                <w:rFonts w:eastAsia="Times New Roman" w:cs="Times New Roman"/>
                <w:sz w:val="22"/>
                <w:rPrChange w:id="10748" w:author="韬 黄" w:date="2018-11-05T16:55:00Z">
                  <w:rPr>
                    <w:del w:id="10749" w:author="韬 黄" w:date="2018-11-05T18:04:00Z"/>
                    <w:rFonts w:eastAsia="Times New Roman" w:cs="Times New Roman"/>
                    <w:sz w:val="22"/>
                  </w:rPr>
                </w:rPrChange>
              </w:rPr>
              <w:pPrChange w:id="1075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751" w:author="韬 黄" w:date="2018-11-05T18:04:00Z">
              <w:r w:rsidRPr="00B97459" w:rsidDel="00830BC3">
                <w:rPr>
                  <w:rFonts w:eastAsia="Times New Roman" w:cs="Times New Roman"/>
                  <w:sz w:val="22"/>
                  <w:rPrChange w:id="10752" w:author="韬 黄" w:date="2018-11-05T16:55:00Z">
                    <w:rPr>
                      <w:rFonts w:eastAsia="Times New Roman" w:cs="Times New Roman"/>
                      <w:sz w:val="22"/>
                    </w:rPr>
                  </w:rPrChange>
                </w:rPr>
                <w:delText> </w:delText>
              </w:r>
            </w:del>
          </w:p>
        </w:tc>
      </w:tr>
      <w:tr w:rsidR="00A37575" w:rsidRPr="00B97459" w:rsidDel="00830BC3" w14:paraId="114DC35B" w14:textId="03542F55" w:rsidTr="00AE69AD">
        <w:trPr>
          <w:trHeight w:val="20"/>
          <w:jc w:val="center"/>
          <w:del w:id="10753"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6D3968E1" w:rsidR="00971633" w:rsidRPr="00B97459" w:rsidDel="00830BC3" w:rsidRDefault="00971633">
            <w:pPr>
              <w:shd w:val="clear" w:color="auto" w:fill="FFFFFF" w:themeFill="background1"/>
              <w:spacing w:after="0" w:line="240" w:lineRule="auto"/>
              <w:rPr>
                <w:del w:id="10754" w:author="韬 黄" w:date="2018-11-05T18:04:00Z"/>
                <w:rFonts w:eastAsia="Times New Roman" w:cs="Times New Roman"/>
                <w:b w:val="0"/>
                <w:sz w:val="22"/>
                <w:rPrChange w:id="10755" w:author="韬 黄" w:date="2018-11-05T16:55:00Z">
                  <w:rPr>
                    <w:del w:id="10756" w:author="韬 黄" w:date="2018-11-05T18:04:00Z"/>
                    <w:rFonts w:eastAsia="Times New Roman" w:cs="Times New Roman"/>
                    <w:b w:val="0"/>
                    <w:sz w:val="22"/>
                  </w:rPr>
                </w:rPrChange>
              </w:rPr>
              <w:pPrChange w:id="10757" w:author="tao huang" w:date="2018-10-28T13:05:00Z">
                <w:pPr>
                  <w:shd w:val="clear" w:color="auto" w:fill="FFFFFF" w:themeFill="background1"/>
                  <w:spacing w:after="0"/>
                </w:pPr>
              </w:pPrChange>
            </w:pPr>
            <w:del w:id="10758" w:author="韬 黄" w:date="2018-11-05T18:04:00Z">
              <w:r w:rsidRPr="00B97459" w:rsidDel="00830BC3">
                <w:rPr>
                  <w:rFonts w:eastAsia="Times New Roman" w:cs="Times New Roman"/>
                  <w:b w:val="0"/>
                  <w:sz w:val="22"/>
                  <w:rPrChange w:id="10759" w:author="韬 黄" w:date="2018-11-05T16:55:00Z">
                    <w:rPr>
                      <w:rFonts w:eastAsia="Times New Roman" w:cs="Times New Roman"/>
                      <w:sz w:val="22"/>
                    </w:rPr>
                  </w:rPrChange>
                </w:rPr>
                <w:delText>Average price</w:delText>
              </w:r>
            </w:del>
          </w:p>
        </w:tc>
        <w:tc>
          <w:tcPr>
            <w:tcW w:w="889" w:type="dxa"/>
            <w:shd w:val="clear" w:color="auto" w:fill="auto"/>
            <w:noWrap/>
            <w:hideMark/>
          </w:tcPr>
          <w:p w14:paraId="3BF89C7E" w14:textId="4E79727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60" w:author="韬 黄" w:date="2018-11-05T18:04:00Z"/>
                <w:rFonts w:eastAsia="Times New Roman" w:cs="Times New Roman"/>
                <w:sz w:val="22"/>
                <w:rPrChange w:id="10761" w:author="韬 黄" w:date="2018-11-05T16:55:00Z">
                  <w:rPr>
                    <w:del w:id="10762" w:author="韬 黄" w:date="2018-11-05T18:04:00Z"/>
                    <w:rFonts w:eastAsia="Times New Roman" w:cs="Times New Roman"/>
                    <w:sz w:val="22"/>
                  </w:rPr>
                </w:rPrChange>
              </w:rPr>
              <w:pPrChange w:id="1076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64" w:author="韬 黄" w:date="2018-11-05T18:04:00Z">
              <w:r w:rsidRPr="00B97459" w:rsidDel="00830BC3">
                <w:rPr>
                  <w:rFonts w:eastAsia="Times New Roman" w:cs="Times New Roman"/>
                  <w:sz w:val="22"/>
                  <w:rPrChange w:id="10765" w:author="韬 黄" w:date="2018-11-05T16:55:00Z">
                    <w:rPr>
                      <w:rFonts w:eastAsia="Times New Roman" w:cs="Times New Roman"/>
                      <w:sz w:val="22"/>
                    </w:rPr>
                  </w:rPrChange>
                </w:rPr>
                <w:delText> </w:delText>
              </w:r>
            </w:del>
          </w:p>
        </w:tc>
        <w:tc>
          <w:tcPr>
            <w:tcW w:w="889" w:type="dxa"/>
            <w:shd w:val="clear" w:color="auto" w:fill="auto"/>
            <w:noWrap/>
            <w:hideMark/>
          </w:tcPr>
          <w:p w14:paraId="4B98619E" w14:textId="2428A994"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66" w:author="韬 黄" w:date="2018-11-05T18:04:00Z"/>
                <w:rFonts w:eastAsia="Times New Roman" w:cs="Times New Roman"/>
                <w:sz w:val="22"/>
                <w:rPrChange w:id="10767" w:author="韬 黄" w:date="2018-11-05T16:55:00Z">
                  <w:rPr>
                    <w:del w:id="10768" w:author="韬 黄" w:date="2018-11-05T18:04:00Z"/>
                    <w:rFonts w:eastAsia="Times New Roman" w:cs="Times New Roman"/>
                    <w:sz w:val="22"/>
                  </w:rPr>
                </w:rPrChange>
              </w:rPr>
              <w:pPrChange w:id="1076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70" w:author="韬 黄" w:date="2018-11-05T18:04:00Z">
              <w:r w:rsidRPr="00B97459" w:rsidDel="00830BC3">
                <w:rPr>
                  <w:rFonts w:eastAsia="Times New Roman" w:cs="Times New Roman"/>
                  <w:sz w:val="22"/>
                  <w:rPrChange w:id="10771" w:author="韬 黄" w:date="2018-11-05T16:55:00Z">
                    <w:rPr>
                      <w:rFonts w:eastAsia="Times New Roman" w:cs="Times New Roman"/>
                      <w:sz w:val="22"/>
                    </w:rPr>
                  </w:rPrChange>
                </w:rPr>
                <w:delText> </w:delText>
              </w:r>
            </w:del>
          </w:p>
        </w:tc>
        <w:tc>
          <w:tcPr>
            <w:tcW w:w="934" w:type="dxa"/>
            <w:shd w:val="clear" w:color="auto" w:fill="auto"/>
            <w:noWrap/>
            <w:hideMark/>
          </w:tcPr>
          <w:p w14:paraId="2FE5CE0E" w14:textId="46FE59A6"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72" w:author="韬 黄" w:date="2018-11-05T18:04:00Z"/>
                <w:rFonts w:eastAsia="Times New Roman" w:cs="Times New Roman"/>
                <w:sz w:val="22"/>
                <w:rPrChange w:id="10773" w:author="韬 黄" w:date="2018-11-05T16:55:00Z">
                  <w:rPr>
                    <w:del w:id="10774" w:author="韬 黄" w:date="2018-11-05T18:04:00Z"/>
                    <w:rFonts w:eastAsia="Times New Roman" w:cs="Times New Roman"/>
                    <w:sz w:val="22"/>
                  </w:rPr>
                </w:rPrChange>
              </w:rPr>
              <w:pPrChange w:id="1077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76" w:author="韬 黄" w:date="2018-11-05T18:04:00Z">
              <w:r w:rsidRPr="00B97459" w:rsidDel="00830BC3">
                <w:rPr>
                  <w:rFonts w:eastAsia="Times New Roman" w:cs="Times New Roman"/>
                  <w:sz w:val="22"/>
                  <w:rPrChange w:id="10777" w:author="韬 黄" w:date="2018-11-05T16:55:00Z">
                    <w:rPr>
                      <w:rFonts w:eastAsia="Times New Roman" w:cs="Times New Roman"/>
                      <w:sz w:val="22"/>
                    </w:rPr>
                  </w:rPrChange>
                </w:rPr>
                <w:delText> </w:delText>
              </w:r>
            </w:del>
          </w:p>
        </w:tc>
        <w:tc>
          <w:tcPr>
            <w:tcW w:w="889" w:type="dxa"/>
            <w:shd w:val="clear" w:color="auto" w:fill="auto"/>
            <w:hideMark/>
          </w:tcPr>
          <w:p w14:paraId="1E1EB8E5" w14:textId="26C208B4"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778" w:author="韬 黄" w:date="2018-11-05T18:04:00Z"/>
                <w:rFonts w:eastAsia="Times New Roman" w:cs="Times New Roman"/>
                <w:sz w:val="22"/>
                <w:rPrChange w:id="10779" w:author="韬 黄" w:date="2018-11-05T16:55:00Z">
                  <w:rPr>
                    <w:del w:id="10780" w:author="韬 黄" w:date="2018-11-05T18:04:00Z"/>
                    <w:rFonts w:eastAsia="Times New Roman" w:cs="Times New Roman"/>
                    <w:sz w:val="22"/>
                  </w:rPr>
                </w:rPrChange>
              </w:rPr>
              <w:pPrChange w:id="1078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782" w:author="韬 黄" w:date="2018-11-05T18:04:00Z">
              <w:r w:rsidRPr="00B97459" w:rsidDel="00830BC3">
                <w:rPr>
                  <w:rFonts w:eastAsia="Times New Roman" w:cs="Times New Roman"/>
                  <w:sz w:val="22"/>
                  <w:rPrChange w:id="10783" w:author="韬 黄" w:date="2018-11-05T16:55:00Z">
                    <w:rPr>
                      <w:rFonts w:eastAsia="Times New Roman" w:cs="Times New Roman"/>
                      <w:sz w:val="22"/>
                    </w:rPr>
                  </w:rPrChange>
                </w:rPr>
                <w:delText>0.831</w:delText>
              </w:r>
            </w:del>
          </w:p>
        </w:tc>
        <w:tc>
          <w:tcPr>
            <w:tcW w:w="889" w:type="dxa"/>
            <w:shd w:val="clear" w:color="auto" w:fill="auto"/>
            <w:hideMark/>
          </w:tcPr>
          <w:p w14:paraId="1BA7D973" w14:textId="7CD49B3B"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784" w:author="韬 黄" w:date="2018-11-05T18:04:00Z"/>
                <w:rFonts w:eastAsia="Times New Roman" w:cs="Times New Roman"/>
                <w:sz w:val="22"/>
                <w:rPrChange w:id="10785" w:author="韬 黄" w:date="2018-11-05T16:55:00Z">
                  <w:rPr>
                    <w:del w:id="10786" w:author="韬 黄" w:date="2018-11-05T18:04:00Z"/>
                    <w:rFonts w:eastAsia="Times New Roman" w:cs="Times New Roman"/>
                    <w:sz w:val="22"/>
                  </w:rPr>
                </w:rPrChange>
              </w:rPr>
              <w:pPrChange w:id="1078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788" w:author="韬 黄" w:date="2018-11-05T18:04:00Z">
              <w:r w:rsidRPr="00B97459" w:rsidDel="00830BC3">
                <w:rPr>
                  <w:rFonts w:eastAsia="Times New Roman" w:cs="Times New Roman"/>
                  <w:sz w:val="22"/>
                  <w:rPrChange w:id="10789" w:author="韬 黄" w:date="2018-11-05T16:55:00Z">
                    <w:rPr>
                      <w:rFonts w:eastAsia="Times New Roman" w:cs="Times New Roman"/>
                      <w:sz w:val="22"/>
                    </w:rPr>
                  </w:rPrChange>
                </w:rPr>
                <w:delText> </w:delText>
              </w:r>
            </w:del>
          </w:p>
        </w:tc>
      </w:tr>
      <w:tr w:rsidR="00A37575" w:rsidRPr="00B97459" w:rsidDel="00830BC3" w14:paraId="5048F1F9" w14:textId="400FEF05" w:rsidTr="00AE69AD">
        <w:trPr>
          <w:cnfStyle w:val="000000100000" w:firstRow="0" w:lastRow="0" w:firstColumn="0" w:lastColumn="0" w:oddVBand="0" w:evenVBand="0" w:oddHBand="1" w:evenHBand="0" w:firstRowFirstColumn="0" w:firstRowLastColumn="0" w:lastRowFirstColumn="0" w:lastRowLastColumn="0"/>
          <w:trHeight w:val="20"/>
          <w:jc w:val="center"/>
          <w:del w:id="10790"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D592DB" w:rsidR="00971633" w:rsidRPr="00B97459" w:rsidDel="00830BC3" w:rsidRDefault="00971633">
            <w:pPr>
              <w:shd w:val="clear" w:color="auto" w:fill="FFFFFF" w:themeFill="background1"/>
              <w:spacing w:after="0" w:line="240" w:lineRule="auto"/>
              <w:rPr>
                <w:del w:id="10791" w:author="韬 黄" w:date="2018-11-05T18:04:00Z"/>
                <w:rFonts w:eastAsia="Times New Roman" w:cs="Times New Roman"/>
                <w:b w:val="0"/>
                <w:sz w:val="22"/>
                <w:rPrChange w:id="10792" w:author="韬 黄" w:date="2018-11-05T16:55:00Z">
                  <w:rPr>
                    <w:del w:id="10793" w:author="韬 黄" w:date="2018-11-05T18:04:00Z"/>
                    <w:rFonts w:eastAsia="Times New Roman" w:cs="Times New Roman"/>
                    <w:b w:val="0"/>
                    <w:sz w:val="22"/>
                  </w:rPr>
                </w:rPrChange>
              </w:rPr>
              <w:pPrChange w:id="10794" w:author="tao huang" w:date="2018-10-28T13:05:00Z">
                <w:pPr>
                  <w:shd w:val="clear" w:color="auto" w:fill="FFFFFF" w:themeFill="background1"/>
                  <w:spacing w:after="0"/>
                </w:pPr>
              </w:pPrChange>
            </w:pPr>
            <w:del w:id="10795" w:author="韬 黄" w:date="2018-11-05T18:04:00Z">
              <w:r w:rsidRPr="00B97459" w:rsidDel="00830BC3">
                <w:rPr>
                  <w:rFonts w:eastAsia="Times New Roman" w:cs="Times New Roman"/>
                  <w:b w:val="0"/>
                  <w:sz w:val="22"/>
                  <w:rPrChange w:id="10796" w:author="韬 黄" w:date="2018-11-05T16:55:00Z">
                    <w:rPr>
                      <w:rFonts w:eastAsia="Times New Roman" w:cs="Times New Roman"/>
                      <w:sz w:val="22"/>
                    </w:rPr>
                  </w:rPrChange>
                </w:rPr>
                <w:delText>Randomness</w:delText>
              </w:r>
            </w:del>
          </w:p>
        </w:tc>
        <w:tc>
          <w:tcPr>
            <w:tcW w:w="889" w:type="dxa"/>
            <w:shd w:val="clear" w:color="auto" w:fill="auto"/>
            <w:noWrap/>
            <w:hideMark/>
          </w:tcPr>
          <w:p w14:paraId="5BF9AA38" w14:textId="576FC13C"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797" w:author="韬 黄" w:date="2018-11-05T18:04:00Z"/>
                <w:rFonts w:eastAsia="Times New Roman" w:cs="Times New Roman"/>
                <w:sz w:val="22"/>
                <w:rPrChange w:id="10798" w:author="韬 黄" w:date="2018-11-05T16:55:00Z">
                  <w:rPr>
                    <w:del w:id="10799" w:author="韬 黄" w:date="2018-11-05T18:04:00Z"/>
                    <w:rFonts w:eastAsia="Times New Roman" w:cs="Times New Roman"/>
                    <w:sz w:val="22"/>
                  </w:rPr>
                </w:rPrChange>
              </w:rPr>
              <w:pPrChange w:id="1080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01" w:author="韬 黄" w:date="2018-11-05T18:04:00Z">
              <w:r w:rsidRPr="00B97459" w:rsidDel="00830BC3">
                <w:rPr>
                  <w:rFonts w:eastAsia="Times New Roman" w:cs="Times New Roman"/>
                  <w:sz w:val="22"/>
                  <w:rPrChange w:id="10802" w:author="韬 黄" w:date="2018-11-05T16:55:00Z">
                    <w:rPr>
                      <w:rFonts w:eastAsia="Times New Roman" w:cs="Times New Roman"/>
                      <w:sz w:val="22"/>
                    </w:rPr>
                  </w:rPrChange>
                </w:rPr>
                <w:delText> </w:delText>
              </w:r>
            </w:del>
          </w:p>
        </w:tc>
        <w:tc>
          <w:tcPr>
            <w:tcW w:w="889" w:type="dxa"/>
            <w:shd w:val="clear" w:color="auto" w:fill="auto"/>
            <w:hideMark/>
          </w:tcPr>
          <w:p w14:paraId="14041684" w14:textId="7555075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03" w:author="韬 黄" w:date="2018-11-05T18:04:00Z"/>
                <w:rFonts w:eastAsia="Times New Roman" w:cs="Times New Roman"/>
                <w:sz w:val="22"/>
                <w:rPrChange w:id="10804" w:author="韬 黄" w:date="2018-11-05T16:55:00Z">
                  <w:rPr>
                    <w:del w:id="10805" w:author="韬 黄" w:date="2018-11-05T18:04:00Z"/>
                    <w:rFonts w:eastAsia="Times New Roman" w:cs="Times New Roman"/>
                    <w:sz w:val="22"/>
                  </w:rPr>
                </w:rPrChange>
              </w:rPr>
              <w:pPrChange w:id="1080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07" w:author="韬 黄" w:date="2018-11-05T18:04:00Z">
              <w:r w:rsidRPr="00B97459" w:rsidDel="00830BC3">
                <w:rPr>
                  <w:rFonts w:eastAsia="Times New Roman" w:cs="Times New Roman"/>
                  <w:sz w:val="22"/>
                  <w:rPrChange w:id="10808" w:author="韬 黄" w:date="2018-11-05T16:55:00Z">
                    <w:rPr>
                      <w:rFonts w:eastAsia="Times New Roman" w:cs="Times New Roman"/>
                      <w:sz w:val="22"/>
                    </w:rPr>
                  </w:rPrChange>
                </w:rPr>
                <w:delText> </w:delText>
              </w:r>
            </w:del>
          </w:p>
        </w:tc>
        <w:tc>
          <w:tcPr>
            <w:tcW w:w="934" w:type="dxa"/>
            <w:shd w:val="clear" w:color="auto" w:fill="auto"/>
            <w:noWrap/>
            <w:hideMark/>
          </w:tcPr>
          <w:p w14:paraId="7BE07634" w14:textId="5A08828E"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09" w:author="韬 黄" w:date="2018-11-05T18:04:00Z"/>
                <w:rFonts w:eastAsia="Times New Roman" w:cs="Times New Roman"/>
                <w:sz w:val="22"/>
                <w:rPrChange w:id="10810" w:author="韬 黄" w:date="2018-11-05T16:55:00Z">
                  <w:rPr>
                    <w:del w:id="10811" w:author="韬 黄" w:date="2018-11-05T18:04:00Z"/>
                    <w:rFonts w:eastAsia="Times New Roman" w:cs="Times New Roman"/>
                    <w:sz w:val="22"/>
                  </w:rPr>
                </w:rPrChange>
              </w:rPr>
              <w:pPrChange w:id="1081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13" w:author="韬 黄" w:date="2018-11-05T18:04:00Z">
              <w:r w:rsidRPr="00B97459" w:rsidDel="00830BC3">
                <w:rPr>
                  <w:rFonts w:eastAsia="Times New Roman" w:cs="Times New Roman"/>
                  <w:sz w:val="22"/>
                  <w:rPrChange w:id="10814" w:author="韬 黄" w:date="2018-11-05T16:55:00Z">
                    <w:rPr>
                      <w:rFonts w:eastAsia="Times New Roman" w:cs="Times New Roman"/>
                      <w:sz w:val="22"/>
                    </w:rPr>
                  </w:rPrChange>
                </w:rPr>
                <w:delText> </w:delText>
              </w:r>
            </w:del>
          </w:p>
        </w:tc>
        <w:tc>
          <w:tcPr>
            <w:tcW w:w="889" w:type="dxa"/>
            <w:shd w:val="clear" w:color="auto" w:fill="auto"/>
            <w:hideMark/>
          </w:tcPr>
          <w:p w14:paraId="6D23A831" w14:textId="13856086"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15" w:author="韬 黄" w:date="2018-11-05T18:04:00Z"/>
                <w:rFonts w:eastAsia="Times New Roman" w:cs="Times New Roman"/>
                <w:sz w:val="22"/>
                <w:rPrChange w:id="10816" w:author="韬 黄" w:date="2018-11-05T16:55:00Z">
                  <w:rPr>
                    <w:del w:id="10817" w:author="韬 黄" w:date="2018-11-05T18:04:00Z"/>
                    <w:rFonts w:eastAsia="Times New Roman" w:cs="Times New Roman"/>
                    <w:sz w:val="22"/>
                  </w:rPr>
                </w:rPrChange>
              </w:rPr>
              <w:pPrChange w:id="1081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del w:id="10819" w:author="韬 黄" w:date="2018-11-05T18:04:00Z">
              <w:r w:rsidRPr="00B97459" w:rsidDel="00830BC3">
                <w:rPr>
                  <w:rFonts w:eastAsia="Times New Roman" w:cs="Times New Roman"/>
                  <w:sz w:val="22"/>
                  <w:rPrChange w:id="10820" w:author="韬 黄" w:date="2018-11-05T16:55:00Z">
                    <w:rPr>
                      <w:rFonts w:eastAsia="Times New Roman" w:cs="Times New Roman"/>
                      <w:sz w:val="22"/>
                    </w:rPr>
                  </w:rPrChange>
                </w:rPr>
                <w:delText> </w:delText>
              </w:r>
            </w:del>
          </w:p>
        </w:tc>
        <w:tc>
          <w:tcPr>
            <w:tcW w:w="889" w:type="dxa"/>
            <w:shd w:val="clear" w:color="auto" w:fill="auto"/>
            <w:hideMark/>
          </w:tcPr>
          <w:p w14:paraId="0BF85105" w14:textId="7ED4AD79"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821" w:author="韬 黄" w:date="2018-11-05T18:04:00Z"/>
                <w:rFonts w:eastAsia="Times New Roman" w:cs="Times New Roman"/>
                <w:sz w:val="22"/>
                <w:rPrChange w:id="10822" w:author="韬 黄" w:date="2018-11-05T16:55:00Z">
                  <w:rPr>
                    <w:del w:id="10823" w:author="韬 黄" w:date="2018-11-05T18:04:00Z"/>
                    <w:rFonts w:eastAsia="Times New Roman" w:cs="Times New Roman"/>
                    <w:sz w:val="22"/>
                  </w:rPr>
                </w:rPrChange>
              </w:rPr>
              <w:pPrChange w:id="10824"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del w:id="10825" w:author="韬 黄" w:date="2018-11-05T18:04:00Z">
              <w:r w:rsidRPr="00B97459" w:rsidDel="00830BC3">
                <w:rPr>
                  <w:rFonts w:eastAsia="Times New Roman" w:cs="Times New Roman"/>
                  <w:sz w:val="22"/>
                  <w:rPrChange w:id="10826" w:author="韬 黄" w:date="2018-11-05T16:55:00Z">
                    <w:rPr>
                      <w:rFonts w:eastAsia="Times New Roman" w:cs="Times New Roman"/>
                      <w:sz w:val="22"/>
                    </w:rPr>
                  </w:rPrChange>
                </w:rPr>
                <w:delText>0.992</w:delText>
              </w:r>
            </w:del>
          </w:p>
        </w:tc>
      </w:tr>
      <w:tr w:rsidR="00A37575" w:rsidRPr="00B97459" w:rsidDel="00830BC3" w14:paraId="4815227C" w14:textId="15A141CB" w:rsidTr="00AE69AD">
        <w:trPr>
          <w:trHeight w:val="20"/>
          <w:jc w:val="center"/>
          <w:del w:id="10827"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3D62167D" w:rsidR="00971633" w:rsidRPr="00B97459" w:rsidDel="00830BC3" w:rsidRDefault="00971633">
            <w:pPr>
              <w:shd w:val="clear" w:color="auto" w:fill="FFFFFF" w:themeFill="background1"/>
              <w:spacing w:after="0" w:line="240" w:lineRule="auto"/>
              <w:rPr>
                <w:del w:id="10828" w:author="韬 黄" w:date="2018-11-05T18:04:00Z"/>
                <w:rFonts w:eastAsia="Times New Roman" w:cs="Times New Roman"/>
                <w:b w:val="0"/>
                <w:sz w:val="22"/>
                <w:rPrChange w:id="10829" w:author="韬 黄" w:date="2018-11-05T16:55:00Z">
                  <w:rPr>
                    <w:del w:id="10830" w:author="韬 黄" w:date="2018-11-05T18:04:00Z"/>
                    <w:rFonts w:eastAsia="Times New Roman" w:cs="Times New Roman"/>
                    <w:b w:val="0"/>
                    <w:sz w:val="22"/>
                  </w:rPr>
                </w:rPrChange>
              </w:rPr>
              <w:pPrChange w:id="10831" w:author="tao huang" w:date="2018-10-28T13:05:00Z">
                <w:pPr>
                  <w:shd w:val="clear" w:color="auto" w:fill="FFFFFF" w:themeFill="background1"/>
                  <w:spacing w:after="0"/>
                </w:pPr>
              </w:pPrChange>
            </w:pPr>
            <w:del w:id="10832" w:author="韬 黄" w:date="2018-11-05T18:04:00Z">
              <w:r w:rsidRPr="00B97459" w:rsidDel="00830BC3">
                <w:rPr>
                  <w:rFonts w:eastAsia="Times New Roman" w:cs="Times New Roman"/>
                  <w:b w:val="0"/>
                  <w:sz w:val="22"/>
                  <w:rPrChange w:id="10833" w:author="韬 黄" w:date="2018-11-05T16:55:00Z">
                    <w:rPr>
                      <w:rFonts w:eastAsia="Times New Roman" w:cs="Times New Roman"/>
                      <w:sz w:val="22"/>
                    </w:rPr>
                  </w:rPrChange>
                </w:rPr>
                <w:delText>Trend</w:delText>
              </w:r>
            </w:del>
          </w:p>
        </w:tc>
        <w:tc>
          <w:tcPr>
            <w:tcW w:w="889" w:type="dxa"/>
            <w:shd w:val="clear" w:color="auto" w:fill="auto"/>
            <w:noWrap/>
            <w:hideMark/>
          </w:tcPr>
          <w:p w14:paraId="2482A4F6" w14:textId="77058935"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34" w:author="韬 黄" w:date="2018-11-05T18:04:00Z"/>
                <w:rFonts w:eastAsia="Times New Roman" w:cs="Times New Roman"/>
                <w:sz w:val="22"/>
                <w:rPrChange w:id="10835" w:author="韬 黄" w:date="2018-11-05T16:55:00Z">
                  <w:rPr>
                    <w:del w:id="10836" w:author="韬 黄" w:date="2018-11-05T18:04:00Z"/>
                    <w:rFonts w:eastAsia="Times New Roman" w:cs="Times New Roman"/>
                    <w:sz w:val="22"/>
                  </w:rPr>
                </w:rPrChange>
              </w:rPr>
              <w:pPrChange w:id="1083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38" w:author="韬 黄" w:date="2018-11-05T18:04:00Z">
              <w:r w:rsidRPr="00B97459" w:rsidDel="00830BC3">
                <w:rPr>
                  <w:rFonts w:eastAsia="Times New Roman" w:cs="Times New Roman"/>
                  <w:sz w:val="22"/>
                  <w:rPrChange w:id="10839" w:author="韬 黄" w:date="2018-11-05T16:55:00Z">
                    <w:rPr>
                      <w:rFonts w:eastAsia="Times New Roman" w:cs="Times New Roman"/>
                      <w:sz w:val="22"/>
                    </w:rPr>
                  </w:rPrChange>
                </w:rPr>
                <w:delText> </w:delText>
              </w:r>
            </w:del>
          </w:p>
        </w:tc>
        <w:tc>
          <w:tcPr>
            <w:tcW w:w="889" w:type="dxa"/>
            <w:shd w:val="clear" w:color="auto" w:fill="auto"/>
            <w:hideMark/>
          </w:tcPr>
          <w:p w14:paraId="42FF24EB" w14:textId="2A6DA141"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40" w:author="韬 黄" w:date="2018-11-05T18:04:00Z"/>
                <w:rFonts w:eastAsia="Times New Roman" w:cs="Times New Roman"/>
                <w:sz w:val="22"/>
                <w:rPrChange w:id="10841" w:author="韬 黄" w:date="2018-11-05T16:55:00Z">
                  <w:rPr>
                    <w:del w:id="10842" w:author="韬 黄" w:date="2018-11-05T18:04:00Z"/>
                    <w:rFonts w:eastAsia="Times New Roman" w:cs="Times New Roman"/>
                    <w:sz w:val="22"/>
                  </w:rPr>
                </w:rPrChange>
              </w:rPr>
              <w:pPrChange w:id="1084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44" w:author="韬 黄" w:date="2018-11-05T18:04:00Z">
              <w:r w:rsidRPr="00B97459" w:rsidDel="00830BC3">
                <w:rPr>
                  <w:rFonts w:eastAsia="Times New Roman" w:cs="Times New Roman"/>
                  <w:sz w:val="22"/>
                  <w:rPrChange w:id="10845" w:author="韬 黄" w:date="2018-11-05T16:55:00Z">
                    <w:rPr>
                      <w:rFonts w:eastAsia="Times New Roman" w:cs="Times New Roman"/>
                      <w:sz w:val="22"/>
                    </w:rPr>
                  </w:rPrChange>
                </w:rPr>
                <w:delText> </w:delText>
              </w:r>
            </w:del>
          </w:p>
        </w:tc>
        <w:tc>
          <w:tcPr>
            <w:tcW w:w="934" w:type="dxa"/>
            <w:shd w:val="clear" w:color="auto" w:fill="auto"/>
            <w:noWrap/>
            <w:hideMark/>
          </w:tcPr>
          <w:p w14:paraId="51382403" w14:textId="4ACFFCC6"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46" w:author="韬 黄" w:date="2018-11-05T18:04:00Z"/>
                <w:rFonts w:eastAsia="Times New Roman" w:cs="Times New Roman"/>
                <w:sz w:val="22"/>
                <w:rPrChange w:id="10847" w:author="韬 黄" w:date="2018-11-05T16:55:00Z">
                  <w:rPr>
                    <w:del w:id="10848" w:author="韬 黄" w:date="2018-11-05T18:04:00Z"/>
                    <w:rFonts w:eastAsia="Times New Roman" w:cs="Times New Roman"/>
                    <w:sz w:val="22"/>
                  </w:rPr>
                </w:rPrChange>
              </w:rPr>
              <w:pPrChange w:id="1084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50" w:author="韬 黄" w:date="2018-11-05T18:04:00Z">
              <w:r w:rsidRPr="00B97459" w:rsidDel="00830BC3">
                <w:rPr>
                  <w:rFonts w:eastAsia="Times New Roman" w:cs="Times New Roman"/>
                  <w:sz w:val="22"/>
                  <w:rPrChange w:id="10851" w:author="韬 黄" w:date="2018-11-05T16:55:00Z">
                    <w:rPr>
                      <w:rFonts w:eastAsia="Times New Roman" w:cs="Times New Roman"/>
                      <w:sz w:val="22"/>
                    </w:rPr>
                  </w:rPrChange>
                </w:rPr>
                <w:delText> </w:delText>
              </w:r>
            </w:del>
          </w:p>
        </w:tc>
        <w:tc>
          <w:tcPr>
            <w:tcW w:w="889" w:type="dxa"/>
            <w:shd w:val="clear" w:color="auto" w:fill="auto"/>
            <w:hideMark/>
          </w:tcPr>
          <w:p w14:paraId="71CA5C5B" w14:textId="282120A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52" w:author="韬 黄" w:date="2018-11-05T18:04:00Z"/>
                <w:rFonts w:eastAsia="Times New Roman" w:cs="Times New Roman"/>
                <w:sz w:val="22"/>
                <w:rPrChange w:id="10853" w:author="韬 黄" w:date="2018-11-05T16:55:00Z">
                  <w:rPr>
                    <w:del w:id="10854" w:author="韬 黄" w:date="2018-11-05T18:04:00Z"/>
                    <w:rFonts w:eastAsia="Times New Roman" w:cs="Times New Roman"/>
                    <w:sz w:val="22"/>
                  </w:rPr>
                </w:rPrChange>
              </w:rPr>
              <w:pPrChange w:id="1085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del w:id="10856" w:author="韬 黄" w:date="2018-11-05T18:04:00Z">
              <w:r w:rsidRPr="00B97459" w:rsidDel="00830BC3">
                <w:rPr>
                  <w:rFonts w:eastAsia="Times New Roman" w:cs="Times New Roman"/>
                  <w:sz w:val="22"/>
                  <w:rPrChange w:id="10857" w:author="韬 黄" w:date="2018-11-05T16:55:00Z">
                    <w:rPr>
                      <w:rFonts w:eastAsia="Times New Roman" w:cs="Times New Roman"/>
                      <w:sz w:val="22"/>
                    </w:rPr>
                  </w:rPrChange>
                </w:rPr>
                <w:delText> </w:delText>
              </w:r>
            </w:del>
          </w:p>
        </w:tc>
        <w:tc>
          <w:tcPr>
            <w:tcW w:w="889" w:type="dxa"/>
            <w:shd w:val="clear" w:color="auto" w:fill="auto"/>
            <w:hideMark/>
          </w:tcPr>
          <w:p w14:paraId="7B460405" w14:textId="19EF8A81"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858" w:author="韬 黄" w:date="2018-11-05T18:04:00Z"/>
                <w:rFonts w:eastAsia="Times New Roman" w:cs="Times New Roman"/>
                <w:sz w:val="22"/>
                <w:rPrChange w:id="10859" w:author="韬 黄" w:date="2018-11-05T16:55:00Z">
                  <w:rPr>
                    <w:del w:id="10860" w:author="韬 黄" w:date="2018-11-05T18:04:00Z"/>
                    <w:rFonts w:eastAsia="Times New Roman" w:cs="Times New Roman"/>
                    <w:sz w:val="22"/>
                  </w:rPr>
                </w:rPrChange>
              </w:rPr>
              <w:pPrChange w:id="1086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del w:id="10862" w:author="韬 黄" w:date="2018-11-05T18:04:00Z">
              <w:r w:rsidRPr="00B97459" w:rsidDel="00830BC3">
                <w:rPr>
                  <w:rFonts w:eastAsia="Times New Roman" w:cs="Times New Roman"/>
                  <w:sz w:val="22"/>
                  <w:rPrChange w:id="10863" w:author="韬 黄" w:date="2018-11-05T16:55:00Z">
                    <w:rPr>
                      <w:rFonts w:eastAsia="Times New Roman" w:cs="Times New Roman"/>
                      <w:sz w:val="22"/>
                    </w:rPr>
                  </w:rPrChange>
                </w:rPr>
                <w:delText>0.703</w:delText>
              </w:r>
            </w:del>
          </w:p>
        </w:tc>
      </w:tr>
      <w:tr w:rsidR="00A37575" w:rsidRPr="00B97459" w:rsidDel="00830BC3" w14:paraId="2A4751E3" w14:textId="50FFA461" w:rsidTr="00AE69AD">
        <w:trPr>
          <w:cnfStyle w:val="000000100000" w:firstRow="0" w:lastRow="0" w:firstColumn="0" w:lastColumn="0" w:oddVBand="0" w:evenVBand="0" w:oddHBand="1" w:evenHBand="0" w:firstRowFirstColumn="0" w:firstRowLastColumn="0" w:lastRowFirstColumn="0" w:lastRowLastColumn="0"/>
          <w:trHeight w:val="20"/>
          <w:jc w:val="center"/>
          <w:del w:id="10864"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59F8334B" w:rsidR="00971633" w:rsidRPr="00B97459" w:rsidDel="00830BC3" w:rsidRDefault="00971633">
            <w:pPr>
              <w:shd w:val="clear" w:color="auto" w:fill="FFFFFF" w:themeFill="background1"/>
              <w:spacing w:after="0" w:line="240" w:lineRule="auto"/>
              <w:rPr>
                <w:del w:id="10865" w:author="韬 黄" w:date="2018-11-05T18:04:00Z"/>
                <w:rFonts w:eastAsia="Times New Roman" w:cs="Times New Roman"/>
                <w:b w:val="0"/>
                <w:sz w:val="22"/>
                <w:rPrChange w:id="10866" w:author="韬 黄" w:date="2018-11-05T16:55:00Z">
                  <w:rPr>
                    <w:del w:id="10867" w:author="韬 黄" w:date="2018-11-05T18:04:00Z"/>
                    <w:rFonts w:eastAsia="Times New Roman" w:cs="Times New Roman"/>
                    <w:b w:val="0"/>
                    <w:sz w:val="22"/>
                  </w:rPr>
                </w:rPrChange>
              </w:rPr>
              <w:pPrChange w:id="10868" w:author="tao huang" w:date="2018-10-28T13:05:00Z">
                <w:pPr>
                  <w:shd w:val="clear" w:color="auto" w:fill="FFFFFF" w:themeFill="background1"/>
                  <w:spacing w:after="0"/>
                </w:pPr>
              </w:pPrChange>
            </w:pPr>
          </w:p>
        </w:tc>
        <w:tc>
          <w:tcPr>
            <w:tcW w:w="889" w:type="dxa"/>
            <w:shd w:val="clear" w:color="auto" w:fill="auto"/>
            <w:noWrap/>
          </w:tcPr>
          <w:p w14:paraId="32432B42" w14:textId="21D4B923"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69" w:author="韬 黄" w:date="2018-11-05T18:04:00Z"/>
                <w:rFonts w:eastAsia="Times New Roman" w:cs="Times New Roman"/>
                <w:sz w:val="22"/>
                <w:rPrChange w:id="10870" w:author="韬 黄" w:date="2018-11-05T16:55:00Z">
                  <w:rPr>
                    <w:del w:id="10871" w:author="韬 黄" w:date="2018-11-05T18:04:00Z"/>
                    <w:rFonts w:eastAsia="Times New Roman" w:cs="Times New Roman"/>
                    <w:sz w:val="22"/>
                  </w:rPr>
                </w:rPrChange>
              </w:rPr>
              <w:pPrChange w:id="1087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78CF34F9"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73" w:author="韬 黄" w:date="2018-11-05T18:04:00Z"/>
                <w:rFonts w:eastAsia="Times New Roman" w:cs="Times New Roman"/>
                <w:sz w:val="22"/>
                <w:rPrChange w:id="10874" w:author="韬 黄" w:date="2018-11-05T16:55:00Z">
                  <w:rPr>
                    <w:del w:id="10875" w:author="韬 黄" w:date="2018-11-05T18:04:00Z"/>
                    <w:rFonts w:eastAsia="Times New Roman" w:cs="Times New Roman"/>
                    <w:sz w:val="22"/>
                  </w:rPr>
                </w:rPrChange>
              </w:rPr>
              <w:pPrChange w:id="1087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40303CAD"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77" w:author="韬 黄" w:date="2018-11-05T18:04:00Z"/>
                <w:rFonts w:eastAsia="Times New Roman" w:cs="Times New Roman"/>
                <w:sz w:val="22"/>
                <w:rPrChange w:id="10878" w:author="韬 黄" w:date="2018-11-05T16:55:00Z">
                  <w:rPr>
                    <w:del w:id="10879" w:author="韬 黄" w:date="2018-11-05T18:04:00Z"/>
                    <w:rFonts w:eastAsia="Times New Roman" w:cs="Times New Roman"/>
                    <w:sz w:val="22"/>
                  </w:rPr>
                </w:rPrChange>
              </w:rPr>
              <w:pPrChange w:id="1088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15949B62" w:rsidR="00971633" w:rsidRPr="00B97459" w:rsidDel="00830BC3"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10881" w:author="韬 黄" w:date="2018-11-05T18:04:00Z"/>
                <w:rFonts w:eastAsia="Times New Roman" w:cs="Times New Roman"/>
                <w:sz w:val="22"/>
                <w:rPrChange w:id="10882" w:author="韬 黄" w:date="2018-11-05T16:55:00Z">
                  <w:rPr>
                    <w:del w:id="10883" w:author="韬 黄" w:date="2018-11-05T18:04:00Z"/>
                    <w:rFonts w:eastAsia="Times New Roman" w:cs="Times New Roman"/>
                    <w:sz w:val="22"/>
                  </w:rPr>
                </w:rPrChange>
              </w:rPr>
              <w:pPrChange w:id="1088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0119AC9D" w:rsidR="00971633" w:rsidRPr="00B97459" w:rsidDel="00830BC3"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10885" w:author="韬 黄" w:date="2018-11-05T18:04:00Z"/>
                <w:rFonts w:eastAsia="Times New Roman" w:cs="Times New Roman"/>
                <w:sz w:val="22"/>
                <w:rPrChange w:id="10886" w:author="韬 黄" w:date="2018-11-05T16:55:00Z">
                  <w:rPr>
                    <w:del w:id="10887" w:author="韬 黄" w:date="2018-11-05T18:04:00Z"/>
                    <w:rFonts w:eastAsia="Times New Roman" w:cs="Times New Roman"/>
                    <w:sz w:val="22"/>
                  </w:rPr>
                </w:rPrChange>
              </w:rPr>
              <w:pPrChange w:id="1088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B97459" w:rsidDel="00830BC3" w14:paraId="0D1D3BDF" w14:textId="538C72F7" w:rsidTr="00AE69AD">
        <w:trPr>
          <w:trHeight w:val="20"/>
          <w:jc w:val="center"/>
          <w:del w:id="10889" w:author="韬 黄" w:date="2018-11-05T18:04: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2170B6A0" w:rsidR="00971633" w:rsidRPr="00B97459" w:rsidDel="00830BC3" w:rsidRDefault="00971633">
            <w:pPr>
              <w:shd w:val="clear" w:color="auto" w:fill="FFFFFF" w:themeFill="background1"/>
              <w:spacing w:after="0" w:line="240" w:lineRule="auto"/>
              <w:rPr>
                <w:del w:id="10890" w:author="韬 黄" w:date="2018-11-05T18:04:00Z"/>
                <w:rFonts w:eastAsia="Times New Roman" w:cs="Times New Roman"/>
                <w:b w:val="0"/>
                <w:sz w:val="22"/>
                <w:rPrChange w:id="10891" w:author="韬 黄" w:date="2018-11-05T16:55:00Z">
                  <w:rPr>
                    <w:del w:id="10892" w:author="韬 黄" w:date="2018-11-05T18:04:00Z"/>
                    <w:rFonts w:eastAsia="Times New Roman" w:cs="Times New Roman"/>
                    <w:b w:val="0"/>
                    <w:sz w:val="22"/>
                  </w:rPr>
                </w:rPrChange>
              </w:rPr>
              <w:pPrChange w:id="10893" w:author="tao huang" w:date="2018-10-28T13:05:00Z">
                <w:pPr>
                  <w:shd w:val="clear" w:color="auto" w:fill="FFFFFF" w:themeFill="background1"/>
                  <w:spacing w:after="0"/>
                </w:pPr>
              </w:pPrChange>
            </w:pPr>
          </w:p>
        </w:tc>
        <w:tc>
          <w:tcPr>
            <w:tcW w:w="889" w:type="dxa"/>
            <w:shd w:val="clear" w:color="auto" w:fill="auto"/>
            <w:noWrap/>
          </w:tcPr>
          <w:p w14:paraId="291301F3" w14:textId="7C1ACFF1"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94" w:author="韬 黄" w:date="2018-11-05T18:04:00Z"/>
                <w:rFonts w:eastAsia="Times New Roman" w:cs="Times New Roman"/>
                <w:sz w:val="22"/>
                <w:rPrChange w:id="10895" w:author="韬 黄" w:date="2018-11-05T16:55:00Z">
                  <w:rPr>
                    <w:del w:id="10896" w:author="韬 黄" w:date="2018-11-05T18:04:00Z"/>
                    <w:rFonts w:eastAsia="Times New Roman" w:cs="Times New Roman"/>
                    <w:sz w:val="22"/>
                  </w:rPr>
                </w:rPrChange>
              </w:rPr>
              <w:pPrChange w:id="1089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BA85D1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898" w:author="韬 黄" w:date="2018-11-05T18:04:00Z"/>
                <w:rFonts w:eastAsia="Times New Roman" w:cs="Times New Roman"/>
                <w:sz w:val="22"/>
                <w:rPrChange w:id="10899" w:author="韬 黄" w:date="2018-11-05T16:55:00Z">
                  <w:rPr>
                    <w:del w:id="10900" w:author="韬 黄" w:date="2018-11-05T18:04:00Z"/>
                    <w:rFonts w:eastAsia="Times New Roman" w:cs="Times New Roman"/>
                    <w:sz w:val="22"/>
                  </w:rPr>
                </w:rPrChange>
              </w:rPr>
              <w:pPrChange w:id="1090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75091872"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902" w:author="韬 黄" w:date="2018-11-05T18:04:00Z"/>
                <w:rFonts w:eastAsia="Times New Roman" w:cs="Times New Roman"/>
                <w:sz w:val="22"/>
                <w:rPrChange w:id="10903" w:author="韬 黄" w:date="2018-11-05T16:55:00Z">
                  <w:rPr>
                    <w:del w:id="10904" w:author="韬 黄" w:date="2018-11-05T18:04:00Z"/>
                    <w:rFonts w:eastAsia="Times New Roman" w:cs="Times New Roman"/>
                    <w:sz w:val="22"/>
                  </w:rPr>
                </w:rPrChange>
              </w:rPr>
              <w:pPrChange w:id="109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78FBB15E" w:rsidR="00971633" w:rsidRPr="00B97459" w:rsidDel="00830BC3"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10906" w:author="韬 黄" w:date="2018-11-05T18:04:00Z"/>
                <w:rFonts w:eastAsia="Times New Roman" w:cs="Times New Roman"/>
                <w:sz w:val="22"/>
                <w:rPrChange w:id="10907" w:author="韬 黄" w:date="2018-11-05T16:55:00Z">
                  <w:rPr>
                    <w:del w:id="10908" w:author="韬 黄" w:date="2018-11-05T18:04:00Z"/>
                    <w:rFonts w:eastAsia="Times New Roman" w:cs="Times New Roman"/>
                    <w:sz w:val="22"/>
                  </w:rPr>
                </w:rPrChange>
              </w:rPr>
              <w:pPrChange w:id="1090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6AD048F9" w:rsidR="00971633" w:rsidRPr="00B97459" w:rsidDel="00830BC3"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10910" w:author="韬 黄" w:date="2018-11-05T18:04:00Z"/>
                <w:rFonts w:eastAsia="Times New Roman" w:cs="Times New Roman"/>
                <w:sz w:val="22"/>
                <w:rPrChange w:id="10911" w:author="韬 黄" w:date="2018-11-05T16:55:00Z">
                  <w:rPr>
                    <w:del w:id="10912" w:author="韬 黄" w:date="2018-11-05T18:04:00Z"/>
                    <w:rFonts w:eastAsia="Times New Roman" w:cs="Times New Roman"/>
                    <w:sz w:val="22"/>
                  </w:rPr>
                </w:rPrChange>
              </w:rPr>
              <w:pPrChange w:id="10913"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1C794FBA" w14:textId="0BF1FAE5" w:rsidR="00E73641" w:rsidRDefault="00E73641" w:rsidP="009B6C98">
      <w:pPr>
        <w:pStyle w:val="ListParagraph"/>
        <w:shd w:val="clear" w:color="auto" w:fill="FFFFFF" w:themeFill="background1"/>
        <w:spacing w:after="0" w:line="360" w:lineRule="auto"/>
        <w:ind w:left="0"/>
        <w:rPr>
          <w:ins w:id="10914" w:author="韬 黄" w:date="2018-11-05T18:02:00Z"/>
          <w:rFonts w:cs="Times New Roman"/>
          <w:sz w:val="22"/>
        </w:rPr>
      </w:pPr>
    </w:p>
    <w:tbl>
      <w:tblPr>
        <w:tblStyle w:val="ListTable1Light1"/>
        <w:tblW w:w="7660" w:type="dxa"/>
        <w:jc w:val="center"/>
        <w:tblLook w:val="04A0" w:firstRow="1" w:lastRow="0" w:firstColumn="1" w:lastColumn="0" w:noHBand="0" w:noVBand="1"/>
        <w:tblPrChange w:id="10915" w:author="韬 黄" w:date="2018-11-05T18:04:00Z">
          <w:tblPr>
            <w:tblW w:w="7660" w:type="dxa"/>
            <w:tblLook w:val="04A0" w:firstRow="1" w:lastRow="0" w:firstColumn="1" w:lastColumn="0" w:noHBand="0" w:noVBand="1"/>
          </w:tblPr>
        </w:tblPrChange>
      </w:tblPr>
      <w:tblGrid>
        <w:gridCol w:w="2860"/>
        <w:gridCol w:w="960"/>
        <w:gridCol w:w="960"/>
        <w:gridCol w:w="960"/>
        <w:gridCol w:w="960"/>
        <w:gridCol w:w="960"/>
        <w:tblGridChange w:id="10916">
          <w:tblGrid>
            <w:gridCol w:w="2860"/>
            <w:gridCol w:w="960"/>
            <w:gridCol w:w="960"/>
            <w:gridCol w:w="960"/>
            <w:gridCol w:w="960"/>
            <w:gridCol w:w="960"/>
          </w:tblGrid>
        </w:tblGridChange>
      </w:tblGrid>
      <w:tr w:rsidR="00E73641" w:rsidRPr="00E73641" w14:paraId="405CA45C" w14:textId="77777777" w:rsidTr="00830BC3">
        <w:trPr>
          <w:cnfStyle w:val="100000000000" w:firstRow="1" w:lastRow="0" w:firstColumn="0" w:lastColumn="0" w:oddVBand="0" w:evenVBand="0" w:oddHBand="0" w:evenHBand="0" w:firstRowFirstColumn="0" w:firstRowLastColumn="0" w:lastRowFirstColumn="0" w:lastRowLastColumn="0"/>
          <w:trHeight w:val="20"/>
          <w:jc w:val="center"/>
          <w:ins w:id="10917" w:author="韬 黄" w:date="2018-11-05T18:02:00Z"/>
          <w:trPrChange w:id="10918"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noWrap/>
            <w:hideMark/>
            <w:tcPrChange w:id="10919" w:author="韬 黄" w:date="2018-11-05T18:04:00Z">
              <w:tcPr>
                <w:tcW w:w="2860" w:type="dxa"/>
                <w:tcBorders>
                  <w:top w:val="nil"/>
                  <w:left w:val="nil"/>
                  <w:bottom w:val="nil"/>
                  <w:right w:val="nil"/>
                </w:tcBorders>
                <w:shd w:val="clear" w:color="auto" w:fill="auto"/>
                <w:noWrap/>
                <w:vAlign w:val="bottom"/>
                <w:hideMark/>
              </w:tcPr>
            </w:tcPrChange>
          </w:tcPr>
          <w:p w14:paraId="63039A30" w14:textId="77777777" w:rsidR="00E73641" w:rsidRPr="00E73641" w:rsidRDefault="00E73641" w:rsidP="00E73641">
            <w:pPr>
              <w:spacing w:after="0" w:line="240" w:lineRule="auto"/>
              <w:cnfStyle w:val="101000000000" w:firstRow="1" w:lastRow="0" w:firstColumn="1" w:lastColumn="0" w:oddVBand="0" w:evenVBand="0" w:oddHBand="0" w:evenHBand="0" w:firstRowFirstColumn="0" w:firstRowLastColumn="0" w:lastRowFirstColumn="0" w:lastRowLastColumn="0"/>
              <w:rPr>
                <w:ins w:id="10920" w:author="韬 黄" w:date="2018-11-05T18:02:00Z"/>
                <w:rFonts w:eastAsia="Times New Roman" w:cs="Times New Roman"/>
                <w:b w:val="0"/>
                <w:color w:val="000000"/>
                <w:sz w:val="22"/>
                <w:rPrChange w:id="10921" w:author="韬 黄" w:date="2018-11-05T18:03:00Z">
                  <w:rPr>
                    <w:ins w:id="10922" w:author="韬 黄" w:date="2018-11-05T18:02:00Z"/>
                    <w:rFonts w:ascii="Calibri" w:eastAsia="Times New Roman" w:hAnsi="Calibri" w:cs="Calibri"/>
                    <w:color w:val="000000"/>
                    <w:sz w:val="22"/>
                  </w:rPr>
                </w:rPrChange>
              </w:rPr>
            </w:pPr>
            <w:ins w:id="10923" w:author="韬 黄" w:date="2018-11-05T18:02:00Z">
              <w:r w:rsidRPr="00E73641">
                <w:rPr>
                  <w:rFonts w:eastAsia="Times New Roman" w:cs="Times New Roman"/>
                  <w:b w:val="0"/>
                  <w:color w:val="000000"/>
                  <w:sz w:val="22"/>
                  <w:rPrChange w:id="10924" w:author="韬 黄" w:date="2018-11-05T18:03:00Z">
                    <w:rPr>
                      <w:rFonts w:ascii="Calibri" w:eastAsia="Times New Roman" w:hAnsi="Calibri" w:cs="Calibri"/>
                      <w:color w:val="000000"/>
                      <w:sz w:val="22"/>
                    </w:rPr>
                  </w:rPrChange>
                </w:rPr>
                <w:t>Variable</w:t>
              </w:r>
            </w:ins>
          </w:p>
        </w:tc>
        <w:tc>
          <w:tcPr>
            <w:tcW w:w="960" w:type="dxa"/>
            <w:shd w:val="clear" w:color="auto" w:fill="auto"/>
            <w:noWrap/>
            <w:hideMark/>
            <w:tcPrChange w:id="10925" w:author="韬 黄" w:date="2018-11-05T18:04:00Z">
              <w:tcPr>
                <w:tcW w:w="960" w:type="dxa"/>
                <w:tcBorders>
                  <w:top w:val="nil"/>
                  <w:left w:val="nil"/>
                  <w:bottom w:val="nil"/>
                  <w:right w:val="nil"/>
                </w:tcBorders>
                <w:shd w:val="clear" w:color="auto" w:fill="auto"/>
                <w:noWrap/>
                <w:vAlign w:val="bottom"/>
                <w:hideMark/>
              </w:tcPr>
            </w:tcPrChange>
          </w:tcPr>
          <w:p w14:paraId="1C3F14CE"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26" w:author="韬 黄" w:date="2018-11-05T18:02:00Z"/>
                <w:rFonts w:eastAsia="Times New Roman" w:cs="Times New Roman"/>
                <w:b w:val="0"/>
                <w:color w:val="000000"/>
                <w:sz w:val="22"/>
                <w:rPrChange w:id="10927" w:author="韬 黄" w:date="2018-11-05T18:03:00Z">
                  <w:rPr>
                    <w:ins w:id="10928" w:author="韬 黄" w:date="2018-11-05T18:02:00Z"/>
                    <w:rFonts w:ascii="Calibri" w:eastAsia="Times New Roman" w:hAnsi="Calibri" w:cs="Calibri"/>
                    <w:color w:val="000000"/>
                    <w:sz w:val="22"/>
                  </w:rPr>
                </w:rPrChange>
              </w:rPr>
            </w:pPr>
            <w:ins w:id="10929" w:author="韬 黄" w:date="2018-11-05T18:02:00Z">
              <w:r w:rsidRPr="00E73641">
                <w:rPr>
                  <w:rFonts w:eastAsia="Times New Roman" w:cs="Times New Roman"/>
                  <w:b w:val="0"/>
                  <w:color w:val="000000"/>
                  <w:sz w:val="22"/>
                  <w:rPrChange w:id="10930" w:author="韬 黄" w:date="2018-11-05T18:03:00Z">
                    <w:rPr>
                      <w:rFonts w:ascii="Calibri" w:eastAsia="Times New Roman" w:hAnsi="Calibri" w:cs="Calibri"/>
                      <w:color w:val="000000"/>
                      <w:sz w:val="22"/>
                    </w:rPr>
                  </w:rPrChange>
                </w:rPr>
                <w:t>Factor1</w:t>
              </w:r>
            </w:ins>
          </w:p>
        </w:tc>
        <w:tc>
          <w:tcPr>
            <w:tcW w:w="960" w:type="dxa"/>
            <w:shd w:val="clear" w:color="auto" w:fill="auto"/>
            <w:noWrap/>
            <w:hideMark/>
            <w:tcPrChange w:id="10931" w:author="韬 黄" w:date="2018-11-05T18:04:00Z">
              <w:tcPr>
                <w:tcW w:w="960" w:type="dxa"/>
                <w:tcBorders>
                  <w:top w:val="nil"/>
                  <w:left w:val="nil"/>
                  <w:bottom w:val="nil"/>
                  <w:right w:val="nil"/>
                </w:tcBorders>
                <w:shd w:val="clear" w:color="auto" w:fill="auto"/>
                <w:noWrap/>
                <w:vAlign w:val="bottom"/>
                <w:hideMark/>
              </w:tcPr>
            </w:tcPrChange>
          </w:tcPr>
          <w:p w14:paraId="3B0DF5DB"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32" w:author="韬 黄" w:date="2018-11-05T18:02:00Z"/>
                <w:rFonts w:eastAsia="Times New Roman" w:cs="Times New Roman"/>
                <w:b w:val="0"/>
                <w:color w:val="000000"/>
                <w:sz w:val="22"/>
                <w:rPrChange w:id="10933" w:author="韬 黄" w:date="2018-11-05T18:03:00Z">
                  <w:rPr>
                    <w:ins w:id="10934" w:author="韬 黄" w:date="2018-11-05T18:02:00Z"/>
                    <w:rFonts w:ascii="Calibri" w:eastAsia="Times New Roman" w:hAnsi="Calibri" w:cs="Calibri"/>
                    <w:color w:val="000000"/>
                    <w:sz w:val="22"/>
                  </w:rPr>
                </w:rPrChange>
              </w:rPr>
            </w:pPr>
            <w:ins w:id="10935" w:author="韬 黄" w:date="2018-11-05T18:02:00Z">
              <w:r w:rsidRPr="00E73641">
                <w:rPr>
                  <w:rFonts w:eastAsia="Times New Roman" w:cs="Times New Roman"/>
                  <w:b w:val="0"/>
                  <w:color w:val="000000"/>
                  <w:sz w:val="22"/>
                  <w:rPrChange w:id="10936" w:author="韬 黄" w:date="2018-11-05T18:03:00Z">
                    <w:rPr>
                      <w:rFonts w:ascii="Calibri" w:eastAsia="Times New Roman" w:hAnsi="Calibri" w:cs="Calibri"/>
                      <w:color w:val="000000"/>
                      <w:sz w:val="22"/>
                    </w:rPr>
                  </w:rPrChange>
                </w:rPr>
                <w:t>Factor2</w:t>
              </w:r>
            </w:ins>
          </w:p>
        </w:tc>
        <w:tc>
          <w:tcPr>
            <w:tcW w:w="960" w:type="dxa"/>
            <w:shd w:val="clear" w:color="auto" w:fill="auto"/>
            <w:noWrap/>
            <w:hideMark/>
            <w:tcPrChange w:id="10937" w:author="韬 黄" w:date="2018-11-05T18:04:00Z">
              <w:tcPr>
                <w:tcW w:w="960" w:type="dxa"/>
                <w:tcBorders>
                  <w:top w:val="nil"/>
                  <w:left w:val="nil"/>
                  <w:bottom w:val="nil"/>
                  <w:right w:val="nil"/>
                </w:tcBorders>
                <w:shd w:val="clear" w:color="auto" w:fill="auto"/>
                <w:noWrap/>
                <w:vAlign w:val="bottom"/>
                <w:hideMark/>
              </w:tcPr>
            </w:tcPrChange>
          </w:tcPr>
          <w:p w14:paraId="219DB64A"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38" w:author="韬 黄" w:date="2018-11-05T18:02:00Z"/>
                <w:rFonts w:eastAsia="Times New Roman" w:cs="Times New Roman"/>
                <w:b w:val="0"/>
                <w:color w:val="000000"/>
                <w:sz w:val="22"/>
                <w:rPrChange w:id="10939" w:author="韬 黄" w:date="2018-11-05T18:03:00Z">
                  <w:rPr>
                    <w:ins w:id="10940" w:author="韬 黄" w:date="2018-11-05T18:02:00Z"/>
                    <w:rFonts w:ascii="Calibri" w:eastAsia="Times New Roman" w:hAnsi="Calibri" w:cs="Calibri"/>
                    <w:color w:val="000000"/>
                    <w:sz w:val="22"/>
                  </w:rPr>
                </w:rPrChange>
              </w:rPr>
            </w:pPr>
            <w:ins w:id="10941" w:author="韬 黄" w:date="2018-11-05T18:02:00Z">
              <w:r w:rsidRPr="00E73641">
                <w:rPr>
                  <w:rFonts w:eastAsia="Times New Roman" w:cs="Times New Roman"/>
                  <w:b w:val="0"/>
                  <w:color w:val="000000"/>
                  <w:sz w:val="22"/>
                  <w:rPrChange w:id="10942" w:author="韬 黄" w:date="2018-11-05T18:03:00Z">
                    <w:rPr>
                      <w:rFonts w:ascii="Calibri" w:eastAsia="Times New Roman" w:hAnsi="Calibri" w:cs="Calibri"/>
                      <w:color w:val="000000"/>
                      <w:sz w:val="22"/>
                    </w:rPr>
                  </w:rPrChange>
                </w:rPr>
                <w:t>Factor3</w:t>
              </w:r>
            </w:ins>
          </w:p>
        </w:tc>
        <w:tc>
          <w:tcPr>
            <w:tcW w:w="960" w:type="dxa"/>
            <w:shd w:val="clear" w:color="auto" w:fill="auto"/>
            <w:noWrap/>
            <w:hideMark/>
            <w:tcPrChange w:id="10943" w:author="韬 黄" w:date="2018-11-05T18:04:00Z">
              <w:tcPr>
                <w:tcW w:w="960" w:type="dxa"/>
                <w:tcBorders>
                  <w:top w:val="nil"/>
                  <w:left w:val="nil"/>
                  <w:bottom w:val="nil"/>
                  <w:right w:val="nil"/>
                </w:tcBorders>
                <w:shd w:val="clear" w:color="auto" w:fill="auto"/>
                <w:noWrap/>
                <w:vAlign w:val="bottom"/>
                <w:hideMark/>
              </w:tcPr>
            </w:tcPrChange>
          </w:tcPr>
          <w:p w14:paraId="3A6705A8"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44" w:author="韬 黄" w:date="2018-11-05T18:02:00Z"/>
                <w:rFonts w:eastAsia="Times New Roman" w:cs="Times New Roman"/>
                <w:b w:val="0"/>
                <w:color w:val="000000"/>
                <w:sz w:val="22"/>
                <w:rPrChange w:id="10945" w:author="韬 黄" w:date="2018-11-05T18:03:00Z">
                  <w:rPr>
                    <w:ins w:id="10946" w:author="韬 黄" w:date="2018-11-05T18:02:00Z"/>
                    <w:rFonts w:ascii="Calibri" w:eastAsia="Times New Roman" w:hAnsi="Calibri" w:cs="Calibri"/>
                    <w:color w:val="000000"/>
                    <w:sz w:val="22"/>
                  </w:rPr>
                </w:rPrChange>
              </w:rPr>
            </w:pPr>
            <w:ins w:id="10947" w:author="韬 黄" w:date="2018-11-05T18:02:00Z">
              <w:r w:rsidRPr="00E73641">
                <w:rPr>
                  <w:rFonts w:eastAsia="Times New Roman" w:cs="Times New Roman"/>
                  <w:b w:val="0"/>
                  <w:color w:val="000000"/>
                  <w:sz w:val="22"/>
                  <w:rPrChange w:id="10948" w:author="韬 黄" w:date="2018-11-05T18:03:00Z">
                    <w:rPr>
                      <w:rFonts w:ascii="Calibri" w:eastAsia="Times New Roman" w:hAnsi="Calibri" w:cs="Calibri"/>
                      <w:color w:val="000000"/>
                      <w:sz w:val="22"/>
                    </w:rPr>
                  </w:rPrChange>
                </w:rPr>
                <w:t>Factor4</w:t>
              </w:r>
            </w:ins>
          </w:p>
        </w:tc>
        <w:tc>
          <w:tcPr>
            <w:tcW w:w="960" w:type="dxa"/>
            <w:shd w:val="clear" w:color="auto" w:fill="auto"/>
            <w:noWrap/>
            <w:hideMark/>
            <w:tcPrChange w:id="10949" w:author="韬 黄" w:date="2018-11-05T18:04:00Z">
              <w:tcPr>
                <w:tcW w:w="960" w:type="dxa"/>
                <w:tcBorders>
                  <w:top w:val="nil"/>
                  <w:left w:val="nil"/>
                  <w:bottom w:val="nil"/>
                  <w:right w:val="nil"/>
                </w:tcBorders>
                <w:shd w:val="clear" w:color="auto" w:fill="auto"/>
                <w:noWrap/>
                <w:vAlign w:val="bottom"/>
                <w:hideMark/>
              </w:tcPr>
            </w:tcPrChange>
          </w:tcPr>
          <w:p w14:paraId="1D50D088" w14:textId="77777777" w:rsidR="00E73641" w:rsidRPr="00E73641" w:rsidRDefault="00E73641" w:rsidP="00E73641">
            <w:pPr>
              <w:spacing w:after="0" w:line="240" w:lineRule="auto"/>
              <w:cnfStyle w:val="100000000000" w:firstRow="1" w:lastRow="0" w:firstColumn="0" w:lastColumn="0" w:oddVBand="0" w:evenVBand="0" w:oddHBand="0" w:evenHBand="0" w:firstRowFirstColumn="0" w:firstRowLastColumn="0" w:lastRowFirstColumn="0" w:lastRowLastColumn="0"/>
              <w:rPr>
                <w:ins w:id="10950" w:author="韬 黄" w:date="2018-11-05T18:02:00Z"/>
                <w:rFonts w:eastAsia="Times New Roman" w:cs="Times New Roman"/>
                <w:b w:val="0"/>
                <w:color w:val="000000"/>
                <w:sz w:val="22"/>
                <w:rPrChange w:id="10951" w:author="韬 黄" w:date="2018-11-05T18:03:00Z">
                  <w:rPr>
                    <w:ins w:id="10952" w:author="韬 黄" w:date="2018-11-05T18:02:00Z"/>
                    <w:rFonts w:ascii="Calibri" w:eastAsia="Times New Roman" w:hAnsi="Calibri" w:cs="Calibri"/>
                    <w:color w:val="000000"/>
                    <w:sz w:val="22"/>
                  </w:rPr>
                </w:rPrChange>
              </w:rPr>
            </w:pPr>
            <w:ins w:id="10953" w:author="韬 黄" w:date="2018-11-05T18:02:00Z">
              <w:r w:rsidRPr="00E73641">
                <w:rPr>
                  <w:rFonts w:eastAsia="Times New Roman" w:cs="Times New Roman"/>
                  <w:b w:val="0"/>
                  <w:color w:val="000000"/>
                  <w:sz w:val="22"/>
                  <w:rPrChange w:id="10954" w:author="韬 黄" w:date="2018-11-05T18:03:00Z">
                    <w:rPr>
                      <w:rFonts w:ascii="Calibri" w:eastAsia="Times New Roman" w:hAnsi="Calibri" w:cs="Calibri"/>
                      <w:color w:val="000000"/>
                      <w:sz w:val="22"/>
                    </w:rPr>
                  </w:rPrChange>
                </w:rPr>
                <w:t>Factor5</w:t>
              </w:r>
            </w:ins>
          </w:p>
        </w:tc>
      </w:tr>
      <w:tr w:rsidR="00E73641" w:rsidRPr="00E73641" w14:paraId="4DFDC306"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0955" w:author="韬 黄" w:date="2018-11-05T18:02:00Z"/>
          <w:trPrChange w:id="10956"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0957" w:author="韬 黄" w:date="2018-11-05T18:04:00Z">
              <w:tcPr>
                <w:tcW w:w="2860" w:type="dxa"/>
                <w:shd w:val="clear" w:color="auto" w:fill="auto"/>
                <w:hideMark/>
              </w:tcPr>
            </w:tcPrChange>
          </w:tcPr>
          <w:p w14:paraId="3D1A24AE"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0958" w:author="韬 黄" w:date="2018-11-05T18:02:00Z"/>
                <w:rFonts w:eastAsia="Times New Roman" w:cs="Times New Roman"/>
                <w:b w:val="0"/>
                <w:color w:val="000000"/>
                <w:sz w:val="22"/>
                <w:rPrChange w:id="10959" w:author="韬 黄" w:date="2018-11-05T18:03:00Z">
                  <w:rPr>
                    <w:ins w:id="10960" w:author="韬 黄" w:date="2018-11-05T18:02:00Z"/>
                    <w:rFonts w:ascii="Calibri" w:eastAsia="Times New Roman" w:hAnsi="Calibri" w:cs="Calibri"/>
                    <w:color w:val="000000"/>
                    <w:sz w:val="20"/>
                    <w:szCs w:val="20"/>
                  </w:rPr>
                </w:rPrChange>
              </w:rPr>
            </w:pPr>
            <w:ins w:id="10961" w:author="韬 黄" w:date="2018-11-05T18:02:00Z">
              <w:r w:rsidRPr="00E73641">
                <w:rPr>
                  <w:rFonts w:eastAsia="Times New Roman" w:cs="Times New Roman"/>
                  <w:b w:val="0"/>
                  <w:color w:val="000000"/>
                  <w:sz w:val="22"/>
                  <w:rPrChange w:id="10962" w:author="韬 黄" w:date="2018-11-05T18:03:00Z">
                    <w:rPr>
                      <w:rFonts w:ascii="Calibri" w:eastAsia="Times New Roman" w:hAnsi="Calibri" w:cs="Calibri"/>
                      <w:color w:val="000000"/>
                      <w:sz w:val="20"/>
                      <w:szCs w:val="20"/>
                    </w:rPr>
                  </w:rPrChange>
                </w:rPr>
                <w:t>Average price</w:t>
              </w:r>
            </w:ins>
          </w:p>
        </w:tc>
        <w:tc>
          <w:tcPr>
            <w:tcW w:w="960" w:type="dxa"/>
            <w:shd w:val="clear" w:color="auto" w:fill="auto"/>
            <w:noWrap/>
            <w:hideMark/>
            <w:tcPrChange w:id="10963" w:author="韬 黄" w:date="2018-11-05T18:04:00Z">
              <w:tcPr>
                <w:tcW w:w="960" w:type="dxa"/>
                <w:shd w:val="clear" w:color="auto" w:fill="auto"/>
                <w:noWrap/>
                <w:hideMark/>
              </w:tcPr>
            </w:tcPrChange>
          </w:tcPr>
          <w:p w14:paraId="2EFDF716"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0964" w:author="韬 黄" w:date="2018-11-05T18:02:00Z"/>
                <w:rFonts w:eastAsia="Times New Roman" w:cs="Times New Roman"/>
                <w:color w:val="000000"/>
                <w:sz w:val="22"/>
                <w:rPrChange w:id="10965" w:author="韬 黄" w:date="2018-11-05T18:03:00Z">
                  <w:rPr>
                    <w:ins w:id="10966" w:author="韬 黄" w:date="2018-11-05T18:02:00Z"/>
                    <w:rFonts w:ascii="Calibri" w:eastAsia="Times New Roman" w:hAnsi="Calibri" w:cs="Calibri"/>
                    <w:color w:val="000000"/>
                    <w:sz w:val="22"/>
                  </w:rPr>
                </w:rPrChange>
              </w:rPr>
            </w:pPr>
            <w:ins w:id="10967" w:author="韬 黄" w:date="2018-11-05T18:02:00Z">
              <w:r w:rsidRPr="00E73641">
                <w:rPr>
                  <w:rFonts w:eastAsia="Times New Roman" w:cs="Times New Roman"/>
                  <w:color w:val="000000"/>
                  <w:sz w:val="22"/>
                  <w:rPrChange w:id="10968" w:author="韬 黄" w:date="2018-11-05T18:03:00Z">
                    <w:rPr>
                      <w:rFonts w:ascii="Calibri" w:eastAsia="Times New Roman" w:hAnsi="Calibri" w:cs="Calibri"/>
                      <w:color w:val="000000"/>
                      <w:sz w:val="22"/>
                    </w:rPr>
                  </w:rPrChange>
                </w:rPr>
                <w:t>0.970</w:t>
              </w:r>
            </w:ins>
          </w:p>
        </w:tc>
        <w:tc>
          <w:tcPr>
            <w:tcW w:w="960" w:type="dxa"/>
            <w:shd w:val="clear" w:color="auto" w:fill="auto"/>
            <w:noWrap/>
            <w:hideMark/>
            <w:tcPrChange w:id="10969" w:author="韬 黄" w:date="2018-11-05T18:04:00Z">
              <w:tcPr>
                <w:tcW w:w="960" w:type="dxa"/>
                <w:shd w:val="clear" w:color="auto" w:fill="auto"/>
                <w:noWrap/>
                <w:hideMark/>
              </w:tcPr>
            </w:tcPrChange>
          </w:tcPr>
          <w:p w14:paraId="5FFCD298"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0970" w:author="韬 黄" w:date="2018-11-05T18:02:00Z"/>
                <w:rFonts w:eastAsia="Times New Roman" w:cs="Times New Roman"/>
                <w:color w:val="000000"/>
                <w:sz w:val="22"/>
                <w:rPrChange w:id="10971" w:author="韬 黄" w:date="2018-11-05T18:03:00Z">
                  <w:rPr>
                    <w:ins w:id="10972" w:author="韬 黄" w:date="2018-11-05T18:02:00Z"/>
                    <w:rFonts w:ascii="Calibri" w:eastAsia="Times New Roman" w:hAnsi="Calibri" w:cs="Calibri"/>
                    <w:color w:val="000000"/>
                    <w:sz w:val="22"/>
                  </w:rPr>
                </w:rPrChange>
              </w:rPr>
            </w:pPr>
          </w:p>
        </w:tc>
        <w:tc>
          <w:tcPr>
            <w:tcW w:w="960" w:type="dxa"/>
            <w:shd w:val="clear" w:color="auto" w:fill="auto"/>
            <w:noWrap/>
            <w:hideMark/>
            <w:tcPrChange w:id="10973" w:author="韬 黄" w:date="2018-11-05T18:04:00Z">
              <w:tcPr>
                <w:tcW w:w="960" w:type="dxa"/>
                <w:shd w:val="clear" w:color="auto" w:fill="auto"/>
                <w:noWrap/>
                <w:hideMark/>
              </w:tcPr>
            </w:tcPrChange>
          </w:tcPr>
          <w:p w14:paraId="0127F5A0"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74" w:author="韬 黄" w:date="2018-11-05T18:02:00Z"/>
                <w:rFonts w:eastAsia="Times New Roman" w:cs="Times New Roman"/>
                <w:sz w:val="22"/>
                <w:rPrChange w:id="10975" w:author="韬 黄" w:date="2018-11-05T18:03:00Z">
                  <w:rPr>
                    <w:ins w:id="10976" w:author="韬 黄" w:date="2018-11-05T18:02:00Z"/>
                    <w:rFonts w:eastAsia="Times New Roman" w:cs="Times New Roman"/>
                    <w:sz w:val="20"/>
                    <w:szCs w:val="20"/>
                  </w:rPr>
                </w:rPrChange>
              </w:rPr>
            </w:pPr>
          </w:p>
        </w:tc>
        <w:tc>
          <w:tcPr>
            <w:tcW w:w="960" w:type="dxa"/>
            <w:shd w:val="clear" w:color="auto" w:fill="auto"/>
            <w:noWrap/>
            <w:hideMark/>
            <w:tcPrChange w:id="10977" w:author="韬 黄" w:date="2018-11-05T18:04:00Z">
              <w:tcPr>
                <w:tcW w:w="960" w:type="dxa"/>
                <w:shd w:val="clear" w:color="auto" w:fill="auto"/>
                <w:noWrap/>
                <w:hideMark/>
              </w:tcPr>
            </w:tcPrChange>
          </w:tcPr>
          <w:p w14:paraId="7506BDE2"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78" w:author="韬 黄" w:date="2018-11-05T18:02:00Z"/>
                <w:rFonts w:eastAsia="Times New Roman" w:cs="Times New Roman"/>
                <w:sz w:val="22"/>
                <w:rPrChange w:id="10979" w:author="韬 黄" w:date="2018-11-05T18:03:00Z">
                  <w:rPr>
                    <w:ins w:id="10980" w:author="韬 黄" w:date="2018-11-05T18:02:00Z"/>
                    <w:rFonts w:eastAsia="Times New Roman" w:cs="Times New Roman"/>
                    <w:sz w:val="20"/>
                    <w:szCs w:val="20"/>
                  </w:rPr>
                </w:rPrChange>
              </w:rPr>
            </w:pPr>
          </w:p>
        </w:tc>
        <w:tc>
          <w:tcPr>
            <w:tcW w:w="960" w:type="dxa"/>
            <w:shd w:val="clear" w:color="auto" w:fill="auto"/>
            <w:noWrap/>
            <w:hideMark/>
            <w:tcPrChange w:id="10981" w:author="韬 黄" w:date="2018-11-05T18:04:00Z">
              <w:tcPr>
                <w:tcW w:w="960" w:type="dxa"/>
                <w:shd w:val="clear" w:color="auto" w:fill="auto"/>
                <w:noWrap/>
                <w:hideMark/>
              </w:tcPr>
            </w:tcPrChange>
          </w:tcPr>
          <w:p w14:paraId="1EAF813D"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0982" w:author="韬 黄" w:date="2018-11-05T18:02:00Z"/>
                <w:rFonts w:eastAsia="Times New Roman" w:cs="Times New Roman"/>
                <w:sz w:val="22"/>
                <w:rPrChange w:id="10983" w:author="韬 黄" w:date="2018-11-05T18:03:00Z">
                  <w:rPr>
                    <w:ins w:id="10984" w:author="韬 黄" w:date="2018-11-05T18:02:00Z"/>
                    <w:rFonts w:eastAsia="Times New Roman" w:cs="Times New Roman"/>
                    <w:sz w:val="20"/>
                    <w:szCs w:val="20"/>
                  </w:rPr>
                </w:rPrChange>
              </w:rPr>
            </w:pPr>
          </w:p>
        </w:tc>
      </w:tr>
      <w:tr w:rsidR="00E73641" w:rsidRPr="00E73641" w14:paraId="42BFFD03" w14:textId="77777777" w:rsidTr="00830BC3">
        <w:trPr>
          <w:trHeight w:val="20"/>
          <w:jc w:val="center"/>
          <w:ins w:id="10985" w:author="韬 黄" w:date="2018-11-05T18:02:00Z"/>
          <w:trPrChange w:id="10986"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0987"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1B2F8A0F" w14:textId="77777777" w:rsidR="00E73641" w:rsidRPr="00E73641" w:rsidRDefault="00E73641" w:rsidP="00E73641">
            <w:pPr>
              <w:spacing w:after="0" w:line="240" w:lineRule="auto"/>
              <w:rPr>
                <w:ins w:id="10988" w:author="韬 黄" w:date="2018-11-05T18:02:00Z"/>
                <w:rFonts w:eastAsia="Times New Roman" w:cs="Times New Roman"/>
                <w:b w:val="0"/>
                <w:color w:val="000000"/>
                <w:sz w:val="22"/>
                <w:rPrChange w:id="10989" w:author="韬 黄" w:date="2018-11-05T18:03:00Z">
                  <w:rPr>
                    <w:ins w:id="10990" w:author="韬 黄" w:date="2018-11-05T18:02:00Z"/>
                    <w:rFonts w:ascii="Calibri" w:eastAsia="Times New Roman" w:hAnsi="Calibri" w:cs="Calibri"/>
                    <w:color w:val="000000"/>
                    <w:sz w:val="20"/>
                    <w:szCs w:val="20"/>
                  </w:rPr>
                </w:rPrChange>
              </w:rPr>
            </w:pPr>
            <w:ins w:id="10991" w:author="韬 黄" w:date="2018-11-05T18:02:00Z">
              <w:r w:rsidRPr="00E73641">
                <w:rPr>
                  <w:rFonts w:eastAsia="Times New Roman" w:cs="Times New Roman"/>
                  <w:b w:val="0"/>
                  <w:color w:val="000000"/>
                  <w:sz w:val="22"/>
                  <w:rPrChange w:id="10992" w:author="韬 黄" w:date="2018-11-05T18:03:00Z">
                    <w:rPr>
                      <w:rFonts w:ascii="Calibri" w:eastAsia="Times New Roman" w:hAnsi="Calibri" w:cs="Calibri"/>
                      <w:color w:val="000000"/>
                      <w:sz w:val="20"/>
                      <w:szCs w:val="20"/>
                    </w:rPr>
                  </w:rPrChange>
                </w:rPr>
                <w:t>Standard deviation of price</w:t>
              </w:r>
            </w:ins>
          </w:p>
        </w:tc>
        <w:tc>
          <w:tcPr>
            <w:tcW w:w="960" w:type="dxa"/>
            <w:shd w:val="clear" w:color="auto" w:fill="auto"/>
            <w:noWrap/>
            <w:hideMark/>
            <w:tcPrChange w:id="10993" w:author="韬 黄" w:date="2018-11-05T18:04:00Z">
              <w:tcPr>
                <w:tcW w:w="960" w:type="dxa"/>
                <w:tcBorders>
                  <w:top w:val="nil"/>
                  <w:left w:val="nil"/>
                  <w:bottom w:val="nil"/>
                  <w:right w:val="nil"/>
                </w:tcBorders>
                <w:shd w:val="clear" w:color="auto" w:fill="auto"/>
                <w:noWrap/>
                <w:vAlign w:val="bottom"/>
                <w:hideMark/>
              </w:tcPr>
            </w:tcPrChange>
          </w:tcPr>
          <w:p w14:paraId="09D022DE"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0994" w:author="韬 黄" w:date="2018-11-05T18:02:00Z"/>
                <w:rFonts w:eastAsia="Times New Roman" w:cs="Times New Roman"/>
                <w:color w:val="000000"/>
                <w:sz w:val="22"/>
                <w:rPrChange w:id="10995" w:author="韬 黄" w:date="2018-11-05T18:03:00Z">
                  <w:rPr>
                    <w:ins w:id="10996" w:author="韬 黄" w:date="2018-11-05T18:02:00Z"/>
                    <w:rFonts w:ascii="Calibri" w:eastAsia="Times New Roman" w:hAnsi="Calibri" w:cs="Calibri"/>
                    <w:color w:val="000000"/>
                    <w:sz w:val="22"/>
                  </w:rPr>
                </w:rPrChange>
              </w:rPr>
            </w:pPr>
            <w:ins w:id="10997" w:author="韬 黄" w:date="2018-11-05T18:02:00Z">
              <w:r w:rsidRPr="00E73641">
                <w:rPr>
                  <w:rFonts w:eastAsia="Times New Roman" w:cs="Times New Roman"/>
                  <w:color w:val="000000"/>
                  <w:sz w:val="22"/>
                  <w:rPrChange w:id="10998" w:author="韬 黄" w:date="2018-11-05T18:03:00Z">
                    <w:rPr>
                      <w:rFonts w:ascii="Calibri" w:eastAsia="Times New Roman" w:hAnsi="Calibri" w:cs="Calibri"/>
                      <w:color w:val="000000"/>
                      <w:sz w:val="22"/>
                    </w:rPr>
                  </w:rPrChange>
                </w:rPr>
                <w:t>0.836</w:t>
              </w:r>
            </w:ins>
          </w:p>
        </w:tc>
        <w:tc>
          <w:tcPr>
            <w:tcW w:w="960" w:type="dxa"/>
            <w:shd w:val="clear" w:color="auto" w:fill="auto"/>
            <w:noWrap/>
            <w:hideMark/>
            <w:tcPrChange w:id="10999" w:author="韬 黄" w:date="2018-11-05T18:04:00Z">
              <w:tcPr>
                <w:tcW w:w="960" w:type="dxa"/>
                <w:tcBorders>
                  <w:top w:val="nil"/>
                  <w:left w:val="nil"/>
                  <w:bottom w:val="nil"/>
                  <w:right w:val="nil"/>
                </w:tcBorders>
                <w:shd w:val="clear" w:color="auto" w:fill="auto"/>
                <w:noWrap/>
                <w:vAlign w:val="bottom"/>
                <w:hideMark/>
              </w:tcPr>
            </w:tcPrChange>
          </w:tcPr>
          <w:p w14:paraId="10D641B8"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000" w:author="韬 黄" w:date="2018-11-05T18:02:00Z"/>
                <w:rFonts w:eastAsia="Times New Roman" w:cs="Times New Roman"/>
                <w:color w:val="000000"/>
                <w:sz w:val="22"/>
                <w:rPrChange w:id="11001" w:author="韬 黄" w:date="2018-11-05T18:03:00Z">
                  <w:rPr>
                    <w:ins w:id="11002" w:author="韬 黄" w:date="2018-11-05T18:02:00Z"/>
                    <w:rFonts w:ascii="Calibri" w:eastAsia="Times New Roman" w:hAnsi="Calibri" w:cs="Calibri"/>
                    <w:color w:val="000000"/>
                    <w:sz w:val="22"/>
                  </w:rPr>
                </w:rPrChange>
              </w:rPr>
            </w:pPr>
          </w:p>
        </w:tc>
        <w:tc>
          <w:tcPr>
            <w:tcW w:w="960" w:type="dxa"/>
            <w:shd w:val="clear" w:color="auto" w:fill="auto"/>
            <w:noWrap/>
            <w:hideMark/>
            <w:tcPrChange w:id="11003" w:author="韬 黄" w:date="2018-11-05T18:04:00Z">
              <w:tcPr>
                <w:tcW w:w="960" w:type="dxa"/>
                <w:tcBorders>
                  <w:top w:val="nil"/>
                  <w:left w:val="nil"/>
                  <w:bottom w:val="nil"/>
                  <w:right w:val="nil"/>
                </w:tcBorders>
                <w:shd w:val="clear" w:color="auto" w:fill="auto"/>
                <w:noWrap/>
                <w:vAlign w:val="bottom"/>
                <w:hideMark/>
              </w:tcPr>
            </w:tcPrChange>
          </w:tcPr>
          <w:p w14:paraId="06A3E39F"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04" w:author="韬 黄" w:date="2018-11-05T18:02:00Z"/>
                <w:rFonts w:eastAsia="Times New Roman" w:cs="Times New Roman"/>
                <w:sz w:val="22"/>
                <w:rPrChange w:id="11005" w:author="韬 黄" w:date="2018-11-05T18:03:00Z">
                  <w:rPr>
                    <w:ins w:id="11006" w:author="韬 黄" w:date="2018-11-05T18:02:00Z"/>
                    <w:rFonts w:eastAsia="Times New Roman" w:cs="Times New Roman"/>
                    <w:sz w:val="20"/>
                    <w:szCs w:val="20"/>
                  </w:rPr>
                </w:rPrChange>
              </w:rPr>
            </w:pPr>
          </w:p>
        </w:tc>
        <w:tc>
          <w:tcPr>
            <w:tcW w:w="960" w:type="dxa"/>
            <w:shd w:val="clear" w:color="auto" w:fill="auto"/>
            <w:noWrap/>
            <w:hideMark/>
            <w:tcPrChange w:id="11007" w:author="韬 黄" w:date="2018-11-05T18:04:00Z">
              <w:tcPr>
                <w:tcW w:w="960" w:type="dxa"/>
                <w:tcBorders>
                  <w:top w:val="nil"/>
                  <w:left w:val="nil"/>
                  <w:bottom w:val="nil"/>
                  <w:right w:val="nil"/>
                </w:tcBorders>
                <w:shd w:val="clear" w:color="auto" w:fill="auto"/>
                <w:noWrap/>
                <w:vAlign w:val="bottom"/>
                <w:hideMark/>
              </w:tcPr>
            </w:tcPrChange>
          </w:tcPr>
          <w:p w14:paraId="586011F1"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08" w:author="韬 黄" w:date="2018-11-05T18:02:00Z"/>
                <w:rFonts w:eastAsia="Times New Roman" w:cs="Times New Roman"/>
                <w:sz w:val="22"/>
                <w:rPrChange w:id="11009" w:author="韬 黄" w:date="2018-11-05T18:03:00Z">
                  <w:rPr>
                    <w:ins w:id="11010" w:author="韬 黄" w:date="2018-11-05T18:02:00Z"/>
                    <w:rFonts w:eastAsia="Times New Roman" w:cs="Times New Roman"/>
                    <w:sz w:val="20"/>
                    <w:szCs w:val="20"/>
                  </w:rPr>
                </w:rPrChange>
              </w:rPr>
            </w:pPr>
          </w:p>
        </w:tc>
        <w:tc>
          <w:tcPr>
            <w:tcW w:w="960" w:type="dxa"/>
            <w:shd w:val="clear" w:color="auto" w:fill="auto"/>
            <w:noWrap/>
            <w:hideMark/>
            <w:tcPrChange w:id="11011" w:author="韬 黄" w:date="2018-11-05T18:04:00Z">
              <w:tcPr>
                <w:tcW w:w="960" w:type="dxa"/>
                <w:tcBorders>
                  <w:top w:val="nil"/>
                  <w:left w:val="nil"/>
                  <w:bottom w:val="nil"/>
                  <w:right w:val="nil"/>
                </w:tcBorders>
                <w:shd w:val="clear" w:color="auto" w:fill="auto"/>
                <w:noWrap/>
                <w:vAlign w:val="bottom"/>
                <w:hideMark/>
              </w:tcPr>
            </w:tcPrChange>
          </w:tcPr>
          <w:p w14:paraId="789D39D1"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12" w:author="韬 黄" w:date="2018-11-05T18:02:00Z"/>
                <w:rFonts w:eastAsia="Times New Roman" w:cs="Times New Roman"/>
                <w:sz w:val="22"/>
                <w:rPrChange w:id="11013" w:author="韬 黄" w:date="2018-11-05T18:03:00Z">
                  <w:rPr>
                    <w:ins w:id="11014" w:author="韬 黄" w:date="2018-11-05T18:02:00Z"/>
                    <w:rFonts w:eastAsia="Times New Roman" w:cs="Times New Roman"/>
                    <w:sz w:val="20"/>
                    <w:szCs w:val="20"/>
                  </w:rPr>
                </w:rPrChange>
              </w:rPr>
            </w:pPr>
          </w:p>
        </w:tc>
      </w:tr>
      <w:tr w:rsidR="00E73641" w:rsidRPr="00E73641" w14:paraId="5A22A15D"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015" w:author="韬 黄" w:date="2018-11-05T18:02:00Z"/>
          <w:trPrChange w:id="11016"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17" w:author="韬 黄" w:date="2018-11-05T18:04:00Z">
              <w:tcPr>
                <w:tcW w:w="2860" w:type="dxa"/>
                <w:shd w:val="clear" w:color="auto" w:fill="auto"/>
                <w:hideMark/>
              </w:tcPr>
            </w:tcPrChange>
          </w:tcPr>
          <w:p w14:paraId="5A5A401E"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018" w:author="韬 黄" w:date="2018-11-05T18:02:00Z"/>
                <w:rFonts w:eastAsia="Times New Roman" w:cs="Times New Roman"/>
                <w:b w:val="0"/>
                <w:color w:val="000000"/>
                <w:sz w:val="22"/>
                <w:rPrChange w:id="11019" w:author="韬 黄" w:date="2018-11-05T18:03:00Z">
                  <w:rPr>
                    <w:ins w:id="11020" w:author="韬 黄" w:date="2018-11-05T18:02:00Z"/>
                    <w:rFonts w:ascii="Calibri" w:eastAsia="Times New Roman" w:hAnsi="Calibri" w:cs="Calibri"/>
                    <w:color w:val="000000"/>
                    <w:sz w:val="20"/>
                    <w:szCs w:val="20"/>
                  </w:rPr>
                </w:rPrChange>
              </w:rPr>
            </w:pPr>
            <w:ins w:id="11021" w:author="韬 黄" w:date="2018-11-05T18:02:00Z">
              <w:r w:rsidRPr="00E73641">
                <w:rPr>
                  <w:rFonts w:eastAsia="Times New Roman" w:cs="Times New Roman"/>
                  <w:b w:val="0"/>
                  <w:color w:val="000000"/>
                  <w:sz w:val="22"/>
                  <w:rPrChange w:id="11022" w:author="韬 黄" w:date="2018-11-05T18:03:00Z">
                    <w:rPr>
                      <w:rFonts w:ascii="Calibri" w:eastAsia="Times New Roman" w:hAnsi="Calibri" w:cs="Calibri"/>
                      <w:color w:val="000000"/>
                      <w:sz w:val="20"/>
                      <w:szCs w:val="20"/>
                    </w:rPr>
                  </w:rPrChange>
                </w:rPr>
                <w:t>Standard deviation of sales</w:t>
              </w:r>
            </w:ins>
          </w:p>
        </w:tc>
        <w:tc>
          <w:tcPr>
            <w:tcW w:w="960" w:type="dxa"/>
            <w:shd w:val="clear" w:color="auto" w:fill="auto"/>
            <w:noWrap/>
            <w:hideMark/>
            <w:tcPrChange w:id="11023" w:author="韬 黄" w:date="2018-11-05T18:04:00Z">
              <w:tcPr>
                <w:tcW w:w="960" w:type="dxa"/>
                <w:shd w:val="clear" w:color="auto" w:fill="auto"/>
                <w:noWrap/>
                <w:hideMark/>
              </w:tcPr>
            </w:tcPrChange>
          </w:tcPr>
          <w:p w14:paraId="535AAB8B"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24" w:author="韬 黄" w:date="2018-11-05T18:02:00Z"/>
                <w:rFonts w:eastAsia="Times New Roman" w:cs="Times New Roman"/>
                <w:color w:val="000000"/>
                <w:sz w:val="22"/>
                <w:rPrChange w:id="11025" w:author="韬 黄" w:date="2018-11-05T18:03:00Z">
                  <w:rPr>
                    <w:ins w:id="1102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27" w:author="韬 黄" w:date="2018-11-05T18:04:00Z">
              <w:tcPr>
                <w:tcW w:w="960" w:type="dxa"/>
                <w:shd w:val="clear" w:color="auto" w:fill="auto"/>
                <w:noWrap/>
                <w:hideMark/>
              </w:tcPr>
            </w:tcPrChange>
          </w:tcPr>
          <w:p w14:paraId="5873DBDF"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28" w:author="韬 黄" w:date="2018-11-05T18:02:00Z"/>
                <w:rFonts w:eastAsia="Times New Roman" w:cs="Times New Roman"/>
                <w:color w:val="000000"/>
                <w:sz w:val="22"/>
                <w:rPrChange w:id="11029" w:author="韬 黄" w:date="2018-11-05T18:03:00Z">
                  <w:rPr>
                    <w:ins w:id="11030" w:author="韬 黄" w:date="2018-11-05T18:02:00Z"/>
                    <w:rFonts w:ascii="Calibri" w:eastAsia="Times New Roman" w:hAnsi="Calibri" w:cs="Calibri"/>
                    <w:color w:val="000000"/>
                    <w:sz w:val="22"/>
                  </w:rPr>
                </w:rPrChange>
              </w:rPr>
            </w:pPr>
            <w:ins w:id="11031" w:author="韬 黄" w:date="2018-11-05T18:02:00Z">
              <w:r w:rsidRPr="00E73641">
                <w:rPr>
                  <w:rFonts w:eastAsia="Times New Roman" w:cs="Times New Roman"/>
                  <w:color w:val="000000"/>
                  <w:sz w:val="22"/>
                  <w:rPrChange w:id="11032" w:author="韬 黄" w:date="2018-11-05T18:03:00Z">
                    <w:rPr>
                      <w:rFonts w:ascii="Calibri" w:eastAsia="Times New Roman" w:hAnsi="Calibri" w:cs="Calibri"/>
                      <w:color w:val="000000"/>
                      <w:sz w:val="22"/>
                    </w:rPr>
                  </w:rPrChange>
                </w:rPr>
                <w:t>0.952</w:t>
              </w:r>
            </w:ins>
          </w:p>
        </w:tc>
        <w:tc>
          <w:tcPr>
            <w:tcW w:w="960" w:type="dxa"/>
            <w:shd w:val="clear" w:color="auto" w:fill="auto"/>
            <w:noWrap/>
            <w:hideMark/>
            <w:tcPrChange w:id="11033" w:author="韬 黄" w:date="2018-11-05T18:04:00Z">
              <w:tcPr>
                <w:tcW w:w="960" w:type="dxa"/>
                <w:shd w:val="clear" w:color="auto" w:fill="auto"/>
                <w:noWrap/>
                <w:hideMark/>
              </w:tcPr>
            </w:tcPrChange>
          </w:tcPr>
          <w:p w14:paraId="6FC6D4D2"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34" w:author="韬 黄" w:date="2018-11-05T18:02:00Z"/>
                <w:rFonts w:eastAsia="Times New Roman" w:cs="Times New Roman"/>
                <w:color w:val="000000"/>
                <w:sz w:val="22"/>
                <w:rPrChange w:id="11035" w:author="韬 黄" w:date="2018-11-05T18:03:00Z">
                  <w:rPr>
                    <w:ins w:id="11036" w:author="韬 黄" w:date="2018-11-05T18:02:00Z"/>
                    <w:rFonts w:ascii="Calibri" w:eastAsia="Times New Roman" w:hAnsi="Calibri" w:cs="Calibri"/>
                    <w:color w:val="000000"/>
                    <w:sz w:val="22"/>
                  </w:rPr>
                </w:rPrChange>
              </w:rPr>
            </w:pPr>
          </w:p>
        </w:tc>
        <w:tc>
          <w:tcPr>
            <w:tcW w:w="960" w:type="dxa"/>
            <w:shd w:val="clear" w:color="auto" w:fill="auto"/>
            <w:noWrap/>
            <w:hideMark/>
            <w:tcPrChange w:id="11037" w:author="韬 黄" w:date="2018-11-05T18:04:00Z">
              <w:tcPr>
                <w:tcW w:w="960" w:type="dxa"/>
                <w:shd w:val="clear" w:color="auto" w:fill="auto"/>
                <w:noWrap/>
                <w:hideMark/>
              </w:tcPr>
            </w:tcPrChange>
          </w:tcPr>
          <w:p w14:paraId="39DF8230"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38" w:author="韬 黄" w:date="2018-11-05T18:02:00Z"/>
                <w:rFonts w:eastAsia="Times New Roman" w:cs="Times New Roman"/>
                <w:sz w:val="22"/>
                <w:rPrChange w:id="11039" w:author="韬 黄" w:date="2018-11-05T18:03:00Z">
                  <w:rPr>
                    <w:ins w:id="11040" w:author="韬 黄" w:date="2018-11-05T18:02:00Z"/>
                    <w:rFonts w:eastAsia="Times New Roman" w:cs="Times New Roman"/>
                    <w:sz w:val="20"/>
                    <w:szCs w:val="20"/>
                  </w:rPr>
                </w:rPrChange>
              </w:rPr>
            </w:pPr>
          </w:p>
        </w:tc>
        <w:tc>
          <w:tcPr>
            <w:tcW w:w="960" w:type="dxa"/>
            <w:shd w:val="clear" w:color="auto" w:fill="auto"/>
            <w:noWrap/>
            <w:hideMark/>
            <w:tcPrChange w:id="11041" w:author="韬 黄" w:date="2018-11-05T18:04:00Z">
              <w:tcPr>
                <w:tcW w:w="960" w:type="dxa"/>
                <w:shd w:val="clear" w:color="auto" w:fill="auto"/>
                <w:noWrap/>
                <w:hideMark/>
              </w:tcPr>
            </w:tcPrChange>
          </w:tcPr>
          <w:p w14:paraId="4E9235B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42" w:author="韬 黄" w:date="2018-11-05T18:02:00Z"/>
                <w:rFonts w:eastAsia="Times New Roman" w:cs="Times New Roman"/>
                <w:sz w:val="22"/>
                <w:rPrChange w:id="11043" w:author="韬 黄" w:date="2018-11-05T18:03:00Z">
                  <w:rPr>
                    <w:ins w:id="11044" w:author="韬 黄" w:date="2018-11-05T18:02:00Z"/>
                    <w:rFonts w:eastAsia="Times New Roman" w:cs="Times New Roman"/>
                    <w:sz w:val="20"/>
                    <w:szCs w:val="20"/>
                  </w:rPr>
                </w:rPrChange>
              </w:rPr>
            </w:pPr>
          </w:p>
        </w:tc>
      </w:tr>
      <w:tr w:rsidR="00E73641" w:rsidRPr="00E73641" w14:paraId="25B08821" w14:textId="77777777" w:rsidTr="00830BC3">
        <w:trPr>
          <w:trHeight w:val="20"/>
          <w:jc w:val="center"/>
          <w:ins w:id="11045" w:author="韬 黄" w:date="2018-11-05T18:02:00Z"/>
          <w:trPrChange w:id="11046"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47"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7D95535C" w14:textId="77777777" w:rsidR="00E73641" w:rsidRPr="00E73641" w:rsidRDefault="00E73641" w:rsidP="00E73641">
            <w:pPr>
              <w:spacing w:after="0" w:line="240" w:lineRule="auto"/>
              <w:rPr>
                <w:ins w:id="11048" w:author="韬 黄" w:date="2018-11-05T18:02:00Z"/>
                <w:rFonts w:eastAsia="Times New Roman" w:cs="Times New Roman"/>
                <w:b w:val="0"/>
                <w:color w:val="000000"/>
                <w:sz w:val="22"/>
                <w:rPrChange w:id="11049" w:author="韬 黄" w:date="2018-11-05T18:03:00Z">
                  <w:rPr>
                    <w:ins w:id="11050" w:author="韬 黄" w:date="2018-11-05T18:02:00Z"/>
                    <w:rFonts w:ascii="Calibri" w:eastAsia="Times New Roman" w:hAnsi="Calibri" w:cs="Calibri"/>
                    <w:color w:val="000000"/>
                    <w:sz w:val="20"/>
                    <w:szCs w:val="20"/>
                  </w:rPr>
                </w:rPrChange>
              </w:rPr>
            </w:pPr>
            <w:ins w:id="11051" w:author="韬 黄" w:date="2018-11-05T18:02:00Z">
              <w:r w:rsidRPr="00E73641">
                <w:rPr>
                  <w:rFonts w:eastAsia="Times New Roman" w:cs="Times New Roman"/>
                  <w:b w:val="0"/>
                  <w:color w:val="000000"/>
                  <w:sz w:val="22"/>
                  <w:rPrChange w:id="11052" w:author="韬 黄" w:date="2018-11-05T18:03:00Z">
                    <w:rPr>
                      <w:rFonts w:ascii="Calibri" w:eastAsia="Times New Roman" w:hAnsi="Calibri" w:cs="Calibri"/>
                      <w:color w:val="000000"/>
                      <w:sz w:val="20"/>
                      <w:szCs w:val="20"/>
                    </w:rPr>
                  </w:rPrChange>
                </w:rPr>
                <w:t>Average sales</w:t>
              </w:r>
            </w:ins>
          </w:p>
        </w:tc>
        <w:tc>
          <w:tcPr>
            <w:tcW w:w="960" w:type="dxa"/>
            <w:shd w:val="clear" w:color="auto" w:fill="auto"/>
            <w:noWrap/>
            <w:hideMark/>
            <w:tcPrChange w:id="11053" w:author="韬 黄" w:date="2018-11-05T18:04:00Z">
              <w:tcPr>
                <w:tcW w:w="960" w:type="dxa"/>
                <w:tcBorders>
                  <w:top w:val="nil"/>
                  <w:left w:val="nil"/>
                  <w:bottom w:val="nil"/>
                  <w:right w:val="nil"/>
                </w:tcBorders>
                <w:shd w:val="clear" w:color="auto" w:fill="auto"/>
                <w:noWrap/>
                <w:vAlign w:val="bottom"/>
                <w:hideMark/>
              </w:tcPr>
            </w:tcPrChange>
          </w:tcPr>
          <w:p w14:paraId="64ABE3CF"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54" w:author="韬 黄" w:date="2018-11-05T18:02:00Z"/>
                <w:rFonts w:eastAsia="Times New Roman" w:cs="Times New Roman"/>
                <w:color w:val="000000"/>
                <w:sz w:val="22"/>
                <w:rPrChange w:id="11055" w:author="韬 黄" w:date="2018-11-05T18:03:00Z">
                  <w:rPr>
                    <w:ins w:id="1105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57" w:author="韬 黄" w:date="2018-11-05T18:04:00Z">
              <w:tcPr>
                <w:tcW w:w="960" w:type="dxa"/>
                <w:tcBorders>
                  <w:top w:val="nil"/>
                  <w:left w:val="nil"/>
                  <w:bottom w:val="nil"/>
                  <w:right w:val="nil"/>
                </w:tcBorders>
                <w:shd w:val="clear" w:color="auto" w:fill="auto"/>
                <w:noWrap/>
                <w:vAlign w:val="bottom"/>
                <w:hideMark/>
              </w:tcPr>
            </w:tcPrChange>
          </w:tcPr>
          <w:p w14:paraId="314F71EA"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058" w:author="韬 黄" w:date="2018-11-05T18:02:00Z"/>
                <w:rFonts w:eastAsia="Times New Roman" w:cs="Times New Roman"/>
                <w:color w:val="000000"/>
                <w:sz w:val="22"/>
                <w:rPrChange w:id="11059" w:author="韬 黄" w:date="2018-11-05T18:03:00Z">
                  <w:rPr>
                    <w:ins w:id="11060" w:author="韬 黄" w:date="2018-11-05T18:02:00Z"/>
                    <w:rFonts w:ascii="Calibri" w:eastAsia="Times New Roman" w:hAnsi="Calibri" w:cs="Calibri"/>
                    <w:color w:val="000000"/>
                    <w:sz w:val="22"/>
                  </w:rPr>
                </w:rPrChange>
              </w:rPr>
            </w:pPr>
            <w:ins w:id="11061" w:author="韬 黄" w:date="2018-11-05T18:02:00Z">
              <w:r w:rsidRPr="00E73641">
                <w:rPr>
                  <w:rFonts w:eastAsia="Times New Roman" w:cs="Times New Roman"/>
                  <w:color w:val="000000"/>
                  <w:sz w:val="22"/>
                  <w:rPrChange w:id="11062" w:author="韬 黄" w:date="2018-11-05T18:03:00Z">
                    <w:rPr>
                      <w:rFonts w:ascii="Calibri" w:eastAsia="Times New Roman" w:hAnsi="Calibri" w:cs="Calibri"/>
                      <w:color w:val="000000"/>
                      <w:sz w:val="22"/>
                    </w:rPr>
                  </w:rPrChange>
                </w:rPr>
                <w:t>0.785</w:t>
              </w:r>
            </w:ins>
          </w:p>
        </w:tc>
        <w:tc>
          <w:tcPr>
            <w:tcW w:w="960" w:type="dxa"/>
            <w:shd w:val="clear" w:color="auto" w:fill="auto"/>
            <w:noWrap/>
            <w:hideMark/>
            <w:tcPrChange w:id="11063" w:author="韬 黄" w:date="2018-11-05T18:04:00Z">
              <w:tcPr>
                <w:tcW w:w="960" w:type="dxa"/>
                <w:tcBorders>
                  <w:top w:val="nil"/>
                  <w:left w:val="nil"/>
                  <w:bottom w:val="nil"/>
                  <w:right w:val="nil"/>
                </w:tcBorders>
                <w:shd w:val="clear" w:color="auto" w:fill="auto"/>
                <w:noWrap/>
                <w:vAlign w:val="bottom"/>
                <w:hideMark/>
              </w:tcPr>
            </w:tcPrChange>
          </w:tcPr>
          <w:p w14:paraId="4FD1DF32"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064" w:author="韬 黄" w:date="2018-11-05T18:02:00Z"/>
                <w:rFonts w:eastAsia="Times New Roman" w:cs="Times New Roman"/>
                <w:color w:val="000000"/>
                <w:sz w:val="22"/>
                <w:rPrChange w:id="11065" w:author="韬 黄" w:date="2018-11-05T18:03:00Z">
                  <w:rPr>
                    <w:ins w:id="11066" w:author="韬 黄" w:date="2018-11-05T18:02:00Z"/>
                    <w:rFonts w:ascii="Calibri" w:eastAsia="Times New Roman" w:hAnsi="Calibri" w:cs="Calibri"/>
                    <w:color w:val="000000"/>
                    <w:sz w:val="22"/>
                  </w:rPr>
                </w:rPrChange>
              </w:rPr>
            </w:pPr>
          </w:p>
        </w:tc>
        <w:tc>
          <w:tcPr>
            <w:tcW w:w="960" w:type="dxa"/>
            <w:shd w:val="clear" w:color="auto" w:fill="auto"/>
            <w:noWrap/>
            <w:hideMark/>
            <w:tcPrChange w:id="11067" w:author="韬 黄" w:date="2018-11-05T18:04:00Z">
              <w:tcPr>
                <w:tcW w:w="960" w:type="dxa"/>
                <w:tcBorders>
                  <w:top w:val="nil"/>
                  <w:left w:val="nil"/>
                  <w:bottom w:val="nil"/>
                  <w:right w:val="nil"/>
                </w:tcBorders>
                <w:shd w:val="clear" w:color="auto" w:fill="auto"/>
                <w:noWrap/>
                <w:vAlign w:val="bottom"/>
                <w:hideMark/>
              </w:tcPr>
            </w:tcPrChange>
          </w:tcPr>
          <w:p w14:paraId="416C5C0D"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68" w:author="韬 黄" w:date="2018-11-05T18:02:00Z"/>
                <w:rFonts w:eastAsia="Times New Roman" w:cs="Times New Roman"/>
                <w:sz w:val="22"/>
                <w:rPrChange w:id="11069" w:author="韬 黄" w:date="2018-11-05T18:03:00Z">
                  <w:rPr>
                    <w:ins w:id="11070" w:author="韬 黄" w:date="2018-11-05T18:02:00Z"/>
                    <w:rFonts w:eastAsia="Times New Roman" w:cs="Times New Roman"/>
                    <w:sz w:val="20"/>
                    <w:szCs w:val="20"/>
                  </w:rPr>
                </w:rPrChange>
              </w:rPr>
            </w:pPr>
          </w:p>
        </w:tc>
        <w:tc>
          <w:tcPr>
            <w:tcW w:w="960" w:type="dxa"/>
            <w:shd w:val="clear" w:color="auto" w:fill="auto"/>
            <w:noWrap/>
            <w:hideMark/>
            <w:tcPrChange w:id="11071" w:author="韬 黄" w:date="2018-11-05T18:04:00Z">
              <w:tcPr>
                <w:tcW w:w="960" w:type="dxa"/>
                <w:tcBorders>
                  <w:top w:val="nil"/>
                  <w:left w:val="nil"/>
                  <w:bottom w:val="nil"/>
                  <w:right w:val="nil"/>
                </w:tcBorders>
                <w:shd w:val="clear" w:color="auto" w:fill="auto"/>
                <w:noWrap/>
                <w:vAlign w:val="bottom"/>
                <w:hideMark/>
              </w:tcPr>
            </w:tcPrChange>
          </w:tcPr>
          <w:p w14:paraId="75144539"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072" w:author="韬 黄" w:date="2018-11-05T18:02:00Z"/>
                <w:rFonts w:eastAsia="Times New Roman" w:cs="Times New Roman"/>
                <w:sz w:val="22"/>
                <w:rPrChange w:id="11073" w:author="韬 黄" w:date="2018-11-05T18:03:00Z">
                  <w:rPr>
                    <w:ins w:id="11074" w:author="韬 黄" w:date="2018-11-05T18:02:00Z"/>
                    <w:rFonts w:eastAsia="Times New Roman" w:cs="Times New Roman"/>
                    <w:sz w:val="20"/>
                    <w:szCs w:val="20"/>
                  </w:rPr>
                </w:rPrChange>
              </w:rPr>
            </w:pPr>
          </w:p>
        </w:tc>
      </w:tr>
      <w:tr w:rsidR="00E73641" w:rsidRPr="00E73641" w14:paraId="48376E44"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075" w:author="韬 黄" w:date="2018-11-05T18:02:00Z"/>
          <w:trPrChange w:id="11076"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077" w:author="韬 黄" w:date="2018-11-05T18:04:00Z">
              <w:tcPr>
                <w:tcW w:w="2860" w:type="dxa"/>
                <w:shd w:val="clear" w:color="auto" w:fill="auto"/>
                <w:hideMark/>
              </w:tcPr>
            </w:tcPrChange>
          </w:tcPr>
          <w:p w14:paraId="00632D8A"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078" w:author="韬 黄" w:date="2018-11-05T18:02:00Z"/>
                <w:rFonts w:eastAsia="Times New Roman" w:cs="Times New Roman"/>
                <w:b w:val="0"/>
                <w:color w:val="000000"/>
                <w:sz w:val="22"/>
                <w:rPrChange w:id="11079" w:author="韬 黄" w:date="2018-11-05T18:03:00Z">
                  <w:rPr>
                    <w:ins w:id="11080" w:author="韬 黄" w:date="2018-11-05T18:02:00Z"/>
                    <w:rFonts w:ascii="Calibri" w:eastAsia="Times New Roman" w:hAnsi="Calibri" w:cs="Calibri"/>
                    <w:color w:val="000000"/>
                    <w:sz w:val="20"/>
                    <w:szCs w:val="20"/>
                  </w:rPr>
                </w:rPrChange>
              </w:rPr>
            </w:pPr>
            <w:ins w:id="11081" w:author="韬 黄" w:date="2018-11-05T18:02:00Z">
              <w:r w:rsidRPr="00E73641">
                <w:rPr>
                  <w:rFonts w:eastAsia="Times New Roman" w:cs="Times New Roman"/>
                  <w:b w:val="0"/>
                  <w:color w:val="000000"/>
                  <w:sz w:val="22"/>
                  <w:rPrChange w:id="11082" w:author="韬 黄" w:date="2018-11-05T18:03:00Z">
                    <w:rPr>
                      <w:rFonts w:ascii="Calibri" w:eastAsia="Times New Roman" w:hAnsi="Calibri" w:cs="Calibri"/>
                      <w:color w:val="000000"/>
                      <w:sz w:val="20"/>
                      <w:szCs w:val="20"/>
                    </w:rPr>
                  </w:rPrChange>
                </w:rPr>
                <w:t>Randomness</w:t>
              </w:r>
            </w:ins>
          </w:p>
        </w:tc>
        <w:tc>
          <w:tcPr>
            <w:tcW w:w="960" w:type="dxa"/>
            <w:shd w:val="clear" w:color="auto" w:fill="auto"/>
            <w:noWrap/>
            <w:hideMark/>
            <w:tcPrChange w:id="11083" w:author="韬 黄" w:date="2018-11-05T18:04:00Z">
              <w:tcPr>
                <w:tcW w:w="960" w:type="dxa"/>
                <w:shd w:val="clear" w:color="auto" w:fill="auto"/>
                <w:noWrap/>
                <w:hideMark/>
              </w:tcPr>
            </w:tcPrChange>
          </w:tcPr>
          <w:p w14:paraId="77D6A88C"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84" w:author="韬 黄" w:date="2018-11-05T18:02:00Z"/>
                <w:rFonts w:eastAsia="Times New Roman" w:cs="Times New Roman"/>
                <w:color w:val="000000"/>
                <w:sz w:val="22"/>
                <w:rPrChange w:id="11085" w:author="韬 黄" w:date="2018-11-05T18:03:00Z">
                  <w:rPr>
                    <w:ins w:id="1108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087" w:author="韬 黄" w:date="2018-11-05T18:04:00Z">
              <w:tcPr>
                <w:tcW w:w="960" w:type="dxa"/>
                <w:shd w:val="clear" w:color="auto" w:fill="auto"/>
                <w:noWrap/>
                <w:hideMark/>
              </w:tcPr>
            </w:tcPrChange>
          </w:tcPr>
          <w:p w14:paraId="010D0384"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088" w:author="韬 黄" w:date="2018-11-05T18:02:00Z"/>
                <w:rFonts w:eastAsia="Times New Roman" w:cs="Times New Roman"/>
                <w:sz w:val="22"/>
                <w:rPrChange w:id="11089" w:author="韬 黄" w:date="2018-11-05T18:03:00Z">
                  <w:rPr>
                    <w:ins w:id="11090" w:author="韬 黄" w:date="2018-11-05T18:02:00Z"/>
                    <w:rFonts w:eastAsia="Times New Roman" w:cs="Times New Roman"/>
                    <w:sz w:val="20"/>
                    <w:szCs w:val="20"/>
                  </w:rPr>
                </w:rPrChange>
              </w:rPr>
            </w:pPr>
          </w:p>
        </w:tc>
        <w:tc>
          <w:tcPr>
            <w:tcW w:w="960" w:type="dxa"/>
            <w:shd w:val="clear" w:color="auto" w:fill="auto"/>
            <w:noWrap/>
            <w:hideMark/>
            <w:tcPrChange w:id="11091" w:author="韬 黄" w:date="2018-11-05T18:04:00Z">
              <w:tcPr>
                <w:tcW w:w="960" w:type="dxa"/>
                <w:shd w:val="clear" w:color="auto" w:fill="auto"/>
                <w:noWrap/>
                <w:hideMark/>
              </w:tcPr>
            </w:tcPrChange>
          </w:tcPr>
          <w:p w14:paraId="6B4C9C2B"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92" w:author="韬 黄" w:date="2018-11-05T18:02:00Z"/>
                <w:rFonts w:eastAsia="Times New Roman" w:cs="Times New Roman"/>
                <w:color w:val="000000"/>
                <w:sz w:val="22"/>
                <w:rPrChange w:id="11093" w:author="韬 黄" w:date="2018-11-05T18:03:00Z">
                  <w:rPr>
                    <w:ins w:id="11094" w:author="韬 黄" w:date="2018-11-05T18:02:00Z"/>
                    <w:rFonts w:ascii="Calibri" w:eastAsia="Times New Roman" w:hAnsi="Calibri" w:cs="Calibri"/>
                    <w:color w:val="000000"/>
                    <w:sz w:val="22"/>
                  </w:rPr>
                </w:rPrChange>
              </w:rPr>
            </w:pPr>
            <w:ins w:id="11095" w:author="韬 黄" w:date="2018-11-05T18:02:00Z">
              <w:r w:rsidRPr="00E73641">
                <w:rPr>
                  <w:rFonts w:eastAsia="Times New Roman" w:cs="Times New Roman"/>
                  <w:color w:val="000000"/>
                  <w:sz w:val="22"/>
                  <w:rPrChange w:id="11096" w:author="韬 黄" w:date="2018-11-05T18:03:00Z">
                    <w:rPr>
                      <w:rFonts w:ascii="Calibri" w:eastAsia="Times New Roman" w:hAnsi="Calibri" w:cs="Calibri"/>
                      <w:color w:val="000000"/>
                      <w:sz w:val="22"/>
                    </w:rPr>
                  </w:rPrChange>
                </w:rPr>
                <w:t>0.990</w:t>
              </w:r>
            </w:ins>
          </w:p>
        </w:tc>
        <w:tc>
          <w:tcPr>
            <w:tcW w:w="960" w:type="dxa"/>
            <w:shd w:val="clear" w:color="auto" w:fill="auto"/>
            <w:noWrap/>
            <w:hideMark/>
            <w:tcPrChange w:id="11097" w:author="韬 黄" w:date="2018-11-05T18:04:00Z">
              <w:tcPr>
                <w:tcW w:w="960" w:type="dxa"/>
                <w:shd w:val="clear" w:color="auto" w:fill="auto"/>
                <w:noWrap/>
                <w:hideMark/>
              </w:tcPr>
            </w:tcPrChange>
          </w:tcPr>
          <w:p w14:paraId="751006D2"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098" w:author="韬 黄" w:date="2018-11-05T18:02:00Z"/>
                <w:rFonts w:eastAsia="Times New Roman" w:cs="Times New Roman"/>
                <w:color w:val="000000"/>
                <w:sz w:val="22"/>
                <w:rPrChange w:id="11099" w:author="韬 黄" w:date="2018-11-05T18:03:00Z">
                  <w:rPr>
                    <w:ins w:id="11100" w:author="韬 黄" w:date="2018-11-05T18:02:00Z"/>
                    <w:rFonts w:ascii="Calibri" w:eastAsia="Times New Roman" w:hAnsi="Calibri" w:cs="Calibri"/>
                    <w:color w:val="000000"/>
                    <w:sz w:val="22"/>
                  </w:rPr>
                </w:rPrChange>
              </w:rPr>
            </w:pPr>
          </w:p>
        </w:tc>
        <w:tc>
          <w:tcPr>
            <w:tcW w:w="960" w:type="dxa"/>
            <w:shd w:val="clear" w:color="auto" w:fill="auto"/>
            <w:noWrap/>
            <w:hideMark/>
            <w:tcPrChange w:id="11101" w:author="韬 黄" w:date="2018-11-05T18:04:00Z">
              <w:tcPr>
                <w:tcW w:w="960" w:type="dxa"/>
                <w:shd w:val="clear" w:color="auto" w:fill="auto"/>
                <w:noWrap/>
                <w:hideMark/>
              </w:tcPr>
            </w:tcPrChange>
          </w:tcPr>
          <w:p w14:paraId="02E28C92"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02" w:author="韬 黄" w:date="2018-11-05T18:02:00Z"/>
                <w:rFonts w:eastAsia="Times New Roman" w:cs="Times New Roman"/>
                <w:sz w:val="22"/>
                <w:rPrChange w:id="11103" w:author="韬 黄" w:date="2018-11-05T18:03:00Z">
                  <w:rPr>
                    <w:ins w:id="11104" w:author="韬 黄" w:date="2018-11-05T18:02:00Z"/>
                    <w:rFonts w:eastAsia="Times New Roman" w:cs="Times New Roman"/>
                    <w:sz w:val="20"/>
                    <w:szCs w:val="20"/>
                  </w:rPr>
                </w:rPrChange>
              </w:rPr>
            </w:pPr>
          </w:p>
        </w:tc>
      </w:tr>
      <w:tr w:rsidR="00E73641" w:rsidRPr="00E73641" w14:paraId="4F011CD1" w14:textId="77777777" w:rsidTr="00830BC3">
        <w:trPr>
          <w:trHeight w:val="20"/>
          <w:jc w:val="center"/>
          <w:ins w:id="11105" w:author="韬 黄" w:date="2018-11-05T18:02:00Z"/>
          <w:trPrChange w:id="11106" w:author="韬 黄" w:date="2018-11-05T18:04:00Z">
            <w:trPr>
              <w:trHeight w:val="30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07" w:author="韬 黄" w:date="2018-11-05T18:04:00Z">
              <w:tcPr>
                <w:tcW w:w="2860" w:type="dxa"/>
                <w:tcBorders>
                  <w:top w:val="nil"/>
                  <w:left w:val="single" w:sz="8" w:space="0" w:color="000000"/>
                  <w:bottom w:val="single" w:sz="8" w:space="0" w:color="000000"/>
                  <w:right w:val="single" w:sz="4" w:space="0" w:color="C1C1C1"/>
                </w:tcBorders>
                <w:shd w:val="clear" w:color="auto" w:fill="auto"/>
                <w:hideMark/>
              </w:tcPr>
            </w:tcPrChange>
          </w:tcPr>
          <w:p w14:paraId="118E0D83" w14:textId="77777777" w:rsidR="00E73641" w:rsidRPr="00E73641" w:rsidRDefault="00E73641" w:rsidP="00E73641">
            <w:pPr>
              <w:spacing w:after="0" w:line="240" w:lineRule="auto"/>
              <w:rPr>
                <w:ins w:id="11108" w:author="韬 黄" w:date="2018-11-05T18:02:00Z"/>
                <w:rFonts w:eastAsia="Times New Roman" w:cs="Times New Roman"/>
                <w:b w:val="0"/>
                <w:color w:val="000000"/>
                <w:sz w:val="22"/>
                <w:rPrChange w:id="11109" w:author="韬 黄" w:date="2018-11-05T18:03:00Z">
                  <w:rPr>
                    <w:ins w:id="11110" w:author="韬 黄" w:date="2018-11-05T18:02:00Z"/>
                    <w:rFonts w:ascii="Calibri" w:eastAsia="Times New Roman" w:hAnsi="Calibri" w:cs="Calibri"/>
                    <w:color w:val="000000"/>
                    <w:sz w:val="20"/>
                    <w:szCs w:val="20"/>
                  </w:rPr>
                </w:rPrChange>
              </w:rPr>
            </w:pPr>
            <w:ins w:id="11111" w:author="韬 黄" w:date="2018-11-05T18:02:00Z">
              <w:r w:rsidRPr="00E73641">
                <w:rPr>
                  <w:rFonts w:eastAsia="Times New Roman" w:cs="Times New Roman"/>
                  <w:b w:val="0"/>
                  <w:color w:val="000000"/>
                  <w:sz w:val="22"/>
                  <w:rPrChange w:id="11112" w:author="韬 黄" w:date="2018-11-05T18:03:00Z">
                    <w:rPr>
                      <w:rFonts w:ascii="Calibri" w:eastAsia="Times New Roman" w:hAnsi="Calibri" w:cs="Calibri"/>
                      <w:color w:val="000000"/>
                      <w:sz w:val="20"/>
                      <w:szCs w:val="20"/>
                    </w:rPr>
                  </w:rPrChange>
                </w:rPr>
                <w:t>Trend</w:t>
              </w:r>
            </w:ins>
          </w:p>
        </w:tc>
        <w:tc>
          <w:tcPr>
            <w:tcW w:w="960" w:type="dxa"/>
            <w:shd w:val="clear" w:color="auto" w:fill="auto"/>
            <w:noWrap/>
            <w:hideMark/>
            <w:tcPrChange w:id="11113" w:author="韬 黄" w:date="2018-11-05T18:04:00Z">
              <w:tcPr>
                <w:tcW w:w="960" w:type="dxa"/>
                <w:tcBorders>
                  <w:top w:val="nil"/>
                  <w:left w:val="nil"/>
                  <w:bottom w:val="nil"/>
                  <w:right w:val="nil"/>
                </w:tcBorders>
                <w:shd w:val="clear" w:color="auto" w:fill="auto"/>
                <w:noWrap/>
                <w:vAlign w:val="bottom"/>
                <w:hideMark/>
              </w:tcPr>
            </w:tcPrChange>
          </w:tcPr>
          <w:p w14:paraId="11A906CD"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14" w:author="韬 黄" w:date="2018-11-05T18:02:00Z"/>
                <w:rFonts w:eastAsia="Times New Roman" w:cs="Times New Roman"/>
                <w:color w:val="000000"/>
                <w:sz w:val="22"/>
                <w:rPrChange w:id="11115" w:author="韬 黄" w:date="2018-11-05T18:03:00Z">
                  <w:rPr>
                    <w:ins w:id="1111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17" w:author="韬 黄" w:date="2018-11-05T18:04:00Z">
              <w:tcPr>
                <w:tcW w:w="960" w:type="dxa"/>
                <w:tcBorders>
                  <w:top w:val="nil"/>
                  <w:left w:val="nil"/>
                  <w:bottom w:val="nil"/>
                  <w:right w:val="nil"/>
                </w:tcBorders>
                <w:shd w:val="clear" w:color="auto" w:fill="auto"/>
                <w:noWrap/>
                <w:vAlign w:val="bottom"/>
                <w:hideMark/>
              </w:tcPr>
            </w:tcPrChange>
          </w:tcPr>
          <w:p w14:paraId="1C76A065"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18" w:author="韬 黄" w:date="2018-11-05T18:02:00Z"/>
                <w:rFonts w:eastAsia="Times New Roman" w:cs="Times New Roman"/>
                <w:sz w:val="22"/>
                <w:rPrChange w:id="11119" w:author="韬 黄" w:date="2018-11-05T18:03:00Z">
                  <w:rPr>
                    <w:ins w:id="11120" w:author="韬 黄" w:date="2018-11-05T18:02:00Z"/>
                    <w:rFonts w:eastAsia="Times New Roman" w:cs="Times New Roman"/>
                    <w:sz w:val="20"/>
                    <w:szCs w:val="20"/>
                  </w:rPr>
                </w:rPrChange>
              </w:rPr>
            </w:pPr>
          </w:p>
        </w:tc>
        <w:tc>
          <w:tcPr>
            <w:tcW w:w="960" w:type="dxa"/>
            <w:shd w:val="clear" w:color="auto" w:fill="auto"/>
            <w:noWrap/>
            <w:hideMark/>
            <w:tcPrChange w:id="11121" w:author="韬 黄" w:date="2018-11-05T18:04:00Z">
              <w:tcPr>
                <w:tcW w:w="960" w:type="dxa"/>
                <w:tcBorders>
                  <w:top w:val="nil"/>
                  <w:left w:val="nil"/>
                  <w:bottom w:val="nil"/>
                  <w:right w:val="nil"/>
                </w:tcBorders>
                <w:shd w:val="clear" w:color="auto" w:fill="auto"/>
                <w:noWrap/>
                <w:vAlign w:val="bottom"/>
                <w:hideMark/>
              </w:tcPr>
            </w:tcPrChange>
          </w:tcPr>
          <w:p w14:paraId="0DF405D5"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22" w:author="韬 黄" w:date="2018-11-05T18:02:00Z"/>
                <w:rFonts w:eastAsia="Times New Roman" w:cs="Times New Roman"/>
                <w:color w:val="000000"/>
                <w:sz w:val="22"/>
                <w:rPrChange w:id="11123" w:author="韬 黄" w:date="2018-11-05T18:03:00Z">
                  <w:rPr>
                    <w:ins w:id="11124" w:author="韬 黄" w:date="2018-11-05T18:02:00Z"/>
                    <w:rFonts w:ascii="Calibri" w:eastAsia="Times New Roman" w:hAnsi="Calibri" w:cs="Calibri"/>
                    <w:color w:val="000000"/>
                    <w:sz w:val="22"/>
                  </w:rPr>
                </w:rPrChange>
              </w:rPr>
            </w:pPr>
            <w:ins w:id="11125" w:author="韬 黄" w:date="2018-11-05T18:02:00Z">
              <w:r w:rsidRPr="00E73641">
                <w:rPr>
                  <w:rFonts w:eastAsia="Times New Roman" w:cs="Times New Roman"/>
                  <w:color w:val="000000"/>
                  <w:sz w:val="22"/>
                  <w:rPrChange w:id="11126" w:author="韬 黄" w:date="2018-11-05T18:03:00Z">
                    <w:rPr>
                      <w:rFonts w:ascii="Calibri" w:eastAsia="Times New Roman" w:hAnsi="Calibri" w:cs="Calibri"/>
                      <w:color w:val="000000"/>
                      <w:sz w:val="22"/>
                    </w:rPr>
                  </w:rPrChange>
                </w:rPr>
                <w:t>0.707</w:t>
              </w:r>
            </w:ins>
          </w:p>
        </w:tc>
        <w:tc>
          <w:tcPr>
            <w:tcW w:w="960" w:type="dxa"/>
            <w:shd w:val="clear" w:color="auto" w:fill="auto"/>
            <w:noWrap/>
            <w:hideMark/>
            <w:tcPrChange w:id="11127" w:author="韬 黄" w:date="2018-11-05T18:04:00Z">
              <w:tcPr>
                <w:tcW w:w="960" w:type="dxa"/>
                <w:tcBorders>
                  <w:top w:val="nil"/>
                  <w:left w:val="nil"/>
                  <w:bottom w:val="nil"/>
                  <w:right w:val="nil"/>
                </w:tcBorders>
                <w:shd w:val="clear" w:color="auto" w:fill="auto"/>
                <w:noWrap/>
                <w:vAlign w:val="bottom"/>
                <w:hideMark/>
              </w:tcPr>
            </w:tcPrChange>
          </w:tcPr>
          <w:p w14:paraId="65906643"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28" w:author="韬 黄" w:date="2018-11-05T18:02:00Z"/>
                <w:rFonts w:eastAsia="Times New Roman" w:cs="Times New Roman"/>
                <w:color w:val="000000"/>
                <w:sz w:val="22"/>
                <w:rPrChange w:id="11129" w:author="韬 黄" w:date="2018-11-05T18:03:00Z">
                  <w:rPr>
                    <w:ins w:id="11130" w:author="韬 黄" w:date="2018-11-05T18:02:00Z"/>
                    <w:rFonts w:ascii="Calibri" w:eastAsia="Times New Roman" w:hAnsi="Calibri" w:cs="Calibri"/>
                    <w:color w:val="000000"/>
                    <w:sz w:val="22"/>
                  </w:rPr>
                </w:rPrChange>
              </w:rPr>
            </w:pPr>
          </w:p>
        </w:tc>
        <w:tc>
          <w:tcPr>
            <w:tcW w:w="960" w:type="dxa"/>
            <w:shd w:val="clear" w:color="auto" w:fill="auto"/>
            <w:noWrap/>
            <w:hideMark/>
            <w:tcPrChange w:id="11131" w:author="韬 黄" w:date="2018-11-05T18:04:00Z">
              <w:tcPr>
                <w:tcW w:w="960" w:type="dxa"/>
                <w:tcBorders>
                  <w:top w:val="nil"/>
                  <w:left w:val="nil"/>
                  <w:bottom w:val="nil"/>
                  <w:right w:val="nil"/>
                </w:tcBorders>
                <w:shd w:val="clear" w:color="auto" w:fill="auto"/>
                <w:noWrap/>
                <w:vAlign w:val="bottom"/>
                <w:hideMark/>
              </w:tcPr>
            </w:tcPrChange>
          </w:tcPr>
          <w:p w14:paraId="6FB006C8"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32" w:author="韬 黄" w:date="2018-11-05T18:02:00Z"/>
                <w:rFonts w:eastAsia="Times New Roman" w:cs="Times New Roman"/>
                <w:sz w:val="22"/>
                <w:rPrChange w:id="11133" w:author="韬 黄" w:date="2018-11-05T18:03:00Z">
                  <w:rPr>
                    <w:ins w:id="11134" w:author="韬 黄" w:date="2018-11-05T18:02:00Z"/>
                    <w:rFonts w:eastAsia="Times New Roman" w:cs="Times New Roman"/>
                    <w:sz w:val="20"/>
                    <w:szCs w:val="20"/>
                  </w:rPr>
                </w:rPrChange>
              </w:rPr>
            </w:pPr>
          </w:p>
        </w:tc>
      </w:tr>
      <w:tr w:rsidR="00E73641" w:rsidRPr="00E73641" w14:paraId="0AE67DEA"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135" w:author="韬 黄" w:date="2018-11-05T18:02:00Z"/>
          <w:trPrChange w:id="11136"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37" w:author="韬 黄" w:date="2018-11-05T18:04:00Z">
              <w:tcPr>
                <w:tcW w:w="2860" w:type="dxa"/>
                <w:shd w:val="clear" w:color="auto" w:fill="auto"/>
                <w:hideMark/>
              </w:tcPr>
            </w:tcPrChange>
          </w:tcPr>
          <w:p w14:paraId="78BB68FF"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138" w:author="韬 黄" w:date="2018-11-05T18:02:00Z"/>
                <w:rFonts w:eastAsia="Times New Roman" w:cs="Times New Roman"/>
                <w:b w:val="0"/>
                <w:color w:val="000000"/>
                <w:sz w:val="22"/>
                <w:rPrChange w:id="11139" w:author="韬 黄" w:date="2018-11-05T18:03:00Z">
                  <w:rPr>
                    <w:ins w:id="11140" w:author="韬 黄" w:date="2018-11-05T18:02:00Z"/>
                    <w:rFonts w:ascii="Calibri" w:eastAsia="Times New Roman" w:hAnsi="Calibri" w:cs="Calibri"/>
                    <w:color w:val="000000"/>
                    <w:sz w:val="20"/>
                    <w:szCs w:val="20"/>
                  </w:rPr>
                </w:rPrChange>
              </w:rPr>
            </w:pPr>
            <w:ins w:id="11141" w:author="韬 黄" w:date="2018-11-05T18:02:00Z">
              <w:r w:rsidRPr="00E73641">
                <w:rPr>
                  <w:rFonts w:eastAsia="Times New Roman" w:cs="Times New Roman"/>
                  <w:b w:val="0"/>
                  <w:color w:val="000000"/>
                  <w:sz w:val="22"/>
                  <w:rPrChange w:id="11142" w:author="韬 黄" w:date="2018-11-05T18:03:00Z">
                    <w:rPr>
                      <w:rFonts w:ascii="Calibri" w:eastAsia="Times New Roman" w:hAnsi="Calibri" w:cs="Calibri"/>
                      <w:color w:val="000000"/>
                      <w:sz w:val="20"/>
                      <w:szCs w:val="20"/>
                    </w:rPr>
                  </w:rPrChange>
                </w:rPr>
                <w:t>Proportion of outliers</w:t>
              </w:r>
            </w:ins>
          </w:p>
        </w:tc>
        <w:tc>
          <w:tcPr>
            <w:tcW w:w="960" w:type="dxa"/>
            <w:shd w:val="clear" w:color="auto" w:fill="auto"/>
            <w:noWrap/>
            <w:hideMark/>
            <w:tcPrChange w:id="11143" w:author="韬 黄" w:date="2018-11-05T18:04:00Z">
              <w:tcPr>
                <w:tcW w:w="960" w:type="dxa"/>
                <w:shd w:val="clear" w:color="auto" w:fill="auto"/>
                <w:noWrap/>
                <w:hideMark/>
              </w:tcPr>
            </w:tcPrChange>
          </w:tcPr>
          <w:p w14:paraId="48B7EE2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44" w:author="韬 黄" w:date="2018-11-05T18:02:00Z"/>
                <w:rFonts w:eastAsia="Times New Roman" w:cs="Times New Roman"/>
                <w:color w:val="000000"/>
                <w:sz w:val="22"/>
                <w:rPrChange w:id="11145" w:author="韬 黄" w:date="2018-11-05T18:03:00Z">
                  <w:rPr>
                    <w:ins w:id="1114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47" w:author="韬 黄" w:date="2018-11-05T18:04:00Z">
              <w:tcPr>
                <w:tcW w:w="960" w:type="dxa"/>
                <w:shd w:val="clear" w:color="auto" w:fill="auto"/>
                <w:noWrap/>
                <w:hideMark/>
              </w:tcPr>
            </w:tcPrChange>
          </w:tcPr>
          <w:p w14:paraId="53374C9E"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48" w:author="韬 黄" w:date="2018-11-05T18:02:00Z"/>
                <w:rFonts w:eastAsia="Times New Roman" w:cs="Times New Roman"/>
                <w:sz w:val="22"/>
                <w:rPrChange w:id="11149" w:author="韬 黄" w:date="2018-11-05T18:03:00Z">
                  <w:rPr>
                    <w:ins w:id="11150" w:author="韬 黄" w:date="2018-11-05T18:02:00Z"/>
                    <w:rFonts w:eastAsia="Times New Roman" w:cs="Times New Roman"/>
                    <w:sz w:val="20"/>
                    <w:szCs w:val="20"/>
                  </w:rPr>
                </w:rPrChange>
              </w:rPr>
            </w:pPr>
          </w:p>
        </w:tc>
        <w:tc>
          <w:tcPr>
            <w:tcW w:w="960" w:type="dxa"/>
            <w:shd w:val="clear" w:color="auto" w:fill="auto"/>
            <w:noWrap/>
            <w:hideMark/>
            <w:tcPrChange w:id="11151" w:author="韬 黄" w:date="2018-11-05T18:04:00Z">
              <w:tcPr>
                <w:tcW w:w="960" w:type="dxa"/>
                <w:shd w:val="clear" w:color="auto" w:fill="auto"/>
                <w:noWrap/>
                <w:hideMark/>
              </w:tcPr>
            </w:tcPrChange>
          </w:tcPr>
          <w:p w14:paraId="0B83211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152" w:author="韬 黄" w:date="2018-11-05T18:02:00Z"/>
                <w:rFonts w:eastAsia="Times New Roman" w:cs="Times New Roman"/>
                <w:sz w:val="22"/>
                <w:rPrChange w:id="11153" w:author="韬 黄" w:date="2018-11-05T18:03:00Z">
                  <w:rPr>
                    <w:ins w:id="11154" w:author="韬 黄" w:date="2018-11-05T18:02:00Z"/>
                    <w:rFonts w:eastAsia="Times New Roman" w:cs="Times New Roman"/>
                    <w:sz w:val="20"/>
                    <w:szCs w:val="20"/>
                  </w:rPr>
                </w:rPrChange>
              </w:rPr>
            </w:pPr>
          </w:p>
        </w:tc>
        <w:tc>
          <w:tcPr>
            <w:tcW w:w="960" w:type="dxa"/>
            <w:shd w:val="clear" w:color="auto" w:fill="auto"/>
            <w:noWrap/>
            <w:hideMark/>
            <w:tcPrChange w:id="11155" w:author="韬 黄" w:date="2018-11-05T18:04:00Z">
              <w:tcPr>
                <w:tcW w:w="960" w:type="dxa"/>
                <w:shd w:val="clear" w:color="auto" w:fill="auto"/>
                <w:noWrap/>
                <w:hideMark/>
              </w:tcPr>
            </w:tcPrChange>
          </w:tcPr>
          <w:p w14:paraId="40985095"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156" w:author="韬 黄" w:date="2018-11-05T18:02:00Z"/>
                <w:rFonts w:eastAsia="Times New Roman" w:cs="Times New Roman"/>
                <w:color w:val="000000"/>
                <w:sz w:val="22"/>
                <w:rPrChange w:id="11157" w:author="韬 黄" w:date="2018-11-05T18:03:00Z">
                  <w:rPr>
                    <w:ins w:id="11158" w:author="韬 黄" w:date="2018-11-05T18:02:00Z"/>
                    <w:rFonts w:ascii="Calibri" w:eastAsia="Times New Roman" w:hAnsi="Calibri" w:cs="Calibri"/>
                    <w:color w:val="000000"/>
                    <w:sz w:val="22"/>
                  </w:rPr>
                </w:rPrChange>
              </w:rPr>
            </w:pPr>
            <w:ins w:id="11159" w:author="韬 黄" w:date="2018-11-05T18:02:00Z">
              <w:r w:rsidRPr="00E73641">
                <w:rPr>
                  <w:rFonts w:eastAsia="Times New Roman" w:cs="Times New Roman"/>
                  <w:color w:val="000000"/>
                  <w:sz w:val="22"/>
                  <w:rPrChange w:id="11160" w:author="韬 黄" w:date="2018-11-05T18:03:00Z">
                    <w:rPr>
                      <w:rFonts w:ascii="Calibri" w:eastAsia="Times New Roman" w:hAnsi="Calibri" w:cs="Calibri"/>
                      <w:color w:val="000000"/>
                      <w:sz w:val="22"/>
                    </w:rPr>
                  </w:rPrChange>
                </w:rPr>
                <w:t>0.855</w:t>
              </w:r>
            </w:ins>
          </w:p>
        </w:tc>
        <w:tc>
          <w:tcPr>
            <w:tcW w:w="960" w:type="dxa"/>
            <w:shd w:val="clear" w:color="auto" w:fill="auto"/>
            <w:noWrap/>
            <w:hideMark/>
            <w:tcPrChange w:id="11161" w:author="韬 黄" w:date="2018-11-05T18:04:00Z">
              <w:tcPr>
                <w:tcW w:w="960" w:type="dxa"/>
                <w:shd w:val="clear" w:color="auto" w:fill="auto"/>
                <w:noWrap/>
                <w:hideMark/>
              </w:tcPr>
            </w:tcPrChange>
          </w:tcPr>
          <w:p w14:paraId="2E5841F1"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162" w:author="韬 黄" w:date="2018-11-05T18:02:00Z"/>
                <w:rFonts w:eastAsia="Times New Roman" w:cs="Times New Roman"/>
                <w:color w:val="000000"/>
                <w:sz w:val="22"/>
                <w:rPrChange w:id="11163" w:author="韬 黄" w:date="2018-11-05T18:03:00Z">
                  <w:rPr>
                    <w:ins w:id="11164" w:author="韬 黄" w:date="2018-11-05T18:02:00Z"/>
                    <w:rFonts w:ascii="Calibri" w:eastAsia="Times New Roman" w:hAnsi="Calibri" w:cs="Calibri"/>
                    <w:color w:val="000000"/>
                    <w:sz w:val="22"/>
                  </w:rPr>
                </w:rPrChange>
              </w:rPr>
            </w:pPr>
          </w:p>
        </w:tc>
      </w:tr>
      <w:tr w:rsidR="00E73641" w:rsidRPr="00E73641" w14:paraId="264690AE" w14:textId="77777777" w:rsidTr="00830BC3">
        <w:trPr>
          <w:trHeight w:val="20"/>
          <w:jc w:val="center"/>
          <w:ins w:id="11165" w:author="韬 黄" w:date="2018-11-05T18:02:00Z"/>
          <w:trPrChange w:id="11166" w:author="韬 黄" w:date="2018-11-05T18:04:00Z">
            <w:trPr>
              <w:trHeight w:val="29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67" w:author="韬 黄" w:date="2018-11-05T18:04:00Z">
              <w:tcPr>
                <w:tcW w:w="2860" w:type="dxa"/>
                <w:tcBorders>
                  <w:top w:val="nil"/>
                  <w:left w:val="single" w:sz="8" w:space="0" w:color="000000"/>
                  <w:bottom w:val="single" w:sz="4" w:space="0" w:color="C1C1C1"/>
                  <w:right w:val="single" w:sz="4" w:space="0" w:color="C1C1C1"/>
                </w:tcBorders>
                <w:shd w:val="clear" w:color="auto" w:fill="auto"/>
                <w:hideMark/>
              </w:tcPr>
            </w:tcPrChange>
          </w:tcPr>
          <w:p w14:paraId="477938CC" w14:textId="77777777" w:rsidR="00E73641" w:rsidRPr="00E73641" w:rsidRDefault="00E73641" w:rsidP="00E73641">
            <w:pPr>
              <w:spacing w:after="0" w:line="240" w:lineRule="auto"/>
              <w:rPr>
                <w:ins w:id="11168" w:author="韬 黄" w:date="2018-11-05T18:02:00Z"/>
                <w:rFonts w:eastAsia="Times New Roman" w:cs="Times New Roman"/>
                <w:b w:val="0"/>
                <w:color w:val="000000"/>
                <w:sz w:val="22"/>
                <w:rPrChange w:id="11169" w:author="韬 黄" w:date="2018-11-05T18:03:00Z">
                  <w:rPr>
                    <w:ins w:id="11170" w:author="韬 黄" w:date="2018-11-05T18:02:00Z"/>
                    <w:rFonts w:ascii="Calibri" w:eastAsia="Times New Roman" w:hAnsi="Calibri" w:cs="Calibri"/>
                    <w:color w:val="000000"/>
                    <w:sz w:val="20"/>
                    <w:szCs w:val="20"/>
                  </w:rPr>
                </w:rPrChange>
              </w:rPr>
            </w:pPr>
            <w:ins w:id="11171" w:author="韬 黄" w:date="2018-11-05T18:02:00Z">
              <w:r w:rsidRPr="00E73641">
                <w:rPr>
                  <w:rFonts w:eastAsia="Times New Roman" w:cs="Times New Roman"/>
                  <w:b w:val="0"/>
                  <w:color w:val="000000"/>
                  <w:sz w:val="22"/>
                  <w:rPrChange w:id="11172" w:author="韬 黄" w:date="2018-11-05T18:03:00Z">
                    <w:rPr>
                      <w:rFonts w:ascii="Calibri" w:eastAsia="Times New Roman" w:hAnsi="Calibri" w:cs="Calibri"/>
                      <w:color w:val="000000"/>
                      <w:sz w:val="20"/>
                      <w:szCs w:val="20"/>
                    </w:rPr>
                  </w:rPrChange>
                </w:rPr>
                <w:t>Frequency of Feature</w:t>
              </w:r>
            </w:ins>
          </w:p>
        </w:tc>
        <w:tc>
          <w:tcPr>
            <w:tcW w:w="960" w:type="dxa"/>
            <w:shd w:val="clear" w:color="auto" w:fill="auto"/>
            <w:noWrap/>
            <w:hideMark/>
            <w:tcPrChange w:id="11173" w:author="韬 黄" w:date="2018-11-05T18:04:00Z">
              <w:tcPr>
                <w:tcW w:w="960" w:type="dxa"/>
                <w:tcBorders>
                  <w:top w:val="nil"/>
                  <w:left w:val="nil"/>
                  <w:bottom w:val="nil"/>
                  <w:right w:val="nil"/>
                </w:tcBorders>
                <w:shd w:val="clear" w:color="auto" w:fill="auto"/>
                <w:noWrap/>
                <w:vAlign w:val="bottom"/>
                <w:hideMark/>
              </w:tcPr>
            </w:tcPrChange>
          </w:tcPr>
          <w:p w14:paraId="1084CC32"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74" w:author="韬 黄" w:date="2018-11-05T18:02:00Z"/>
                <w:rFonts w:eastAsia="Times New Roman" w:cs="Times New Roman"/>
                <w:color w:val="000000"/>
                <w:sz w:val="22"/>
                <w:rPrChange w:id="11175" w:author="韬 黄" w:date="2018-11-05T18:03:00Z">
                  <w:rPr>
                    <w:ins w:id="1117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177" w:author="韬 黄" w:date="2018-11-05T18:04:00Z">
              <w:tcPr>
                <w:tcW w:w="960" w:type="dxa"/>
                <w:tcBorders>
                  <w:top w:val="nil"/>
                  <w:left w:val="nil"/>
                  <w:bottom w:val="nil"/>
                  <w:right w:val="nil"/>
                </w:tcBorders>
                <w:shd w:val="clear" w:color="auto" w:fill="auto"/>
                <w:noWrap/>
                <w:vAlign w:val="bottom"/>
                <w:hideMark/>
              </w:tcPr>
            </w:tcPrChange>
          </w:tcPr>
          <w:p w14:paraId="519A44B9"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78" w:author="韬 黄" w:date="2018-11-05T18:02:00Z"/>
                <w:rFonts w:eastAsia="Times New Roman" w:cs="Times New Roman"/>
                <w:sz w:val="22"/>
                <w:rPrChange w:id="11179" w:author="韬 黄" w:date="2018-11-05T18:03:00Z">
                  <w:rPr>
                    <w:ins w:id="11180" w:author="韬 黄" w:date="2018-11-05T18:02:00Z"/>
                    <w:rFonts w:eastAsia="Times New Roman" w:cs="Times New Roman"/>
                    <w:sz w:val="20"/>
                    <w:szCs w:val="20"/>
                  </w:rPr>
                </w:rPrChange>
              </w:rPr>
            </w:pPr>
          </w:p>
        </w:tc>
        <w:tc>
          <w:tcPr>
            <w:tcW w:w="960" w:type="dxa"/>
            <w:shd w:val="clear" w:color="auto" w:fill="auto"/>
            <w:noWrap/>
            <w:hideMark/>
            <w:tcPrChange w:id="11181" w:author="韬 黄" w:date="2018-11-05T18:04:00Z">
              <w:tcPr>
                <w:tcW w:w="960" w:type="dxa"/>
                <w:tcBorders>
                  <w:top w:val="nil"/>
                  <w:left w:val="nil"/>
                  <w:bottom w:val="nil"/>
                  <w:right w:val="nil"/>
                </w:tcBorders>
                <w:shd w:val="clear" w:color="auto" w:fill="auto"/>
                <w:noWrap/>
                <w:vAlign w:val="bottom"/>
                <w:hideMark/>
              </w:tcPr>
            </w:tcPrChange>
          </w:tcPr>
          <w:p w14:paraId="264B4DA4" w14:textId="77777777" w:rsidR="00E73641" w:rsidRPr="00E73641" w:rsidRDefault="00E73641" w:rsidP="00E73641">
            <w:pPr>
              <w:spacing w:after="0" w:line="240" w:lineRule="auto"/>
              <w:cnfStyle w:val="000000000000" w:firstRow="0" w:lastRow="0" w:firstColumn="0" w:lastColumn="0" w:oddVBand="0" w:evenVBand="0" w:oddHBand="0" w:evenHBand="0" w:firstRowFirstColumn="0" w:firstRowLastColumn="0" w:lastRowFirstColumn="0" w:lastRowLastColumn="0"/>
              <w:rPr>
                <w:ins w:id="11182" w:author="韬 黄" w:date="2018-11-05T18:02:00Z"/>
                <w:rFonts w:eastAsia="Times New Roman" w:cs="Times New Roman"/>
                <w:sz w:val="22"/>
                <w:rPrChange w:id="11183" w:author="韬 黄" w:date="2018-11-05T18:03:00Z">
                  <w:rPr>
                    <w:ins w:id="11184" w:author="韬 黄" w:date="2018-11-05T18:02:00Z"/>
                    <w:rFonts w:eastAsia="Times New Roman" w:cs="Times New Roman"/>
                    <w:sz w:val="20"/>
                    <w:szCs w:val="20"/>
                  </w:rPr>
                </w:rPrChange>
              </w:rPr>
            </w:pPr>
          </w:p>
        </w:tc>
        <w:tc>
          <w:tcPr>
            <w:tcW w:w="960" w:type="dxa"/>
            <w:shd w:val="clear" w:color="auto" w:fill="auto"/>
            <w:noWrap/>
            <w:hideMark/>
            <w:tcPrChange w:id="11185" w:author="韬 黄" w:date="2018-11-05T18:04:00Z">
              <w:tcPr>
                <w:tcW w:w="960" w:type="dxa"/>
                <w:tcBorders>
                  <w:top w:val="nil"/>
                  <w:left w:val="nil"/>
                  <w:bottom w:val="nil"/>
                  <w:right w:val="nil"/>
                </w:tcBorders>
                <w:shd w:val="clear" w:color="auto" w:fill="auto"/>
                <w:noWrap/>
                <w:vAlign w:val="bottom"/>
                <w:hideMark/>
              </w:tcPr>
            </w:tcPrChange>
          </w:tcPr>
          <w:p w14:paraId="31EE5DA7"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86" w:author="韬 黄" w:date="2018-11-05T18:02:00Z"/>
                <w:rFonts w:eastAsia="Times New Roman" w:cs="Times New Roman"/>
                <w:color w:val="000000"/>
                <w:sz w:val="22"/>
                <w:rPrChange w:id="11187" w:author="韬 黄" w:date="2018-11-05T18:03:00Z">
                  <w:rPr>
                    <w:ins w:id="11188" w:author="韬 黄" w:date="2018-11-05T18:02:00Z"/>
                    <w:rFonts w:ascii="Calibri" w:eastAsia="Times New Roman" w:hAnsi="Calibri" w:cs="Calibri"/>
                    <w:color w:val="000000"/>
                    <w:sz w:val="22"/>
                  </w:rPr>
                </w:rPrChange>
              </w:rPr>
            </w:pPr>
            <w:ins w:id="11189" w:author="韬 黄" w:date="2018-11-05T18:02:00Z">
              <w:r w:rsidRPr="00E73641">
                <w:rPr>
                  <w:rFonts w:eastAsia="Times New Roman" w:cs="Times New Roman"/>
                  <w:color w:val="000000"/>
                  <w:sz w:val="22"/>
                  <w:rPrChange w:id="11190" w:author="韬 黄" w:date="2018-11-05T18:03:00Z">
                    <w:rPr>
                      <w:rFonts w:ascii="Calibri" w:eastAsia="Times New Roman" w:hAnsi="Calibri" w:cs="Calibri"/>
                      <w:color w:val="000000"/>
                      <w:sz w:val="22"/>
                    </w:rPr>
                  </w:rPrChange>
                </w:rPr>
                <w:t>0.751</w:t>
              </w:r>
            </w:ins>
          </w:p>
        </w:tc>
        <w:tc>
          <w:tcPr>
            <w:tcW w:w="960" w:type="dxa"/>
            <w:shd w:val="clear" w:color="auto" w:fill="auto"/>
            <w:noWrap/>
            <w:hideMark/>
            <w:tcPrChange w:id="11191" w:author="韬 黄" w:date="2018-11-05T18:04:00Z">
              <w:tcPr>
                <w:tcW w:w="960" w:type="dxa"/>
                <w:tcBorders>
                  <w:top w:val="nil"/>
                  <w:left w:val="nil"/>
                  <w:bottom w:val="nil"/>
                  <w:right w:val="nil"/>
                </w:tcBorders>
                <w:shd w:val="clear" w:color="auto" w:fill="auto"/>
                <w:noWrap/>
                <w:vAlign w:val="bottom"/>
                <w:hideMark/>
              </w:tcPr>
            </w:tcPrChange>
          </w:tcPr>
          <w:p w14:paraId="208B97AD" w14:textId="77777777" w:rsidR="00E73641" w:rsidRPr="00E73641" w:rsidRDefault="00E73641" w:rsidP="00E73641">
            <w:pPr>
              <w:spacing w:after="0" w:line="240" w:lineRule="auto"/>
              <w:jc w:val="right"/>
              <w:cnfStyle w:val="000000000000" w:firstRow="0" w:lastRow="0" w:firstColumn="0" w:lastColumn="0" w:oddVBand="0" w:evenVBand="0" w:oddHBand="0" w:evenHBand="0" w:firstRowFirstColumn="0" w:firstRowLastColumn="0" w:lastRowFirstColumn="0" w:lastRowLastColumn="0"/>
              <w:rPr>
                <w:ins w:id="11192" w:author="韬 黄" w:date="2018-11-05T18:02:00Z"/>
                <w:rFonts w:eastAsia="Times New Roman" w:cs="Times New Roman"/>
                <w:color w:val="000000"/>
                <w:sz w:val="22"/>
                <w:rPrChange w:id="11193" w:author="韬 黄" w:date="2018-11-05T18:03:00Z">
                  <w:rPr>
                    <w:ins w:id="11194" w:author="韬 黄" w:date="2018-11-05T18:02:00Z"/>
                    <w:rFonts w:ascii="Calibri" w:eastAsia="Times New Roman" w:hAnsi="Calibri" w:cs="Calibri"/>
                    <w:color w:val="000000"/>
                    <w:sz w:val="22"/>
                  </w:rPr>
                </w:rPrChange>
              </w:rPr>
            </w:pPr>
          </w:p>
        </w:tc>
      </w:tr>
      <w:tr w:rsidR="00E73641" w:rsidRPr="00E73641" w14:paraId="4FFEF9FB"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195" w:author="韬 黄" w:date="2018-11-05T18:02:00Z"/>
          <w:trPrChange w:id="11196" w:author="韬 黄" w:date="2018-11-05T18:04:00Z">
            <w:trPr>
              <w:trHeight w:val="20"/>
            </w:trPr>
          </w:trPrChange>
        </w:trPr>
        <w:tc>
          <w:tcPr>
            <w:cnfStyle w:val="001000000000" w:firstRow="0" w:lastRow="0" w:firstColumn="1" w:lastColumn="0" w:oddVBand="0" w:evenVBand="0" w:oddHBand="0" w:evenHBand="0" w:firstRowFirstColumn="0" w:firstRowLastColumn="0" w:lastRowFirstColumn="0" w:lastRowLastColumn="0"/>
            <w:tcW w:w="2860" w:type="dxa"/>
            <w:shd w:val="clear" w:color="auto" w:fill="auto"/>
            <w:hideMark/>
            <w:tcPrChange w:id="11197" w:author="韬 黄" w:date="2018-11-05T18:04:00Z">
              <w:tcPr>
                <w:tcW w:w="2860" w:type="dxa"/>
                <w:shd w:val="clear" w:color="auto" w:fill="auto"/>
                <w:hideMark/>
              </w:tcPr>
            </w:tcPrChange>
          </w:tcPr>
          <w:p w14:paraId="7C292BF7" w14:textId="77777777" w:rsidR="00E73641" w:rsidRPr="00E73641" w:rsidRDefault="00E73641" w:rsidP="00E73641">
            <w:pPr>
              <w:spacing w:after="0" w:line="240" w:lineRule="auto"/>
              <w:cnfStyle w:val="001000100000" w:firstRow="0" w:lastRow="0" w:firstColumn="1" w:lastColumn="0" w:oddVBand="0" w:evenVBand="0" w:oddHBand="1" w:evenHBand="0" w:firstRowFirstColumn="0" w:firstRowLastColumn="0" w:lastRowFirstColumn="0" w:lastRowLastColumn="0"/>
              <w:rPr>
                <w:ins w:id="11198" w:author="韬 黄" w:date="2018-11-05T18:02:00Z"/>
                <w:rFonts w:eastAsia="Times New Roman" w:cs="Times New Roman"/>
                <w:b w:val="0"/>
                <w:color w:val="000000"/>
                <w:sz w:val="22"/>
                <w:rPrChange w:id="11199" w:author="韬 黄" w:date="2018-11-05T18:03:00Z">
                  <w:rPr>
                    <w:ins w:id="11200" w:author="韬 黄" w:date="2018-11-05T18:02:00Z"/>
                    <w:rFonts w:ascii="Calibri" w:eastAsia="Times New Roman" w:hAnsi="Calibri" w:cs="Calibri"/>
                    <w:color w:val="000000"/>
                    <w:sz w:val="20"/>
                    <w:szCs w:val="20"/>
                  </w:rPr>
                </w:rPrChange>
              </w:rPr>
            </w:pPr>
            <w:ins w:id="11201" w:author="韬 黄" w:date="2018-11-05T18:02:00Z">
              <w:r w:rsidRPr="00E73641">
                <w:rPr>
                  <w:rFonts w:eastAsia="Times New Roman" w:cs="Times New Roman"/>
                  <w:b w:val="0"/>
                  <w:color w:val="000000"/>
                  <w:sz w:val="22"/>
                  <w:rPrChange w:id="11202" w:author="韬 黄" w:date="2018-11-05T18:03:00Z">
                    <w:rPr>
                      <w:rFonts w:ascii="Calibri" w:eastAsia="Times New Roman" w:hAnsi="Calibri" w:cs="Calibri"/>
                      <w:color w:val="000000"/>
                      <w:sz w:val="20"/>
                      <w:szCs w:val="20"/>
                    </w:rPr>
                  </w:rPrChange>
                </w:rPr>
                <w:t>Frequency of Display</w:t>
              </w:r>
            </w:ins>
          </w:p>
        </w:tc>
        <w:tc>
          <w:tcPr>
            <w:tcW w:w="960" w:type="dxa"/>
            <w:shd w:val="clear" w:color="auto" w:fill="auto"/>
            <w:noWrap/>
            <w:hideMark/>
            <w:tcPrChange w:id="11203" w:author="韬 黄" w:date="2018-11-05T18:04:00Z">
              <w:tcPr>
                <w:tcW w:w="960" w:type="dxa"/>
                <w:shd w:val="clear" w:color="auto" w:fill="auto"/>
                <w:noWrap/>
                <w:hideMark/>
              </w:tcPr>
            </w:tcPrChange>
          </w:tcPr>
          <w:p w14:paraId="52888AE1"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04" w:author="韬 黄" w:date="2018-11-05T18:02:00Z"/>
                <w:rFonts w:eastAsia="Times New Roman" w:cs="Times New Roman"/>
                <w:color w:val="000000"/>
                <w:sz w:val="22"/>
                <w:rPrChange w:id="11205" w:author="韬 黄" w:date="2018-11-05T18:03:00Z">
                  <w:rPr>
                    <w:ins w:id="11206" w:author="韬 黄" w:date="2018-11-05T18:02:00Z"/>
                    <w:rFonts w:ascii="Calibri" w:eastAsia="Times New Roman" w:hAnsi="Calibri" w:cs="Calibri"/>
                    <w:color w:val="000000"/>
                    <w:sz w:val="20"/>
                    <w:szCs w:val="20"/>
                  </w:rPr>
                </w:rPrChange>
              </w:rPr>
            </w:pPr>
          </w:p>
        </w:tc>
        <w:tc>
          <w:tcPr>
            <w:tcW w:w="960" w:type="dxa"/>
            <w:shd w:val="clear" w:color="auto" w:fill="auto"/>
            <w:noWrap/>
            <w:hideMark/>
            <w:tcPrChange w:id="11207" w:author="韬 黄" w:date="2018-11-05T18:04:00Z">
              <w:tcPr>
                <w:tcW w:w="960" w:type="dxa"/>
                <w:shd w:val="clear" w:color="auto" w:fill="auto"/>
                <w:noWrap/>
                <w:hideMark/>
              </w:tcPr>
            </w:tcPrChange>
          </w:tcPr>
          <w:p w14:paraId="5B44C628"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08" w:author="韬 黄" w:date="2018-11-05T18:02:00Z"/>
                <w:rFonts w:eastAsia="Times New Roman" w:cs="Times New Roman"/>
                <w:sz w:val="22"/>
                <w:rPrChange w:id="11209" w:author="韬 黄" w:date="2018-11-05T18:03:00Z">
                  <w:rPr>
                    <w:ins w:id="11210" w:author="韬 黄" w:date="2018-11-05T18:02:00Z"/>
                    <w:rFonts w:eastAsia="Times New Roman" w:cs="Times New Roman"/>
                    <w:sz w:val="20"/>
                    <w:szCs w:val="20"/>
                  </w:rPr>
                </w:rPrChange>
              </w:rPr>
            </w:pPr>
          </w:p>
        </w:tc>
        <w:tc>
          <w:tcPr>
            <w:tcW w:w="960" w:type="dxa"/>
            <w:shd w:val="clear" w:color="auto" w:fill="auto"/>
            <w:noWrap/>
            <w:hideMark/>
            <w:tcPrChange w:id="11211" w:author="韬 黄" w:date="2018-11-05T18:04:00Z">
              <w:tcPr>
                <w:tcW w:w="960" w:type="dxa"/>
                <w:shd w:val="clear" w:color="auto" w:fill="auto"/>
                <w:noWrap/>
                <w:hideMark/>
              </w:tcPr>
            </w:tcPrChange>
          </w:tcPr>
          <w:p w14:paraId="7872E65D"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12" w:author="韬 黄" w:date="2018-11-05T18:02:00Z"/>
                <w:rFonts w:eastAsia="Times New Roman" w:cs="Times New Roman"/>
                <w:sz w:val="22"/>
                <w:rPrChange w:id="11213" w:author="韬 黄" w:date="2018-11-05T18:03:00Z">
                  <w:rPr>
                    <w:ins w:id="11214" w:author="韬 黄" w:date="2018-11-05T18:02:00Z"/>
                    <w:rFonts w:eastAsia="Times New Roman" w:cs="Times New Roman"/>
                    <w:sz w:val="20"/>
                    <w:szCs w:val="20"/>
                  </w:rPr>
                </w:rPrChange>
              </w:rPr>
            </w:pPr>
          </w:p>
        </w:tc>
        <w:tc>
          <w:tcPr>
            <w:tcW w:w="960" w:type="dxa"/>
            <w:shd w:val="clear" w:color="auto" w:fill="auto"/>
            <w:noWrap/>
            <w:hideMark/>
            <w:tcPrChange w:id="11215" w:author="韬 黄" w:date="2018-11-05T18:04:00Z">
              <w:tcPr>
                <w:tcW w:w="960" w:type="dxa"/>
                <w:shd w:val="clear" w:color="auto" w:fill="auto"/>
                <w:noWrap/>
                <w:hideMark/>
              </w:tcPr>
            </w:tcPrChange>
          </w:tcPr>
          <w:p w14:paraId="6AFC64F6" w14:textId="77777777" w:rsidR="00E73641" w:rsidRPr="00E73641" w:rsidRDefault="00E73641" w:rsidP="00E73641">
            <w:pPr>
              <w:spacing w:after="0" w:line="240" w:lineRule="auto"/>
              <w:cnfStyle w:val="000000100000" w:firstRow="0" w:lastRow="0" w:firstColumn="0" w:lastColumn="0" w:oddVBand="0" w:evenVBand="0" w:oddHBand="1" w:evenHBand="0" w:firstRowFirstColumn="0" w:firstRowLastColumn="0" w:lastRowFirstColumn="0" w:lastRowLastColumn="0"/>
              <w:rPr>
                <w:ins w:id="11216" w:author="韬 黄" w:date="2018-11-05T18:02:00Z"/>
                <w:rFonts w:eastAsia="Times New Roman" w:cs="Times New Roman"/>
                <w:sz w:val="22"/>
                <w:rPrChange w:id="11217" w:author="韬 黄" w:date="2018-11-05T18:03:00Z">
                  <w:rPr>
                    <w:ins w:id="11218" w:author="韬 黄" w:date="2018-11-05T18:02:00Z"/>
                    <w:rFonts w:eastAsia="Times New Roman" w:cs="Times New Roman"/>
                    <w:sz w:val="20"/>
                    <w:szCs w:val="20"/>
                  </w:rPr>
                </w:rPrChange>
              </w:rPr>
            </w:pPr>
          </w:p>
        </w:tc>
        <w:tc>
          <w:tcPr>
            <w:tcW w:w="960" w:type="dxa"/>
            <w:shd w:val="clear" w:color="auto" w:fill="auto"/>
            <w:noWrap/>
            <w:hideMark/>
            <w:tcPrChange w:id="11219" w:author="韬 黄" w:date="2018-11-05T18:04:00Z">
              <w:tcPr>
                <w:tcW w:w="960" w:type="dxa"/>
                <w:shd w:val="clear" w:color="auto" w:fill="auto"/>
                <w:noWrap/>
                <w:hideMark/>
              </w:tcPr>
            </w:tcPrChange>
          </w:tcPr>
          <w:p w14:paraId="6FBA0FD9" w14:textId="77777777" w:rsidR="00E73641" w:rsidRPr="00E73641" w:rsidRDefault="00E73641" w:rsidP="00E73641">
            <w:pPr>
              <w:spacing w:after="0" w:line="240" w:lineRule="auto"/>
              <w:jc w:val="right"/>
              <w:cnfStyle w:val="000000100000" w:firstRow="0" w:lastRow="0" w:firstColumn="0" w:lastColumn="0" w:oddVBand="0" w:evenVBand="0" w:oddHBand="1" w:evenHBand="0" w:firstRowFirstColumn="0" w:firstRowLastColumn="0" w:lastRowFirstColumn="0" w:lastRowLastColumn="0"/>
              <w:rPr>
                <w:ins w:id="11220" w:author="韬 黄" w:date="2018-11-05T18:02:00Z"/>
                <w:rFonts w:eastAsia="Times New Roman" w:cs="Times New Roman"/>
                <w:color w:val="000000"/>
                <w:sz w:val="22"/>
                <w:rPrChange w:id="11221" w:author="韬 黄" w:date="2018-11-05T18:03:00Z">
                  <w:rPr>
                    <w:ins w:id="11222" w:author="韬 黄" w:date="2018-11-05T18:02:00Z"/>
                    <w:rFonts w:ascii="Calibri" w:eastAsia="Times New Roman" w:hAnsi="Calibri" w:cs="Calibri"/>
                    <w:color w:val="000000"/>
                    <w:sz w:val="22"/>
                  </w:rPr>
                </w:rPrChange>
              </w:rPr>
            </w:pPr>
            <w:ins w:id="11223" w:author="韬 黄" w:date="2018-11-05T18:02:00Z">
              <w:r w:rsidRPr="00E73641">
                <w:rPr>
                  <w:rFonts w:eastAsia="Times New Roman" w:cs="Times New Roman"/>
                  <w:color w:val="000000"/>
                  <w:sz w:val="22"/>
                  <w:rPrChange w:id="11224" w:author="韬 黄" w:date="2018-11-05T18:03:00Z">
                    <w:rPr>
                      <w:rFonts w:ascii="Calibri" w:eastAsia="Times New Roman" w:hAnsi="Calibri" w:cs="Calibri"/>
                      <w:color w:val="000000"/>
                      <w:sz w:val="22"/>
                    </w:rPr>
                  </w:rPrChange>
                </w:rPr>
                <w:t>0.724</w:t>
              </w:r>
            </w:ins>
          </w:p>
        </w:tc>
      </w:tr>
    </w:tbl>
    <w:p w14:paraId="5D32EB45" w14:textId="77777777" w:rsidR="00E73641" w:rsidRDefault="00E73641" w:rsidP="009B6C98">
      <w:pPr>
        <w:pStyle w:val="ListParagraph"/>
        <w:shd w:val="clear" w:color="auto" w:fill="FFFFFF" w:themeFill="background1"/>
        <w:spacing w:after="0" w:line="360" w:lineRule="auto"/>
        <w:ind w:left="0"/>
        <w:rPr>
          <w:ins w:id="11225" w:author="韬 黄" w:date="2018-11-05T18:02:00Z"/>
          <w:rFonts w:cs="Times New Roman"/>
          <w:sz w:val="22"/>
        </w:rPr>
      </w:pPr>
    </w:p>
    <w:p w14:paraId="5B2740E8" w14:textId="77777777" w:rsidR="00E73641" w:rsidRDefault="00E73641" w:rsidP="009B6C98">
      <w:pPr>
        <w:pStyle w:val="ListParagraph"/>
        <w:shd w:val="clear" w:color="auto" w:fill="FFFFFF" w:themeFill="background1"/>
        <w:spacing w:after="0" w:line="360" w:lineRule="auto"/>
        <w:ind w:left="0"/>
        <w:rPr>
          <w:ins w:id="11226" w:author="韬 黄" w:date="2018-11-05T18:02:00Z"/>
          <w:rFonts w:cs="Times New Roman"/>
          <w:sz w:val="22"/>
        </w:rPr>
      </w:pPr>
    </w:p>
    <w:p w14:paraId="6E0AFDE0" w14:textId="6912E7BF" w:rsidR="009B6C98" w:rsidRPr="00A37575" w:rsidRDefault="00C960E6" w:rsidP="009B6C98">
      <w:pPr>
        <w:pStyle w:val="ListParagraph"/>
        <w:shd w:val="clear" w:color="auto" w:fill="FFFFFF" w:themeFill="background1"/>
        <w:spacing w:after="0" w:line="360" w:lineRule="auto"/>
        <w:ind w:left="0"/>
        <w:rPr>
          <w:ins w:id="11227" w:author="tao huang" w:date="2018-10-28T13:06:00Z"/>
          <w:rFonts w:cs="Times New Roman"/>
          <w:sz w:val="22"/>
        </w:rPr>
      </w:pPr>
      <w:ins w:id="11228" w:author="tao huang" w:date="2018-11-04T14:55:00Z">
        <w:r>
          <w:rPr>
            <w:rFonts w:cs="Times New Roman"/>
            <w:sz w:val="22"/>
          </w:rPr>
          <w:lastRenderedPageBreak/>
          <w:br/>
        </w:r>
      </w:ins>
      <w:ins w:id="11229" w:author="tao huang" w:date="2018-10-28T12:11:00Z">
        <w:r w:rsidR="00474607" w:rsidRPr="00A37575">
          <w:rPr>
            <w:rFonts w:cs="Times New Roman"/>
            <w:sz w:val="22"/>
          </w:rPr>
          <w:t xml:space="preserve">We then explore the relationship between these </w:t>
        </w:r>
      </w:ins>
      <w:ins w:id="11230" w:author="tao huang" w:date="2018-10-28T12:53:00Z">
        <w:r w:rsidR="003957EE" w:rsidRPr="00A37575">
          <w:rPr>
            <w:rFonts w:cs="Times New Roman"/>
            <w:sz w:val="22"/>
          </w:rPr>
          <w:t>five factors</w:t>
        </w:r>
      </w:ins>
      <w:ins w:id="11231" w:author="tao huang" w:date="2018-10-28T12:11:00Z">
        <w:r w:rsidR="00474607" w:rsidRPr="00A37575">
          <w:rPr>
            <w:rFonts w:cs="Times New Roman"/>
            <w:sz w:val="22"/>
          </w:rPr>
          <w:t xml:space="preserve"> and the forecasting improvement by the proposed </w:t>
        </w:r>
      </w:ins>
      <w:ins w:id="11232" w:author="tao huang" w:date="2018-10-28T12:15:00Z">
        <w:r w:rsidR="00D53C35" w:rsidRPr="00A37575">
          <w:rPr>
            <w:rFonts w:cs="Times New Roman"/>
            <w:sz w:val="22"/>
          </w:rPr>
          <w:t>methods</w:t>
        </w:r>
      </w:ins>
      <w:ins w:id="11233" w:author="tao huang" w:date="2018-10-28T12:11:00Z">
        <w:r w:rsidR="00474607" w:rsidRPr="00A37575">
          <w:rPr>
            <w:rFonts w:cs="Times New Roman"/>
            <w:sz w:val="22"/>
          </w:rPr>
          <w:t xml:space="preserve"> using regression models. </w:t>
        </w:r>
      </w:ins>
      <w:ins w:id="11234" w:author="tao huang" w:date="2018-10-28T12:16:00Z">
        <w:r w:rsidR="00D53C35" w:rsidRPr="00A37575">
          <w:rPr>
            <w:rFonts w:cs="Times New Roman"/>
            <w:sz w:val="22"/>
          </w:rPr>
          <w:t>W</w:t>
        </w:r>
      </w:ins>
      <w:ins w:id="11235" w:author="tao huang" w:date="2018-10-27T23:46:00Z">
        <w:r w:rsidR="00CF6BF7" w:rsidRPr="00A37575">
          <w:rPr>
            <w:rFonts w:cs="Times New Roman"/>
            <w:sz w:val="22"/>
          </w:rPr>
          <w:t xml:space="preserve">e </w:t>
        </w:r>
      </w:ins>
      <w:ins w:id="11236" w:author="tao huang" w:date="2018-10-28T11:54:00Z">
        <w:r w:rsidR="00984000" w:rsidRPr="00A37575">
          <w:rPr>
            <w:rFonts w:cs="Times New Roman"/>
            <w:sz w:val="22"/>
          </w:rPr>
          <w:t xml:space="preserve">consider </w:t>
        </w:r>
      </w:ins>
      <w:ins w:id="11237" w:author="tao huang" w:date="2018-10-28T12:55:00Z">
        <w:r w:rsidR="003957EE" w:rsidRPr="00A37575">
          <w:rPr>
            <w:rFonts w:cs="Times New Roman"/>
            <w:sz w:val="22"/>
          </w:rPr>
          <w:t xml:space="preserve">the dependent variables as </w:t>
        </w:r>
      </w:ins>
      <w:ins w:id="11238" w:author="tao huang" w:date="2018-10-28T11:54:00Z">
        <w:r w:rsidR="00984000" w:rsidRPr="00A37575">
          <w:rPr>
            <w:rFonts w:cs="Times New Roman"/>
            <w:sz w:val="22"/>
          </w:rPr>
          <w:t>the</w:t>
        </w:r>
      </w:ins>
      <w:ins w:id="11239" w:author="tao huang" w:date="2018-10-27T23:46:00Z">
        <w:r w:rsidR="00CF6BF7" w:rsidRPr="00A37575">
          <w:rPr>
            <w:rFonts w:cs="Times New Roman"/>
            <w:sz w:val="22"/>
          </w:rPr>
          <w:t xml:space="preserve"> percentage reduction</w:t>
        </w:r>
      </w:ins>
      <w:ins w:id="11240" w:author="tao huang" w:date="2018-10-28T12:02:00Z">
        <w:r w:rsidR="00904105" w:rsidRPr="00A37575">
          <w:rPr>
            <w:rFonts w:cs="Times New Roman"/>
            <w:sz w:val="22"/>
          </w:rPr>
          <w:t>s</w:t>
        </w:r>
      </w:ins>
      <w:ins w:id="11241" w:author="tao huang" w:date="2018-10-27T23:46:00Z">
        <w:r w:rsidR="00CF6BF7" w:rsidRPr="00A37575">
          <w:rPr>
            <w:rFonts w:cs="Times New Roman"/>
            <w:sz w:val="22"/>
          </w:rPr>
          <w:t xml:space="preserve"> of the MASE</w:t>
        </w:r>
      </w:ins>
      <w:ins w:id="11242" w:author="tao huang" w:date="2018-10-28T11:55:00Z">
        <w:r w:rsidR="00984000" w:rsidRPr="00A37575">
          <w:rPr>
            <w:rFonts w:cs="Times New Roman"/>
            <w:sz w:val="22"/>
          </w:rPr>
          <w:t xml:space="preserve"> by </w:t>
        </w:r>
      </w:ins>
      <w:ins w:id="11243" w:author="tao huang" w:date="2018-10-28T12:01:00Z">
        <w:r w:rsidR="00904105" w:rsidRPr="00A37575">
          <w:rPr>
            <w:rFonts w:cs="Times New Roman"/>
            <w:sz w:val="22"/>
          </w:rPr>
          <w:t xml:space="preserve">the </w:t>
        </w:r>
      </w:ins>
      <w:ins w:id="11244"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11245" w:author="tao huang" w:date="2018-10-28T12:10:00Z">
        <w:r w:rsidR="00474607" w:rsidRPr="00A37575">
          <w:rPr>
            <w:rFonts w:cs="Times New Roman"/>
            <w:sz w:val="22"/>
          </w:rPr>
          <w:t xml:space="preserve"> </w:t>
        </w:r>
      </w:ins>
      <w:ins w:id="11246" w:author="tao huang" w:date="2018-10-28T12:16:00Z">
        <w:r w:rsidR="00D53C35" w:rsidRPr="00A37575">
          <w:rPr>
            <w:rFonts w:cs="Times New Roman"/>
            <w:noProof/>
            <w:sz w:val="22"/>
          </w:rPr>
          <w:t xml:space="preserve">for one to eight weeks forecast horizon </w:t>
        </w:r>
      </w:ins>
      <w:ins w:id="11247" w:author="tao huang" w:date="2018-10-28T12:17:00Z">
        <w:r w:rsidR="00D53C35" w:rsidRPr="00A37575">
          <w:rPr>
            <w:rFonts w:cs="Times New Roman"/>
            <w:noProof/>
            <w:sz w:val="22"/>
          </w:rPr>
          <w:t>for each SKU</w:t>
        </w:r>
      </w:ins>
      <w:ins w:id="11248" w:author="tao huang" w:date="2018-10-28T12:55:00Z">
        <w:r w:rsidR="003957EE" w:rsidRPr="00A37575">
          <w:rPr>
            <w:rFonts w:cs="Times New Roman"/>
            <w:sz w:val="22"/>
          </w:rPr>
          <w:t xml:space="preserve">, as </w:t>
        </w:r>
      </w:ins>
      <w:ins w:id="11249" w:author="tao huang" w:date="2018-10-28T12:02:00Z">
        <w:r w:rsidR="00904105" w:rsidRPr="00A37575">
          <w:rPr>
            <w:rFonts w:cs="Times New Roman"/>
            <w:sz w:val="22"/>
          </w:rPr>
          <w:t>demonstrated</w:t>
        </w:r>
      </w:ins>
      <w:ins w:id="11250" w:author="tao huang" w:date="2018-10-27T23:53:00Z">
        <w:r w:rsidR="005761C8" w:rsidRPr="00A37575">
          <w:rPr>
            <w:rFonts w:cs="Times New Roman"/>
            <w:sz w:val="22"/>
          </w:rPr>
          <w:t xml:space="preserve"> in</w:t>
        </w:r>
      </w:ins>
      <w:ins w:id="11251" w:author="tao huang" w:date="2018-10-27T23:46:00Z">
        <w:r w:rsidR="00CF6BF7" w:rsidRPr="00A37575">
          <w:rPr>
            <w:rFonts w:cs="Times New Roman"/>
            <w:sz w:val="22"/>
          </w:rPr>
          <w:t xml:space="preserve"> equation (</w:t>
        </w:r>
      </w:ins>
      <w:ins w:id="11252" w:author="tao huang" w:date="2018-10-28T22:54:00Z">
        <w:r w:rsidR="0003121B">
          <w:rPr>
            <w:rFonts w:cs="Times New Roman"/>
            <w:sz w:val="22"/>
          </w:rPr>
          <w:t>12</w:t>
        </w:r>
      </w:ins>
      <w:ins w:id="11253" w:author="tao huang" w:date="2018-10-27T23:46:00Z">
        <w:r w:rsidR="00CF6BF7" w:rsidRPr="00A37575">
          <w:rPr>
            <w:rFonts w:cs="Times New Roman"/>
            <w:sz w:val="22"/>
          </w:rPr>
          <w:t>)</w:t>
        </w:r>
      </w:ins>
      <w:ins w:id="11254" w:author="tao huang" w:date="2018-10-28T12:11:00Z">
        <w:r w:rsidR="00474607" w:rsidRPr="00A37575">
          <w:rPr>
            <w:rFonts w:cs="Times New Roman"/>
            <w:sz w:val="22"/>
          </w:rPr>
          <w:t xml:space="preserve"> and (</w:t>
        </w:r>
      </w:ins>
      <w:ins w:id="11255" w:author="tao huang" w:date="2018-10-28T22:54:00Z">
        <w:r w:rsidR="0003121B">
          <w:rPr>
            <w:rFonts w:cs="Times New Roman"/>
            <w:sz w:val="22"/>
          </w:rPr>
          <w:t>13</w:t>
        </w:r>
      </w:ins>
      <w:ins w:id="11256" w:author="tao huang" w:date="2018-10-28T12:11:00Z">
        <w:r w:rsidR="00474607" w:rsidRPr="00A37575">
          <w:rPr>
            <w:rFonts w:cs="Times New Roman"/>
            <w:sz w:val="22"/>
          </w:rPr>
          <w:t>)</w:t>
        </w:r>
      </w:ins>
      <w:ins w:id="11257" w:author="tao huang" w:date="2018-10-27T23:46:00Z">
        <w:r w:rsidR="00CF6BF7" w:rsidRPr="00A37575">
          <w:rPr>
            <w:rFonts w:cs="Times New Roman"/>
            <w:sz w:val="22"/>
          </w:rPr>
          <w:t xml:space="preserve">. </w:t>
        </w:r>
      </w:ins>
      <w:r w:rsidR="009B6C98" w:rsidRPr="00A37575">
        <w:rPr>
          <w:rFonts w:cs="Times New Roman"/>
          <w:sz w:val="22"/>
        </w:rPr>
        <w:t xml:space="preserve">Table </w:t>
      </w:r>
      <w:del w:id="11258" w:author="tao huang" w:date="2018-10-28T22:56:00Z">
        <w:r w:rsidR="009B6C98" w:rsidRPr="00A37575" w:rsidDel="00B135A9">
          <w:rPr>
            <w:rFonts w:cs="Times New Roman"/>
            <w:sz w:val="22"/>
          </w:rPr>
          <w:delText xml:space="preserve">7 </w:delText>
        </w:r>
      </w:del>
      <w:ins w:id="11259"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11260" w:author="tao huang" w:date="2018-10-28T12:19:00Z">
        <w:r w:rsidR="004753EE" w:rsidRPr="00A37575">
          <w:rPr>
            <w:rFonts w:cs="Times New Roman"/>
            <w:sz w:val="22"/>
          </w:rPr>
          <w:t xml:space="preserve"> of the</w:t>
        </w:r>
      </w:ins>
      <w:del w:id="11261"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11262" w:author="tao huang" w:date="2018-10-28T12:37:00Z">
        <w:r w:rsidR="005A0334" w:rsidRPr="00A37575">
          <w:rPr>
            <w:rFonts w:cs="Times New Roman"/>
            <w:sz w:val="22"/>
          </w:rPr>
          <w:t>.</w:t>
        </w:r>
      </w:ins>
      <w:del w:id="11263" w:author="tao huang" w:date="2018-10-28T12:37:00Z">
        <w:r w:rsidR="009B6C98" w:rsidRPr="00A37575" w:rsidDel="005A0334">
          <w:rPr>
            <w:rFonts w:cs="Times New Roman"/>
            <w:sz w:val="22"/>
          </w:rPr>
          <w:delText xml:space="preserve"> </w:delText>
        </w:r>
      </w:del>
      <w:del w:id="11264" w:author="tao huang" w:date="2018-10-28T12:19:00Z">
        <w:r w:rsidR="009B6C98" w:rsidRPr="00A37575" w:rsidDel="004753EE">
          <w:rPr>
            <w:rFonts w:cs="Times New Roman"/>
            <w:sz w:val="22"/>
          </w:rPr>
          <w:delText>of the</w:delText>
        </w:r>
      </w:del>
      <w:del w:id="11265" w:author="tao huang" w:date="2018-10-28T12:23:00Z">
        <w:r w:rsidR="009B6C98" w:rsidRPr="00A37575" w:rsidDel="004753EE">
          <w:rPr>
            <w:rFonts w:cs="Times New Roman"/>
            <w:sz w:val="22"/>
          </w:rPr>
          <w:delText xml:space="preserve"> </w:delText>
        </w:r>
      </w:del>
      <w:del w:id="11266" w:author="tao huang" w:date="2018-10-28T12:37:00Z">
        <w:r w:rsidR="009B6C98" w:rsidRPr="00A37575" w:rsidDel="005A0334">
          <w:rPr>
            <w:rFonts w:cs="Times New Roman"/>
            <w:sz w:val="22"/>
          </w:rPr>
          <w:delText>regression models</w:delText>
        </w:r>
      </w:del>
      <w:del w:id="11267" w:author="tao huang" w:date="2018-10-28T12:19:00Z">
        <w:r w:rsidR="009B6C98" w:rsidRPr="00A37575" w:rsidDel="004753EE">
          <w:rPr>
            <w:rFonts w:cs="Times New Roman"/>
            <w:sz w:val="22"/>
          </w:rPr>
          <w:delText xml:space="preserve"> for the MASE for the one to eight weeks </w:delText>
        </w:r>
      </w:del>
      <w:del w:id="11268" w:author="tao huang" w:date="2018-10-27T15:30:00Z">
        <w:r w:rsidR="009B6C98" w:rsidRPr="00A37575" w:rsidDel="00216DEE">
          <w:rPr>
            <w:rFonts w:cs="Times New Roman"/>
            <w:sz w:val="22"/>
          </w:rPr>
          <w:delText xml:space="preserve">ahead </w:delText>
        </w:r>
      </w:del>
      <w:del w:id="11269"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7"/>
        </w:r>
        <w:r w:rsidR="009B6C98" w:rsidRPr="00A37575" w:rsidDel="004753EE">
          <w:rPr>
            <w:rFonts w:cs="Times New Roman"/>
            <w:sz w:val="22"/>
          </w:rPr>
          <w:delText>.</w:delText>
        </w:r>
      </w:del>
      <w:r w:rsidR="009B6C98" w:rsidRPr="00A37575">
        <w:rPr>
          <w:rFonts w:cs="Times New Roman"/>
          <w:sz w:val="22"/>
        </w:rPr>
        <w:t xml:space="preserve"> </w:t>
      </w:r>
      <w:ins w:id="11272" w:author="tao huang" w:date="2018-10-28T12:46:00Z">
        <w:r w:rsidR="000C7A5A" w:rsidRPr="00A37575">
          <w:rPr>
            <w:rFonts w:cs="Times New Roman"/>
            <w:sz w:val="22"/>
          </w:rPr>
          <w:t xml:space="preserve">For example, </w:t>
        </w:r>
      </w:ins>
      <w:del w:id="11273" w:author="tao huang" w:date="2018-10-28T12:37:00Z">
        <w:r w:rsidR="009B6C98" w:rsidRPr="00A37575" w:rsidDel="005A0334">
          <w:rPr>
            <w:rFonts w:cs="Times New Roman"/>
            <w:sz w:val="22"/>
          </w:rPr>
          <w:delText xml:space="preserve">For example, </w:delText>
        </w:r>
      </w:del>
      <w:del w:id="11274"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11275" w:author="tao huang" w:date="2018-10-28T12:37:00Z">
        <w:r w:rsidR="009B6C98" w:rsidRPr="00A37575" w:rsidDel="005A0334">
          <w:rPr>
            <w:rFonts w:cs="Times New Roman"/>
            <w:sz w:val="22"/>
          </w:rPr>
          <w:delText>t</w:delText>
        </w:r>
      </w:del>
      <w:ins w:id="11276" w:author="tao huang" w:date="2018-10-28T12:46:00Z">
        <w:r w:rsidR="000C7A5A" w:rsidRPr="00A37575">
          <w:rPr>
            <w:rFonts w:cs="Times New Roman"/>
            <w:sz w:val="22"/>
          </w:rPr>
          <w:t>t</w:t>
        </w:r>
      </w:ins>
      <w:r w:rsidR="009B6C98" w:rsidRPr="00A37575">
        <w:rPr>
          <w:rFonts w:cs="Times New Roman"/>
          <w:sz w:val="22"/>
        </w:rPr>
        <w:t xml:space="preserve">he estimates </w:t>
      </w:r>
      <w:del w:id="11277" w:author="tao huang" w:date="2018-10-28T12:25:00Z">
        <w:r w:rsidR="009B6C98" w:rsidRPr="00A37575" w:rsidDel="00410308">
          <w:rPr>
            <w:rFonts w:cs="Times New Roman"/>
            <w:sz w:val="22"/>
          </w:rPr>
          <w:delText xml:space="preserve">for </w:delText>
        </w:r>
      </w:del>
      <w:ins w:id="11278"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11279" w:author="tao huang" w:date="2018-10-27T15:30:00Z">
        <w:r w:rsidR="009B6C98" w:rsidRPr="00A37575" w:rsidDel="00492585">
          <w:rPr>
            <w:rFonts w:cs="Times New Roman"/>
            <w:sz w:val="22"/>
          </w:rPr>
          <w:delText>growth</w:delText>
        </w:r>
      </w:del>
      <w:ins w:id="11280" w:author="tao huang" w:date="2018-10-27T15:30:00Z">
        <w:r w:rsidR="00492585" w:rsidRPr="00A37575">
          <w:rPr>
            <w:rFonts w:cs="Times New Roman"/>
            <w:sz w:val="22"/>
          </w:rPr>
          <w:t>trend</w:t>
        </w:r>
      </w:ins>
      <w:r w:rsidR="009B6C98" w:rsidRPr="00A37575">
        <w:rPr>
          <w:rFonts w:cs="Times New Roman"/>
          <w:sz w:val="22"/>
        </w:rPr>
        <w:t xml:space="preserve">” are positive </w:t>
      </w:r>
      <w:ins w:id="11281" w:author="tao huang" w:date="2018-10-28T12:44:00Z">
        <w:r w:rsidR="00265A69" w:rsidRPr="00A37575">
          <w:rPr>
            <w:rFonts w:cs="Times New Roman"/>
            <w:sz w:val="22"/>
          </w:rPr>
          <w:t xml:space="preserve">(e.g., 0.38 </w:t>
        </w:r>
        <w:r w:rsidR="00265A69" w:rsidRPr="00A37575">
          <w:rPr>
            <w:rFonts w:cs="Times New Roman"/>
            <w:sz w:val="22"/>
            <w:rPrChange w:id="11282" w:author="tao huang" w:date="2018-10-28T22:40:00Z">
              <w:rPr>
                <w:rFonts w:cs="Times New Roman"/>
                <w:color w:val="833C0B" w:themeColor="accent2" w:themeShade="80"/>
                <w:sz w:val="22"/>
              </w:rPr>
            </w:rPrChange>
          </w:rPr>
          <w:t xml:space="preserve">and </w:t>
        </w:r>
        <w:r w:rsidR="00265A69" w:rsidRPr="00A37575">
          <w:rPr>
            <w:rFonts w:cs="Times New Roman"/>
            <w:sz w:val="22"/>
          </w:rPr>
          <w:t>0.6</w:t>
        </w:r>
      </w:ins>
      <w:ins w:id="11283" w:author="韬 黄" w:date="2018-11-05T18:09:00Z">
        <w:r w:rsidR="00BA6ABF">
          <w:rPr>
            <w:rFonts w:cs="Times New Roman"/>
            <w:sz w:val="22"/>
          </w:rPr>
          <w:t>2</w:t>
        </w:r>
      </w:ins>
      <w:ins w:id="11284" w:author="tao huang" w:date="2018-10-28T12:44:00Z">
        <w:del w:id="11285" w:author="韬 黄" w:date="2018-11-05T18:09:00Z">
          <w:r w:rsidR="00265A69" w:rsidRPr="00A37575" w:rsidDel="00BA6ABF">
            <w:rPr>
              <w:rFonts w:cs="Times New Roman"/>
              <w:sz w:val="22"/>
            </w:rPr>
            <w:delText>3</w:delText>
          </w:r>
        </w:del>
        <w:r w:rsidR="00265A69" w:rsidRPr="00A37575">
          <w:rPr>
            <w:rFonts w:cs="Times New Roman"/>
            <w:sz w:val="22"/>
          </w:rPr>
          <w:t xml:space="preserve">) </w:t>
        </w:r>
      </w:ins>
      <w:del w:id="11286" w:author="tao huang" w:date="2018-10-28T12:43:00Z">
        <w:r w:rsidR="009B6C98" w:rsidRPr="00A37575" w:rsidDel="00265A69">
          <w:rPr>
            <w:rFonts w:cs="Times New Roman"/>
            <w:sz w:val="22"/>
          </w:rPr>
          <w:delText>(e.g., 0.38</w:delText>
        </w:r>
      </w:del>
      <w:ins w:id="11287" w:author="tao huang" w:date="2018-10-28T12:43:00Z">
        <w:r w:rsidR="00265A69" w:rsidRPr="00A37575">
          <w:rPr>
            <w:rFonts w:cs="Times New Roman"/>
            <w:sz w:val="22"/>
          </w:rPr>
          <w:t xml:space="preserve">and statistically significant </w:t>
        </w:r>
      </w:ins>
      <w:ins w:id="11288" w:author="tao huang" w:date="2018-10-28T12:44:00Z">
        <w:r w:rsidR="00265A69" w:rsidRPr="00A37575">
          <w:rPr>
            <w:rFonts w:cs="Times New Roman"/>
            <w:sz w:val="22"/>
          </w:rPr>
          <w:t>(e.g., with p-values smaller than 0.001, displayed as “0.000”</w:t>
        </w:r>
      </w:ins>
      <w:ins w:id="11289" w:author="tao huang" w:date="2018-10-28T12:53:00Z">
        <w:r w:rsidR="003957EE" w:rsidRPr="00A37575">
          <w:rPr>
            <w:rFonts w:cs="Times New Roman"/>
            <w:sz w:val="22"/>
          </w:rPr>
          <w:t>, and 0.004</w:t>
        </w:r>
      </w:ins>
      <w:ins w:id="11290" w:author="tao huang" w:date="2018-10-28T12:44:00Z">
        <w:r w:rsidR="00265A69" w:rsidRPr="00A37575">
          <w:rPr>
            <w:rFonts w:cs="Times New Roman"/>
            <w:sz w:val="22"/>
          </w:rPr>
          <w:t xml:space="preserve">) </w:t>
        </w:r>
      </w:ins>
      <w:ins w:id="11291" w:author="tao huang" w:date="2018-10-28T12:37:00Z">
        <w:r w:rsidR="005A0334" w:rsidRPr="00A37575">
          <w:rPr>
            <w:rFonts w:cs="Times New Roman"/>
            <w:sz w:val="22"/>
          </w:rPr>
          <w:t>for the model</w:t>
        </w:r>
      </w:ins>
      <w:ins w:id="11292" w:author="tao huang" w:date="2018-10-28T12:42:00Z">
        <w:r w:rsidR="00265A69" w:rsidRPr="00A37575">
          <w:rPr>
            <w:rFonts w:cs="Times New Roman"/>
            <w:sz w:val="22"/>
          </w:rPr>
          <w:t>s</w:t>
        </w:r>
      </w:ins>
      <w:ins w:id="11293" w:author="tao huang" w:date="2018-10-28T12:37:00Z">
        <w:r w:rsidR="005A0334" w:rsidRPr="00A37575">
          <w:rPr>
            <w:rFonts w:cs="Times New Roman"/>
            <w:sz w:val="22"/>
          </w:rPr>
          <w:t xml:space="preserve"> with </w:t>
        </w:r>
      </w:ins>
      <w:ins w:id="11294" w:author="tao huang" w:date="2018-10-28T12:41:00Z">
        <w:r w:rsidR="00A16EAB" w:rsidRPr="00A37575">
          <w:rPr>
            <w:rFonts w:cs="Times New Roman"/>
            <w:sz w:val="22"/>
          </w:rPr>
          <w:t>the</w:t>
        </w:r>
      </w:ins>
      <w:ins w:id="11295" w:author="tao huang" w:date="2018-10-28T12:37:00Z">
        <w:r w:rsidR="005A0334" w:rsidRPr="00A37575">
          <w:rPr>
            <w:rFonts w:cs="Times New Roman"/>
            <w:sz w:val="22"/>
          </w:rPr>
          <w:t xml:space="preserve"> dependent variable</w:t>
        </w:r>
      </w:ins>
      <w:ins w:id="11296" w:author="tao huang" w:date="2018-10-28T12:42:00Z">
        <w:r w:rsidR="00265A69" w:rsidRPr="00A37575">
          <w:rPr>
            <w:rFonts w:cs="Times New Roman"/>
            <w:sz w:val="22"/>
          </w:rPr>
          <w:t>s</w:t>
        </w:r>
      </w:ins>
      <w:ins w:id="11297" w:author="tao huang" w:date="2018-10-28T12:37:00Z">
        <w:r w:rsidR="005A0334" w:rsidRPr="00A37575">
          <w:rPr>
            <w:rFonts w:cs="Times New Roman"/>
            <w:sz w:val="22"/>
          </w:rPr>
          <w:t xml:space="preserve"> of </w:t>
        </w:r>
        <m:oMath>
          <m:r>
            <m:rPr>
              <m:sty m:val="p"/>
            </m:rPr>
            <w:rPr>
              <w:rFonts w:ascii="Cambria Math" w:hAnsi="Cambria Math" w:cs="Times New Roman"/>
              <w:sz w:val="22"/>
              <w:rPrChange w:id="11298"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11299"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11300"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11301"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11302"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11303" w:author="tao huang" w:date="2018-10-28T22:40:00Z">
                    <w:rPr>
                      <w:rFonts w:ascii="Cambria Math" w:hAnsi="Cambria Math" w:cs="Times New Roman"/>
                      <w:color w:val="833C0B" w:themeColor="accent2" w:themeShade="80"/>
                      <w:sz w:val="22"/>
                    </w:rPr>
                  </w:rPrChange>
                </w:rPr>
                <m:t>,i</m:t>
              </m:r>
            </m:e>
          </m:d>
        </m:oMath>
      </w:ins>
      <w:ins w:id="11304" w:author="tao huang" w:date="2018-10-28T12:42:00Z">
        <w:r w:rsidR="00A16EAB" w:rsidRPr="00A37575">
          <w:rPr>
            <w:rFonts w:cs="Times New Roman"/>
            <w:sz w:val="22"/>
            <w:rPrChange w:id="11305" w:author="tao huang" w:date="2018-10-28T22:40:00Z">
              <w:rPr>
                <w:rFonts w:cs="Times New Roman"/>
                <w:color w:val="833C0B" w:themeColor="accent2" w:themeShade="80"/>
                <w:sz w:val="22"/>
              </w:rPr>
            </w:rPrChange>
          </w:rPr>
          <w:t xml:space="preserve"> </w:t>
        </w:r>
      </w:ins>
      <w:ins w:id="11306" w:author="tao huang" w:date="2018-10-28T12:41:00Z">
        <w:r w:rsidR="00A16EAB" w:rsidRPr="00A37575">
          <w:rPr>
            <w:rFonts w:cs="Times New Roman"/>
            <w:sz w:val="22"/>
            <w:rPrChange w:id="11307" w:author="tao huang" w:date="2018-10-28T22:40:00Z">
              <w:rPr>
                <w:rFonts w:cs="Times New Roman"/>
                <w:color w:val="833C0B" w:themeColor="accent2" w:themeShade="80"/>
                <w:sz w:val="22"/>
              </w:rPr>
            </w:rPrChange>
          </w:rPr>
          <w:t>and</w:t>
        </w:r>
      </w:ins>
      <w:ins w:id="11308" w:author="tao huang" w:date="2018-10-28T12:37:00Z">
        <w:r w:rsidR="005A0334" w:rsidRPr="00A37575">
          <w:rPr>
            <w:rFonts w:cs="Times New Roman"/>
            <w:sz w:val="22"/>
            <w:rPrChange w:id="11309" w:author="tao huang" w:date="2018-10-28T22:40:00Z">
              <w:rPr>
                <w:rFonts w:cs="Times New Roman"/>
                <w:color w:val="833C0B" w:themeColor="accent2" w:themeShade="80"/>
                <w:sz w:val="22"/>
              </w:rPr>
            </w:rPrChange>
          </w:rPr>
          <w:t xml:space="preserve"> </w:t>
        </w:r>
      </w:ins>
      <w:del w:id="11310" w:author="tao huang" w:date="2018-10-28T12:21:00Z">
        <w:r w:rsidR="009B6C98" w:rsidRPr="00A37575" w:rsidDel="004753EE">
          <w:rPr>
            <w:rFonts w:cs="Times New Roman"/>
            <w:sz w:val="22"/>
          </w:rPr>
          <w:delText xml:space="preserve"> </w:delText>
        </w:r>
      </w:del>
      <w:del w:id="11311" w:author="tao huang" w:date="2018-10-28T12:23:00Z">
        <w:r w:rsidR="009B6C98" w:rsidRPr="00A37575" w:rsidDel="004753EE">
          <w:rPr>
            <w:rFonts w:cs="Times New Roman"/>
            <w:sz w:val="22"/>
          </w:rPr>
          <w:delText>and 0.</w:delText>
        </w:r>
      </w:del>
      <w:del w:id="11312" w:author="tao huang" w:date="2018-10-28T12:21:00Z">
        <w:r w:rsidR="009B6C98" w:rsidRPr="00A37575" w:rsidDel="004753EE">
          <w:rPr>
            <w:rFonts w:cs="Times New Roman"/>
            <w:sz w:val="22"/>
          </w:rPr>
          <w:delText>63</w:delText>
        </w:r>
      </w:del>
      <w:del w:id="11313" w:author="tao huang" w:date="2018-10-28T12:38:00Z">
        <w:r w:rsidR="009B6C98" w:rsidRPr="00A37575" w:rsidDel="005A0334">
          <w:rPr>
            <w:rFonts w:cs="Times New Roman"/>
            <w:sz w:val="22"/>
          </w:rPr>
          <w:delText>)</w:delText>
        </w:r>
      </w:del>
      <w:del w:id="11314" w:author="tao huang" w:date="2018-10-28T12:41:00Z">
        <w:r w:rsidR="009B6C98" w:rsidRPr="00A37575" w:rsidDel="00A16EAB">
          <w:rPr>
            <w:rFonts w:cs="Times New Roman"/>
            <w:sz w:val="22"/>
          </w:rPr>
          <w:delText xml:space="preserve"> </w:delText>
        </w:r>
      </w:del>
      <m:oMath>
        <m:r>
          <w:ins w:id="11315" w:author="tao huang" w:date="2018-10-28T12:38:00Z">
            <m:rPr>
              <m:sty m:val="p"/>
            </m:rPr>
            <w:rPr>
              <w:rFonts w:ascii="Cambria Math" w:hAnsi="Cambria Math" w:cs="Times New Roman"/>
              <w:sz w:val="22"/>
              <w:rPrChange w:id="11316" w:author="tao huang" w:date="2018-10-28T22:40:00Z">
                <w:rPr>
                  <w:rFonts w:ascii="Cambria Math" w:hAnsi="Cambria Math" w:cs="Times New Roman"/>
                  <w:color w:val="833C0B" w:themeColor="accent2" w:themeShade="80"/>
                  <w:sz w:val="22"/>
                </w:rPr>
              </w:rPrChange>
            </w:rPr>
            <m:t>PctRed</m:t>
          </w:ins>
        </m:r>
        <m:d>
          <m:dPr>
            <m:ctrlPr>
              <w:ins w:id="11317" w:author="tao huang" w:date="2018-10-28T12:38:00Z">
                <w:rPr>
                  <w:rFonts w:ascii="Cambria Math" w:hAnsi="Cambria Math" w:cs="Times New Roman"/>
                  <w:i/>
                  <w:sz w:val="22"/>
                </w:rPr>
              </w:ins>
            </m:ctrlPr>
          </m:dPr>
          <m:e>
            <m:r>
              <w:ins w:id="11318" w:author="tao huang" w:date="2018-10-28T12:38:00Z">
                <m:rPr>
                  <m:sty m:val="p"/>
                </m:rPr>
                <w:rPr>
                  <w:rFonts w:ascii="Cambria Math" w:hAnsi="Cambria Math" w:cs="Times New Roman"/>
                  <w:sz w:val="22"/>
                  <w:rPrChange w:id="11319" w:author="tao huang" w:date="2018-10-28T22:40:00Z">
                    <w:rPr>
                      <w:rFonts w:ascii="Cambria Math" w:hAnsi="Cambria Math" w:cs="Times New Roman"/>
                      <w:color w:val="833C0B" w:themeColor="accent2" w:themeShade="80"/>
                      <w:sz w:val="22"/>
                    </w:rPr>
                  </w:rPrChange>
                </w:rPr>
                <m:t>ADL-intra</m:t>
              </w:ins>
            </m:r>
            <m:r>
              <w:ins w:id="11320" w:author="tao huang" w:date="2018-10-28T12:38:00Z">
                <w:rPr>
                  <w:rFonts w:ascii="Cambria Math" w:hAnsi="Cambria Math" w:cs="Times New Roman"/>
                  <w:sz w:val="22"/>
                  <w:rPrChange w:id="11321" w:author="tao huang" w:date="2018-10-28T22:40:00Z">
                    <w:rPr>
                      <w:rFonts w:ascii="Cambria Math" w:hAnsi="Cambria Math" w:cs="Times New Roman"/>
                      <w:color w:val="833C0B" w:themeColor="accent2" w:themeShade="80"/>
                      <w:sz w:val="22"/>
                    </w:rPr>
                  </w:rPrChange>
                </w:rPr>
                <m:t>-</m:t>
              </w:ins>
            </m:r>
            <m:r>
              <w:ins w:id="11322" w:author="tao huang" w:date="2018-10-28T12:38:00Z">
                <m:rPr>
                  <m:sty m:val="p"/>
                </m:rPr>
                <w:rPr>
                  <w:rFonts w:ascii="Cambria Math" w:hAnsi="Cambria Math" w:cs="Times New Roman"/>
                  <w:sz w:val="22"/>
                  <w:rPrChange w:id="11323" w:author="tao huang" w:date="2018-10-28T22:40:00Z">
                    <w:rPr>
                      <w:rFonts w:ascii="Cambria Math" w:hAnsi="Cambria Math" w:cs="Times New Roman"/>
                      <w:color w:val="833C0B" w:themeColor="accent2" w:themeShade="80"/>
                      <w:sz w:val="22"/>
                    </w:rPr>
                  </w:rPrChange>
                </w:rPr>
                <m:t>IC</m:t>
              </w:ins>
            </m:r>
            <m:r>
              <w:ins w:id="11324" w:author="tao huang" w:date="2018-10-28T12:38:00Z">
                <w:rPr>
                  <w:rFonts w:ascii="Cambria Math" w:hAnsi="Cambria Math" w:cs="Times New Roman"/>
                  <w:sz w:val="22"/>
                  <w:rPrChange w:id="11325" w:author="tao huang" w:date="2018-10-28T22:40:00Z">
                    <w:rPr>
                      <w:rFonts w:ascii="Cambria Math" w:hAnsi="Cambria Math" w:cs="Times New Roman"/>
                      <w:color w:val="833C0B" w:themeColor="accent2" w:themeShade="80"/>
                      <w:sz w:val="22"/>
                    </w:rPr>
                  </w:rPrChange>
                </w:rPr>
                <m:t>,i</m:t>
              </w:ins>
            </m:r>
          </m:e>
        </m:d>
      </m:oMath>
      <w:ins w:id="11326" w:author="tao huang" w:date="2018-10-28T12:55:00Z">
        <w:r w:rsidR="003957EE" w:rsidRPr="00A37575">
          <w:rPr>
            <w:rStyle w:val="FootnoteReference"/>
            <w:rFonts w:cs="Times New Roman"/>
            <w:sz w:val="22"/>
          </w:rPr>
          <w:footnoteReference w:id="18"/>
        </w:r>
        <w:r w:rsidR="003957EE" w:rsidRPr="00A37575">
          <w:rPr>
            <w:rFonts w:cs="Times New Roman"/>
            <w:sz w:val="22"/>
            <w:rPrChange w:id="11337" w:author="tao huang" w:date="2018-10-28T22:40:00Z">
              <w:rPr>
                <w:rFonts w:cs="Times New Roman"/>
                <w:color w:val="833C0B" w:themeColor="accent2" w:themeShade="80"/>
                <w:sz w:val="22"/>
              </w:rPr>
            </w:rPrChange>
          </w:rPr>
          <w:t>.</w:t>
        </w:r>
      </w:ins>
      <w:ins w:id="11338" w:author="tao huang" w:date="2018-10-28T12:56:00Z">
        <w:r w:rsidR="003957EE" w:rsidRPr="00A37575">
          <w:rPr>
            <w:rFonts w:cs="Times New Roman"/>
            <w:sz w:val="22"/>
            <w:rPrChange w:id="11339" w:author="tao huang" w:date="2018-10-28T22:40:00Z">
              <w:rPr>
                <w:rFonts w:cs="Times New Roman"/>
                <w:color w:val="833C0B" w:themeColor="accent2" w:themeShade="80"/>
                <w:sz w:val="22"/>
              </w:rPr>
            </w:rPrChange>
          </w:rPr>
          <w:t xml:space="preserve"> </w:t>
        </w:r>
      </w:ins>
      <w:del w:id="11340" w:author="tao huang" w:date="2018-10-28T12:43:00Z">
        <w:r w:rsidR="009B6C98" w:rsidRPr="00A37575" w:rsidDel="00265A69">
          <w:rPr>
            <w:rFonts w:cs="Times New Roman"/>
            <w:sz w:val="22"/>
          </w:rPr>
          <w:delText xml:space="preserve">and </w:delText>
        </w:r>
      </w:del>
      <w:del w:id="11341"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11342" w:author="tao huang" w:date="2018-10-27T15:30:00Z">
        <w:r w:rsidR="009B6C98" w:rsidRPr="00A37575" w:rsidDel="00492585">
          <w:rPr>
            <w:rFonts w:cs="Times New Roman"/>
            <w:sz w:val="22"/>
          </w:rPr>
          <w:delText>a</w:delText>
        </w:r>
      </w:del>
      <w:del w:id="11343" w:author="tao huang" w:date="2018-10-28T12:44:00Z">
        <w:r w:rsidR="009B6C98" w:rsidRPr="00A37575" w:rsidDel="00265A69">
          <w:rPr>
            <w:rFonts w:cs="Times New Roman"/>
            <w:sz w:val="22"/>
          </w:rPr>
          <w:delText xml:space="preserve"> p-values smaller than 0.001, displayed as “0.000”</w:delText>
        </w:r>
      </w:del>
      <w:del w:id="11344" w:author="tao huang" w:date="2018-10-28T12:23:00Z">
        <w:r w:rsidR="009B6C98" w:rsidRPr="00A37575" w:rsidDel="00410308">
          <w:rPr>
            <w:rFonts w:cs="Times New Roman"/>
            <w:sz w:val="22"/>
          </w:rPr>
          <w:delText>, and 0.004</w:delText>
        </w:r>
      </w:del>
      <w:del w:id="11345"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11346" w:author="tao huang" w:date="2018-10-28T12:45:00Z">
        <w:r w:rsidR="000C7A5A" w:rsidRPr="00A37575">
          <w:rPr>
            <w:rFonts w:cs="Times New Roman"/>
            <w:sz w:val="22"/>
          </w:rPr>
          <w:t>This suggests that</w:t>
        </w:r>
      </w:ins>
      <w:r w:rsidR="009B6C98" w:rsidRPr="00A37575">
        <w:rPr>
          <w:rFonts w:cs="Times New Roman"/>
          <w:sz w:val="22"/>
        </w:rPr>
        <w:t xml:space="preserve">, </w:t>
      </w:r>
      <w:ins w:id="11347" w:author="tao huang" w:date="2018-10-27T15:32:00Z">
        <w:r w:rsidR="00492585" w:rsidRPr="00A37575">
          <w:rPr>
            <w:rFonts w:cs="Times New Roman"/>
            <w:sz w:val="22"/>
          </w:rPr>
          <w:t xml:space="preserve">adopting </w:t>
        </w:r>
      </w:ins>
      <w:del w:id="11348" w:author="tao huang" w:date="2018-10-27T15:31:00Z">
        <w:r w:rsidR="009B6C98" w:rsidRPr="00A37575" w:rsidDel="00492585">
          <w:rPr>
            <w:rFonts w:cs="Times New Roman"/>
            <w:sz w:val="22"/>
          </w:rPr>
          <w:delText xml:space="preserve">using </w:delText>
        </w:r>
      </w:del>
      <w:ins w:id="11349" w:author="tao huang" w:date="2018-10-27T15:32:00Z">
        <w:r w:rsidR="00492585" w:rsidRPr="00A37575">
          <w:rPr>
            <w:rFonts w:cs="Times New Roman"/>
            <w:sz w:val="22"/>
          </w:rPr>
          <w:t>the</w:t>
        </w:r>
      </w:ins>
      <w:ins w:id="11350" w:author="tao huang" w:date="2018-10-27T15:31:00Z">
        <w:r w:rsidR="00492585" w:rsidRPr="00A37575">
          <w:rPr>
            <w:rFonts w:cs="Times New Roman"/>
            <w:sz w:val="22"/>
          </w:rPr>
          <w:t xml:space="preserve"> </w:t>
        </w:r>
      </w:ins>
      <w:del w:id="11351"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11352" w:author="tao huang" w:date="2018-10-27T15:31:00Z">
        <w:r w:rsidR="009B6C98" w:rsidRPr="00A37575" w:rsidDel="00492585">
          <w:rPr>
            <w:rFonts w:cs="Times New Roman"/>
            <w:sz w:val="22"/>
          </w:rPr>
          <w:delText xml:space="preserve">model </w:delText>
        </w:r>
      </w:del>
      <w:ins w:id="11353" w:author="tao huang" w:date="2018-10-27T15:31:00Z">
        <w:r w:rsidR="00492585" w:rsidRPr="00A37575">
          <w:rPr>
            <w:rFonts w:cs="Times New Roman"/>
            <w:sz w:val="22"/>
          </w:rPr>
          <w:t xml:space="preserve">method </w:t>
        </w:r>
      </w:ins>
      <w:ins w:id="11354" w:author="tao huang" w:date="2018-10-28T12:45:00Z">
        <w:r w:rsidR="000C7A5A" w:rsidRPr="00A37575">
          <w:rPr>
            <w:rFonts w:cs="Times New Roman"/>
            <w:sz w:val="22"/>
          </w:rPr>
          <w:t>or</w:t>
        </w:r>
      </w:ins>
      <w:ins w:id="11355"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11356" w:author="tao huang" w:date="2018-10-28T12:24:00Z">
        <w:r w:rsidR="009B6C98" w:rsidRPr="00A37575" w:rsidDel="00410308">
          <w:rPr>
            <w:rFonts w:cs="Times New Roman"/>
            <w:sz w:val="22"/>
          </w:rPr>
          <w:delText xml:space="preserve">and the ADL-intra-IC </w:delText>
        </w:r>
      </w:del>
      <w:del w:id="11357"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11358"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11359" w:author="tao huang" w:date="2018-10-27T15:32:00Z">
        <w:r w:rsidR="009B6C98" w:rsidRPr="00A37575" w:rsidDel="00492585">
          <w:rPr>
            <w:rFonts w:cs="Times New Roman"/>
            <w:sz w:val="22"/>
          </w:rPr>
          <w:delText xml:space="preserve">with </w:delText>
        </w:r>
      </w:del>
      <w:ins w:id="11360" w:author="tao huang" w:date="2018-10-27T15:32:00Z">
        <w:r w:rsidR="00492585" w:rsidRPr="00A37575">
          <w:rPr>
            <w:rFonts w:cs="Times New Roman"/>
            <w:sz w:val="22"/>
          </w:rPr>
          <w:t>wh</w:t>
        </w:r>
      </w:ins>
      <w:ins w:id="11361" w:author="tao huang" w:date="2018-10-27T15:33:00Z">
        <w:r w:rsidR="00492585" w:rsidRPr="00A37575">
          <w:rPr>
            <w:rFonts w:cs="Times New Roman"/>
            <w:sz w:val="22"/>
          </w:rPr>
          <w:t>ich are associated with</w:t>
        </w:r>
      </w:ins>
      <w:ins w:id="11362"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11363" w:author="tao huang" w:date="2018-10-27T15:33:00Z">
        <w:r w:rsidR="00492585" w:rsidRPr="00A37575">
          <w:rPr>
            <w:rFonts w:cs="Times New Roman"/>
            <w:sz w:val="22"/>
          </w:rPr>
          <w:t xml:space="preserve">those which are </w:t>
        </w:r>
      </w:ins>
      <w:del w:id="11364" w:author="tao huang" w:date="2018-10-27T15:33:00Z">
        <w:r w:rsidR="009B6C98" w:rsidRPr="00A37575" w:rsidDel="00492585">
          <w:rPr>
            <w:rFonts w:cs="Times New Roman"/>
            <w:sz w:val="22"/>
          </w:rPr>
          <w:delText>being</w:delText>
        </w:r>
      </w:del>
      <w:ins w:id="11365"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11366"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11367" w:author="tao huang" w:date="2018-10-28T12:24:00Z">
        <w:r w:rsidR="00410308" w:rsidRPr="00A37575">
          <w:rPr>
            <w:rFonts w:cs="Times New Roman"/>
            <w:sz w:val="22"/>
          </w:rPr>
          <w:t xml:space="preserve">product </w:t>
        </w:r>
      </w:ins>
      <w:r w:rsidR="009B6C98" w:rsidRPr="00A37575">
        <w:rPr>
          <w:rFonts w:cs="Times New Roman"/>
          <w:sz w:val="22"/>
        </w:rPr>
        <w:t>sales)</w:t>
      </w:r>
      <w:ins w:id="11368" w:author="tao huang" w:date="2018-10-27T15:33:00Z">
        <w:r w:rsidR="00017134" w:rsidRPr="00A37575">
          <w:rPr>
            <w:rFonts w:cs="Times New Roman"/>
            <w:sz w:val="22"/>
          </w:rPr>
          <w:t>. This is</w:t>
        </w:r>
      </w:ins>
      <w:del w:id="11369"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11370" w:author="tao huang" w:date="2018-10-27T15:33:00Z">
        <w:r w:rsidR="00017134" w:rsidRPr="00A37575">
          <w:rPr>
            <w:rFonts w:cs="Times New Roman"/>
            <w:sz w:val="22"/>
          </w:rPr>
          <w:t xml:space="preserve">that </w:t>
        </w:r>
      </w:ins>
      <w:r w:rsidR="009B6C98" w:rsidRPr="00A37575">
        <w:rPr>
          <w:rFonts w:cs="Times New Roman"/>
          <w:sz w:val="22"/>
        </w:rPr>
        <w:t>the SKU</w:t>
      </w:r>
      <w:ins w:id="11371"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11372"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11373" w:author="tao huang" w:date="2018-10-28T12:45:00Z">
        <w:r w:rsidR="000C7A5A" w:rsidRPr="00A37575">
          <w:rPr>
            <w:rFonts w:cs="Times New Roman"/>
            <w:sz w:val="22"/>
          </w:rPr>
          <w:t>s</w:t>
        </w:r>
      </w:ins>
      <w:r w:rsidR="009B6C98" w:rsidRPr="00A37575">
        <w:rPr>
          <w:rFonts w:cs="Times New Roman"/>
          <w:sz w:val="22"/>
        </w:rPr>
        <w:t xml:space="preserve"> to have less </w:t>
      </w:r>
      <w:ins w:id="11374" w:author="韬 黄" w:date="2018-11-03T23:16:00Z">
        <w:r w:rsidR="00086353">
          <w:rPr>
            <w:rFonts w:cs="Times New Roman"/>
            <w:sz w:val="22"/>
          </w:rPr>
          <w:t xml:space="preserve">of an </w:t>
        </w:r>
      </w:ins>
      <w:r w:rsidR="009B6C98" w:rsidRPr="00A37575">
        <w:rPr>
          <w:rFonts w:cs="Times New Roman"/>
          <w:sz w:val="22"/>
        </w:rPr>
        <w:t>advantage</w:t>
      </w:r>
      <w:del w:id="11375" w:author="韬 黄" w:date="2018-11-03T23:16:00Z">
        <w:r w:rsidR="009B6C98" w:rsidRPr="00A37575" w:rsidDel="00086353">
          <w:rPr>
            <w:rFonts w:cs="Times New Roman"/>
            <w:sz w:val="22"/>
          </w:rPr>
          <w:delText>s</w:delText>
        </w:r>
      </w:del>
      <w:r w:rsidR="009B6C98" w:rsidRPr="00A37575">
        <w:rPr>
          <w:rFonts w:cs="Times New Roman"/>
          <w:sz w:val="22"/>
        </w:rPr>
        <w:t xml:space="preserve"> compared to the ADL-intra model </w:t>
      </w:r>
      <w:del w:id="11376"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11377" w:author="tao huang" w:date="2018-10-28T12:24:00Z">
        <w:r w:rsidR="00410308" w:rsidRPr="00A37575">
          <w:rPr>
            <w:rFonts w:cs="Times New Roman"/>
            <w:sz w:val="22"/>
          </w:rPr>
          <w:t>’</w:t>
        </w:r>
      </w:ins>
      <w:r w:rsidR="009B6C98" w:rsidRPr="00A37575">
        <w:rPr>
          <w:rFonts w:cs="Times New Roman"/>
          <w:sz w:val="22"/>
        </w:rPr>
        <w:t xml:space="preserve">s with </w:t>
      </w:r>
      <w:del w:id="11378"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11379" w:author="tao huang" w:date="2018-10-28T12:46:00Z">
        <w:r w:rsidR="00627020" w:rsidRPr="00A37575">
          <w:rPr>
            <w:rFonts w:cs="Times New Roman"/>
            <w:sz w:val="22"/>
          </w:rPr>
          <w:t>s</w:t>
        </w:r>
      </w:ins>
      <w:r w:rsidR="009B6C98" w:rsidRPr="00A37575">
        <w:rPr>
          <w:rFonts w:cs="Times New Roman"/>
          <w:sz w:val="22"/>
        </w:rPr>
        <w:t xml:space="preserve"> of outliers and higher </w:t>
      </w:r>
      <w:del w:id="11380" w:author="tao huang" w:date="2018-10-27T15:35:00Z">
        <w:r w:rsidR="009B6C98" w:rsidRPr="00A37575" w:rsidDel="00017134">
          <w:rPr>
            <w:rFonts w:cs="Times New Roman"/>
            <w:sz w:val="22"/>
          </w:rPr>
          <w:delText>variations</w:delText>
        </w:r>
      </w:del>
      <w:ins w:id="11381" w:author="tao huang" w:date="2018-10-28T12:46:00Z">
        <w:del w:id="11382" w:author="韬 黄" w:date="2018-11-05T18:10:00Z">
          <w:r w:rsidR="00627020" w:rsidRPr="00A37575" w:rsidDel="00BA6ABF">
            <w:rPr>
              <w:rFonts w:cs="Times New Roman"/>
              <w:sz w:val="22"/>
            </w:rPr>
            <w:delText xml:space="preserve">promotion </w:delText>
          </w:r>
        </w:del>
        <w:r w:rsidR="00627020" w:rsidRPr="00A37575">
          <w:rPr>
            <w:rFonts w:cs="Times New Roman"/>
            <w:sz w:val="22"/>
          </w:rPr>
          <w:t>frequencies</w:t>
        </w:r>
      </w:ins>
      <w:ins w:id="11383" w:author="韬 黄" w:date="2018-11-05T18:10:00Z">
        <w:r w:rsidR="00BA6ABF">
          <w:rPr>
            <w:rFonts w:cs="Times New Roman"/>
            <w:sz w:val="22"/>
          </w:rPr>
          <w:t xml:space="preserve"> for </w:t>
        </w:r>
      </w:ins>
      <w:ins w:id="11384" w:author="韬 黄" w:date="2018-11-05T18:11:00Z">
        <w:r w:rsidR="00BA6ABF">
          <w:rPr>
            <w:rFonts w:cs="Times New Roman"/>
            <w:sz w:val="22"/>
          </w:rPr>
          <w:t>promotions</w:t>
        </w:r>
      </w:ins>
      <w:ins w:id="11385" w:author="tao huang" w:date="2018-10-27T15:36:00Z">
        <w:r w:rsidR="008D3C31" w:rsidRPr="00A37575">
          <w:rPr>
            <w:rFonts w:cs="Times New Roman"/>
            <w:sz w:val="22"/>
          </w:rPr>
          <w:t xml:space="preserve">. This is </w:t>
        </w:r>
      </w:ins>
      <w:del w:id="11386" w:author="tao huang" w:date="2018-10-27T15:36:00Z">
        <w:r w:rsidR="009B6C98" w:rsidRPr="00A37575" w:rsidDel="008D3C31">
          <w:rPr>
            <w:rFonts w:cs="Times New Roman"/>
            <w:sz w:val="22"/>
          </w:rPr>
          <w:delText xml:space="preserve">, </w:delText>
        </w:r>
      </w:del>
      <w:r w:rsidR="009B6C98" w:rsidRPr="00A37575">
        <w:rPr>
          <w:rFonts w:cs="Times New Roman"/>
          <w:sz w:val="22"/>
        </w:rPr>
        <w:t>possibly because</w:t>
      </w:r>
      <w:ins w:id="11387" w:author="韬 黄" w:date="2018-11-03T23:16:00Z">
        <w:r w:rsidR="00086353">
          <w:rPr>
            <w:rFonts w:cs="Times New Roman"/>
            <w:sz w:val="22"/>
          </w:rPr>
          <w:t xml:space="preserve"> of the fact</w:t>
        </w:r>
      </w:ins>
      <w:r w:rsidR="009B6C98" w:rsidRPr="00A37575">
        <w:rPr>
          <w:rFonts w:cs="Times New Roman"/>
          <w:sz w:val="22"/>
        </w:rPr>
        <w:t xml:space="preserve"> that the ‘intercept correction’ for the bias can be submerged by high sales spikes which are usually ‘outliers’ and caused by </w:t>
      </w:r>
      <w:ins w:id="11388" w:author="tao huang" w:date="2018-10-27T15:37:00Z">
        <w:r w:rsidR="008D3C31" w:rsidRPr="00A37575">
          <w:rPr>
            <w:rFonts w:cs="Times New Roman"/>
            <w:sz w:val="22"/>
          </w:rPr>
          <w:t xml:space="preserve">the </w:t>
        </w:r>
      </w:ins>
      <w:r w:rsidR="009B6C98" w:rsidRPr="00A37575">
        <w:rPr>
          <w:rFonts w:cs="Times New Roman"/>
          <w:sz w:val="22"/>
        </w:rPr>
        <w:t>promotion</w:t>
      </w:r>
      <w:ins w:id="11389" w:author="tao huang" w:date="2018-10-28T12:47:00Z">
        <w:r w:rsidR="00423B14" w:rsidRPr="00A37575">
          <w:rPr>
            <w:rFonts w:cs="Times New Roman"/>
            <w:sz w:val="22"/>
          </w:rPr>
          <w:t>al activities</w:t>
        </w:r>
      </w:ins>
      <w:ins w:id="11390" w:author="tao huang" w:date="2018-10-27T15:37:00Z">
        <w:r w:rsidR="008D3C31" w:rsidRPr="00A37575">
          <w:rPr>
            <w:rFonts w:cs="Times New Roman"/>
            <w:sz w:val="22"/>
          </w:rPr>
          <w:t>.</w:t>
        </w:r>
      </w:ins>
      <w:del w:id="11391"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11392" w:author="tao huang" w:date="2018-10-27T15:39:00Z">
        <w:r w:rsidR="000A40FD" w:rsidRPr="00A37575">
          <w:rPr>
            <w:rFonts w:cs="Times New Roman"/>
            <w:sz w:val="22"/>
          </w:rPr>
          <w:t>Th</w:t>
        </w:r>
      </w:ins>
      <w:ins w:id="11393" w:author="tao huang" w:date="2018-10-28T12:48:00Z">
        <w:r w:rsidR="00423B14" w:rsidRPr="00A37575">
          <w:rPr>
            <w:rFonts w:cs="Times New Roman"/>
            <w:sz w:val="22"/>
          </w:rPr>
          <w:t xml:space="preserve">is </w:t>
        </w:r>
      </w:ins>
      <w:ins w:id="11394" w:author="tao huang" w:date="2018-10-27T15:40:00Z">
        <w:r w:rsidR="000A40FD" w:rsidRPr="00A37575">
          <w:rPr>
            <w:rFonts w:cs="Times New Roman"/>
            <w:sz w:val="22"/>
          </w:rPr>
          <w:t xml:space="preserve">is </w:t>
        </w:r>
      </w:ins>
      <w:ins w:id="11395" w:author="tao huang" w:date="2018-10-27T15:39:00Z">
        <w:r w:rsidR="000A40FD" w:rsidRPr="00A37575">
          <w:rPr>
            <w:rFonts w:cs="Times New Roman"/>
            <w:sz w:val="22"/>
          </w:rPr>
          <w:t xml:space="preserve">consistent with </w:t>
        </w:r>
      </w:ins>
      <w:ins w:id="11396" w:author="tao huang" w:date="2018-10-28T12:48:00Z">
        <w:r w:rsidR="00423B14" w:rsidRPr="00A37575">
          <w:rPr>
            <w:rFonts w:cs="Times New Roman"/>
            <w:sz w:val="22"/>
          </w:rPr>
          <w:t xml:space="preserve">the moderate </w:t>
        </w:r>
      </w:ins>
      <w:ins w:id="11397" w:author="tao huang" w:date="2018-10-27T15:39:00Z">
        <w:r w:rsidR="000A40FD" w:rsidRPr="00A37575">
          <w:rPr>
            <w:rFonts w:cs="Times New Roman"/>
            <w:sz w:val="22"/>
          </w:rPr>
          <w:t xml:space="preserve">forecasting performance of the ADL-intra-IC </w:t>
        </w:r>
      </w:ins>
      <w:ins w:id="11398" w:author="tao huang" w:date="2018-10-28T12:48:00Z">
        <w:r w:rsidR="00423B14" w:rsidRPr="00A37575">
          <w:rPr>
            <w:rFonts w:cs="Times New Roman"/>
            <w:sz w:val="22"/>
          </w:rPr>
          <w:t>method</w:t>
        </w:r>
      </w:ins>
      <w:ins w:id="11399" w:author="tao huang" w:date="2018-10-27T15:39:00Z">
        <w:r w:rsidR="000A40FD" w:rsidRPr="00A37575">
          <w:rPr>
            <w:rFonts w:cs="Times New Roman"/>
            <w:sz w:val="22"/>
          </w:rPr>
          <w:t xml:space="preserve"> for the promoted forecast p</w:t>
        </w:r>
      </w:ins>
      <w:ins w:id="11400" w:author="tao huang" w:date="2018-10-27T15:40:00Z">
        <w:r w:rsidR="000A40FD" w:rsidRPr="00A37575">
          <w:rPr>
            <w:rFonts w:cs="Times New Roman"/>
            <w:sz w:val="22"/>
          </w:rPr>
          <w:t xml:space="preserve">eriod. </w:t>
        </w:r>
      </w:ins>
      <w:ins w:id="11401" w:author="tao huang" w:date="2018-10-28T12:19:00Z">
        <w:del w:id="11402" w:author="韬 黄" w:date="2018-11-05T18:12:00Z">
          <w:r w:rsidR="004753EE" w:rsidRPr="00A37575" w:rsidDel="00BA6ABF">
            <w:rPr>
              <w:sz w:val="22"/>
              <w:rPrChange w:id="11403" w:author="tao huang" w:date="2018-10-28T22:40:00Z">
                <w:rPr/>
              </w:rPrChange>
            </w:rPr>
            <w:delText>The results are consistent for</w:delText>
          </w:r>
        </w:del>
      </w:ins>
      <w:ins w:id="11404" w:author="韬 黄" w:date="2018-11-05T18:12:00Z">
        <w:r w:rsidR="00BA6ABF">
          <w:rPr>
            <w:sz w:val="22"/>
          </w:rPr>
          <w:t>We conduct the analysis for</w:t>
        </w:r>
      </w:ins>
      <w:ins w:id="11405" w:author="tao huang" w:date="2018-10-28T12:19:00Z">
        <w:r w:rsidR="004753EE" w:rsidRPr="00A37575">
          <w:rPr>
            <w:sz w:val="22"/>
            <w:rPrChange w:id="11406" w:author="tao huang" w:date="2018-10-28T22:40:00Z">
              <w:rPr/>
            </w:rPrChange>
          </w:rPr>
          <w:t xml:space="preserve"> other error measures and forecast horizons</w:t>
        </w:r>
      </w:ins>
      <w:ins w:id="11407" w:author="韬 黄" w:date="2018-11-05T18:12:00Z">
        <w:r w:rsidR="00BA6ABF">
          <w:rPr>
            <w:sz w:val="22"/>
          </w:rPr>
          <w:t xml:space="preserve"> and we have consistent findings</w:t>
        </w:r>
      </w:ins>
      <w:ins w:id="11408" w:author="tao huang" w:date="2018-10-28T12:19:00Z">
        <w:r w:rsidR="004753EE" w:rsidRPr="00A37575">
          <w:rPr>
            <w:sz w:val="22"/>
            <w:rPrChange w:id="11409" w:author="tao huang" w:date="2018-10-28T22:40:00Z">
              <w:rPr/>
            </w:rPrChange>
          </w:rPr>
          <w:t>.</w:t>
        </w:r>
        <w:r w:rsidR="004753EE" w:rsidRPr="00A37575">
          <w:t xml:space="preserve"> </w:t>
        </w:r>
      </w:ins>
      <w:del w:id="11410" w:author="tao huang" w:date="2018-10-27T15:39:00Z">
        <w:r w:rsidR="009B6C98" w:rsidRPr="00A37575" w:rsidDel="00AD1B16">
          <w:rPr>
            <w:rFonts w:cs="Times New Roman"/>
            <w:sz w:val="22"/>
            <w:highlight w:val="yellow"/>
            <w:rPrChange w:id="11411"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w:t>
      </w:r>
      <w:del w:id="11412" w:author="韬 黄" w:date="2018-11-05T16:58:00Z">
        <w:r w:rsidR="009B6C98" w:rsidRPr="00A37575" w:rsidDel="00690F8C">
          <w:rPr>
            <w:rFonts w:cs="Times New Roman"/>
            <w:sz w:val="22"/>
          </w:rPr>
          <w:delText xml:space="preserve">the </w:delText>
        </w:r>
      </w:del>
      <w:ins w:id="11413" w:author="tao huang" w:date="2018-10-28T12:57:00Z">
        <w:del w:id="11414" w:author="韬 黄" w:date="2018-11-05T16:58:00Z">
          <w:r w:rsidR="00A370C5" w:rsidRPr="00A37575" w:rsidDel="00690F8C">
            <w:rPr>
              <w:rFonts w:cs="Times New Roman"/>
              <w:sz w:val="22"/>
            </w:rPr>
            <w:delText xml:space="preserve">exploratory </w:delText>
          </w:r>
        </w:del>
      </w:ins>
      <w:del w:id="11415" w:author="韬 黄" w:date="2018-11-05T16:58:00Z">
        <w:r w:rsidR="009B6C98" w:rsidRPr="00A37575" w:rsidDel="00690F8C">
          <w:rPr>
            <w:rFonts w:cs="Times New Roman"/>
            <w:sz w:val="22"/>
          </w:rPr>
          <w:delText>results</w:delText>
        </w:r>
      </w:del>
      <w:ins w:id="11416" w:author="韬 黄" w:date="2018-11-05T16:58:00Z">
        <w:r w:rsidR="00690F8C">
          <w:rPr>
            <w:rFonts w:cs="Times New Roman"/>
            <w:sz w:val="22"/>
          </w:rPr>
          <w:t xml:space="preserve">we attempt to </w:t>
        </w:r>
      </w:ins>
      <w:ins w:id="11417" w:author="韬 黄" w:date="2018-11-05T18:16:00Z">
        <w:r w:rsidR="00A82BA3">
          <w:rPr>
            <w:rFonts w:cs="Times New Roman"/>
            <w:sz w:val="22"/>
          </w:rPr>
          <w:t>exploratory insights</w:t>
        </w:r>
      </w:ins>
      <w:del w:id="11418" w:author="韬 黄" w:date="2018-11-05T16:58:00Z">
        <w:r w:rsidR="009B6C98" w:rsidRPr="00A37575" w:rsidDel="00690F8C">
          <w:rPr>
            <w:rFonts w:cs="Times New Roman"/>
            <w:sz w:val="22"/>
          </w:rPr>
          <w:delText xml:space="preserve"> here </w:delText>
        </w:r>
      </w:del>
      <w:ins w:id="11419" w:author="tao huang" w:date="2018-10-28T13:15:00Z">
        <w:del w:id="11420" w:author="韬 黄" w:date="2018-11-05T16:58:00Z">
          <w:r w:rsidR="00842108" w:rsidRPr="00A37575" w:rsidDel="00690F8C">
            <w:rPr>
              <w:rFonts w:cs="Times New Roman"/>
              <w:sz w:val="22"/>
            </w:rPr>
            <w:delText>highlight</w:delText>
          </w:r>
        </w:del>
      </w:ins>
      <w:ins w:id="11421" w:author="韬 黄" w:date="2018-11-05T16:58:00Z">
        <w:r w:rsidR="00690F8C">
          <w:rPr>
            <w:rFonts w:cs="Times New Roman"/>
            <w:sz w:val="22"/>
          </w:rPr>
          <w:t xml:space="preserve"> on</w:t>
        </w:r>
      </w:ins>
      <w:ins w:id="11422" w:author="tao huang" w:date="2018-10-28T13:15:00Z">
        <w:r w:rsidR="00842108" w:rsidRPr="00A37575">
          <w:rPr>
            <w:rFonts w:cs="Times New Roman"/>
            <w:sz w:val="22"/>
          </w:rPr>
          <w:t xml:space="preserve"> the situations where our proposed methods</w:t>
        </w:r>
      </w:ins>
      <w:ins w:id="11423" w:author="tao huang" w:date="2018-10-28T13:16:00Z">
        <w:r w:rsidR="00842108" w:rsidRPr="00A37575">
          <w:rPr>
            <w:rFonts w:cs="Times New Roman"/>
            <w:sz w:val="22"/>
          </w:rPr>
          <w:t xml:space="preserve"> </w:t>
        </w:r>
      </w:ins>
      <w:ins w:id="11424" w:author="韬 黄" w:date="2018-11-05T17:21:00Z">
        <w:r w:rsidR="003342B3">
          <w:rPr>
            <w:rFonts w:cs="Times New Roman"/>
            <w:sz w:val="22"/>
          </w:rPr>
          <w:t xml:space="preserve">may </w:t>
        </w:r>
      </w:ins>
      <w:ins w:id="11425" w:author="tao huang" w:date="2018-10-28T13:16:00Z">
        <w:r w:rsidR="00842108" w:rsidRPr="00C85AD4">
          <w:rPr>
            <w:rFonts w:cs="Times New Roman"/>
            <w:sz w:val="22"/>
            <w:rPrChange w:id="11426" w:author="韬 黄" w:date="2018-11-05T18:17:00Z">
              <w:rPr>
                <w:rFonts w:cs="Times New Roman"/>
                <w:sz w:val="22"/>
              </w:rPr>
            </w:rPrChange>
          </w:rPr>
          <w:t>gain most benefits</w:t>
        </w:r>
      </w:ins>
      <w:ins w:id="11427" w:author="韬 黄" w:date="2018-11-03T23:17:00Z">
        <w:del w:id="11428" w:author="tao huang" w:date="2018-11-04T12:29:00Z">
          <w:r w:rsidR="00086353" w:rsidRPr="00C85AD4" w:rsidDel="00793B49">
            <w:rPr>
              <w:rFonts w:cs="Times New Roman"/>
              <w:sz w:val="22"/>
              <w:rPrChange w:id="11429" w:author="韬 黄" w:date="2018-11-05T18:17:00Z">
                <w:rPr>
                  <w:rFonts w:cs="Times New Roman"/>
                  <w:sz w:val="22"/>
                </w:rPr>
              </w:rPrChange>
            </w:rPr>
            <w:delText xml:space="preserve"> and may indicate a possibility of determining the optimal sales forecasting method specifically for an SKU. However, </w:delText>
          </w:r>
        </w:del>
      </w:ins>
      <w:ins w:id="11430" w:author="韬 黄" w:date="2018-11-03T23:18:00Z">
        <w:del w:id="11431" w:author="tao huang" w:date="2018-11-04T12:29:00Z">
          <w:r w:rsidR="00086353" w:rsidRPr="00C85AD4" w:rsidDel="00793B49">
            <w:rPr>
              <w:rFonts w:cs="Times New Roman"/>
              <w:sz w:val="22"/>
              <w:rPrChange w:id="11432" w:author="韬 黄" w:date="2018-11-05T18:17:00Z">
                <w:rPr>
                  <w:rFonts w:cs="Times New Roman"/>
                  <w:sz w:val="22"/>
                </w:rPr>
              </w:rPrChange>
            </w:rPr>
            <w:delText xml:space="preserve">the findings are only exploratory, and </w:delText>
          </w:r>
        </w:del>
      </w:ins>
      <w:ins w:id="11433" w:author="韬 黄" w:date="2018-11-03T23:17:00Z">
        <w:del w:id="11434" w:author="tao huang" w:date="2018-11-04T12:29:00Z">
          <w:r w:rsidR="00086353" w:rsidRPr="00C85AD4" w:rsidDel="00793B49">
            <w:rPr>
              <w:rFonts w:cs="Times New Roman"/>
              <w:sz w:val="22"/>
              <w:rPrChange w:id="11435" w:author="韬 黄" w:date="2018-11-05T18:17:00Z">
                <w:rPr>
                  <w:rFonts w:cs="Times New Roman"/>
                  <w:sz w:val="22"/>
                </w:rPr>
              </w:rPrChange>
            </w:rPr>
            <w:delText xml:space="preserve">we leave this important practical question open </w:delText>
          </w:r>
        </w:del>
      </w:ins>
      <w:ins w:id="11436" w:author="韬 黄" w:date="2018-11-03T23:18:00Z">
        <w:del w:id="11437" w:author="tao huang" w:date="2018-11-04T12:29:00Z">
          <w:r w:rsidR="00086353" w:rsidRPr="00C85AD4" w:rsidDel="00793B49">
            <w:rPr>
              <w:rFonts w:cs="Times New Roman"/>
              <w:sz w:val="22"/>
              <w:rPrChange w:id="11438" w:author="韬 黄" w:date="2018-11-05T18:17:00Z">
                <w:rPr>
                  <w:rFonts w:cs="Times New Roman"/>
                  <w:sz w:val="22"/>
                </w:rPr>
              </w:rPrChange>
            </w:rPr>
            <w:delText>for future research</w:delText>
          </w:r>
        </w:del>
        <w:r w:rsidR="00086353" w:rsidRPr="00C85AD4">
          <w:rPr>
            <w:rFonts w:cs="Times New Roman"/>
            <w:sz w:val="22"/>
            <w:rPrChange w:id="11439" w:author="韬 黄" w:date="2018-11-05T18:17:00Z">
              <w:rPr>
                <w:rFonts w:cs="Times New Roman"/>
                <w:sz w:val="22"/>
              </w:rPr>
            </w:rPrChange>
          </w:rPr>
          <w:t>.</w:t>
        </w:r>
      </w:ins>
      <w:ins w:id="11440" w:author="韬 黄" w:date="2018-11-05T16:57:00Z">
        <w:r w:rsidR="00690F8C" w:rsidRPr="00C85AD4">
          <w:rPr>
            <w:rFonts w:cs="Times New Roman"/>
            <w:sz w:val="22"/>
            <w:rPrChange w:id="11441" w:author="韬 黄" w:date="2018-11-05T18:17:00Z">
              <w:rPr>
                <w:rFonts w:cs="Times New Roman"/>
                <w:sz w:val="22"/>
              </w:rPr>
            </w:rPrChange>
          </w:rPr>
          <w:t xml:space="preserve"> </w:t>
        </w:r>
      </w:ins>
      <w:del w:id="11442" w:author="tao huang" w:date="2018-10-28T13:16:00Z">
        <w:r w:rsidR="009B6C98" w:rsidRPr="00A37575" w:rsidDel="00842108">
          <w:rPr>
            <w:rFonts w:cs="Times New Roman"/>
            <w:sz w:val="22"/>
          </w:rPr>
          <w:delText xml:space="preserve">may </w:delText>
        </w:r>
      </w:del>
      <w:del w:id="11443" w:author="tao huang" w:date="2018-10-28T13:32:00Z">
        <w:r w:rsidR="009B6C98" w:rsidRPr="00A37575" w:rsidDel="0074487E">
          <w:rPr>
            <w:rFonts w:cs="Times New Roman"/>
            <w:sz w:val="22"/>
          </w:rPr>
          <w:delText xml:space="preserve">indicate a possibility of determining the optimal sales forecasting method </w:delText>
        </w:r>
      </w:del>
      <w:del w:id="11444" w:author="tao huang" w:date="2018-10-28T13:17:00Z">
        <w:r w:rsidR="009B6C98" w:rsidRPr="00A37575" w:rsidDel="00842108">
          <w:rPr>
            <w:rFonts w:cs="Times New Roman"/>
            <w:sz w:val="22"/>
          </w:rPr>
          <w:delText>specifically for</w:delText>
        </w:r>
      </w:del>
      <w:del w:id="11445" w:author="tao huang" w:date="2018-10-28T13:32:00Z">
        <w:r w:rsidR="009B6C98" w:rsidRPr="00A37575" w:rsidDel="0074487E">
          <w:rPr>
            <w:rFonts w:cs="Times New Roman"/>
            <w:sz w:val="22"/>
          </w:rPr>
          <w:delText xml:space="preserve"> </w:delText>
        </w:r>
      </w:del>
      <w:del w:id="11446" w:author="tao huang" w:date="2018-10-27T15:41:00Z">
        <w:r w:rsidR="009B6C98" w:rsidRPr="00A37575" w:rsidDel="00146CA0">
          <w:rPr>
            <w:rFonts w:cs="Times New Roman"/>
            <w:sz w:val="22"/>
          </w:rPr>
          <w:delText xml:space="preserve">an </w:delText>
        </w:r>
      </w:del>
      <w:del w:id="11447" w:author="tao huang" w:date="2018-10-28T13:32:00Z">
        <w:r w:rsidR="009B6C98" w:rsidRPr="00A37575" w:rsidDel="0074487E">
          <w:rPr>
            <w:rFonts w:cs="Times New Roman"/>
            <w:sz w:val="22"/>
          </w:rPr>
          <w:delText>SKU</w:delText>
        </w:r>
      </w:del>
      <w:del w:id="11448" w:author="tao huang" w:date="2018-10-28T12:57:00Z">
        <w:r w:rsidR="009B6C98" w:rsidRPr="00A37575" w:rsidDel="00A370C5">
          <w:rPr>
            <w:rFonts w:cs="Times New Roman"/>
            <w:sz w:val="22"/>
          </w:rPr>
          <w:delText xml:space="preserve">. However, the findings are only exploratory, and </w:delText>
        </w:r>
      </w:del>
      <w:del w:id="11449" w:author="tao huang" w:date="2018-10-28T13:32:00Z">
        <w:r w:rsidR="009B6C98" w:rsidRPr="00A37575" w:rsidDel="0074487E">
          <w:rPr>
            <w:rFonts w:cs="Times New Roman"/>
            <w:sz w:val="22"/>
          </w:rPr>
          <w:delText xml:space="preserve">we leave </w:delText>
        </w:r>
      </w:del>
      <w:del w:id="11450" w:author="tao huang" w:date="2018-10-28T12:57:00Z">
        <w:r w:rsidR="009B6C98" w:rsidRPr="00A37575" w:rsidDel="0027336C">
          <w:rPr>
            <w:rFonts w:cs="Times New Roman"/>
            <w:sz w:val="22"/>
          </w:rPr>
          <w:delText xml:space="preserve">it </w:delText>
        </w:r>
      </w:del>
      <w:del w:id="11451"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11452" w:author="tao huang" w:date="2018-10-28T13:05:00Z"/>
          <w:rFonts w:cs="Times New Roman"/>
          <w:sz w:val="22"/>
        </w:rPr>
      </w:pPr>
      <w:ins w:id="11453"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11454"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11455" w:author="tao huang" w:date="2018-10-28T12:59:00Z"/>
          <w:rFonts w:cs="Times New Roman"/>
          <w:sz w:val="22"/>
        </w:rPr>
      </w:pPr>
      <w:r w:rsidRPr="00A37575">
        <w:rPr>
          <w:rFonts w:cs="Times New Roman"/>
          <w:sz w:val="22"/>
        </w:rPr>
        <w:t xml:space="preserve">Table </w:t>
      </w:r>
      <w:del w:id="11456" w:author="tao huang" w:date="2018-10-28T22:45:00Z">
        <w:r w:rsidRPr="00A37575" w:rsidDel="00E4227D">
          <w:rPr>
            <w:rFonts w:cs="Times New Roman"/>
            <w:sz w:val="22"/>
          </w:rPr>
          <w:delText>7</w:delText>
        </w:r>
      </w:del>
      <w:ins w:id="11457" w:author="tao huang" w:date="2018-10-28T22:45:00Z">
        <w:r w:rsidR="00E4227D">
          <w:rPr>
            <w:rFonts w:cs="Times New Roman"/>
            <w:sz w:val="22"/>
          </w:rPr>
          <w:t>8</w:t>
        </w:r>
      </w:ins>
      <w:ins w:id="11458" w:author="tao huang" w:date="2018-10-28T22:10:00Z">
        <w:r w:rsidR="00D61F2F" w:rsidRPr="00A37575">
          <w:rPr>
            <w:rFonts w:cs="Times New Roman"/>
            <w:sz w:val="22"/>
          </w:rPr>
          <w:tab/>
        </w:r>
      </w:ins>
      <w:del w:id="11459" w:author="tao huang" w:date="2018-10-28T11:59:00Z">
        <w:r w:rsidRPr="00A37575" w:rsidDel="00BC7773">
          <w:rPr>
            <w:rFonts w:cs="Times New Roman"/>
            <w:sz w:val="22"/>
          </w:rPr>
          <w:tab/>
        </w:r>
      </w:del>
      <w:r w:rsidRPr="00A37575">
        <w:rPr>
          <w:rFonts w:cs="Times New Roman"/>
          <w:sz w:val="22"/>
        </w:rPr>
        <w:t xml:space="preserve">The determinants of </w:t>
      </w:r>
      <w:ins w:id="11460"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11461" w:author="tao huang" w:date="2018-10-28T11:59:00Z">
        <w:r w:rsidRPr="00A37575" w:rsidDel="00C93779">
          <w:rPr>
            <w:rFonts w:cs="Times New Roman"/>
            <w:sz w:val="22"/>
          </w:rPr>
          <w:delText>reductions of the MASE for one to eight weeks ahead horizon</w:delText>
        </w:r>
      </w:del>
      <w:del w:id="11462" w:author="tao huang" w:date="2018-10-28T22:10:00Z">
        <w:r w:rsidR="00DE7DE3" w:rsidRPr="00A37575" w:rsidDel="007A7154">
          <w:rPr>
            <w:rFonts w:cs="Times New Roman"/>
            <w:sz w:val="22"/>
          </w:rPr>
          <w:delText>*</w:delText>
        </w:r>
      </w:del>
    </w:p>
    <w:tbl>
      <w:tblPr>
        <w:tblStyle w:val="ListTable1Light1"/>
        <w:tblW w:w="7812" w:type="dxa"/>
        <w:jc w:val="center"/>
        <w:tblLook w:val="04A0" w:firstRow="1" w:lastRow="0" w:firstColumn="1" w:lastColumn="0" w:noHBand="0" w:noVBand="1"/>
      </w:tblPr>
      <w:tblGrid>
        <w:gridCol w:w="3331"/>
        <w:gridCol w:w="1206"/>
        <w:gridCol w:w="1251"/>
        <w:gridCol w:w="1021"/>
        <w:gridCol w:w="1206"/>
      </w:tblGrid>
      <w:tr w:rsidR="00A37575" w:rsidRPr="00830BC3" w14:paraId="5C8C91C6" w14:textId="77777777" w:rsidTr="00830BC3">
        <w:trPr>
          <w:cnfStyle w:val="100000000000" w:firstRow="1" w:lastRow="0" w:firstColumn="0" w:lastColumn="0" w:oddVBand="0" w:evenVBand="0" w:oddHBand="0" w:evenHBand="0" w:firstRowFirstColumn="0" w:firstRowLastColumn="0" w:lastRowFirstColumn="0" w:lastRowLastColumn="0"/>
          <w:trHeight w:val="20"/>
          <w:jc w:val="center"/>
          <w:ins w:id="1146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830BC3" w:rsidRDefault="002618A1" w:rsidP="002618A1">
            <w:pPr>
              <w:spacing w:after="0" w:line="240" w:lineRule="auto"/>
              <w:rPr>
                <w:ins w:id="11464" w:author="tao huang" w:date="2018-10-28T12:59:00Z"/>
                <w:rFonts w:eastAsia="Times New Roman" w:cs="Times New Roman"/>
                <w:b w:val="0"/>
                <w:bCs w:val="0"/>
                <w:sz w:val="22"/>
                <w:rPrChange w:id="11465" w:author="韬 黄" w:date="2018-11-05T18:08:00Z">
                  <w:rPr>
                    <w:ins w:id="11466" w:author="tao huang" w:date="2018-10-28T12:59:00Z"/>
                    <w:rFonts w:eastAsia="Times New Roman" w:cs="Times New Roman"/>
                    <w:color w:val="000000"/>
                    <w:sz w:val="22"/>
                  </w:rPr>
                </w:rPrChange>
              </w:rPr>
            </w:pPr>
            <w:ins w:id="11467" w:author="tao huang" w:date="2018-10-28T12:59:00Z">
              <w:r w:rsidRPr="00830BC3">
                <w:rPr>
                  <w:rFonts w:eastAsia="Times New Roman" w:cs="Times New Roman"/>
                  <w:b w:val="0"/>
                  <w:sz w:val="22"/>
                  <w:rPrChange w:id="11468" w:author="韬 黄" w:date="2018-11-05T18:08:00Z">
                    <w:rPr>
                      <w:rFonts w:eastAsia="Times New Roman" w:cs="Times New Roman"/>
                      <w:color w:val="000000"/>
                      <w:sz w:val="22"/>
                    </w:rPr>
                  </w:rPrChange>
                </w:rPr>
                <w:t>Parameter</w:t>
              </w:r>
            </w:ins>
            <w:ins w:id="11469" w:author="tao huang" w:date="2018-10-28T13:05:00Z">
              <w:r w:rsidR="00031911" w:rsidRPr="00830BC3">
                <w:rPr>
                  <w:rFonts w:eastAsia="Times New Roman" w:cs="Times New Roman"/>
                  <w:b w:val="0"/>
                  <w:sz w:val="22"/>
                  <w:rPrChange w:id="11470" w:author="韬 黄" w:date="2018-11-05T18:08:00Z">
                    <w:rPr>
                      <w:rFonts w:eastAsia="Times New Roman" w:cs="Times New Roman"/>
                      <w:color w:val="000000"/>
                      <w:sz w:val="22"/>
                    </w:rPr>
                  </w:rPrChange>
                </w:rPr>
                <w:t>s</w:t>
              </w:r>
            </w:ins>
            <w:ins w:id="11471" w:author="tao huang" w:date="2018-10-28T12:59:00Z">
              <w:r w:rsidRPr="00830BC3">
                <w:rPr>
                  <w:rFonts w:eastAsia="Times New Roman" w:cs="Times New Roman"/>
                  <w:b w:val="0"/>
                  <w:sz w:val="22"/>
                  <w:rPrChange w:id="11472" w:author="韬 黄" w:date="2018-11-05T18:08:00Z">
                    <w:rPr>
                      <w:rFonts w:eastAsia="Times New Roman" w:cs="Times New Roman"/>
                      <w:color w:val="000000"/>
                      <w:sz w:val="22"/>
                    </w:rPr>
                  </w:rPrChange>
                </w:rPr>
                <w:t xml:space="preserve">/ </w:t>
              </w:r>
            </w:ins>
            <w:ins w:id="11473" w:author="tao huang" w:date="2018-10-28T13:05:00Z">
              <w:r w:rsidR="00031911" w:rsidRPr="00830BC3">
                <w:rPr>
                  <w:rFonts w:eastAsia="Times New Roman" w:cs="Times New Roman"/>
                  <w:b w:val="0"/>
                  <w:sz w:val="22"/>
                  <w:rPrChange w:id="11474" w:author="韬 黄" w:date="2018-11-05T18:08:00Z">
                    <w:rPr>
                      <w:rFonts w:eastAsia="Times New Roman" w:cs="Times New Roman"/>
                      <w:color w:val="000000"/>
                      <w:sz w:val="22"/>
                    </w:rPr>
                  </w:rPrChange>
                </w:rPr>
                <w:t>E</w:t>
              </w:r>
            </w:ins>
            <w:ins w:id="11475" w:author="tao huang" w:date="2018-10-28T12:59:00Z">
              <w:r w:rsidRPr="00830BC3">
                <w:rPr>
                  <w:rFonts w:eastAsia="Times New Roman" w:cs="Times New Roman"/>
                  <w:b w:val="0"/>
                  <w:sz w:val="22"/>
                  <w:rPrChange w:id="11476" w:author="韬 黄" w:date="2018-11-05T18:08:00Z">
                    <w:rPr>
                      <w:rFonts w:eastAsia="Times New Roman" w:cs="Times New Roman"/>
                      <w:color w:val="000000"/>
                      <w:sz w:val="22"/>
                    </w:rPr>
                  </w:rPrChange>
                </w:rPr>
                <w:t>stimate</w:t>
              </w:r>
            </w:ins>
            <w:ins w:id="11477" w:author="tao huang" w:date="2018-10-28T13:05:00Z">
              <w:r w:rsidR="00031911" w:rsidRPr="00830BC3">
                <w:rPr>
                  <w:rFonts w:eastAsia="Times New Roman" w:cs="Times New Roman"/>
                  <w:b w:val="0"/>
                  <w:sz w:val="22"/>
                  <w:rPrChange w:id="11478" w:author="韬 黄" w:date="2018-11-05T18:08:00Z">
                    <w:rPr>
                      <w:rFonts w:eastAsia="Times New Roman" w:cs="Times New Roman"/>
                      <w:color w:val="000000"/>
                      <w:sz w:val="22"/>
                    </w:rPr>
                  </w:rPrChange>
                </w:rPr>
                <w:t>s</w:t>
              </w:r>
            </w:ins>
            <w:ins w:id="11479" w:author="tao huang" w:date="2018-10-28T12:59:00Z">
              <w:r w:rsidRPr="00830BC3">
                <w:rPr>
                  <w:rFonts w:eastAsia="Times New Roman" w:cs="Times New Roman"/>
                  <w:b w:val="0"/>
                  <w:sz w:val="22"/>
                  <w:rPrChange w:id="11480" w:author="韬 黄" w:date="2018-11-05T18:08:00Z">
                    <w:rPr>
                      <w:rFonts w:eastAsia="Times New Roman" w:cs="Times New Roman"/>
                      <w:color w:val="000000"/>
                      <w:sz w:val="22"/>
                    </w:rPr>
                  </w:rPrChange>
                </w:rPr>
                <w:t xml:space="preserve"> and </w:t>
              </w:r>
            </w:ins>
            <w:ins w:id="11481" w:author="tao huang" w:date="2018-10-28T13:05:00Z">
              <w:r w:rsidR="00031911" w:rsidRPr="00830BC3">
                <w:rPr>
                  <w:rFonts w:eastAsia="Times New Roman" w:cs="Times New Roman"/>
                  <w:b w:val="0"/>
                  <w:sz w:val="22"/>
                  <w:rPrChange w:id="11482" w:author="韬 黄" w:date="2018-11-05T18:08:00Z">
                    <w:rPr>
                      <w:rFonts w:eastAsia="Times New Roman" w:cs="Times New Roman"/>
                      <w:color w:val="000000"/>
                      <w:sz w:val="22"/>
                    </w:rPr>
                  </w:rPrChange>
                </w:rPr>
                <w:t>p</w:t>
              </w:r>
            </w:ins>
            <w:ins w:id="11483" w:author="tao huang" w:date="2018-10-28T12:59:00Z">
              <w:r w:rsidRPr="00830BC3">
                <w:rPr>
                  <w:rFonts w:eastAsia="Times New Roman" w:cs="Times New Roman"/>
                  <w:b w:val="0"/>
                  <w:sz w:val="22"/>
                  <w:rPrChange w:id="11484" w:author="韬 黄" w:date="2018-11-05T18:08:00Z">
                    <w:rPr>
                      <w:rFonts w:eastAsia="Times New Roman" w:cs="Times New Roman"/>
                      <w:color w:val="000000"/>
                      <w:sz w:val="22"/>
                    </w:rPr>
                  </w:rPrChange>
                </w:rPr>
                <w:t>-values/ Dependent variables</w:t>
              </w:r>
            </w:ins>
          </w:p>
        </w:tc>
        <w:tc>
          <w:tcPr>
            <w:tcW w:w="2382" w:type="dxa"/>
            <w:gridSpan w:val="2"/>
            <w:tcBorders>
              <w:top w:val="single" w:sz="4" w:space="0" w:color="auto"/>
              <w:left w:val="single" w:sz="4" w:space="0" w:color="auto"/>
              <w:right w:val="single" w:sz="4" w:space="0" w:color="auto"/>
            </w:tcBorders>
            <w:shd w:val="clear" w:color="auto" w:fill="auto"/>
            <w:noWrap/>
            <w:hideMark/>
          </w:tcPr>
          <w:p w14:paraId="55AE311A" w14:textId="236F380C" w:rsidR="002618A1" w:rsidRPr="00830BC3"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11485" w:author="tao huang" w:date="2018-10-28T12:59:00Z"/>
                <w:rFonts w:eastAsia="Times New Roman" w:cs="Times New Roman"/>
                <w:b w:val="0"/>
                <w:sz w:val="22"/>
                <w:rPrChange w:id="11486" w:author="韬 黄" w:date="2018-11-05T18:08:00Z">
                  <w:rPr>
                    <w:ins w:id="11487" w:author="tao huang" w:date="2018-10-28T12:59:00Z"/>
                    <w:rFonts w:eastAsia="Times New Roman" w:cs="Times New Roman"/>
                    <w:color w:val="000000"/>
                    <w:sz w:val="22"/>
                  </w:rPr>
                </w:rPrChange>
              </w:rPr>
            </w:pPr>
            <w:ins w:id="11488" w:author="tao huang" w:date="2018-10-28T12:59:00Z">
              <w:r w:rsidRPr="00830BC3">
                <w:rPr>
                  <w:rFonts w:eastAsia="Times New Roman" w:cs="Times New Roman"/>
                  <w:b w:val="0"/>
                  <w:sz w:val="22"/>
                  <w:rPrChange w:id="11489" w:author="韬 黄" w:date="2018-11-05T18:08:00Z">
                    <w:rPr>
                      <w:rFonts w:eastAsia="Times New Roman" w:cs="Times New Roman"/>
                      <w:color w:val="000000"/>
                      <w:sz w:val="22"/>
                    </w:rPr>
                  </w:rPrChange>
                </w:rPr>
                <w:t> </w:t>
              </w:r>
            </w:ins>
            <m:oMath>
              <m:r>
                <w:ins w:id="11490" w:author="tao huang" w:date="2018-10-28T13:00:00Z">
                  <m:rPr>
                    <m:sty m:val="p"/>
                  </m:rPr>
                  <w:rPr>
                    <w:rFonts w:ascii="Cambria Math" w:hAnsi="Cambria Math" w:cs="Times New Roman"/>
                    <w:sz w:val="22"/>
                    <w:rPrChange w:id="11491" w:author="韬 黄" w:date="2018-11-05T18:08:00Z">
                      <w:rPr>
                        <w:rFonts w:ascii="Cambria Math" w:hAnsi="Cambria Math" w:cs="Times New Roman"/>
                        <w:sz w:val="22"/>
                      </w:rPr>
                    </w:rPrChange>
                  </w:rPr>
                  <m:t>PctRed</m:t>
                </w:ins>
              </m:r>
              <m:d>
                <m:dPr>
                  <m:ctrlPr>
                    <w:ins w:id="11492" w:author="tao huang" w:date="2018-10-28T13:00:00Z">
                      <w:rPr>
                        <w:rFonts w:ascii="Cambria Math" w:hAnsi="Cambria Math" w:cs="Times New Roman"/>
                        <w:b w:val="0"/>
                        <w:i/>
                        <w:sz w:val="22"/>
                        <w:rPrChange w:id="11493" w:author="韬 黄" w:date="2018-11-05T18:08:00Z">
                          <w:rPr>
                            <w:rFonts w:ascii="Cambria Math" w:hAnsi="Cambria Math" w:cs="Times New Roman"/>
                            <w:b w:val="0"/>
                            <w:i/>
                            <w:sz w:val="22"/>
                          </w:rPr>
                        </w:rPrChange>
                      </w:rPr>
                    </w:ins>
                  </m:ctrlPr>
                </m:dPr>
                <m:e>
                  <m:r>
                    <w:ins w:id="11494" w:author="tao huang" w:date="2018-10-28T13:00:00Z">
                      <m:rPr>
                        <m:sty m:val="p"/>
                      </m:rPr>
                      <w:rPr>
                        <w:rFonts w:ascii="Cambria Math" w:hAnsi="Cambria Math" w:cs="Times New Roman"/>
                        <w:sz w:val="22"/>
                        <w:rPrChange w:id="11495" w:author="韬 黄" w:date="2018-11-05T18:08:00Z">
                          <w:rPr>
                            <w:rFonts w:ascii="Cambria Math" w:hAnsi="Cambria Math" w:cs="Times New Roman"/>
                            <w:sz w:val="22"/>
                          </w:rPr>
                        </w:rPrChange>
                      </w:rPr>
                      <m:t>ADL-</m:t>
                    </w:ins>
                  </m:r>
                  <m:r>
                    <w:ins w:id="11496" w:author="tao huang" w:date="2018-10-28T13:00:00Z">
                      <m:rPr>
                        <m:sty m:val="p"/>
                      </m:rPr>
                      <w:rPr>
                        <w:rFonts w:ascii="Cambria Math" w:hAnsi="Cambria Math" w:cs="Times New Roman"/>
                        <w:noProof/>
                        <w:sz w:val="22"/>
                        <w:rPrChange w:id="11497" w:author="韬 黄" w:date="2018-11-05T18:08:00Z">
                          <w:rPr>
                            <w:rFonts w:ascii="Cambria Math" w:hAnsi="Cambria Math" w:cs="Times New Roman"/>
                            <w:noProof/>
                            <w:sz w:val="22"/>
                          </w:rPr>
                        </w:rPrChange>
                      </w:rPr>
                      <m:t>intra</m:t>
                    </w:ins>
                  </m:r>
                  <m:r>
                    <w:ins w:id="11498" w:author="tao huang" w:date="2018-10-28T13:00:00Z">
                      <w:rPr>
                        <w:rFonts w:ascii="Cambria Math" w:hAnsi="Cambria Math" w:cs="Times New Roman"/>
                        <w:sz w:val="22"/>
                        <w:rPrChange w:id="11499" w:author="韬 黄" w:date="2018-11-05T18:08:00Z">
                          <w:rPr>
                            <w:rFonts w:ascii="Cambria Math" w:hAnsi="Cambria Math" w:cs="Times New Roman"/>
                            <w:sz w:val="22"/>
                          </w:rPr>
                        </w:rPrChange>
                      </w:rPr>
                      <m:t>-</m:t>
                    </w:ins>
                  </m:r>
                  <m:r>
                    <w:ins w:id="11500" w:author="tao huang" w:date="2018-10-28T13:00:00Z">
                      <m:rPr>
                        <m:sty m:val="p"/>
                      </m:rPr>
                      <w:rPr>
                        <w:rFonts w:ascii="Cambria Math" w:hAnsi="Cambria Math" w:cs="Times New Roman"/>
                        <w:sz w:val="22"/>
                        <w:rPrChange w:id="11501" w:author="韬 黄" w:date="2018-11-05T18:08:00Z">
                          <w:rPr>
                            <w:rFonts w:ascii="Cambria Math" w:hAnsi="Cambria Math" w:cs="Times New Roman"/>
                            <w:sz w:val="22"/>
                          </w:rPr>
                        </w:rPrChange>
                      </w:rPr>
                      <m:t>EWC</m:t>
                    </w:ins>
                  </m:r>
                  <m:r>
                    <w:ins w:id="11502" w:author="tao huang" w:date="2018-10-28T13:00:00Z">
                      <w:rPr>
                        <w:rFonts w:ascii="Cambria Math" w:hAnsi="Cambria Math" w:cs="Times New Roman"/>
                        <w:sz w:val="22"/>
                        <w:rPrChange w:id="11503" w:author="韬 黄" w:date="2018-11-05T18:08:00Z">
                          <w:rPr>
                            <w:rFonts w:ascii="Cambria Math" w:hAnsi="Cambria Math" w:cs="Times New Roman"/>
                            <w:sz w:val="22"/>
                          </w:rPr>
                        </w:rPrChange>
                      </w:rPr>
                      <m:t>,i</m:t>
                    </w:ins>
                  </m:r>
                </m:e>
              </m:d>
            </m:oMath>
          </w:p>
        </w:tc>
        <w:tc>
          <w:tcPr>
            <w:tcW w:w="2099" w:type="dxa"/>
            <w:gridSpan w:val="2"/>
            <w:tcBorders>
              <w:top w:val="single" w:sz="4" w:space="0" w:color="auto"/>
              <w:left w:val="single" w:sz="4" w:space="0" w:color="auto"/>
              <w:right w:val="single" w:sz="4" w:space="0" w:color="auto"/>
            </w:tcBorders>
            <w:shd w:val="clear" w:color="auto" w:fill="auto"/>
            <w:noWrap/>
            <w:hideMark/>
          </w:tcPr>
          <w:p w14:paraId="169E937B" w14:textId="09A9DAD7" w:rsidR="002618A1" w:rsidRPr="00830BC3"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11504" w:author="tao huang" w:date="2018-10-28T12:59:00Z"/>
                <w:rFonts w:eastAsia="Times New Roman" w:cs="Times New Roman"/>
                <w:b w:val="0"/>
                <w:sz w:val="22"/>
                <w:rPrChange w:id="11505" w:author="韬 黄" w:date="2018-11-05T18:08:00Z">
                  <w:rPr>
                    <w:ins w:id="11506" w:author="tao huang" w:date="2018-10-28T12:59:00Z"/>
                    <w:rFonts w:eastAsia="Times New Roman" w:cs="Times New Roman"/>
                    <w:color w:val="000000"/>
                    <w:sz w:val="22"/>
                  </w:rPr>
                </w:rPrChange>
              </w:rPr>
            </w:pPr>
            <w:ins w:id="11507" w:author="tao huang" w:date="2018-10-28T12:59:00Z">
              <w:r w:rsidRPr="00830BC3">
                <w:rPr>
                  <w:rFonts w:eastAsia="Times New Roman" w:cs="Times New Roman"/>
                  <w:b w:val="0"/>
                  <w:sz w:val="22"/>
                  <w:rPrChange w:id="11508" w:author="韬 黄" w:date="2018-11-05T18:08:00Z">
                    <w:rPr>
                      <w:rFonts w:eastAsia="Times New Roman" w:cs="Times New Roman"/>
                      <w:color w:val="000000"/>
                      <w:sz w:val="22"/>
                    </w:rPr>
                  </w:rPrChange>
                </w:rPr>
                <w:t> </w:t>
              </w:r>
            </w:ins>
            <m:oMath>
              <m:r>
                <w:ins w:id="11509" w:author="tao huang" w:date="2018-10-28T13:00:00Z">
                  <m:rPr>
                    <m:sty m:val="p"/>
                  </m:rPr>
                  <w:rPr>
                    <w:rFonts w:ascii="Cambria Math" w:hAnsi="Cambria Math" w:cs="Times New Roman"/>
                    <w:sz w:val="22"/>
                    <w:rPrChange w:id="11510" w:author="韬 黄" w:date="2018-11-05T18:08:00Z">
                      <w:rPr>
                        <w:rFonts w:ascii="Cambria Math" w:hAnsi="Cambria Math" w:cs="Times New Roman"/>
                        <w:sz w:val="22"/>
                      </w:rPr>
                    </w:rPrChange>
                  </w:rPr>
                  <m:t>PctRed</m:t>
                </w:ins>
              </m:r>
              <m:d>
                <m:dPr>
                  <m:ctrlPr>
                    <w:ins w:id="11511" w:author="tao huang" w:date="2018-10-28T13:00:00Z">
                      <w:rPr>
                        <w:rFonts w:ascii="Cambria Math" w:hAnsi="Cambria Math" w:cs="Times New Roman"/>
                        <w:b w:val="0"/>
                        <w:i/>
                        <w:sz w:val="22"/>
                        <w:rPrChange w:id="11512" w:author="韬 黄" w:date="2018-11-05T18:08:00Z">
                          <w:rPr>
                            <w:rFonts w:ascii="Cambria Math" w:hAnsi="Cambria Math" w:cs="Times New Roman"/>
                            <w:b w:val="0"/>
                            <w:i/>
                            <w:sz w:val="22"/>
                          </w:rPr>
                        </w:rPrChange>
                      </w:rPr>
                    </w:ins>
                  </m:ctrlPr>
                </m:dPr>
                <m:e>
                  <m:r>
                    <w:ins w:id="11513" w:author="tao huang" w:date="2018-10-28T13:00:00Z">
                      <m:rPr>
                        <m:sty m:val="p"/>
                      </m:rPr>
                      <w:rPr>
                        <w:rFonts w:ascii="Cambria Math" w:hAnsi="Cambria Math" w:cs="Times New Roman"/>
                        <w:sz w:val="22"/>
                        <w:rPrChange w:id="11514" w:author="韬 黄" w:date="2018-11-05T18:08:00Z">
                          <w:rPr>
                            <w:rFonts w:ascii="Cambria Math" w:hAnsi="Cambria Math" w:cs="Times New Roman"/>
                            <w:sz w:val="22"/>
                          </w:rPr>
                        </w:rPrChange>
                      </w:rPr>
                      <m:t>ADL-</m:t>
                    </w:ins>
                  </m:r>
                  <m:r>
                    <w:ins w:id="11515" w:author="tao huang" w:date="2018-10-28T13:00:00Z">
                      <m:rPr>
                        <m:sty m:val="p"/>
                      </m:rPr>
                      <w:rPr>
                        <w:rFonts w:ascii="Cambria Math" w:hAnsi="Cambria Math" w:cs="Times New Roman"/>
                        <w:noProof/>
                        <w:sz w:val="22"/>
                        <w:rPrChange w:id="11516" w:author="韬 黄" w:date="2018-11-05T18:08:00Z">
                          <w:rPr>
                            <w:rFonts w:ascii="Cambria Math" w:hAnsi="Cambria Math" w:cs="Times New Roman"/>
                            <w:noProof/>
                            <w:sz w:val="22"/>
                          </w:rPr>
                        </w:rPrChange>
                      </w:rPr>
                      <m:t>intra</m:t>
                    </w:ins>
                  </m:r>
                  <m:r>
                    <w:ins w:id="11517" w:author="tao huang" w:date="2018-10-28T13:00:00Z">
                      <w:rPr>
                        <w:rFonts w:ascii="Cambria Math" w:hAnsi="Cambria Math" w:cs="Times New Roman"/>
                        <w:sz w:val="22"/>
                        <w:rPrChange w:id="11518" w:author="韬 黄" w:date="2018-11-05T18:08:00Z">
                          <w:rPr>
                            <w:rFonts w:ascii="Cambria Math" w:hAnsi="Cambria Math" w:cs="Times New Roman"/>
                            <w:sz w:val="22"/>
                          </w:rPr>
                        </w:rPrChange>
                      </w:rPr>
                      <m:t>-</m:t>
                    </w:ins>
                  </m:r>
                  <m:r>
                    <w:ins w:id="11519" w:author="tao huang" w:date="2018-10-28T13:00:00Z">
                      <m:rPr>
                        <m:sty m:val="p"/>
                      </m:rPr>
                      <w:rPr>
                        <w:rFonts w:ascii="Cambria Math" w:hAnsi="Cambria Math" w:cs="Times New Roman"/>
                        <w:sz w:val="22"/>
                        <w:rPrChange w:id="11520" w:author="韬 黄" w:date="2018-11-05T18:08:00Z">
                          <w:rPr>
                            <w:rFonts w:ascii="Cambria Math" w:hAnsi="Cambria Math" w:cs="Times New Roman"/>
                            <w:sz w:val="22"/>
                          </w:rPr>
                        </w:rPrChange>
                      </w:rPr>
                      <m:t>IC</m:t>
                    </w:ins>
                  </m:r>
                  <m:r>
                    <w:ins w:id="11521" w:author="tao huang" w:date="2018-10-28T13:00:00Z">
                      <w:rPr>
                        <w:rFonts w:ascii="Cambria Math" w:hAnsi="Cambria Math" w:cs="Times New Roman"/>
                        <w:sz w:val="22"/>
                        <w:rPrChange w:id="11522" w:author="韬 黄" w:date="2018-11-05T18:08:00Z">
                          <w:rPr>
                            <w:rFonts w:ascii="Cambria Math" w:hAnsi="Cambria Math" w:cs="Times New Roman"/>
                            <w:sz w:val="22"/>
                          </w:rPr>
                        </w:rPrChange>
                      </w:rPr>
                      <m:t>,i</m:t>
                    </w:ins>
                  </m:r>
                </m:e>
              </m:d>
            </m:oMath>
          </w:p>
        </w:tc>
      </w:tr>
      <w:tr w:rsidR="00A37575" w:rsidRPr="00830BC3" w14:paraId="0BE378E8"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52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830BC3" w:rsidRDefault="002618A1" w:rsidP="002618A1">
            <w:pPr>
              <w:spacing w:after="0" w:line="240" w:lineRule="auto"/>
              <w:rPr>
                <w:ins w:id="11524" w:author="tao huang" w:date="2018-10-28T12:59:00Z"/>
                <w:rFonts w:eastAsia="Times New Roman" w:cs="Times New Roman"/>
                <w:b w:val="0"/>
                <w:sz w:val="22"/>
                <w:rPrChange w:id="11525" w:author="韬 黄" w:date="2018-11-05T18:08:00Z">
                  <w:rPr>
                    <w:ins w:id="11526" w:author="tao huang" w:date="2018-10-28T12:59:00Z"/>
                    <w:rFonts w:eastAsia="Times New Roman" w:cs="Times New Roman"/>
                    <w:color w:val="000000"/>
                    <w:sz w:val="22"/>
                  </w:rPr>
                </w:rPrChange>
              </w:rPr>
            </w:pPr>
          </w:p>
        </w:tc>
        <w:tc>
          <w:tcPr>
            <w:tcW w:w="1131" w:type="dxa"/>
            <w:tcBorders>
              <w:left w:val="single" w:sz="4" w:space="0" w:color="auto"/>
              <w:bottom w:val="single" w:sz="4" w:space="0" w:color="auto"/>
            </w:tcBorders>
            <w:shd w:val="clear" w:color="auto" w:fill="auto"/>
            <w:noWrap/>
            <w:hideMark/>
          </w:tcPr>
          <w:p w14:paraId="6DA8147D"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27" w:author="tao huang" w:date="2018-10-28T12:59:00Z"/>
                <w:rFonts w:eastAsia="Times New Roman" w:cs="Times New Roman"/>
                <w:sz w:val="22"/>
                <w:rPrChange w:id="11528" w:author="韬 黄" w:date="2018-11-05T18:08:00Z">
                  <w:rPr>
                    <w:ins w:id="11529" w:author="tao huang" w:date="2018-10-28T12:59:00Z"/>
                    <w:rFonts w:eastAsia="Times New Roman" w:cs="Times New Roman"/>
                    <w:color w:val="000000"/>
                    <w:sz w:val="22"/>
                  </w:rPr>
                </w:rPrChange>
              </w:rPr>
            </w:pPr>
            <w:ins w:id="11530" w:author="tao huang" w:date="2018-10-28T12:59:00Z">
              <w:r w:rsidRPr="00830BC3">
                <w:rPr>
                  <w:rFonts w:eastAsia="Times New Roman" w:cs="Times New Roman"/>
                  <w:sz w:val="22"/>
                  <w:rPrChange w:id="11531" w:author="韬 黄" w:date="2018-11-05T18:08:00Z">
                    <w:rPr>
                      <w:rFonts w:eastAsia="Times New Roman" w:cs="Times New Roman"/>
                      <w:color w:val="000000"/>
                      <w:sz w:val="22"/>
                    </w:rPr>
                  </w:rPrChange>
                </w:rPr>
                <w:t>Estimate</w:t>
              </w:r>
            </w:ins>
          </w:p>
        </w:tc>
        <w:tc>
          <w:tcPr>
            <w:tcW w:w="1251" w:type="dxa"/>
            <w:tcBorders>
              <w:bottom w:val="single" w:sz="4" w:space="0" w:color="auto"/>
              <w:right w:val="single" w:sz="4" w:space="0" w:color="auto"/>
            </w:tcBorders>
            <w:shd w:val="clear" w:color="auto" w:fill="auto"/>
            <w:noWrap/>
            <w:hideMark/>
          </w:tcPr>
          <w:p w14:paraId="6426F8B8"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32" w:author="tao huang" w:date="2018-10-28T12:59:00Z"/>
                <w:rFonts w:eastAsia="Times New Roman" w:cs="Times New Roman"/>
                <w:sz w:val="22"/>
                <w:rPrChange w:id="11533" w:author="韬 黄" w:date="2018-11-05T18:08:00Z">
                  <w:rPr>
                    <w:ins w:id="11534" w:author="tao huang" w:date="2018-10-28T12:59:00Z"/>
                    <w:rFonts w:eastAsia="Times New Roman" w:cs="Times New Roman"/>
                    <w:color w:val="000000"/>
                    <w:sz w:val="22"/>
                  </w:rPr>
                </w:rPrChange>
              </w:rPr>
            </w:pPr>
            <w:ins w:id="11535" w:author="tao huang" w:date="2018-10-28T12:59:00Z">
              <w:r w:rsidRPr="00830BC3">
                <w:rPr>
                  <w:rFonts w:eastAsia="Times New Roman" w:cs="Times New Roman"/>
                  <w:sz w:val="22"/>
                  <w:rPrChange w:id="11536" w:author="韬 黄" w:date="2018-11-05T18:08:00Z">
                    <w:rPr>
                      <w:rFonts w:eastAsia="Times New Roman" w:cs="Times New Roman"/>
                      <w:color w:val="000000"/>
                      <w:sz w:val="22"/>
                    </w:rPr>
                  </w:rPrChange>
                </w:rPr>
                <w:t>P-value</w:t>
              </w:r>
            </w:ins>
          </w:p>
        </w:tc>
        <w:tc>
          <w:tcPr>
            <w:tcW w:w="1021" w:type="dxa"/>
            <w:tcBorders>
              <w:left w:val="single" w:sz="4" w:space="0" w:color="auto"/>
              <w:bottom w:val="single" w:sz="4" w:space="0" w:color="auto"/>
            </w:tcBorders>
            <w:shd w:val="clear" w:color="auto" w:fill="auto"/>
            <w:noWrap/>
            <w:hideMark/>
          </w:tcPr>
          <w:p w14:paraId="462087AE"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37" w:author="tao huang" w:date="2018-10-28T12:59:00Z"/>
                <w:rFonts w:eastAsia="Times New Roman" w:cs="Times New Roman"/>
                <w:sz w:val="22"/>
                <w:rPrChange w:id="11538" w:author="韬 黄" w:date="2018-11-05T18:08:00Z">
                  <w:rPr>
                    <w:ins w:id="11539" w:author="tao huang" w:date="2018-10-28T12:59:00Z"/>
                    <w:rFonts w:eastAsia="Times New Roman" w:cs="Times New Roman"/>
                    <w:color w:val="000000"/>
                    <w:sz w:val="22"/>
                  </w:rPr>
                </w:rPrChange>
              </w:rPr>
            </w:pPr>
            <w:ins w:id="11540" w:author="tao huang" w:date="2018-10-28T12:59:00Z">
              <w:r w:rsidRPr="00830BC3">
                <w:rPr>
                  <w:rFonts w:eastAsia="Times New Roman" w:cs="Times New Roman"/>
                  <w:sz w:val="22"/>
                  <w:rPrChange w:id="11541" w:author="韬 黄" w:date="2018-11-05T18:08:00Z">
                    <w:rPr>
                      <w:rFonts w:eastAsia="Times New Roman" w:cs="Times New Roman"/>
                      <w:color w:val="000000"/>
                      <w:sz w:val="22"/>
                    </w:rPr>
                  </w:rPrChange>
                </w:rPr>
                <w:t>Estimate</w:t>
              </w:r>
            </w:ins>
          </w:p>
        </w:tc>
        <w:tc>
          <w:tcPr>
            <w:tcW w:w="1078" w:type="dxa"/>
            <w:tcBorders>
              <w:bottom w:val="single" w:sz="4" w:space="0" w:color="auto"/>
              <w:right w:val="single" w:sz="4" w:space="0" w:color="auto"/>
            </w:tcBorders>
            <w:shd w:val="clear" w:color="auto" w:fill="auto"/>
            <w:noWrap/>
            <w:hideMark/>
          </w:tcPr>
          <w:p w14:paraId="6901FA12" w14:textId="77777777" w:rsidR="002618A1" w:rsidRPr="00830BC3"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542" w:author="tao huang" w:date="2018-10-28T12:59:00Z"/>
                <w:rFonts w:eastAsia="Times New Roman" w:cs="Times New Roman"/>
                <w:sz w:val="22"/>
                <w:rPrChange w:id="11543" w:author="韬 黄" w:date="2018-11-05T18:08:00Z">
                  <w:rPr>
                    <w:ins w:id="11544" w:author="tao huang" w:date="2018-10-28T12:59:00Z"/>
                    <w:rFonts w:eastAsia="Times New Roman" w:cs="Times New Roman"/>
                    <w:color w:val="000000"/>
                    <w:sz w:val="22"/>
                  </w:rPr>
                </w:rPrChange>
              </w:rPr>
            </w:pPr>
            <w:ins w:id="11545" w:author="tao huang" w:date="2018-10-28T12:59:00Z">
              <w:r w:rsidRPr="00830BC3">
                <w:rPr>
                  <w:rFonts w:eastAsia="Times New Roman" w:cs="Times New Roman"/>
                  <w:sz w:val="22"/>
                  <w:rPrChange w:id="11546" w:author="韬 黄" w:date="2018-11-05T18:08:00Z">
                    <w:rPr>
                      <w:rFonts w:eastAsia="Times New Roman" w:cs="Times New Roman"/>
                      <w:color w:val="000000"/>
                      <w:sz w:val="22"/>
                    </w:rPr>
                  </w:rPrChange>
                </w:rPr>
                <w:t>P-value</w:t>
              </w:r>
            </w:ins>
          </w:p>
        </w:tc>
      </w:tr>
      <w:tr w:rsidR="00830BC3" w:rsidRPr="00830BC3" w14:paraId="18CCC666" w14:textId="77777777" w:rsidTr="00830BC3">
        <w:trPr>
          <w:trHeight w:val="20"/>
          <w:jc w:val="center"/>
          <w:ins w:id="1154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203598ED" w:rsidR="00830BC3" w:rsidRPr="00830BC3" w:rsidRDefault="00830BC3" w:rsidP="00830BC3">
            <w:pPr>
              <w:spacing w:after="0" w:line="240" w:lineRule="auto"/>
              <w:rPr>
                <w:ins w:id="11548" w:author="tao huang" w:date="2018-10-28T12:59:00Z"/>
                <w:rFonts w:eastAsia="Times New Roman" w:cs="Times New Roman"/>
                <w:b w:val="0"/>
                <w:sz w:val="22"/>
                <w:rPrChange w:id="11549" w:author="韬 黄" w:date="2018-11-05T18:08:00Z">
                  <w:rPr>
                    <w:ins w:id="11550" w:author="tao huang" w:date="2018-10-28T12:59:00Z"/>
                    <w:rFonts w:eastAsia="Times New Roman" w:cs="Times New Roman"/>
                    <w:color w:val="000000"/>
                    <w:sz w:val="22"/>
                  </w:rPr>
                </w:rPrChange>
              </w:rPr>
            </w:pPr>
            <w:ins w:id="11551" w:author="韬 黄" w:date="2018-11-05T18:05:00Z">
              <w:r w:rsidRPr="00830BC3">
                <w:rPr>
                  <w:rFonts w:cs="Times New Roman"/>
                  <w:b w:val="0"/>
                  <w:sz w:val="22"/>
                  <w:rPrChange w:id="11552" w:author="韬 黄" w:date="2018-11-05T18:08:00Z">
                    <w:rPr/>
                  </w:rPrChange>
                </w:rPr>
                <w:t>Intercept</w:t>
              </w:r>
            </w:ins>
            <w:ins w:id="11553" w:author="tao huang" w:date="2018-10-28T12:59:00Z">
              <w:del w:id="11554" w:author="韬 黄" w:date="2018-11-05T18:05:00Z">
                <w:r w:rsidRPr="00830BC3" w:rsidDel="00773414">
                  <w:rPr>
                    <w:rFonts w:eastAsia="Times New Roman" w:cs="Times New Roman"/>
                    <w:b w:val="0"/>
                    <w:sz w:val="22"/>
                    <w:rPrChange w:id="11555" w:author="韬 黄" w:date="2018-11-05T18:08:00Z">
                      <w:rPr>
                        <w:rFonts w:eastAsia="Times New Roman" w:cs="Times New Roman"/>
                        <w:color w:val="000000"/>
                        <w:sz w:val="22"/>
                      </w:rPr>
                    </w:rPrChange>
                  </w:rPr>
                  <w:delText>Outliers and promotion frequency</w:delText>
                </w:r>
              </w:del>
            </w:ins>
          </w:p>
        </w:tc>
        <w:tc>
          <w:tcPr>
            <w:tcW w:w="1131" w:type="dxa"/>
            <w:tcBorders>
              <w:top w:val="single" w:sz="4" w:space="0" w:color="auto"/>
              <w:left w:val="single" w:sz="4" w:space="0" w:color="auto"/>
            </w:tcBorders>
            <w:shd w:val="clear" w:color="auto" w:fill="auto"/>
            <w:hideMark/>
          </w:tcPr>
          <w:p w14:paraId="54C4B154" w14:textId="14C558A1"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56" w:author="tao huang" w:date="2018-10-28T12:59:00Z"/>
                <w:rFonts w:eastAsia="Times New Roman" w:cs="Times New Roman"/>
                <w:sz w:val="22"/>
                <w:rPrChange w:id="11557" w:author="韬 黄" w:date="2018-11-05T18:08:00Z">
                  <w:rPr>
                    <w:ins w:id="11558" w:author="tao huang" w:date="2018-10-28T12:59:00Z"/>
                    <w:rFonts w:eastAsia="Times New Roman" w:cs="Times New Roman"/>
                    <w:color w:val="000000"/>
                    <w:sz w:val="22"/>
                  </w:rPr>
                </w:rPrChange>
              </w:rPr>
            </w:pPr>
            <w:ins w:id="11559" w:author="韬 黄" w:date="2018-11-05T18:08:00Z">
              <w:r>
                <w:rPr>
                  <w:rFonts w:cs="Times New Roman"/>
                  <w:sz w:val="22"/>
                </w:rPr>
                <w:t xml:space="preserve"> </w:t>
              </w:r>
              <w:r w:rsidRPr="00830BC3">
                <w:rPr>
                  <w:rFonts w:cs="Times New Roman"/>
                  <w:sz w:val="22"/>
                  <w:rPrChange w:id="11560" w:author="韬 黄" w:date="2018-11-05T18:08:00Z">
                    <w:rPr/>
                  </w:rPrChange>
                </w:rPr>
                <w:t>0.30</w:t>
              </w:r>
            </w:ins>
            <w:ins w:id="11561" w:author="韬 黄" w:date="2018-11-05T18:09:00Z">
              <w:r>
                <w:rPr>
                  <w:rFonts w:cs="Times New Roman"/>
                  <w:sz w:val="22"/>
                </w:rPr>
                <w:t>*</w:t>
              </w:r>
            </w:ins>
            <w:ins w:id="11562" w:author="tao huang" w:date="2018-10-28T12:59:00Z">
              <w:del w:id="11563" w:author="韬 黄" w:date="2018-11-05T18:08:00Z">
                <w:r w:rsidRPr="00830BC3" w:rsidDel="00351BD0">
                  <w:rPr>
                    <w:rFonts w:eastAsia="Times New Roman" w:cs="Times New Roman"/>
                    <w:sz w:val="22"/>
                    <w:rPrChange w:id="11564" w:author="韬 黄" w:date="2018-11-05T18:08:00Z">
                      <w:rPr>
                        <w:rFonts w:eastAsia="Times New Roman" w:cs="Times New Roman"/>
                        <w:color w:val="000000"/>
                        <w:sz w:val="22"/>
                      </w:rPr>
                    </w:rPrChange>
                  </w:rPr>
                  <w:delText>0.07*</w:delText>
                </w:r>
              </w:del>
            </w:ins>
          </w:p>
        </w:tc>
        <w:tc>
          <w:tcPr>
            <w:tcW w:w="1251" w:type="dxa"/>
            <w:tcBorders>
              <w:top w:val="single" w:sz="4" w:space="0" w:color="auto"/>
              <w:right w:val="single" w:sz="4" w:space="0" w:color="auto"/>
            </w:tcBorders>
            <w:shd w:val="clear" w:color="auto" w:fill="auto"/>
            <w:hideMark/>
          </w:tcPr>
          <w:p w14:paraId="18D3C347" w14:textId="338DC83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65" w:author="tao huang" w:date="2018-10-28T12:59:00Z"/>
                <w:rFonts w:eastAsia="Times New Roman" w:cs="Times New Roman"/>
                <w:sz w:val="22"/>
                <w:rPrChange w:id="11566" w:author="韬 黄" w:date="2018-11-05T18:08:00Z">
                  <w:rPr>
                    <w:ins w:id="11567" w:author="tao huang" w:date="2018-10-28T12:59:00Z"/>
                    <w:rFonts w:eastAsia="Times New Roman" w:cs="Times New Roman"/>
                    <w:color w:val="000000"/>
                    <w:sz w:val="22"/>
                  </w:rPr>
                </w:rPrChange>
              </w:rPr>
            </w:pPr>
            <w:ins w:id="11568" w:author="韬 黄" w:date="2018-11-05T18:08:00Z">
              <w:r w:rsidRPr="00830BC3">
                <w:rPr>
                  <w:rFonts w:cs="Times New Roman"/>
                  <w:sz w:val="22"/>
                  <w:rPrChange w:id="11569" w:author="韬 黄" w:date="2018-11-05T18:08:00Z">
                    <w:rPr/>
                  </w:rPrChange>
                </w:rPr>
                <w:t>0.001</w:t>
              </w:r>
            </w:ins>
            <w:ins w:id="11570" w:author="tao huang" w:date="2018-10-28T12:59:00Z">
              <w:del w:id="11571" w:author="韬 黄" w:date="2018-11-05T18:08:00Z">
                <w:r w:rsidRPr="00830BC3" w:rsidDel="003E6A63">
                  <w:rPr>
                    <w:rFonts w:eastAsia="Times New Roman" w:cs="Times New Roman"/>
                    <w:sz w:val="22"/>
                    <w:rPrChange w:id="11572" w:author="韬 黄" w:date="2018-11-05T18:08:00Z">
                      <w:rPr>
                        <w:rFonts w:eastAsia="Times New Roman" w:cs="Times New Roman"/>
                        <w:color w:val="000000"/>
                        <w:sz w:val="22"/>
                      </w:rPr>
                    </w:rPrChange>
                  </w:rPr>
                  <w:delText>0.434</w:delText>
                </w:r>
              </w:del>
            </w:ins>
          </w:p>
        </w:tc>
        <w:tc>
          <w:tcPr>
            <w:tcW w:w="1021" w:type="dxa"/>
            <w:tcBorders>
              <w:top w:val="single" w:sz="4" w:space="0" w:color="auto"/>
              <w:left w:val="single" w:sz="4" w:space="0" w:color="auto"/>
            </w:tcBorders>
            <w:shd w:val="clear" w:color="auto" w:fill="auto"/>
            <w:hideMark/>
          </w:tcPr>
          <w:p w14:paraId="0EF73384" w14:textId="0FC6E2E6"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73" w:author="tao huang" w:date="2018-10-28T12:59:00Z"/>
                <w:rFonts w:eastAsia="Times New Roman" w:cs="Times New Roman"/>
                <w:sz w:val="22"/>
                <w:rPrChange w:id="11574" w:author="韬 黄" w:date="2018-11-05T18:08:00Z">
                  <w:rPr>
                    <w:ins w:id="11575" w:author="tao huang" w:date="2018-10-28T12:59:00Z"/>
                    <w:rFonts w:eastAsia="Times New Roman" w:cs="Times New Roman"/>
                    <w:color w:val="000000"/>
                    <w:sz w:val="22"/>
                  </w:rPr>
                </w:rPrChange>
              </w:rPr>
            </w:pPr>
            <w:ins w:id="11576" w:author="韬 黄" w:date="2018-11-05T18:08:00Z">
              <w:r w:rsidRPr="00830BC3">
                <w:rPr>
                  <w:rFonts w:cs="Times New Roman"/>
                  <w:sz w:val="22"/>
                  <w:rPrChange w:id="11577" w:author="韬 黄" w:date="2018-11-05T18:08:00Z">
                    <w:rPr/>
                  </w:rPrChange>
                </w:rPr>
                <w:t>-0.38</w:t>
              </w:r>
            </w:ins>
            <w:ins w:id="11578" w:author="tao huang" w:date="2018-10-28T12:59:00Z">
              <w:del w:id="11579" w:author="韬 黄" w:date="2018-11-05T18:08:00Z">
                <w:r w:rsidRPr="00830BC3" w:rsidDel="00DA7EAC">
                  <w:rPr>
                    <w:rFonts w:eastAsia="Times New Roman" w:cs="Times New Roman"/>
                    <w:sz w:val="22"/>
                    <w:rPrChange w:id="11580" w:author="韬 黄" w:date="2018-11-05T18:08:00Z">
                      <w:rPr>
                        <w:rFonts w:eastAsia="Times New Roman" w:cs="Times New Roman"/>
                        <w:color w:val="000000"/>
                        <w:sz w:val="22"/>
                      </w:rPr>
                    </w:rPrChange>
                  </w:rPr>
                  <w:delText>-1.09</w:delText>
                </w:r>
              </w:del>
            </w:ins>
          </w:p>
        </w:tc>
        <w:tc>
          <w:tcPr>
            <w:tcW w:w="711" w:type="dxa"/>
            <w:tcBorders>
              <w:top w:val="single" w:sz="4" w:space="0" w:color="auto"/>
              <w:right w:val="single" w:sz="4" w:space="0" w:color="auto"/>
            </w:tcBorders>
            <w:shd w:val="clear" w:color="auto" w:fill="auto"/>
            <w:hideMark/>
          </w:tcPr>
          <w:p w14:paraId="3C8015B0" w14:textId="3A4E4B76"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81" w:author="tao huang" w:date="2018-10-28T12:59:00Z"/>
                <w:rFonts w:eastAsia="Times New Roman" w:cs="Times New Roman"/>
                <w:sz w:val="22"/>
                <w:rPrChange w:id="11582" w:author="韬 黄" w:date="2018-11-05T18:08:00Z">
                  <w:rPr>
                    <w:ins w:id="11583" w:author="tao huang" w:date="2018-10-28T12:59:00Z"/>
                    <w:rFonts w:eastAsia="Times New Roman" w:cs="Times New Roman"/>
                    <w:color w:val="000000"/>
                    <w:sz w:val="22"/>
                  </w:rPr>
                </w:rPrChange>
              </w:rPr>
            </w:pPr>
            <w:ins w:id="11584" w:author="韬 黄" w:date="2018-11-05T18:08:00Z">
              <w:r w:rsidRPr="00830BC3">
                <w:rPr>
                  <w:rFonts w:cs="Times New Roman"/>
                  <w:sz w:val="22"/>
                  <w:rPrChange w:id="11585" w:author="韬 黄" w:date="2018-11-05T18:08:00Z">
                    <w:rPr/>
                  </w:rPrChange>
                </w:rPr>
                <w:t>0.083</w:t>
              </w:r>
            </w:ins>
            <w:ins w:id="11586" w:author="tao huang" w:date="2018-10-28T12:59:00Z">
              <w:del w:id="11587" w:author="韬 黄" w:date="2018-11-05T18:08:00Z">
                <w:r w:rsidRPr="00830BC3" w:rsidDel="001C7F76">
                  <w:rPr>
                    <w:rFonts w:eastAsia="Times New Roman" w:cs="Times New Roman"/>
                    <w:sz w:val="22"/>
                    <w:rPrChange w:id="11588" w:author="韬 黄" w:date="2018-11-05T18:08:00Z">
                      <w:rPr>
                        <w:rFonts w:eastAsia="Times New Roman" w:cs="Times New Roman"/>
                        <w:color w:val="000000"/>
                        <w:sz w:val="22"/>
                      </w:rPr>
                    </w:rPrChange>
                  </w:rPr>
                  <w:delText>0</w:delText>
                </w:r>
              </w:del>
            </w:ins>
            <w:ins w:id="11589" w:author="tao huang" w:date="2018-10-28T13:04:00Z">
              <w:del w:id="11590" w:author="韬 黄" w:date="2018-11-05T18:08:00Z">
                <w:r w:rsidRPr="00830BC3" w:rsidDel="001C7F76">
                  <w:rPr>
                    <w:rFonts w:eastAsia="Times New Roman" w:cs="Times New Roman"/>
                    <w:sz w:val="22"/>
                    <w:rPrChange w:id="11591" w:author="韬 黄" w:date="2018-11-05T18:08:00Z">
                      <w:rPr>
                        <w:rFonts w:eastAsia="Times New Roman" w:cs="Times New Roman"/>
                        <w:color w:val="000000"/>
                        <w:sz w:val="22"/>
                      </w:rPr>
                    </w:rPrChange>
                  </w:rPr>
                  <w:delText>.000</w:delText>
                </w:r>
              </w:del>
            </w:ins>
          </w:p>
        </w:tc>
      </w:tr>
      <w:tr w:rsidR="00830BC3" w:rsidRPr="00830BC3" w14:paraId="2DA468FF"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592"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67E942E4" w:rsidR="00830BC3" w:rsidRPr="00830BC3" w:rsidRDefault="00830BC3" w:rsidP="00830BC3">
            <w:pPr>
              <w:spacing w:after="0" w:line="240" w:lineRule="auto"/>
              <w:rPr>
                <w:ins w:id="11593" w:author="tao huang" w:date="2018-10-28T12:59:00Z"/>
                <w:rFonts w:eastAsia="Times New Roman" w:cs="Times New Roman"/>
                <w:b w:val="0"/>
                <w:sz w:val="22"/>
                <w:rPrChange w:id="11594" w:author="韬 黄" w:date="2018-11-05T18:08:00Z">
                  <w:rPr>
                    <w:ins w:id="11595" w:author="tao huang" w:date="2018-10-28T12:59:00Z"/>
                    <w:rFonts w:eastAsia="Times New Roman" w:cs="Times New Roman"/>
                    <w:color w:val="000000"/>
                    <w:sz w:val="22"/>
                  </w:rPr>
                </w:rPrChange>
              </w:rPr>
            </w:pPr>
            <w:ins w:id="11596" w:author="韬 黄" w:date="2018-11-05T18:05:00Z">
              <w:r w:rsidRPr="00830BC3">
                <w:rPr>
                  <w:rFonts w:cs="Times New Roman"/>
                  <w:b w:val="0"/>
                  <w:sz w:val="22"/>
                  <w:rPrChange w:id="11597" w:author="韬 黄" w:date="2018-11-05T18:08:00Z">
                    <w:rPr/>
                  </w:rPrChange>
                </w:rPr>
                <w:t>Price level and variation</w:t>
              </w:r>
            </w:ins>
            <w:ins w:id="11598" w:author="tao huang" w:date="2018-10-28T12:59:00Z">
              <w:del w:id="11599" w:author="韬 黄" w:date="2018-11-05T18:05:00Z">
                <w:r w:rsidRPr="00830BC3" w:rsidDel="00773414">
                  <w:rPr>
                    <w:rFonts w:eastAsia="Times New Roman" w:cs="Times New Roman"/>
                    <w:b w:val="0"/>
                    <w:sz w:val="22"/>
                    <w:rPrChange w:id="11600" w:author="韬 黄" w:date="2018-11-05T18:08:00Z">
                      <w:rPr>
                        <w:rFonts w:eastAsia="Times New Roman" w:cs="Times New Roman"/>
                        <w:color w:val="000000"/>
                        <w:sz w:val="22"/>
                      </w:rPr>
                    </w:rPrChange>
                  </w:rPr>
                  <w:delText>Sales level and variation</w:delText>
                </w:r>
              </w:del>
            </w:ins>
          </w:p>
        </w:tc>
        <w:tc>
          <w:tcPr>
            <w:tcW w:w="1131" w:type="dxa"/>
            <w:tcBorders>
              <w:left w:val="single" w:sz="4" w:space="0" w:color="auto"/>
            </w:tcBorders>
            <w:shd w:val="clear" w:color="auto" w:fill="auto"/>
            <w:hideMark/>
          </w:tcPr>
          <w:p w14:paraId="7ED9BBDB" w14:textId="27651819"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01" w:author="tao huang" w:date="2018-10-28T12:59:00Z"/>
                <w:rFonts w:eastAsia="Times New Roman" w:cs="Times New Roman"/>
                <w:sz w:val="22"/>
                <w:rPrChange w:id="11602" w:author="韬 黄" w:date="2018-11-05T18:08:00Z">
                  <w:rPr>
                    <w:ins w:id="11603" w:author="tao huang" w:date="2018-10-28T12:59:00Z"/>
                    <w:rFonts w:eastAsia="Times New Roman" w:cs="Times New Roman"/>
                    <w:color w:val="000000"/>
                    <w:sz w:val="22"/>
                  </w:rPr>
                </w:rPrChange>
              </w:rPr>
            </w:pPr>
            <w:ins w:id="11604" w:author="韬 黄" w:date="2018-11-05T18:08:00Z">
              <w:r w:rsidRPr="00830BC3">
                <w:rPr>
                  <w:rFonts w:cs="Times New Roman"/>
                  <w:sz w:val="22"/>
                  <w:rPrChange w:id="11605" w:author="韬 黄" w:date="2018-11-05T18:08:00Z">
                    <w:rPr/>
                  </w:rPrChange>
                </w:rPr>
                <w:t>-0.11</w:t>
              </w:r>
            </w:ins>
            <w:ins w:id="11606" w:author="tao huang" w:date="2018-10-28T12:59:00Z">
              <w:del w:id="11607" w:author="韬 黄" w:date="2018-11-05T18:08:00Z">
                <w:r w:rsidRPr="00830BC3" w:rsidDel="00351BD0">
                  <w:rPr>
                    <w:rFonts w:eastAsia="Times New Roman" w:cs="Times New Roman"/>
                    <w:sz w:val="22"/>
                    <w:rPrChange w:id="11608" w:author="韬 黄" w:date="2018-11-05T18:08:00Z">
                      <w:rPr>
                        <w:rFonts w:eastAsia="Times New Roman" w:cs="Times New Roman"/>
                        <w:color w:val="000000"/>
                        <w:sz w:val="22"/>
                      </w:rPr>
                    </w:rPrChange>
                  </w:rPr>
                  <w:delText>0.12</w:delText>
                </w:r>
              </w:del>
            </w:ins>
          </w:p>
        </w:tc>
        <w:tc>
          <w:tcPr>
            <w:tcW w:w="1251" w:type="dxa"/>
            <w:tcBorders>
              <w:right w:val="single" w:sz="4" w:space="0" w:color="auto"/>
            </w:tcBorders>
            <w:shd w:val="clear" w:color="auto" w:fill="auto"/>
            <w:hideMark/>
          </w:tcPr>
          <w:p w14:paraId="0208C257" w14:textId="5A2C81FA"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09" w:author="tao huang" w:date="2018-10-28T12:59:00Z"/>
                <w:rFonts w:eastAsia="Times New Roman" w:cs="Times New Roman"/>
                <w:sz w:val="22"/>
                <w:rPrChange w:id="11610" w:author="韬 黄" w:date="2018-11-05T18:08:00Z">
                  <w:rPr>
                    <w:ins w:id="11611" w:author="tao huang" w:date="2018-10-28T12:59:00Z"/>
                    <w:rFonts w:eastAsia="Times New Roman" w:cs="Times New Roman"/>
                    <w:color w:val="000000"/>
                    <w:sz w:val="22"/>
                  </w:rPr>
                </w:rPrChange>
              </w:rPr>
            </w:pPr>
            <w:ins w:id="11612" w:author="韬 黄" w:date="2018-11-05T18:08:00Z">
              <w:r w:rsidRPr="00830BC3">
                <w:rPr>
                  <w:rFonts w:cs="Times New Roman"/>
                  <w:sz w:val="22"/>
                  <w:rPrChange w:id="11613" w:author="韬 黄" w:date="2018-11-05T18:08:00Z">
                    <w:rPr/>
                  </w:rPrChange>
                </w:rPr>
                <w:t>0.218</w:t>
              </w:r>
            </w:ins>
            <w:ins w:id="11614" w:author="tao huang" w:date="2018-10-28T12:59:00Z">
              <w:del w:id="11615" w:author="韬 黄" w:date="2018-11-05T18:08:00Z">
                <w:r w:rsidRPr="00830BC3" w:rsidDel="003E6A63">
                  <w:rPr>
                    <w:rFonts w:eastAsia="Times New Roman" w:cs="Times New Roman"/>
                    <w:sz w:val="22"/>
                    <w:rPrChange w:id="11616" w:author="韬 黄" w:date="2018-11-05T18:08:00Z">
                      <w:rPr>
                        <w:rFonts w:eastAsia="Times New Roman" w:cs="Times New Roman"/>
                        <w:color w:val="000000"/>
                        <w:sz w:val="22"/>
                      </w:rPr>
                    </w:rPrChange>
                  </w:rPr>
                  <w:delText>0.173</w:delText>
                </w:r>
              </w:del>
            </w:ins>
          </w:p>
        </w:tc>
        <w:tc>
          <w:tcPr>
            <w:tcW w:w="1021" w:type="dxa"/>
            <w:tcBorders>
              <w:left w:val="single" w:sz="4" w:space="0" w:color="auto"/>
            </w:tcBorders>
            <w:shd w:val="clear" w:color="auto" w:fill="auto"/>
            <w:hideMark/>
          </w:tcPr>
          <w:p w14:paraId="25143EE0" w14:textId="02EC3F9E"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17" w:author="tao huang" w:date="2018-10-28T12:59:00Z"/>
                <w:rFonts w:eastAsia="Times New Roman" w:cs="Times New Roman"/>
                <w:sz w:val="22"/>
                <w:rPrChange w:id="11618" w:author="韬 黄" w:date="2018-11-05T18:08:00Z">
                  <w:rPr>
                    <w:ins w:id="11619" w:author="tao huang" w:date="2018-10-28T12:59:00Z"/>
                    <w:rFonts w:eastAsia="Times New Roman" w:cs="Times New Roman"/>
                    <w:color w:val="000000"/>
                    <w:sz w:val="22"/>
                  </w:rPr>
                </w:rPrChange>
              </w:rPr>
            </w:pPr>
            <w:ins w:id="11620" w:author="韬 黄" w:date="2018-11-05T18:08:00Z">
              <w:r>
                <w:rPr>
                  <w:rFonts w:cs="Times New Roman"/>
                  <w:sz w:val="22"/>
                </w:rPr>
                <w:t xml:space="preserve"> </w:t>
              </w:r>
              <w:r w:rsidRPr="00830BC3">
                <w:rPr>
                  <w:rFonts w:cs="Times New Roman"/>
                  <w:sz w:val="22"/>
                  <w:rPrChange w:id="11621" w:author="韬 黄" w:date="2018-11-05T18:08:00Z">
                    <w:rPr/>
                  </w:rPrChange>
                </w:rPr>
                <w:t>0.13</w:t>
              </w:r>
            </w:ins>
            <w:ins w:id="11622" w:author="tao huang" w:date="2018-10-28T12:59:00Z">
              <w:del w:id="11623" w:author="韬 黄" w:date="2018-11-05T18:08:00Z">
                <w:r w:rsidRPr="00830BC3" w:rsidDel="00DA7EAC">
                  <w:rPr>
                    <w:rFonts w:eastAsia="Times New Roman" w:cs="Times New Roman"/>
                    <w:sz w:val="22"/>
                    <w:rPrChange w:id="11624" w:author="韬 黄" w:date="2018-11-05T18:08:00Z">
                      <w:rPr>
                        <w:rFonts w:eastAsia="Times New Roman" w:cs="Times New Roman"/>
                        <w:color w:val="000000"/>
                        <w:sz w:val="22"/>
                      </w:rPr>
                    </w:rPrChange>
                  </w:rPr>
                  <w:delText>-0.21</w:delText>
                </w:r>
              </w:del>
            </w:ins>
          </w:p>
        </w:tc>
        <w:tc>
          <w:tcPr>
            <w:tcW w:w="711" w:type="dxa"/>
            <w:tcBorders>
              <w:right w:val="single" w:sz="4" w:space="0" w:color="auto"/>
            </w:tcBorders>
            <w:shd w:val="clear" w:color="auto" w:fill="auto"/>
            <w:hideMark/>
          </w:tcPr>
          <w:p w14:paraId="14BCE4DB" w14:textId="7A26EF55"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25" w:author="tao huang" w:date="2018-10-28T12:59:00Z"/>
                <w:rFonts w:eastAsia="Times New Roman" w:cs="Times New Roman"/>
                <w:sz w:val="22"/>
                <w:rPrChange w:id="11626" w:author="韬 黄" w:date="2018-11-05T18:08:00Z">
                  <w:rPr>
                    <w:ins w:id="11627" w:author="tao huang" w:date="2018-10-28T12:59:00Z"/>
                    <w:rFonts w:eastAsia="Times New Roman" w:cs="Times New Roman"/>
                    <w:color w:val="000000"/>
                    <w:sz w:val="22"/>
                  </w:rPr>
                </w:rPrChange>
              </w:rPr>
            </w:pPr>
            <w:ins w:id="11628" w:author="韬 黄" w:date="2018-11-05T18:08:00Z">
              <w:r w:rsidRPr="00830BC3">
                <w:rPr>
                  <w:rFonts w:cs="Times New Roman"/>
                  <w:sz w:val="22"/>
                  <w:rPrChange w:id="11629" w:author="韬 黄" w:date="2018-11-05T18:08:00Z">
                    <w:rPr/>
                  </w:rPrChange>
                </w:rPr>
                <w:t>0.552</w:t>
              </w:r>
            </w:ins>
            <w:ins w:id="11630" w:author="tao huang" w:date="2018-10-28T12:59:00Z">
              <w:del w:id="11631" w:author="韬 黄" w:date="2018-11-05T18:08:00Z">
                <w:r w:rsidRPr="00830BC3" w:rsidDel="001C7F76">
                  <w:rPr>
                    <w:rFonts w:eastAsia="Times New Roman" w:cs="Times New Roman"/>
                    <w:sz w:val="22"/>
                    <w:rPrChange w:id="11632" w:author="韬 黄" w:date="2018-11-05T18:08:00Z">
                      <w:rPr>
                        <w:rFonts w:eastAsia="Times New Roman" w:cs="Times New Roman"/>
                        <w:color w:val="000000"/>
                        <w:sz w:val="22"/>
                      </w:rPr>
                    </w:rPrChange>
                  </w:rPr>
                  <w:delText>0.34</w:delText>
                </w:r>
              </w:del>
            </w:ins>
            <w:ins w:id="11633" w:author="tao huang" w:date="2018-10-28T13:04:00Z">
              <w:del w:id="11634" w:author="韬 黄" w:date="2018-11-05T18:08:00Z">
                <w:r w:rsidRPr="00830BC3" w:rsidDel="001C7F76">
                  <w:rPr>
                    <w:rFonts w:eastAsia="Times New Roman" w:cs="Times New Roman"/>
                    <w:sz w:val="22"/>
                    <w:rPrChange w:id="11635" w:author="韬 黄" w:date="2018-11-05T18:08:00Z">
                      <w:rPr>
                        <w:rFonts w:eastAsia="Times New Roman" w:cs="Times New Roman"/>
                        <w:color w:val="000000"/>
                        <w:sz w:val="22"/>
                      </w:rPr>
                    </w:rPrChange>
                  </w:rPr>
                  <w:delText>0</w:delText>
                </w:r>
              </w:del>
            </w:ins>
          </w:p>
        </w:tc>
      </w:tr>
      <w:tr w:rsidR="00830BC3" w:rsidRPr="00830BC3" w14:paraId="7F27EB05" w14:textId="77777777" w:rsidTr="00830BC3">
        <w:trPr>
          <w:trHeight w:val="20"/>
          <w:jc w:val="center"/>
          <w:ins w:id="11636"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01C57FDF" w:rsidR="00830BC3" w:rsidRPr="00830BC3" w:rsidRDefault="00830BC3" w:rsidP="00830BC3">
            <w:pPr>
              <w:spacing w:after="0" w:line="240" w:lineRule="auto"/>
              <w:rPr>
                <w:ins w:id="11637" w:author="tao huang" w:date="2018-10-28T12:59:00Z"/>
                <w:rFonts w:eastAsia="Times New Roman" w:cs="Times New Roman"/>
                <w:b w:val="0"/>
                <w:sz w:val="22"/>
                <w:rPrChange w:id="11638" w:author="韬 黄" w:date="2018-11-05T18:08:00Z">
                  <w:rPr>
                    <w:ins w:id="11639" w:author="tao huang" w:date="2018-10-28T12:59:00Z"/>
                    <w:rFonts w:eastAsia="Times New Roman" w:cs="Times New Roman"/>
                    <w:color w:val="000000"/>
                    <w:sz w:val="22"/>
                  </w:rPr>
                </w:rPrChange>
              </w:rPr>
            </w:pPr>
            <w:ins w:id="11640" w:author="韬 黄" w:date="2018-11-05T18:05:00Z">
              <w:r w:rsidRPr="00830BC3">
                <w:rPr>
                  <w:rFonts w:cs="Times New Roman"/>
                  <w:b w:val="0"/>
                  <w:sz w:val="22"/>
                  <w:rPrChange w:id="11641" w:author="韬 黄" w:date="2018-11-05T18:08:00Z">
                    <w:rPr/>
                  </w:rPrChange>
                </w:rPr>
                <w:t>Sales level and variation</w:t>
              </w:r>
            </w:ins>
            <w:ins w:id="11642" w:author="tao huang" w:date="2018-10-28T12:59:00Z">
              <w:del w:id="11643" w:author="韬 黄" w:date="2018-11-05T18:05:00Z">
                <w:r w:rsidRPr="00830BC3" w:rsidDel="00773414">
                  <w:rPr>
                    <w:rFonts w:eastAsia="Times New Roman" w:cs="Times New Roman"/>
                    <w:b w:val="0"/>
                    <w:sz w:val="22"/>
                    <w:rPrChange w:id="11644" w:author="韬 黄" w:date="2018-11-05T18:08:00Z">
                      <w:rPr>
                        <w:rFonts w:eastAsia="Times New Roman" w:cs="Times New Roman"/>
                        <w:color w:val="000000"/>
                        <w:sz w:val="22"/>
                      </w:rPr>
                    </w:rPrChange>
                  </w:rPr>
                  <w:delText>Central tendency of sales</w:delText>
                </w:r>
              </w:del>
            </w:ins>
          </w:p>
        </w:tc>
        <w:tc>
          <w:tcPr>
            <w:tcW w:w="1131" w:type="dxa"/>
            <w:tcBorders>
              <w:left w:val="single" w:sz="4" w:space="0" w:color="auto"/>
            </w:tcBorders>
            <w:shd w:val="clear" w:color="auto" w:fill="auto"/>
            <w:hideMark/>
          </w:tcPr>
          <w:p w14:paraId="5CE734A6" w14:textId="659B23CE"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45" w:author="tao huang" w:date="2018-10-28T12:59:00Z"/>
                <w:rFonts w:eastAsia="Times New Roman" w:cs="Times New Roman"/>
                <w:sz w:val="22"/>
                <w:rPrChange w:id="11646" w:author="韬 黄" w:date="2018-11-05T18:08:00Z">
                  <w:rPr>
                    <w:ins w:id="11647" w:author="tao huang" w:date="2018-10-28T12:59:00Z"/>
                    <w:rFonts w:eastAsia="Times New Roman" w:cs="Times New Roman"/>
                    <w:color w:val="000000"/>
                    <w:sz w:val="22"/>
                  </w:rPr>
                </w:rPrChange>
              </w:rPr>
            </w:pPr>
            <w:ins w:id="11648" w:author="韬 黄" w:date="2018-11-05T18:08:00Z">
              <w:r>
                <w:rPr>
                  <w:rFonts w:cs="Times New Roman"/>
                  <w:sz w:val="22"/>
                </w:rPr>
                <w:t xml:space="preserve"> </w:t>
              </w:r>
              <w:r w:rsidRPr="00830BC3">
                <w:rPr>
                  <w:rFonts w:cs="Times New Roman"/>
                  <w:sz w:val="22"/>
                  <w:rPrChange w:id="11649" w:author="韬 黄" w:date="2018-11-05T18:08:00Z">
                    <w:rPr/>
                  </w:rPrChange>
                </w:rPr>
                <w:t>0.15</w:t>
              </w:r>
            </w:ins>
            <w:ins w:id="11650" w:author="tao huang" w:date="2018-10-28T12:59:00Z">
              <w:del w:id="11651" w:author="韬 黄" w:date="2018-11-05T18:08:00Z">
                <w:r w:rsidRPr="00830BC3" w:rsidDel="00351BD0">
                  <w:rPr>
                    <w:rFonts w:eastAsia="Times New Roman" w:cs="Times New Roman"/>
                    <w:sz w:val="22"/>
                    <w:rPrChange w:id="11652" w:author="韬 黄" w:date="2018-11-05T18:08:00Z">
                      <w:rPr>
                        <w:rFonts w:eastAsia="Times New Roman" w:cs="Times New Roman"/>
                        <w:color w:val="000000"/>
                        <w:sz w:val="22"/>
                      </w:rPr>
                    </w:rPrChange>
                  </w:rPr>
                  <w:delText>-0.06</w:delText>
                </w:r>
              </w:del>
            </w:ins>
          </w:p>
        </w:tc>
        <w:tc>
          <w:tcPr>
            <w:tcW w:w="1251" w:type="dxa"/>
            <w:tcBorders>
              <w:right w:val="single" w:sz="4" w:space="0" w:color="auto"/>
            </w:tcBorders>
            <w:shd w:val="clear" w:color="auto" w:fill="auto"/>
            <w:hideMark/>
          </w:tcPr>
          <w:p w14:paraId="2CDBBBF7" w14:textId="1FBA5EE8"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53" w:author="tao huang" w:date="2018-10-28T12:59:00Z"/>
                <w:rFonts w:eastAsia="Times New Roman" w:cs="Times New Roman"/>
                <w:sz w:val="22"/>
                <w:rPrChange w:id="11654" w:author="韬 黄" w:date="2018-11-05T18:08:00Z">
                  <w:rPr>
                    <w:ins w:id="11655" w:author="tao huang" w:date="2018-10-28T12:59:00Z"/>
                    <w:rFonts w:eastAsia="Times New Roman" w:cs="Times New Roman"/>
                    <w:color w:val="000000"/>
                    <w:sz w:val="22"/>
                  </w:rPr>
                </w:rPrChange>
              </w:rPr>
            </w:pPr>
            <w:ins w:id="11656" w:author="韬 黄" w:date="2018-11-05T18:08:00Z">
              <w:r w:rsidRPr="00830BC3">
                <w:rPr>
                  <w:rFonts w:cs="Times New Roman"/>
                  <w:sz w:val="22"/>
                  <w:rPrChange w:id="11657" w:author="韬 黄" w:date="2018-11-05T18:08:00Z">
                    <w:rPr/>
                  </w:rPrChange>
                </w:rPr>
                <w:t>0.082</w:t>
              </w:r>
            </w:ins>
            <w:ins w:id="11658" w:author="tao huang" w:date="2018-10-28T12:59:00Z">
              <w:del w:id="11659" w:author="韬 黄" w:date="2018-11-05T18:08:00Z">
                <w:r w:rsidRPr="00830BC3" w:rsidDel="003E6A63">
                  <w:rPr>
                    <w:rFonts w:eastAsia="Times New Roman" w:cs="Times New Roman"/>
                    <w:sz w:val="22"/>
                    <w:rPrChange w:id="11660" w:author="韬 黄" w:date="2018-11-05T18:08:00Z">
                      <w:rPr>
                        <w:rFonts w:eastAsia="Times New Roman" w:cs="Times New Roman"/>
                        <w:color w:val="000000"/>
                        <w:sz w:val="22"/>
                      </w:rPr>
                    </w:rPrChange>
                  </w:rPr>
                  <w:delText>0.46</w:delText>
                </w:r>
              </w:del>
            </w:ins>
            <w:ins w:id="11661" w:author="tao huang" w:date="2018-10-28T22:10:00Z">
              <w:del w:id="11662" w:author="韬 黄" w:date="2018-11-05T18:08:00Z">
                <w:r w:rsidRPr="00830BC3" w:rsidDel="003E6A63">
                  <w:rPr>
                    <w:rFonts w:eastAsia="Times New Roman" w:cs="Times New Roman"/>
                    <w:sz w:val="22"/>
                    <w:rPrChange w:id="11663" w:author="韬 黄" w:date="2018-11-05T18:08:00Z">
                      <w:rPr>
                        <w:rFonts w:eastAsia="Times New Roman" w:cs="Times New Roman"/>
                        <w:color w:val="000000"/>
                        <w:sz w:val="22"/>
                      </w:rPr>
                    </w:rPrChange>
                  </w:rPr>
                  <w:delText>0</w:delText>
                </w:r>
              </w:del>
            </w:ins>
          </w:p>
        </w:tc>
        <w:tc>
          <w:tcPr>
            <w:tcW w:w="1021" w:type="dxa"/>
            <w:tcBorders>
              <w:left w:val="single" w:sz="4" w:space="0" w:color="auto"/>
            </w:tcBorders>
            <w:shd w:val="clear" w:color="auto" w:fill="auto"/>
            <w:hideMark/>
          </w:tcPr>
          <w:p w14:paraId="04C6CFA5" w14:textId="0C9C69D9"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64" w:author="tao huang" w:date="2018-10-28T12:59:00Z"/>
                <w:rFonts w:eastAsia="Times New Roman" w:cs="Times New Roman"/>
                <w:sz w:val="22"/>
                <w:rPrChange w:id="11665" w:author="韬 黄" w:date="2018-11-05T18:08:00Z">
                  <w:rPr>
                    <w:ins w:id="11666" w:author="tao huang" w:date="2018-10-28T12:59:00Z"/>
                    <w:rFonts w:eastAsia="Times New Roman" w:cs="Times New Roman"/>
                    <w:color w:val="000000"/>
                    <w:sz w:val="22"/>
                  </w:rPr>
                </w:rPrChange>
              </w:rPr>
            </w:pPr>
            <w:ins w:id="11667" w:author="韬 黄" w:date="2018-11-05T18:08:00Z">
              <w:r w:rsidRPr="00830BC3">
                <w:rPr>
                  <w:rFonts w:cs="Times New Roman"/>
                  <w:sz w:val="22"/>
                  <w:rPrChange w:id="11668" w:author="韬 黄" w:date="2018-11-05T18:08:00Z">
                    <w:rPr/>
                  </w:rPrChange>
                </w:rPr>
                <w:t>-0.18</w:t>
              </w:r>
            </w:ins>
            <w:ins w:id="11669" w:author="tao huang" w:date="2018-10-28T12:59:00Z">
              <w:del w:id="11670" w:author="韬 黄" w:date="2018-11-05T18:08:00Z">
                <w:r w:rsidRPr="00830BC3" w:rsidDel="00DA7EAC">
                  <w:rPr>
                    <w:rFonts w:eastAsia="Times New Roman" w:cs="Times New Roman"/>
                    <w:sz w:val="22"/>
                    <w:rPrChange w:id="11671" w:author="韬 黄" w:date="2018-11-05T18:08:00Z">
                      <w:rPr>
                        <w:rFonts w:eastAsia="Times New Roman" w:cs="Times New Roman"/>
                        <w:color w:val="000000"/>
                        <w:sz w:val="22"/>
                      </w:rPr>
                    </w:rPrChange>
                  </w:rPr>
                  <w:delText>-0.68</w:delText>
                </w:r>
              </w:del>
            </w:ins>
          </w:p>
        </w:tc>
        <w:tc>
          <w:tcPr>
            <w:tcW w:w="711" w:type="dxa"/>
            <w:tcBorders>
              <w:right w:val="single" w:sz="4" w:space="0" w:color="auto"/>
            </w:tcBorders>
            <w:shd w:val="clear" w:color="auto" w:fill="auto"/>
            <w:hideMark/>
          </w:tcPr>
          <w:p w14:paraId="5A18A968" w14:textId="39ED107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72" w:author="tao huang" w:date="2018-10-28T12:59:00Z"/>
                <w:rFonts w:eastAsia="Times New Roman" w:cs="Times New Roman"/>
                <w:sz w:val="22"/>
                <w:rPrChange w:id="11673" w:author="韬 黄" w:date="2018-11-05T18:08:00Z">
                  <w:rPr>
                    <w:ins w:id="11674" w:author="tao huang" w:date="2018-10-28T12:59:00Z"/>
                    <w:rFonts w:eastAsia="Times New Roman" w:cs="Times New Roman"/>
                    <w:color w:val="000000"/>
                    <w:sz w:val="22"/>
                  </w:rPr>
                </w:rPrChange>
              </w:rPr>
            </w:pPr>
            <w:ins w:id="11675" w:author="韬 黄" w:date="2018-11-05T18:08:00Z">
              <w:r w:rsidRPr="00830BC3">
                <w:rPr>
                  <w:rFonts w:cs="Times New Roman"/>
                  <w:sz w:val="22"/>
                  <w:rPrChange w:id="11676" w:author="韬 黄" w:date="2018-11-05T18:08:00Z">
                    <w:rPr/>
                  </w:rPrChange>
                </w:rPr>
                <w:t>0.412</w:t>
              </w:r>
            </w:ins>
            <w:ins w:id="11677" w:author="tao huang" w:date="2018-10-28T12:59:00Z">
              <w:del w:id="11678" w:author="韬 黄" w:date="2018-11-05T18:08:00Z">
                <w:r w:rsidRPr="00830BC3" w:rsidDel="001C7F76">
                  <w:rPr>
                    <w:rFonts w:eastAsia="Times New Roman" w:cs="Times New Roman"/>
                    <w:sz w:val="22"/>
                    <w:rPrChange w:id="11679" w:author="韬 黄" w:date="2018-11-05T18:08:00Z">
                      <w:rPr>
                        <w:rFonts w:eastAsia="Times New Roman" w:cs="Times New Roman"/>
                        <w:color w:val="000000"/>
                        <w:sz w:val="22"/>
                      </w:rPr>
                    </w:rPrChange>
                  </w:rPr>
                  <w:delText>0.002</w:delText>
                </w:r>
              </w:del>
            </w:ins>
          </w:p>
        </w:tc>
      </w:tr>
      <w:tr w:rsidR="00830BC3" w:rsidRPr="00830BC3" w14:paraId="65F32145"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68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47D4A253" w:rsidR="00830BC3" w:rsidRPr="00830BC3" w:rsidRDefault="00830BC3" w:rsidP="00830BC3">
            <w:pPr>
              <w:spacing w:after="0" w:line="240" w:lineRule="auto"/>
              <w:rPr>
                <w:ins w:id="11681" w:author="tao huang" w:date="2018-10-28T12:59:00Z"/>
                <w:rFonts w:eastAsia="Times New Roman" w:cs="Times New Roman"/>
                <w:b w:val="0"/>
                <w:sz w:val="22"/>
                <w:rPrChange w:id="11682" w:author="韬 黄" w:date="2018-11-05T18:08:00Z">
                  <w:rPr>
                    <w:ins w:id="11683" w:author="tao huang" w:date="2018-10-28T12:59:00Z"/>
                    <w:rFonts w:eastAsia="Times New Roman" w:cs="Times New Roman"/>
                    <w:color w:val="000000"/>
                    <w:sz w:val="22"/>
                  </w:rPr>
                </w:rPrChange>
              </w:rPr>
            </w:pPr>
            <w:ins w:id="11684" w:author="韬 黄" w:date="2018-11-05T18:05:00Z">
              <w:r w:rsidRPr="00830BC3">
                <w:rPr>
                  <w:rFonts w:cs="Times New Roman"/>
                  <w:b w:val="0"/>
                  <w:sz w:val="22"/>
                  <w:rPrChange w:id="11685" w:author="韬 黄" w:date="2018-11-05T18:08:00Z">
                    <w:rPr/>
                  </w:rPrChange>
                </w:rPr>
                <w:t>Randomness and trend</w:t>
              </w:r>
            </w:ins>
            <w:ins w:id="11686" w:author="tao huang" w:date="2018-10-28T12:59:00Z">
              <w:del w:id="11687" w:author="韬 黄" w:date="2018-11-05T18:05:00Z">
                <w:r w:rsidRPr="00830BC3" w:rsidDel="00773414">
                  <w:rPr>
                    <w:rFonts w:eastAsia="Times New Roman" w:cs="Times New Roman"/>
                    <w:b w:val="0"/>
                    <w:sz w:val="22"/>
                    <w:rPrChange w:id="11688" w:author="韬 黄" w:date="2018-11-05T18:08:00Z">
                      <w:rPr>
                        <w:rFonts w:eastAsia="Times New Roman" w:cs="Times New Roman"/>
                        <w:color w:val="000000"/>
                        <w:sz w:val="22"/>
                      </w:rPr>
                    </w:rPrChange>
                  </w:rPr>
                  <w:delText>Price level and variation</w:delText>
                </w:r>
              </w:del>
            </w:ins>
          </w:p>
        </w:tc>
        <w:tc>
          <w:tcPr>
            <w:tcW w:w="1131" w:type="dxa"/>
            <w:tcBorders>
              <w:left w:val="single" w:sz="4" w:space="0" w:color="auto"/>
            </w:tcBorders>
            <w:shd w:val="clear" w:color="auto" w:fill="auto"/>
            <w:hideMark/>
          </w:tcPr>
          <w:p w14:paraId="1DF28E19" w14:textId="0BB97201" w:rsidR="00830BC3" w:rsidRPr="00830BC3" w:rsidRDefault="00830BC3" w:rsidP="00830BC3">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11689" w:author="tao huang" w:date="2018-10-28T12:59:00Z"/>
                <w:rFonts w:eastAsia="Times New Roman" w:cs="Times New Roman"/>
                <w:sz w:val="22"/>
                <w:rPrChange w:id="11690" w:author="韬 黄" w:date="2018-11-05T18:08:00Z">
                  <w:rPr>
                    <w:ins w:id="11691" w:author="tao huang" w:date="2018-10-28T12:59:00Z"/>
                    <w:rFonts w:eastAsia="Times New Roman" w:cs="Times New Roman"/>
                    <w:color w:val="000000"/>
                    <w:sz w:val="22"/>
                  </w:rPr>
                </w:rPrChange>
              </w:rPr>
              <w:pPrChange w:id="11692"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11693" w:author="韬 黄" w:date="2018-11-05T18:08:00Z">
              <w:r>
                <w:rPr>
                  <w:rFonts w:cs="Times New Roman"/>
                  <w:sz w:val="22"/>
                </w:rPr>
                <w:t xml:space="preserve">   </w:t>
              </w:r>
              <w:r w:rsidRPr="00830BC3">
                <w:rPr>
                  <w:rFonts w:cs="Times New Roman"/>
                  <w:sz w:val="22"/>
                  <w:rPrChange w:id="11694" w:author="韬 黄" w:date="2018-11-05T18:08:00Z">
                    <w:rPr/>
                  </w:rPrChange>
                </w:rPr>
                <w:t>0.38</w:t>
              </w:r>
            </w:ins>
            <w:ins w:id="11695" w:author="tao huang" w:date="2018-10-28T12:59:00Z">
              <w:del w:id="11696" w:author="韬 黄" w:date="2018-11-05T18:08:00Z">
                <w:r w:rsidRPr="00830BC3" w:rsidDel="00351BD0">
                  <w:rPr>
                    <w:rFonts w:eastAsia="Times New Roman" w:cs="Times New Roman"/>
                    <w:sz w:val="22"/>
                    <w:rPrChange w:id="11697" w:author="韬 黄" w:date="2018-11-05T18:08:00Z">
                      <w:rPr>
                        <w:rFonts w:eastAsia="Times New Roman" w:cs="Times New Roman"/>
                        <w:color w:val="000000"/>
                        <w:sz w:val="22"/>
                      </w:rPr>
                    </w:rPrChange>
                  </w:rPr>
                  <w:delText>-0.12</w:delText>
                </w:r>
              </w:del>
            </w:ins>
          </w:p>
        </w:tc>
        <w:tc>
          <w:tcPr>
            <w:tcW w:w="1251" w:type="dxa"/>
            <w:tcBorders>
              <w:right w:val="single" w:sz="4" w:space="0" w:color="auto"/>
            </w:tcBorders>
            <w:shd w:val="clear" w:color="auto" w:fill="auto"/>
            <w:hideMark/>
          </w:tcPr>
          <w:p w14:paraId="7D422733" w14:textId="2C9D6CB0"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698" w:author="tao huang" w:date="2018-10-28T12:59:00Z"/>
                <w:rFonts w:eastAsia="Times New Roman" w:cs="Times New Roman"/>
                <w:sz w:val="22"/>
                <w:rPrChange w:id="11699" w:author="韬 黄" w:date="2018-11-05T18:08:00Z">
                  <w:rPr>
                    <w:ins w:id="11700" w:author="tao huang" w:date="2018-10-28T12:59:00Z"/>
                    <w:rFonts w:eastAsia="Times New Roman" w:cs="Times New Roman"/>
                    <w:color w:val="000000"/>
                    <w:sz w:val="22"/>
                  </w:rPr>
                </w:rPrChange>
              </w:rPr>
            </w:pPr>
            <w:ins w:id="11701" w:author="韬 黄" w:date="2018-11-05T18:08:00Z">
              <w:r w:rsidRPr="00830BC3">
                <w:rPr>
                  <w:rFonts w:cs="Times New Roman"/>
                  <w:sz w:val="22"/>
                  <w:rPrChange w:id="11702" w:author="韬 黄" w:date="2018-11-05T18:08:00Z">
                    <w:rPr/>
                  </w:rPrChange>
                </w:rPr>
                <w:t>0.000</w:t>
              </w:r>
            </w:ins>
            <w:ins w:id="11703" w:author="tao huang" w:date="2018-10-28T12:59:00Z">
              <w:del w:id="11704" w:author="韬 黄" w:date="2018-11-05T18:08:00Z">
                <w:r w:rsidRPr="00830BC3" w:rsidDel="003E6A63">
                  <w:rPr>
                    <w:rFonts w:eastAsia="Times New Roman" w:cs="Times New Roman"/>
                    <w:sz w:val="22"/>
                    <w:rPrChange w:id="11705" w:author="韬 黄" w:date="2018-11-05T18:08:00Z">
                      <w:rPr>
                        <w:rFonts w:eastAsia="Times New Roman" w:cs="Times New Roman"/>
                        <w:color w:val="000000"/>
                        <w:sz w:val="22"/>
                      </w:rPr>
                    </w:rPrChange>
                  </w:rPr>
                  <w:delText>0.149</w:delText>
                </w:r>
              </w:del>
            </w:ins>
          </w:p>
        </w:tc>
        <w:tc>
          <w:tcPr>
            <w:tcW w:w="1021" w:type="dxa"/>
            <w:tcBorders>
              <w:left w:val="single" w:sz="4" w:space="0" w:color="auto"/>
            </w:tcBorders>
            <w:shd w:val="clear" w:color="auto" w:fill="auto"/>
            <w:hideMark/>
          </w:tcPr>
          <w:p w14:paraId="6DE6D2B9" w14:textId="3C5144B3"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06" w:author="tao huang" w:date="2018-10-28T12:59:00Z"/>
                <w:rFonts w:eastAsia="Times New Roman" w:cs="Times New Roman"/>
                <w:sz w:val="22"/>
                <w:rPrChange w:id="11707" w:author="韬 黄" w:date="2018-11-05T18:08:00Z">
                  <w:rPr>
                    <w:ins w:id="11708" w:author="tao huang" w:date="2018-10-28T12:59:00Z"/>
                    <w:rFonts w:eastAsia="Times New Roman" w:cs="Times New Roman"/>
                    <w:color w:val="000000"/>
                    <w:sz w:val="22"/>
                  </w:rPr>
                </w:rPrChange>
              </w:rPr>
            </w:pPr>
            <w:ins w:id="11709" w:author="韬 黄" w:date="2018-11-05T18:08:00Z">
              <w:r>
                <w:rPr>
                  <w:rFonts w:cs="Times New Roman"/>
                  <w:sz w:val="22"/>
                </w:rPr>
                <w:t xml:space="preserve"> </w:t>
              </w:r>
              <w:r w:rsidRPr="00830BC3">
                <w:rPr>
                  <w:rFonts w:cs="Times New Roman"/>
                  <w:sz w:val="22"/>
                  <w:rPrChange w:id="11710" w:author="韬 黄" w:date="2018-11-05T18:08:00Z">
                    <w:rPr/>
                  </w:rPrChange>
                </w:rPr>
                <w:t>0.62</w:t>
              </w:r>
            </w:ins>
            <w:ins w:id="11711" w:author="tao huang" w:date="2018-10-28T12:59:00Z">
              <w:del w:id="11712" w:author="韬 黄" w:date="2018-11-05T18:08:00Z">
                <w:r w:rsidRPr="00830BC3" w:rsidDel="00DA7EAC">
                  <w:rPr>
                    <w:rFonts w:eastAsia="Times New Roman" w:cs="Times New Roman"/>
                    <w:sz w:val="22"/>
                    <w:rPrChange w:id="11713" w:author="韬 黄" w:date="2018-11-05T18:08:00Z">
                      <w:rPr>
                        <w:rFonts w:eastAsia="Times New Roman" w:cs="Times New Roman"/>
                        <w:color w:val="000000"/>
                        <w:sz w:val="22"/>
                      </w:rPr>
                    </w:rPrChange>
                  </w:rPr>
                  <w:delText>0.07</w:delText>
                </w:r>
              </w:del>
            </w:ins>
          </w:p>
        </w:tc>
        <w:tc>
          <w:tcPr>
            <w:tcW w:w="711" w:type="dxa"/>
            <w:tcBorders>
              <w:right w:val="single" w:sz="4" w:space="0" w:color="auto"/>
            </w:tcBorders>
            <w:shd w:val="clear" w:color="auto" w:fill="auto"/>
            <w:hideMark/>
          </w:tcPr>
          <w:p w14:paraId="4B2F0582" w14:textId="58B4F783"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14" w:author="tao huang" w:date="2018-10-28T12:59:00Z"/>
                <w:rFonts w:eastAsia="Times New Roman" w:cs="Times New Roman"/>
                <w:sz w:val="22"/>
                <w:rPrChange w:id="11715" w:author="韬 黄" w:date="2018-11-05T18:08:00Z">
                  <w:rPr>
                    <w:ins w:id="11716" w:author="tao huang" w:date="2018-10-28T12:59:00Z"/>
                    <w:rFonts w:eastAsia="Times New Roman" w:cs="Times New Roman"/>
                    <w:color w:val="000000"/>
                    <w:sz w:val="22"/>
                  </w:rPr>
                </w:rPrChange>
              </w:rPr>
            </w:pPr>
            <w:ins w:id="11717" w:author="韬 黄" w:date="2018-11-05T18:08:00Z">
              <w:r w:rsidRPr="00830BC3">
                <w:rPr>
                  <w:rFonts w:cs="Times New Roman"/>
                  <w:sz w:val="22"/>
                  <w:rPrChange w:id="11718" w:author="韬 黄" w:date="2018-11-05T18:08:00Z">
                    <w:rPr/>
                  </w:rPrChange>
                </w:rPr>
                <w:t>0.004</w:t>
              </w:r>
            </w:ins>
            <w:ins w:id="11719" w:author="tao huang" w:date="2018-10-28T12:59:00Z">
              <w:del w:id="11720" w:author="韬 黄" w:date="2018-11-05T18:08:00Z">
                <w:r w:rsidRPr="00830BC3" w:rsidDel="001C7F76">
                  <w:rPr>
                    <w:rFonts w:eastAsia="Times New Roman" w:cs="Times New Roman"/>
                    <w:sz w:val="22"/>
                    <w:rPrChange w:id="11721" w:author="韬 黄" w:date="2018-11-05T18:08:00Z">
                      <w:rPr>
                        <w:rFonts w:eastAsia="Times New Roman" w:cs="Times New Roman"/>
                        <w:color w:val="000000"/>
                        <w:sz w:val="22"/>
                      </w:rPr>
                    </w:rPrChange>
                  </w:rPr>
                  <w:delText>0.742</w:delText>
                </w:r>
              </w:del>
            </w:ins>
          </w:p>
        </w:tc>
      </w:tr>
      <w:tr w:rsidR="00830BC3" w:rsidRPr="00830BC3" w14:paraId="3D248605" w14:textId="77777777" w:rsidTr="00830BC3">
        <w:trPr>
          <w:trHeight w:val="20"/>
          <w:jc w:val="center"/>
          <w:ins w:id="11722"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4976F80" w:rsidR="00830BC3" w:rsidRPr="00830BC3" w:rsidRDefault="00830BC3" w:rsidP="00830BC3">
            <w:pPr>
              <w:spacing w:after="0" w:line="240" w:lineRule="auto"/>
              <w:rPr>
                <w:ins w:id="11723" w:author="tao huang" w:date="2018-10-28T12:59:00Z"/>
                <w:rFonts w:eastAsia="Times New Roman" w:cs="Times New Roman"/>
                <w:b w:val="0"/>
                <w:sz w:val="22"/>
                <w:rPrChange w:id="11724" w:author="韬 黄" w:date="2018-11-05T18:08:00Z">
                  <w:rPr>
                    <w:ins w:id="11725" w:author="tao huang" w:date="2018-10-28T12:59:00Z"/>
                    <w:rFonts w:eastAsia="Times New Roman" w:cs="Times New Roman"/>
                    <w:color w:val="000000"/>
                    <w:sz w:val="22"/>
                  </w:rPr>
                </w:rPrChange>
              </w:rPr>
            </w:pPr>
            <w:ins w:id="11726" w:author="韬 黄" w:date="2018-11-05T18:05:00Z">
              <w:r w:rsidRPr="00830BC3">
                <w:rPr>
                  <w:rFonts w:cs="Times New Roman"/>
                  <w:b w:val="0"/>
                  <w:sz w:val="22"/>
                  <w:rPrChange w:id="11727" w:author="韬 黄" w:date="2018-11-05T18:08:00Z">
                    <w:rPr/>
                  </w:rPrChange>
                </w:rPr>
                <w:t>Outliers and Feature intensity</w:t>
              </w:r>
            </w:ins>
            <w:ins w:id="11728" w:author="tao huang" w:date="2018-10-28T12:59:00Z">
              <w:del w:id="11729" w:author="韬 黄" w:date="2018-11-05T18:05:00Z">
                <w:r w:rsidRPr="00830BC3" w:rsidDel="00773414">
                  <w:rPr>
                    <w:rFonts w:eastAsia="Times New Roman" w:cs="Times New Roman"/>
                    <w:b w:val="0"/>
                    <w:sz w:val="22"/>
                    <w:rPrChange w:id="11730" w:author="韬 黄" w:date="2018-11-05T18:08:00Z">
                      <w:rPr>
                        <w:rFonts w:eastAsia="Times New Roman" w:cs="Times New Roman"/>
                        <w:color w:val="000000"/>
                        <w:sz w:val="22"/>
                      </w:rPr>
                    </w:rPrChange>
                  </w:rPr>
                  <w:delText>Randomness and trend</w:delText>
                </w:r>
              </w:del>
            </w:ins>
          </w:p>
        </w:tc>
        <w:tc>
          <w:tcPr>
            <w:tcW w:w="1131" w:type="dxa"/>
            <w:tcBorders>
              <w:left w:val="single" w:sz="4" w:space="0" w:color="auto"/>
            </w:tcBorders>
            <w:shd w:val="clear" w:color="auto" w:fill="auto"/>
            <w:hideMark/>
          </w:tcPr>
          <w:p w14:paraId="0EEC8439" w14:textId="64574483"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31" w:author="tao huang" w:date="2018-10-28T12:59:00Z"/>
                <w:rFonts w:eastAsia="Times New Roman" w:cs="Times New Roman"/>
                <w:sz w:val="22"/>
                <w:rPrChange w:id="11732" w:author="韬 黄" w:date="2018-11-05T18:08:00Z">
                  <w:rPr>
                    <w:ins w:id="11733" w:author="tao huang" w:date="2018-10-28T12:59:00Z"/>
                    <w:rFonts w:eastAsia="Times New Roman" w:cs="Times New Roman"/>
                    <w:color w:val="000000"/>
                    <w:sz w:val="22"/>
                  </w:rPr>
                </w:rPrChange>
              </w:rPr>
            </w:pPr>
            <w:ins w:id="11734" w:author="韬 黄" w:date="2018-11-05T18:08:00Z">
              <w:r>
                <w:rPr>
                  <w:rFonts w:cs="Times New Roman"/>
                  <w:sz w:val="22"/>
                </w:rPr>
                <w:t xml:space="preserve"> </w:t>
              </w:r>
              <w:r w:rsidRPr="00830BC3">
                <w:rPr>
                  <w:rFonts w:cs="Times New Roman"/>
                  <w:sz w:val="22"/>
                  <w:rPrChange w:id="11735" w:author="韬 黄" w:date="2018-11-05T18:08:00Z">
                    <w:rPr/>
                  </w:rPrChange>
                </w:rPr>
                <w:t>0.01</w:t>
              </w:r>
            </w:ins>
            <w:ins w:id="11736" w:author="tao huang" w:date="2018-10-28T12:59:00Z">
              <w:del w:id="11737" w:author="韬 黄" w:date="2018-11-05T18:08:00Z">
                <w:r w:rsidRPr="00830BC3" w:rsidDel="00351BD0">
                  <w:rPr>
                    <w:rFonts w:eastAsia="Times New Roman" w:cs="Times New Roman"/>
                    <w:sz w:val="22"/>
                    <w:rPrChange w:id="11738" w:author="韬 黄" w:date="2018-11-05T18:08:00Z">
                      <w:rPr>
                        <w:rFonts w:eastAsia="Times New Roman" w:cs="Times New Roman"/>
                        <w:color w:val="000000"/>
                        <w:sz w:val="22"/>
                      </w:rPr>
                    </w:rPrChange>
                  </w:rPr>
                  <w:delText>0.38</w:delText>
                </w:r>
              </w:del>
            </w:ins>
          </w:p>
        </w:tc>
        <w:tc>
          <w:tcPr>
            <w:tcW w:w="1251" w:type="dxa"/>
            <w:tcBorders>
              <w:right w:val="single" w:sz="4" w:space="0" w:color="auto"/>
            </w:tcBorders>
            <w:shd w:val="clear" w:color="auto" w:fill="auto"/>
            <w:hideMark/>
          </w:tcPr>
          <w:p w14:paraId="229934F5" w14:textId="63F3131F"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39" w:author="tao huang" w:date="2018-10-28T12:59:00Z"/>
                <w:rFonts w:eastAsia="Times New Roman" w:cs="Times New Roman"/>
                <w:sz w:val="22"/>
                <w:rPrChange w:id="11740" w:author="韬 黄" w:date="2018-11-05T18:08:00Z">
                  <w:rPr>
                    <w:ins w:id="11741" w:author="tao huang" w:date="2018-10-28T12:59:00Z"/>
                    <w:rFonts w:eastAsia="Times New Roman" w:cs="Times New Roman"/>
                    <w:color w:val="000000"/>
                    <w:sz w:val="22"/>
                  </w:rPr>
                </w:rPrChange>
              </w:rPr>
            </w:pPr>
            <w:ins w:id="11742" w:author="韬 黄" w:date="2018-11-05T18:08:00Z">
              <w:r w:rsidRPr="00830BC3">
                <w:rPr>
                  <w:rFonts w:cs="Times New Roman"/>
                  <w:sz w:val="22"/>
                  <w:rPrChange w:id="11743" w:author="韬 黄" w:date="2018-11-05T18:08:00Z">
                    <w:rPr/>
                  </w:rPrChange>
                </w:rPr>
                <w:t>0.880</w:t>
              </w:r>
            </w:ins>
            <w:ins w:id="11744" w:author="tao huang" w:date="2018-10-28T12:59:00Z">
              <w:del w:id="11745" w:author="韬 黄" w:date="2018-11-05T18:08:00Z">
                <w:r w:rsidRPr="00830BC3" w:rsidDel="003E6A63">
                  <w:rPr>
                    <w:rFonts w:eastAsia="Times New Roman" w:cs="Times New Roman"/>
                    <w:sz w:val="22"/>
                    <w:rPrChange w:id="11746" w:author="韬 黄" w:date="2018-11-05T18:08:00Z">
                      <w:rPr>
                        <w:rFonts w:eastAsia="Times New Roman" w:cs="Times New Roman"/>
                        <w:color w:val="000000"/>
                        <w:sz w:val="22"/>
                      </w:rPr>
                    </w:rPrChange>
                  </w:rPr>
                  <w:delText>0</w:delText>
                </w:r>
              </w:del>
            </w:ins>
            <w:ins w:id="11747" w:author="tao huang" w:date="2018-10-28T13:03:00Z">
              <w:del w:id="11748" w:author="韬 黄" w:date="2018-11-05T18:08:00Z">
                <w:r w:rsidRPr="00830BC3" w:rsidDel="003E6A63">
                  <w:rPr>
                    <w:rFonts w:eastAsia="Times New Roman" w:cs="Times New Roman"/>
                    <w:sz w:val="22"/>
                    <w:rPrChange w:id="11749" w:author="韬 黄" w:date="2018-11-05T18:08:00Z">
                      <w:rPr>
                        <w:rFonts w:eastAsia="Times New Roman" w:cs="Times New Roman"/>
                        <w:color w:val="000000"/>
                        <w:sz w:val="22"/>
                      </w:rPr>
                    </w:rPrChange>
                  </w:rPr>
                  <w:delText>.00</w:delText>
                </w:r>
              </w:del>
            </w:ins>
            <w:ins w:id="11750" w:author="tao huang" w:date="2018-10-28T13:04:00Z">
              <w:del w:id="11751" w:author="韬 黄" w:date="2018-11-05T18:08:00Z">
                <w:r w:rsidRPr="00830BC3" w:rsidDel="003E6A63">
                  <w:rPr>
                    <w:rFonts w:eastAsia="Times New Roman" w:cs="Times New Roman"/>
                    <w:sz w:val="22"/>
                    <w:rPrChange w:id="11752" w:author="韬 黄" w:date="2018-11-05T18:08:00Z">
                      <w:rPr>
                        <w:rFonts w:eastAsia="Times New Roman" w:cs="Times New Roman"/>
                        <w:color w:val="000000"/>
                        <w:sz w:val="22"/>
                      </w:rPr>
                    </w:rPrChange>
                  </w:rPr>
                  <w:delText>0</w:delText>
                </w:r>
              </w:del>
            </w:ins>
          </w:p>
        </w:tc>
        <w:tc>
          <w:tcPr>
            <w:tcW w:w="1021" w:type="dxa"/>
            <w:tcBorders>
              <w:left w:val="single" w:sz="4" w:space="0" w:color="auto"/>
            </w:tcBorders>
            <w:shd w:val="clear" w:color="auto" w:fill="auto"/>
            <w:hideMark/>
          </w:tcPr>
          <w:p w14:paraId="6A9161F5" w14:textId="3A388F11"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53" w:author="tao huang" w:date="2018-10-28T12:59:00Z"/>
                <w:rFonts w:eastAsia="Times New Roman" w:cs="Times New Roman"/>
                <w:sz w:val="22"/>
                <w:rPrChange w:id="11754" w:author="韬 黄" w:date="2018-11-05T18:08:00Z">
                  <w:rPr>
                    <w:ins w:id="11755" w:author="tao huang" w:date="2018-10-28T12:59:00Z"/>
                    <w:rFonts w:eastAsia="Times New Roman" w:cs="Times New Roman"/>
                    <w:color w:val="000000"/>
                    <w:sz w:val="22"/>
                  </w:rPr>
                </w:rPrChange>
              </w:rPr>
            </w:pPr>
            <w:ins w:id="11756" w:author="韬 黄" w:date="2018-11-05T18:08:00Z">
              <w:r w:rsidRPr="00830BC3">
                <w:rPr>
                  <w:rFonts w:cs="Times New Roman"/>
                  <w:sz w:val="22"/>
                  <w:rPrChange w:id="11757" w:author="韬 黄" w:date="2018-11-05T18:08:00Z">
                    <w:rPr/>
                  </w:rPrChange>
                </w:rPr>
                <w:t>-1.22</w:t>
              </w:r>
            </w:ins>
            <w:ins w:id="11758" w:author="tao huang" w:date="2018-10-28T12:59:00Z">
              <w:del w:id="11759" w:author="韬 黄" w:date="2018-11-05T18:08:00Z">
                <w:r w:rsidRPr="00830BC3" w:rsidDel="00DA7EAC">
                  <w:rPr>
                    <w:rFonts w:eastAsia="Times New Roman" w:cs="Times New Roman"/>
                    <w:sz w:val="22"/>
                    <w:rPrChange w:id="11760" w:author="韬 黄" w:date="2018-11-05T18:08:00Z">
                      <w:rPr>
                        <w:rFonts w:eastAsia="Times New Roman" w:cs="Times New Roman"/>
                        <w:color w:val="000000"/>
                        <w:sz w:val="22"/>
                      </w:rPr>
                    </w:rPrChange>
                  </w:rPr>
                  <w:delText>0.63</w:delText>
                </w:r>
              </w:del>
            </w:ins>
          </w:p>
        </w:tc>
        <w:tc>
          <w:tcPr>
            <w:tcW w:w="711" w:type="dxa"/>
            <w:tcBorders>
              <w:right w:val="single" w:sz="4" w:space="0" w:color="auto"/>
            </w:tcBorders>
            <w:shd w:val="clear" w:color="auto" w:fill="auto"/>
            <w:hideMark/>
          </w:tcPr>
          <w:p w14:paraId="6667F4BB" w14:textId="55EF99D7" w:rsidR="00830BC3" w:rsidRPr="00830BC3" w:rsidRDefault="00830BC3" w:rsidP="00830BC3">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61" w:author="tao huang" w:date="2018-10-28T12:59:00Z"/>
                <w:rFonts w:eastAsia="Times New Roman" w:cs="Times New Roman"/>
                <w:sz w:val="22"/>
                <w:rPrChange w:id="11762" w:author="韬 黄" w:date="2018-11-05T18:08:00Z">
                  <w:rPr>
                    <w:ins w:id="11763" w:author="tao huang" w:date="2018-10-28T12:59:00Z"/>
                    <w:rFonts w:eastAsia="Times New Roman" w:cs="Times New Roman"/>
                    <w:color w:val="000000"/>
                    <w:sz w:val="22"/>
                  </w:rPr>
                </w:rPrChange>
              </w:rPr>
            </w:pPr>
            <w:ins w:id="11764" w:author="韬 黄" w:date="2018-11-05T18:08:00Z">
              <w:r w:rsidRPr="00830BC3">
                <w:rPr>
                  <w:rFonts w:cs="Times New Roman"/>
                  <w:sz w:val="22"/>
                  <w:rPrChange w:id="11765" w:author="韬 黄" w:date="2018-11-05T18:08:00Z">
                    <w:rPr/>
                  </w:rPrChange>
                </w:rPr>
                <w:t>0.000</w:t>
              </w:r>
            </w:ins>
            <w:ins w:id="11766" w:author="tao huang" w:date="2018-10-28T12:59:00Z">
              <w:del w:id="11767" w:author="韬 黄" w:date="2018-11-05T18:08:00Z">
                <w:r w:rsidRPr="00830BC3" w:rsidDel="001C7F76">
                  <w:rPr>
                    <w:rFonts w:eastAsia="Times New Roman" w:cs="Times New Roman"/>
                    <w:sz w:val="22"/>
                    <w:rPrChange w:id="11768" w:author="韬 黄" w:date="2018-11-05T18:08:00Z">
                      <w:rPr>
                        <w:rFonts w:eastAsia="Times New Roman" w:cs="Times New Roman"/>
                        <w:color w:val="000000"/>
                        <w:sz w:val="22"/>
                      </w:rPr>
                    </w:rPrChange>
                  </w:rPr>
                  <w:delText>0.004</w:delText>
                </w:r>
              </w:del>
            </w:ins>
          </w:p>
        </w:tc>
      </w:tr>
      <w:tr w:rsidR="00830BC3" w:rsidRPr="00830BC3" w14:paraId="79C14B36" w14:textId="77777777" w:rsidTr="00830BC3">
        <w:trPr>
          <w:cnfStyle w:val="000000100000" w:firstRow="0" w:lastRow="0" w:firstColumn="0" w:lastColumn="0" w:oddVBand="0" w:evenVBand="0" w:oddHBand="1" w:evenHBand="0" w:firstRowFirstColumn="0" w:firstRowLastColumn="0" w:lastRowFirstColumn="0" w:lastRowLastColumn="0"/>
          <w:trHeight w:val="20"/>
          <w:jc w:val="center"/>
          <w:ins w:id="11769"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665D3E83" w:rsidR="00830BC3" w:rsidRPr="00830BC3" w:rsidRDefault="00830BC3" w:rsidP="00830BC3">
            <w:pPr>
              <w:spacing w:after="0" w:line="240" w:lineRule="auto"/>
              <w:rPr>
                <w:ins w:id="11770" w:author="tao huang" w:date="2018-10-28T12:59:00Z"/>
                <w:rFonts w:eastAsia="Times New Roman" w:cs="Times New Roman"/>
                <w:b w:val="0"/>
                <w:sz w:val="22"/>
                <w:rPrChange w:id="11771" w:author="韬 黄" w:date="2018-11-05T18:08:00Z">
                  <w:rPr>
                    <w:ins w:id="11772" w:author="tao huang" w:date="2018-10-28T12:59:00Z"/>
                    <w:rFonts w:eastAsia="Times New Roman" w:cs="Times New Roman"/>
                    <w:color w:val="000000"/>
                    <w:sz w:val="22"/>
                  </w:rPr>
                </w:rPrChange>
              </w:rPr>
            </w:pPr>
            <w:ins w:id="11773" w:author="韬 黄" w:date="2018-11-05T18:05:00Z">
              <w:r w:rsidRPr="00830BC3">
                <w:rPr>
                  <w:rFonts w:cs="Times New Roman"/>
                  <w:b w:val="0"/>
                  <w:sz w:val="22"/>
                  <w:rPrChange w:id="11774" w:author="韬 黄" w:date="2018-11-05T18:08:00Z">
                    <w:rPr/>
                  </w:rPrChange>
                </w:rPr>
                <w:t>Display intensity</w:t>
              </w:r>
            </w:ins>
            <w:ins w:id="11775" w:author="tao huang" w:date="2018-10-28T12:59:00Z">
              <w:del w:id="11776" w:author="韬 黄" w:date="2018-11-05T18:05:00Z">
                <w:r w:rsidRPr="00830BC3" w:rsidDel="00773414">
                  <w:rPr>
                    <w:rFonts w:eastAsia="Times New Roman" w:cs="Times New Roman"/>
                    <w:b w:val="0"/>
                    <w:sz w:val="22"/>
                    <w:rPrChange w:id="11777" w:author="韬 黄" w:date="2018-11-05T18:08:00Z">
                      <w:rPr>
                        <w:rFonts w:eastAsia="Times New Roman" w:cs="Times New Roman"/>
                        <w:color w:val="000000"/>
                        <w:sz w:val="22"/>
                      </w:rPr>
                    </w:rPrChange>
                  </w:rPr>
                  <w:delText>Intercept</w:delText>
                </w:r>
              </w:del>
            </w:ins>
          </w:p>
        </w:tc>
        <w:tc>
          <w:tcPr>
            <w:tcW w:w="1131" w:type="dxa"/>
            <w:tcBorders>
              <w:left w:val="single" w:sz="4" w:space="0" w:color="auto"/>
              <w:bottom w:val="single" w:sz="4" w:space="0" w:color="auto"/>
            </w:tcBorders>
            <w:shd w:val="clear" w:color="auto" w:fill="auto"/>
            <w:hideMark/>
          </w:tcPr>
          <w:p w14:paraId="67C39A0D" w14:textId="654114E4"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78" w:author="tao huang" w:date="2018-10-28T12:59:00Z"/>
                <w:rFonts w:eastAsia="Times New Roman" w:cs="Times New Roman"/>
                <w:sz w:val="22"/>
                <w:rPrChange w:id="11779" w:author="韬 黄" w:date="2018-11-05T18:08:00Z">
                  <w:rPr>
                    <w:ins w:id="11780" w:author="tao huang" w:date="2018-10-28T12:59:00Z"/>
                    <w:rFonts w:eastAsia="Times New Roman" w:cs="Times New Roman"/>
                    <w:color w:val="000000"/>
                    <w:sz w:val="22"/>
                  </w:rPr>
                </w:rPrChange>
              </w:rPr>
            </w:pPr>
            <w:ins w:id="11781" w:author="韬 黄" w:date="2018-11-05T18:08:00Z">
              <w:r w:rsidRPr="00830BC3">
                <w:rPr>
                  <w:rFonts w:cs="Times New Roman"/>
                  <w:sz w:val="22"/>
                  <w:rPrChange w:id="11782" w:author="韬 黄" w:date="2018-11-05T18:08:00Z">
                    <w:rPr/>
                  </w:rPrChange>
                </w:rPr>
                <w:t>-0.13</w:t>
              </w:r>
            </w:ins>
            <w:ins w:id="11783" w:author="tao huang" w:date="2018-10-28T12:59:00Z">
              <w:del w:id="11784" w:author="韬 黄" w:date="2018-11-05T18:08:00Z">
                <w:r w:rsidRPr="00830BC3" w:rsidDel="00351BD0">
                  <w:rPr>
                    <w:rFonts w:eastAsia="Times New Roman" w:cs="Times New Roman"/>
                    <w:sz w:val="22"/>
                    <w:rPrChange w:id="11785" w:author="韬 黄" w:date="2018-11-05T18:08:00Z">
                      <w:rPr>
                        <w:rFonts w:eastAsia="Times New Roman" w:cs="Times New Roman"/>
                        <w:color w:val="000000"/>
                        <w:sz w:val="22"/>
                      </w:rPr>
                    </w:rPrChange>
                  </w:rPr>
                  <w:delText>0.3</w:delText>
                </w:r>
              </w:del>
            </w:ins>
            <w:ins w:id="11786" w:author="tao huang" w:date="2018-10-28T13:03:00Z">
              <w:del w:id="11787" w:author="韬 黄" w:date="2018-11-05T18:08:00Z">
                <w:r w:rsidRPr="00830BC3" w:rsidDel="00351BD0">
                  <w:rPr>
                    <w:rFonts w:eastAsia="Times New Roman" w:cs="Times New Roman"/>
                    <w:sz w:val="22"/>
                    <w:rPrChange w:id="11788" w:author="韬 黄" w:date="2018-11-05T18:08:00Z">
                      <w:rPr>
                        <w:rFonts w:eastAsia="Times New Roman" w:cs="Times New Roman"/>
                        <w:color w:val="000000"/>
                        <w:sz w:val="22"/>
                      </w:rPr>
                    </w:rPrChange>
                  </w:rPr>
                  <w:delText>0</w:delText>
                </w:r>
              </w:del>
            </w:ins>
          </w:p>
        </w:tc>
        <w:tc>
          <w:tcPr>
            <w:tcW w:w="1251" w:type="dxa"/>
            <w:tcBorders>
              <w:bottom w:val="single" w:sz="4" w:space="0" w:color="auto"/>
              <w:right w:val="single" w:sz="4" w:space="0" w:color="auto"/>
            </w:tcBorders>
            <w:shd w:val="clear" w:color="auto" w:fill="auto"/>
            <w:hideMark/>
          </w:tcPr>
          <w:p w14:paraId="55F9E48D" w14:textId="27AD8805"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89" w:author="tao huang" w:date="2018-10-28T12:59:00Z"/>
                <w:rFonts w:eastAsia="Times New Roman" w:cs="Times New Roman"/>
                <w:sz w:val="22"/>
                <w:rPrChange w:id="11790" w:author="韬 黄" w:date="2018-11-05T18:08:00Z">
                  <w:rPr>
                    <w:ins w:id="11791" w:author="tao huang" w:date="2018-10-28T12:59:00Z"/>
                    <w:rFonts w:eastAsia="Times New Roman" w:cs="Times New Roman"/>
                    <w:color w:val="000000"/>
                    <w:sz w:val="22"/>
                  </w:rPr>
                </w:rPrChange>
              </w:rPr>
            </w:pPr>
            <w:ins w:id="11792" w:author="韬 黄" w:date="2018-11-05T18:08:00Z">
              <w:r w:rsidRPr="00830BC3">
                <w:rPr>
                  <w:rFonts w:cs="Times New Roman"/>
                  <w:sz w:val="22"/>
                  <w:rPrChange w:id="11793" w:author="韬 黄" w:date="2018-11-05T18:08:00Z">
                    <w:rPr/>
                  </w:rPrChange>
                </w:rPr>
                <w:t>0.254</w:t>
              </w:r>
            </w:ins>
            <w:ins w:id="11794" w:author="tao huang" w:date="2018-10-28T12:59:00Z">
              <w:del w:id="11795" w:author="韬 黄" w:date="2018-11-05T18:08:00Z">
                <w:r w:rsidRPr="00830BC3" w:rsidDel="003E6A63">
                  <w:rPr>
                    <w:rFonts w:eastAsia="Times New Roman" w:cs="Times New Roman"/>
                    <w:sz w:val="22"/>
                    <w:rPrChange w:id="11796" w:author="韬 黄" w:date="2018-11-05T18:08:00Z">
                      <w:rPr>
                        <w:rFonts w:eastAsia="Times New Roman" w:cs="Times New Roman"/>
                        <w:color w:val="000000"/>
                        <w:sz w:val="22"/>
                      </w:rPr>
                    </w:rPrChange>
                  </w:rPr>
                  <w:delText>0.001</w:delText>
                </w:r>
              </w:del>
            </w:ins>
          </w:p>
        </w:tc>
        <w:tc>
          <w:tcPr>
            <w:tcW w:w="1021" w:type="dxa"/>
            <w:tcBorders>
              <w:left w:val="single" w:sz="4" w:space="0" w:color="auto"/>
              <w:bottom w:val="single" w:sz="4" w:space="0" w:color="auto"/>
            </w:tcBorders>
            <w:shd w:val="clear" w:color="auto" w:fill="auto"/>
            <w:hideMark/>
          </w:tcPr>
          <w:p w14:paraId="6EC1CA6A" w14:textId="5F6EDB06"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797" w:author="tao huang" w:date="2018-10-28T12:59:00Z"/>
                <w:rFonts w:eastAsia="Times New Roman" w:cs="Times New Roman"/>
                <w:sz w:val="22"/>
                <w:rPrChange w:id="11798" w:author="韬 黄" w:date="2018-11-05T18:08:00Z">
                  <w:rPr>
                    <w:ins w:id="11799" w:author="tao huang" w:date="2018-10-28T12:59:00Z"/>
                    <w:rFonts w:eastAsia="Times New Roman" w:cs="Times New Roman"/>
                    <w:color w:val="000000"/>
                    <w:sz w:val="22"/>
                  </w:rPr>
                </w:rPrChange>
              </w:rPr>
            </w:pPr>
            <w:ins w:id="11800" w:author="韬 黄" w:date="2018-11-05T18:08:00Z">
              <w:r w:rsidRPr="00830BC3">
                <w:rPr>
                  <w:rFonts w:cs="Times New Roman"/>
                  <w:sz w:val="22"/>
                  <w:rPrChange w:id="11801" w:author="韬 黄" w:date="2018-11-05T18:08:00Z">
                    <w:rPr/>
                  </w:rPrChange>
                </w:rPr>
                <w:t>-0.06</w:t>
              </w:r>
            </w:ins>
            <w:ins w:id="11802" w:author="tao huang" w:date="2018-10-28T12:59:00Z">
              <w:del w:id="11803" w:author="韬 黄" w:date="2018-11-05T18:08:00Z">
                <w:r w:rsidRPr="00830BC3" w:rsidDel="00DA7EAC">
                  <w:rPr>
                    <w:rFonts w:eastAsia="Times New Roman" w:cs="Times New Roman"/>
                    <w:sz w:val="22"/>
                    <w:rPrChange w:id="11804" w:author="韬 黄" w:date="2018-11-05T18:08:00Z">
                      <w:rPr>
                        <w:rFonts w:eastAsia="Times New Roman" w:cs="Times New Roman"/>
                        <w:color w:val="000000"/>
                        <w:sz w:val="22"/>
                      </w:rPr>
                    </w:rPrChange>
                  </w:rPr>
                  <w:delText>-0.38</w:delText>
                </w:r>
              </w:del>
            </w:ins>
          </w:p>
        </w:tc>
        <w:tc>
          <w:tcPr>
            <w:tcW w:w="711" w:type="dxa"/>
            <w:tcBorders>
              <w:bottom w:val="single" w:sz="4" w:space="0" w:color="auto"/>
              <w:right w:val="single" w:sz="4" w:space="0" w:color="auto"/>
            </w:tcBorders>
            <w:shd w:val="clear" w:color="auto" w:fill="auto"/>
            <w:hideMark/>
          </w:tcPr>
          <w:p w14:paraId="1B7F3281" w14:textId="32CAD9D1" w:rsidR="00830BC3" w:rsidRPr="00830BC3" w:rsidRDefault="00830BC3" w:rsidP="00830BC3">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1805" w:author="tao huang" w:date="2018-10-28T12:59:00Z"/>
                <w:rFonts w:eastAsia="Times New Roman" w:cs="Times New Roman"/>
                <w:sz w:val="22"/>
                <w:rPrChange w:id="11806" w:author="韬 黄" w:date="2018-11-05T18:08:00Z">
                  <w:rPr>
                    <w:ins w:id="11807" w:author="tao huang" w:date="2018-10-28T12:59:00Z"/>
                    <w:rFonts w:eastAsia="Times New Roman" w:cs="Times New Roman"/>
                    <w:color w:val="000000"/>
                    <w:sz w:val="22"/>
                  </w:rPr>
                </w:rPrChange>
              </w:rPr>
            </w:pPr>
            <w:ins w:id="11808" w:author="韬 黄" w:date="2018-11-05T18:08:00Z">
              <w:r w:rsidRPr="00830BC3">
                <w:rPr>
                  <w:rFonts w:cs="Times New Roman"/>
                  <w:sz w:val="22"/>
                  <w:rPrChange w:id="11809" w:author="韬 黄" w:date="2018-11-05T18:08:00Z">
                    <w:rPr/>
                  </w:rPrChange>
                </w:rPr>
                <w:t>0.846</w:t>
              </w:r>
            </w:ins>
            <w:ins w:id="11810" w:author="tao huang" w:date="2018-10-28T12:59:00Z">
              <w:del w:id="11811" w:author="韬 黄" w:date="2018-11-05T18:08:00Z">
                <w:r w:rsidRPr="00830BC3" w:rsidDel="001C7F76">
                  <w:rPr>
                    <w:rFonts w:eastAsia="Times New Roman" w:cs="Times New Roman"/>
                    <w:sz w:val="22"/>
                    <w:rPrChange w:id="11812" w:author="韬 黄" w:date="2018-11-05T18:08:00Z">
                      <w:rPr>
                        <w:rFonts w:eastAsia="Times New Roman" w:cs="Times New Roman"/>
                        <w:color w:val="000000"/>
                        <w:sz w:val="22"/>
                      </w:rPr>
                    </w:rPrChange>
                  </w:rPr>
                  <w:delText>0.082</w:delText>
                </w:r>
              </w:del>
            </w:ins>
          </w:p>
        </w:tc>
      </w:tr>
    </w:tbl>
    <w:p w14:paraId="59692DC2" w14:textId="066BBE9E" w:rsidR="002B158B" w:rsidRPr="00A37575" w:rsidRDefault="002B158B" w:rsidP="002B158B">
      <w:pPr>
        <w:shd w:val="clear" w:color="auto" w:fill="FFFFFF" w:themeFill="background1"/>
        <w:spacing w:after="0" w:line="360" w:lineRule="auto"/>
        <w:ind w:firstLine="720"/>
        <w:rPr>
          <w:ins w:id="11813" w:author="tao huang" w:date="2018-10-28T13:06:00Z"/>
          <w:rFonts w:cs="Times New Roman"/>
          <w:sz w:val="22"/>
        </w:rPr>
      </w:pPr>
      <w:ins w:id="11814" w:author="tao huang" w:date="2018-10-28T13:03:00Z">
        <w:r w:rsidRPr="00A37575">
          <w:rPr>
            <w:rFonts w:cs="Times New Roman"/>
            <w:sz w:val="22"/>
          </w:rPr>
          <w:t xml:space="preserve"> </w:t>
        </w:r>
      </w:ins>
      <w:ins w:id="11815" w:author="tao huang" w:date="2018-10-28T13:04:00Z">
        <w:r w:rsidRPr="00A37575">
          <w:rPr>
            <w:rFonts w:cs="Times New Roman"/>
            <w:sz w:val="22"/>
          </w:rPr>
          <w:t xml:space="preserve">*The estimates are all multiplied by 100. </w:t>
        </w:r>
      </w:ins>
    </w:p>
    <w:p w14:paraId="77F97E78" w14:textId="315BF05C" w:rsidR="002618A1" w:rsidRPr="00A37575" w:rsidDel="002B158B" w:rsidRDefault="002618A1">
      <w:pPr>
        <w:pStyle w:val="ListParagraph"/>
        <w:shd w:val="clear" w:color="auto" w:fill="FFFFFF" w:themeFill="background1"/>
        <w:spacing w:after="0" w:line="360" w:lineRule="auto"/>
        <w:ind w:left="0"/>
        <w:rPr>
          <w:del w:id="11816" w:author="tao huang" w:date="2018-10-28T13:04:00Z"/>
          <w:rFonts w:cs="Times New Roman"/>
          <w:sz w:val="22"/>
        </w:rPr>
        <w:pPrChange w:id="11817"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11818"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11819" w:author="tao huang" w:date="2018-10-28T12:33:00Z"/>
                <w:rFonts w:eastAsia="Times New Roman" w:cs="Times New Roman"/>
                <w:b w:val="0"/>
                <w:sz w:val="22"/>
              </w:rPr>
            </w:pPr>
            <w:ins w:id="11820" w:author="tao huang" w:date="2018-10-28T13:04:00Z">
              <w:r w:rsidRPr="00A37575">
                <w:rPr>
                  <w:rFonts w:eastAsia="Times New Roman" w:cs="Times New Roman"/>
                  <w:sz w:val="22"/>
                </w:rPr>
                <w:t>9.</w:t>
              </w:r>
            </w:ins>
            <w:del w:id="11821"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1822" w:author="tao huang" w:date="2018-10-28T12:33:00Z"/>
                <w:rFonts w:eastAsia="Times New Roman" w:cs="Times New Roman"/>
                <w:b w:val="0"/>
                <w:sz w:val="22"/>
              </w:rPr>
            </w:pPr>
            <w:del w:id="11823"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11824" w:author="tao huang" w:date="2018-10-28T12:33:00Z"/>
                <w:rFonts w:eastAsia="Times New Roman" w:cs="Times New Roman"/>
                <w:b w:val="0"/>
                <w:sz w:val="22"/>
              </w:rPr>
            </w:pPr>
            <w:del w:id="11825"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26"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11827" w:author="tao huang" w:date="2018-10-28T12:33:00Z"/>
                <w:rFonts w:eastAsia="Times New Roman" w:cs="Times New Roman"/>
                <w:b w:val="0"/>
                <w:sz w:val="22"/>
              </w:rPr>
            </w:pPr>
            <w:del w:id="11828"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29" w:author="tao huang" w:date="2018-10-28T12:33:00Z"/>
                <w:rFonts w:eastAsia="Times New Roman" w:cs="Times New Roman"/>
                <w:sz w:val="22"/>
              </w:rPr>
            </w:pPr>
            <w:del w:id="11830"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1" w:author="tao huang" w:date="2018-10-28T12:33:00Z"/>
                <w:rFonts w:eastAsia="Times New Roman" w:cs="Times New Roman"/>
                <w:sz w:val="22"/>
              </w:rPr>
            </w:pPr>
            <w:del w:id="11832"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3" w:author="tao huang" w:date="2018-10-28T12:33:00Z"/>
                <w:rFonts w:eastAsia="Times New Roman" w:cs="Times New Roman"/>
                <w:sz w:val="22"/>
              </w:rPr>
            </w:pPr>
            <w:del w:id="11834"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35" w:author="tao huang" w:date="2018-10-28T12:33:00Z"/>
                <w:rFonts w:eastAsia="Times New Roman" w:cs="Times New Roman"/>
                <w:sz w:val="22"/>
              </w:rPr>
            </w:pPr>
            <w:del w:id="11836"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1183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11838" w:author="tao huang" w:date="2018-10-28T12:33:00Z"/>
                <w:rFonts w:eastAsia="Times New Roman" w:cs="Times New Roman"/>
                <w:b w:val="0"/>
                <w:sz w:val="22"/>
              </w:rPr>
            </w:pPr>
            <w:del w:id="11839" w:author="tao huang" w:date="2018-10-28T12:33:00Z">
              <w:r w:rsidRPr="00A37575" w:rsidDel="00EE30B6">
                <w:rPr>
                  <w:rFonts w:eastAsia="Times New Roman" w:cs="Times New Roman"/>
                  <w:sz w:val="22"/>
                </w:rPr>
                <w:delText>Outliers and promotion</w:delText>
              </w:r>
            </w:del>
            <w:del w:id="11840"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1" w:author="tao huang" w:date="2018-10-28T12:33:00Z"/>
                <w:rFonts w:eastAsia="Times New Roman" w:cs="Times New Roman"/>
                <w:sz w:val="20"/>
                <w:szCs w:val="20"/>
              </w:rPr>
            </w:pPr>
            <w:del w:id="11842"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3" w:author="tao huang" w:date="2018-10-28T12:33:00Z"/>
                <w:rFonts w:eastAsia="Times New Roman" w:cs="Times New Roman"/>
                <w:sz w:val="20"/>
                <w:szCs w:val="20"/>
              </w:rPr>
            </w:pPr>
            <w:del w:id="11844"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5" w:author="tao huang" w:date="2018-10-28T12:33:00Z"/>
                <w:rFonts w:eastAsia="Times New Roman" w:cs="Times New Roman"/>
                <w:sz w:val="20"/>
                <w:szCs w:val="20"/>
              </w:rPr>
            </w:pPr>
            <w:del w:id="11846"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47" w:author="tao huang" w:date="2018-10-28T12:33:00Z"/>
                <w:rFonts w:eastAsia="Times New Roman" w:cs="Times New Roman"/>
                <w:sz w:val="20"/>
                <w:szCs w:val="20"/>
              </w:rPr>
            </w:pPr>
            <w:del w:id="11848"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49"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11850" w:author="tao huang" w:date="2018-10-28T12:33:00Z"/>
                <w:rFonts w:eastAsia="Times New Roman" w:cs="Times New Roman"/>
                <w:b w:val="0"/>
                <w:sz w:val="22"/>
              </w:rPr>
            </w:pPr>
            <w:del w:id="11851"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2" w:author="tao huang" w:date="2018-10-28T12:33:00Z"/>
                <w:rFonts w:eastAsia="Times New Roman" w:cs="Times New Roman"/>
                <w:sz w:val="20"/>
                <w:szCs w:val="20"/>
              </w:rPr>
            </w:pPr>
            <w:del w:id="11853"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4" w:author="tao huang" w:date="2018-10-28T12:33:00Z"/>
                <w:rFonts w:eastAsia="Times New Roman" w:cs="Times New Roman"/>
                <w:sz w:val="20"/>
                <w:szCs w:val="20"/>
              </w:rPr>
            </w:pPr>
            <w:del w:id="11855"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6" w:author="tao huang" w:date="2018-10-28T12:33:00Z"/>
                <w:rFonts w:eastAsia="Times New Roman" w:cs="Times New Roman"/>
                <w:sz w:val="20"/>
                <w:szCs w:val="20"/>
              </w:rPr>
            </w:pPr>
            <w:del w:id="11857"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58" w:author="tao huang" w:date="2018-10-28T12:33:00Z"/>
                <w:rFonts w:eastAsia="Times New Roman" w:cs="Times New Roman"/>
                <w:sz w:val="20"/>
                <w:szCs w:val="20"/>
              </w:rPr>
            </w:pPr>
            <w:del w:id="11859"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1186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11861" w:author="tao huang" w:date="2018-10-28T12:33:00Z"/>
                <w:rFonts w:eastAsia="Times New Roman" w:cs="Times New Roman"/>
                <w:b w:val="0"/>
                <w:sz w:val="22"/>
              </w:rPr>
            </w:pPr>
            <w:del w:id="11862"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3" w:author="tao huang" w:date="2018-10-28T12:33:00Z"/>
                <w:rFonts w:eastAsia="Times New Roman" w:cs="Times New Roman"/>
                <w:sz w:val="20"/>
                <w:szCs w:val="20"/>
              </w:rPr>
            </w:pPr>
            <w:del w:id="11864"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5" w:author="tao huang" w:date="2018-10-28T12:33:00Z"/>
                <w:rFonts w:eastAsia="Times New Roman" w:cs="Times New Roman"/>
                <w:sz w:val="20"/>
                <w:szCs w:val="20"/>
              </w:rPr>
            </w:pPr>
            <w:del w:id="11866"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7" w:author="tao huang" w:date="2018-10-28T12:33:00Z"/>
                <w:rFonts w:eastAsia="Times New Roman" w:cs="Times New Roman"/>
                <w:sz w:val="20"/>
                <w:szCs w:val="20"/>
              </w:rPr>
            </w:pPr>
            <w:del w:id="11868"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69" w:author="tao huang" w:date="2018-10-28T12:33:00Z"/>
                <w:rFonts w:eastAsia="Times New Roman" w:cs="Times New Roman"/>
                <w:sz w:val="20"/>
                <w:szCs w:val="20"/>
              </w:rPr>
            </w:pPr>
            <w:del w:id="11870"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71"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11872" w:author="tao huang" w:date="2018-10-28T12:33:00Z"/>
                <w:rFonts w:eastAsia="Times New Roman" w:cs="Times New Roman"/>
                <w:b w:val="0"/>
                <w:sz w:val="22"/>
              </w:rPr>
            </w:pPr>
            <w:del w:id="11873"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4" w:author="tao huang" w:date="2018-10-28T12:33:00Z"/>
                <w:rFonts w:eastAsia="Times New Roman" w:cs="Times New Roman"/>
                <w:sz w:val="20"/>
                <w:szCs w:val="20"/>
              </w:rPr>
            </w:pPr>
            <w:del w:id="11875"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6" w:author="tao huang" w:date="2018-10-28T12:33:00Z"/>
                <w:rFonts w:eastAsia="Times New Roman" w:cs="Times New Roman"/>
                <w:sz w:val="20"/>
                <w:szCs w:val="20"/>
              </w:rPr>
            </w:pPr>
            <w:del w:id="11877"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78" w:author="tao huang" w:date="2018-10-28T12:33:00Z"/>
                <w:rFonts w:eastAsia="Times New Roman" w:cs="Times New Roman"/>
                <w:sz w:val="20"/>
                <w:szCs w:val="20"/>
              </w:rPr>
            </w:pPr>
            <w:del w:id="11879"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80" w:author="tao huang" w:date="2018-10-28T12:33:00Z"/>
                <w:rFonts w:eastAsia="Times New Roman" w:cs="Times New Roman"/>
                <w:sz w:val="20"/>
                <w:szCs w:val="20"/>
              </w:rPr>
            </w:pPr>
            <w:del w:id="11881"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1188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11883" w:author="tao huang" w:date="2018-10-28T12:33:00Z"/>
                <w:rFonts w:eastAsia="Times New Roman" w:cs="Times New Roman"/>
                <w:b w:val="0"/>
                <w:sz w:val="22"/>
              </w:rPr>
            </w:pPr>
            <w:del w:id="11884" w:author="tao huang" w:date="2018-10-28T12:33:00Z">
              <w:r w:rsidRPr="00A37575" w:rsidDel="00EE30B6">
                <w:rPr>
                  <w:rFonts w:eastAsia="Times New Roman" w:cs="Times New Roman"/>
                  <w:sz w:val="22"/>
                </w:rPr>
                <w:delText xml:space="preserve">Randomness and </w:delText>
              </w:r>
            </w:del>
            <w:del w:id="11885"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86" w:author="tao huang" w:date="2018-10-28T12:33:00Z"/>
                <w:rFonts w:eastAsia="Times New Roman" w:cs="Times New Roman"/>
                <w:sz w:val="20"/>
                <w:szCs w:val="20"/>
              </w:rPr>
            </w:pPr>
            <w:del w:id="11887"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88" w:author="tao huang" w:date="2018-10-28T12:33:00Z"/>
                <w:rFonts w:eastAsia="Times New Roman" w:cs="Times New Roman"/>
                <w:sz w:val="20"/>
                <w:szCs w:val="20"/>
              </w:rPr>
            </w:pPr>
            <w:del w:id="11889"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90" w:author="tao huang" w:date="2018-10-28T12:33:00Z"/>
                <w:rFonts w:eastAsia="Times New Roman" w:cs="Times New Roman"/>
                <w:sz w:val="20"/>
                <w:szCs w:val="20"/>
              </w:rPr>
            </w:pPr>
            <w:del w:id="11891"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892" w:author="tao huang" w:date="2018-10-28T12:33:00Z"/>
                <w:rFonts w:eastAsia="Times New Roman" w:cs="Times New Roman"/>
                <w:sz w:val="20"/>
                <w:szCs w:val="20"/>
              </w:rPr>
            </w:pPr>
            <w:del w:id="11893"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1189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11895" w:author="tao huang" w:date="2018-10-28T12:33:00Z"/>
                <w:rFonts w:eastAsia="Times New Roman" w:cs="Times New Roman"/>
                <w:b w:val="0"/>
                <w:sz w:val="22"/>
              </w:rPr>
            </w:pPr>
            <w:del w:id="11896"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97" w:author="tao huang" w:date="2018-10-28T12:33:00Z"/>
                <w:rFonts w:eastAsia="Times New Roman" w:cs="Times New Roman"/>
                <w:sz w:val="20"/>
                <w:szCs w:val="20"/>
              </w:rPr>
            </w:pPr>
            <w:del w:id="11898"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899" w:author="tao huang" w:date="2018-10-28T12:33:00Z"/>
                <w:rFonts w:eastAsia="Times New Roman" w:cs="Times New Roman"/>
                <w:sz w:val="20"/>
                <w:szCs w:val="20"/>
              </w:rPr>
            </w:pPr>
            <w:del w:id="11900"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01" w:author="tao huang" w:date="2018-10-28T12:33:00Z"/>
                <w:rFonts w:eastAsia="Times New Roman" w:cs="Times New Roman"/>
                <w:sz w:val="20"/>
                <w:szCs w:val="20"/>
              </w:rPr>
            </w:pPr>
            <w:del w:id="11902"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03" w:author="tao huang" w:date="2018-10-28T12:33:00Z"/>
                <w:rFonts w:eastAsia="Times New Roman" w:cs="Times New Roman"/>
                <w:sz w:val="20"/>
                <w:szCs w:val="20"/>
              </w:rPr>
            </w:pPr>
            <w:del w:id="11904"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1190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11906" w:author="tao huang" w:date="2018-10-28T12:23:00Z"/>
                <w:rFonts w:eastAsia="Times New Roman" w:cs="Times New Roman"/>
                <w:b w:val="0"/>
                <w:sz w:val="22"/>
              </w:rPr>
            </w:pPr>
            <w:del w:id="11907"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08" w:author="tao huang" w:date="2018-10-28T12:23:00Z"/>
                <w:rFonts w:eastAsia="Times New Roman" w:cs="Times New Roman"/>
                <w:sz w:val="22"/>
              </w:rPr>
            </w:pPr>
            <w:del w:id="11909"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10" w:author="tao huang" w:date="2018-10-28T12:23:00Z"/>
                <w:rFonts w:eastAsia="Times New Roman" w:cs="Times New Roman"/>
                <w:sz w:val="22"/>
              </w:rPr>
            </w:pPr>
            <w:del w:id="11911"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1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11913" w:author="tao huang" w:date="2018-10-28T12:23:00Z"/>
                <w:rFonts w:eastAsia="Times New Roman" w:cs="Times New Roman"/>
                <w:b w:val="0"/>
                <w:sz w:val="22"/>
              </w:rPr>
            </w:pPr>
            <w:del w:id="11914"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5" w:author="tao huang" w:date="2018-10-28T12:23:00Z"/>
                <w:rFonts w:eastAsia="Times New Roman" w:cs="Times New Roman"/>
                <w:sz w:val="22"/>
              </w:rPr>
            </w:pPr>
            <w:del w:id="11916"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7" w:author="tao huang" w:date="2018-10-28T12:23:00Z"/>
                <w:rFonts w:eastAsia="Times New Roman" w:cs="Times New Roman"/>
                <w:sz w:val="22"/>
              </w:rPr>
            </w:pPr>
            <w:del w:id="11918"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19" w:author="tao huang" w:date="2018-10-28T12:23:00Z"/>
                <w:rFonts w:eastAsia="Times New Roman" w:cs="Times New Roman"/>
                <w:sz w:val="22"/>
              </w:rPr>
            </w:pPr>
            <w:del w:id="11920"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21" w:author="tao huang" w:date="2018-10-28T12:23:00Z"/>
                <w:rFonts w:eastAsia="Times New Roman" w:cs="Times New Roman"/>
                <w:sz w:val="22"/>
              </w:rPr>
            </w:pPr>
            <w:del w:id="11922"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11923"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11924" w:author="tao huang" w:date="2018-10-28T12:23:00Z"/>
                <w:rFonts w:eastAsia="Times New Roman" w:cs="Times New Roman"/>
                <w:b w:val="0"/>
                <w:sz w:val="22"/>
              </w:rPr>
            </w:pPr>
            <w:del w:id="11925"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26" w:author="tao huang" w:date="2018-10-28T12:23:00Z"/>
                <w:rFonts w:eastAsia="Times New Roman" w:cs="Times New Roman"/>
                <w:sz w:val="20"/>
                <w:szCs w:val="20"/>
              </w:rPr>
            </w:pPr>
            <w:del w:id="11927"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28" w:author="tao huang" w:date="2018-10-28T12:23:00Z"/>
                <w:rFonts w:eastAsia="Times New Roman" w:cs="Times New Roman"/>
                <w:sz w:val="20"/>
                <w:szCs w:val="20"/>
              </w:rPr>
            </w:pPr>
            <w:del w:id="11929"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30" w:author="tao huang" w:date="2018-10-28T12:23:00Z"/>
                <w:rFonts w:eastAsia="Times New Roman" w:cs="Times New Roman"/>
                <w:sz w:val="20"/>
                <w:szCs w:val="20"/>
              </w:rPr>
            </w:pPr>
            <w:del w:id="11931"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32" w:author="tao huang" w:date="2018-10-28T12:23:00Z"/>
                <w:rFonts w:eastAsia="Times New Roman" w:cs="Times New Roman"/>
                <w:sz w:val="20"/>
                <w:szCs w:val="20"/>
              </w:rPr>
            </w:pPr>
            <w:del w:id="11933"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34"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11935" w:author="tao huang" w:date="2018-10-28T12:23:00Z"/>
                <w:rFonts w:eastAsia="Times New Roman" w:cs="Times New Roman"/>
                <w:b w:val="0"/>
                <w:sz w:val="22"/>
              </w:rPr>
            </w:pPr>
            <w:del w:id="11936"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37" w:author="tao huang" w:date="2018-10-28T12:23:00Z"/>
                <w:rFonts w:eastAsia="Times New Roman" w:cs="Times New Roman"/>
                <w:sz w:val="20"/>
                <w:szCs w:val="20"/>
              </w:rPr>
            </w:pPr>
            <w:del w:id="11938"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39" w:author="tao huang" w:date="2018-10-28T12:23:00Z"/>
                <w:rFonts w:eastAsia="Times New Roman" w:cs="Times New Roman"/>
                <w:sz w:val="20"/>
                <w:szCs w:val="20"/>
              </w:rPr>
            </w:pPr>
            <w:del w:id="11940"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41" w:author="tao huang" w:date="2018-10-28T12:23:00Z"/>
                <w:rFonts w:eastAsia="Times New Roman" w:cs="Times New Roman"/>
                <w:sz w:val="20"/>
                <w:szCs w:val="20"/>
              </w:rPr>
            </w:pPr>
            <w:del w:id="11942"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43" w:author="tao huang" w:date="2018-10-28T12:23:00Z"/>
                <w:rFonts w:eastAsia="Times New Roman" w:cs="Times New Roman"/>
                <w:sz w:val="20"/>
                <w:szCs w:val="20"/>
              </w:rPr>
            </w:pPr>
            <w:del w:id="11944"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1194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11946" w:author="tao huang" w:date="2018-10-28T12:23:00Z"/>
                <w:rFonts w:eastAsia="Times New Roman" w:cs="Times New Roman"/>
                <w:b w:val="0"/>
                <w:sz w:val="22"/>
              </w:rPr>
            </w:pPr>
            <w:del w:id="11947"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48" w:author="tao huang" w:date="2018-10-28T12:23:00Z"/>
                <w:rFonts w:eastAsia="Times New Roman" w:cs="Times New Roman"/>
                <w:sz w:val="20"/>
                <w:szCs w:val="20"/>
              </w:rPr>
            </w:pPr>
            <w:del w:id="11949"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50" w:author="tao huang" w:date="2018-10-28T12:23:00Z"/>
                <w:rFonts w:eastAsia="Times New Roman" w:cs="Times New Roman"/>
                <w:sz w:val="20"/>
                <w:szCs w:val="20"/>
              </w:rPr>
            </w:pPr>
            <w:del w:id="11951"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52" w:author="tao huang" w:date="2018-10-28T12:23:00Z"/>
                <w:rFonts w:eastAsia="Times New Roman" w:cs="Times New Roman"/>
                <w:sz w:val="20"/>
                <w:szCs w:val="20"/>
              </w:rPr>
            </w:pPr>
            <w:del w:id="11953"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54" w:author="tao huang" w:date="2018-10-28T12:23:00Z"/>
                <w:rFonts w:eastAsia="Times New Roman" w:cs="Times New Roman"/>
                <w:sz w:val="20"/>
                <w:szCs w:val="20"/>
              </w:rPr>
            </w:pPr>
            <w:del w:id="11955"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56"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11957" w:author="tao huang" w:date="2018-10-28T12:23:00Z"/>
                <w:rFonts w:eastAsia="Times New Roman" w:cs="Times New Roman"/>
                <w:b w:val="0"/>
                <w:sz w:val="22"/>
              </w:rPr>
            </w:pPr>
            <w:del w:id="11958"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59" w:author="tao huang" w:date="2018-10-28T12:23:00Z"/>
                <w:rFonts w:eastAsia="Times New Roman" w:cs="Times New Roman"/>
                <w:sz w:val="20"/>
                <w:szCs w:val="20"/>
              </w:rPr>
            </w:pPr>
            <w:del w:id="11960"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1" w:author="tao huang" w:date="2018-10-28T12:23:00Z"/>
                <w:rFonts w:eastAsia="Times New Roman" w:cs="Times New Roman"/>
                <w:sz w:val="20"/>
                <w:szCs w:val="20"/>
              </w:rPr>
            </w:pPr>
            <w:del w:id="11962"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3" w:author="tao huang" w:date="2018-10-28T12:23:00Z"/>
                <w:rFonts w:eastAsia="Times New Roman" w:cs="Times New Roman"/>
                <w:sz w:val="20"/>
                <w:szCs w:val="20"/>
              </w:rPr>
            </w:pPr>
            <w:del w:id="11964"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65" w:author="tao huang" w:date="2018-10-28T12:23:00Z"/>
                <w:rFonts w:eastAsia="Times New Roman" w:cs="Times New Roman"/>
                <w:sz w:val="20"/>
                <w:szCs w:val="20"/>
              </w:rPr>
            </w:pPr>
            <w:del w:id="11966"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11967"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11968" w:author="tao huang" w:date="2018-10-28T12:23:00Z"/>
                <w:rFonts w:eastAsia="Times New Roman" w:cs="Times New Roman"/>
                <w:b w:val="0"/>
                <w:sz w:val="22"/>
              </w:rPr>
            </w:pPr>
            <w:del w:id="11969" w:author="tao huang" w:date="2018-10-28T12:22:00Z">
              <w:r w:rsidRPr="00A37575" w:rsidDel="008D383C">
                <w:rPr>
                  <w:rFonts w:eastAsia="Times New Roman" w:cs="Times New Roman"/>
                  <w:sz w:val="22"/>
                </w:rPr>
                <w:delText xml:space="preserve">Randomness and </w:delText>
              </w:r>
            </w:del>
            <w:del w:id="11970"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1" w:author="tao huang" w:date="2018-10-28T12:23:00Z"/>
                <w:rFonts w:eastAsia="Times New Roman" w:cs="Times New Roman"/>
                <w:sz w:val="20"/>
                <w:szCs w:val="20"/>
              </w:rPr>
            </w:pPr>
            <w:del w:id="11972"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3" w:author="tao huang" w:date="2018-10-28T12:23:00Z"/>
                <w:rFonts w:eastAsia="Times New Roman" w:cs="Times New Roman"/>
                <w:sz w:val="20"/>
                <w:szCs w:val="20"/>
              </w:rPr>
            </w:pPr>
            <w:del w:id="11974"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5" w:author="tao huang" w:date="2018-10-28T12:23:00Z"/>
                <w:rFonts w:eastAsia="Times New Roman" w:cs="Times New Roman"/>
                <w:sz w:val="20"/>
                <w:szCs w:val="20"/>
              </w:rPr>
            </w:pPr>
            <w:del w:id="11976"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11977" w:author="tao huang" w:date="2018-10-28T12:23:00Z"/>
                <w:rFonts w:eastAsia="Times New Roman" w:cs="Times New Roman"/>
                <w:sz w:val="20"/>
                <w:szCs w:val="20"/>
              </w:rPr>
            </w:pPr>
            <w:del w:id="11978"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1197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11980" w:author="tao huang" w:date="2018-10-28T12:23:00Z"/>
                <w:rFonts w:eastAsia="Times New Roman" w:cs="Times New Roman"/>
                <w:b w:val="0"/>
                <w:sz w:val="22"/>
              </w:rPr>
            </w:pPr>
            <w:del w:id="11981"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2" w:author="tao huang" w:date="2018-10-28T12:23:00Z"/>
                <w:rFonts w:eastAsia="Times New Roman" w:cs="Times New Roman"/>
                <w:sz w:val="20"/>
                <w:szCs w:val="20"/>
              </w:rPr>
            </w:pPr>
            <w:del w:id="11983"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4" w:author="tao huang" w:date="2018-10-28T12:23:00Z"/>
                <w:rFonts w:eastAsia="Times New Roman" w:cs="Times New Roman"/>
                <w:sz w:val="20"/>
                <w:szCs w:val="20"/>
              </w:rPr>
            </w:pPr>
            <w:del w:id="11985"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6" w:author="tao huang" w:date="2018-10-28T12:23:00Z"/>
                <w:rFonts w:eastAsia="Times New Roman" w:cs="Times New Roman"/>
                <w:sz w:val="20"/>
                <w:szCs w:val="20"/>
              </w:rPr>
            </w:pPr>
            <w:del w:id="11987"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11988" w:author="tao huang" w:date="2018-10-28T12:23:00Z"/>
                <w:rFonts w:eastAsia="Times New Roman" w:cs="Times New Roman"/>
                <w:sz w:val="20"/>
                <w:szCs w:val="20"/>
              </w:rPr>
            </w:pPr>
            <w:del w:id="11989"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11990" w:author="tao huang" w:date="2018-10-28T11:57:00Z"/>
          <w:rFonts w:cs="Times New Roman"/>
          <w:sz w:val="22"/>
          <w:rPrChange w:id="11991" w:author="tao huang" w:date="2018-10-28T22:40:00Z">
            <w:rPr>
              <w:del w:id="11992" w:author="tao huang" w:date="2018-10-28T11:57:00Z"/>
            </w:rPr>
          </w:rPrChange>
        </w:rPr>
        <w:pPrChange w:id="11993" w:author="tao huang" w:date="2018-10-28T13:04:00Z">
          <w:pPr>
            <w:pStyle w:val="ListParagraph"/>
            <w:shd w:val="clear" w:color="auto" w:fill="FFFFFF" w:themeFill="background1"/>
            <w:spacing w:after="0" w:line="360" w:lineRule="auto"/>
            <w:ind w:left="0"/>
          </w:pPr>
        </w:pPrChange>
      </w:pPr>
      <w:del w:id="11994" w:author="tao huang" w:date="2018-10-28T11:58:00Z">
        <w:r w:rsidRPr="00A37575" w:rsidDel="00E21F64">
          <w:rPr>
            <w:rFonts w:cs="Times New Roman"/>
            <w:sz w:val="22"/>
            <w:rPrChange w:id="11995" w:author="tao huang" w:date="2018-10-28T22:40:00Z">
              <w:rPr/>
            </w:rPrChange>
          </w:rPr>
          <w:tab/>
        </w:r>
        <w:r w:rsidRPr="00A37575" w:rsidDel="00E21F64">
          <w:rPr>
            <w:rFonts w:cs="Times New Roman"/>
            <w:sz w:val="22"/>
            <w:rPrChange w:id="11996" w:author="tao huang" w:date="2018-10-28T22:40:00Z">
              <w:rPr/>
            </w:rPrChange>
          </w:rPr>
          <w:tab/>
        </w:r>
      </w:del>
      <w:del w:id="11997" w:author="tao huang" w:date="2018-10-28T12:33:00Z">
        <w:r w:rsidRPr="00A37575" w:rsidDel="00EE30B6">
          <w:rPr>
            <w:rFonts w:cs="Times New Roman"/>
            <w:sz w:val="22"/>
            <w:rPrChange w:id="11998"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11999" w:author="tao huang" w:date="2018-10-28T12:22:00Z"/>
        </w:rPr>
        <w:pPrChange w:id="12000" w:author="tao huang" w:date="2018-10-28T13:04:00Z">
          <w:pPr>
            <w:pStyle w:val="ListParagraph"/>
            <w:shd w:val="clear" w:color="auto" w:fill="FFFFFF" w:themeFill="background1"/>
            <w:spacing w:after="0" w:line="360" w:lineRule="auto"/>
            <w:ind w:left="1418" w:right="1625"/>
          </w:pPr>
        </w:pPrChange>
      </w:pPr>
      <w:del w:id="12001" w:author="tao huang" w:date="2018-10-28T12:22:00Z">
        <w:r w:rsidRPr="00A37575" w:rsidDel="004753EE">
          <w:delText xml:space="preserve">The top half of </w:delText>
        </w:r>
      </w:del>
      <w:del w:id="12002" w:author="tao huang" w:date="2018-10-27T15:42:00Z">
        <w:r w:rsidRPr="00A37575" w:rsidDel="007958A5">
          <w:delText xml:space="preserve">the </w:delText>
        </w:r>
      </w:del>
      <w:del w:id="12003"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12004" w:author="tao huang" w:date="2018-10-28T12:33:00Z"/>
        </w:rPr>
        <w:pPrChange w:id="12005"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12006"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55260DB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Grocery retailers need </w:t>
      </w:r>
      <w:r w:rsidRPr="00A37575">
        <w:rPr>
          <w:rFonts w:cs="Times New Roman"/>
          <w:noProof/>
          <w:sz w:val="22"/>
          <w:rPrChange w:id="12007"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12008" w:author="Didier Soopramanien" w:date="2018-10-24T12:02:00Z">
        <w:r w:rsidR="00216EE1" w:rsidRPr="00A37575">
          <w:rPr>
            <w:rFonts w:cs="Times New Roman"/>
            <w:sz w:val="22"/>
          </w:rPr>
          <w:t xml:space="preserve">inventory </w:t>
        </w:r>
      </w:ins>
      <w:ins w:id="12009" w:author="Didier Soopramanien" w:date="2018-10-24T12:03:00Z">
        <w:r w:rsidR="00216EE1" w:rsidRPr="00A37575">
          <w:rPr>
            <w:rFonts w:cs="Times New Roman"/>
            <w:sz w:val="22"/>
          </w:rPr>
          <w:t xml:space="preserve">management </w:t>
        </w:r>
      </w:ins>
      <w:del w:id="12010" w:author="tao huang" w:date="2018-10-25T20:13:00Z">
        <w:r w:rsidRPr="00A37575" w:rsidDel="0031438C">
          <w:rPr>
            <w:rFonts w:cs="Times New Roman"/>
            <w:sz w:val="22"/>
          </w:rPr>
          <w:delText xml:space="preserve">practices. </w:delText>
        </w:r>
      </w:del>
      <w:del w:id="12011" w:author="tao huang" w:date="2018-10-25T20:12:00Z">
        <w:r w:rsidRPr="00A37575" w:rsidDel="0031438C">
          <w:rPr>
            <w:rFonts w:cs="Times New Roman"/>
            <w:sz w:val="22"/>
            <w:lang w:val="fr-FR"/>
          </w:rPr>
          <w:delText xml:space="preserve">Previous </w:delText>
        </w:r>
      </w:del>
      <w:del w:id="12012" w:author="tao huang" w:date="2018-10-25T20:13:00Z">
        <w:r w:rsidRPr="00A37575" w:rsidDel="0031438C">
          <w:rPr>
            <w:rFonts w:cs="Times New Roman"/>
            <w:sz w:val="22"/>
            <w:lang w:val="fr-FR"/>
          </w:rPr>
          <w:delText xml:space="preserve">studies </w:delText>
        </w:r>
      </w:del>
      <w:ins w:id="12013" w:author="tao huang" w:date="2018-10-25T20:13:00Z">
        <w:r w:rsidR="0031438C" w:rsidRPr="00A37575">
          <w:rPr>
            <w:rFonts w:cs="Times New Roman"/>
            <w:sz w:val="22"/>
          </w:rPr>
          <w:t>practices.</w:t>
        </w:r>
      </w:ins>
      <w:ins w:id="12014" w:author="tao huang" w:date="2018-10-25T20:14:00Z">
        <w:r w:rsidR="0031438C" w:rsidRPr="00A37575">
          <w:rPr>
            <w:rFonts w:cs="Times New Roman"/>
            <w:sz w:val="22"/>
          </w:rPr>
          <w:t xml:space="preserve"> </w:t>
        </w:r>
      </w:ins>
      <w:ins w:id="12015" w:author="韬 黄" w:date="2018-11-05T18:18:00Z">
        <w:r w:rsidR="000306EB" w:rsidRPr="000306EB">
          <w:rPr>
            <w:rFonts w:cs="Times New Roman"/>
            <w:sz w:val="22"/>
          </w:rPr>
          <w:t xml:space="preserve">Previous studies focus on incorporating additional information </w:t>
        </w:r>
      </w:ins>
      <w:ins w:id="12016" w:author="tao huang" w:date="2018-10-25T20:13:00Z">
        <w:del w:id="12017" w:author="韬 黄" w:date="2018-11-05T18:18:00Z">
          <w:r w:rsidR="0031438C" w:rsidRPr="00A37575" w:rsidDel="000306EB">
            <w:rPr>
              <w:rFonts w:cs="Times New Roman"/>
              <w:sz w:val="22"/>
            </w:rPr>
            <w:delText xml:space="preserve">Previous studies have proposed forecasting methods which </w:delText>
          </w:r>
        </w:del>
      </w:ins>
      <w:ins w:id="12018" w:author="tao huang" w:date="2018-10-25T20:14:00Z">
        <w:del w:id="12019" w:author="韬 黄" w:date="2018-11-05T18:18:00Z">
          <w:r w:rsidR="0031438C" w:rsidRPr="00A37575" w:rsidDel="000306EB">
            <w:rPr>
              <w:rFonts w:cs="Times New Roman"/>
              <w:sz w:val="22"/>
            </w:rPr>
            <w:delText>incorporating promotional information</w:delText>
          </w:r>
          <w:r w:rsidR="0031438C" w:rsidRPr="00A37575" w:rsidDel="000306EB">
            <w:rPr>
              <w:rFonts w:cs="Times New Roman"/>
              <w:sz w:val="22"/>
              <w:lang w:val="fr-FR"/>
            </w:rPr>
            <w:delText xml:space="preserve"> </w:delText>
          </w:r>
        </w:del>
      </w:ins>
      <w:del w:id="12020"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Pr>
          <w:rFonts w:cs="Times New Roman"/>
          <w:sz w:val="22"/>
          <w:lang w:val="fr-FR"/>
        </w:rPr>
        <w:instrText xml:space="preserve"> ADDIN EN.CITE </w:instrText>
      </w:r>
      <w:r w:rsidR="008C225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8C225C">
        <w:rPr>
          <w:rFonts w:cs="Times New Roman"/>
          <w:sz w:val="22"/>
          <w:lang w:val="fr-FR"/>
        </w:rPr>
        <w:instrText xml:space="preserve"> ADDIN EN.CITE.DATA </w:instrText>
      </w:r>
      <w:r w:rsidR="008C225C">
        <w:rPr>
          <w:rFonts w:cs="Times New Roman"/>
          <w:sz w:val="22"/>
          <w:lang w:val="fr-FR"/>
        </w:rPr>
      </w:r>
      <w:r w:rsidR="008C225C">
        <w:rPr>
          <w:rFonts w:cs="Times New Roman"/>
          <w:sz w:val="22"/>
          <w:lang w:val="fr-FR"/>
        </w:rPr>
        <w:fldChar w:fldCharType="end"/>
      </w:r>
      <w:r w:rsidRPr="001A6E72">
        <w:rPr>
          <w:rFonts w:cs="Times New Roman"/>
          <w:sz w:val="22"/>
          <w:lang w:val="fr-FR"/>
          <w:rPrChange w:id="12021" w:author="tao huang" w:date="2018-10-28T22:40:00Z">
            <w:rPr>
              <w:rFonts w:cs="Times New Roman"/>
              <w:sz w:val="22"/>
              <w:lang w:val="fr-FR"/>
            </w:rPr>
          </w:rPrChange>
        </w:rPr>
        <w:fldChar w:fldCharType="separate"/>
      </w:r>
      <w:r w:rsidR="002D3F4E">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12022" w:author="tao huang" w:date="2018-10-25T20:14:00Z">
        <w:r w:rsidRPr="00A37575" w:rsidDel="0031438C">
          <w:rPr>
            <w:rFonts w:cs="Times New Roman"/>
            <w:sz w:val="22"/>
          </w:rPr>
          <w:delText xml:space="preserve">all </w:delText>
        </w:r>
      </w:del>
      <w:r w:rsidRPr="00A37575">
        <w:rPr>
          <w:rFonts w:cs="Times New Roman"/>
          <w:sz w:val="22"/>
        </w:rPr>
        <w:t xml:space="preserve">assume </w:t>
      </w:r>
      <w:del w:id="12023"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12024" w:author="Didier Soopramanien" w:date="2018-10-23T16:24:00Z">
        <w:r w:rsidRPr="00A37575" w:rsidDel="002568DC">
          <w:rPr>
            <w:rFonts w:cs="Times New Roman"/>
            <w:noProof/>
            <w:sz w:val="22"/>
            <w:rPrChange w:id="12025" w:author="tao huang" w:date="2018-10-28T22:40:00Z">
              <w:rPr>
                <w:rFonts w:cs="Times New Roman"/>
                <w:sz w:val="22"/>
              </w:rPr>
            </w:rPrChange>
          </w:rPr>
          <w:delText xml:space="preserve">the </w:delText>
        </w:r>
      </w:del>
      <w:r w:rsidRPr="00A37575">
        <w:rPr>
          <w:rFonts w:cs="Times New Roman"/>
          <w:noProof/>
          <w:sz w:val="22"/>
          <w:rPrChange w:id="12026" w:author="tao huang" w:date="2018-10-28T22:40:00Z">
            <w:rPr>
              <w:rFonts w:cs="Times New Roman"/>
              <w:sz w:val="22"/>
            </w:rPr>
          </w:rPrChange>
        </w:rPr>
        <w:t>marketing</w:t>
      </w:r>
      <w:r w:rsidRPr="00A37575">
        <w:rPr>
          <w:rFonts w:cs="Times New Roman"/>
          <w:sz w:val="22"/>
        </w:rPr>
        <w:t xml:space="preserve"> activities such as price</w:t>
      </w:r>
      <w:ins w:id="12027" w:author="tao huang" w:date="2018-10-25T20:14:00Z">
        <w:r w:rsidR="0031438C" w:rsidRPr="00A37575">
          <w:rPr>
            <w:rFonts w:cs="Times New Roman"/>
            <w:sz w:val="22"/>
          </w:rPr>
          <w:t xml:space="preserve"> </w:t>
        </w:r>
      </w:ins>
      <w:del w:id="12028"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12029" w:author="tao huang" w:date="2018-10-25T20:15:00Z">
        <w:r w:rsidR="0031438C" w:rsidRPr="00A37575">
          <w:rPr>
            <w:rFonts w:cs="Times New Roman"/>
            <w:sz w:val="22"/>
          </w:rPr>
          <w:t xml:space="preserve">promotions (e.g., </w:t>
        </w:r>
      </w:ins>
      <w:r w:rsidRPr="00A37575">
        <w:rPr>
          <w:rFonts w:cs="Times New Roman"/>
          <w:sz w:val="22"/>
        </w:rPr>
        <w:t>feature and display</w:t>
      </w:r>
      <w:ins w:id="12030" w:author="tao huang" w:date="2018-10-25T20:15:00Z">
        <w:r w:rsidR="0031438C" w:rsidRPr="00A37575">
          <w:rPr>
            <w:rFonts w:cs="Times New Roman"/>
            <w:sz w:val="22"/>
          </w:rPr>
          <w:t>)</w:t>
        </w:r>
      </w:ins>
      <w:r w:rsidRPr="00A37575">
        <w:rPr>
          <w:rFonts w:cs="Times New Roman"/>
          <w:sz w:val="22"/>
        </w:rPr>
        <w:t xml:space="preserve"> </w:t>
      </w:r>
      <w:del w:id="12031" w:author="tao huang" w:date="2018-10-25T20:15:00Z">
        <w:r w:rsidRPr="00A37575" w:rsidDel="0031438C">
          <w:rPr>
            <w:rFonts w:cs="Times New Roman"/>
            <w:sz w:val="22"/>
          </w:rPr>
          <w:delText xml:space="preserve">promotions </w:delText>
        </w:r>
      </w:del>
      <w:del w:id="12032" w:author="Didier Soopramanien" w:date="2018-10-23T16:24:00Z">
        <w:r w:rsidRPr="00A37575" w:rsidDel="009401DA">
          <w:rPr>
            <w:rFonts w:cs="Times New Roman"/>
            <w:sz w:val="22"/>
          </w:rPr>
          <w:delText>remain unchanged</w:delText>
        </w:r>
      </w:del>
      <w:ins w:id="12033" w:author="Didier Soopramanien" w:date="2018-10-23T16:24:00Z">
        <w:del w:id="12034" w:author="tao huang" w:date="2018-10-25T20:15:00Z">
          <w:r w:rsidR="009401DA" w:rsidRPr="00A37575" w:rsidDel="0031438C">
            <w:rPr>
              <w:rFonts w:cs="Times New Roman"/>
              <w:sz w:val="22"/>
            </w:rPr>
            <w:delText>are</w:delText>
          </w:r>
        </w:del>
      </w:ins>
      <w:ins w:id="12035" w:author="tao huang" w:date="2018-10-25T20:15:00Z">
        <w:r w:rsidR="0031438C" w:rsidRPr="00A37575">
          <w:rPr>
            <w:rFonts w:cs="Times New Roman"/>
            <w:sz w:val="22"/>
          </w:rPr>
          <w:t>to be</w:t>
        </w:r>
      </w:ins>
      <w:ins w:id="12036" w:author="Didier Soopramanien" w:date="2018-10-23T16:24:00Z">
        <w:r w:rsidR="009401DA" w:rsidRPr="00A37575">
          <w:rPr>
            <w:rFonts w:cs="Times New Roman"/>
            <w:sz w:val="22"/>
          </w:rPr>
          <w:t xml:space="preserve"> constant </w:t>
        </w:r>
      </w:ins>
      <w:del w:id="12037"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12038" w:author="Didier Soopramanien" w:date="2018-10-23T16:24:00Z">
        <w:r w:rsidR="009401DA" w:rsidRPr="00A37575">
          <w:rPr>
            <w:rFonts w:cs="Times New Roman"/>
            <w:sz w:val="22"/>
          </w:rPr>
          <w:t xml:space="preserve">such as </w:t>
        </w:r>
      </w:ins>
      <w:del w:id="12039" w:author="Didier Soopramanien" w:date="2018-10-23T16:24:00Z">
        <w:r w:rsidRPr="00A37575" w:rsidDel="009401DA">
          <w:rPr>
            <w:rFonts w:cs="Times New Roman"/>
            <w:sz w:val="22"/>
          </w:rPr>
          <w:delText>including the</w:delText>
        </w:r>
      </w:del>
      <w:ins w:id="12040" w:author="tao huang" w:date="2018-10-25T20:15:00Z">
        <w:r w:rsidR="0031438C" w:rsidRPr="00A37575">
          <w:rPr>
            <w:rFonts w:cs="Times New Roman"/>
            <w:sz w:val="22"/>
          </w:rPr>
          <w:t>the</w:t>
        </w:r>
      </w:ins>
      <w:ins w:id="12041" w:author="Didier Soopramanien" w:date="2018-10-23T16:24:00Z">
        <w:del w:id="12042"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12043" w:author="tao huang" w:date="2018-10-25T20:16:00Z">
        <w:r w:rsidR="0031438C" w:rsidRPr="00A37575">
          <w:rPr>
            <w:rFonts w:cs="Times New Roman"/>
            <w:sz w:val="22"/>
          </w:rPr>
          <w:t>, and the</w:t>
        </w:r>
      </w:ins>
      <w:del w:id="12044" w:author="tao huang" w:date="2018-10-25T20:16:00Z">
        <w:r w:rsidRPr="00A37575" w:rsidDel="0031438C">
          <w:rPr>
            <w:rFonts w:cs="Times New Roman"/>
            <w:sz w:val="22"/>
          </w:rPr>
          <w:delText xml:space="preserve">, </w:delText>
        </w:r>
      </w:del>
      <w:del w:id="12045" w:author="Didier Soopramanien" w:date="2018-10-23T16:24:00Z">
        <w:r w:rsidRPr="00A37575" w:rsidDel="009401DA">
          <w:rPr>
            <w:rFonts w:cs="Times New Roman"/>
            <w:sz w:val="22"/>
          </w:rPr>
          <w:delText>the</w:delText>
        </w:r>
      </w:del>
      <w:ins w:id="12046" w:author="Didier Soopramanien" w:date="2018-10-23T16:24:00Z">
        <w:del w:id="12047"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12048" w:author="tao huang" w:date="2018-10-25T20:16:00Z">
        <w:r w:rsidRPr="00A37575" w:rsidDel="0031438C">
          <w:rPr>
            <w:rFonts w:cs="Times New Roman"/>
            <w:sz w:val="22"/>
          </w:rPr>
          <w:delText xml:space="preserve">in </w:delText>
        </w:r>
      </w:del>
      <w:ins w:id="12049" w:author="tao huang" w:date="2018-10-25T20:16:00Z">
        <w:r w:rsidR="0031438C" w:rsidRPr="00A37575">
          <w:rPr>
            <w:rFonts w:cs="Times New Roman"/>
            <w:sz w:val="22"/>
          </w:rPr>
          <w:t xml:space="preserve">due to </w:t>
        </w:r>
      </w:ins>
      <w:r w:rsidRPr="00A37575">
        <w:rPr>
          <w:rFonts w:cs="Times New Roman"/>
          <w:sz w:val="22"/>
        </w:rPr>
        <w:t>consumer</w:t>
      </w:r>
      <w:ins w:id="12050" w:author="tao huang" w:date="2018-10-25T20:16:00Z">
        <w:r w:rsidR="0031438C" w:rsidRPr="00A37575">
          <w:rPr>
            <w:rFonts w:cs="Times New Roman"/>
            <w:sz w:val="22"/>
          </w:rPr>
          <w:t>s’</w:t>
        </w:r>
      </w:ins>
      <w:r w:rsidRPr="00A37575">
        <w:rPr>
          <w:rFonts w:cs="Times New Roman"/>
          <w:sz w:val="22"/>
        </w:rPr>
        <w:t xml:space="preserve"> taste</w:t>
      </w:r>
      <w:del w:id="12051" w:author="Didier Soopramanien" w:date="2018-10-23T16:24:00Z">
        <w:r w:rsidRPr="00A37575" w:rsidDel="009401DA">
          <w:rPr>
            <w:rFonts w:cs="Times New Roman"/>
            <w:sz w:val="22"/>
          </w:rPr>
          <w:delText>,</w:delText>
        </w:r>
      </w:del>
      <w:r w:rsidRPr="00A37575">
        <w:rPr>
          <w:rFonts w:cs="Times New Roman"/>
          <w:sz w:val="22"/>
        </w:rPr>
        <w:t xml:space="preserve"> and </w:t>
      </w:r>
      <w:ins w:id="12052"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12053" w:author="Didier Soopramanien" w:date="2018-10-23T16:25:00Z">
        <w:r w:rsidRPr="00A37575" w:rsidDel="009401DA">
          <w:rPr>
            <w:rFonts w:cs="Times New Roman"/>
            <w:sz w:val="22"/>
          </w:rPr>
          <w:delText>competition entry etc</w:delText>
        </w:r>
      </w:del>
      <w:ins w:id="12054" w:author="Didier Soopramanien" w:date="2018-10-23T16:25:00Z">
        <w:del w:id="12055" w:author="tao huang" w:date="2018-10-25T20:16:00Z">
          <w:r w:rsidR="007F1BD6" w:rsidRPr="00A37575" w:rsidDel="0031438C">
            <w:rPr>
              <w:rFonts w:cs="Times New Roman"/>
              <w:sz w:val="22"/>
            </w:rPr>
            <w:delText>retailers</w:delText>
          </w:r>
        </w:del>
      </w:ins>
      <w:ins w:id="12056" w:author="tao huang" w:date="2018-10-25T20:16:00Z">
        <w:r w:rsidR="0031438C" w:rsidRPr="00A37575">
          <w:rPr>
            <w:rFonts w:cs="Times New Roman"/>
            <w:sz w:val="22"/>
          </w:rPr>
          <w:t>competitors</w:t>
        </w:r>
      </w:ins>
      <w:r w:rsidRPr="00A37575">
        <w:rPr>
          <w:rFonts w:cs="Times New Roman"/>
          <w:sz w:val="22"/>
        </w:rPr>
        <w:t xml:space="preserve">. The data on these </w:t>
      </w:r>
      <w:ins w:id="12057" w:author="tao huang" w:date="2018-10-25T20:16:00Z">
        <w:r w:rsidR="0031438C" w:rsidRPr="00A37575">
          <w:rPr>
            <w:rFonts w:cs="Times New Roman"/>
            <w:sz w:val="22"/>
          </w:rPr>
          <w:t xml:space="preserve">external </w:t>
        </w:r>
      </w:ins>
      <w:r w:rsidRPr="00A37575">
        <w:rPr>
          <w:rFonts w:cs="Times New Roman"/>
          <w:sz w:val="22"/>
        </w:rPr>
        <w:t>factors are</w:t>
      </w:r>
      <w:ins w:id="12058"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12059" w:author="Didier Soopramanien" w:date="2018-10-24T12:03:00Z">
        <w:r w:rsidR="008D5B00" w:rsidRPr="00A37575">
          <w:rPr>
            <w:rFonts w:cs="Times New Roman"/>
            <w:sz w:val="22"/>
          </w:rPr>
          <w:t>.</w:t>
        </w:r>
      </w:ins>
      <w:del w:id="12060" w:author="Didier Soopramanien" w:date="2018-10-24T12:03:00Z">
        <w:r w:rsidRPr="00A37575" w:rsidDel="008D5B00">
          <w:rPr>
            <w:rFonts w:cs="Times New Roman"/>
            <w:sz w:val="22"/>
          </w:rPr>
          <w:delText>,</w:delText>
        </w:r>
      </w:del>
      <w:r w:rsidRPr="00A37575">
        <w:rPr>
          <w:rFonts w:cs="Times New Roman"/>
          <w:sz w:val="22"/>
        </w:rPr>
        <w:t xml:space="preserve"> </w:t>
      </w:r>
      <w:ins w:id="12061" w:author="Didier Soopramanien" w:date="2018-10-24T12:03:00Z">
        <w:del w:id="12062" w:author="tao huang" w:date="2018-10-25T20:19:00Z">
          <w:r w:rsidR="008D5B00" w:rsidRPr="00A37575" w:rsidDel="0031438C">
            <w:rPr>
              <w:rFonts w:cs="Times New Roman"/>
              <w:sz w:val="22"/>
            </w:rPr>
            <w:delText>O</w:delText>
          </w:r>
        </w:del>
      </w:ins>
      <w:del w:id="12063" w:author="tao huang" w:date="2018-10-25T20:19:00Z">
        <w:r w:rsidRPr="00A37575" w:rsidDel="0031438C">
          <w:rPr>
            <w:rFonts w:cs="Times New Roman"/>
            <w:sz w:val="22"/>
          </w:rPr>
          <w:delText xml:space="preserve">or, we do not </w:delText>
        </w:r>
      </w:del>
      <w:del w:id="12064" w:author="tao huang" w:date="2018-10-25T20:17:00Z">
        <w:r w:rsidRPr="00A37575" w:rsidDel="0031438C">
          <w:rPr>
            <w:rFonts w:cs="Times New Roman"/>
            <w:sz w:val="22"/>
          </w:rPr>
          <w:delText xml:space="preserve">actually </w:delText>
        </w:r>
      </w:del>
      <w:del w:id="12065"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12066" w:author="Didier Soopramanien" w:date="2018-10-23T16:25:00Z">
        <w:del w:id="12067" w:author="tao huang" w:date="2018-10-25T20:17:00Z">
          <w:r w:rsidR="007F1BD6" w:rsidRPr="00A37575" w:rsidDel="0031438C">
            <w:rPr>
              <w:rFonts w:cs="Times New Roman"/>
              <w:noProof/>
              <w:sz w:val="22"/>
            </w:rPr>
            <w:delText>is</w:delText>
          </w:r>
        </w:del>
      </w:ins>
      <w:del w:id="12068" w:author="tao huang" w:date="2018-10-25T20:19:00Z">
        <w:r w:rsidRPr="00A37575" w:rsidDel="0031438C">
          <w:rPr>
            <w:rFonts w:cs="Times New Roman"/>
            <w:sz w:val="22"/>
          </w:rPr>
          <w:delText xml:space="preserve"> causing the structural change. </w:delText>
        </w:r>
      </w:del>
      <w:del w:id="12069" w:author="Didier Soopramanien" w:date="2018-10-23T16:26:00Z">
        <w:r w:rsidRPr="00A37575" w:rsidDel="00D62A4A">
          <w:rPr>
            <w:rFonts w:cs="Times New Roman"/>
            <w:sz w:val="22"/>
          </w:rPr>
          <w:delText>As a result, c</w:delText>
        </w:r>
      </w:del>
      <w:ins w:id="12070" w:author="Didier Soopramanien" w:date="2018-10-23T16:26:00Z">
        <w:r w:rsidR="00D62A4A" w:rsidRPr="00A37575">
          <w:rPr>
            <w:rFonts w:cs="Times New Roman"/>
            <w:sz w:val="22"/>
          </w:rPr>
          <w:t>C</w:t>
        </w:r>
      </w:ins>
      <w:r w:rsidRPr="00A37575">
        <w:rPr>
          <w:rFonts w:cs="Times New Roman"/>
          <w:sz w:val="22"/>
        </w:rPr>
        <w:t>onventional models</w:t>
      </w:r>
      <w:ins w:id="12071" w:author="Didier Soopramanien" w:date="2018-10-23T16:26:00Z">
        <w:r w:rsidR="00D62A4A" w:rsidRPr="00A37575">
          <w:rPr>
            <w:rFonts w:cs="Times New Roman"/>
            <w:sz w:val="22"/>
          </w:rPr>
          <w:t xml:space="preserve"> </w:t>
        </w:r>
        <w:del w:id="12072" w:author="tao huang" w:date="2018-10-25T20:19:00Z">
          <w:r w:rsidR="00D62A4A" w:rsidRPr="00A37575" w:rsidDel="0031438C">
            <w:rPr>
              <w:rFonts w:cs="Times New Roman"/>
              <w:sz w:val="22"/>
            </w:rPr>
            <w:delText xml:space="preserve">that </w:delText>
          </w:r>
        </w:del>
      </w:ins>
      <w:ins w:id="12073" w:author="tao huang" w:date="2018-10-25T20:19:00Z">
        <w:r w:rsidR="0031438C" w:rsidRPr="00A37575">
          <w:rPr>
            <w:rFonts w:cs="Times New Roman"/>
            <w:sz w:val="22"/>
          </w:rPr>
          <w:t xml:space="preserve">assuming </w:t>
        </w:r>
        <w:r w:rsidR="0031438C" w:rsidRPr="00A37575">
          <w:rPr>
            <w:rFonts w:cs="Times New Roman"/>
            <w:noProof/>
            <w:sz w:val="22"/>
            <w:rPrChange w:id="12074" w:author="tao huang" w:date="2018-10-28T22:40:00Z">
              <w:rPr>
                <w:rFonts w:cs="Times New Roman"/>
                <w:sz w:val="22"/>
              </w:rPr>
            </w:rPrChange>
          </w:rPr>
          <w:t>constant</w:t>
        </w:r>
        <w:r w:rsidR="0031438C" w:rsidRPr="00A37575">
          <w:rPr>
            <w:rFonts w:cs="Times New Roman"/>
            <w:sz w:val="22"/>
          </w:rPr>
          <w:t xml:space="preserve"> effects of the marketing activities </w:t>
        </w:r>
      </w:ins>
      <w:ins w:id="12075" w:author="Didier Soopramanien" w:date="2018-10-23T16:26:00Z">
        <w:del w:id="12076" w:author="tao huang" w:date="2018-10-25T20:19:00Z">
          <w:r w:rsidR="00D62A4A" w:rsidRPr="00A37575" w:rsidDel="0031438C">
            <w:rPr>
              <w:rFonts w:cs="Times New Roman"/>
              <w:sz w:val="22"/>
            </w:rPr>
            <w:delText xml:space="preserve">do not account for structural change </w:delText>
          </w:r>
        </w:del>
      </w:ins>
      <w:del w:id="12077"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12078"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607822BD"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Table </w:t>
      </w:r>
      <w:del w:id="12079" w:author="tao huang" w:date="2018-10-28T22:45:00Z">
        <w:r w:rsidRPr="00A37575" w:rsidDel="00E4227D">
          <w:rPr>
            <w:rFonts w:cs="Times New Roman"/>
            <w:sz w:val="22"/>
          </w:rPr>
          <w:delText>8</w:delText>
        </w:r>
      </w:del>
      <w:ins w:id="12080" w:author="tao huang" w:date="2018-10-28T22:45:00Z">
        <w:r w:rsidR="00E4227D">
          <w:rPr>
            <w:rFonts w:cs="Times New Roman"/>
            <w:sz w:val="22"/>
          </w:rPr>
          <w:t>9</w:t>
        </w:r>
      </w:ins>
      <w:r w:rsidRPr="00A37575">
        <w:rPr>
          <w:rFonts w:cs="Times New Roman"/>
          <w:sz w:val="22"/>
        </w:rPr>
        <w:t>.</w:t>
      </w:r>
      <w:ins w:id="12081" w:author="tao huang" w:date="2018-11-04T12:30:00Z">
        <w:r w:rsidR="00501EA1">
          <w:rPr>
            <w:rFonts w:cs="Times New Roman"/>
            <w:sz w:val="22"/>
          </w:rPr>
          <w:t xml:space="preserve">   </w:t>
        </w:r>
      </w:ins>
      <w:del w:id="12082" w:author="tao huang" w:date="2018-11-04T12:30:00Z">
        <w:r w:rsidRPr="00A37575" w:rsidDel="00501EA1">
          <w:rPr>
            <w:rFonts w:cs="Times New Roman"/>
            <w:sz w:val="22"/>
          </w:rPr>
          <w:tab/>
        </w:r>
      </w:del>
      <w:r w:rsidRPr="00A37575">
        <w:rPr>
          <w:rFonts w:cs="Times New Roman"/>
          <w:sz w:val="22"/>
        </w:rPr>
        <w:t xml:space="preserve">The percentage reductions </w:t>
      </w:r>
      <w:del w:id="12083" w:author="tao huang" w:date="2018-10-25T20:38:00Z">
        <w:r w:rsidRPr="00A37575" w:rsidDel="00311A66">
          <w:rPr>
            <w:rFonts w:cs="Times New Roman"/>
            <w:sz w:val="22"/>
          </w:rPr>
          <w:delText xml:space="preserve">for </w:delText>
        </w:r>
      </w:del>
      <w:ins w:id="12084" w:author="tao huang" w:date="2018-10-25T20:38:00Z">
        <w:r w:rsidR="00311A66" w:rsidRPr="00A37575">
          <w:rPr>
            <w:rFonts w:cs="Times New Roman"/>
            <w:sz w:val="22"/>
          </w:rPr>
          <w:t xml:space="preserve">of </w:t>
        </w:r>
      </w:ins>
      <w:r w:rsidRPr="00A37575">
        <w:rPr>
          <w:rFonts w:cs="Times New Roman"/>
          <w:sz w:val="22"/>
        </w:rPr>
        <w:t>different error measures</w:t>
      </w:r>
      <w:ins w:id="12085" w:author="韬 黄" w:date="2018-11-03T23:19:00Z">
        <w:r w:rsidR="002E4F6E">
          <w:rPr>
            <w:rFonts w:cs="Times New Roman"/>
            <w:sz w:val="22"/>
          </w:rPr>
          <w:t xml:space="preserve"> compared to the B</w:t>
        </w:r>
        <w:r w:rsidR="002E4F6E" w:rsidRPr="002E4F6E">
          <w:rPr>
            <w:rFonts w:cs="Times New Roman"/>
            <w:sz w:val="22"/>
          </w:rPr>
          <w:t>ase-lift</w:t>
        </w:r>
        <w:del w:id="12086" w:author="tao huang" w:date="2018-11-04T14:45:00Z">
          <w:r w:rsidR="002E4F6E" w:rsidRPr="002E4F6E" w:rsidDel="003B0D58">
            <w:rPr>
              <w:rFonts w:cs="Times New Roman"/>
              <w:sz w:val="22"/>
            </w:rPr>
            <w:delText xml:space="preserve"> </w:delText>
          </w:r>
        </w:del>
        <w:r w:rsidR="002E4F6E" w:rsidRPr="002E4F6E">
          <w:rPr>
            <w:rFonts w:cs="Times New Roman"/>
            <w:sz w:val="22"/>
          </w:rPr>
          <w:t xml:space="preserve"> method</w:t>
        </w:r>
      </w:ins>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12087"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12088" w:author="tao huang" w:date="2018-10-25T20:52:00Z"/>
                <w:rFonts w:eastAsia="Times New Roman" w:cs="Times New Roman"/>
                <w:sz w:val="20"/>
                <w:szCs w:val="24"/>
              </w:rPr>
              <w:pPrChange w:id="12089" w:author="tao huang" w:date="2018-10-25T20:47:00Z">
                <w:pPr>
                  <w:spacing w:after="0" w:line="240" w:lineRule="auto"/>
                </w:pPr>
              </w:pPrChange>
            </w:pPr>
            <w:del w:id="12090"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12091" w:author="tao huang" w:date="2018-10-25T20:52:00Z"/>
                <w:rFonts w:eastAsia="Times New Roman" w:cs="Times New Roman"/>
                <w:sz w:val="22"/>
              </w:rPr>
              <w:pPrChange w:id="12092" w:author="tao huang" w:date="2018-10-25T20:47:00Z">
                <w:pPr>
                  <w:spacing w:after="0" w:line="240" w:lineRule="auto"/>
                  <w:jc w:val="center"/>
                </w:pPr>
              </w:pPrChange>
            </w:pPr>
            <w:del w:id="12093"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12094" w:author="tao huang" w:date="2018-10-25T20:52:00Z"/>
                <w:rFonts w:eastAsia="Times New Roman" w:cs="Times New Roman"/>
                <w:sz w:val="22"/>
              </w:rPr>
              <w:pPrChange w:id="12095" w:author="tao huang" w:date="2018-10-25T20:47:00Z">
                <w:pPr>
                  <w:spacing w:after="0" w:line="240" w:lineRule="auto"/>
                  <w:jc w:val="center"/>
                </w:pPr>
              </w:pPrChange>
            </w:pPr>
            <w:del w:id="12096"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12097" w:author="tao huang" w:date="2018-10-25T20:52:00Z"/>
                <w:rFonts w:eastAsia="Times New Roman" w:cs="Times New Roman"/>
                <w:sz w:val="22"/>
              </w:rPr>
              <w:pPrChange w:id="12098" w:author="tao huang" w:date="2018-10-25T20:47:00Z">
                <w:pPr>
                  <w:spacing w:after="0" w:line="240" w:lineRule="auto"/>
                  <w:jc w:val="center"/>
                </w:pPr>
              </w:pPrChange>
            </w:pPr>
            <w:del w:id="12099"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12100" w:author="tao huang" w:date="2018-10-25T20:52:00Z"/>
                <w:rFonts w:eastAsia="Times New Roman" w:cs="Times New Roman"/>
                <w:sz w:val="22"/>
              </w:rPr>
              <w:pPrChange w:id="12101" w:author="tao huang" w:date="2018-10-25T20:47:00Z">
                <w:pPr>
                  <w:spacing w:after="0" w:line="240" w:lineRule="auto"/>
                  <w:jc w:val="center"/>
                </w:pPr>
              </w:pPrChange>
            </w:pPr>
            <w:del w:id="12102"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12103" w:author="tao huang" w:date="2018-10-25T20:52:00Z"/>
                <w:rFonts w:eastAsia="Times New Roman" w:cs="Times New Roman"/>
                <w:sz w:val="22"/>
              </w:rPr>
              <w:pPrChange w:id="12104" w:author="tao huang" w:date="2018-10-25T20:47:00Z">
                <w:pPr>
                  <w:spacing w:after="0" w:line="240" w:lineRule="auto"/>
                  <w:jc w:val="center"/>
                </w:pPr>
              </w:pPrChange>
            </w:pPr>
            <w:del w:id="12105"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12106"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12107" w:author="tao huang" w:date="2018-10-25T20:47:00Z"/>
                <w:rFonts w:eastAsia="Times New Roman" w:cs="Times New Roman"/>
                <w:sz w:val="22"/>
              </w:rPr>
              <w:pPrChange w:id="12108" w:author="tao huang" w:date="2018-10-25T20:47:00Z">
                <w:pPr>
                  <w:spacing w:after="0" w:line="240" w:lineRule="auto"/>
                </w:pPr>
              </w:pPrChange>
            </w:pPr>
            <w:del w:id="12109"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12110" w:author="tao huang" w:date="2018-10-25T20:47:00Z"/>
                <w:rFonts w:eastAsia="Times New Roman" w:cs="Times New Roman"/>
                <w:sz w:val="22"/>
              </w:rPr>
              <w:pPrChange w:id="12111" w:author="tao huang" w:date="2018-10-25T20:47:00Z">
                <w:pPr>
                  <w:spacing w:after="0" w:line="240" w:lineRule="auto"/>
                  <w:jc w:val="center"/>
                </w:pPr>
              </w:pPrChange>
            </w:pPr>
            <w:del w:id="12112"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12113" w:author="tao huang" w:date="2018-10-25T20:47:00Z"/>
                <w:rFonts w:eastAsia="Times New Roman" w:cs="Times New Roman"/>
                <w:sz w:val="22"/>
              </w:rPr>
              <w:pPrChange w:id="12114" w:author="tao huang" w:date="2018-10-25T20:47:00Z">
                <w:pPr>
                  <w:spacing w:after="0" w:line="240" w:lineRule="auto"/>
                  <w:jc w:val="center"/>
                </w:pPr>
              </w:pPrChange>
            </w:pPr>
            <w:del w:id="12115"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12116" w:author="tao huang" w:date="2018-10-25T20:47:00Z"/>
                <w:rFonts w:eastAsia="Times New Roman" w:cs="Times New Roman"/>
                <w:sz w:val="22"/>
              </w:rPr>
              <w:pPrChange w:id="12117" w:author="tao huang" w:date="2018-10-25T20:47:00Z">
                <w:pPr>
                  <w:spacing w:after="0" w:line="240" w:lineRule="auto"/>
                  <w:jc w:val="center"/>
                </w:pPr>
              </w:pPrChange>
            </w:pPr>
            <w:del w:id="12118"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12119" w:author="tao huang" w:date="2018-10-25T20:47:00Z"/>
                <w:rFonts w:eastAsia="Times New Roman" w:cs="Times New Roman"/>
                <w:sz w:val="22"/>
              </w:rPr>
              <w:pPrChange w:id="12120" w:author="tao huang" w:date="2018-10-25T20:47:00Z">
                <w:pPr>
                  <w:spacing w:after="0" w:line="240" w:lineRule="auto"/>
                  <w:jc w:val="center"/>
                </w:pPr>
              </w:pPrChange>
            </w:pPr>
            <w:del w:id="12121"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12122" w:author="tao huang" w:date="2018-10-25T20:47:00Z"/>
                <w:rFonts w:eastAsia="Times New Roman" w:cs="Times New Roman"/>
                <w:sz w:val="22"/>
              </w:rPr>
              <w:pPrChange w:id="12123" w:author="tao huang" w:date="2018-10-25T20:47:00Z">
                <w:pPr>
                  <w:spacing w:after="0" w:line="240" w:lineRule="auto"/>
                  <w:jc w:val="center"/>
                </w:pPr>
              </w:pPrChange>
            </w:pPr>
            <w:del w:id="12124"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12125"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12126" w:author="tao huang" w:date="2018-10-25T20:47:00Z"/>
                <w:rFonts w:eastAsia="Times New Roman" w:cs="Times New Roman"/>
                <w:sz w:val="22"/>
              </w:rPr>
              <w:pPrChange w:id="12127" w:author="tao huang" w:date="2018-10-25T20:47:00Z">
                <w:pPr>
                  <w:spacing w:after="0" w:line="240" w:lineRule="auto"/>
                </w:pPr>
              </w:pPrChange>
            </w:pPr>
            <w:del w:id="12128"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12129" w:author="tao huang" w:date="2018-10-25T20:47:00Z"/>
                <w:rFonts w:eastAsia="Times New Roman" w:cs="Times New Roman"/>
                <w:sz w:val="22"/>
              </w:rPr>
              <w:pPrChange w:id="12130" w:author="tao huang" w:date="2018-10-25T20:47:00Z">
                <w:pPr>
                  <w:spacing w:after="0" w:line="240" w:lineRule="auto"/>
                  <w:jc w:val="center"/>
                </w:pPr>
              </w:pPrChange>
            </w:pPr>
            <w:del w:id="12131"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12132" w:author="tao huang" w:date="2018-10-25T20:47:00Z"/>
                <w:rFonts w:eastAsia="Times New Roman" w:cs="Times New Roman"/>
                <w:sz w:val="22"/>
              </w:rPr>
              <w:pPrChange w:id="12133" w:author="tao huang" w:date="2018-10-25T20:47:00Z">
                <w:pPr>
                  <w:spacing w:after="0" w:line="240" w:lineRule="auto"/>
                  <w:jc w:val="center"/>
                </w:pPr>
              </w:pPrChange>
            </w:pPr>
            <w:del w:id="12134"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12135" w:author="tao huang" w:date="2018-10-25T20:47:00Z"/>
                <w:rFonts w:eastAsia="Times New Roman" w:cs="Times New Roman"/>
                <w:sz w:val="22"/>
              </w:rPr>
              <w:pPrChange w:id="12136" w:author="tao huang" w:date="2018-10-25T20:47:00Z">
                <w:pPr>
                  <w:spacing w:after="0" w:line="240" w:lineRule="auto"/>
                  <w:jc w:val="center"/>
                </w:pPr>
              </w:pPrChange>
            </w:pPr>
            <w:del w:id="12137"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12138" w:author="tao huang" w:date="2018-10-25T20:47:00Z"/>
                <w:rFonts w:eastAsia="Times New Roman" w:cs="Times New Roman"/>
                <w:sz w:val="22"/>
              </w:rPr>
              <w:pPrChange w:id="12139" w:author="tao huang" w:date="2018-10-25T20:47:00Z">
                <w:pPr>
                  <w:spacing w:after="0" w:line="240" w:lineRule="auto"/>
                  <w:jc w:val="center"/>
                </w:pPr>
              </w:pPrChange>
            </w:pPr>
            <w:del w:id="12140"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12141" w:author="tao huang" w:date="2018-10-25T20:47:00Z"/>
                <w:rFonts w:eastAsia="Times New Roman" w:cs="Times New Roman"/>
                <w:sz w:val="22"/>
              </w:rPr>
              <w:pPrChange w:id="12142" w:author="tao huang" w:date="2018-10-25T20:47:00Z">
                <w:pPr>
                  <w:spacing w:after="0" w:line="240" w:lineRule="auto"/>
                  <w:jc w:val="center"/>
                </w:pPr>
              </w:pPrChange>
            </w:pPr>
            <w:del w:id="12143"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12144"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12145" w:author="tao huang" w:date="2018-10-25T20:52:00Z"/>
                <w:rFonts w:eastAsia="Times New Roman" w:cs="Times New Roman"/>
                <w:sz w:val="22"/>
              </w:rPr>
              <w:pPrChange w:id="12146" w:author="tao huang" w:date="2018-10-25T20:47:00Z">
                <w:pPr>
                  <w:spacing w:after="0" w:line="240" w:lineRule="auto"/>
                </w:pPr>
              </w:pPrChange>
            </w:pPr>
            <w:del w:id="12147"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12148" w:author="tao huang" w:date="2018-10-25T20:52:00Z"/>
                <w:rFonts w:eastAsia="Times New Roman" w:cs="Times New Roman"/>
                <w:sz w:val="22"/>
              </w:rPr>
              <w:pPrChange w:id="12149" w:author="tao huang" w:date="2018-10-25T20:47:00Z">
                <w:pPr>
                  <w:spacing w:after="0" w:line="240" w:lineRule="auto"/>
                  <w:jc w:val="center"/>
                </w:pPr>
              </w:pPrChange>
            </w:pPr>
            <w:del w:id="12150"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12151" w:author="tao huang" w:date="2018-10-25T20:52:00Z"/>
                <w:rFonts w:eastAsia="Times New Roman" w:cs="Times New Roman"/>
                <w:sz w:val="22"/>
              </w:rPr>
              <w:pPrChange w:id="12152" w:author="tao huang" w:date="2018-10-25T20:47:00Z">
                <w:pPr>
                  <w:spacing w:after="0" w:line="240" w:lineRule="auto"/>
                  <w:jc w:val="center"/>
                </w:pPr>
              </w:pPrChange>
            </w:pPr>
            <w:del w:id="12153"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12154" w:author="tao huang" w:date="2018-10-25T20:52:00Z"/>
                <w:rFonts w:eastAsia="Times New Roman" w:cs="Times New Roman"/>
                <w:sz w:val="22"/>
              </w:rPr>
              <w:pPrChange w:id="12155" w:author="tao huang" w:date="2018-10-25T20:47:00Z">
                <w:pPr>
                  <w:spacing w:after="0" w:line="240" w:lineRule="auto"/>
                  <w:jc w:val="center"/>
                </w:pPr>
              </w:pPrChange>
            </w:pPr>
            <w:del w:id="12156"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12157" w:author="tao huang" w:date="2018-10-25T20:52:00Z"/>
                <w:rFonts w:eastAsia="Times New Roman" w:cs="Times New Roman"/>
                <w:sz w:val="22"/>
              </w:rPr>
              <w:pPrChange w:id="12158" w:author="tao huang" w:date="2018-10-25T20:47:00Z">
                <w:pPr>
                  <w:spacing w:after="0" w:line="240" w:lineRule="auto"/>
                  <w:jc w:val="center"/>
                </w:pPr>
              </w:pPrChange>
            </w:pPr>
            <w:del w:id="12159"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12160" w:author="tao huang" w:date="2018-10-25T20:52:00Z"/>
                <w:rFonts w:eastAsia="Times New Roman" w:cs="Times New Roman"/>
                <w:sz w:val="22"/>
              </w:rPr>
              <w:pPrChange w:id="12161" w:author="tao huang" w:date="2018-10-25T20:47:00Z">
                <w:pPr>
                  <w:spacing w:after="0" w:line="240" w:lineRule="auto"/>
                  <w:jc w:val="center"/>
                </w:pPr>
              </w:pPrChange>
            </w:pPr>
            <w:del w:id="12162"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12163"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12164" w:author="tao huang" w:date="2018-10-25T20:52:00Z"/>
                <w:rFonts w:eastAsia="Times New Roman" w:cs="Times New Roman"/>
                <w:sz w:val="22"/>
              </w:rPr>
              <w:pPrChange w:id="12165" w:author="tao huang" w:date="2018-10-25T20:47:00Z">
                <w:pPr>
                  <w:spacing w:after="0" w:line="240" w:lineRule="auto"/>
                </w:pPr>
              </w:pPrChange>
            </w:pPr>
            <w:del w:id="12166"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12167" w:author="tao huang" w:date="2018-10-25T20:52:00Z"/>
                <w:rFonts w:eastAsia="Times New Roman" w:cs="Times New Roman"/>
                <w:sz w:val="22"/>
              </w:rPr>
              <w:pPrChange w:id="12168" w:author="tao huang" w:date="2018-10-25T20:47:00Z">
                <w:pPr>
                  <w:spacing w:after="0" w:line="240" w:lineRule="auto"/>
                  <w:jc w:val="center"/>
                </w:pPr>
              </w:pPrChange>
            </w:pPr>
            <w:del w:id="12169"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12170" w:author="tao huang" w:date="2018-10-25T20:52:00Z"/>
                <w:rFonts w:eastAsia="Times New Roman" w:cs="Times New Roman"/>
                <w:sz w:val="22"/>
              </w:rPr>
              <w:pPrChange w:id="12171" w:author="tao huang" w:date="2018-10-25T20:47:00Z">
                <w:pPr>
                  <w:spacing w:after="0" w:line="240" w:lineRule="auto"/>
                  <w:jc w:val="center"/>
                </w:pPr>
              </w:pPrChange>
            </w:pPr>
            <w:del w:id="12172"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12173" w:author="tao huang" w:date="2018-10-25T20:52:00Z"/>
                <w:rFonts w:eastAsia="Times New Roman" w:cs="Times New Roman"/>
                <w:sz w:val="22"/>
              </w:rPr>
              <w:pPrChange w:id="12174" w:author="tao huang" w:date="2018-10-25T20:47:00Z">
                <w:pPr>
                  <w:spacing w:after="0" w:line="240" w:lineRule="auto"/>
                  <w:jc w:val="center"/>
                </w:pPr>
              </w:pPrChange>
            </w:pPr>
            <w:del w:id="12175"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12176" w:author="tao huang" w:date="2018-10-25T20:52:00Z"/>
                <w:rFonts w:eastAsia="Times New Roman" w:cs="Times New Roman"/>
                <w:sz w:val="22"/>
              </w:rPr>
              <w:pPrChange w:id="12177" w:author="tao huang" w:date="2018-10-25T20:47:00Z">
                <w:pPr>
                  <w:spacing w:after="0" w:line="240" w:lineRule="auto"/>
                  <w:jc w:val="center"/>
                </w:pPr>
              </w:pPrChange>
            </w:pPr>
            <w:del w:id="12178"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12179" w:author="tao huang" w:date="2018-10-25T20:52:00Z"/>
                <w:rFonts w:eastAsia="Times New Roman" w:cs="Times New Roman"/>
                <w:sz w:val="22"/>
              </w:rPr>
              <w:pPrChange w:id="12180" w:author="tao huang" w:date="2018-10-25T20:47:00Z">
                <w:pPr>
                  <w:spacing w:after="0" w:line="240" w:lineRule="auto"/>
                  <w:jc w:val="center"/>
                </w:pPr>
              </w:pPrChange>
            </w:pPr>
            <w:del w:id="12181"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0306EB"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12182"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0306EB" w:rsidRDefault="000D30EB">
            <w:pPr>
              <w:spacing w:after="0" w:line="240" w:lineRule="auto"/>
              <w:jc w:val="center"/>
              <w:rPr>
                <w:ins w:id="12183" w:author="tao huang" w:date="2018-10-25T20:51:00Z"/>
                <w:rFonts w:eastAsia="Times New Roman" w:cs="Times New Roman"/>
                <w:b w:val="0"/>
                <w:sz w:val="22"/>
                <w:rPrChange w:id="12184" w:author="韬 黄" w:date="2018-11-05T18:17:00Z">
                  <w:rPr>
                    <w:ins w:id="12185" w:author="tao huang" w:date="2018-10-25T20:51:00Z"/>
                    <w:rFonts w:eastAsia="Times New Roman" w:cs="Times New Roman"/>
                    <w:sz w:val="20"/>
                    <w:szCs w:val="24"/>
                  </w:rPr>
                </w:rPrChange>
              </w:rPr>
              <w:pPrChange w:id="12186" w:author="tao huang" w:date="2018-10-25T20:52:00Z">
                <w:pPr>
                  <w:spacing w:after="0" w:line="240" w:lineRule="auto"/>
                </w:pPr>
              </w:pPrChange>
            </w:pPr>
            <w:ins w:id="12187" w:author="tao huang" w:date="2018-10-25T20:52:00Z">
              <w:r w:rsidRPr="000306EB">
                <w:rPr>
                  <w:rFonts w:eastAsia="Times New Roman" w:cs="Times New Roman"/>
                  <w:b w:val="0"/>
                  <w:sz w:val="22"/>
                  <w:rPrChange w:id="12188" w:author="韬 黄" w:date="2018-11-05T18:17: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89" w:author="tao huang" w:date="2018-10-25T20:51:00Z"/>
                <w:rFonts w:eastAsia="Times New Roman" w:cs="Times New Roman"/>
                <w:b w:val="0"/>
                <w:sz w:val="22"/>
                <w:rPrChange w:id="12190" w:author="韬 黄" w:date="2018-11-05T18:17:00Z">
                  <w:rPr>
                    <w:ins w:id="12191" w:author="tao huang" w:date="2018-10-25T20:51:00Z"/>
                    <w:rFonts w:ascii="Calibri" w:eastAsia="Times New Roman" w:hAnsi="Calibri" w:cs="Calibri"/>
                    <w:color w:val="000000"/>
                    <w:sz w:val="22"/>
                  </w:rPr>
                </w:rPrChange>
              </w:rPr>
            </w:pPr>
            <w:ins w:id="12192" w:author="tao huang" w:date="2018-10-25T20:51:00Z">
              <w:r w:rsidRPr="000306EB">
                <w:rPr>
                  <w:rFonts w:eastAsia="Times New Roman" w:cs="Times New Roman"/>
                  <w:b w:val="0"/>
                  <w:sz w:val="22"/>
                  <w:rPrChange w:id="12193" w:author="韬 黄" w:date="2018-11-05T18:17: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94" w:author="tao huang" w:date="2018-10-25T20:51:00Z"/>
                <w:rFonts w:eastAsia="Times New Roman" w:cs="Times New Roman"/>
                <w:b w:val="0"/>
                <w:sz w:val="22"/>
                <w:rPrChange w:id="12195" w:author="韬 黄" w:date="2018-11-05T18:17:00Z">
                  <w:rPr>
                    <w:ins w:id="12196" w:author="tao huang" w:date="2018-10-25T20:51:00Z"/>
                    <w:rFonts w:ascii="Calibri" w:eastAsia="Times New Roman" w:hAnsi="Calibri" w:cs="Calibri"/>
                    <w:color w:val="000000"/>
                    <w:sz w:val="22"/>
                  </w:rPr>
                </w:rPrChange>
              </w:rPr>
            </w:pPr>
            <w:ins w:id="12197" w:author="tao huang" w:date="2018-10-25T20:51:00Z">
              <w:r w:rsidRPr="000306EB">
                <w:rPr>
                  <w:rFonts w:eastAsia="Times New Roman" w:cs="Times New Roman"/>
                  <w:b w:val="0"/>
                  <w:sz w:val="22"/>
                  <w:rPrChange w:id="12198" w:author="韬 黄" w:date="2018-11-05T18:17: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199" w:author="tao huang" w:date="2018-10-25T20:51:00Z"/>
                <w:rFonts w:eastAsia="Times New Roman" w:cs="Times New Roman"/>
                <w:b w:val="0"/>
                <w:sz w:val="22"/>
                <w:rPrChange w:id="12200" w:author="韬 黄" w:date="2018-11-05T18:17:00Z">
                  <w:rPr>
                    <w:ins w:id="12201" w:author="tao huang" w:date="2018-10-25T20:51:00Z"/>
                    <w:rFonts w:ascii="Calibri" w:eastAsia="Times New Roman" w:hAnsi="Calibri" w:cs="Calibri"/>
                    <w:color w:val="000000"/>
                    <w:sz w:val="22"/>
                  </w:rPr>
                </w:rPrChange>
              </w:rPr>
            </w:pPr>
            <w:ins w:id="12202" w:author="tao huang" w:date="2018-10-25T20:51:00Z">
              <w:r w:rsidRPr="000306EB">
                <w:rPr>
                  <w:rFonts w:eastAsia="Times New Roman" w:cs="Times New Roman"/>
                  <w:b w:val="0"/>
                  <w:sz w:val="22"/>
                  <w:rPrChange w:id="12203" w:author="韬 黄" w:date="2018-11-05T18:17: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204" w:author="tao huang" w:date="2018-10-25T20:51:00Z"/>
                <w:rFonts w:eastAsia="Times New Roman" w:cs="Times New Roman"/>
                <w:b w:val="0"/>
                <w:sz w:val="22"/>
                <w:rPrChange w:id="12205" w:author="韬 黄" w:date="2018-11-05T18:17:00Z">
                  <w:rPr>
                    <w:ins w:id="12206" w:author="tao huang" w:date="2018-10-25T20:51:00Z"/>
                    <w:rFonts w:ascii="Calibri" w:eastAsia="Times New Roman" w:hAnsi="Calibri" w:cs="Calibri"/>
                    <w:color w:val="000000"/>
                    <w:sz w:val="22"/>
                  </w:rPr>
                </w:rPrChange>
              </w:rPr>
            </w:pPr>
            <w:ins w:id="12207" w:author="tao huang" w:date="2018-10-25T20:51:00Z">
              <w:r w:rsidRPr="000306EB">
                <w:rPr>
                  <w:rFonts w:eastAsia="Times New Roman" w:cs="Times New Roman"/>
                  <w:b w:val="0"/>
                  <w:sz w:val="22"/>
                  <w:rPrChange w:id="12208" w:author="韬 黄" w:date="2018-11-05T18:17:00Z">
                    <w:rPr>
                      <w:rFonts w:ascii="Calibri" w:eastAsia="Times New Roman" w:hAnsi="Calibri" w:cs="Calibri"/>
                      <w:color w:val="000000"/>
                      <w:sz w:val="22"/>
                    </w:rPr>
                  </w:rPrChange>
                </w:rPr>
                <w:t>AvgRelMAE</w:t>
              </w:r>
            </w:ins>
          </w:p>
        </w:tc>
        <w:tc>
          <w:tcPr>
            <w:tcW w:w="1657" w:type="dxa"/>
            <w:shd w:val="clear" w:color="auto" w:fill="auto"/>
            <w:noWrap/>
            <w:hideMark/>
          </w:tcPr>
          <w:p w14:paraId="612BC6D4" w14:textId="3C21DE65" w:rsidR="000D30EB" w:rsidRPr="000306EB"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12209" w:author="tao huang" w:date="2018-10-25T20:51:00Z"/>
                <w:rFonts w:eastAsia="Times New Roman" w:cs="Times New Roman"/>
                <w:b w:val="0"/>
                <w:sz w:val="22"/>
                <w:rPrChange w:id="12210" w:author="韬 黄" w:date="2018-11-05T18:17:00Z">
                  <w:rPr>
                    <w:ins w:id="12211" w:author="tao huang" w:date="2018-10-25T20:51:00Z"/>
                    <w:rFonts w:ascii="Calibri" w:eastAsia="Times New Roman" w:hAnsi="Calibri" w:cs="Calibri"/>
                    <w:color w:val="000000"/>
                    <w:sz w:val="22"/>
                  </w:rPr>
                </w:rPrChange>
              </w:rPr>
            </w:pPr>
            <w:ins w:id="12212" w:author="tao huang" w:date="2018-10-25T20:51:00Z">
              <w:r w:rsidRPr="000306EB">
                <w:rPr>
                  <w:rFonts w:eastAsia="Times New Roman" w:cs="Times New Roman"/>
                  <w:b w:val="0"/>
                  <w:sz w:val="22"/>
                  <w:rPrChange w:id="12213" w:author="韬 黄" w:date="2018-11-05T18:17:00Z">
                    <w:rPr>
                      <w:rFonts w:eastAsia="Times New Roman" w:cs="Times New Roman"/>
                      <w:color w:val="000000"/>
                      <w:sz w:val="22"/>
                    </w:rPr>
                  </w:rPrChange>
                </w:rPr>
                <w:t>S</w:t>
              </w:r>
              <w:r w:rsidRPr="000306EB">
                <w:rPr>
                  <w:rFonts w:eastAsia="Times New Roman" w:cs="Times New Roman"/>
                  <w:b w:val="0"/>
                  <w:sz w:val="22"/>
                  <w:rPrChange w:id="12214" w:author="韬 黄" w:date="2018-11-05T18:17:00Z">
                    <w:rPr>
                      <w:rFonts w:ascii="Calibri" w:eastAsia="Times New Roman" w:hAnsi="Calibri" w:cs="Calibri"/>
                      <w:color w:val="000000"/>
                      <w:sz w:val="22"/>
                    </w:rPr>
                  </w:rPrChange>
                </w:rPr>
                <w:t>caled MSE</w:t>
              </w:r>
            </w:ins>
          </w:p>
        </w:tc>
      </w:tr>
      <w:tr w:rsidR="00A37575" w:rsidRPr="000306EB"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12215"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0306EB" w:rsidRDefault="000D30EB" w:rsidP="000D30EB">
            <w:pPr>
              <w:spacing w:after="0" w:line="240" w:lineRule="auto"/>
              <w:rPr>
                <w:ins w:id="12216" w:author="tao huang" w:date="2018-10-25T20:51:00Z"/>
                <w:rFonts w:eastAsia="Times New Roman" w:cs="Times New Roman"/>
                <w:b w:val="0"/>
                <w:sz w:val="22"/>
                <w:rPrChange w:id="12217" w:author="韬 黄" w:date="2018-11-05T18:17:00Z">
                  <w:rPr>
                    <w:ins w:id="12218" w:author="tao huang" w:date="2018-10-25T20:51:00Z"/>
                    <w:rFonts w:ascii="Calibri" w:eastAsia="Times New Roman" w:hAnsi="Calibri" w:cs="Calibri"/>
                    <w:color w:val="000000"/>
                    <w:sz w:val="22"/>
                  </w:rPr>
                </w:rPrChange>
              </w:rPr>
            </w:pPr>
            <w:ins w:id="12219" w:author="tao huang" w:date="2018-10-25T20:51:00Z">
              <w:r w:rsidRPr="000306EB">
                <w:rPr>
                  <w:rFonts w:eastAsia="Times New Roman" w:cs="Times New Roman"/>
                  <w:b w:val="0"/>
                  <w:sz w:val="22"/>
                  <w:rPrChange w:id="12220" w:author="韬 黄" w:date="2018-11-05T18:17: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1" w:author="tao huang" w:date="2018-10-25T20:51:00Z"/>
                <w:rFonts w:eastAsia="Times New Roman" w:cs="Times New Roman"/>
                <w:sz w:val="22"/>
                <w:rPrChange w:id="12222" w:author="韬 黄" w:date="2018-11-05T18:17:00Z">
                  <w:rPr>
                    <w:ins w:id="12223" w:author="tao huang" w:date="2018-10-25T20:51:00Z"/>
                    <w:rFonts w:ascii="Calibri" w:eastAsia="Times New Roman" w:hAnsi="Calibri" w:cs="Calibri"/>
                    <w:color w:val="000000"/>
                    <w:sz w:val="22"/>
                  </w:rPr>
                </w:rPrChange>
              </w:rPr>
              <w:pPrChange w:id="1222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25" w:author="tao huang" w:date="2018-10-25T20:51:00Z">
              <w:r w:rsidRPr="000306EB">
                <w:rPr>
                  <w:rFonts w:eastAsia="Times New Roman" w:cs="Times New Roman"/>
                  <w:sz w:val="22"/>
                  <w:rPrChange w:id="12226" w:author="韬 黄" w:date="2018-11-05T18:17: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27" w:author="tao huang" w:date="2018-10-25T20:51:00Z"/>
                <w:rFonts w:eastAsia="Times New Roman" w:cs="Times New Roman"/>
                <w:sz w:val="22"/>
                <w:rPrChange w:id="12228" w:author="韬 黄" w:date="2018-11-05T18:17:00Z">
                  <w:rPr>
                    <w:ins w:id="12229" w:author="tao huang" w:date="2018-10-25T20:51:00Z"/>
                    <w:rFonts w:ascii="Calibri" w:eastAsia="Times New Roman" w:hAnsi="Calibri" w:cs="Calibri"/>
                    <w:color w:val="000000"/>
                    <w:sz w:val="22"/>
                  </w:rPr>
                </w:rPrChange>
              </w:rPr>
              <w:pPrChange w:id="1223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31" w:author="tao huang" w:date="2018-10-25T20:51:00Z">
              <w:r w:rsidRPr="000306EB">
                <w:rPr>
                  <w:rFonts w:eastAsia="Times New Roman" w:cs="Times New Roman"/>
                  <w:sz w:val="22"/>
                  <w:rPrChange w:id="12232" w:author="韬 黄" w:date="2018-11-05T18:17: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33" w:author="tao huang" w:date="2018-10-25T20:51:00Z"/>
                <w:rFonts w:eastAsia="Times New Roman" w:cs="Times New Roman"/>
                <w:sz w:val="22"/>
                <w:rPrChange w:id="12234" w:author="韬 黄" w:date="2018-11-05T18:17:00Z">
                  <w:rPr>
                    <w:ins w:id="12235" w:author="tao huang" w:date="2018-10-25T20:51:00Z"/>
                    <w:rFonts w:ascii="Calibri" w:eastAsia="Times New Roman" w:hAnsi="Calibri" w:cs="Calibri"/>
                    <w:color w:val="000000"/>
                    <w:sz w:val="22"/>
                  </w:rPr>
                </w:rPrChange>
              </w:rPr>
              <w:pPrChange w:id="1223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37" w:author="tao huang" w:date="2018-10-25T20:51:00Z">
              <w:r w:rsidRPr="000306EB">
                <w:rPr>
                  <w:rFonts w:eastAsia="Times New Roman" w:cs="Times New Roman"/>
                  <w:sz w:val="22"/>
                  <w:rPrChange w:id="12238" w:author="韬 黄" w:date="2018-11-05T18:17: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39" w:author="tao huang" w:date="2018-10-25T20:51:00Z"/>
                <w:rFonts w:eastAsia="Times New Roman" w:cs="Times New Roman"/>
                <w:sz w:val="22"/>
                <w:rPrChange w:id="12240" w:author="韬 黄" w:date="2018-11-05T18:17:00Z">
                  <w:rPr>
                    <w:ins w:id="12241" w:author="tao huang" w:date="2018-10-25T20:51:00Z"/>
                    <w:rFonts w:ascii="Calibri" w:eastAsia="Times New Roman" w:hAnsi="Calibri" w:cs="Calibri"/>
                    <w:color w:val="000000"/>
                    <w:sz w:val="22"/>
                  </w:rPr>
                </w:rPrChange>
              </w:rPr>
              <w:pPrChange w:id="1224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43" w:author="tao huang" w:date="2018-10-25T20:51:00Z">
              <w:r w:rsidRPr="000306EB">
                <w:rPr>
                  <w:rFonts w:eastAsia="Times New Roman" w:cs="Times New Roman"/>
                  <w:sz w:val="22"/>
                  <w:rPrChange w:id="12244" w:author="韬 黄" w:date="2018-11-05T18:17: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45" w:author="tao huang" w:date="2018-10-25T20:51:00Z"/>
                <w:rFonts w:eastAsia="Times New Roman" w:cs="Times New Roman"/>
                <w:sz w:val="22"/>
                <w:rPrChange w:id="12246" w:author="韬 黄" w:date="2018-11-05T18:17:00Z">
                  <w:rPr>
                    <w:ins w:id="12247" w:author="tao huang" w:date="2018-10-25T20:51:00Z"/>
                    <w:rFonts w:ascii="Calibri" w:eastAsia="Times New Roman" w:hAnsi="Calibri" w:cs="Calibri"/>
                    <w:color w:val="000000"/>
                    <w:sz w:val="22"/>
                  </w:rPr>
                </w:rPrChange>
              </w:rPr>
              <w:pPrChange w:id="1224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49" w:author="tao huang" w:date="2018-10-25T20:51:00Z">
              <w:r w:rsidRPr="000306EB">
                <w:rPr>
                  <w:rFonts w:eastAsia="Times New Roman" w:cs="Times New Roman"/>
                  <w:sz w:val="22"/>
                  <w:rPrChange w:id="12250" w:author="韬 黄" w:date="2018-11-05T18:17:00Z">
                    <w:rPr>
                      <w:rFonts w:ascii="Calibri" w:eastAsia="Times New Roman" w:hAnsi="Calibri" w:cs="Calibri"/>
                      <w:color w:val="000000"/>
                      <w:sz w:val="22"/>
                    </w:rPr>
                  </w:rPrChange>
                </w:rPr>
                <w:t>-29.7%</w:t>
              </w:r>
            </w:ins>
          </w:p>
        </w:tc>
      </w:tr>
      <w:tr w:rsidR="00A37575" w:rsidRPr="000306EB" w14:paraId="5969C070" w14:textId="77777777" w:rsidTr="00A6650D">
        <w:trPr>
          <w:trHeight w:val="20"/>
          <w:ins w:id="12251"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0306EB" w:rsidRDefault="000D30EB" w:rsidP="000D30EB">
            <w:pPr>
              <w:spacing w:after="0" w:line="240" w:lineRule="auto"/>
              <w:rPr>
                <w:ins w:id="12252" w:author="tao huang" w:date="2018-10-25T20:51:00Z"/>
                <w:rFonts w:eastAsia="Times New Roman" w:cs="Times New Roman"/>
                <w:b w:val="0"/>
                <w:sz w:val="22"/>
                <w:rPrChange w:id="12253" w:author="韬 黄" w:date="2018-11-05T18:17:00Z">
                  <w:rPr>
                    <w:ins w:id="12254" w:author="tao huang" w:date="2018-10-25T20:51:00Z"/>
                    <w:rFonts w:ascii="Calibri" w:eastAsia="Times New Roman" w:hAnsi="Calibri" w:cs="Calibri"/>
                    <w:color w:val="000000"/>
                    <w:sz w:val="22"/>
                  </w:rPr>
                </w:rPrChange>
              </w:rPr>
            </w:pPr>
            <w:ins w:id="12255" w:author="tao huang" w:date="2018-10-25T20:51:00Z">
              <w:r w:rsidRPr="000306EB">
                <w:rPr>
                  <w:rFonts w:eastAsia="Times New Roman" w:cs="Times New Roman"/>
                  <w:b w:val="0"/>
                  <w:sz w:val="22"/>
                  <w:rPrChange w:id="12256" w:author="韬 黄" w:date="2018-11-05T18:17: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57" w:author="tao huang" w:date="2018-10-25T20:51:00Z"/>
                <w:rFonts w:eastAsia="Times New Roman" w:cs="Times New Roman"/>
                <w:sz w:val="22"/>
                <w:rPrChange w:id="12258" w:author="韬 黄" w:date="2018-11-05T18:17:00Z">
                  <w:rPr>
                    <w:ins w:id="12259" w:author="tao huang" w:date="2018-10-25T20:51:00Z"/>
                    <w:rFonts w:ascii="Calibri" w:eastAsia="Times New Roman" w:hAnsi="Calibri" w:cs="Calibri"/>
                    <w:color w:val="000000"/>
                    <w:sz w:val="22"/>
                  </w:rPr>
                </w:rPrChange>
              </w:rPr>
              <w:pPrChange w:id="1226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61" w:author="tao huang" w:date="2018-10-25T20:51:00Z">
              <w:r w:rsidRPr="000306EB">
                <w:rPr>
                  <w:rFonts w:eastAsia="Times New Roman" w:cs="Times New Roman"/>
                  <w:sz w:val="22"/>
                  <w:rPrChange w:id="12262" w:author="韬 黄" w:date="2018-11-05T18:17: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63" w:author="tao huang" w:date="2018-10-25T20:51:00Z"/>
                <w:rFonts w:eastAsia="Times New Roman" w:cs="Times New Roman"/>
                <w:sz w:val="22"/>
                <w:rPrChange w:id="12264" w:author="韬 黄" w:date="2018-11-05T18:17:00Z">
                  <w:rPr>
                    <w:ins w:id="12265" w:author="tao huang" w:date="2018-10-25T20:51:00Z"/>
                    <w:rFonts w:ascii="Calibri" w:eastAsia="Times New Roman" w:hAnsi="Calibri" w:cs="Calibri"/>
                    <w:color w:val="000000"/>
                    <w:sz w:val="22"/>
                  </w:rPr>
                </w:rPrChange>
              </w:rPr>
              <w:pPrChange w:id="1226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67" w:author="tao huang" w:date="2018-10-25T20:51:00Z">
              <w:r w:rsidRPr="000306EB">
                <w:rPr>
                  <w:rFonts w:eastAsia="Times New Roman" w:cs="Times New Roman"/>
                  <w:sz w:val="22"/>
                  <w:rPrChange w:id="12268" w:author="韬 黄" w:date="2018-11-05T18:17: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69" w:author="tao huang" w:date="2018-10-25T20:51:00Z"/>
                <w:rFonts w:eastAsia="Times New Roman" w:cs="Times New Roman"/>
                <w:sz w:val="22"/>
                <w:rPrChange w:id="12270" w:author="韬 黄" w:date="2018-11-05T18:17:00Z">
                  <w:rPr>
                    <w:ins w:id="12271" w:author="tao huang" w:date="2018-10-25T20:51:00Z"/>
                    <w:rFonts w:ascii="Calibri" w:eastAsia="Times New Roman" w:hAnsi="Calibri" w:cs="Calibri"/>
                    <w:color w:val="000000"/>
                    <w:sz w:val="22"/>
                  </w:rPr>
                </w:rPrChange>
              </w:rPr>
              <w:pPrChange w:id="1227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73" w:author="tao huang" w:date="2018-10-25T20:51:00Z">
              <w:r w:rsidRPr="000306EB">
                <w:rPr>
                  <w:rFonts w:eastAsia="Times New Roman" w:cs="Times New Roman"/>
                  <w:sz w:val="22"/>
                  <w:rPrChange w:id="12274" w:author="韬 黄" w:date="2018-11-05T18:17: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75" w:author="tao huang" w:date="2018-10-25T20:51:00Z"/>
                <w:rFonts w:eastAsia="Times New Roman" w:cs="Times New Roman"/>
                <w:sz w:val="22"/>
                <w:rPrChange w:id="12276" w:author="韬 黄" w:date="2018-11-05T18:17:00Z">
                  <w:rPr>
                    <w:ins w:id="12277" w:author="tao huang" w:date="2018-10-25T20:51:00Z"/>
                    <w:rFonts w:ascii="Calibri" w:eastAsia="Times New Roman" w:hAnsi="Calibri" w:cs="Calibri"/>
                    <w:color w:val="000000"/>
                    <w:sz w:val="22"/>
                  </w:rPr>
                </w:rPrChange>
              </w:rPr>
              <w:pPrChange w:id="1227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79" w:author="tao huang" w:date="2018-10-25T20:51:00Z">
              <w:r w:rsidRPr="000306EB">
                <w:rPr>
                  <w:rFonts w:eastAsia="Times New Roman" w:cs="Times New Roman"/>
                  <w:sz w:val="22"/>
                  <w:rPrChange w:id="12280" w:author="韬 黄" w:date="2018-11-05T18:17: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281" w:author="tao huang" w:date="2018-10-25T20:51:00Z"/>
                <w:rFonts w:eastAsia="Times New Roman" w:cs="Times New Roman"/>
                <w:sz w:val="22"/>
                <w:rPrChange w:id="12282" w:author="韬 黄" w:date="2018-11-05T18:17:00Z">
                  <w:rPr>
                    <w:ins w:id="12283" w:author="tao huang" w:date="2018-10-25T20:51:00Z"/>
                    <w:rFonts w:ascii="Calibri" w:eastAsia="Times New Roman" w:hAnsi="Calibri" w:cs="Calibri"/>
                    <w:color w:val="000000"/>
                    <w:sz w:val="22"/>
                  </w:rPr>
                </w:rPrChange>
              </w:rPr>
              <w:pPrChange w:id="1228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285" w:author="tao huang" w:date="2018-10-25T20:51:00Z">
              <w:r w:rsidRPr="000306EB">
                <w:rPr>
                  <w:rFonts w:eastAsia="Times New Roman" w:cs="Times New Roman"/>
                  <w:sz w:val="22"/>
                  <w:rPrChange w:id="12286" w:author="韬 黄" w:date="2018-11-05T18:17:00Z">
                    <w:rPr>
                      <w:rFonts w:ascii="Calibri" w:eastAsia="Times New Roman" w:hAnsi="Calibri" w:cs="Calibri"/>
                      <w:color w:val="000000"/>
                      <w:sz w:val="22"/>
                    </w:rPr>
                  </w:rPrChange>
                </w:rPr>
                <w:t>-28.6%</w:t>
              </w:r>
            </w:ins>
          </w:p>
        </w:tc>
      </w:tr>
      <w:tr w:rsidR="00A37575" w:rsidRPr="000306EB"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12287"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0306EB" w:rsidRDefault="000D30EB" w:rsidP="000D30EB">
            <w:pPr>
              <w:spacing w:after="0" w:line="240" w:lineRule="auto"/>
              <w:rPr>
                <w:ins w:id="12288" w:author="tao huang" w:date="2018-10-25T20:51:00Z"/>
                <w:rFonts w:eastAsia="Times New Roman" w:cs="Times New Roman"/>
                <w:b w:val="0"/>
                <w:sz w:val="22"/>
                <w:rPrChange w:id="12289" w:author="韬 黄" w:date="2018-11-05T18:17:00Z">
                  <w:rPr>
                    <w:ins w:id="12290" w:author="tao huang" w:date="2018-10-25T20:51:00Z"/>
                    <w:rFonts w:ascii="Calibri" w:eastAsia="Times New Roman" w:hAnsi="Calibri" w:cs="Calibri"/>
                    <w:color w:val="000000"/>
                    <w:sz w:val="22"/>
                  </w:rPr>
                </w:rPrChange>
              </w:rPr>
            </w:pPr>
            <w:ins w:id="12291" w:author="tao huang" w:date="2018-10-25T20:51:00Z">
              <w:r w:rsidRPr="000306EB">
                <w:rPr>
                  <w:rFonts w:eastAsia="Times New Roman" w:cs="Times New Roman"/>
                  <w:b w:val="0"/>
                  <w:sz w:val="22"/>
                  <w:rPrChange w:id="12292" w:author="韬 黄" w:date="2018-11-05T18:17: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3" w:author="tao huang" w:date="2018-10-25T20:51:00Z"/>
                <w:rFonts w:eastAsia="Times New Roman" w:cs="Times New Roman"/>
                <w:sz w:val="22"/>
                <w:rPrChange w:id="12294" w:author="韬 黄" w:date="2018-11-05T18:17:00Z">
                  <w:rPr>
                    <w:ins w:id="12295" w:author="tao huang" w:date="2018-10-25T20:51:00Z"/>
                    <w:rFonts w:ascii="Calibri" w:eastAsia="Times New Roman" w:hAnsi="Calibri" w:cs="Calibri"/>
                    <w:color w:val="000000"/>
                    <w:sz w:val="22"/>
                  </w:rPr>
                </w:rPrChange>
              </w:rPr>
              <w:pPrChange w:id="1229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297" w:author="tao huang" w:date="2018-10-25T20:51:00Z">
              <w:r w:rsidRPr="000306EB">
                <w:rPr>
                  <w:rFonts w:eastAsia="Times New Roman" w:cs="Times New Roman"/>
                  <w:sz w:val="22"/>
                  <w:rPrChange w:id="12298" w:author="韬 黄" w:date="2018-11-05T18:17: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299" w:author="tao huang" w:date="2018-10-25T20:51:00Z"/>
                <w:rFonts w:eastAsia="Times New Roman" w:cs="Times New Roman"/>
                <w:sz w:val="22"/>
                <w:rPrChange w:id="12300" w:author="韬 黄" w:date="2018-11-05T18:17:00Z">
                  <w:rPr>
                    <w:ins w:id="12301" w:author="tao huang" w:date="2018-10-25T20:51:00Z"/>
                    <w:rFonts w:ascii="Calibri" w:eastAsia="Times New Roman" w:hAnsi="Calibri" w:cs="Calibri"/>
                    <w:color w:val="000000"/>
                    <w:sz w:val="22"/>
                  </w:rPr>
                </w:rPrChange>
              </w:rPr>
              <w:pPrChange w:id="1230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03" w:author="tao huang" w:date="2018-10-25T20:51:00Z">
              <w:r w:rsidRPr="000306EB">
                <w:rPr>
                  <w:rFonts w:eastAsia="Times New Roman" w:cs="Times New Roman"/>
                  <w:sz w:val="22"/>
                  <w:rPrChange w:id="12304" w:author="韬 黄" w:date="2018-11-05T18:17: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05" w:author="tao huang" w:date="2018-10-25T20:51:00Z"/>
                <w:rFonts w:eastAsia="Times New Roman" w:cs="Times New Roman"/>
                <w:sz w:val="22"/>
                <w:rPrChange w:id="12306" w:author="韬 黄" w:date="2018-11-05T18:17:00Z">
                  <w:rPr>
                    <w:ins w:id="12307" w:author="tao huang" w:date="2018-10-25T20:51:00Z"/>
                    <w:rFonts w:ascii="Calibri" w:eastAsia="Times New Roman" w:hAnsi="Calibri" w:cs="Calibri"/>
                    <w:color w:val="000000"/>
                    <w:sz w:val="22"/>
                  </w:rPr>
                </w:rPrChange>
              </w:rPr>
              <w:pPrChange w:id="1230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09" w:author="tao huang" w:date="2018-10-25T20:51:00Z">
              <w:r w:rsidRPr="000306EB">
                <w:rPr>
                  <w:rFonts w:eastAsia="Times New Roman" w:cs="Times New Roman"/>
                  <w:sz w:val="22"/>
                  <w:rPrChange w:id="12310" w:author="韬 黄" w:date="2018-11-05T18:17: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11" w:author="tao huang" w:date="2018-10-25T20:51:00Z"/>
                <w:rFonts w:eastAsia="Times New Roman" w:cs="Times New Roman"/>
                <w:sz w:val="22"/>
                <w:rPrChange w:id="12312" w:author="韬 黄" w:date="2018-11-05T18:17:00Z">
                  <w:rPr>
                    <w:ins w:id="12313" w:author="tao huang" w:date="2018-10-25T20:51:00Z"/>
                    <w:rFonts w:ascii="Calibri" w:eastAsia="Times New Roman" w:hAnsi="Calibri" w:cs="Calibri"/>
                    <w:color w:val="000000"/>
                    <w:sz w:val="22"/>
                  </w:rPr>
                </w:rPrChange>
              </w:rPr>
              <w:pPrChange w:id="1231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15" w:author="tao huang" w:date="2018-10-25T20:51:00Z">
              <w:r w:rsidRPr="000306EB">
                <w:rPr>
                  <w:rFonts w:eastAsia="Times New Roman" w:cs="Times New Roman"/>
                  <w:sz w:val="22"/>
                  <w:rPrChange w:id="12316" w:author="韬 黄" w:date="2018-11-05T18:17: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0306EB"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12317" w:author="tao huang" w:date="2018-10-25T20:51:00Z"/>
                <w:rFonts w:eastAsia="Times New Roman" w:cs="Times New Roman"/>
                <w:sz w:val="22"/>
                <w:rPrChange w:id="12318" w:author="韬 黄" w:date="2018-11-05T18:17:00Z">
                  <w:rPr>
                    <w:ins w:id="12319" w:author="tao huang" w:date="2018-10-25T20:51:00Z"/>
                    <w:rFonts w:ascii="Calibri" w:eastAsia="Times New Roman" w:hAnsi="Calibri" w:cs="Calibri"/>
                    <w:color w:val="000000"/>
                    <w:sz w:val="22"/>
                  </w:rPr>
                </w:rPrChange>
              </w:rPr>
              <w:pPrChange w:id="1232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12321" w:author="tao huang" w:date="2018-10-25T20:51:00Z">
              <w:r w:rsidRPr="000306EB">
                <w:rPr>
                  <w:rFonts w:eastAsia="Times New Roman" w:cs="Times New Roman"/>
                  <w:sz w:val="22"/>
                  <w:rPrChange w:id="12322" w:author="韬 黄" w:date="2018-11-05T18:17:00Z">
                    <w:rPr>
                      <w:rFonts w:ascii="Calibri" w:eastAsia="Times New Roman" w:hAnsi="Calibri" w:cs="Calibri"/>
                      <w:color w:val="000000"/>
                      <w:sz w:val="22"/>
                    </w:rPr>
                  </w:rPrChange>
                </w:rPr>
                <w:t>-30.7%</w:t>
              </w:r>
            </w:ins>
          </w:p>
        </w:tc>
      </w:tr>
      <w:tr w:rsidR="00A37575" w:rsidRPr="000306EB" w14:paraId="6B017AE8" w14:textId="77777777" w:rsidTr="00A6650D">
        <w:trPr>
          <w:trHeight w:val="20"/>
          <w:ins w:id="12323"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0306EB" w:rsidRDefault="000D30EB" w:rsidP="000D30EB">
            <w:pPr>
              <w:spacing w:after="0" w:line="240" w:lineRule="auto"/>
              <w:rPr>
                <w:ins w:id="12324" w:author="tao huang" w:date="2018-10-25T20:51:00Z"/>
                <w:rFonts w:eastAsia="Times New Roman" w:cs="Times New Roman"/>
                <w:b w:val="0"/>
                <w:sz w:val="22"/>
                <w:rPrChange w:id="12325" w:author="韬 黄" w:date="2018-11-05T18:17:00Z">
                  <w:rPr>
                    <w:ins w:id="12326" w:author="tao huang" w:date="2018-10-25T20:51:00Z"/>
                    <w:rFonts w:ascii="Calibri" w:eastAsia="Times New Roman" w:hAnsi="Calibri" w:cs="Calibri"/>
                    <w:color w:val="000000"/>
                    <w:sz w:val="22"/>
                  </w:rPr>
                </w:rPrChange>
              </w:rPr>
            </w:pPr>
            <w:ins w:id="12327" w:author="tao huang" w:date="2018-10-25T20:51:00Z">
              <w:r w:rsidRPr="000306EB">
                <w:rPr>
                  <w:rFonts w:eastAsia="Times New Roman" w:cs="Times New Roman"/>
                  <w:b w:val="0"/>
                  <w:sz w:val="22"/>
                  <w:rPrChange w:id="12328" w:author="韬 黄" w:date="2018-11-05T18:17: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29" w:author="tao huang" w:date="2018-10-25T20:51:00Z"/>
                <w:rFonts w:eastAsia="Times New Roman" w:cs="Times New Roman"/>
                <w:sz w:val="22"/>
                <w:rPrChange w:id="12330" w:author="韬 黄" w:date="2018-11-05T18:17:00Z">
                  <w:rPr>
                    <w:ins w:id="12331" w:author="tao huang" w:date="2018-10-25T20:51:00Z"/>
                    <w:rFonts w:ascii="Calibri" w:eastAsia="Times New Roman" w:hAnsi="Calibri" w:cs="Calibri"/>
                    <w:color w:val="000000"/>
                    <w:sz w:val="22"/>
                  </w:rPr>
                </w:rPrChange>
              </w:rPr>
              <w:pPrChange w:id="1233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33" w:author="tao huang" w:date="2018-10-25T20:51:00Z">
              <w:r w:rsidRPr="000306EB">
                <w:rPr>
                  <w:rFonts w:eastAsia="Times New Roman" w:cs="Times New Roman"/>
                  <w:sz w:val="22"/>
                  <w:rPrChange w:id="12334" w:author="韬 黄" w:date="2018-11-05T18:17: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35" w:author="tao huang" w:date="2018-10-25T20:51:00Z"/>
                <w:rFonts w:eastAsia="Times New Roman" w:cs="Times New Roman"/>
                <w:sz w:val="22"/>
                <w:rPrChange w:id="12336" w:author="韬 黄" w:date="2018-11-05T18:17:00Z">
                  <w:rPr>
                    <w:ins w:id="12337" w:author="tao huang" w:date="2018-10-25T20:51:00Z"/>
                    <w:rFonts w:ascii="Calibri" w:eastAsia="Times New Roman" w:hAnsi="Calibri" w:cs="Calibri"/>
                    <w:color w:val="000000"/>
                    <w:sz w:val="22"/>
                  </w:rPr>
                </w:rPrChange>
              </w:rPr>
              <w:pPrChange w:id="1233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39" w:author="tao huang" w:date="2018-10-25T20:51:00Z">
              <w:r w:rsidRPr="000306EB">
                <w:rPr>
                  <w:rFonts w:eastAsia="Times New Roman" w:cs="Times New Roman"/>
                  <w:sz w:val="22"/>
                  <w:rPrChange w:id="12340" w:author="韬 黄" w:date="2018-11-05T18:17: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1" w:author="tao huang" w:date="2018-10-25T20:51:00Z"/>
                <w:rFonts w:eastAsia="Times New Roman" w:cs="Times New Roman"/>
                <w:sz w:val="22"/>
                <w:rPrChange w:id="12342" w:author="韬 黄" w:date="2018-11-05T18:17:00Z">
                  <w:rPr>
                    <w:ins w:id="12343" w:author="tao huang" w:date="2018-10-25T20:51:00Z"/>
                    <w:rFonts w:ascii="Calibri" w:eastAsia="Times New Roman" w:hAnsi="Calibri" w:cs="Calibri"/>
                    <w:color w:val="000000"/>
                    <w:sz w:val="22"/>
                  </w:rPr>
                </w:rPrChange>
              </w:rPr>
              <w:pPrChange w:id="1234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45" w:author="tao huang" w:date="2018-10-25T20:51:00Z">
              <w:r w:rsidRPr="000306EB">
                <w:rPr>
                  <w:rFonts w:eastAsia="Times New Roman" w:cs="Times New Roman"/>
                  <w:sz w:val="22"/>
                  <w:rPrChange w:id="12346" w:author="韬 黄" w:date="2018-11-05T18:17: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47" w:author="tao huang" w:date="2018-10-25T20:51:00Z"/>
                <w:rFonts w:eastAsia="Times New Roman" w:cs="Times New Roman"/>
                <w:sz w:val="22"/>
                <w:rPrChange w:id="12348" w:author="韬 黄" w:date="2018-11-05T18:17:00Z">
                  <w:rPr>
                    <w:ins w:id="12349" w:author="tao huang" w:date="2018-10-25T20:51:00Z"/>
                    <w:rFonts w:ascii="Calibri" w:eastAsia="Times New Roman" w:hAnsi="Calibri" w:cs="Calibri"/>
                    <w:color w:val="000000"/>
                    <w:sz w:val="22"/>
                  </w:rPr>
                </w:rPrChange>
              </w:rPr>
              <w:pPrChange w:id="1235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51" w:author="tao huang" w:date="2018-10-25T20:51:00Z">
              <w:r w:rsidRPr="000306EB">
                <w:rPr>
                  <w:rFonts w:eastAsia="Times New Roman" w:cs="Times New Roman"/>
                  <w:sz w:val="22"/>
                  <w:rPrChange w:id="12352" w:author="韬 黄" w:date="2018-11-05T18:17: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0306EB"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2353" w:author="tao huang" w:date="2018-10-25T20:51:00Z"/>
                <w:rFonts w:eastAsia="Times New Roman" w:cs="Times New Roman"/>
                <w:sz w:val="22"/>
                <w:rPrChange w:id="12354" w:author="韬 黄" w:date="2018-11-05T18:17:00Z">
                  <w:rPr>
                    <w:ins w:id="12355" w:author="tao huang" w:date="2018-10-25T20:51:00Z"/>
                    <w:rFonts w:ascii="Calibri" w:eastAsia="Times New Roman" w:hAnsi="Calibri" w:cs="Calibri"/>
                    <w:color w:val="000000"/>
                    <w:sz w:val="22"/>
                  </w:rPr>
                </w:rPrChange>
              </w:rPr>
              <w:pPrChange w:id="1235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12357" w:author="tao huang" w:date="2018-10-25T20:51:00Z">
              <w:r w:rsidRPr="000306EB">
                <w:rPr>
                  <w:rFonts w:eastAsia="Times New Roman" w:cs="Times New Roman"/>
                  <w:sz w:val="22"/>
                  <w:rPrChange w:id="12358" w:author="韬 黄" w:date="2018-11-05T18:17:00Z">
                    <w:rPr>
                      <w:rFonts w:ascii="Calibri" w:eastAsia="Times New Roman" w:hAnsi="Calibri" w:cs="Calibri"/>
                      <w:color w:val="000000"/>
                      <w:sz w:val="22"/>
                    </w:rPr>
                  </w:rPrChange>
                </w:rPr>
                <w:t>-29.8%</w:t>
              </w:r>
            </w:ins>
          </w:p>
        </w:tc>
      </w:tr>
    </w:tbl>
    <w:p w14:paraId="361B524F" w14:textId="377B8BF0" w:rsidR="000D30EB" w:rsidRPr="00A37575" w:rsidDel="004D65DA" w:rsidRDefault="000D30EB" w:rsidP="00971633">
      <w:pPr>
        <w:shd w:val="clear" w:color="auto" w:fill="FFFFFF" w:themeFill="background1"/>
        <w:spacing w:after="0" w:line="360" w:lineRule="auto"/>
        <w:rPr>
          <w:del w:id="12359" w:author="tao huang" w:date="2018-10-25T20:53:00Z"/>
          <w:rFonts w:cs="Times New Roman"/>
          <w:sz w:val="22"/>
        </w:rPr>
      </w:pPr>
    </w:p>
    <w:p w14:paraId="6CD919B7" w14:textId="6226396A" w:rsidR="00971633" w:rsidRPr="00A37575" w:rsidDel="0078783F" w:rsidRDefault="00971633" w:rsidP="00971633">
      <w:pPr>
        <w:shd w:val="clear" w:color="auto" w:fill="FFFFFF" w:themeFill="background1"/>
        <w:spacing w:after="0" w:line="360" w:lineRule="auto"/>
        <w:rPr>
          <w:del w:id="12360" w:author="tao huang" w:date="2018-10-25T20:59:00Z"/>
          <w:rFonts w:cs="Times New Roman"/>
          <w:sz w:val="22"/>
        </w:rPr>
      </w:pPr>
      <w:del w:id="12361" w:author="tao huang" w:date="2018-10-25T20:22:00Z">
        <w:r w:rsidRPr="00A37575" w:rsidDel="00F80DDE">
          <w:rPr>
            <w:rFonts w:cs="Times New Roman"/>
            <w:sz w:val="22"/>
          </w:rPr>
          <w:delText xml:space="preserve">Our research focuses on </w:delText>
        </w:r>
      </w:del>
      <w:del w:id="12362" w:author="tao huang" w:date="2018-10-25T20:21:00Z">
        <w:r w:rsidRPr="00A37575" w:rsidDel="00F80DDE">
          <w:rPr>
            <w:rFonts w:cs="Times New Roman"/>
            <w:sz w:val="22"/>
          </w:rPr>
          <w:delText>how to mitigate th</w:delText>
        </w:r>
      </w:del>
      <w:ins w:id="12363" w:author="Didier Soopramanien" w:date="2018-10-23T16:26:00Z">
        <w:del w:id="12364" w:author="tao huang" w:date="2018-10-25T20:21:00Z">
          <w:r w:rsidR="00D9221F" w:rsidRPr="00A37575" w:rsidDel="00F80DDE">
            <w:rPr>
              <w:rFonts w:cs="Times New Roman"/>
              <w:sz w:val="22"/>
            </w:rPr>
            <w:delText xml:space="preserve">is </w:delText>
          </w:r>
        </w:del>
      </w:ins>
      <w:del w:id="12365" w:author="tao huang" w:date="2018-10-25T20:21:00Z">
        <w:r w:rsidRPr="00A37575" w:rsidDel="00F80DDE">
          <w:rPr>
            <w:rFonts w:cs="Times New Roman"/>
            <w:sz w:val="22"/>
          </w:rPr>
          <w:delText>e problem</w:delText>
        </w:r>
      </w:del>
      <w:ins w:id="12366" w:author="Didier Soopramanien" w:date="2018-10-23T16:27:00Z">
        <w:del w:id="12367" w:author="tao huang" w:date="2018-10-25T20:21:00Z">
          <w:r w:rsidR="004822EA" w:rsidRPr="00A37575" w:rsidDel="00F80DDE">
            <w:rPr>
              <w:rFonts w:cs="Times New Roman"/>
              <w:sz w:val="22"/>
            </w:rPr>
            <w:delText xml:space="preserve"> </w:delText>
          </w:r>
        </w:del>
        <w:del w:id="12368" w:author="tao huang" w:date="2018-10-25T20:22:00Z">
          <w:r w:rsidR="009D61E9" w:rsidRPr="00A37575" w:rsidDel="00F80DDE">
            <w:rPr>
              <w:rFonts w:cs="Times New Roman"/>
              <w:sz w:val="22"/>
            </w:rPr>
            <w:delText>using data on variables</w:delText>
          </w:r>
        </w:del>
      </w:ins>
      <w:ins w:id="12369" w:author="Didier Soopramanien" w:date="2018-10-23T16:28:00Z">
        <w:del w:id="12370" w:author="tao huang" w:date="2018-10-25T20:22:00Z">
          <w:r w:rsidR="009D61E9" w:rsidRPr="00A37575" w:rsidDel="00F80DDE">
            <w:rPr>
              <w:rFonts w:cs="Times New Roman"/>
              <w:sz w:val="22"/>
            </w:rPr>
            <w:delText xml:space="preserve"> </w:delText>
          </w:r>
        </w:del>
      </w:ins>
      <w:ins w:id="12371" w:author="Didier Soopramanien" w:date="2018-10-23T16:27:00Z">
        <w:del w:id="12372"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12373" w:author="Didier Soopramanien" w:date="2018-10-23T16:28:00Z">
        <w:del w:id="12374" w:author="tao huang" w:date="2018-10-25T20:22:00Z">
          <w:r w:rsidR="009D61E9" w:rsidRPr="00A37575" w:rsidDel="00F80DDE">
            <w:rPr>
              <w:rFonts w:cs="Times New Roman"/>
              <w:sz w:val="22"/>
            </w:rPr>
            <w:delText>rol over. That is</w:delText>
          </w:r>
        </w:del>
      </w:ins>
      <w:ins w:id="12375" w:author="Didier Soopramanien" w:date="2018-10-24T12:04:00Z">
        <w:del w:id="12376" w:author="tao huang" w:date="2018-10-25T20:22:00Z">
          <w:r w:rsidR="006552B0" w:rsidRPr="00A37575" w:rsidDel="00F80DDE">
            <w:rPr>
              <w:rFonts w:cs="Times New Roman"/>
              <w:sz w:val="22"/>
            </w:rPr>
            <w:delText>,</w:delText>
          </w:r>
        </w:del>
      </w:ins>
      <w:ins w:id="12377" w:author="Didier Soopramanien" w:date="2018-10-23T16:28:00Z">
        <w:del w:id="12378"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12379" w:author="tao huang" w:date="2018-10-25T20:22:00Z">
        <w:r w:rsidRPr="00A37575" w:rsidDel="00F80DDE">
          <w:rPr>
            <w:rFonts w:cs="Times New Roman"/>
            <w:sz w:val="22"/>
          </w:rPr>
          <w:delText xml:space="preserve"> based on the data of marketing activities which retailers typically have control over. </w:delText>
        </w:r>
      </w:del>
      <w:ins w:id="12380" w:author="tao huang" w:date="2018-10-25T20:22:00Z">
        <w:r w:rsidR="00F80DDE" w:rsidRPr="00A37575">
          <w:rPr>
            <w:rFonts w:cs="Times New Roman"/>
            <w:sz w:val="22"/>
          </w:rPr>
          <w:t>In this study</w:t>
        </w:r>
      </w:ins>
      <w:ins w:id="12381" w:author="tao huang" w:date="2018-10-25T20:23:00Z">
        <w:r w:rsidR="00F80DDE" w:rsidRPr="00A37575">
          <w:rPr>
            <w:rFonts w:cs="Times New Roman"/>
            <w:sz w:val="22"/>
          </w:rPr>
          <w:t xml:space="preserve">, </w:t>
        </w:r>
      </w:ins>
      <w:ins w:id="12382" w:author="tao huang" w:date="2018-10-25T20:22:00Z">
        <w:r w:rsidR="00F80DDE" w:rsidRPr="00A37575">
          <w:rPr>
            <w:rFonts w:cs="Times New Roman"/>
            <w:sz w:val="22"/>
          </w:rPr>
          <w:t>w</w:t>
        </w:r>
      </w:ins>
      <w:del w:id="12383" w:author="tao huang" w:date="2018-10-25T20:22:00Z">
        <w:r w:rsidRPr="00A37575" w:rsidDel="00F80DDE">
          <w:rPr>
            <w:rFonts w:cs="Times New Roman"/>
            <w:sz w:val="22"/>
          </w:rPr>
          <w:delText>W</w:delText>
        </w:r>
      </w:del>
      <w:r w:rsidRPr="00A37575">
        <w:rPr>
          <w:rFonts w:cs="Times New Roman"/>
          <w:sz w:val="22"/>
        </w:rPr>
        <w:t xml:space="preserve">e </w:t>
      </w:r>
      <w:del w:id="12384" w:author="tao huang" w:date="2018-10-25T20:23:00Z">
        <w:r w:rsidRPr="00A37575" w:rsidDel="00F80DDE">
          <w:rPr>
            <w:rFonts w:cs="Times New Roman"/>
            <w:sz w:val="22"/>
          </w:rPr>
          <w:delText xml:space="preserve">propose </w:delText>
        </w:r>
      </w:del>
      <w:ins w:id="12385" w:author="tao huang" w:date="2018-10-25T20:23:00Z">
        <w:r w:rsidR="00F80DDE" w:rsidRPr="00A37575">
          <w:rPr>
            <w:rFonts w:cs="Times New Roman"/>
            <w:sz w:val="22"/>
          </w:rPr>
          <w:t>propose</w:t>
        </w:r>
      </w:ins>
      <w:ins w:id="12386" w:author="tao huang" w:date="2018-10-25T20:24:00Z">
        <w:r w:rsidR="00F80DDE" w:rsidRPr="00A37575">
          <w:rPr>
            <w:rFonts w:cs="Times New Roman"/>
            <w:sz w:val="22"/>
          </w:rPr>
          <w:t xml:space="preserve"> effective</w:t>
        </w:r>
      </w:ins>
      <w:ins w:id="12387" w:author="tao huang" w:date="2018-10-25T20:23:00Z">
        <w:r w:rsidR="00F80DDE" w:rsidRPr="00A37575">
          <w:rPr>
            <w:rFonts w:cs="Times New Roman"/>
            <w:sz w:val="22"/>
          </w:rPr>
          <w:t xml:space="preserve"> </w:t>
        </w:r>
      </w:ins>
      <w:del w:id="12388" w:author="tao huang" w:date="2018-10-25T20:22:00Z">
        <w:r w:rsidRPr="00A37575" w:rsidDel="00F80DDE">
          <w:rPr>
            <w:rFonts w:cs="Times New Roman"/>
            <w:sz w:val="22"/>
          </w:rPr>
          <w:delText xml:space="preserve">models </w:delText>
        </w:r>
      </w:del>
      <w:ins w:id="12389" w:author="tao huang" w:date="2018-10-25T20:22:00Z">
        <w:r w:rsidR="00F80DDE" w:rsidRPr="00A37575">
          <w:rPr>
            <w:rFonts w:cs="Times New Roman"/>
            <w:sz w:val="22"/>
          </w:rPr>
          <w:t xml:space="preserve">methods </w:t>
        </w:r>
      </w:ins>
      <w:ins w:id="12390" w:author="tao huang" w:date="2018-10-25T20:53:00Z">
        <w:r w:rsidR="00A4387E" w:rsidRPr="00A37575">
          <w:rPr>
            <w:rFonts w:cs="Times New Roman"/>
            <w:sz w:val="22"/>
            <w:rPrChange w:id="12391" w:author="tao huang" w:date="2018-10-28T22:40:00Z">
              <w:rPr>
                <w:rFonts w:cs="Times New Roman"/>
                <w:color w:val="833C0B" w:themeColor="accent2" w:themeShade="80"/>
                <w:sz w:val="22"/>
              </w:rPr>
            </w:rPrChange>
          </w:rPr>
          <w:t xml:space="preserve">to forecast retailer product sales </w:t>
        </w:r>
      </w:ins>
      <w:del w:id="12392" w:author="tao huang" w:date="2018-10-25T20:53:00Z">
        <w:r w:rsidRPr="00A37575" w:rsidDel="00A4387E">
          <w:rPr>
            <w:rFonts w:cs="Times New Roman"/>
            <w:sz w:val="22"/>
          </w:rPr>
          <w:delText xml:space="preserve">which </w:delText>
        </w:r>
      </w:del>
      <w:ins w:id="12393" w:author="tao huang" w:date="2018-10-25T20:55:00Z">
        <w:r w:rsidR="004213EF" w:rsidRPr="00A37575">
          <w:rPr>
            <w:rFonts w:cs="Times New Roman"/>
            <w:sz w:val="22"/>
            <w:rPrChange w:id="12394" w:author="tao huang" w:date="2018-10-28T22:40:00Z">
              <w:rPr>
                <w:rFonts w:cs="Times New Roman"/>
                <w:color w:val="833C0B" w:themeColor="accent2" w:themeShade="80"/>
                <w:sz w:val="22"/>
              </w:rPr>
            </w:rPrChange>
          </w:rPr>
          <w:t>by</w:t>
        </w:r>
      </w:ins>
      <w:ins w:id="12395" w:author="tao huang" w:date="2018-10-25T20:23:00Z">
        <w:r w:rsidR="00F80DDE" w:rsidRPr="00A37575">
          <w:rPr>
            <w:rFonts w:cs="Times New Roman"/>
            <w:sz w:val="22"/>
          </w:rPr>
          <w:t xml:space="preserve"> </w:t>
        </w:r>
      </w:ins>
      <w:r w:rsidRPr="00A37575">
        <w:rPr>
          <w:rFonts w:cs="Times New Roman"/>
          <w:sz w:val="22"/>
        </w:rPr>
        <w:t>tak</w:t>
      </w:r>
      <w:ins w:id="12396" w:author="tao huang" w:date="2018-10-25T20:23:00Z">
        <w:r w:rsidR="00F80DDE" w:rsidRPr="00A37575">
          <w:rPr>
            <w:rFonts w:cs="Times New Roman"/>
            <w:sz w:val="22"/>
          </w:rPr>
          <w:t xml:space="preserve">ing </w:t>
        </w:r>
      </w:ins>
      <w:del w:id="12397"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12398" w:author="tao huang" w:date="2018-10-25T20:24:00Z">
        <w:r w:rsidR="00F80DDE" w:rsidRPr="00A37575">
          <w:rPr>
            <w:rFonts w:cs="Times New Roman"/>
            <w:sz w:val="22"/>
          </w:rPr>
          <w:t xml:space="preserve">problem of </w:t>
        </w:r>
      </w:ins>
      <w:ins w:id="12399" w:author="tao huang" w:date="2018-10-25T20:23:00Z">
        <w:r w:rsidR="00F80DDE" w:rsidRPr="00A37575">
          <w:rPr>
            <w:rFonts w:cs="Times New Roman"/>
            <w:sz w:val="22"/>
          </w:rPr>
          <w:t>structural change.</w:t>
        </w:r>
      </w:ins>
      <w:ins w:id="12400" w:author="tao huang" w:date="2018-10-25T20:24:00Z">
        <w:r w:rsidR="00F80DDE" w:rsidRPr="00A37575">
          <w:rPr>
            <w:rFonts w:cs="Times New Roman"/>
            <w:sz w:val="22"/>
          </w:rPr>
          <w:t xml:space="preserve"> </w:t>
        </w:r>
      </w:ins>
      <w:ins w:id="12401" w:author="tao huang" w:date="2018-10-25T20:25:00Z">
        <w:r w:rsidR="00F80DDE" w:rsidRPr="00A37575">
          <w:rPr>
            <w:rFonts w:cs="Times New Roman"/>
            <w:sz w:val="22"/>
          </w:rPr>
          <w:t xml:space="preserve">We propose </w:t>
        </w:r>
      </w:ins>
      <w:del w:id="12402" w:author="tao huang" w:date="2018-10-25T20:24:00Z">
        <w:r w:rsidRPr="00A37575" w:rsidDel="00F80DDE">
          <w:rPr>
            <w:rFonts w:cs="Times New Roman"/>
            <w:sz w:val="22"/>
          </w:rPr>
          <w:delText>potential forecast bias caused by structural change</w:delText>
        </w:r>
      </w:del>
      <w:ins w:id="12403" w:author="Didier Soopramanien" w:date="2018-10-23T16:29:00Z">
        <w:del w:id="12404" w:author="tao huang" w:date="2018-10-25T20:24:00Z">
          <w:r w:rsidR="005E3918" w:rsidRPr="00A37575" w:rsidDel="00F80DDE">
            <w:rPr>
              <w:rFonts w:cs="Times New Roman"/>
              <w:sz w:val="22"/>
            </w:rPr>
            <w:delText>s</w:delText>
          </w:r>
        </w:del>
      </w:ins>
      <w:del w:id="12405" w:author="tao huang" w:date="2018-10-25T20:24:00Z">
        <w:r w:rsidRPr="00A37575" w:rsidDel="00F80DDE">
          <w:rPr>
            <w:rFonts w:cs="Times New Roman"/>
            <w:sz w:val="22"/>
          </w:rPr>
          <w:delText xml:space="preserve">. </w:delText>
        </w:r>
      </w:del>
      <w:del w:id="12406" w:author="tao huang" w:date="2018-10-25T20:25:00Z">
        <w:r w:rsidRPr="00A37575" w:rsidDel="00F80DDE">
          <w:rPr>
            <w:rFonts w:cs="Times New Roman"/>
            <w:sz w:val="22"/>
          </w:rPr>
          <w:delText>T</w:delText>
        </w:r>
      </w:del>
      <w:ins w:id="12407"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12408" w:author="tao huang" w:date="2018-10-25T20:55:00Z">
        <w:r w:rsidRPr="00A37575" w:rsidDel="004213EF">
          <w:rPr>
            <w:rFonts w:cs="Times New Roman"/>
            <w:sz w:val="22"/>
          </w:rPr>
          <w:delText xml:space="preserve">model </w:delText>
        </w:r>
      </w:del>
      <w:ins w:id="12409" w:author="tao huang" w:date="2018-10-25T20:55:00Z">
        <w:r w:rsidR="004213EF" w:rsidRPr="00A37575">
          <w:rPr>
            <w:rFonts w:cs="Times New Roman"/>
            <w:sz w:val="22"/>
            <w:rPrChange w:id="12410"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12411" w:author="tao huang" w:date="2018-10-25T20:25:00Z">
        <w:r w:rsidR="00F80DDE" w:rsidRPr="00A37575">
          <w:rPr>
            <w:rFonts w:cs="Times New Roman"/>
            <w:sz w:val="22"/>
          </w:rPr>
          <w:t xml:space="preserve">which </w:t>
        </w:r>
      </w:ins>
      <w:del w:id="12412"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12413" w:author="tao huang" w:date="2018-10-25T20:26:00Z">
        <w:r w:rsidR="00F80DDE" w:rsidRPr="00A37575">
          <w:rPr>
            <w:rFonts w:cs="Times New Roman"/>
            <w:noProof/>
            <w:sz w:val="22"/>
          </w:rPr>
          <w:t xml:space="preserve">combines </w:t>
        </w:r>
      </w:ins>
      <w:del w:id="12414"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 xml:space="preserve">intra </w:t>
      </w:r>
      <w:ins w:id="12415" w:author="韬 黄" w:date="2018-11-03T23:28:00Z">
        <w:r w:rsidR="00821B1E">
          <w:rPr>
            <w:rFonts w:cs="Times New Roman"/>
            <w:sz w:val="22"/>
          </w:rPr>
          <w:t xml:space="preserve">method </w:t>
        </w:r>
      </w:ins>
      <w:del w:id="12416" w:author="韬 黄" w:date="2018-11-03T23:28:00Z">
        <w:r w:rsidRPr="00A37575" w:rsidDel="00821B1E">
          <w:rPr>
            <w:rFonts w:cs="Times New Roman"/>
            <w:noProof/>
            <w:sz w:val="22"/>
          </w:rPr>
          <w:delText>model</w:delText>
        </w:r>
        <w:r w:rsidRPr="00A37575" w:rsidDel="00821B1E">
          <w:rPr>
            <w:rFonts w:cs="Times New Roman"/>
            <w:sz w:val="22"/>
          </w:rPr>
          <w:delText xml:space="preserve"> </w:delText>
        </w:r>
      </w:del>
      <w:r w:rsidRPr="00A37575">
        <w:rPr>
          <w:rFonts w:cs="Times New Roman"/>
          <w:sz w:val="22"/>
        </w:rPr>
        <w:t xml:space="preserve">with different estimation windows under </w:t>
      </w:r>
      <w:ins w:id="12417" w:author="tao huang" w:date="2018-10-25T20:27:00Z">
        <w:r w:rsidR="00F80DDE" w:rsidRPr="00A37575">
          <w:rPr>
            <w:rFonts w:cs="Times New Roman"/>
            <w:sz w:val="22"/>
          </w:rPr>
          <w:t>the</w:t>
        </w:r>
      </w:ins>
      <w:del w:id="12418"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12419" w:author="tao huang" w:date="2018-10-25T20:55:00Z">
        <w:r w:rsidRPr="00A37575" w:rsidDel="004213EF">
          <w:rPr>
            <w:rFonts w:cs="Times New Roman"/>
            <w:sz w:val="22"/>
          </w:rPr>
          <w:delText xml:space="preserve">It </w:delText>
        </w:r>
      </w:del>
      <w:ins w:id="12420" w:author="tao huang" w:date="2018-10-25T20:55:00Z">
        <w:r w:rsidR="004213EF" w:rsidRPr="00A37575">
          <w:rPr>
            <w:rFonts w:cs="Times New Roman"/>
            <w:sz w:val="22"/>
            <w:rPrChange w:id="12421"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12422"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12423"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12424" w:author="tao huang" w:date="2018-10-25T20:28:00Z">
        <w:r w:rsidR="00F80DDE" w:rsidRPr="00A37575">
          <w:rPr>
            <w:rFonts w:cs="Times New Roman"/>
            <w:sz w:val="22"/>
          </w:rPr>
          <w:t xml:space="preserve">We also propose </w:t>
        </w:r>
      </w:ins>
      <w:del w:id="12425" w:author="tao huang" w:date="2018-10-25T20:28:00Z">
        <w:r w:rsidRPr="00A37575" w:rsidDel="00F80DDE">
          <w:rPr>
            <w:rFonts w:cs="Times New Roman"/>
            <w:sz w:val="22"/>
          </w:rPr>
          <w:delText>T</w:delText>
        </w:r>
      </w:del>
      <w:ins w:id="12426" w:author="tao huang" w:date="2018-10-25T20:28:00Z">
        <w:r w:rsidR="00F80DDE" w:rsidRPr="00A37575">
          <w:rPr>
            <w:rFonts w:cs="Times New Roman"/>
            <w:sz w:val="22"/>
          </w:rPr>
          <w:t>t</w:t>
        </w:r>
      </w:ins>
      <w:r w:rsidRPr="00A37575">
        <w:rPr>
          <w:rFonts w:cs="Times New Roman"/>
          <w:sz w:val="22"/>
        </w:rPr>
        <w:t xml:space="preserve">he ADL-intra-IC </w:t>
      </w:r>
      <w:ins w:id="12427" w:author="tao huang" w:date="2018-10-25T20:55:00Z">
        <w:r w:rsidR="004213EF" w:rsidRPr="00A37575">
          <w:rPr>
            <w:rFonts w:cs="Times New Roman"/>
            <w:sz w:val="22"/>
            <w:rPrChange w:id="12428" w:author="tao huang" w:date="2018-10-28T22:40:00Z">
              <w:rPr>
                <w:rFonts w:cs="Times New Roman"/>
                <w:color w:val="833C0B" w:themeColor="accent2" w:themeShade="80"/>
                <w:sz w:val="22"/>
              </w:rPr>
            </w:rPrChange>
          </w:rPr>
          <w:t xml:space="preserve">method </w:t>
        </w:r>
      </w:ins>
      <w:del w:id="12429" w:author="tao huang" w:date="2018-10-25T20:55:00Z">
        <w:r w:rsidRPr="00A37575" w:rsidDel="004213EF">
          <w:rPr>
            <w:rFonts w:cs="Times New Roman"/>
            <w:sz w:val="22"/>
          </w:rPr>
          <w:delText>model</w:delText>
        </w:r>
      </w:del>
      <w:ins w:id="12430" w:author="tao huang" w:date="2018-10-25T20:30:00Z">
        <w:r w:rsidR="00F80DDE" w:rsidRPr="00A37575">
          <w:rPr>
            <w:rFonts w:cs="Times New Roman"/>
            <w:sz w:val="22"/>
          </w:rPr>
          <w:t xml:space="preserve">which </w:t>
        </w:r>
      </w:ins>
      <w:ins w:id="12431" w:author="tao huang" w:date="2018-10-25T20:31:00Z">
        <w:r w:rsidR="00F80DDE" w:rsidRPr="00A37575">
          <w:rPr>
            <w:rFonts w:cs="Times New Roman"/>
            <w:sz w:val="22"/>
          </w:rPr>
          <w:t xml:space="preserve">attempts to </w:t>
        </w:r>
      </w:ins>
      <w:del w:id="12432" w:author="tao huang" w:date="2018-10-25T20:29:00Z">
        <w:r w:rsidRPr="00A37575" w:rsidDel="00F80DDE">
          <w:rPr>
            <w:rFonts w:cs="Times New Roman"/>
            <w:sz w:val="22"/>
          </w:rPr>
          <w:delText xml:space="preserve"> </w:delText>
        </w:r>
      </w:del>
      <w:del w:id="12433" w:author="Didier Soopramanien" w:date="2018-10-24T12:05:00Z">
        <w:r w:rsidRPr="00A37575" w:rsidDel="00FE3705">
          <w:rPr>
            <w:rFonts w:cs="Times New Roman"/>
            <w:sz w:val="22"/>
          </w:rPr>
          <w:delText>tries</w:delText>
        </w:r>
      </w:del>
      <w:ins w:id="12434" w:author="Didier Soopramanien" w:date="2018-10-24T12:06:00Z">
        <w:del w:id="12435" w:author="tao huang" w:date="2018-10-25T20:29:00Z">
          <w:r w:rsidR="006A2ED7" w:rsidRPr="00A37575" w:rsidDel="00F80DDE">
            <w:rPr>
              <w:rFonts w:cs="Times New Roman"/>
              <w:sz w:val="22"/>
            </w:rPr>
            <w:delText>attemp</w:delText>
          </w:r>
        </w:del>
      </w:ins>
      <w:ins w:id="12436" w:author="Didier Soopramanien" w:date="2018-10-24T12:05:00Z">
        <w:del w:id="12437" w:author="tao huang" w:date="2018-10-25T20:29:00Z">
          <w:r w:rsidR="00FE3705" w:rsidRPr="00A37575" w:rsidDel="00F80DDE">
            <w:rPr>
              <w:rFonts w:cs="Times New Roman"/>
              <w:sz w:val="22"/>
            </w:rPr>
            <w:delText>ts</w:delText>
          </w:r>
        </w:del>
      </w:ins>
      <w:del w:id="12438"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12439" w:author="tao huang" w:date="2018-10-25T20:31:00Z">
        <w:r w:rsidR="00F80DDE" w:rsidRPr="00A37575">
          <w:rPr>
            <w:rFonts w:cs="Times New Roman"/>
            <w:sz w:val="22"/>
          </w:rPr>
          <w:t xml:space="preserve">. </w:t>
        </w:r>
      </w:ins>
      <w:ins w:id="12440" w:author="tao huang" w:date="2018-10-25T20:55:00Z">
        <w:r w:rsidR="004213EF" w:rsidRPr="00A37575">
          <w:rPr>
            <w:rFonts w:cs="Times New Roman"/>
            <w:sz w:val="22"/>
            <w:rPrChange w:id="12441" w:author="tao huang" w:date="2018-10-28T22:40:00Z">
              <w:rPr>
                <w:rFonts w:cs="Times New Roman"/>
                <w:color w:val="833C0B" w:themeColor="accent2" w:themeShade="80"/>
                <w:sz w:val="22"/>
              </w:rPr>
            </w:rPrChange>
          </w:rPr>
          <w:t xml:space="preserve">The method </w:t>
        </w:r>
      </w:ins>
      <w:del w:id="12442" w:author="tao huang" w:date="2018-10-25T20:31:00Z">
        <w:r w:rsidRPr="00A37575" w:rsidDel="00F80DDE">
          <w:rPr>
            <w:rFonts w:cs="Times New Roman"/>
            <w:sz w:val="22"/>
          </w:rPr>
          <w:delText xml:space="preserve"> by </w:delText>
        </w:r>
      </w:del>
      <w:r w:rsidRPr="00A37575">
        <w:rPr>
          <w:rFonts w:cs="Times New Roman"/>
          <w:sz w:val="22"/>
        </w:rPr>
        <w:t>add</w:t>
      </w:r>
      <w:ins w:id="12443" w:author="tao huang" w:date="2018-10-25T20:56:00Z">
        <w:r w:rsidR="004213EF" w:rsidRPr="00A37575">
          <w:rPr>
            <w:rFonts w:cs="Times New Roman"/>
            <w:sz w:val="22"/>
            <w:rPrChange w:id="12444" w:author="tao huang" w:date="2018-10-28T22:40:00Z">
              <w:rPr>
                <w:rFonts w:cs="Times New Roman"/>
                <w:color w:val="833C0B" w:themeColor="accent2" w:themeShade="80"/>
                <w:sz w:val="22"/>
              </w:rPr>
            </w:rPrChange>
          </w:rPr>
          <w:t>s</w:t>
        </w:r>
      </w:ins>
      <w:del w:id="12445" w:author="tao huang" w:date="2018-10-25T20:31:00Z">
        <w:r w:rsidRPr="00A37575" w:rsidDel="00F80DDE">
          <w:rPr>
            <w:rFonts w:cs="Times New Roman"/>
            <w:sz w:val="22"/>
          </w:rPr>
          <w:delText>ing</w:delText>
        </w:r>
      </w:del>
      <w:r w:rsidRPr="00A37575">
        <w:rPr>
          <w:rFonts w:cs="Times New Roman"/>
          <w:sz w:val="22"/>
        </w:rPr>
        <w:t xml:space="preserve"> the estimate</w:t>
      </w:r>
      <w:ins w:id="12446" w:author="tao huang" w:date="2018-10-25T20:29:00Z">
        <w:r w:rsidR="00F80DDE" w:rsidRPr="00A37575">
          <w:rPr>
            <w:rFonts w:cs="Times New Roman"/>
            <w:sz w:val="22"/>
          </w:rPr>
          <w:t xml:space="preserve"> of the</w:t>
        </w:r>
      </w:ins>
      <w:del w:id="12447"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12448" w:author="tao huang" w:date="2018-10-25T20:31:00Z">
        <w:r w:rsidR="00F80DDE" w:rsidRPr="00A37575">
          <w:rPr>
            <w:rFonts w:cs="Times New Roman"/>
            <w:sz w:val="22"/>
          </w:rPr>
          <w:t>the</w:t>
        </w:r>
      </w:ins>
      <w:del w:id="12449"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12450" w:author="tao huang" w:date="2018-10-25T20:37:00Z">
        <w:r w:rsidR="00311A66" w:rsidRPr="00A37575">
          <w:rPr>
            <w:rFonts w:cs="Times New Roman"/>
            <w:sz w:val="22"/>
          </w:rPr>
          <w:t xml:space="preserve"> </w:t>
        </w:r>
      </w:ins>
      <w:ins w:id="12451" w:author="tao huang" w:date="2018-10-25T21:07:00Z">
        <w:r w:rsidR="0078783F" w:rsidRPr="00A37575">
          <w:rPr>
            <w:rFonts w:cs="Times New Roman"/>
            <w:sz w:val="22"/>
            <w:rPrChange w:id="12452" w:author="tao huang" w:date="2018-10-28T22:40:00Z">
              <w:rPr>
                <w:rFonts w:cs="Times New Roman"/>
                <w:color w:val="833C0B" w:themeColor="accent2" w:themeShade="80"/>
                <w:sz w:val="22"/>
              </w:rPr>
            </w:rPrChange>
          </w:rPr>
          <w:t>Our models significantly outperform the industrial</w:t>
        </w:r>
      </w:ins>
      <w:ins w:id="12453" w:author="tao huang" w:date="2018-10-25T21:08:00Z">
        <w:r w:rsidR="0078783F" w:rsidRPr="00A37575">
          <w:rPr>
            <w:rFonts w:cs="Times New Roman"/>
            <w:sz w:val="22"/>
            <w:rPrChange w:id="12454" w:author="tao huang" w:date="2018-10-28T22:40:00Z">
              <w:rPr>
                <w:rFonts w:cs="Times New Roman"/>
                <w:color w:val="833C0B" w:themeColor="accent2" w:themeShade="80"/>
                <w:sz w:val="22"/>
              </w:rPr>
            </w:rPrChange>
          </w:rPr>
          <w:t xml:space="preserve"> practice method</w:t>
        </w:r>
      </w:ins>
      <w:ins w:id="12455" w:author="tao huang" w:date="2018-10-25T21:07:00Z">
        <w:r w:rsidR="0078783F" w:rsidRPr="00A37575">
          <w:rPr>
            <w:rFonts w:cs="Times New Roman"/>
            <w:sz w:val="22"/>
            <w:rPrChange w:id="12456" w:author="tao huang" w:date="2018-10-28T22:40:00Z">
              <w:rPr>
                <w:rFonts w:cs="Times New Roman"/>
                <w:color w:val="833C0B" w:themeColor="accent2" w:themeShade="80"/>
                <w:sz w:val="22"/>
              </w:rPr>
            </w:rPrChange>
          </w:rPr>
          <w:t xml:space="preserve">. </w:t>
        </w:r>
      </w:ins>
      <w:ins w:id="12457" w:author="tao huang" w:date="2018-10-25T20:37:00Z">
        <w:r w:rsidR="00311A66" w:rsidRPr="00A37575">
          <w:rPr>
            <w:rFonts w:cs="Times New Roman"/>
            <w:sz w:val="22"/>
          </w:rPr>
          <w:t xml:space="preserve">Table </w:t>
        </w:r>
      </w:ins>
      <w:ins w:id="12458" w:author="tao huang" w:date="2018-10-28T22:56:00Z">
        <w:r w:rsidR="00B135A9">
          <w:rPr>
            <w:rFonts w:cs="Times New Roman"/>
            <w:sz w:val="22"/>
          </w:rPr>
          <w:t>9</w:t>
        </w:r>
      </w:ins>
      <w:ins w:id="12459"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12460" w:author="tao huang" w:date="2018-10-28T22:40:00Z">
              <w:rPr>
                <w:rFonts w:cs="Times New Roman"/>
                <w:sz w:val="22"/>
              </w:rPr>
            </w:rPrChange>
          </w:rPr>
          <w:t>intra</w:t>
        </w:r>
        <w:r w:rsidR="00311A66" w:rsidRPr="00A37575">
          <w:rPr>
            <w:rFonts w:cs="Times New Roman"/>
            <w:sz w:val="22"/>
          </w:rPr>
          <w:t xml:space="preserve">-EWC </w:t>
        </w:r>
      </w:ins>
      <w:ins w:id="12461" w:author="韬 黄" w:date="2018-11-03T23:28:00Z">
        <w:r w:rsidR="00821B1E">
          <w:rPr>
            <w:rFonts w:cs="Times New Roman"/>
            <w:sz w:val="22"/>
          </w:rPr>
          <w:t xml:space="preserve">method </w:t>
        </w:r>
      </w:ins>
      <w:ins w:id="12462" w:author="tao huang" w:date="2018-10-25T20:37:00Z">
        <w:del w:id="12463" w:author="韬 黄" w:date="2018-11-03T23:28:00Z">
          <w:r w:rsidR="00311A66" w:rsidRPr="00A37575" w:rsidDel="00821B1E">
            <w:rPr>
              <w:rFonts w:cs="Times New Roman"/>
              <w:sz w:val="22"/>
            </w:rPr>
            <w:delText xml:space="preserve">model </w:delText>
          </w:r>
        </w:del>
        <w:r w:rsidR="00311A66" w:rsidRPr="00A37575">
          <w:rPr>
            <w:rFonts w:cs="Times New Roman"/>
            <w:sz w:val="22"/>
          </w:rPr>
          <w:t xml:space="preserve">and the ADL-intra-IC model compared to the </w:t>
        </w:r>
      </w:ins>
      <w:ins w:id="12464" w:author="tao huang" w:date="2018-10-25T20:38:00Z">
        <w:r w:rsidR="00311A66" w:rsidRPr="00A37575">
          <w:rPr>
            <w:rFonts w:cs="Times New Roman"/>
            <w:sz w:val="22"/>
          </w:rPr>
          <w:t>Base-lift method</w:t>
        </w:r>
      </w:ins>
      <w:ins w:id="12465" w:author="tao huang" w:date="2018-10-25T20:37:00Z">
        <w:r w:rsidR="00311A66" w:rsidRPr="00A37575">
          <w:rPr>
            <w:rFonts w:cs="Times New Roman"/>
            <w:sz w:val="22"/>
          </w:rPr>
          <w:t xml:space="preserve"> for one to eight-week forecast horizon. Specifically, </w:t>
        </w:r>
      </w:ins>
      <w:ins w:id="12466" w:author="韬 黄" w:date="2018-11-03T23:25:00Z">
        <w:r w:rsidR="00821B1E" w:rsidRPr="00A37575">
          <w:rPr>
            <w:rFonts w:cs="Times New Roman"/>
            <w:sz w:val="22"/>
          </w:rPr>
          <w:t>by using the ADL-</w:t>
        </w:r>
        <w:r w:rsidR="00821B1E" w:rsidRPr="00B43218">
          <w:rPr>
            <w:rFonts w:cs="Times New Roman"/>
            <w:noProof/>
            <w:sz w:val="22"/>
          </w:rPr>
          <w:t>intra</w:t>
        </w:r>
        <w:r w:rsidR="00821B1E" w:rsidRPr="00A37575">
          <w:rPr>
            <w:rFonts w:cs="Times New Roman"/>
            <w:sz w:val="22"/>
          </w:rPr>
          <w:t xml:space="preserve">-EWC </w:t>
        </w:r>
      </w:ins>
      <w:ins w:id="12467" w:author="韬 黄" w:date="2018-11-03T23:28:00Z">
        <w:r w:rsidR="00821B1E">
          <w:rPr>
            <w:rFonts w:cs="Times New Roman"/>
            <w:sz w:val="22"/>
          </w:rPr>
          <w:t xml:space="preserve">method </w:t>
        </w:r>
      </w:ins>
      <w:ins w:id="12468" w:author="韬 黄" w:date="2018-11-03T23:25:00Z">
        <w:r w:rsidR="00821B1E">
          <w:rPr>
            <w:rFonts w:cs="Times New Roman"/>
            <w:sz w:val="22"/>
          </w:rPr>
          <w:t xml:space="preserve">and </w:t>
        </w:r>
        <w:r w:rsidR="00821B1E" w:rsidRPr="00A37575">
          <w:rPr>
            <w:rFonts w:cs="Times New Roman"/>
            <w:sz w:val="22"/>
          </w:rPr>
          <w:t>the ADL-</w:t>
        </w:r>
        <w:r w:rsidR="00821B1E" w:rsidRPr="00B43218">
          <w:rPr>
            <w:rFonts w:cs="Times New Roman"/>
            <w:noProof/>
            <w:sz w:val="22"/>
          </w:rPr>
          <w:t>intra</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ins>
      <w:ins w:id="12469" w:author="韬 黄" w:date="2018-11-03T23:28:00Z">
        <w:r w:rsidR="00821B1E">
          <w:rPr>
            <w:rFonts w:cs="Times New Roman"/>
            <w:sz w:val="22"/>
          </w:rPr>
          <w:t>method</w:t>
        </w:r>
      </w:ins>
      <w:ins w:id="12470" w:author="韬 黄" w:date="2018-11-03T23:25:00Z">
        <w:r w:rsidR="00821B1E" w:rsidRPr="00A37575">
          <w:rPr>
            <w:rFonts w:cs="Times New Roman"/>
            <w:sz w:val="22"/>
          </w:rPr>
          <w:t xml:space="preserve">, we can reduce the MASE by </w:t>
        </w:r>
        <w:r w:rsidR="00821B1E">
          <w:rPr>
            <w:rFonts w:cs="Times New Roman"/>
            <w:sz w:val="22"/>
          </w:rPr>
          <w:t xml:space="preserve">10.5% and </w:t>
        </w:r>
        <w:r w:rsidR="00821B1E" w:rsidRPr="00A37575">
          <w:rPr>
            <w:rFonts w:cs="Times New Roman"/>
            <w:sz w:val="22"/>
          </w:rPr>
          <w:t>10.</w:t>
        </w:r>
        <w:r w:rsidR="00821B1E">
          <w:rPr>
            <w:rFonts w:cs="Times New Roman"/>
            <w:sz w:val="22"/>
          </w:rPr>
          <w:t>6</w:t>
        </w:r>
        <w:r w:rsidR="00821B1E" w:rsidRPr="00A37575">
          <w:rPr>
            <w:rFonts w:cs="Times New Roman"/>
            <w:sz w:val="22"/>
          </w:rPr>
          <w:t xml:space="preserve">% </w:t>
        </w:r>
        <w:r w:rsidR="00821B1E">
          <w:rPr>
            <w:rFonts w:cs="Times New Roman"/>
            <w:sz w:val="22"/>
          </w:rPr>
          <w:t xml:space="preserve">respectively </w:t>
        </w:r>
        <w:r w:rsidR="00821B1E" w:rsidRPr="00A37575">
          <w:rPr>
            <w:rFonts w:cs="Times New Roman"/>
            <w:sz w:val="22"/>
          </w:rPr>
          <w:t>compared to the current practice of using the Base-lift method.</w:t>
        </w:r>
        <w:r w:rsidR="00821B1E" w:rsidRPr="00B43218">
          <w:rPr>
            <w:rFonts w:cs="Times New Roman"/>
            <w:sz w:val="22"/>
          </w:rPr>
          <w:t xml:space="preserve"> </w:t>
        </w:r>
        <w:r w:rsidR="00821B1E" w:rsidRPr="0014480C">
          <w:rPr>
            <w:rFonts w:cs="Times New Roman"/>
            <w:sz w:val="22"/>
          </w:rPr>
          <w:t xml:space="preserve">Therefore, our study provides retailers more effective forecasting methods. </w:t>
        </w:r>
      </w:ins>
      <w:ins w:id="12471" w:author="tao huang" w:date="2018-10-25T20:37:00Z">
        <w:del w:id="12472" w:author="韬 黄" w:date="2018-11-03T23:25:00Z">
          <w:r w:rsidR="00311A66" w:rsidRPr="00A37575" w:rsidDel="00821B1E">
            <w:rPr>
              <w:rFonts w:cs="Times New Roman"/>
              <w:sz w:val="22"/>
            </w:rPr>
            <w:delText>by using the ADL-</w:delText>
          </w:r>
          <w:r w:rsidR="00311A66" w:rsidRPr="00A37575" w:rsidDel="00821B1E">
            <w:rPr>
              <w:rFonts w:cs="Times New Roman"/>
              <w:noProof/>
              <w:sz w:val="22"/>
              <w:rPrChange w:id="12473" w:author="tao huang" w:date="2018-10-28T22:40:00Z">
                <w:rPr>
                  <w:rFonts w:cs="Times New Roman"/>
                  <w:sz w:val="22"/>
                </w:rPr>
              </w:rPrChange>
            </w:rPr>
            <w:delText>intra</w:delText>
          </w:r>
          <w:r w:rsidR="00311A66" w:rsidRPr="00A37575" w:rsidDel="00821B1E">
            <w:rPr>
              <w:rFonts w:cs="Times New Roman"/>
              <w:sz w:val="22"/>
            </w:rPr>
            <w:delText>-EWC model, we can reduce the MASE by 10.</w:delText>
          </w:r>
        </w:del>
      </w:ins>
      <w:ins w:id="12474" w:author="tao huang" w:date="2018-10-25T20:59:00Z">
        <w:del w:id="12475" w:author="韬 黄" w:date="2018-11-03T23:25:00Z">
          <w:r w:rsidR="0078783F" w:rsidRPr="00A37575" w:rsidDel="00821B1E">
            <w:rPr>
              <w:rFonts w:cs="Times New Roman"/>
              <w:sz w:val="22"/>
              <w:rPrChange w:id="12476" w:author="tao huang" w:date="2018-10-28T22:40:00Z">
                <w:rPr>
                  <w:rFonts w:cs="Times New Roman"/>
                  <w:color w:val="833C0B" w:themeColor="accent2" w:themeShade="80"/>
                  <w:sz w:val="22"/>
                </w:rPr>
              </w:rPrChange>
            </w:rPr>
            <w:delText>5</w:delText>
          </w:r>
        </w:del>
      </w:ins>
      <w:ins w:id="12477" w:author="tao huang" w:date="2018-10-25T20:37:00Z">
        <w:del w:id="12478" w:author="韬 黄" w:date="2018-11-03T23:25:00Z">
          <w:r w:rsidR="00311A66" w:rsidRPr="00A37575" w:rsidDel="00821B1E">
            <w:rPr>
              <w:rFonts w:cs="Times New Roman"/>
              <w:sz w:val="22"/>
            </w:rPr>
            <w:delText>% compared to the current practice of using the Base-lift method</w:delText>
          </w:r>
        </w:del>
      </w:ins>
      <w:ins w:id="12479" w:author="tao huang" w:date="2018-10-25T20:59:00Z">
        <w:del w:id="12480" w:author="韬 黄" w:date="2018-11-03T23:25:00Z">
          <w:r w:rsidR="0078783F" w:rsidRPr="00A37575" w:rsidDel="00821B1E">
            <w:rPr>
              <w:rFonts w:cs="Times New Roman"/>
              <w:sz w:val="22"/>
              <w:rPrChange w:id="12481" w:author="tao huang" w:date="2018-10-28T22:40:00Z">
                <w:rPr>
                  <w:rFonts w:cs="Times New Roman"/>
                  <w:color w:val="833C0B" w:themeColor="accent2" w:themeShade="80"/>
                  <w:sz w:val="22"/>
                </w:rPr>
              </w:rPrChange>
            </w:rPr>
            <w:delText>.</w:delText>
          </w:r>
        </w:del>
      </w:ins>
      <w:ins w:id="12482" w:author="tao huang" w:date="2018-10-25T21:05:00Z">
        <w:del w:id="12483" w:author="韬 黄" w:date="2018-11-03T23:25:00Z">
          <w:r w:rsidR="0078783F" w:rsidRPr="00A37575" w:rsidDel="00821B1E">
            <w:rPr>
              <w:rFonts w:cs="Times New Roman"/>
              <w:sz w:val="22"/>
              <w:rPrChange w:id="12484" w:author="tao huang" w:date="2018-10-28T22:40:00Z">
                <w:rPr>
                  <w:rFonts w:cs="Times New Roman"/>
                  <w:color w:val="833C0B" w:themeColor="accent2" w:themeShade="80"/>
                  <w:sz w:val="22"/>
                </w:rPr>
              </w:rPrChange>
            </w:rPr>
            <w:delText xml:space="preserve"> </w:delText>
          </w:r>
        </w:del>
      </w:ins>
      <w:ins w:id="12485" w:author="tao huang" w:date="2018-10-25T21:08:00Z">
        <w:del w:id="12486" w:author="韬 黄" w:date="2018-11-03T23:25:00Z">
          <w:r w:rsidR="00FC4B44" w:rsidRPr="00A37575" w:rsidDel="00821B1E">
            <w:rPr>
              <w:rFonts w:cs="Times New Roman"/>
              <w:sz w:val="22"/>
              <w:rPrChange w:id="12487" w:author="tao huang" w:date="2018-10-28T22:40:00Z">
                <w:rPr>
                  <w:rFonts w:cs="Times New Roman"/>
                  <w:color w:val="833C0B" w:themeColor="accent2" w:themeShade="80"/>
                  <w:sz w:val="22"/>
                </w:rPr>
              </w:rPrChange>
            </w:rPr>
            <w:delText>O</w:delText>
          </w:r>
        </w:del>
      </w:ins>
      <w:ins w:id="12488" w:author="tao huang" w:date="2018-10-25T21:06:00Z">
        <w:del w:id="12489" w:author="韬 黄" w:date="2018-11-03T23:25:00Z">
          <w:r w:rsidR="0078783F" w:rsidRPr="00A37575" w:rsidDel="00821B1E">
            <w:rPr>
              <w:rFonts w:cs="Times New Roman"/>
              <w:sz w:val="22"/>
              <w:rPrChange w:id="12490" w:author="tao huang" w:date="2018-10-28T22:40:00Z">
                <w:rPr>
                  <w:rFonts w:cs="Times New Roman"/>
                  <w:sz w:val="22"/>
                  <w:highlight w:val="yellow"/>
                </w:rPr>
              </w:rPrChange>
            </w:rPr>
            <w:delText>ur models also outperform the ADL-</w:delText>
          </w:r>
          <w:r w:rsidR="0078783F" w:rsidRPr="00A37575" w:rsidDel="00821B1E">
            <w:rPr>
              <w:rFonts w:cs="Times New Roman"/>
              <w:noProof/>
              <w:sz w:val="22"/>
              <w:rPrChange w:id="12491" w:author="tao huang" w:date="2018-10-28T22:40:00Z">
                <w:rPr>
                  <w:rFonts w:cs="Times New Roman"/>
                  <w:noProof/>
                  <w:sz w:val="22"/>
                  <w:highlight w:val="yellow"/>
                </w:rPr>
              </w:rPrChange>
            </w:rPr>
            <w:delText>intra</w:delText>
          </w:r>
          <w:r w:rsidR="0078783F" w:rsidRPr="00A37575" w:rsidDel="00821B1E">
            <w:rPr>
              <w:rFonts w:cs="Times New Roman"/>
              <w:sz w:val="22"/>
              <w:rPrChange w:id="12492" w:author="tao huang" w:date="2018-10-28T22:40:00Z">
                <w:rPr>
                  <w:rFonts w:cs="Times New Roman"/>
                  <w:sz w:val="22"/>
                  <w:highlight w:val="yellow"/>
                </w:rPr>
              </w:rPrChange>
            </w:rPr>
            <w:delText xml:space="preserve"> model which has similar specifications but overlook the problem of structural change.</w:delText>
          </w:r>
        </w:del>
      </w:ins>
      <w:ins w:id="12493" w:author="tao huang" w:date="2018-10-25T21:09:00Z">
        <w:del w:id="12494" w:author="韬 黄" w:date="2018-11-03T23:25:00Z">
          <w:r w:rsidR="00FC4B44" w:rsidRPr="00A37575" w:rsidDel="00821B1E">
            <w:rPr>
              <w:rFonts w:cs="Times New Roman"/>
              <w:sz w:val="22"/>
              <w:rPrChange w:id="12495" w:author="tao huang" w:date="2018-10-28T22:40:00Z">
                <w:rPr>
                  <w:rFonts w:cs="Times New Roman"/>
                  <w:sz w:val="22"/>
                  <w:highlight w:val="yellow"/>
                </w:rPr>
              </w:rPrChange>
            </w:rPr>
            <w:delText xml:space="preserve"> </w:delText>
          </w:r>
        </w:del>
      </w:ins>
      <w:del w:id="12496" w:author="tao huang" w:date="2018-10-25T20:59:00Z">
        <w:r w:rsidRPr="00A37575" w:rsidDel="0078783F">
          <w:rPr>
            <w:rFonts w:cs="Times New Roman"/>
            <w:sz w:val="22"/>
          </w:rPr>
          <w:delText xml:space="preserve"> In the</w:delText>
        </w:r>
      </w:del>
      <w:ins w:id="12497" w:author="Didier Soopramanien" w:date="2018-10-23T16:29:00Z">
        <w:del w:id="12498" w:author="tao huang" w:date="2018-10-25T20:59:00Z">
          <w:r w:rsidR="004C7B50" w:rsidRPr="00A37575" w:rsidDel="0078783F">
            <w:rPr>
              <w:rFonts w:cs="Times New Roman"/>
              <w:sz w:val="22"/>
            </w:rPr>
            <w:delText>a</w:delText>
          </w:r>
        </w:del>
      </w:ins>
      <w:del w:id="12499" w:author="tao huang" w:date="2018-10-25T20:59:00Z">
        <w:r w:rsidRPr="00A37575" w:rsidDel="0078783F">
          <w:rPr>
            <w:rFonts w:cs="Times New Roman"/>
            <w:sz w:val="22"/>
          </w:rPr>
          <w:delText xml:space="preserve"> retailer context, the data at SKU level </w:delText>
        </w:r>
      </w:del>
      <w:del w:id="12500" w:author="tao huang" w:date="2018-10-25T20:32:00Z">
        <w:r w:rsidRPr="00A37575" w:rsidDel="00F80DDE">
          <w:rPr>
            <w:rFonts w:cs="Times New Roman"/>
            <w:sz w:val="22"/>
          </w:rPr>
          <w:delText xml:space="preserve">exhibit </w:delText>
        </w:r>
      </w:del>
      <w:del w:id="12501"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12502" w:author="tao huang" w:date="2018-10-25T20:32:00Z">
        <w:r w:rsidRPr="00A37575" w:rsidDel="00607619">
          <w:rPr>
            <w:rFonts w:cs="Times New Roman"/>
            <w:sz w:val="22"/>
          </w:rPr>
          <w:delText>on our</w:delText>
        </w:r>
      </w:del>
      <w:del w:id="12503" w:author="tao huang" w:date="2018-10-25T20:59:00Z">
        <w:r w:rsidRPr="00A37575" w:rsidDel="0078783F">
          <w:rPr>
            <w:rFonts w:cs="Times New Roman"/>
            <w:sz w:val="22"/>
          </w:rPr>
          <w:delText xml:space="preserve"> empirical results, </w:delText>
        </w:r>
      </w:del>
      <w:del w:id="12504" w:author="tao huang" w:date="2018-10-25T20:32:00Z">
        <w:r w:rsidRPr="00A37575" w:rsidDel="00607619">
          <w:rPr>
            <w:rFonts w:cs="Times New Roman"/>
            <w:sz w:val="22"/>
          </w:rPr>
          <w:delText xml:space="preserve">we find that </w:delText>
        </w:r>
      </w:del>
      <w:del w:id="12505"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12506"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12507" w:author="tao huang" w:date="2018-10-25T20:34:00Z">
        <w:r w:rsidRPr="00A37575" w:rsidDel="003F3A7E">
          <w:rPr>
            <w:rStyle w:val="FootnoteReference"/>
            <w:rFonts w:cs="Times New Roman"/>
            <w:sz w:val="22"/>
          </w:rPr>
          <w:footnoteReference w:id="19"/>
        </w:r>
      </w:del>
      <w:del w:id="12510" w:author="tao huang" w:date="2018-10-25T20:37:00Z">
        <w:r w:rsidRPr="00A37575" w:rsidDel="00311A66">
          <w:rPr>
            <w:rFonts w:cs="Times New Roman"/>
            <w:sz w:val="22"/>
          </w:rPr>
          <w:delText>. Specifically, by using the ADL-intra-EWC model</w:delText>
        </w:r>
      </w:del>
      <w:ins w:id="12511" w:author="Didier Soopramanien" w:date="2018-10-23T16:30:00Z">
        <w:del w:id="12512" w:author="tao huang" w:date="2018-10-25T20:37:00Z">
          <w:r w:rsidR="0023118C" w:rsidRPr="00A37575" w:rsidDel="00311A66">
            <w:rPr>
              <w:rFonts w:cs="Times New Roman"/>
              <w:sz w:val="22"/>
            </w:rPr>
            <w:delText>,</w:delText>
          </w:r>
        </w:del>
      </w:ins>
      <w:del w:id="12513" w:author="tao huang" w:date="2018-10-25T20:37:00Z">
        <w:r w:rsidRPr="00A37575" w:rsidDel="00311A66">
          <w:rPr>
            <w:rFonts w:cs="Times New Roman"/>
            <w:sz w:val="22"/>
          </w:rPr>
          <w:delText xml:space="preserve"> we can reduce the MASE by 10.6% compared to the current practice</w:delText>
        </w:r>
      </w:del>
      <w:ins w:id="12514" w:author="Didier Soopramanien" w:date="2018-10-23T16:30:00Z">
        <w:del w:id="12515" w:author="tao huang" w:date="2018-10-25T20:37:00Z">
          <w:r w:rsidR="0023118C" w:rsidRPr="00A37575" w:rsidDel="00311A66">
            <w:rPr>
              <w:rFonts w:cs="Times New Roman"/>
              <w:sz w:val="22"/>
            </w:rPr>
            <w:delText xml:space="preserve"> of using the </w:delText>
          </w:r>
        </w:del>
      </w:ins>
      <w:del w:id="12516"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12517" w:author="tao huang" w:date="2018-10-25T21:09:00Z"/>
          <w:rFonts w:cs="Times New Roman"/>
          <w:sz w:val="22"/>
        </w:rPr>
      </w:pPr>
    </w:p>
    <w:p w14:paraId="002224ED" w14:textId="73906C0B" w:rsidR="00821B1E" w:rsidRPr="005B1C8C" w:rsidRDefault="00971633" w:rsidP="00821B1E">
      <w:pPr>
        <w:shd w:val="clear" w:color="auto" w:fill="FFFFFF" w:themeFill="background1"/>
        <w:spacing w:after="0" w:line="360" w:lineRule="auto"/>
        <w:rPr>
          <w:ins w:id="12518" w:author="韬 黄" w:date="2018-11-03T23:27:00Z"/>
          <w:rFonts w:cs="Times New Roman"/>
          <w:sz w:val="22"/>
        </w:rPr>
      </w:pPr>
      <w:del w:id="12519" w:author="tao huang" w:date="2018-10-25T20:58:00Z">
        <w:r w:rsidRPr="00A37575" w:rsidDel="0078783F">
          <w:rPr>
            <w:rFonts w:cs="Times New Roman"/>
            <w:sz w:val="22"/>
          </w:rPr>
          <w:delText>In this study, w</w:delText>
        </w:r>
      </w:del>
      <w:ins w:id="12520"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w:t>
      </w:r>
      <w:ins w:id="12521" w:author="韬 黄" w:date="2018-11-03T23:28:00Z">
        <w:r w:rsidR="00821B1E">
          <w:rPr>
            <w:rFonts w:cs="Times New Roman"/>
            <w:sz w:val="22"/>
          </w:rPr>
          <w:t xml:space="preserve">method </w:t>
        </w:r>
      </w:ins>
      <w:del w:id="12522" w:author="韬 黄" w:date="2018-11-03T23:28:00Z">
        <w:r w:rsidRPr="00A37575" w:rsidDel="00821B1E">
          <w:rPr>
            <w:rFonts w:cs="Times New Roman"/>
            <w:sz w:val="22"/>
          </w:rPr>
          <w:delText xml:space="preserve">model </w:delText>
        </w:r>
      </w:del>
      <w:r w:rsidRPr="00A37575">
        <w:rPr>
          <w:rFonts w:cs="Times New Roman"/>
          <w:sz w:val="22"/>
        </w:rPr>
        <w:t xml:space="preserve">and the ADL-own-IC </w:t>
      </w:r>
      <w:ins w:id="12523" w:author="韬 黄" w:date="2018-11-03T23:28:00Z">
        <w:r w:rsidR="00821B1E">
          <w:rPr>
            <w:rFonts w:cs="Times New Roman"/>
            <w:sz w:val="22"/>
          </w:rPr>
          <w:t xml:space="preserve">method </w:t>
        </w:r>
      </w:ins>
      <w:del w:id="12524" w:author="韬 黄" w:date="2018-11-03T23:28:00Z">
        <w:r w:rsidRPr="00A37575" w:rsidDel="00821B1E">
          <w:rPr>
            <w:rFonts w:cs="Times New Roman"/>
            <w:sz w:val="22"/>
          </w:rPr>
          <w:delText>model</w:delText>
        </w:r>
      </w:del>
      <w:r w:rsidRPr="00A37575">
        <w:rPr>
          <w:rFonts w:cs="Times New Roman"/>
          <w:sz w:val="22"/>
        </w:rPr>
        <w:t xml:space="preserve">. These methods are </w:t>
      </w:r>
      <w:del w:id="12525" w:author="Didier Soopramanien" w:date="2018-10-23T16:31:00Z">
        <w:r w:rsidRPr="00A37575" w:rsidDel="00C2794B">
          <w:rPr>
            <w:rFonts w:cs="Times New Roman"/>
            <w:sz w:val="22"/>
          </w:rPr>
          <w:delText>especially</w:delText>
        </w:r>
      </w:del>
      <w:ins w:id="12526"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12527" w:author="Didier Soopramanien" w:date="2018-10-23T16:31:00Z">
        <w:r w:rsidRPr="00A37575" w:rsidDel="00C2794B">
          <w:rPr>
            <w:rFonts w:cs="Times New Roman"/>
            <w:sz w:val="22"/>
          </w:rPr>
          <w:delText xml:space="preserve">since, </w:delText>
        </w:r>
      </w:del>
      <w:del w:id="12528" w:author="tao huang" w:date="2018-10-25T20:48:00Z">
        <w:r w:rsidRPr="00A37575" w:rsidDel="00BE1F97">
          <w:rPr>
            <w:rFonts w:cs="Times New Roman"/>
            <w:sz w:val="22"/>
          </w:rPr>
          <w:delText>under certain circumstances</w:delText>
        </w:r>
      </w:del>
      <w:ins w:id="12529" w:author="Didier Soopramanien" w:date="2018-10-23T16:31:00Z">
        <w:del w:id="12530" w:author="tao huang" w:date="2018-10-25T20:48:00Z">
          <w:r w:rsidR="00C2794B" w:rsidRPr="00A37575" w:rsidDel="00BE1F97">
            <w:rPr>
              <w:rFonts w:cs="Times New Roman"/>
              <w:sz w:val="22"/>
            </w:rPr>
            <w:delText xml:space="preserve"> where</w:delText>
          </w:r>
        </w:del>
      </w:ins>
      <w:del w:id="12531" w:author="tao huang" w:date="2018-10-25T20:48:00Z">
        <w:r w:rsidRPr="00A37575" w:rsidDel="00BE1F97">
          <w:rPr>
            <w:rFonts w:cs="Times New Roman"/>
            <w:sz w:val="22"/>
          </w:rPr>
          <w:delText>,</w:delText>
        </w:r>
      </w:del>
      <w:ins w:id="12532" w:author="tao huang" w:date="2018-10-25T20:48:00Z">
        <w:r w:rsidR="00BE1F97" w:rsidRPr="00A37575">
          <w:rPr>
            <w:rFonts w:cs="Times New Roman"/>
            <w:sz w:val="22"/>
          </w:rPr>
          <w:t>when</w:t>
        </w:r>
      </w:ins>
      <w:r w:rsidRPr="00A37575">
        <w:rPr>
          <w:rFonts w:cs="Times New Roman"/>
          <w:sz w:val="22"/>
        </w:rPr>
        <w:t xml:space="preserve"> competitive promotional information </w:t>
      </w:r>
      <w:ins w:id="12533" w:author="tao huang" w:date="2018-10-28T22:37:00Z">
        <w:r w:rsidR="004133A6" w:rsidRPr="00A37575">
          <w:rPr>
            <w:rFonts w:cs="Times New Roman"/>
            <w:noProof/>
            <w:sz w:val="22"/>
            <w:rPrChange w:id="12534" w:author="tao huang" w:date="2018-10-28T22:40:00Z">
              <w:rPr>
                <w:rFonts w:cs="Times New Roman"/>
                <w:noProof/>
                <w:color w:val="833C0B" w:themeColor="accent2" w:themeShade="80"/>
                <w:sz w:val="22"/>
              </w:rPr>
            </w:rPrChange>
          </w:rPr>
          <w:t>is</w:t>
        </w:r>
      </w:ins>
      <w:del w:id="12535" w:author="tao huang" w:date="2018-10-25T20:48:00Z">
        <w:r w:rsidRPr="00A37575" w:rsidDel="00BE1F97">
          <w:rPr>
            <w:rFonts w:cs="Times New Roman"/>
            <w:noProof/>
            <w:sz w:val="22"/>
            <w:rPrChange w:id="12536" w:author="tao huang" w:date="2018-10-28T22:40:00Z">
              <w:rPr>
                <w:rFonts w:cs="Times New Roman"/>
                <w:sz w:val="22"/>
              </w:rPr>
            </w:rPrChange>
          </w:rPr>
          <w:delText>may not be</w:delText>
        </w:r>
      </w:del>
      <w:ins w:id="12537"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Pr>
          <w:rFonts w:cs="Times New Roman"/>
          <w:sz w:val="22"/>
        </w:rPr>
        <w:instrText xml:space="preserve"> ADDIN EN.CITE </w:instrText>
      </w:r>
      <w:r w:rsidR="00263644">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LjA0NjwvZWxlY3Ryb25pYy1yZXNvdXJjZS1udW0+PC9yZWNvcmQ+PC9DaXRlPjwvRW5kTm90ZT5=
</w:fldData>
        </w:fldChar>
      </w:r>
      <w:r w:rsidR="00263644">
        <w:rPr>
          <w:rFonts w:cs="Times New Roman"/>
          <w:sz w:val="22"/>
        </w:rPr>
        <w:instrText xml:space="preserve"> ADDIN EN.CITE.DATA </w:instrText>
      </w:r>
      <w:r w:rsidR="00263644">
        <w:rPr>
          <w:rFonts w:cs="Times New Roman"/>
          <w:sz w:val="22"/>
        </w:rPr>
      </w:r>
      <w:r w:rsidR="00263644">
        <w:rPr>
          <w:rFonts w:cs="Times New Roman"/>
          <w:sz w:val="22"/>
        </w:rPr>
        <w:fldChar w:fldCharType="end"/>
      </w:r>
      <w:r w:rsidRPr="001A6E72">
        <w:rPr>
          <w:rFonts w:cs="Times New Roman"/>
          <w:sz w:val="22"/>
          <w:rPrChange w:id="12538" w:author="tao huang" w:date="2018-10-28T22:40:00Z">
            <w:rPr>
              <w:rFonts w:cs="Times New Roman"/>
              <w:sz w:val="22"/>
            </w:rPr>
          </w:rPrChange>
        </w:rPr>
        <w:fldChar w:fldCharType="separate"/>
      </w:r>
      <w:r w:rsidR="00263644">
        <w:rPr>
          <w:rFonts w:cs="Times New Roman"/>
          <w:noProof/>
          <w:sz w:val="22"/>
        </w:rPr>
        <w:t>(e.g., Mohammad M. Ali, Babai, Boylan, &amp; Syntetos, 2017; M. M. Ali &amp; Boylan, 2011)</w:t>
      </w:r>
      <w:r w:rsidRPr="001A6E72">
        <w:rPr>
          <w:rFonts w:cs="Times New Roman"/>
          <w:sz w:val="22"/>
        </w:rPr>
        <w:fldChar w:fldCharType="end"/>
      </w:r>
      <w:r w:rsidRPr="00A37575">
        <w:rPr>
          <w:rFonts w:cs="Times New Roman"/>
          <w:sz w:val="22"/>
        </w:rPr>
        <w:t xml:space="preserve">. </w:t>
      </w:r>
      <w:del w:id="12539"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12540" w:author="tao huang" w:date="2018-10-25T20:49:00Z">
        <w:r w:rsidR="000D30EB" w:rsidRPr="00A37575">
          <w:rPr>
            <w:rFonts w:cs="Times New Roman"/>
            <w:sz w:val="22"/>
          </w:rPr>
          <w:t xml:space="preserve">Table </w:t>
        </w:r>
      </w:ins>
      <w:ins w:id="12541" w:author="tao huang" w:date="2018-10-28T22:56:00Z">
        <w:r w:rsidR="00B135A9">
          <w:rPr>
            <w:rFonts w:cs="Times New Roman"/>
            <w:sz w:val="22"/>
          </w:rPr>
          <w:t>9</w:t>
        </w:r>
      </w:ins>
      <w:ins w:id="12542" w:author="tao huang" w:date="2018-10-25T20:58:00Z">
        <w:r w:rsidR="0078783F" w:rsidRPr="00A37575">
          <w:rPr>
            <w:rFonts w:cs="Times New Roman"/>
            <w:sz w:val="22"/>
          </w:rPr>
          <w:t xml:space="preserve"> also</w:t>
        </w:r>
      </w:ins>
      <w:ins w:id="12543" w:author="tao huang" w:date="2018-10-25T20:49:00Z">
        <w:r w:rsidR="000D30EB" w:rsidRPr="00A37575">
          <w:rPr>
            <w:rFonts w:cs="Times New Roman"/>
            <w:sz w:val="22"/>
          </w:rPr>
          <w:t xml:space="preserve"> shows the percentage reductions of various error measures by the ADL-</w:t>
        </w:r>
      </w:ins>
      <w:ins w:id="12544" w:author="tao huang" w:date="2018-10-25T20:50:00Z">
        <w:r w:rsidR="000D30EB" w:rsidRPr="00A37575">
          <w:rPr>
            <w:rFonts w:cs="Times New Roman"/>
            <w:sz w:val="22"/>
          </w:rPr>
          <w:t>own</w:t>
        </w:r>
      </w:ins>
      <w:ins w:id="12545" w:author="tao huang" w:date="2018-10-25T20:49:00Z">
        <w:r w:rsidR="000D30EB" w:rsidRPr="00A37575">
          <w:rPr>
            <w:rFonts w:cs="Times New Roman"/>
            <w:sz w:val="22"/>
          </w:rPr>
          <w:t xml:space="preserve">-EWC </w:t>
        </w:r>
      </w:ins>
      <w:ins w:id="12546" w:author="韬 黄" w:date="2018-11-03T23:28:00Z">
        <w:r w:rsidR="00821B1E">
          <w:rPr>
            <w:rFonts w:cs="Times New Roman"/>
            <w:sz w:val="22"/>
          </w:rPr>
          <w:t xml:space="preserve">method </w:t>
        </w:r>
      </w:ins>
      <w:ins w:id="12547" w:author="tao huang" w:date="2018-10-25T20:49:00Z">
        <w:del w:id="12548" w:author="韬 黄" w:date="2018-11-03T23:28:00Z">
          <w:r w:rsidR="000D30EB" w:rsidRPr="00A37575" w:rsidDel="00821B1E">
            <w:rPr>
              <w:rFonts w:cs="Times New Roman"/>
              <w:sz w:val="22"/>
            </w:rPr>
            <w:delText xml:space="preserve">model </w:delText>
          </w:r>
        </w:del>
        <w:r w:rsidR="000D30EB" w:rsidRPr="00A37575">
          <w:rPr>
            <w:rFonts w:cs="Times New Roman"/>
            <w:sz w:val="22"/>
          </w:rPr>
          <w:t>and the ADL-</w:t>
        </w:r>
      </w:ins>
      <w:ins w:id="12549" w:author="tao huang" w:date="2018-10-25T20:50:00Z">
        <w:r w:rsidR="000D30EB" w:rsidRPr="00A37575">
          <w:rPr>
            <w:rFonts w:cs="Times New Roman"/>
            <w:sz w:val="22"/>
          </w:rPr>
          <w:t>own</w:t>
        </w:r>
      </w:ins>
      <w:ins w:id="12550" w:author="tao huang" w:date="2018-10-25T20:49:00Z">
        <w:r w:rsidR="000D30EB" w:rsidRPr="00A37575">
          <w:rPr>
            <w:rFonts w:cs="Times New Roman"/>
            <w:sz w:val="22"/>
          </w:rPr>
          <w:t xml:space="preserve">-IC </w:t>
        </w:r>
      </w:ins>
      <w:ins w:id="12551" w:author="韬 黄" w:date="2018-11-03T23:28:00Z">
        <w:r w:rsidR="00821B1E">
          <w:rPr>
            <w:rFonts w:cs="Times New Roman"/>
            <w:sz w:val="22"/>
          </w:rPr>
          <w:t xml:space="preserve">method </w:t>
        </w:r>
      </w:ins>
      <w:ins w:id="12552" w:author="tao huang" w:date="2018-10-25T20:49:00Z">
        <w:del w:id="12553" w:author="韬 黄" w:date="2018-11-03T23:28:00Z">
          <w:r w:rsidR="000D30EB" w:rsidRPr="00A37575" w:rsidDel="00821B1E">
            <w:rPr>
              <w:rFonts w:cs="Times New Roman"/>
              <w:sz w:val="22"/>
            </w:rPr>
            <w:delText xml:space="preserve">model </w:delText>
          </w:r>
        </w:del>
        <w:r w:rsidR="000D30EB" w:rsidRPr="00A37575">
          <w:rPr>
            <w:rFonts w:cs="Times New Roman"/>
            <w:sz w:val="22"/>
          </w:rPr>
          <w:t>compared to the Base-lift method for one to eight-week forecast horizon. Specifically, by using the ADL-</w:t>
        </w:r>
        <w:del w:id="12554" w:author="韬 黄" w:date="2018-11-03T23:28:00Z">
          <w:r w:rsidR="000D30EB" w:rsidRPr="00A37575" w:rsidDel="00821B1E">
            <w:rPr>
              <w:rFonts w:cs="Times New Roman"/>
              <w:noProof/>
              <w:sz w:val="22"/>
              <w:rPrChange w:id="12555" w:author="tao huang" w:date="2018-10-28T22:40:00Z">
                <w:rPr>
                  <w:rFonts w:cs="Times New Roman"/>
                  <w:sz w:val="22"/>
                </w:rPr>
              </w:rPrChange>
            </w:rPr>
            <w:delText>intra</w:delText>
          </w:r>
        </w:del>
      </w:ins>
      <w:ins w:id="12556" w:author="韬 黄" w:date="2018-11-03T23:28:00Z">
        <w:r w:rsidR="00821B1E">
          <w:rPr>
            <w:rFonts w:cs="Times New Roman"/>
            <w:noProof/>
            <w:sz w:val="22"/>
          </w:rPr>
          <w:t>own</w:t>
        </w:r>
      </w:ins>
      <w:ins w:id="12557" w:author="tao huang" w:date="2018-10-25T20:49:00Z">
        <w:r w:rsidR="000D30EB" w:rsidRPr="00A37575">
          <w:rPr>
            <w:rFonts w:cs="Times New Roman"/>
            <w:sz w:val="22"/>
          </w:rPr>
          <w:t xml:space="preserve">-EWC </w:t>
        </w:r>
        <w:del w:id="12558" w:author="韬 黄" w:date="2018-11-03T23:28:00Z">
          <w:r w:rsidR="000D30EB" w:rsidRPr="00A37575" w:rsidDel="00821B1E">
            <w:rPr>
              <w:rFonts w:cs="Times New Roman"/>
              <w:sz w:val="22"/>
            </w:rPr>
            <w:delText>model</w:delText>
          </w:r>
        </w:del>
      </w:ins>
      <w:ins w:id="12559" w:author="韬 黄" w:date="2018-11-03T23:28:00Z">
        <w:r w:rsidR="00821B1E">
          <w:rPr>
            <w:rFonts w:cs="Times New Roman"/>
            <w:sz w:val="22"/>
          </w:rPr>
          <w:t xml:space="preserve">method and </w:t>
        </w:r>
      </w:ins>
      <w:ins w:id="12560" w:author="韬 黄" w:date="2018-11-03T23:29:00Z">
        <w:r w:rsidR="00821B1E" w:rsidRPr="00A37575">
          <w:rPr>
            <w:rFonts w:cs="Times New Roman"/>
            <w:sz w:val="22"/>
          </w:rPr>
          <w:t>the ADL-</w:t>
        </w:r>
        <w:r w:rsidR="00821B1E">
          <w:rPr>
            <w:rFonts w:cs="Times New Roman"/>
            <w:noProof/>
            <w:sz w:val="22"/>
          </w:rPr>
          <w:t>own</w:t>
        </w:r>
        <w:r w:rsidR="00821B1E" w:rsidRPr="00A37575">
          <w:rPr>
            <w:rFonts w:cs="Times New Roman"/>
            <w:sz w:val="22"/>
          </w:rPr>
          <w:t>-</w:t>
        </w:r>
        <w:r w:rsidR="00821B1E">
          <w:rPr>
            <w:rFonts w:cs="Times New Roman"/>
            <w:sz w:val="22"/>
          </w:rPr>
          <w:t>IC</w:t>
        </w:r>
        <w:r w:rsidR="00821B1E" w:rsidRPr="00A37575">
          <w:rPr>
            <w:rFonts w:cs="Times New Roman"/>
            <w:sz w:val="22"/>
          </w:rPr>
          <w:t xml:space="preserve"> </w:t>
        </w:r>
        <w:r w:rsidR="00821B1E">
          <w:rPr>
            <w:rFonts w:cs="Times New Roman"/>
            <w:sz w:val="22"/>
          </w:rPr>
          <w:t>method</w:t>
        </w:r>
      </w:ins>
      <w:ins w:id="12561" w:author="tao huang" w:date="2018-10-25T20:49:00Z">
        <w:r w:rsidR="000D30EB" w:rsidRPr="00A37575">
          <w:rPr>
            <w:rFonts w:cs="Times New Roman"/>
            <w:sz w:val="22"/>
          </w:rPr>
          <w:t xml:space="preserve">, we can </w:t>
        </w:r>
        <w:r w:rsidR="000D30EB" w:rsidRPr="00A37575">
          <w:rPr>
            <w:rFonts w:cs="Times New Roman"/>
            <w:sz w:val="22"/>
          </w:rPr>
          <w:lastRenderedPageBreak/>
          <w:t>reduce the MASE by 10.</w:t>
        </w:r>
      </w:ins>
      <w:ins w:id="12562" w:author="tao huang" w:date="2018-10-25T20:58:00Z">
        <w:r w:rsidR="0078783F" w:rsidRPr="00A37575">
          <w:rPr>
            <w:rFonts w:cs="Times New Roman"/>
            <w:sz w:val="22"/>
          </w:rPr>
          <w:t>2</w:t>
        </w:r>
      </w:ins>
      <w:ins w:id="12563" w:author="tao huang" w:date="2018-10-25T20:49:00Z">
        <w:r w:rsidR="000D30EB" w:rsidRPr="00A37575">
          <w:rPr>
            <w:rFonts w:cs="Times New Roman"/>
            <w:sz w:val="22"/>
          </w:rPr>
          <w:t xml:space="preserve">% </w:t>
        </w:r>
      </w:ins>
      <w:ins w:id="12564" w:author="韬 黄" w:date="2018-11-03T23:29:00Z">
        <w:r w:rsidR="00821B1E">
          <w:rPr>
            <w:rFonts w:cs="Times New Roman"/>
            <w:sz w:val="22"/>
          </w:rPr>
          <w:t xml:space="preserve">and 10.5% respectively </w:t>
        </w:r>
      </w:ins>
      <w:ins w:id="12565" w:author="tao huang" w:date="2018-10-25T20:49:00Z">
        <w:r w:rsidR="000D30EB" w:rsidRPr="00A37575">
          <w:rPr>
            <w:rFonts w:cs="Times New Roman"/>
            <w:sz w:val="22"/>
          </w:rPr>
          <w:t>compared to the current practice of using the Base-lift method.</w:t>
        </w:r>
      </w:ins>
      <w:ins w:id="12566" w:author="tao huang" w:date="2018-10-25T21:30:00Z">
        <w:r w:rsidR="00E04AAD" w:rsidRPr="00A37575">
          <w:rPr>
            <w:rFonts w:cs="Times New Roman"/>
            <w:sz w:val="22"/>
            <w:rPrChange w:id="12567" w:author="tao huang" w:date="2018-10-28T22:40:00Z">
              <w:rPr>
                <w:rFonts w:cs="Times New Roman"/>
                <w:color w:val="833C0B" w:themeColor="accent2" w:themeShade="80"/>
                <w:sz w:val="22"/>
              </w:rPr>
            </w:rPrChange>
          </w:rPr>
          <w:t xml:space="preserve"> </w:t>
        </w:r>
      </w:ins>
      <w:ins w:id="12568" w:author="韬 黄" w:date="2018-11-03T23:27:00Z">
        <w:r w:rsidR="00821B1E">
          <w:rPr>
            <w:rFonts w:cs="Times New Roman"/>
            <w:sz w:val="22"/>
          </w:rPr>
          <w:t xml:space="preserve">The improvements are consistent across </w:t>
        </w:r>
      </w:ins>
      <w:ins w:id="12569" w:author="韬 黄" w:date="2018-11-03T23:30:00Z">
        <w:r w:rsidR="00EC6425">
          <w:rPr>
            <w:rFonts w:cs="Times New Roman"/>
            <w:sz w:val="22"/>
          </w:rPr>
          <w:t>different fo</w:t>
        </w:r>
      </w:ins>
      <w:ins w:id="12570" w:author="韬 黄" w:date="2018-11-03T23:27:00Z">
        <w:r w:rsidR="00821B1E">
          <w:rPr>
            <w:rFonts w:cs="Times New Roman"/>
            <w:sz w:val="22"/>
          </w:rPr>
          <w:t>recast horizons</w:t>
        </w:r>
        <w:r w:rsidR="00EC6425">
          <w:rPr>
            <w:rFonts w:cs="Times New Roman"/>
            <w:sz w:val="22"/>
          </w:rPr>
          <w:t xml:space="preserve"> and</w:t>
        </w:r>
        <w:r w:rsidR="00821B1E">
          <w:rPr>
            <w:rFonts w:cs="Times New Roman"/>
            <w:sz w:val="22"/>
          </w:rPr>
          <w:t xml:space="preserve"> such improvements in accuracy are estimated to translate into a similar improvement in </w:t>
        </w:r>
        <w:commentRangeStart w:id="12571"/>
        <w:r w:rsidR="00821B1E">
          <w:rPr>
            <w:rFonts w:cs="Times New Roman"/>
            <w:sz w:val="22"/>
          </w:rPr>
          <w:t>profits</w:t>
        </w:r>
        <w:commentRangeEnd w:id="12571"/>
        <w:r w:rsidR="00821B1E">
          <w:rPr>
            <w:rStyle w:val="CommentReference"/>
          </w:rPr>
          <w:commentReference w:id="12571"/>
        </w:r>
      </w:ins>
      <w:ins w:id="12572" w:author="韬 黄" w:date="2018-11-03T23:35:00Z">
        <w:r w:rsidR="00EE19AF">
          <w:rPr>
            <w:rFonts w:cs="Times New Roman"/>
            <w:sz w:val="22"/>
          </w:rPr>
          <w:t xml:space="preserve"> </w:t>
        </w:r>
      </w:ins>
      <w:r w:rsidR="00EE19AF">
        <w:rPr>
          <w:rFonts w:cs="Times New Roman"/>
          <w:sz w:val="22"/>
        </w:rPr>
        <w:fldChar w:fldCharType="begin"/>
      </w:r>
      <w:r w:rsidR="00263644">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Pr>
          <w:rFonts w:cs="Times New Roman"/>
          <w:sz w:val="22"/>
        </w:rPr>
        <w:fldChar w:fldCharType="separate"/>
      </w:r>
      <w:r w:rsidR="002D3F4E">
        <w:rPr>
          <w:rFonts w:cs="Times New Roman"/>
          <w:noProof/>
          <w:sz w:val="22"/>
        </w:rPr>
        <w:t>(Kremer, 2015)</w:t>
      </w:r>
      <w:r w:rsidR="00EE19AF">
        <w:rPr>
          <w:rFonts w:cs="Times New Roman"/>
          <w:sz w:val="22"/>
        </w:rPr>
        <w:fldChar w:fldCharType="end"/>
      </w:r>
      <w:ins w:id="12573" w:author="韬 黄" w:date="2018-11-03T23:27:00Z">
        <w:r w:rsidR="00821B1E">
          <w:rPr>
            <w:rFonts w:cs="Times New Roman"/>
            <w:sz w:val="22"/>
          </w:rPr>
          <w:t>.</w:t>
        </w:r>
      </w:ins>
    </w:p>
    <w:p w14:paraId="5B35A603" w14:textId="1F1142C3" w:rsidR="00971633" w:rsidRPr="00A37575" w:rsidDel="00D2536A" w:rsidRDefault="00971633" w:rsidP="00971633">
      <w:pPr>
        <w:shd w:val="clear" w:color="auto" w:fill="FFFFFF" w:themeFill="background1"/>
        <w:spacing w:after="0" w:line="360" w:lineRule="auto"/>
        <w:rPr>
          <w:del w:id="12574" w:author="韬 黄" w:date="2018-11-03T23:39:00Z"/>
          <w:rFonts w:cs="Times New Roman"/>
          <w:sz w:val="22"/>
        </w:rPr>
      </w:pPr>
      <w:del w:id="12575"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12576"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42319F57" w:rsidR="0078783F" w:rsidRPr="00A37575" w:rsidRDefault="00971633" w:rsidP="0078783F">
      <w:pPr>
        <w:shd w:val="clear" w:color="auto" w:fill="FFFFFF" w:themeFill="background1"/>
        <w:spacing w:after="0" w:line="360" w:lineRule="auto"/>
        <w:rPr>
          <w:ins w:id="12577"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12578" w:author="tao huang" w:date="2018-10-25T20:59:00Z">
        <w:r w:rsidR="0078783F" w:rsidRPr="00A37575">
          <w:rPr>
            <w:rFonts w:cs="Times New Roman"/>
            <w:sz w:val="22"/>
          </w:rPr>
          <w:t xml:space="preserve">we evaluate the </w:t>
        </w:r>
      </w:ins>
      <w:ins w:id="12579" w:author="tao huang" w:date="2018-10-25T21:00:00Z">
        <w:r w:rsidR="0078783F" w:rsidRPr="00A37575">
          <w:rPr>
            <w:rFonts w:cs="Times New Roman"/>
            <w:sz w:val="22"/>
          </w:rPr>
          <w:t xml:space="preserve">models’ </w:t>
        </w:r>
      </w:ins>
      <w:ins w:id="12580" w:author="tao huang" w:date="2018-10-25T20:59:00Z">
        <w:r w:rsidR="0078783F" w:rsidRPr="00A37575">
          <w:rPr>
            <w:rFonts w:cs="Times New Roman"/>
            <w:sz w:val="22"/>
          </w:rPr>
          <w:t>forecasting performance</w:t>
        </w:r>
      </w:ins>
      <w:ins w:id="12581" w:author="tao huang" w:date="2018-10-25T21:00:00Z">
        <w:r w:rsidR="0078783F" w:rsidRPr="00A37575">
          <w:rPr>
            <w:rFonts w:cs="Times New Roman"/>
            <w:sz w:val="22"/>
          </w:rPr>
          <w:t xml:space="preserve"> separately depending on </w:t>
        </w:r>
      </w:ins>
      <w:ins w:id="12582" w:author="tao huang" w:date="2018-10-25T21:01:00Z">
        <w:r w:rsidR="0078783F" w:rsidRPr="00A37575">
          <w:rPr>
            <w:rFonts w:cs="Times New Roman"/>
            <w:sz w:val="22"/>
          </w:rPr>
          <w:t>if</w:t>
        </w:r>
      </w:ins>
      <w:ins w:id="12583" w:author="tao huang" w:date="2018-10-25T21:00:00Z">
        <w:r w:rsidR="0078783F" w:rsidRPr="00A37575">
          <w:rPr>
            <w:rFonts w:cs="Times New Roman"/>
            <w:sz w:val="22"/>
          </w:rPr>
          <w:t xml:space="preserve"> the focal product is </w:t>
        </w:r>
        <w:r w:rsidR="0078783F" w:rsidRPr="00A37575">
          <w:rPr>
            <w:rFonts w:cs="Times New Roman"/>
            <w:noProof/>
            <w:sz w:val="22"/>
            <w:rPrChange w:id="12584" w:author="tao huang" w:date="2018-10-28T22:40:00Z">
              <w:rPr>
                <w:rFonts w:cs="Times New Roman"/>
                <w:sz w:val="22"/>
              </w:rPr>
            </w:rPrChange>
          </w:rPr>
          <w:t>being promoted</w:t>
        </w:r>
        <w:r w:rsidR="0078783F" w:rsidRPr="00A37575">
          <w:rPr>
            <w:rFonts w:cs="Times New Roman"/>
            <w:sz w:val="22"/>
          </w:rPr>
          <w:t xml:space="preserve">. We find that </w:t>
        </w:r>
      </w:ins>
      <w:del w:id="12585" w:author="tao huang" w:date="2018-10-25T21:00:00Z">
        <w:r w:rsidRPr="00A37575" w:rsidDel="0078783F">
          <w:rPr>
            <w:rFonts w:cs="Times New Roman"/>
            <w:sz w:val="22"/>
          </w:rPr>
          <w:delText>t</w:delText>
        </w:r>
      </w:del>
      <w:ins w:id="12586"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12587" w:author="tao huang" w:date="2018-10-25T21:01:00Z">
        <w:r w:rsidR="0078783F" w:rsidRPr="00A37575">
          <w:rPr>
            <w:rFonts w:cs="Times New Roman"/>
            <w:sz w:val="22"/>
          </w:rPr>
          <w:t xml:space="preserve"> and </w:t>
        </w:r>
      </w:ins>
      <w:del w:id="12588"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del w:id="12589" w:author="韬 黄" w:date="2018-11-03T23:40:00Z">
        <w:r w:rsidRPr="00A37575" w:rsidDel="00D2536A">
          <w:rPr>
            <w:rFonts w:cs="Times New Roman"/>
            <w:sz w:val="22"/>
          </w:rPr>
          <w:delText xml:space="preserve"> </w:delText>
        </w:r>
      </w:del>
      <w:del w:id="12590" w:author="Didier Soopramanien" w:date="2018-10-24T12:07:00Z">
        <w:r w:rsidRPr="00A37575" w:rsidDel="009A202F">
          <w:rPr>
            <w:rFonts w:cs="Times New Roman"/>
            <w:sz w:val="22"/>
          </w:rPr>
          <w:delText>forge</w:delText>
        </w:r>
      </w:del>
      <w:ins w:id="12591" w:author="Didier Soopramanien" w:date="2018-10-24T12:07:00Z">
        <w:del w:id="12592" w:author="tao huang" w:date="2018-10-25T21:10:00Z">
          <w:r w:rsidR="009A202F" w:rsidRPr="00A37575" w:rsidDel="00FC4B44">
            <w:rPr>
              <w:rFonts w:cs="Times New Roman"/>
              <w:sz w:val="22"/>
            </w:rPr>
            <w:delText>develop</w:delText>
          </w:r>
        </w:del>
      </w:ins>
      <w:ins w:id="12593" w:author="韬 黄" w:date="2018-11-03T23:40:00Z">
        <w:r w:rsidR="00D2536A" w:rsidRPr="00D2536A">
          <w:rPr>
            <w:rFonts w:cs="Times New Roman"/>
            <w:sz w:val="22"/>
          </w:rPr>
          <w:t xml:space="preserve"> </w:t>
        </w:r>
        <w:r w:rsidR="00D2536A" w:rsidRPr="005B1C8C">
          <w:rPr>
            <w:rFonts w:cs="Times New Roman"/>
            <w:sz w:val="22"/>
          </w:rPr>
          <w:t xml:space="preserve">forge </w:t>
        </w:r>
      </w:ins>
      <w:ins w:id="12594" w:author="tao huang" w:date="2018-10-25T21:10:00Z">
        <w:del w:id="12595" w:author="韬 黄" w:date="2018-11-03T23:40:00Z">
          <w:r w:rsidR="00FC4B44" w:rsidRPr="00A37575" w:rsidDel="00D2536A">
            <w:rPr>
              <w:rFonts w:cs="Times New Roman"/>
              <w:sz w:val="22"/>
            </w:rPr>
            <w:delText>gauge</w:delText>
          </w:r>
        </w:del>
      </w:ins>
      <w:del w:id="12596" w:author="韬 黄" w:date="2018-11-03T23:40:00Z">
        <w:r w:rsidRPr="00A37575" w:rsidDel="00D2536A">
          <w:rPr>
            <w:rFonts w:cs="Times New Roman"/>
            <w:sz w:val="22"/>
          </w:rPr>
          <w:delText xml:space="preserve"> </w:delText>
        </w:r>
      </w:del>
      <w:r w:rsidRPr="00A37575">
        <w:rPr>
          <w:rFonts w:cs="Times New Roman"/>
          <w:sz w:val="22"/>
        </w:rPr>
        <w:t>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12597" w:author="tao huang" w:date="2018-10-25T21:02:00Z">
        <w:r w:rsidR="0078783F" w:rsidRPr="00A37575">
          <w:rPr>
            <w:rFonts w:cs="Times New Roman"/>
            <w:sz w:val="22"/>
          </w:rPr>
          <w:t xml:space="preserve">ADL-EWC-IC model </w:t>
        </w:r>
      </w:ins>
      <w:del w:id="12598"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12599" w:author="韬 黄" w:date="2018-11-03T23:41:00Z">
        <w:r w:rsidR="00C87D32" w:rsidRPr="00C87D32">
          <w:t xml:space="preserve"> </w:t>
        </w:r>
        <w:r w:rsidR="00C87D32">
          <w:rPr>
            <w:rFonts w:cs="Times New Roman"/>
            <w:sz w:val="22"/>
          </w:rPr>
          <w:t>which is a combination</w:t>
        </w:r>
        <w:r w:rsidR="00C87D32" w:rsidRPr="00C87D32">
          <w:rPr>
            <w:rFonts w:cs="Times New Roman"/>
            <w:sz w:val="22"/>
          </w:rPr>
          <w:t xml:space="preserve"> of the ADL-intra-EWC model and the ADL-intra-IC model based on whenever the focal product is being promoted</w:t>
        </w:r>
      </w:ins>
      <w:ins w:id="12600" w:author="tao huang" w:date="2018-10-25T21:02:00Z">
        <w:del w:id="12601" w:author="韬 黄" w:date="2018-11-03T23:41:00Z">
          <w:r w:rsidR="0078783F" w:rsidRPr="00A37575" w:rsidDel="00C87D32">
            <w:rPr>
              <w:rFonts w:cs="Times New Roman"/>
              <w:sz w:val="22"/>
            </w:rPr>
            <w:delText>which generate forecasts equivalent to the ADL-</w:delText>
          </w:r>
          <w:r w:rsidR="0078783F" w:rsidRPr="00A37575" w:rsidDel="00C87D32">
            <w:rPr>
              <w:rFonts w:cs="Times New Roman"/>
              <w:noProof/>
              <w:sz w:val="22"/>
            </w:rPr>
            <w:delText>intra</w:delText>
          </w:r>
          <w:r w:rsidR="0078783F" w:rsidRPr="00A37575" w:rsidDel="00C87D32">
            <w:rPr>
              <w:rFonts w:cs="Times New Roman"/>
              <w:sz w:val="22"/>
            </w:rPr>
            <w:delText xml:space="preserve">-EWC model for the promoted forecast period and </w:delText>
          </w:r>
        </w:del>
      </w:ins>
      <w:ins w:id="12602" w:author="tao huang" w:date="2018-10-25T21:11:00Z">
        <w:del w:id="12603" w:author="韬 黄" w:date="2018-11-03T23:41:00Z">
          <w:r w:rsidR="00FC4B44" w:rsidRPr="00A37575" w:rsidDel="00C87D32">
            <w:rPr>
              <w:rFonts w:cs="Times New Roman"/>
              <w:sz w:val="22"/>
            </w:rPr>
            <w:delText xml:space="preserve">generate forecasts </w:delText>
          </w:r>
        </w:del>
      </w:ins>
      <w:ins w:id="12604" w:author="tao huang" w:date="2018-10-25T21:02:00Z">
        <w:del w:id="12605" w:author="韬 黄" w:date="2018-11-03T23:41:00Z">
          <w:r w:rsidR="0078783F" w:rsidRPr="00A37575" w:rsidDel="00C87D32">
            <w:rPr>
              <w:rFonts w:cs="Times New Roman"/>
              <w:sz w:val="22"/>
            </w:rPr>
            <w:delText>equivalent to the ADL-</w:delText>
          </w:r>
          <w:r w:rsidR="0078783F" w:rsidRPr="00A37575" w:rsidDel="00C87D32">
            <w:rPr>
              <w:rFonts w:cs="Times New Roman"/>
              <w:noProof/>
              <w:sz w:val="22"/>
            </w:rPr>
            <w:delText>intra</w:delText>
          </w:r>
          <w:r w:rsidR="0078783F" w:rsidRPr="00A37575" w:rsidDel="00C87D32">
            <w:rPr>
              <w:rFonts w:cs="Times New Roman"/>
              <w:sz w:val="22"/>
            </w:rPr>
            <w:delText>-IC model for the non-promoted forecast period</w:delText>
          </w:r>
        </w:del>
        <w:r w:rsidR="0078783F" w:rsidRPr="00A37575">
          <w:rPr>
            <w:rFonts w:cs="Times New Roman"/>
            <w:sz w:val="22"/>
          </w:rPr>
          <w:t xml:space="preserve">. </w:t>
        </w:r>
      </w:ins>
      <w:ins w:id="12606" w:author="tao huang" w:date="2018-10-25T21:03:00Z">
        <w:r w:rsidR="0078783F" w:rsidRPr="00A37575">
          <w:rPr>
            <w:rFonts w:cs="Times New Roman"/>
            <w:sz w:val="22"/>
          </w:rPr>
          <w:t xml:space="preserve">We evaluate the forecasting performance of the ADL-EWC-IC model based on </w:t>
        </w:r>
      </w:ins>
      <w:ins w:id="12607" w:author="tao huang" w:date="2018-10-25T21:11:00Z">
        <w:r w:rsidR="00FC4B44" w:rsidRPr="00A37575">
          <w:rPr>
            <w:rFonts w:cs="Times New Roman"/>
            <w:sz w:val="22"/>
          </w:rPr>
          <w:t xml:space="preserve">previously </w:t>
        </w:r>
      </w:ins>
      <w:ins w:id="12608" w:author="tao huang" w:date="2018-10-25T21:03:00Z">
        <w:r w:rsidR="0078783F" w:rsidRPr="00A37575">
          <w:rPr>
            <w:rFonts w:cs="Times New Roman"/>
            <w:sz w:val="22"/>
          </w:rPr>
          <w:t xml:space="preserve">unseen data </w:t>
        </w:r>
      </w:ins>
      <w:ins w:id="12609" w:author="tao huang" w:date="2018-10-27T23:22:00Z">
        <w:r w:rsidR="00F84E85" w:rsidRPr="00A37575">
          <w:rPr>
            <w:rFonts w:cs="Times New Roman"/>
            <w:sz w:val="22"/>
            <w:rPrChange w:id="12610" w:author="tao huang" w:date="2018-10-28T22:40:00Z">
              <w:rPr>
                <w:rFonts w:cs="Times New Roman"/>
                <w:color w:val="833C0B" w:themeColor="accent2" w:themeShade="80"/>
                <w:sz w:val="22"/>
              </w:rPr>
            </w:rPrChange>
          </w:rPr>
          <w:t xml:space="preserve">for 1605 SKU’s </w:t>
        </w:r>
      </w:ins>
      <w:ins w:id="12611" w:author="tao huang" w:date="2018-10-25T21:03:00Z">
        <w:r w:rsidR="0078783F" w:rsidRPr="00A37575">
          <w:rPr>
            <w:rFonts w:cs="Times New Roman"/>
            <w:sz w:val="22"/>
          </w:rPr>
          <w:t xml:space="preserve">from </w:t>
        </w:r>
      </w:ins>
      <w:ins w:id="12612" w:author="tao huang" w:date="2018-10-27T23:22:00Z">
        <w:r w:rsidR="00F84E85" w:rsidRPr="00A37575">
          <w:rPr>
            <w:rFonts w:cs="Times New Roman"/>
            <w:sz w:val="22"/>
            <w:rPrChange w:id="12613" w:author="tao huang" w:date="2018-10-28T22:40:00Z">
              <w:rPr>
                <w:rFonts w:cs="Times New Roman"/>
                <w:color w:val="833C0B" w:themeColor="accent2" w:themeShade="80"/>
                <w:sz w:val="22"/>
              </w:rPr>
            </w:rPrChange>
          </w:rPr>
          <w:t>a different</w:t>
        </w:r>
      </w:ins>
      <w:ins w:id="12614" w:author="tao huang" w:date="2018-10-25T21:03:00Z">
        <w:r w:rsidR="0078783F" w:rsidRPr="00A37575">
          <w:rPr>
            <w:rFonts w:cs="Times New Roman"/>
            <w:sz w:val="22"/>
          </w:rPr>
          <w:t xml:space="preserve"> set of 28 stores</w:t>
        </w:r>
      </w:ins>
      <w:ins w:id="12615" w:author="tao huang" w:date="2018-10-28T22:37:00Z">
        <w:r w:rsidR="004133A6" w:rsidRPr="00A37575">
          <w:rPr>
            <w:rFonts w:cs="Times New Roman"/>
            <w:sz w:val="22"/>
            <w:rPrChange w:id="12616" w:author="tao huang" w:date="2018-10-28T22:40:00Z">
              <w:rPr>
                <w:rFonts w:cs="Times New Roman"/>
                <w:color w:val="833C0B" w:themeColor="accent2" w:themeShade="80"/>
                <w:sz w:val="22"/>
              </w:rPr>
            </w:rPrChange>
          </w:rPr>
          <w:t>,</w:t>
        </w:r>
      </w:ins>
      <w:ins w:id="12617" w:author="tao huang" w:date="2018-10-25T21:04:00Z">
        <w:r w:rsidR="0078783F" w:rsidRPr="00A37575">
          <w:rPr>
            <w:rFonts w:cs="Times New Roman"/>
            <w:sz w:val="22"/>
          </w:rPr>
          <w:t xml:space="preserve"> </w:t>
        </w:r>
        <w:r w:rsidR="0078783F" w:rsidRPr="00A37575">
          <w:rPr>
            <w:rFonts w:cs="Times New Roman"/>
            <w:noProof/>
            <w:sz w:val="22"/>
            <w:rPrChange w:id="12618"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12619" w:author="tao huang" w:date="2018-10-28T22:40:00Z">
              <w:rPr>
                <w:rFonts w:cs="Times New Roman"/>
                <w:sz w:val="22"/>
              </w:rPr>
            </w:rPrChange>
          </w:rPr>
          <w:t>generate</w:t>
        </w:r>
      </w:ins>
      <w:ins w:id="12620" w:author="tao huang" w:date="2018-10-28T22:37:00Z">
        <w:r w:rsidR="004133A6" w:rsidRPr="00A37575">
          <w:rPr>
            <w:rFonts w:cs="Times New Roman"/>
            <w:noProof/>
            <w:sz w:val="22"/>
            <w:rPrChange w:id="12621" w:author="tao huang" w:date="2018-10-28T22:40:00Z">
              <w:rPr>
                <w:rFonts w:cs="Times New Roman"/>
                <w:noProof/>
                <w:color w:val="833C0B" w:themeColor="accent2" w:themeShade="80"/>
                <w:sz w:val="22"/>
              </w:rPr>
            </w:rPrChange>
          </w:rPr>
          <w:t>s</w:t>
        </w:r>
      </w:ins>
      <w:ins w:id="12622" w:author="tao huang" w:date="2018-10-25T21:04:00Z">
        <w:r w:rsidR="0078783F" w:rsidRPr="00A37575">
          <w:rPr>
            <w:rFonts w:cs="Times New Roman"/>
            <w:sz w:val="22"/>
          </w:rPr>
          <w:t xml:space="preserve"> the most accurate forecasts overall. </w:t>
        </w:r>
      </w:ins>
      <w:ins w:id="12623" w:author="韬 黄" w:date="2018-11-03T23:41:00Z">
        <w:r w:rsidR="00C87D32" w:rsidRPr="00C87D32">
          <w:rPr>
            <w:rFonts w:cs="Times New Roman"/>
            <w:sz w:val="22"/>
          </w:rPr>
          <w:t>These results on the relative strengths of the two approaches to structural change are new.</w:t>
        </w:r>
      </w:ins>
      <w:ins w:id="12624" w:author="tao huang" w:date="2018-10-25T21:04:00Z">
        <w:r w:rsidR="0078783F" w:rsidRPr="00A37575">
          <w:rPr>
            <w:rFonts w:cs="Times New Roman"/>
            <w:sz w:val="22"/>
          </w:rPr>
          <w:t xml:space="preserve">  </w:t>
        </w:r>
      </w:ins>
    </w:p>
    <w:p w14:paraId="7AB2915D" w14:textId="5F16DE56" w:rsidR="00971633" w:rsidRPr="00A37575" w:rsidDel="00671DF6" w:rsidRDefault="009A202F" w:rsidP="00971633">
      <w:pPr>
        <w:shd w:val="clear" w:color="auto" w:fill="FFFFFF" w:themeFill="background1"/>
        <w:spacing w:after="0" w:line="360" w:lineRule="auto"/>
        <w:rPr>
          <w:del w:id="12625" w:author="tao huang" w:date="2018-10-25T21:12:00Z"/>
          <w:rFonts w:cs="Times New Roman"/>
          <w:sz w:val="22"/>
        </w:rPr>
      </w:pPr>
      <w:ins w:id="12626" w:author="Didier Soopramanien" w:date="2018-10-24T12:07:00Z">
        <w:del w:id="12627" w:author="tao huang" w:date="2018-10-25T21:03:00Z">
          <w:r w:rsidRPr="00A37575" w:rsidDel="0078783F">
            <w:rPr>
              <w:rFonts w:cs="Times New Roman"/>
              <w:sz w:val="22"/>
            </w:rPr>
            <w:delText xml:space="preserve"> </w:delText>
          </w:r>
        </w:del>
        <w:del w:id="12628" w:author="tao huang" w:date="2018-10-25T21:01:00Z">
          <w:r w:rsidRPr="00A37575" w:rsidDel="0078783F">
            <w:rPr>
              <w:rFonts w:cs="Times New Roman"/>
              <w:sz w:val="22"/>
            </w:rPr>
            <w:delText>effectively</w:delText>
          </w:r>
        </w:del>
      </w:ins>
      <w:del w:id="12629" w:author="tao huang" w:date="2018-10-25T21:01:00Z">
        <w:r w:rsidR="005E1885" w:rsidRPr="00A37575" w:rsidDel="0078783F">
          <w:rPr>
            <w:rFonts w:cs="Times New Roman"/>
            <w:sz w:val="22"/>
          </w:rPr>
          <w:delText xml:space="preserve"> </w:delText>
        </w:r>
      </w:del>
      <w:del w:id="12630" w:author="tao huang" w:date="2018-10-25T21:03:00Z">
        <w:r w:rsidR="005E1885" w:rsidRPr="00A37575" w:rsidDel="0078783F">
          <w:rPr>
            <w:rFonts w:cs="Times New Roman"/>
            <w:sz w:val="22"/>
          </w:rPr>
          <w:delText>a combin</w:delText>
        </w:r>
      </w:del>
      <w:ins w:id="12631" w:author="Didier Soopramanien" w:date="2018-10-24T12:07:00Z">
        <w:del w:id="12632" w:author="tao huang" w:date="2018-10-25T21:03:00Z">
          <w:r w:rsidRPr="00A37575" w:rsidDel="0078783F">
            <w:rPr>
              <w:rFonts w:cs="Times New Roman"/>
              <w:sz w:val="22"/>
            </w:rPr>
            <w:delText>ation</w:delText>
          </w:r>
        </w:del>
      </w:ins>
      <w:del w:id="12633"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12634" w:author="Didier Soopramanien" w:date="2018-10-24T12:07:00Z">
        <w:del w:id="12635" w:author="tao huang" w:date="2018-10-25T21:03:00Z">
          <w:r w:rsidR="00F47057" w:rsidRPr="00A37575" w:rsidDel="0078783F">
            <w:rPr>
              <w:rFonts w:cs="Times New Roman"/>
              <w:sz w:val="22"/>
            </w:rPr>
            <w:delText>ing</w:delText>
          </w:r>
        </w:del>
      </w:ins>
      <w:del w:id="12636"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12637"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01EC8079"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12638" w:author="tao huang" w:date="2018-10-25T20:03:00Z">
        <w:r w:rsidRPr="00A37575" w:rsidDel="00AB6020">
          <w:rPr>
            <w:rFonts w:cs="Times New Roman"/>
            <w:sz w:val="22"/>
          </w:rPr>
          <w:delText>relative advantage</w:delText>
        </w:r>
      </w:del>
      <w:ins w:id="12639" w:author="tao huang" w:date="2018-10-25T20:03:00Z">
        <w:r w:rsidR="00AB6020" w:rsidRPr="00A37575">
          <w:rPr>
            <w:rFonts w:cs="Times New Roman"/>
            <w:sz w:val="22"/>
          </w:rPr>
          <w:t>improved forecasting performance</w:t>
        </w:r>
      </w:ins>
      <w:r w:rsidRPr="00A37575">
        <w:rPr>
          <w:rFonts w:cs="Times New Roman"/>
          <w:sz w:val="22"/>
        </w:rPr>
        <w:t xml:space="preserve"> of the proposed </w:t>
      </w:r>
      <w:del w:id="12640" w:author="韬 黄" w:date="2018-11-03T23:47:00Z">
        <w:r w:rsidRPr="00A37575" w:rsidDel="003F50C7">
          <w:rPr>
            <w:rFonts w:cs="Times New Roman"/>
            <w:sz w:val="22"/>
          </w:rPr>
          <w:delText xml:space="preserve">models </w:delText>
        </w:r>
      </w:del>
      <w:ins w:id="12641" w:author="韬 黄" w:date="2018-11-03T23:47:00Z">
        <w:r w:rsidR="003F50C7">
          <w:rPr>
            <w:rFonts w:cs="Times New Roman"/>
            <w:sz w:val="22"/>
          </w:rPr>
          <w:t>methods</w:t>
        </w:r>
        <w:r w:rsidR="003F50C7" w:rsidRPr="00A37575">
          <w:rPr>
            <w:rFonts w:cs="Times New Roman"/>
            <w:sz w:val="22"/>
          </w:rPr>
          <w:t xml:space="preserve"> </w:t>
        </w:r>
      </w:ins>
      <w:ins w:id="12642" w:author="tao huang" w:date="2018-10-25T20:04:00Z">
        <w:r w:rsidR="00AB6020" w:rsidRPr="00A37575">
          <w:rPr>
            <w:rFonts w:cs="Times New Roman"/>
            <w:sz w:val="22"/>
          </w:rPr>
          <w:t xml:space="preserve">(compared to the </w:t>
        </w:r>
        <w:del w:id="12643" w:author="韬 黄" w:date="2018-11-03T23:47:00Z">
          <w:r w:rsidR="00AB6020" w:rsidRPr="00A37575" w:rsidDel="003F50C7">
            <w:rPr>
              <w:rFonts w:cs="Times New Roman"/>
              <w:sz w:val="22"/>
            </w:rPr>
            <w:delText>models</w:delText>
          </w:r>
        </w:del>
      </w:ins>
      <w:ins w:id="12644" w:author="韬 黄" w:date="2018-11-03T23:47:00Z">
        <w:r w:rsidR="003F50C7">
          <w:rPr>
            <w:rFonts w:cs="Times New Roman"/>
            <w:sz w:val="22"/>
          </w:rPr>
          <w:t>methods</w:t>
        </w:r>
      </w:ins>
      <w:ins w:id="12645" w:author="tao huang" w:date="2018-10-25T20:04:00Z">
        <w:r w:rsidR="00AB6020" w:rsidRPr="00A37575">
          <w:rPr>
            <w:rFonts w:cs="Times New Roman"/>
            <w:sz w:val="22"/>
          </w:rPr>
          <w:t xml:space="preserve"> with similar model specifications but overlook the structural break problem) </w:t>
        </w:r>
      </w:ins>
      <w:r w:rsidRPr="00A37575">
        <w:rPr>
          <w:rFonts w:cs="Times New Roman"/>
          <w:sz w:val="22"/>
        </w:rPr>
        <w:t xml:space="preserve">and the data characteristics of the product SKU. </w:t>
      </w:r>
      <w:ins w:id="12646" w:author="韬 黄" w:date="2018-11-03T23:47:00Z">
        <w:r w:rsidR="003F50C7" w:rsidRPr="005B1C8C">
          <w:rPr>
            <w:rFonts w:cs="Times New Roman"/>
            <w:sz w:val="22"/>
          </w:rPr>
          <w:t>We find that the ADL-</w:t>
        </w:r>
        <w:r w:rsidR="003F50C7" w:rsidRPr="005B1C8C">
          <w:rPr>
            <w:rFonts w:cs="Times New Roman"/>
            <w:noProof/>
            <w:sz w:val="22"/>
          </w:rPr>
          <w:t>intra</w:t>
        </w:r>
        <w:r w:rsidR="003F50C7" w:rsidRPr="005B1C8C">
          <w:rPr>
            <w:rFonts w:cs="Times New Roman"/>
            <w:sz w:val="22"/>
          </w:rPr>
          <w:t>-EWC model and the ADL-own-EWC model tend to have better forecasting performances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with </w:t>
        </w:r>
      </w:ins>
      <w:del w:id="12647" w:author="韬 黄" w:date="2018-11-03T23:47:00Z">
        <w:r w:rsidRPr="00A37575" w:rsidDel="003F50C7">
          <w:rPr>
            <w:rFonts w:cs="Times New Roman"/>
            <w:sz w:val="22"/>
          </w:rPr>
          <w:delText xml:space="preserve">We find that the </w:delText>
        </w:r>
      </w:del>
      <w:ins w:id="12648" w:author="tao huang" w:date="2018-10-25T21:22:00Z">
        <w:del w:id="12649" w:author="韬 黄" w:date="2018-11-03T23:47:00Z">
          <w:r w:rsidR="0092569F" w:rsidRPr="00A37575" w:rsidDel="003F50C7">
            <w:rPr>
              <w:rFonts w:cs="Times New Roman"/>
              <w:sz w:val="22"/>
            </w:rPr>
            <w:delText>models with the EWC</w:delText>
          </w:r>
        </w:del>
      </w:ins>
      <w:ins w:id="12650" w:author="tao huang" w:date="2018-10-25T21:24:00Z">
        <w:del w:id="12651" w:author="韬 黄" w:date="2018-11-03T23:47:00Z">
          <w:r w:rsidR="0092569F" w:rsidRPr="00A37575" w:rsidDel="003F50C7">
            <w:rPr>
              <w:rFonts w:cs="Times New Roman"/>
              <w:sz w:val="22"/>
            </w:rPr>
            <w:delText xml:space="preserve"> or the IC</w:delText>
          </w:r>
        </w:del>
      </w:ins>
      <w:ins w:id="12652" w:author="tao huang" w:date="2018-10-25T21:22:00Z">
        <w:del w:id="12653" w:author="韬 黄" w:date="2018-11-03T23:47:00Z">
          <w:r w:rsidR="0092569F" w:rsidRPr="00A37575" w:rsidDel="003F50C7">
            <w:rPr>
              <w:rFonts w:cs="Times New Roman"/>
              <w:sz w:val="22"/>
            </w:rPr>
            <w:delText xml:space="preserve"> methods outperform the models with </w:delText>
          </w:r>
          <w:r w:rsidR="0092569F" w:rsidRPr="00A37575" w:rsidDel="003F50C7">
            <w:rPr>
              <w:rFonts w:cs="Times New Roman"/>
              <w:noProof/>
              <w:sz w:val="22"/>
              <w:rPrChange w:id="12654" w:author="tao huang" w:date="2018-10-28T22:40:00Z">
                <w:rPr>
                  <w:rFonts w:cs="Times New Roman"/>
                  <w:sz w:val="22"/>
                </w:rPr>
              </w:rPrChange>
            </w:rPr>
            <w:delText>similar</w:delText>
          </w:r>
          <w:r w:rsidR="0092569F" w:rsidRPr="00A37575" w:rsidDel="003F50C7">
            <w:rPr>
              <w:rFonts w:cs="Times New Roman"/>
              <w:sz w:val="22"/>
            </w:rPr>
            <w:delText xml:space="preserve"> specification</w:delText>
          </w:r>
        </w:del>
      </w:ins>
      <w:ins w:id="12655" w:author="tao huang" w:date="2018-10-28T22:38:00Z">
        <w:del w:id="12656" w:author="韬 黄" w:date="2018-11-03T23:47:00Z">
          <w:r w:rsidR="004133A6" w:rsidRPr="00A37575" w:rsidDel="003F50C7">
            <w:rPr>
              <w:rFonts w:cs="Times New Roman"/>
              <w:sz w:val="22"/>
              <w:rPrChange w:id="12657" w:author="tao huang" w:date="2018-10-28T22:40:00Z">
                <w:rPr>
                  <w:rFonts w:cs="Times New Roman"/>
                  <w:color w:val="833C0B" w:themeColor="accent2" w:themeShade="80"/>
                  <w:sz w:val="22"/>
                </w:rPr>
              </w:rPrChange>
            </w:rPr>
            <w:delText>s</w:delText>
          </w:r>
        </w:del>
      </w:ins>
      <w:ins w:id="12658" w:author="tao huang" w:date="2018-10-25T21:22:00Z">
        <w:del w:id="12659" w:author="韬 黄" w:date="2018-11-03T23:47:00Z">
          <w:r w:rsidR="0092569F" w:rsidRPr="00A37575" w:rsidDel="003F50C7">
            <w:rPr>
              <w:rFonts w:cs="Times New Roman"/>
              <w:sz w:val="22"/>
            </w:rPr>
            <w:delText xml:space="preserve"> but overlook the structural change problem</w:delText>
          </w:r>
        </w:del>
      </w:ins>
      <w:ins w:id="12660" w:author="tao huang" w:date="2018-10-25T21:23:00Z">
        <w:del w:id="12661" w:author="韬 黄" w:date="2018-11-03T23:47:00Z">
          <w:r w:rsidR="0092569F" w:rsidRPr="00A37575" w:rsidDel="003F50C7">
            <w:rPr>
              <w:rFonts w:cs="Times New Roman"/>
              <w:sz w:val="22"/>
            </w:rPr>
            <w:delText xml:space="preserve"> </w:delText>
          </w:r>
        </w:del>
      </w:ins>
      <w:ins w:id="12662" w:author="tao huang" w:date="2018-10-28T22:38:00Z">
        <w:del w:id="12663" w:author="韬 黄" w:date="2018-11-03T23:47:00Z">
          <w:r w:rsidR="004133A6" w:rsidRPr="00A37575" w:rsidDel="003F50C7">
            <w:rPr>
              <w:rFonts w:cs="Times New Roman"/>
              <w:sz w:val="22"/>
              <w:rPrChange w:id="12664" w:author="tao huang" w:date="2018-10-28T22:40:00Z">
                <w:rPr>
                  <w:rFonts w:cs="Times New Roman"/>
                  <w:color w:val="833C0B" w:themeColor="accent2" w:themeShade="80"/>
                  <w:sz w:val="22"/>
                </w:rPr>
              </w:rPrChange>
            </w:rPr>
            <w:delText>e</w:delText>
          </w:r>
        </w:del>
      </w:ins>
      <w:ins w:id="12665" w:author="tao huang" w:date="2018-10-25T21:23:00Z">
        <w:del w:id="12666" w:author="韬 黄" w:date="2018-11-03T23:47:00Z">
          <w:r w:rsidR="0092569F" w:rsidRPr="00A37575" w:rsidDel="003F50C7">
            <w:rPr>
              <w:rFonts w:cs="Times New Roman"/>
              <w:noProof/>
              <w:sz w:val="22"/>
              <w:rPrChange w:id="12667" w:author="tao huang" w:date="2018-10-28T22:40:00Z">
                <w:rPr>
                  <w:rFonts w:cs="Times New Roman"/>
                  <w:sz w:val="22"/>
                </w:rPr>
              </w:rPrChange>
            </w:rPr>
            <w:delText>specially</w:delText>
          </w:r>
          <w:r w:rsidR="0092569F" w:rsidRPr="00A37575" w:rsidDel="003F50C7">
            <w:rPr>
              <w:rFonts w:cs="Times New Roman"/>
              <w:sz w:val="22"/>
            </w:rPr>
            <w:delText xml:space="preserve"> for the SKU’s with high </w:delText>
          </w:r>
        </w:del>
        <w:r w:rsidR="0092569F" w:rsidRPr="00A37575">
          <w:rPr>
            <w:rFonts w:cs="Times New Roman"/>
            <w:sz w:val="22"/>
          </w:rPr>
          <w:t xml:space="preserve">levels of randomness and trend. </w:t>
        </w:r>
      </w:ins>
      <w:del w:id="12668" w:author="tao huang" w:date="2018-10-25T21:24:00Z">
        <w:r w:rsidRPr="00A37575" w:rsidDel="0092569F">
          <w:rPr>
            <w:rFonts w:cs="Times New Roman"/>
            <w:noProof/>
            <w:sz w:val="22"/>
            <w:rPrChange w:id="12669"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12670" w:author="tao huang" w:date="2018-10-28T22:40:00Z">
              <w:rPr>
                <w:rFonts w:cs="Times New Roman"/>
                <w:sz w:val="22"/>
              </w:rPr>
            </w:rPrChange>
          </w:rPr>
          <w:delText xml:space="preserve">-EWC </w:delText>
        </w:r>
        <w:r w:rsidR="00CA5596" w:rsidRPr="00A37575" w:rsidDel="0092569F">
          <w:rPr>
            <w:rFonts w:cs="Times New Roman"/>
            <w:noProof/>
            <w:sz w:val="22"/>
            <w:rPrChange w:id="12671" w:author="tao huang" w:date="2018-10-28T22:40:00Z">
              <w:rPr>
                <w:rFonts w:cs="Times New Roman"/>
                <w:sz w:val="22"/>
              </w:rPr>
            </w:rPrChange>
          </w:rPr>
          <w:delText>model and the ADL-own-EWC model</w:delText>
        </w:r>
        <w:r w:rsidRPr="00A37575" w:rsidDel="0092569F">
          <w:rPr>
            <w:rFonts w:cs="Times New Roman"/>
            <w:noProof/>
            <w:sz w:val="22"/>
            <w:rPrChange w:id="12672" w:author="tao huang" w:date="2018-10-28T22:40:00Z">
              <w:rPr>
                <w:rFonts w:cs="Times New Roman"/>
                <w:sz w:val="22"/>
              </w:rPr>
            </w:rPrChange>
          </w:rPr>
          <w:delText xml:space="preserve"> </w:delText>
        </w:r>
        <w:r w:rsidR="00CA5596" w:rsidRPr="00A37575" w:rsidDel="0092569F">
          <w:rPr>
            <w:rFonts w:cs="Times New Roman"/>
            <w:noProof/>
            <w:sz w:val="22"/>
            <w:rPrChange w:id="12673" w:author="tao huang" w:date="2018-10-28T22:40:00Z">
              <w:rPr>
                <w:rFonts w:cs="Times New Roman"/>
                <w:sz w:val="22"/>
              </w:rPr>
            </w:rPrChange>
          </w:rPr>
          <w:delText xml:space="preserve">tend to </w:delText>
        </w:r>
        <w:r w:rsidRPr="00A37575" w:rsidDel="0092569F">
          <w:rPr>
            <w:rFonts w:cs="Times New Roman"/>
            <w:noProof/>
            <w:sz w:val="22"/>
            <w:rPrChange w:id="12674" w:author="tao huang" w:date="2018-10-28T22:40:00Z">
              <w:rPr>
                <w:rFonts w:cs="Times New Roman"/>
                <w:sz w:val="22"/>
              </w:rPr>
            </w:rPrChange>
          </w:rPr>
          <w:delText xml:space="preserve">have better </w:delText>
        </w:r>
      </w:del>
      <w:del w:id="12675" w:author="tao huang" w:date="2018-10-25T20:05:00Z">
        <w:r w:rsidRPr="00A37575" w:rsidDel="00AB6020">
          <w:rPr>
            <w:rFonts w:cs="Times New Roman"/>
            <w:noProof/>
            <w:sz w:val="22"/>
            <w:rPrChange w:id="12676" w:author="tao huang" w:date="2018-10-28T22:40:00Z">
              <w:rPr>
                <w:rFonts w:cs="Times New Roman"/>
                <w:sz w:val="22"/>
              </w:rPr>
            </w:rPrChange>
          </w:rPr>
          <w:delText>forecasting performance</w:delText>
        </w:r>
      </w:del>
      <w:ins w:id="12677" w:author="Didier Soopramanien" w:date="2018-10-24T12:09:00Z">
        <w:del w:id="12678" w:author="tao huang" w:date="2018-10-25T20:05:00Z">
          <w:r w:rsidR="004337D1" w:rsidRPr="00A37575" w:rsidDel="00AB6020">
            <w:rPr>
              <w:rFonts w:cs="Times New Roman"/>
              <w:noProof/>
              <w:sz w:val="22"/>
              <w:rPrChange w:id="12679" w:author="tao huang" w:date="2018-10-28T22:40:00Z">
                <w:rPr>
                  <w:rFonts w:cs="Times New Roman"/>
                  <w:sz w:val="22"/>
                </w:rPr>
              </w:rPrChange>
            </w:rPr>
            <w:delText>s</w:delText>
          </w:r>
        </w:del>
      </w:ins>
      <w:ins w:id="12680" w:author="Didier Soopramanien" w:date="2018-10-24T12:08:00Z">
        <w:del w:id="12681" w:author="tao huang" w:date="2018-10-25T20:05:00Z">
          <w:r w:rsidR="007F14E6" w:rsidRPr="00A37575" w:rsidDel="00AB6020">
            <w:rPr>
              <w:rFonts w:cs="Times New Roman"/>
              <w:noProof/>
              <w:sz w:val="22"/>
              <w:rPrChange w:id="12682" w:author="tao huang" w:date="2018-10-28T22:40:00Z">
                <w:rPr>
                  <w:rFonts w:cs="Times New Roman"/>
                  <w:sz w:val="22"/>
                </w:rPr>
              </w:rPrChange>
            </w:rPr>
            <w:delText xml:space="preserve"> </w:delText>
          </w:r>
        </w:del>
      </w:ins>
      <w:ins w:id="12683" w:author="Didier Soopramanien" w:date="2018-10-24T12:09:00Z">
        <w:del w:id="12684" w:author="tao huang" w:date="2018-10-25T21:21:00Z">
          <w:r w:rsidR="004337D1" w:rsidRPr="00A37575" w:rsidDel="0092569F">
            <w:rPr>
              <w:rFonts w:cs="Times New Roman"/>
              <w:noProof/>
              <w:sz w:val="22"/>
              <w:rPrChange w:id="12685" w:author="tao huang" w:date="2018-10-28T22:40:00Z">
                <w:rPr>
                  <w:rFonts w:cs="Times New Roman"/>
                  <w:sz w:val="22"/>
                </w:rPr>
              </w:rPrChange>
            </w:rPr>
            <w:delText>are</w:delText>
          </w:r>
        </w:del>
      </w:ins>
      <w:ins w:id="12686" w:author="Didier Soopramanien" w:date="2018-10-24T12:08:00Z">
        <w:del w:id="12687" w:author="tao huang" w:date="2018-10-25T21:21:00Z">
          <w:r w:rsidR="007F14E6" w:rsidRPr="00A37575" w:rsidDel="0092569F">
            <w:rPr>
              <w:rFonts w:cs="Times New Roman"/>
              <w:noProof/>
              <w:sz w:val="22"/>
              <w:rPrChange w:id="12688" w:author="tao huang" w:date="2018-10-28T22:40:00Z">
                <w:rPr>
                  <w:rFonts w:cs="Times New Roman"/>
                  <w:sz w:val="22"/>
                </w:rPr>
              </w:rPrChange>
            </w:rPr>
            <w:delText xml:space="preserve"> generally better </w:delText>
          </w:r>
        </w:del>
      </w:ins>
      <w:del w:id="12689" w:author="tao huang" w:date="2018-10-25T21:21:00Z">
        <w:r w:rsidRPr="00A37575" w:rsidDel="0092569F">
          <w:rPr>
            <w:rFonts w:cs="Times New Roman"/>
            <w:noProof/>
            <w:sz w:val="22"/>
            <w:rPrChange w:id="12690" w:author="tao huang" w:date="2018-10-28T22:40:00Z">
              <w:rPr>
                <w:rFonts w:cs="Times New Roman"/>
                <w:sz w:val="22"/>
              </w:rPr>
            </w:rPrChange>
          </w:rPr>
          <w:delText>s compared to</w:delText>
        </w:r>
      </w:del>
      <w:del w:id="12691" w:author="tao huang" w:date="2018-10-25T21:24:00Z">
        <w:r w:rsidRPr="00A37575" w:rsidDel="0092569F">
          <w:rPr>
            <w:rFonts w:cs="Times New Roman"/>
            <w:noProof/>
            <w:sz w:val="22"/>
            <w:rPrChange w:id="12692" w:author="tao huang" w:date="2018-10-28T22:40:00Z">
              <w:rPr>
                <w:rFonts w:cs="Times New Roman"/>
                <w:sz w:val="22"/>
              </w:rPr>
            </w:rPrChange>
          </w:rPr>
          <w:delText xml:space="preserve"> </w:delText>
        </w:r>
        <w:r w:rsidR="00CA5596" w:rsidRPr="00A37575" w:rsidDel="0092569F">
          <w:rPr>
            <w:rFonts w:cs="Times New Roman"/>
            <w:noProof/>
            <w:sz w:val="22"/>
            <w:rPrChange w:id="12693"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12694" w:author="tao huang" w:date="2018-10-28T22:40:00Z">
              <w:rPr>
                <w:rFonts w:cs="Times New Roman"/>
                <w:sz w:val="22"/>
              </w:rPr>
            </w:rPrChange>
          </w:rPr>
          <w:delText xml:space="preserve"> model and the ADL-own model</w:delText>
        </w:r>
      </w:del>
      <w:del w:id="12695" w:author="tao huang" w:date="2018-10-25T21:23:00Z">
        <w:r w:rsidR="00CA5596" w:rsidRPr="00A37575" w:rsidDel="0092569F">
          <w:rPr>
            <w:rFonts w:cs="Times New Roman"/>
            <w:noProof/>
            <w:sz w:val="22"/>
            <w:rPrChange w:id="12696" w:author="tao huang" w:date="2018-10-28T22:40:00Z">
              <w:rPr>
                <w:rFonts w:cs="Times New Roman"/>
                <w:sz w:val="22"/>
              </w:rPr>
            </w:rPrChange>
          </w:rPr>
          <w:delText xml:space="preserve"> </w:delText>
        </w:r>
      </w:del>
      <w:del w:id="12697" w:author="tao huang" w:date="2018-10-25T21:24:00Z">
        <w:r w:rsidR="00CA5596" w:rsidRPr="00A37575" w:rsidDel="0092569F">
          <w:rPr>
            <w:rFonts w:cs="Times New Roman"/>
            <w:noProof/>
            <w:sz w:val="22"/>
            <w:rPrChange w:id="12698" w:author="tao huang" w:date="2018-10-28T22:40:00Z">
              <w:rPr>
                <w:rFonts w:cs="Times New Roman"/>
                <w:sz w:val="22"/>
              </w:rPr>
            </w:rPrChange>
          </w:rPr>
          <w:delText>respectively</w:delText>
        </w:r>
      </w:del>
      <w:del w:id="12699" w:author="tao huang" w:date="2018-10-25T21:23:00Z">
        <w:r w:rsidRPr="00A37575" w:rsidDel="0092569F">
          <w:rPr>
            <w:rFonts w:cs="Times New Roman"/>
            <w:noProof/>
            <w:sz w:val="22"/>
            <w:rPrChange w:id="12700" w:author="tao huang" w:date="2018-10-28T22:40:00Z">
              <w:rPr>
                <w:rFonts w:cs="Times New Roman"/>
                <w:sz w:val="22"/>
              </w:rPr>
            </w:rPrChange>
          </w:rPr>
          <w:delText xml:space="preserve"> for the SKU’s with high </w:delText>
        </w:r>
      </w:del>
      <w:ins w:id="12701" w:author="Didier Soopramanien" w:date="2018-10-24T12:09:00Z">
        <w:del w:id="12702" w:author="tao huang" w:date="2018-10-25T21:23:00Z">
          <w:r w:rsidR="007F14E6" w:rsidRPr="00A37575" w:rsidDel="0092569F">
            <w:rPr>
              <w:rFonts w:cs="Times New Roman"/>
              <w:noProof/>
              <w:sz w:val="22"/>
              <w:rPrChange w:id="12703" w:author="tao huang" w:date="2018-10-28T22:40:00Z">
                <w:rPr>
                  <w:rFonts w:cs="Times New Roman"/>
                  <w:sz w:val="22"/>
                </w:rPr>
              </w:rPrChange>
            </w:rPr>
            <w:delText xml:space="preserve">level of </w:delText>
          </w:r>
        </w:del>
        <w:del w:id="12704" w:author="tao huang" w:date="2018-10-25T21:13:00Z">
          <w:r w:rsidR="007F14E6" w:rsidRPr="00A37575" w:rsidDel="00020C02">
            <w:rPr>
              <w:rFonts w:cs="Times New Roman"/>
              <w:noProof/>
              <w:sz w:val="22"/>
              <w:rPrChange w:id="12705" w:author="tao huang" w:date="2018-10-28T22:40:00Z">
                <w:rPr>
                  <w:rFonts w:cs="Times New Roman"/>
                  <w:sz w:val="22"/>
                </w:rPr>
              </w:rPrChange>
            </w:rPr>
            <w:delText>variation</w:delText>
          </w:r>
        </w:del>
      </w:ins>
      <w:del w:id="12706" w:author="tao huang" w:date="2018-10-25T21:13:00Z">
        <w:r w:rsidRPr="00A37575" w:rsidDel="00020C02">
          <w:rPr>
            <w:rFonts w:cs="Times New Roman"/>
            <w:noProof/>
            <w:sz w:val="22"/>
            <w:rPrChange w:id="12707" w:author="tao huang" w:date="2018-10-28T22:40:00Z">
              <w:rPr>
                <w:rFonts w:cs="Times New Roman"/>
                <w:sz w:val="22"/>
              </w:rPr>
            </w:rPrChange>
          </w:rPr>
          <w:delText>randomness</w:delText>
        </w:r>
      </w:del>
      <w:del w:id="12708" w:author="tao huang" w:date="2018-10-25T21:23:00Z">
        <w:r w:rsidRPr="00A37575" w:rsidDel="0092569F">
          <w:rPr>
            <w:rFonts w:cs="Times New Roman"/>
            <w:noProof/>
            <w:sz w:val="22"/>
            <w:rPrChange w:id="12709" w:author="tao huang" w:date="2018-10-28T22:40:00Z">
              <w:rPr>
                <w:rFonts w:cs="Times New Roman"/>
                <w:sz w:val="22"/>
              </w:rPr>
            </w:rPrChange>
          </w:rPr>
          <w:delText xml:space="preserve"> and trend</w:delText>
        </w:r>
      </w:del>
      <w:ins w:id="12710" w:author="Didier Soopramanien" w:date="2018-10-24T12:09:00Z">
        <w:del w:id="12711" w:author="tao huang" w:date="2018-10-25T21:24:00Z">
          <w:r w:rsidR="004337D1" w:rsidRPr="00A37575" w:rsidDel="0092569F">
            <w:rPr>
              <w:rFonts w:cs="Times New Roman"/>
              <w:noProof/>
              <w:sz w:val="22"/>
              <w:rPrChange w:id="12712" w:author="tao huang" w:date="2018-10-28T22:40:00Z">
                <w:rPr>
                  <w:rFonts w:cs="Times New Roman"/>
                  <w:sz w:val="22"/>
                </w:rPr>
              </w:rPrChange>
            </w:rPr>
            <w:delText>.</w:delText>
          </w:r>
        </w:del>
      </w:ins>
      <w:del w:id="12713" w:author="Didier Soopramanien" w:date="2018-10-24T12:09:00Z">
        <w:r w:rsidRPr="00A37575" w:rsidDel="004337D1">
          <w:rPr>
            <w:rFonts w:cs="Times New Roman"/>
            <w:noProof/>
            <w:sz w:val="22"/>
            <w:rPrChange w:id="12714" w:author="tao huang" w:date="2018-10-28T22:40:00Z">
              <w:rPr>
                <w:rFonts w:cs="Times New Roman"/>
                <w:sz w:val="22"/>
              </w:rPr>
            </w:rPrChange>
          </w:rPr>
          <w:delText>,</w:delText>
        </w:r>
      </w:del>
      <w:del w:id="12715" w:author="tao huang" w:date="2018-10-25T21:24:00Z">
        <w:r w:rsidRPr="00A37575" w:rsidDel="0092569F">
          <w:rPr>
            <w:rFonts w:cs="Times New Roman"/>
            <w:noProof/>
            <w:sz w:val="22"/>
            <w:rPrChange w:id="12716" w:author="tao huang" w:date="2018-10-28T22:40:00Z">
              <w:rPr>
                <w:rFonts w:cs="Times New Roman"/>
                <w:sz w:val="22"/>
              </w:rPr>
            </w:rPrChange>
          </w:rPr>
          <w:delText xml:space="preserve"> </w:delText>
        </w:r>
      </w:del>
      <w:ins w:id="12717" w:author="tao huang" w:date="2018-10-25T21:14:00Z">
        <w:r w:rsidR="00020C02" w:rsidRPr="00A37575">
          <w:rPr>
            <w:rFonts w:cs="Times New Roman"/>
            <w:noProof/>
            <w:sz w:val="22"/>
            <w:rPrChange w:id="12718" w:author="tao huang" w:date="2018-10-28T22:40:00Z">
              <w:rPr>
                <w:rFonts w:cs="Times New Roman"/>
                <w:sz w:val="22"/>
              </w:rPr>
            </w:rPrChange>
          </w:rPr>
          <w:t>This</w:t>
        </w:r>
        <w:r w:rsidR="00020C02" w:rsidRPr="00A37575">
          <w:rPr>
            <w:rFonts w:cs="Times New Roman"/>
            <w:sz w:val="22"/>
          </w:rPr>
          <w:t xml:space="preserve"> </w:t>
        </w:r>
      </w:ins>
      <w:ins w:id="12719" w:author="tao huang" w:date="2018-10-25T21:24:00Z">
        <w:r w:rsidR="0092569F" w:rsidRPr="00A37575">
          <w:rPr>
            <w:rFonts w:cs="Times New Roman"/>
            <w:sz w:val="22"/>
          </w:rPr>
          <w:t>suggests</w:t>
        </w:r>
      </w:ins>
      <w:ins w:id="12720" w:author="tao huang" w:date="2018-10-25T21:14:00Z">
        <w:r w:rsidR="00020C02" w:rsidRPr="00A37575">
          <w:rPr>
            <w:rFonts w:cs="Times New Roman"/>
            <w:sz w:val="22"/>
          </w:rPr>
          <w:t xml:space="preserve"> that our methods are especially benefi</w:t>
        </w:r>
      </w:ins>
      <w:ins w:id="12721" w:author="tao huang" w:date="2018-10-25T21:15:00Z">
        <w:r w:rsidR="00020C02" w:rsidRPr="00A37575">
          <w:rPr>
            <w:rFonts w:cs="Times New Roman"/>
            <w:sz w:val="22"/>
          </w:rPr>
          <w:t xml:space="preserve">cial for the products which are more </w:t>
        </w:r>
      </w:ins>
      <w:ins w:id="12722" w:author="tao huang" w:date="2018-10-25T21:14:00Z">
        <w:r w:rsidR="00020C02" w:rsidRPr="00A37575">
          <w:rPr>
            <w:rFonts w:cs="Times New Roman"/>
            <w:sz w:val="22"/>
          </w:rPr>
          <w:t xml:space="preserve">difficult to forecast and </w:t>
        </w:r>
      </w:ins>
      <w:ins w:id="12723" w:author="tao huang" w:date="2018-10-25T21:15:00Z">
        <w:r w:rsidR="00020C02" w:rsidRPr="00A37575">
          <w:rPr>
            <w:rFonts w:cs="Times New Roman"/>
            <w:sz w:val="22"/>
          </w:rPr>
          <w:t>with</w:t>
        </w:r>
      </w:ins>
      <w:ins w:id="12724" w:author="tao huang" w:date="2018-10-25T21:14:00Z">
        <w:r w:rsidR="00020C02" w:rsidRPr="00A37575">
          <w:rPr>
            <w:rFonts w:cs="Times New Roman"/>
            <w:sz w:val="22"/>
          </w:rPr>
          <w:t xml:space="preserve"> a trend in </w:t>
        </w:r>
      </w:ins>
      <w:ins w:id="12725" w:author="tao huang" w:date="2018-10-25T21:24:00Z">
        <w:r w:rsidR="0092569F" w:rsidRPr="00A37575">
          <w:rPr>
            <w:rFonts w:cs="Times New Roman"/>
            <w:sz w:val="22"/>
          </w:rPr>
          <w:t>their</w:t>
        </w:r>
      </w:ins>
      <w:ins w:id="12726" w:author="tao huang" w:date="2018-10-25T21:15:00Z">
        <w:r w:rsidR="00020C02" w:rsidRPr="00A37575">
          <w:rPr>
            <w:rFonts w:cs="Times New Roman"/>
            <w:sz w:val="22"/>
          </w:rPr>
          <w:t xml:space="preserve"> </w:t>
        </w:r>
      </w:ins>
      <w:ins w:id="12727" w:author="tao huang" w:date="2018-10-25T21:14:00Z">
        <w:r w:rsidR="00020C02" w:rsidRPr="00A37575">
          <w:rPr>
            <w:rFonts w:cs="Times New Roman"/>
            <w:sz w:val="22"/>
          </w:rPr>
          <w:t xml:space="preserve">sales. </w:t>
        </w:r>
      </w:ins>
      <w:ins w:id="12728" w:author="tao huang" w:date="2018-10-25T21:24:00Z">
        <w:r w:rsidR="0092569F" w:rsidRPr="00A37575">
          <w:rPr>
            <w:rFonts w:cs="Times New Roman"/>
            <w:sz w:val="22"/>
          </w:rPr>
          <w:t xml:space="preserve">We also find </w:t>
        </w:r>
        <w:r w:rsidR="0092569F" w:rsidRPr="00A37575">
          <w:rPr>
            <w:rFonts w:cs="Times New Roman"/>
            <w:noProof/>
            <w:sz w:val="22"/>
            <w:rPrChange w:id="12729" w:author="tao huang" w:date="2018-10-28T22:40:00Z">
              <w:rPr>
                <w:rFonts w:cs="Times New Roman"/>
                <w:sz w:val="22"/>
              </w:rPr>
            </w:rPrChange>
          </w:rPr>
          <w:t>th</w:t>
        </w:r>
      </w:ins>
      <w:ins w:id="12730" w:author="tao huang" w:date="2018-10-25T21:25:00Z">
        <w:r w:rsidR="0092569F" w:rsidRPr="00A37575">
          <w:rPr>
            <w:rFonts w:cs="Times New Roman"/>
            <w:noProof/>
            <w:sz w:val="22"/>
            <w:rPrChange w:id="12731" w:author="tao huang" w:date="2018-10-28T22:40:00Z">
              <w:rPr>
                <w:rFonts w:cs="Times New Roman"/>
                <w:sz w:val="22"/>
              </w:rPr>
            </w:rPrChange>
          </w:rPr>
          <w:t>at</w:t>
        </w:r>
        <w:r w:rsidR="0092569F" w:rsidRPr="00A37575">
          <w:rPr>
            <w:rFonts w:cs="Times New Roman"/>
            <w:sz w:val="22"/>
          </w:rPr>
          <w:t xml:space="preserve"> </w:t>
        </w:r>
      </w:ins>
      <w:ins w:id="12732" w:author="韬 黄" w:date="2018-11-03T23:48:00Z">
        <w:r w:rsidR="003F50C7" w:rsidRPr="005B1C8C">
          <w:rPr>
            <w:rFonts w:cs="Times New Roman"/>
            <w:sz w:val="22"/>
          </w:rPr>
          <w:t xml:space="preserve">the ADL-intra-IC model and the ADL-own-IC model </w:t>
        </w:r>
        <w:bookmarkStart w:id="12733" w:name="_Hlk529051939"/>
        <w:r w:rsidR="003F50C7" w:rsidRPr="005B1C8C">
          <w:rPr>
            <w:rFonts w:cs="Times New Roman"/>
            <w:sz w:val="22"/>
          </w:rPr>
          <w:t xml:space="preserve">tend to </w:t>
        </w:r>
        <w:r w:rsidR="003F50C7">
          <w:rPr>
            <w:rFonts w:cs="Times New Roman"/>
            <w:sz w:val="22"/>
          </w:rPr>
          <w:t xml:space="preserve">accrue greater </w:t>
        </w:r>
        <w:r w:rsidR="003F50C7" w:rsidRPr="005B1C8C">
          <w:rPr>
            <w:rFonts w:cs="Times New Roman"/>
            <w:sz w:val="22"/>
          </w:rPr>
          <w:t>advantages compared to the ADL-</w:t>
        </w:r>
        <w:r w:rsidR="003F50C7" w:rsidRPr="005B1C8C">
          <w:rPr>
            <w:rFonts w:cs="Times New Roman"/>
            <w:noProof/>
            <w:sz w:val="22"/>
          </w:rPr>
          <w:t>intra</w:t>
        </w:r>
        <w:r w:rsidR="003F50C7" w:rsidRPr="005B1C8C">
          <w:rPr>
            <w:rFonts w:cs="Times New Roman"/>
            <w:sz w:val="22"/>
          </w:rPr>
          <w:t xml:space="preserve"> model and the ADL-own model respectively for the SKU’s </w:t>
        </w:r>
        <w:bookmarkEnd w:id="12733"/>
        <w:r w:rsidR="003F50C7" w:rsidRPr="005B1C8C">
          <w:rPr>
            <w:rFonts w:cs="Times New Roman"/>
            <w:sz w:val="22"/>
          </w:rPr>
          <w:t>with</w:t>
        </w:r>
        <w:r w:rsidR="003F50C7" w:rsidRPr="00A37575" w:rsidDel="003F50C7">
          <w:rPr>
            <w:rFonts w:cs="Times New Roman"/>
            <w:sz w:val="22"/>
          </w:rPr>
          <w:t xml:space="preserve"> </w:t>
        </w:r>
      </w:ins>
      <w:ins w:id="12734" w:author="tao huang" w:date="2018-10-25T21:25:00Z">
        <w:del w:id="12735" w:author="韬 黄" w:date="2018-11-03T23:48:00Z">
          <w:r w:rsidR="0092569F" w:rsidRPr="00A37575" w:rsidDel="003F50C7">
            <w:rPr>
              <w:rFonts w:cs="Times New Roman"/>
              <w:sz w:val="22"/>
            </w:rPr>
            <w:delText xml:space="preserve">the models with the IC method </w:delText>
          </w:r>
        </w:del>
        <w:del w:id="12736" w:author="韬 黄" w:date="2018-11-03T23:43:00Z">
          <w:r w:rsidR="0092569F" w:rsidRPr="00A37575" w:rsidDel="00DE4A09">
            <w:rPr>
              <w:rFonts w:cs="Times New Roman"/>
              <w:sz w:val="22"/>
            </w:rPr>
            <w:delText xml:space="preserve">outperform the models with </w:delText>
          </w:r>
          <w:r w:rsidR="0092569F" w:rsidRPr="00A37575" w:rsidDel="00DE4A09">
            <w:rPr>
              <w:rFonts w:cs="Times New Roman"/>
              <w:noProof/>
              <w:sz w:val="22"/>
              <w:rPrChange w:id="12737" w:author="tao huang" w:date="2018-10-28T22:40:00Z">
                <w:rPr>
                  <w:rFonts w:cs="Times New Roman"/>
                  <w:sz w:val="22"/>
                </w:rPr>
              </w:rPrChange>
            </w:rPr>
            <w:delText>similar</w:delText>
          </w:r>
          <w:r w:rsidR="0092569F" w:rsidRPr="00A37575" w:rsidDel="00DE4A09">
            <w:rPr>
              <w:rFonts w:cs="Times New Roman"/>
              <w:sz w:val="22"/>
            </w:rPr>
            <w:delText xml:space="preserve"> specification</w:delText>
          </w:r>
        </w:del>
      </w:ins>
      <w:ins w:id="12738" w:author="tao huang" w:date="2018-10-28T22:38:00Z">
        <w:del w:id="12739" w:author="韬 黄" w:date="2018-11-03T23:43:00Z">
          <w:r w:rsidR="004133A6" w:rsidRPr="00A37575" w:rsidDel="00DE4A09">
            <w:rPr>
              <w:rFonts w:cs="Times New Roman"/>
              <w:sz w:val="22"/>
              <w:rPrChange w:id="12740" w:author="tao huang" w:date="2018-10-28T22:40:00Z">
                <w:rPr>
                  <w:rFonts w:cs="Times New Roman"/>
                  <w:color w:val="833C0B" w:themeColor="accent2" w:themeShade="80"/>
                  <w:sz w:val="22"/>
                </w:rPr>
              </w:rPrChange>
            </w:rPr>
            <w:delText>s</w:delText>
          </w:r>
        </w:del>
      </w:ins>
      <w:ins w:id="12741" w:author="tao huang" w:date="2018-10-25T21:25:00Z">
        <w:del w:id="12742" w:author="韬 黄" w:date="2018-11-03T23:43:00Z">
          <w:r w:rsidR="0092569F" w:rsidRPr="00A37575" w:rsidDel="00DE4A09">
            <w:rPr>
              <w:rFonts w:cs="Times New Roman"/>
              <w:sz w:val="22"/>
            </w:rPr>
            <w:delText xml:space="preserve"> but overlook the structural change problem </w:delText>
          </w:r>
        </w:del>
      </w:ins>
      <w:ins w:id="12743" w:author="tao huang" w:date="2018-10-28T22:38:00Z">
        <w:del w:id="12744" w:author="韬 黄" w:date="2018-11-03T23:43:00Z">
          <w:r w:rsidR="004133A6" w:rsidRPr="00A37575" w:rsidDel="00DE4A09">
            <w:rPr>
              <w:rFonts w:cs="Times New Roman"/>
              <w:sz w:val="22"/>
              <w:rPrChange w:id="12745" w:author="tao huang" w:date="2018-10-28T22:40:00Z">
                <w:rPr>
                  <w:rFonts w:cs="Times New Roman"/>
                  <w:color w:val="833C0B" w:themeColor="accent2" w:themeShade="80"/>
                  <w:sz w:val="22"/>
                </w:rPr>
              </w:rPrChange>
            </w:rPr>
            <w:delText>e</w:delText>
          </w:r>
        </w:del>
      </w:ins>
      <w:ins w:id="12746" w:author="tao huang" w:date="2018-10-25T21:25:00Z">
        <w:del w:id="12747" w:author="韬 黄" w:date="2018-11-03T23:43:00Z">
          <w:r w:rsidR="0092569F" w:rsidRPr="00A37575" w:rsidDel="00DE4A09">
            <w:rPr>
              <w:rFonts w:cs="Times New Roman"/>
              <w:noProof/>
              <w:sz w:val="22"/>
              <w:rPrChange w:id="12748" w:author="tao huang" w:date="2018-10-28T22:40:00Z">
                <w:rPr>
                  <w:rFonts w:cs="Times New Roman"/>
                  <w:sz w:val="22"/>
                </w:rPr>
              </w:rPrChange>
            </w:rPr>
            <w:delText>specially</w:delText>
          </w:r>
          <w:r w:rsidR="0092569F" w:rsidRPr="00A37575" w:rsidDel="00DE4A09">
            <w:rPr>
              <w:rFonts w:cs="Times New Roman"/>
              <w:sz w:val="22"/>
            </w:rPr>
            <w:delText xml:space="preserve"> for </w:delText>
          </w:r>
        </w:del>
        <w:del w:id="12749" w:author="韬 黄" w:date="2018-11-03T23:48:00Z">
          <w:r w:rsidR="0092569F" w:rsidRPr="00A37575" w:rsidDel="003F50C7">
            <w:rPr>
              <w:rFonts w:cs="Times New Roman"/>
              <w:sz w:val="22"/>
            </w:rPr>
            <w:delText xml:space="preserve">the SKU’s with </w:delText>
          </w:r>
        </w:del>
      </w:ins>
      <w:ins w:id="12750" w:author="韬 黄" w:date="2018-11-03T23:45:00Z">
        <w:r w:rsidR="00DE4A09">
          <w:rPr>
            <w:rFonts w:cs="Times New Roman"/>
            <w:sz w:val="22"/>
          </w:rPr>
          <w:t xml:space="preserve">a </w:t>
        </w:r>
      </w:ins>
      <w:del w:id="12751" w:author="tao huang" w:date="2018-10-25T21:25:00Z">
        <w:r w:rsidRPr="00A37575" w:rsidDel="0092569F">
          <w:rPr>
            <w:rFonts w:cs="Times New Roman"/>
            <w:sz w:val="22"/>
          </w:rPr>
          <w:delText>while t</w:delText>
        </w:r>
      </w:del>
      <w:ins w:id="12752" w:author="Didier Soopramanien" w:date="2018-10-24T12:09:00Z">
        <w:del w:id="12753" w:author="tao huang" w:date="2018-10-25T21:25:00Z">
          <w:r w:rsidR="004337D1" w:rsidRPr="00A37575" w:rsidDel="0092569F">
            <w:rPr>
              <w:rFonts w:cs="Times New Roman"/>
              <w:sz w:val="22"/>
            </w:rPr>
            <w:delText>T</w:delText>
          </w:r>
        </w:del>
      </w:ins>
      <w:del w:id="12754"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12755" w:author="Didier Soopramanien" w:date="2018-10-24T12:09:00Z">
        <w:del w:id="12756" w:author="tao huang" w:date="2018-10-25T21:25:00Z">
          <w:r w:rsidR="001B110A" w:rsidRPr="00A37575" w:rsidDel="0092569F">
            <w:rPr>
              <w:rFonts w:cs="Times New Roman"/>
              <w:sz w:val="22"/>
            </w:rPr>
            <w:delText>have better forecasting performances</w:delText>
          </w:r>
        </w:del>
      </w:ins>
      <w:del w:id="12757"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12758" w:author="Didier Soopramanien" w:date="2018-10-24T12:10:00Z">
        <w:del w:id="12759"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12760" w:author="tao huang" w:date="2018-10-25T21:25:00Z">
        <w:r w:rsidRPr="00A37575" w:rsidDel="0092569F">
          <w:rPr>
            <w:rFonts w:cs="Times New Roman"/>
            <w:sz w:val="22"/>
          </w:rPr>
          <w:delText xml:space="preserve"> high randomness</w:delText>
        </w:r>
      </w:del>
      <w:ins w:id="12761" w:author="Didier Soopramanien" w:date="2018-10-24T12:10:00Z">
        <w:del w:id="12762" w:author="tao huang" w:date="2018-10-25T21:25:00Z">
          <w:r w:rsidR="001B110A" w:rsidRPr="00A37575" w:rsidDel="0092569F">
            <w:rPr>
              <w:rFonts w:cs="Times New Roman"/>
              <w:sz w:val="22"/>
            </w:rPr>
            <w:delText>variation</w:delText>
          </w:r>
        </w:del>
      </w:ins>
      <w:del w:id="12763" w:author="tao huang" w:date="2018-10-25T21:25:00Z">
        <w:r w:rsidRPr="00A37575" w:rsidDel="0092569F">
          <w:rPr>
            <w:rFonts w:cs="Times New Roman"/>
            <w:sz w:val="22"/>
          </w:rPr>
          <w:delText xml:space="preserve"> and trend, </w:delText>
        </w:r>
      </w:del>
      <w:del w:id="12764"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12765" w:author="tao huang" w:date="2018-10-25T20:09:00Z">
        <w:del w:id="12766" w:author="韬 黄" w:date="2018-11-03T23:45:00Z">
          <w:r w:rsidR="00AB6020" w:rsidRPr="00A37575" w:rsidDel="00DE4A09">
            <w:rPr>
              <w:rFonts w:cs="Times New Roman"/>
              <w:noProof/>
              <w:sz w:val="22"/>
            </w:rPr>
            <w:delText>s</w:delText>
          </w:r>
        </w:del>
      </w:ins>
      <w:r w:rsidRPr="00A37575">
        <w:rPr>
          <w:rFonts w:cs="Times New Roman"/>
          <w:sz w:val="22"/>
        </w:rPr>
        <w:t xml:space="preserve"> of outliers </w:t>
      </w:r>
      <w:del w:id="12767" w:author="tao huang" w:date="2018-10-25T21:26:00Z">
        <w:r w:rsidRPr="00A37575" w:rsidDel="0092569F">
          <w:rPr>
            <w:rFonts w:cs="Times New Roman"/>
            <w:sz w:val="22"/>
          </w:rPr>
          <w:delText>and low level of general variations, an</w:delText>
        </w:r>
      </w:del>
      <w:ins w:id="12768" w:author="tao huang" w:date="2018-10-25T21:26:00Z">
        <w:r w:rsidR="0092569F" w:rsidRPr="00A37575">
          <w:rPr>
            <w:rFonts w:cs="Times New Roman"/>
            <w:sz w:val="22"/>
            <w:rPrChange w:id="12769" w:author="tao huang" w:date="2018-10-28T22:40:00Z">
              <w:rPr>
                <w:rFonts w:cs="Times New Roman"/>
                <w:sz w:val="22"/>
                <w:highlight w:val="yellow"/>
              </w:rPr>
            </w:rPrChange>
          </w:rPr>
          <w:t>and promotion</w:t>
        </w:r>
      </w:ins>
      <w:ins w:id="12770" w:author="tao huang" w:date="2018-10-25T21:28:00Z">
        <w:r w:rsidR="0092569F" w:rsidRPr="00A37575">
          <w:rPr>
            <w:rFonts w:cs="Times New Roman"/>
            <w:sz w:val="22"/>
            <w:rPrChange w:id="12771" w:author="tao huang" w:date="2018-10-28T22:40:00Z">
              <w:rPr>
                <w:rFonts w:cs="Times New Roman"/>
                <w:sz w:val="22"/>
                <w:highlight w:val="yellow"/>
              </w:rPr>
            </w:rPrChange>
          </w:rPr>
          <w:t xml:space="preserve"> </w:t>
        </w:r>
        <w:del w:id="12772" w:author="韬 黄" w:date="2018-11-03T23:50:00Z">
          <w:r w:rsidR="0092569F" w:rsidRPr="00A37575" w:rsidDel="006949A3">
            <w:rPr>
              <w:rFonts w:cs="Times New Roman"/>
              <w:sz w:val="22"/>
              <w:rPrChange w:id="12773" w:author="tao huang" w:date="2018-10-28T22:40:00Z">
                <w:rPr>
                  <w:rFonts w:cs="Times New Roman"/>
                  <w:sz w:val="22"/>
                  <w:highlight w:val="yellow"/>
                </w:rPr>
              </w:rPrChange>
            </w:rPr>
            <w:delText>variations</w:delText>
          </w:r>
        </w:del>
      </w:ins>
      <w:ins w:id="12774" w:author="韬 黄" w:date="2018-11-03T23:50:00Z">
        <w:r w:rsidR="006949A3">
          <w:rPr>
            <w:rFonts w:cs="Times New Roman"/>
            <w:sz w:val="22"/>
          </w:rPr>
          <w:t>frequency</w:t>
        </w:r>
      </w:ins>
      <w:ins w:id="12775" w:author="tao huang" w:date="2018-10-25T21:29:00Z">
        <w:r w:rsidR="006548AB" w:rsidRPr="00A37575">
          <w:rPr>
            <w:rFonts w:cs="Times New Roman"/>
            <w:sz w:val="22"/>
            <w:rPrChange w:id="12776" w:author="tao huang" w:date="2018-10-28T22:40:00Z">
              <w:rPr>
                <w:rFonts w:cs="Times New Roman"/>
                <w:sz w:val="22"/>
                <w:highlight w:val="yellow"/>
              </w:rPr>
            </w:rPrChange>
          </w:rPr>
          <w:t xml:space="preserve">, </w:t>
        </w:r>
      </w:ins>
      <w:ins w:id="12777" w:author="tao huang" w:date="2018-10-25T21:28:00Z">
        <w:r w:rsidR="0092569F" w:rsidRPr="00A37575">
          <w:rPr>
            <w:rFonts w:cs="Times New Roman"/>
            <w:sz w:val="22"/>
            <w:rPrChange w:id="12778" w:author="tao huang" w:date="2018-10-28T22:40:00Z">
              <w:rPr>
                <w:rFonts w:cs="Times New Roman"/>
                <w:sz w:val="22"/>
                <w:highlight w:val="yellow"/>
              </w:rPr>
            </w:rPrChange>
          </w:rPr>
          <w:t xml:space="preserve">and </w:t>
        </w:r>
      </w:ins>
      <w:del w:id="12779" w:author="tao huang" w:date="2018-10-25T21:26:00Z">
        <w:r w:rsidRPr="00A37575" w:rsidDel="0092569F">
          <w:rPr>
            <w:rFonts w:cs="Times New Roman"/>
            <w:sz w:val="22"/>
          </w:rPr>
          <w:delText>d</w:delText>
        </w:r>
      </w:del>
      <w:del w:id="12780"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w:t>
      </w:r>
      <w:del w:id="12781" w:author="韬 黄" w:date="2018-11-05T17:23:00Z">
        <w:r w:rsidRPr="00A37575" w:rsidDel="00115DEF">
          <w:rPr>
            <w:rFonts w:cs="Times New Roman"/>
            <w:sz w:val="22"/>
          </w:rPr>
          <w:delText xml:space="preserve"> </w:delText>
        </w:r>
      </w:del>
      <w:ins w:id="12782" w:author="韬 黄" w:date="2018-11-05T17:23:00Z">
        <w:r w:rsidR="00115DEF">
          <w:rPr>
            <w:rFonts w:cs="Times New Roman"/>
            <w:sz w:val="22"/>
          </w:rPr>
          <w:t xml:space="preserve"> T</w:t>
        </w:r>
      </w:ins>
      <w:ins w:id="12783" w:author="韬 黄" w:date="2018-11-05T17:22:00Z">
        <w:r w:rsidR="00115DEF">
          <w:rPr>
            <w:rFonts w:cs="Times New Roman"/>
            <w:sz w:val="22"/>
          </w:rPr>
          <w:t xml:space="preserve">he results are only exploratory. We may include more variables to capture the </w:t>
        </w:r>
      </w:ins>
      <w:ins w:id="12784" w:author="韬 黄" w:date="2018-11-05T17:25:00Z">
        <w:r w:rsidR="00115DEF">
          <w:rPr>
            <w:rFonts w:cs="Times New Roman"/>
            <w:sz w:val="22"/>
          </w:rPr>
          <w:t>characteristics</w:t>
        </w:r>
      </w:ins>
      <w:ins w:id="12785" w:author="韬 黄" w:date="2018-11-05T17:22:00Z">
        <w:r w:rsidR="00115DEF">
          <w:rPr>
            <w:rFonts w:cs="Times New Roman"/>
            <w:sz w:val="22"/>
          </w:rPr>
          <w:t xml:space="preserve"> of the data. F</w:t>
        </w:r>
      </w:ins>
      <w:ins w:id="12786" w:author="韬 黄" w:date="2018-11-05T17:23:00Z">
        <w:r w:rsidR="00115DEF">
          <w:rPr>
            <w:rFonts w:cs="Times New Roman"/>
            <w:sz w:val="22"/>
          </w:rPr>
          <w:t xml:space="preserve">or example, </w:t>
        </w:r>
      </w:ins>
      <w:ins w:id="12787" w:author="韬 黄" w:date="2018-11-05T17:24:00Z">
        <w:r w:rsidR="00115DEF">
          <w:rPr>
            <w:rFonts w:cs="Times New Roman"/>
            <w:sz w:val="22"/>
          </w:rPr>
          <w:t>some products are more sensitive to</w:t>
        </w:r>
      </w:ins>
      <w:ins w:id="12788" w:author="韬 黄" w:date="2018-11-05T17:23:00Z">
        <w:r w:rsidR="00115DEF">
          <w:rPr>
            <w:rFonts w:cs="Times New Roman"/>
            <w:sz w:val="22"/>
          </w:rPr>
          <w:t xml:space="preserve"> seasonal effects.</w:t>
        </w:r>
      </w:ins>
      <w:ins w:id="12789" w:author="韬 黄" w:date="2018-11-05T17:24:00Z">
        <w:r w:rsidR="00115DEF">
          <w:rPr>
            <w:rFonts w:cs="Times New Roman"/>
            <w:sz w:val="22"/>
          </w:rPr>
          <w:t xml:space="preserve"> </w:t>
        </w:r>
      </w:ins>
      <w:ins w:id="12790" w:author="韬 黄" w:date="2018-11-05T17:25:00Z">
        <w:r w:rsidR="00115DEF">
          <w:rPr>
            <w:rFonts w:cs="Times New Roman"/>
            <w:sz w:val="22"/>
          </w:rPr>
          <w:t>However, w</w:t>
        </w:r>
      </w:ins>
      <w:ins w:id="12791" w:author="韬 黄" w:date="2018-11-05T17:24:00Z">
        <w:r w:rsidR="00115DEF">
          <w:rPr>
            <w:rFonts w:cs="Times New Roman"/>
            <w:sz w:val="22"/>
          </w:rPr>
          <w:t>e leave this problem for future research.</w:t>
        </w:r>
      </w:ins>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138262D4"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12792" w:author="tao huang" w:date="2018-10-25T19:44:00Z">
        <w:r w:rsidRPr="00A37575" w:rsidDel="006302A8">
          <w:rPr>
            <w:rFonts w:cs="Times New Roman"/>
            <w:sz w:val="22"/>
          </w:rPr>
          <w:delText xml:space="preserve">approach </w:delText>
        </w:r>
      </w:del>
      <w:ins w:id="12793" w:author="tao huang" w:date="2018-10-25T19:44:00Z">
        <w:r w:rsidR="006302A8" w:rsidRPr="00A37575">
          <w:rPr>
            <w:rFonts w:cs="Times New Roman"/>
            <w:sz w:val="22"/>
          </w:rPr>
          <w:t xml:space="preserve">methods </w:t>
        </w:r>
      </w:ins>
      <w:del w:id="12794"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12795" w:author="Didier Soopramanien" w:date="2018-10-24T12:10:00Z">
        <w:r w:rsidRPr="00A37575" w:rsidDel="00192066">
          <w:rPr>
            <w:rFonts w:cs="Times New Roman"/>
            <w:sz w:val="22"/>
          </w:rPr>
          <w:delText xml:space="preserve">retailer </w:delText>
        </w:r>
      </w:del>
      <w:del w:id="12796" w:author="tao huang" w:date="2018-10-25T19:44:00Z">
        <w:r w:rsidRPr="00A37575" w:rsidDel="006302A8">
          <w:rPr>
            <w:rFonts w:cs="Times New Roman"/>
            <w:sz w:val="22"/>
          </w:rPr>
          <w:delText xml:space="preserve">product sales </w:delText>
        </w:r>
      </w:del>
      <w:r w:rsidRPr="00A37575">
        <w:rPr>
          <w:rFonts w:cs="Times New Roman"/>
          <w:sz w:val="22"/>
        </w:rPr>
        <w:t>forecasting</w:t>
      </w:r>
      <w:ins w:id="12797" w:author="Didier Soopramanien" w:date="2018-10-24T12:11:00Z">
        <w:r w:rsidR="00192066" w:rsidRPr="00A37575">
          <w:rPr>
            <w:rFonts w:cs="Times New Roman"/>
            <w:sz w:val="22"/>
          </w:rPr>
          <w:t xml:space="preserve"> </w:t>
        </w:r>
      </w:ins>
      <w:ins w:id="12798" w:author="tao huang" w:date="2018-10-25T19:44:00Z">
        <w:r w:rsidR="006302A8" w:rsidRPr="00A37575">
          <w:rPr>
            <w:rFonts w:cs="Times New Roman"/>
            <w:sz w:val="22"/>
          </w:rPr>
          <w:t xml:space="preserve">retailer product sales </w:t>
        </w:r>
      </w:ins>
      <w:ins w:id="12799" w:author="Didier Soopramanien" w:date="2018-10-24T12:11:00Z">
        <w:r w:rsidR="00192066" w:rsidRPr="00A37575">
          <w:rPr>
            <w:rFonts w:cs="Times New Roman"/>
            <w:sz w:val="22"/>
          </w:rPr>
          <w:t xml:space="preserve">at </w:t>
        </w:r>
      </w:ins>
      <w:ins w:id="12800" w:author="tao huang" w:date="2018-10-25T19:45:00Z">
        <w:r w:rsidR="006302A8" w:rsidRPr="00A37575">
          <w:rPr>
            <w:rFonts w:cs="Times New Roman"/>
            <w:sz w:val="22"/>
          </w:rPr>
          <w:t xml:space="preserve">SKU </w:t>
        </w:r>
      </w:ins>
      <w:ins w:id="12801" w:author="Didier Soopramanien" w:date="2018-10-24T12:11:00Z">
        <w:del w:id="12802"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12803" w:author="tao huang" w:date="2018-10-28T22:38:00Z">
        <w:r w:rsidR="004133A6" w:rsidRPr="00A37575">
          <w:rPr>
            <w:rFonts w:cs="Times New Roman"/>
            <w:sz w:val="22"/>
            <w:rPrChange w:id="12804" w:author="tao huang" w:date="2018-10-28T22:40:00Z">
              <w:rPr>
                <w:rFonts w:cs="Times New Roman"/>
                <w:color w:val="833C0B" w:themeColor="accent2" w:themeShade="80"/>
                <w:sz w:val="22"/>
              </w:rPr>
            </w:rPrChange>
          </w:rPr>
          <w:t>,</w:t>
        </w:r>
      </w:ins>
      <w:del w:id="12805"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12806" w:author="tao huang" w:date="2018-10-28T22:40:00Z">
            <w:rPr>
              <w:rFonts w:cs="Times New Roman"/>
              <w:sz w:val="22"/>
            </w:rPr>
          </w:rPrChange>
        </w:rPr>
        <w:t>but</w:t>
      </w:r>
      <w:r w:rsidRPr="00A37575">
        <w:rPr>
          <w:rFonts w:cs="Times New Roman"/>
          <w:sz w:val="22"/>
        </w:rPr>
        <w:t xml:space="preserve"> we have also identified </w:t>
      </w:r>
      <w:del w:id="12807" w:author="Didier Soopramanien" w:date="2018-10-24T12:12:00Z">
        <w:r w:rsidRPr="00A37575" w:rsidDel="00B94B64">
          <w:rPr>
            <w:rFonts w:cs="Times New Roman"/>
            <w:sz w:val="22"/>
          </w:rPr>
          <w:delText>some a</w:delText>
        </w:r>
      </w:del>
      <w:ins w:id="12808" w:author="Didier Soopramanien" w:date="2018-10-24T12:12:00Z">
        <w:r w:rsidR="00B94B64" w:rsidRPr="00A37575">
          <w:rPr>
            <w:rFonts w:cs="Times New Roman"/>
            <w:sz w:val="22"/>
          </w:rPr>
          <w:t>a</w:t>
        </w:r>
      </w:ins>
      <w:r w:rsidRPr="00A37575">
        <w:rPr>
          <w:rFonts w:cs="Times New Roman"/>
          <w:sz w:val="22"/>
        </w:rPr>
        <w:t>reas where we feel further improvements</w:t>
      </w:r>
      <w:ins w:id="12809"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12810" w:author="Didier Soopramanien" w:date="2018-10-24T12:12:00Z">
        <w:r w:rsidRPr="00A37575" w:rsidDel="009D7974">
          <w:rPr>
            <w:rFonts w:cs="Times New Roman"/>
            <w:sz w:val="22"/>
          </w:rPr>
          <w:delText xml:space="preserve"> </w:delText>
        </w:r>
      </w:del>
      <w:del w:id="12811" w:author="Didier Soopramanien" w:date="2018-10-24T12:11:00Z">
        <w:r w:rsidRPr="00A37575" w:rsidDel="00B94B64">
          <w:rPr>
            <w:rFonts w:cs="Times New Roman"/>
            <w:sz w:val="22"/>
          </w:rPr>
          <w:delText>c</w:delText>
        </w:r>
      </w:del>
      <w:del w:id="12812" w:author="Didier Soopramanien" w:date="2018-10-24T12:12:00Z">
        <w:r w:rsidRPr="00A37575" w:rsidDel="009D7974">
          <w:rPr>
            <w:rFonts w:cs="Times New Roman"/>
            <w:sz w:val="22"/>
          </w:rPr>
          <w:delText>ould be beneficial</w:delText>
        </w:r>
      </w:del>
      <w:ins w:id="12813" w:author="Didier Soopramanien" w:date="2018-10-24T12:12:00Z">
        <w:r w:rsidR="009D7974" w:rsidRPr="00A37575">
          <w:rPr>
            <w:rFonts w:cs="Times New Roman"/>
            <w:sz w:val="22"/>
          </w:rPr>
          <w:t xml:space="preserve">could </w:t>
        </w:r>
        <w:r w:rsidR="009D7974" w:rsidRPr="00A37575">
          <w:rPr>
            <w:rFonts w:cs="Times New Roman"/>
            <w:noProof/>
            <w:sz w:val="22"/>
            <w:rPrChange w:id="12814" w:author="tao huang" w:date="2018-10-28T22:40:00Z">
              <w:rPr>
                <w:rFonts w:cs="Times New Roman"/>
                <w:sz w:val="22"/>
              </w:rPr>
            </w:rPrChange>
          </w:rPr>
          <w:t xml:space="preserve">be </w:t>
        </w:r>
        <w:del w:id="12815" w:author="韬 黄" w:date="2018-11-03T23:50:00Z">
          <w:r w:rsidR="009D7974" w:rsidRPr="00A37575" w:rsidDel="00F6509C">
            <w:rPr>
              <w:rFonts w:cs="Times New Roman"/>
              <w:noProof/>
              <w:sz w:val="22"/>
              <w:rPrChange w:id="12816" w:author="tao huang" w:date="2018-10-28T22:40:00Z">
                <w:rPr>
                  <w:rFonts w:cs="Times New Roman"/>
                  <w:sz w:val="22"/>
                </w:rPr>
              </w:rPrChange>
            </w:rPr>
            <w:delText>achieved</w:delText>
          </w:r>
        </w:del>
      </w:ins>
      <w:ins w:id="12817" w:author="韬 黄" w:date="2018-11-03T23:50:00Z">
        <w:r w:rsidR="00F6509C">
          <w:rPr>
            <w:rFonts w:cs="Times New Roman"/>
            <w:noProof/>
            <w:sz w:val="22"/>
          </w:rPr>
          <w:t>found</w:t>
        </w:r>
      </w:ins>
      <w:r w:rsidRPr="00A37575">
        <w:rPr>
          <w:rFonts w:cs="Times New Roman"/>
          <w:sz w:val="22"/>
        </w:rPr>
        <w:t>. For example,</w:t>
      </w:r>
      <w:ins w:id="12818" w:author="tao huang" w:date="2018-10-25T19:45:00Z">
        <w:r w:rsidR="006302A8" w:rsidRPr="00A37575">
          <w:rPr>
            <w:rFonts w:cs="Times New Roman"/>
            <w:sz w:val="22"/>
          </w:rPr>
          <w:t xml:space="preserve"> we m</w:t>
        </w:r>
      </w:ins>
      <w:ins w:id="12819" w:author="tao huang" w:date="2018-10-25T19:46:00Z">
        <w:r w:rsidR="006302A8" w:rsidRPr="00A37575">
          <w:rPr>
            <w:rFonts w:cs="Times New Roman"/>
            <w:sz w:val="22"/>
          </w:rPr>
          <w:t>ay use alternative methods to capture</w:t>
        </w:r>
      </w:ins>
      <w:r w:rsidRPr="00A37575">
        <w:rPr>
          <w:rFonts w:cs="Times New Roman"/>
          <w:sz w:val="22"/>
        </w:rPr>
        <w:t xml:space="preserve"> </w:t>
      </w:r>
      <w:ins w:id="12820" w:author="tao huang" w:date="2018-10-25T19:46:00Z">
        <w:r w:rsidR="006302A8" w:rsidRPr="00A37575">
          <w:rPr>
            <w:rFonts w:cs="Times New Roman"/>
            <w:sz w:val="22"/>
          </w:rPr>
          <w:t xml:space="preserve">the seasonality. </w:t>
        </w:r>
      </w:ins>
      <w:r w:rsidR="00905DAB" w:rsidRPr="004618C4">
        <w:rPr>
          <w:rFonts w:cs="Times New Roman"/>
          <w:sz w:val="22"/>
        </w:rPr>
        <w:fldChar w:fldCharType="begin"/>
      </w:r>
      <w:r w:rsidR="004E50CE">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pages&gt;1120&lt;/pages&gt;&lt;volume&gt;11&lt;/volume&gt;&lt;dates&gt;&lt;year&gt;2018&lt;/year&gt;&lt;/dates&gt;&lt;urls&gt;&lt;/urls&gt;&lt;electronic-resource-num&gt;doi:10.3390/en11051120&lt;/electronic-resource-num&gt;&lt;/record&gt;&lt;/Cite&gt;&lt;/EndNote&gt;</w:instrText>
      </w:r>
      <w:r w:rsidR="00905DAB" w:rsidRPr="004618C4">
        <w:rPr>
          <w:rFonts w:cs="Times New Roman"/>
          <w:sz w:val="22"/>
          <w:rPrChange w:id="12821" w:author="tao huang" w:date="2018-10-28T22:40:00Z">
            <w:rPr>
              <w:rFonts w:cs="Times New Roman"/>
              <w:sz w:val="22"/>
            </w:rPr>
          </w:rPrChange>
        </w:rPr>
        <w:fldChar w:fldCharType="separate"/>
      </w:r>
      <w:r w:rsidR="002D3F4E">
        <w:rPr>
          <w:rFonts w:cs="Times New Roman"/>
          <w:noProof/>
          <w:sz w:val="22"/>
        </w:rPr>
        <w:t>Nagbe, Cugliari, and Jacques (2018)</w:t>
      </w:r>
      <w:r w:rsidR="00905DAB" w:rsidRPr="004618C4">
        <w:rPr>
          <w:rFonts w:cs="Times New Roman"/>
          <w:sz w:val="22"/>
        </w:rPr>
        <w:fldChar w:fldCharType="end"/>
      </w:r>
      <w:ins w:id="12822" w:author="tao huang" w:date="2018-10-25T19:45:00Z">
        <w:r w:rsidR="006302A8" w:rsidRPr="00A37575">
          <w:rPr>
            <w:rFonts w:cs="Times New Roman"/>
            <w:sz w:val="22"/>
          </w:rPr>
          <w:t xml:space="preserve"> </w:t>
        </w:r>
      </w:ins>
      <w:del w:id="12823" w:author="tao huang" w:date="2018-10-25T19:46:00Z">
        <w:r w:rsidRPr="00A37575" w:rsidDel="006302A8">
          <w:rPr>
            <w:rFonts w:cs="Times New Roman"/>
            <w:sz w:val="22"/>
          </w:rPr>
          <w:delText xml:space="preserve">there are studies which use </w:delText>
        </w:r>
      </w:del>
      <w:ins w:id="12824" w:author="tao huang" w:date="2018-10-25T19:46:00Z">
        <w:r w:rsidR="006302A8" w:rsidRPr="00A37575">
          <w:rPr>
            <w:rFonts w:cs="Times New Roman"/>
            <w:sz w:val="22"/>
          </w:rPr>
          <w:t>used</w:t>
        </w:r>
      </w:ins>
      <w:ins w:id="12825"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12826" w:author="tao huang" w:date="2018-10-25T19:46:00Z">
        <w:r w:rsidR="006302A8" w:rsidRPr="00A37575">
          <w:rPr>
            <w:rFonts w:cs="Times New Roman"/>
            <w:sz w:val="22"/>
          </w:rPr>
          <w:t xml:space="preserve">the </w:t>
        </w:r>
      </w:ins>
      <w:r w:rsidRPr="00A37575">
        <w:rPr>
          <w:rFonts w:cs="Times New Roman"/>
          <w:sz w:val="22"/>
        </w:rPr>
        <w:t>seasonality</w:t>
      </w:r>
      <w:ins w:id="12827" w:author="tao huang" w:date="2018-10-25T19:46:00Z">
        <w:r w:rsidR="006302A8" w:rsidRPr="00A37575">
          <w:rPr>
            <w:rFonts w:cs="Times New Roman"/>
            <w:sz w:val="22"/>
          </w:rPr>
          <w:t xml:space="preserve"> </w:t>
        </w:r>
      </w:ins>
      <w:del w:id="12828"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12829" w:author="tao huang" w:date="2018-10-25T19:47:00Z">
        <w:r w:rsidRPr="00A37575" w:rsidDel="006302A8">
          <w:rPr>
            <w:rFonts w:cs="Times New Roman"/>
            <w:sz w:val="22"/>
          </w:rPr>
          <w:delText>data</w:delText>
        </w:r>
      </w:del>
      <w:ins w:id="12830" w:author="tao huang" w:date="2018-10-25T19:47:00Z">
        <w:r w:rsidR="006302A8" w:rsidRPr="00A37575">
          <w:rPr>
            <w:rFonts w:cs="Times New Roman"/>
            <w:sz w:val="22"/>
          </w:rPr>
          <w:t>demand</w:t>
        </w:r>
      </w:ins>
      <w:del w:id="12831"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4A2B83">
        <w:rPr>
          <w:rFonts w:cs="Times New Roman"/>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12832" w:author="tao huang" w:date="2018-10-25T18:55:00Z">
        <w:r w:rsidRPr="001A6E72" w:rsidDel="00905DAB">
          <w:rPr>
            <w:rFonts w:cs="Times New Roman"/>
            <w:sz w:val="22"/>
            <w:rPrChange w:id="12833" w:author="tao huang" w:date="2018-10-28T22:40:00Z">
              <w:rPr>
                <w:rFonts w:cs="Times New Roman"/>
                <w:sz w:val="22"/>
              </w:rPr>
            </w:rPrChange>
          </w:rPr>
          <w:fldChar w:fldCharType="separate"/>
        </w:r>
      </w:del>
      <w:r w:rsidR="004A2B83">
        <w:rPr>
          <w:rFonts w:cs="Times New Roman"/>
          <w:noProof/>
          <w:sz w:val="22"/>
        </w:rPr>
        <w:t>(Nagbe, Cugliari, &amp; Jacques, 2018)</w:t>
      </w:r>
      <w:del w:id="12834"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12835" w:author="tao huang" w:date="2018-10-25T19:50:00Z">
        <w:r w:rsidR="00FF702C" w:rsidRPr="00A37575">
          <w:rPr>
            <w:rFonts w:cs="Times New Roman"/>
            <w:sz w:val="22"/>
          </w:rPr>
          <w:t xml:space="preserve">equally </w:t>
        </w:r>
      </w:ins>
      <w:r w:rsidRPr="00A37575">
        <w:rPr>
          <w:rFonts w:cs="Times New Roman"/>
          <w:sz w:val="22"/>
        </w:rPr>
        <w:t xml:space="preserve">combine </w:t>
      </w:r>
      <w:del w:id="12836" w:author="tao huang" w:date="2018-10-25T19:49:00Z">
        <w:r w:rsidRPr="00A37575" w:rsidDel="00FF702C">
          <w:rPr>
            <w:rFonts w:cs="Times New Roman"/>
            <w:sz w:val="22"/>
          </w:rPr>
          <w:delText xml:space="preserve">five </w:delText>
        </w:r>
      </w:del>
      <w:ins w:id="12837" w:author="tao huang" w:date="2018-10-25T19:49:00Z">
        <w:r w:rsidR="00FF702C" w:rsidRPr="00A37575">
          <w:rPr>
            <w:rFonts w:cs="Times New Roman"/>
            <w:sz w:val="22"/>
          </w:rPr>
          <w:t>the</w:t>
        </w:r>
      </w:ins>
      <w:del w:id="12838" w:author="tao huang" w:date="2018-10-25T19:49:00Z">
        <w:r w:rsidRPr="00A37575" w:rsidDel="00FF702C">
          <w:rPr>
            <w:rFonts w:cs="Times New Roman"/>
            <w:sz w:val="22"/>
          </w:rPr>
          <w:delText>sets of</w:delText>
        </w:r>
      </w:del>
      <w:r w:rsidRPr="00A37575">
        <w:rPr>
          <w:rFonts w:cs="Times New Roman"/>
          <w:sz w:val="22"/>
        </w:rPr>
        <w:t xml:space="preserve"> forecasts </w:t>
      </w:r>
      <w:del w:id="12839" w:author="tao huang" w:date="2018-10-25T19:49:00Z">
        <w:r w:rsidRPr="00A37575" w:rsidDel="00FF702C">
          <w:rPr>
            <w:rFonts w:cs="Times New Roman"/>
            <w:sz w:val="22"/>
          </w:rPr>
          <w:delText xml:space="preserve">based </w:delText>
        </w:r>
      </w:del>
      <w:ins w:id="12840" w:author="tao huang" w:date="2018-10-25T19:49:00Z">
        <w:r w:rsidR="00FF702C" w:rsidRPr="00A37575">
          <w:rPr>
            <w:rFonts w:cs="Times New Roman"/>
            <w:sz w:val="22"/>
          </w:rPr>
          <w:t>generated by the ADL-</w:t>
        </w:r>
        <w:r w:rsidR="00FF702C" w:rsidRPr="00A37575">
          <w:rPr>
            <w:rFonts w:cs="Times New Roman"/>
            <w:noProof/>
            <w:sz w:val="22"/>
            <w:rPrChange w:id="12841" w:author="tao huang" w:date="2018-10-28T22:40:00Z">
              <w:rPr>
                <w:rFonts w:cs="Times New Roman"/>
                <w:sz w:val="22"/>
              </w:rPr>
            </w:rPrChange>
          </w:rPr>
          <w:t>intra</w:t>
        </w:r>
        <w:r w:rsidR="00FF702C" w:rsidRPr="00A37575">
          <w:rPr>
            <w:rFonts w:cs="Times New Roman"/>
            <w:sz w:val="22"/>
          </w:rPr>
          <w:t xml:space="preserve"> model </w:t>
        </w:r>
      </w:ins>
      <w:ins w:id="12842" w:author="tao huang" w:date="2018-10-25T19:50:00Z">
        <w:r w:rsidR="00FF702C" w:rsidRPr="00A37575">
          <w:rPr>
            <w:rFonts w:cs="Times New Roman"/>
            <w:sz w:val="22"/>
          </w:rPr>
          <w:t>with</w:t>
        </w:r>
      </w:ins>
      <w:ins w:id="12843" w:author="tao huang" w:date="2018-10-25T19:49:00Z">
        <w:r w:rsidR="00FF702C" w:rsidRPr="00A37575">
          <w:rPr>
            <w:rFonts w:cs="Times New Roman"/>
            <w:sz w:val="22"/>
          </w:rPr>
          <w:t xml:space="preserve"> </w:t>
        </w:r>
      </w:ins>
      <w:del w:id="12844"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12845"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12846" w:author="tao huang" w:date="2018-10-25T19:50:00Z">
        <w:r w:rsidR="00FF702C" w:rsidRPr="00A37575">
          <w:rPr>
            <w:rFonts w:cs="Times New Roman"/>
            <w:sz w:val="22"/>
          </w:rPr>
          <w:t>We may further exp</w:t>
        </w:r>
      </w:ins>
      <w:ins w:id="12847" w:author="tao huang" w:date="2018-10-25T19:51:00Z">
        <w:r w:rsidR="00FF702C" w:rsidRPr="00A37575">
          <w:rPr>
            <w:rFonts w:cs="Times New Roman"/>
            <w:sz w:val="22"/>
          </w:rPr>
          <w:t xml:space="preserve">lore </w:t>
        </w:r>
      </w:ins>
      <w:del w:id="12848" w:author="tao huang" w:date="2018-10-25T19:51:00Z">
        <w:r w:rsidRPr="00A37575" w:rsidDel="00FF702C">
          <w:rPr>
            <w:rFonts w:cs="Times New Roman"/>
            <w:sz w:val="22"/>
          </w:rPr>
          <w:delText>T</w:delText>
        </w:r>
      </w:del>
      <w:ins w:id="12849" w:author="tao huang" w:date="2018-10-25T19:51:00Z">
        <w:r w:rsidR="00FF702C" w:rsidRPr="00A37575">
          <w:rPr>
            <w:rFonts w:cs="Times New Roman"/>
            <w:sz w:val="22"/>
          </w:rPr>
          <w:t>t</w:t>
        </w:r>
      </w:ins>
      <w:r w:rsidRPr="00A37575">
        <w:rPr>
          <w:rFonts w:cs="Times New Roman"/>
          <w:sz w:val="22"/>
        </w:rPr>
        <w:t>he</w:t>
      </w:r>
      <w:ins w:id="12850"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12851" w:author="Didier Soopramanien" w:date="2018-10-24T12:13:00Z">
        <w:r w:rsidRPr="00A37575" w:rsidDel="002553DE">
          <w:rPr>
            <w:rFonts w:cs="Times New Roman"/>
            <w:sz w:val="22"/>
          </w:rPr>
          <w:delText xml:space="preserve">may </w:delText>
        </w:r>
      </w:del>
      <w:ins w:id="12852" w:author="Didier Soopramanien" w:date="2018-10-24T12:13:00Z">
        <w:del w:id="12853" w:author="tao huang" w:date="2018-10-25T19:51:00Z">
          <w:r w:rsidR="002553DE" w:rsidRPr="00A37575" w:rsidDel="00FF702C">
            <w:rPr>
              <w:rFonts w:cs="Times New Roman"/>
              <w:sz w:val="22"/>
            </w:rPr>
            <w:delText xml:space="preserve">could </w:delText>
          </w:r>
        </w:del>
      </w:ins>
      <w:del w:id="12854" w:author="tao huang" w:date="2018-10-25T19:51:00Z">
        <w:r w:rsidRPr="00A37575" w:rsidDel="00FF702C">
          <w:rPr>
            <w:rFonts w:cs="Times New Roman"/>
            <w:sz w:val="22"/>
          </w:rPr>
          <w:delText>potentially be improved by</w:delText>
        </w:r>
      </w:del>
      <w:ins w:id="12855" w:author="tao huang" w:date="2018-10-25T19:51:00Z">
        <w:r w:rsidR="00FF702C" w:rsidRPr="00A37575">
          <w:rPr>
            <w:rFonts w:cs="Times New Roman"/>
            <w:sz w:val="22"/>
          </w:rPr>
          <w:t xml:space="preserve">with </w:t>
        </w:r>
      </w:ins>
      <w:ins w:id="12856" w:author="tao huang" w:date="2018-10-28T22:38:00Z">
        <w:r w:rsidR="004133A6" w:rsidRPr="00A37575">
          <w:rPr>
            <w:rFonts w:cs="Times New Roman"/>
            <w:sz w:val="22"/>
            <w:rPrChange w:id="12857" w:author="tao huang" w:date="2018-10-28T22:40:00Z">
              <w:rPr>
                <w:rFonts w:cs="Times New Roman"/>
                <w:color w:val="833C0B" w:themeColor="accent2" w:themeShade="80"/>
                <w:sz w:val="22"/>
              </w:rPr>
            </w:rPrChange>
          </w:rPr>
          <w:t xml:space="preserve">a </w:t>
        </w:r>
      </w:ins>
      <w:ins w:id="12858" w:author="tao huang" w:date="2018-10-25T19:51:00Z">
        <w:r w:rsidR="00FF702C" w:rsidRPr="00A37575">
          <w:rPr>
            <w:rFonts w:cs="Times New Roman"/>
            <w:noProof/>
            <w:sz w:val="22"/>
            <w:rPrChange w:id="12859" w:author="tao huang" w:date="2018-10-28T22:40:00Z">
              <w:rPr>
                <w:rFonts w:cs="Times New Roman"/>
                <w:sz w:val="22"/>
              </w:rPr>
            </w:rPrChange>
          </w:rPr>
          <w:t>different</w:t>
        </w:r>
      </w:ins>
      <w:del w:id="12860"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12861" w:author="tao huang" w:date="2018-10-25T19:51:00Z">
        <w:r w:rsidR="00FF702C" w:rsidRPr="00A37575">
          <w:rPr>
            <w:rFonts w:cs="Times New Roman"/>
            <w:sz w:val="22"/>
          </w:rPr>
          <w:t xml:space="preserve">and </w:t>
        </w:r>
      </w:ins>
      <w:del w:id="12862" w:author="tao huang" w:date="2018-10-25T19:52:00Z">
        <w:r w:rsidRPr="00A37575" w:rsidDel="00FF702C">
          <w:rPr>
            <w:rFonts w:cs="Times New Roman"/>
            <w:sz w:val="22"/>
          </w:rPr>
          <w:delText xml:space="preserve">by </w:delText>
        </w:r>
      </w:del>
      <w:del w:id="12863" w:author="tao huang" w:date="2018-10-25T19:51:00Z">
        <w:r w:rsidRPr="00A37575" w:rsidDel="00FF702C">
          <w:rPr>
            <w:rFonts w:cs="Times New Roman"/>
            <w:sz w:val="22"/>
          </w:rPr>
          <w:delText xml:space="preserve">changing the minimum length of the estimation windows, and by </w:delText>
        </w:r>
      </w:del>
      <w:del w:id="12864" w:author="tao huang" w:date="2018-10-25T19:52:00Z">
        <w:r w:rsidRPr="00A37575" w:rsidDel="00FF702C">
          <w:rPr>
            <w:rFonts w:cs="Times New Roman"/>
            <w:sz w:val="22"/>
          </w:rPr>
          <w:delText>exploring alternative</w:delText>
        </w:r>
      </w:del>
      <w:ins w:id="12865"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12866" w:author="tao huang" w:date="2018-10-28T22:40:00Z">
            <w:rPr>
              <w:rFonts w:cs="Times New Roman"/>
              <w:sz w:val="22"/>
            </w:rPr>
          </w:rPrChange>
        </w:rPr>
        <w:t>k</w:t>
      </w:r>
      <w:r w:rsidRPr="00A37575">
        <w:rPr>
          <w:rFonts w:cs="Times New Roman"/>
          <w:sz w:val="22"/>
        </w:rPr>
        <w:t xml:space="preserve">-fold evaluation). </w:t>
      </w:r>
      <w:del w:id="12867" w:author="Didier Soopramanien" w:date="2018-10-24T12:13:00Z">
        <w:r w:rsidRPr="00A37575" w:rsidDel="002553DE">
          <w:rPr>
            <w:rFonts w:cs="Times New Roman"/>
            <w:sz w:val="22"/>
          </w:rPr>
          <w:delText>For the</w:delText>
        </w:r>
      </w:del>
      <w:ins w:id="12868" w:author="Didier Soopramanien" w:date="2018-10-24T12:13:00Z">
        <w:del w:id="12869" w:author="tao huang" w:date="2018-10-25T19:53:00Z">
          <w:r w:rsidR="002553DE" w:rsidRPr="00A37575" w:rsidDel="00AB6020">
            <w:rPr>
              <w:rFonts w:cs="Times New Roman"/>
              <w:sz w:val="22"/>
            </w:rPr>
            <w:delText>In the case of</w:delText>
          </w:r>
        </w:del>
      </w:ins>
      <w:ins w:id="12870" w:author="tao huang" w:date="2018-10-25T19:53:00Z">
        <w:r w:rsidR="00AB6020" w:rsidRPr="00A37575">
          <w:rPr>
            <w:rFonts w:cs="Times New Roman"/>
            <w:sz w:val="22"/>
          </w:rPr>
          <w:t>For the</w:t>
        </w:r>
      </w:ins>
      <w:ins w:id="12871" w:author="Didier Soopramanien" w:date="2018-10-24T12:13:00Z">
        <w:r w:rsidR="002553DE" w:rsidRPr="00A37575">
          <w:rPr>
            <w:rFonts w:cs="Times New Roman"/>
            <w:sz w:val="22"/>
          </w:rPr>
          <w:t xml:space="preserve"> </w:t>
        </w:r>
      </w:ins>
      <w:del w:id="12872" w:author="Didier Soopramanien" w:date="2018-10-24T12:13:00Z">
        <w:r w:rsidRPr="00A37575" w:rsidDel="002553DE">
          <w:rPr>
            <w:rFonts w:cs="Times New Roman"/>
            <w:sz w:val="22"/>
          </w:rPr>
          <w:delText xml:space="preserve"> </w:delText>
        </w:r>
      </w:del>
      <w:r w:rsidRPr="00A37575">
        <w:rPr>
          <w:rFonts w:cs="Times New Roman"/>
          <w:sz w:val="22"/>
        </w:rPr>
        <w:t>IC method,</w:t>
      </w:r>
      <w:ins w:id="12873" w:author="tao huang" w:date="2018-10-25T19:55:00Z">
        <w:r w:rsidR="00AB6020" w:rsidRPr="00A37575">
          <w:rPr>
            <w:rFonts w:cs="Times New Roman"/>
            <w:sz w:val="22"/>
          </w:rPr>
          <w:t xml:space="preserve"> we may explore the model’s forecasting performance when using different correction schemes </w:t>
        </w:r>
      </w:ins>
      <w:del w:id="12874"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2D3F4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1A6E72">
        <w:rPr>
          <w:rFonts w:cs="Times New Roman"/>
          <w:sz w:val="22"/>
          <w:rPrChange w:id="12875" w:author="tao huang" w:date="2018-10-28T22:40:00Z">
            <w:rPr>
              <w:rFonts w:cs="Times New Roman"/>
              <w:sz w:val="22"/>
            </w:rPr>
          </w:rPrChange>
        </w:rPr>
        <w:fldChar w:fldCharType="separate"/>
      </w:r>
      <w:r w:rsidR="002D3F4E">
        <w:rPr>
          <w:rFonts w:cs="Times New Roman"/>
          <w:noProof/>
          <w:sz w:val="22"/>
        </w:rPr>
        <w:t xml:space="preserve">(Clements &amp; Hendry, </w:t>
      </w:r>
      <w:r w:rsidR="002D3F4E">
        <w:rPr>
          <w:rFonts w:cs="Times New Roman"/>
          <w:noProof/>
          <w:sz w:val="22"/>
        </w:rPr>
        <w:lastRenderedPageBreak/>
        <w:t>1999)</w:t>
      </w:r>
      <w:r w:rsidR="00AB6020" w:rsidRPr="001A6E72">
        <w:rPr>
          <w:rFonts w:cs="Times New Roman"/>
          <w:sz w:val="22"/>
        </w:rPr>
        <w:fldChar w:fldCharType="end"/>
      </w:r>
      <w:ins w:id="12876"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12877"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12878" w:author="tao huang" w:date="2018-10-25T19:53:00Z">
        <w:r w:rsidRPr="00A37575" w:rsidDel="00AB6020">
          <w:rPr>
            <w:rFonts w:cs="Times New Roman"/>
            <w:sz w:val="22"/>
          </w:rPr>
          <w:delText xml:space="preserve">Clements and Hendry (1999) </w:delText>
        </w:r>
      </w:del>
      <w:del w:id="12879"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12880" w:author="tao huang" w:date="2018-10-25T19:57:00Z">
        <w:r w:rsidRPr="00A37575" w:rsidDel="00AB6020">
          <w:rPr>
            <w:rStyle w:val="FootnoteReference"/>
            <w:rFonts w:cs="Times New Roman"/>
            <w:sz w:val="22"/>
          </w:rPr>
          <w:footnoteReference w:id="20"/>
        </w:r>
        <w:r w:rsidRPr="00A37575" w:rsidDel="00AB6020">
          <w:rPr>
            <w:rFonts w:cs="Times New Roman"/>
            <w:sz w:val="22"/>
          </w:rPr>
          <w:delText>.</w:delText>
        </w:r>
      </w:del>
      <w:r w:rsidRPr="00A37575">
        <w:rPr>
          <w:rFonts w:cs="Times New Roman"/>
          <w:sz w:val="22"/>
        </w:rPr>
        <w:t xml:space="preserve"> </w:t>
      </w:r>
      <w:ins w:id="12889" w:author="Didier Soopramanien" w:date="2018-10-24T12:13:00Z">
        <w:del w:id="12890" w:author="tao huang" w:date="2018-10-25T19:57:00Z">
          <w:r w:rsidR="002553DE" w:rsidRPr="00A37575" w:rsidDel="00AB6020">
            <w:rPr>
              <w:rFonts w:cs="Times New Roman"/>
              <w:sz w:val="22"/>
            </w:rPr>
            <w:delText>Also</w:delText>
          </w:r>
        </w:del>
      </w:ins>
      <w:del w:id="12891"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12892" w:author="Didier Soopramanien" w:date="2018-10-24T12:13:00Z">
        <w:r w:rsidR="002553DE" w:rsidRPr="00A37575">
          <w:rPr>
            <w:rFonts w:cs="Times New Roman"/>
            <w:sz w:val="22"/>
          </w:rPr>
          <w:t xml:space="preserve">have </w:t>
        </w:r>
      </w:ins>
      <w:r w:rsidRPr="00A37575">
        <w:rPr>
          <w:rFonts w:cs="Times New Roman"/>
          <w:sz w:val="22"/>
        </w:rPr>
        <w:t>propose</w:t>
      </w:r>
      <w:del w:id="12893" w:author="Didier Soopramanien" w:date="2018-10-24T12:13:00Z">
        <w:r w:rsidRPr="00A37575" w:rsidDel="002553DE">
          <w:rPr>
            <w:rFonts w:cs="Times New Roman"/>
            <w:sz w:val="22"/>
          </w:rPr>
          <w:delText xml:space="preserve"> </w:delText>
        </w:r>
      </w:del>
      <w:ins w:id="12894"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12895" w:author="Didier Soopramanien" w:date="2018-10-24T12:14:00Z">
        <w:del w:id="12896" w:author="tao huang" w:date="2018-10-25T19:58:00Z">
          <w:r w:rsidR="008F3607" w:rsidRPr="00A37575" w:rsidDel="00AB6020">
            <w:rPr>
              <w:rFonts w:cs="Times New Roman"/>
              <w:sz w:val="22"/>
            </w:rPr>
            <w:delText>So</w:delText>
          </w:r>
        </w:del>
      </w:ins>
      <w:ins w:id="12897" w:author="tao huang" w:date="2018-10-25T19:58:00Z">
        <w:r w:rsidR="00AB6020" w:rsidRPr="00A37575">
          <w:rPr>
            <w:rFonts w:cs="Times New Roman"/>
            <w:sz w:val="22"/>
          </w:rPr>
          <w:t>Thus</w:t>
        </w:r>
      </w:ins>
      <w:ins w:id="12898" w:author="Didier Soopramanien" w:date="2018-10-24T12:14:00Z">
        <w:r w:rsidR="008F3607" w:rsidRPr="00A37575">
          <w:rPr>
            <w:rFonts w:cs="Times New Roman"/>
            <w:sz w:val="22"/>
          </w:rPr>
          <w:t xml:space="preserve">, it is possible that </w:t>
        </w:r>
      </w:ins>
      <w:del w:id="12899" w:author="Didier Soopramanien" w:date="2018-10-24T12:14:00Z">
        <w:r w:rsidRPr="00A37575" w:rsidDel="008F3607">
          <w:rPr>
            <w:rFonts w:cs="Times New Roman"/>
            <w:sz w:val="22"/>
          </w:rPr>
          <w:delText>Thus, we may further investigate how we can improve t</w:delText>
        </w:r>
      </w:del>
      <w:ins w:id="12900" w:author="Didier Soopramanien" w:date="2018-10-24T12:14:00Z">
        <w:r w:rsidR="008F3607" w:rsidRPr="00A37575">
          <w:rPr>
            <w:rFonts w:cs="Times New Roman"/>
            <w:sz w:val="22"/>
          </w:rPr>
          <w:t>t</w:t>
        </w:r>
      </w:ins>
      <w:r w:rsidRPr="00A37575">
        <w:rPr>
          <w:rFonts w:cs="Times New Roman"/>
          <w:sz w:val="22"/>
        </w:rPr>
        <w:t>he forecasting performance</w:t>
      </w:r>
      <w:ins w:id="12901"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12902"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12903" w:author="Didier Soopramanien" w:date="2018-10-24T12:15:00Z">
        <w:r w:rsidRPr="00A37575" w:rsidDel="0062111A">
          <w:rPr>
            <w:rFonts w:cs="Times New Roman"/>
            <w:sz w:val="22"/>
          </w:rPr>
          <w:delText>taking into account</w:delText>
        </w:r>
      </w:del>
      <w:ins w:id="12904"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12905" w:author="Didier Soopramanien" w:date="2018-10-24T12:15:00Z">
        <w:r w:rsidR="0062111A" w:rsidRPr="00A37575">
          <w:rPr>
            <w:rFonts w:cs="Times New Roman"/>
            <w:sz w:val="22"/>
          </w:rPr>
          <w:t xml:space="preserve"> which we have brought to attention in this paper</w:t>
        </w:r>
      </w:ins>
      <w:r w:rsidRPr="00A37575">
        <w:rPr>
          <w:rFonts w:cs="Times New Roman"/>
          <w:sz w:val="22"/>
        </w:rPr>
        <w:t xml:space="preserve">. </w:t>
      </w:r>
      <w:ins w:id="12906" w:author="tao huang" w:date="2018-10-25T19:59:00Z">
        <w:r w:rsidR="00AB6020" w:rsidRPr="00A37575">
          <w:rPr>
            <w:rFonts w:cs="Times New Roman"/>
            <w:sz w:val="22"/>
          </w:rPr>
          <w:t xml:space="preserve">Also, </w:t>
        </w:r>
      </w:ins>
      <w:del w:id="12907" w:author="tao huang" w:date="2018-10-25T19:59:00Z">
        <w:r w:rsidRPr="00A37575" w:rsidDel="00AB6020">
          <w:rPr>
            <w:rFonts w:cs="Times New Roman"/>
            <w:sz w:val="22"/>
          </w:rPr>
          <w:delText>A</w:delText>
        </w:r>
      </w:del>
      <w:ins w:id="12908" w:author="tao huang" w:date="2018-10-25T19:59:00Z">
        <w:r w:rsidR="00AB6020" w:rsidRPr="00A37575">
          <w:rPr>
            <w:rFonts w:cs="Times New Roman"/>
            <w:sz w:val="22"/>
          </w:rPr>
          <w:t xml:space="preserve">an </w:t>
        </w:r>
      </w:ins>
      <w:del w:id="12909"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12910" w:author="tao huang" w:date="2018-10-28T22:40:00Z">
            <w:rPr>
              <w:rFonts w:cs="Times New Roman"/>
              <w:sz w:val="22"/>
            </w:rPr>
          </w:rPrChange>
        </w:rPr>
        <w:t>intra</w:t>
      </w:r>
      <w:r w:rsidRPr="00A37575">
        <w:rPr>
          <w:rFonts w:cs="Times New Roman"/>
          <w:sz w:val="22"/>
        </w:rPr>
        <w:t>-EWC method and the ADL-intra-IC method is to directly model the chang</w:t>
      </w:r>
      <w:ins w:id="12911" w:author="tao huang" w:date="2018-10-25T19:59:00Z">
        <w:r w:rsidR="00AB6020" w:rsidRPr="00A37575">
          <w:rPr>
            <w:rFonts w:cs="Times New Roman"/>
            <w:sz w:val="22"/>
          </w:rPr>
          <w:t xml:space="preserve">e </w:t>
        </w:r>
      </w:ins>
      <w:del w:id="12912" w:author="tao huang" w:date="2018-10-25T19:59:00Z">
        <w:r w:rsidRPr="00A37575" w:rsidDel="00AB6020">
          <w:rPr>
            <w:rFonts w:cs="Times New Roman"/>
            <w:sz w:val="22"/>
          </w:rPr>
          <w:delText xml:space="preserve">ing process </w:delText>
        </w:r>
      </w:del>
      <w:del w:id="12913" w:author="tao huang" w:date="2018-11-04T12:42:00Z">
        <w:r w:rsidRPr="00A37575" w:rsidDel="006D1D73">
          <w:rPr>
            <w:rFonts w:cs="Times New Roman"/>
            <w:sz w:val="22"/>
          </w:rPr>
          <w:delText>of</w:delText>
        </w:r>
      </w:del>
      <w:ins w:id="12914" w:author="tao huang" w:date="2018-11-04T12:42:00Z">
        <w:r w:rsidR="006D1D73">
          <w:rPr>
            <w:rFonts w:cs="Times New Roman"/>
            <w:sz w:val="22"/>
          </w:rPr>
          <w:t>in</w:t>
        </w:r>
      </w:ins>
      <w:r w:rsidRPr="00A37575">
        <w:rPr>
          <w:rFonts w:cs="Times New Roman"/>
          <w:sz w:val="22"/>
        </w:rPr>
        <w:t xml:space="preserve"> the effect of the marketing activities</w:t>
      </w:r>
      <w:ins w:id="12915" w:author="韬 黄" w:date="2018-11-03T23:51:00Z">
        <w:r w:rsidR="00F6509C">
          <w:rPr>
            <w:rFonts w:cs="Times New Roman"/>
            <w:sz w:val="22"/>
          </w:rPr>
          <w:t xml:space="preserve">, such as </w:t>
        </w:r>
      </w:ins>
      <w:del w:id="12916" w:author="韬 黄" w:date="2018-11-03T23:51:00Z">
        <w:r w:rsidRPr="00A37575" w:rsidDel="00F6509C">
          <w:rPr>
            <w:rFonts w:cs="Times New Roman"/>
            <w:sz w:val="22"/>
          </w:rPr>
          <w:delText xml:space="preserve">. For example, </w:delText>
        </w:r>
      </w:del>
      <w:r w:rsidRPr="00A37575">
        <w:rPr>
          <w:rFonts w:cs="Times New Roman"/>
          <w:sz w:val="22"/>
        </w:rPr>
        <w:t xml:space="preserve">the time-varying parameter model. However, a disadvantage of this method is that we need to make </w:t>
      </w:r>
      <w:del w:id="12917"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12918" w:author="tao huang" w:date="2018-10-28T22:39:00Z">
        <w:r w:rsidR="004133A6" w:rsidRPr="00A37575">
          <w:rPr>
            <w:rFonts w:cs="Times New Roman"/>
            <w:sz w:val="22"/>
            <w:rPrChange w:id="12919"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12920" w:author="tao huang" w:date="2018-10-28T22:40:00Z">
            <w:rPr>
              <w:rFonts w:cs="Times New Roman"/>
              <w:sz w:val="22"/>
            </w:rPr>
          </w:rPrChange>
        </w:rPr>
        <w:t>change</w:t>
      </w:r>
      <w:del w:id="12921" w:author="tao huang" w:date="2018-10-25T20:01:00Z">
        <w:r w:rsidRPr="00A37575" w:rsidDel="00AB6020">
          <w:rPr>
            <w:rFonts w:cs="Times New Roman"/>
            <w:sz w:val="22"/>
          </w:rPr>
          <w:delText xml:space="preserve"> overtime</w:delText>
        </w:r>
      </w:del>
      <w:r w:rsidRPr="00A37575">
        <w:rPr>
          <w:rFonts w:cs="Times New Roman"/>
          <w:sz w:val="22"/>
        </w:rPr>
        <w:t xml:space="preserve">. </w:t>
      </w:r>
      <w:del w:id="12922" w:author="韬 黄" w:date="2018-11-03T23:51:00Z">
        <w:r w:rsidRPr="00A37575" w:rsidDel="00F6509C">
          <w:rPr>
            <w:rFonts w:cs="Times New Roman"/>
            <w:sz w:val="22"/>
          </w:rPr>
          <w:delText>e.g.,</w:delText>
        </w:r>
      </w:del>
      <w:ins w:id="12923" w:author="韬 黄" w:date="2018-11-03T23:51:00Z">
        <w:r w:rsidR="00F6509C">
          <w:rPr>
            <w:rFonts w:cs="Times New Roman"/>
            <w:sz w:val="22"/>
          </w:rPr>
          <w:t xml:space="preserve">For example, </w:t>
        </w:r>
      </w:ins>
      <w:del w:id="12924" w:author="韬 黄" w:date="2018-11-03T23:51:00Z">
        <w:r w:rsidRPr="00A37575" w:rsidDel="00F6509C">
          <w:rPr>
            <w:rFonts w:cs="Times New Roman"/>
            <w:sz w:val="22"/>
          </w:rPr>
          <w:delText xml:space="preserve"> </w:delText>
        </w:r>
      </w:del>
      <w:r w:rsidRPr="001A6E72">
        <w:rPr>
          <w:rFonts w:cs="Times New Roman"/>
          <w:sz w:val="22"/>
        </w:rPr>
        <w:fldChar w:fldCharType="begin"/>
      </w:r>
      <w:r w:rsidR="002D3F4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1A6E72">
        <w:rPr>
          <w:rFonts w:cs="Times New Roman"/>
          <w:sz w:val="22"/>
          <w:rPrChange w:id="12925" w:author="tao huang" w:date="2018-10-28T22:40:00Z">
            <w:rPr>
              <w:rFonts w:cs="Times New Roman"/>
              <w:sz w:val="22"/>
            </w:rPr>
          </w:rPrChange>
        </w:rPr>
        <w:fldChar w:fldCharType="separate"/>
      </w:r>
      <w:r w:rsidR="002D3F4E">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12926" w:author="tao huang" w:date="2018-10-28T22:40:00Z">
            <w:rPr>
              <w:rFonts w:cs="Times New Roman"/>
              <w:sz w:val="22"/>
            </w:rPr>
          </w:rPrChange>
        </w:rPr>
        <w:t>mode</w:t>
      </w:r>
      <w:del w:id="12927" w:author="tao huang" w:date="2018-10-28T22:39:00Z">
        <w:r w:rsidRPr="00A37575" w:rsidDel="004133A6">
          <w:rPr>
            <w:rFonts w:cs="Times New Roman"/>
            <w:noProof/>
            <w:sz w:val="22"/>
            <w:rPrChange w:id="12928" w:author="tao huang" w:date="2018-10-28T22:40:00Z">
              <w:rPr>
                <w:rFonts w:cs="Times New Roman"/>
                <w:sz w:val="22"/>
              </w:rPr>
            </w:rPrChange>
          </w:rPr>
          <w:delText>l</w:delText>
        </w:r>
      </w:del>
      <w:r w:rsidRPr="00A37575">
        <w:rPr>
          <w:rFonts w:cs="Times New Roman"/>
          <w:noProof/>
          <w:sz w:val="22"/>
          <w:rPrChange w:id="12929" w:author="tao huang" w:date="2018-10-28T22:40:00Z">
            <w:rPr>
              <w:rFonts w:cs="Times New Roman"/>
              <w:sz w:val="22"/>
            </w:rPr>
          </w:rPrChange>
        </w:rPr>
        <w:t>led</w:t>
      </w:r>
      <w:r w:rsidRPr="00A37575">
        <w:rPr>
          <w:rFonts w:cs="Times New Roman"/>
          <w:sz w:val="22"/>
        </w:rPr>
        <w:t xml:space="preserve"> the effect of </w:t>
      </w:r>
      <w:del w:id="12930" w:author="tao huang" w:date="2018-10-28T22:39:00Z">
        <w:r w:rsidRPr="00A37575" w:rsidDel="004133A6">
          <w:rPr>
            <w:rFonts w:cs="Times New Roman"/>
            <w:noProof/>
            <w:sz w:val="22"/>
            <w:rPrChange w:id="12931" w:author="tao huang" w:date="2018-10-28T22:40:00Z">
              <w:rPr>
                <w:rFonts w:cs="Times New Roman"/>
                <w:sz w:val="22"/>
              </w:rPr>
            </w:rPrChange>
          </w:rPr>
          <w:delText xml:space="preserve">the </w:delText>
        </w:r>
      </w:del>
      <w:r w:rsidRPr="00A37575">
        <w:rPr>
          <w:rFonts w:cs="Times New Roman"/>
          <w:noProof/>
          <w:sz w:val="22"/>
          <w:rPrChange w:id="12932"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 xml:space="preserve">a linear function of previous promotional activities. </w:t>
      </w:r>
      <w:ins w:id="12933" w:author="tao huang" w:date="2018-11-04T12:10:00Z">
        <w:r w:rsidR="000A02CF">
          <w:rPr>
            <w:rFonts w:cs="Times New Roman"/>
            <w:sz w:val="22"/>
          </w:rPr>
          <w:t xml:space="preserve">Their models were not developed for forecasting purposes. </w:t>
        </w:r>
      </w:ins>
      <w:ins w:id="12934" w:author="韬 黄" w:date="2018-11-03T23:52:00Z">
        <w:r w:rsidR="00F6509C" w:rsidRPr="00F6509C">
          <w:rPr>
            <w:rFonts w:cs="Times New Roman"/>
            <w:sz w:val="22"/>
          </w:rPr>
          <w:t>In summary, the methods we have proposed in this study produce consistently accurate forecasts. They also satisfy the practical requirements of retail forecasting in that they are intuitive, they can be developed and operated automatically and also use readily available data on marketing activities.</w:t>
        </w:r>
      </w:ins>
      <w:del w:id="12935" w:author="韬 黄" w:date="2018-11-03T23:52:00Z">
        <w:r w:rsidRPr="00A37575" w:rsidDel="00F6509C">
          <w:rPr>
            <w:rFonts w:cs="Times New Roman"/>
            <w:sz w:val="22"/>
          </w:rPr>
          <w:delText>The model</w:delText>
        </w:r>
      </w:del>
      <w:ins w:id="12936" w:author="tao huang" w:date="2018-10-25T20:01:00Z">
        <w:del w:id="12937" w:author="韬 黄" w:date="2018-11-03T23:52:00Z">
          <w:r w:rsidR="00AB6020" w:rsidRPr="00A37575" w:rsidDel="00F6509C">
            <w:rPr>
              <w:rFonts w:cs="Times New Roman"/>
              <w:sz w:val="22"/>
            </w:rPr>
            <w:delText>s</w:delText>
          </w:r>
        </w:del>
      </w:ins>
      <w:del w:id="12938" w:author="韬 黄" w:date="2018-11-03T23:52:00Z">
        <w:r w:rsidRPr="00A37575" w:rsidDel="00F6509C">
          <w:rPr>
            <w:rFonts w:cs="Times New Roman"/>
            <w:sz w:val="22"/>
          </w:rPr>
          <w:delText xml:space="preserve"> has </w:delText>
        </w:r>
      </w:del>
      <w:ins w:id="12939" w:author="tao huang" w:date="2018-10-25T20:01:00Z">
        <w:del w:id="12940" w:author="韬 黄" w:date="2018-11-03T23:52:00Z">
          <w:r w:rsidR="00AB6020" w:rsidRPr="00A37575" w:rsidDel="00F6509C">
            <w:rPr>
              <w:rFonts w:cs="Times New Roman"/>
              <w:sz w:val="22"/>
            </w:rPr>
            <w:delText xml:space="preserve">have </w:delText>
          </w:r>
        </w:del>
      </w:ins>
      <w:del w:id="12941" w:author="韬 黄" w:date="2018-11-03T23:52:00Z">
        <w:r w:rsidRPr="00A37575" w:rsidDel="00F6509C">
          <w:rPr>
            <w:rFonts w:cs="Times New Roman"/>
            <w:sz w:val="22"/>
          </w:rPr>
          <w:delText>a sophisticated structure</w:delText>
        </w:r>
      </w:del>
      <w:ins w:id="12942" w:author="tao huang" w:date="2018-10-25T20:01:00Z">
        <w:del w:id="12943" w:author="韬 黄" w:date="2018-11-03T23:52:00Z">
          <w:r w:rsidR="00AB6020" w:rsidRPr="00A37575" w:rsidDel="00F6509C">
            <w:rPr>
              <w:rFonts w:cs="Times New Roman"/>
              <w:sz w:val="22"/>
            </w:rPr>
            <w:delText>s</w:delText>
          </w:r>
        </w:del>
      </w:ins>
      <w:del w:id="12944" w:author="韬 黄" w:date="2018-11-03T23:52:00Z">
        <w:r w:rsidRPr="00A37575" w:rsidDel="00F6509C">
          <w:rPr>
            <w:rFonts w:cs="Times New Roman"/>
            <w:sz w:val="22"/>
          </w:rPr>
          <w:delText xml:space="preserve"> and </w:delText>
        </w:r>
        <w:r w:rsidRPr="00A37575" w:rsidDel="00F6509C">
          <w:rPr>
            <w:rFonts w:cs="Times New Roman"/>
            <w:noProof/>
            <w:sz w:val="22"/>
            <w:rPrChange w:id="12945" w:author="tao huang" w:date="2018-10-28T22:40:00Z">
              <w:rPr>
                <w:rFonts w:cs="Times New Roman"/>
                <w:sz w:val="22"/>
              </w:rPr>
            </w:rPrChange>
          </w:rPr>
          <w:delText xml:space="preserve">was </w:delText>
        </w:r>
      </w:del>
      <w:ins w:id="12946" w:author="tao huang" w:date="2018-10-25T20:01:00Z">
        <w:del w:id="12947" w:author="韬 黄" w:date="2018-11-03T23:52:00Z">
          <w:r w:rsidR="00AB6020" w:rsidRPr="00A37575" w:rsidDel="00F6509C">
            <w:rPr>
              <w:rFonts w:cs="Times New Roman"/>
              <w:noProof/>
              <w:sz w:val="22"/>
              <w:rPrChange w:id="12948" w:author="tao huang" w:date="2018-10-28T22:40:00Z">
                <w:rPr>
                  <w:rFonts w:cs="Times New Roman"/>
                  <w:sz w:val="22"/>
                </w:rPr>
              </w:rPrChange>
            </w:rPr>
            <w:delText xml:space="preserve">were </w:delText>
          </w:r>
        </w:del>
      </w:ins>
      <w:del w:id="12949" w:author="韬 黄" w:date="2018-11-03T23:52:00Z">
        <w:r w:rsidRPr="00A37575" w:rsidDel="00F6509C">
          <w:rPr>
            <w:rFonts w:cs="Times New Roman"/>
            <w:noProof/>
            <w:sz w:val="22"/>
            <w:rPrChange w:id="12950" w:author="tao huang" w:date="2018-10-28T22:40:00Z">
              <w:rPr>
                <w:rFonts w:cs="Times New Roman"/>
                <w:sz w:val="22"/>
              </w:rPr>
            </w:rPrChange>
          </w:rPr>
          <w:delText>not developed</w:delText>
        </w:r>
        <w:r w:rsidRPr="00A37575" w:rsidDel="00F6509C">
          <w:rPr>
            <w:rFonts w:cs="Times New Roman"/>
            <w:sz w:val="22"/>
          </w:rPr>
          <w:delText xml:space="preserve"> for forecasting.</w:delText>
        </w:r>
      </w:del>
      <w:ins w:id="12951" w:author="tao huang" w:date="2018-10-25T20:02:00Z">
        <w:del w:id="12952" w:author="韬 黄" w:date="2018-11-03T23:52:00Z">
          <w:r w:rsidR="00AB6020" w:rsidRPr="00A37575" w:rsidDel="00F6509C">
            <w:rPr>
              <w:rFonts w:cs="Times New Roman"/>
              <w:sz w:val="22"/>
            </w:rPr>
            <w:delText xml:space="preserve"> </w:delText>
          </w:r>
        </w:del>
      </w:ins>
      <w:del w:id="12953" w:author="韬 黄" w:date="2018-11-03T23:52:00Z">
        <w:r w:rsidRPr="00A37575" w:rsidDel="00F6509C">
          <w:rPr>
            <w:rFonts w:cs="Times New Roman"/>
            <w:sz w:val="22"/>
          </w:rPr>
          <w:delText xml:space="preserve"> Therefore, we leave the exploration of the potential of this type of model to </w:delText>
        </w:r>
      </w:del>
      <w:ins w:id="12954" w:author="Didier Soopramanien" w:date="2018-10-24T12:15:00Z">
        <w:del w:id="12955" w:author="韬 黄" w:date="2018-11-03T23:52:00Z">
          <w:r w:rsidR="008E5FBC" w:rsidRPr="00A37575" w:rsidDel="00F6509C">
            <w:rPr>
              <w:rFonts w:cs="Times New Roman"/>
              <w:sz w:val="22"/>
            </w:rPr>
            <w:delText xml:space="preserve">for </w:delText>
          </w:r>
        </w:del>
      </w:ins>
      <w:del w:id="12956" w:author="韬 黄" w:date="2018-11-03T23:52:00Z">
        <w:r w:rsidRPr="00A37575" w:rsidDel="00F6509C">
          <w:rPr>
            <w:rFonts w:cs="Times New Roman"/>
            <w:sz w:val="22"/>
          </w:rPr>
          <w:delText>future research</w:delText>
        </w:r>
      </w:del>
      <w:ins w:id="12957" w:author="tao huang" w:date="2018-10-25T20:02:00Z">
        <w:del w:id="12958" w:author="韬 黄" w:date="2018-11-03T23:52:00Z">
          <w:r w:rsidR="00AB6020" w:rsidRPr="00A37575" w:rsidDel="00F6509C">
            <w:rPr>
              <w:rFonts w:cs="Times New Roman"/>
              <w:sz w:val="22"/>
            </w:rPr>
            <w:delText xml:space="preserve">. </w:delText>
          </w:r>
        </w:del>
      </w:ins>
      <w:del w:id="12959"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12960" w:author="tao huang" w:date="2018-10-28T22:39:00Z">
        <w:r w:rsidRPr="00A37575" w:rsidDel="004133A6">
          <w:rPr>
            <w:rFonts w:cs="Times New Roman"/>
            <w:b/>
            <w:noProof/>
            <w:sz w:val="22"/>
          </w:rPr>
          <w:delText>e</w:delText>
        </w:r>
      </w:del>
      <w:r w:rsidRPr="00A37575">
        <w:rPr>
          <w:rFonts w:cs="Times New Roman"/>
          <w:b/>
          <w:noProof/>
          <w:sz w:val="22"/>
        </w:rPr>
        <w:t>ment</w:t>
      </w:r>
      <w:ins w:id="12961" w:author="Didier Soopramanien" w:date="2018-10-24T12:13:00Z">
        <w:r w:rsidR="002553DE" w:rsidRPr="00A37575">
          <w:rPr>
            <w:rFonts w:cs="Times New Roman"/>
            <w:b/>
            <w:noProof/>
            <w:sz w:val="22"/>
          </w:rPr>
          <w:t>s</w:t>
        </w:r>
      </w:ins>
    </w:p>
    <w:p w14:paraId="4E04FD0C" w14:textId="014A3DC1" w:rsidR="00971633" w:rsidRPr="00A37575" w:rsidDel="0035681E" w:rsidRDefault="00971633" w:rsidP="00971633">
      <w:pPr>
        <w:shd w:val="clear" w:color="auto" w:fill="FFFFFF" w:themeFill="background1"/>
        <w:spacing w:after="0" w:line="360" w:lineRule="auto"/>
        <w:rPr>
          <w:del w:id="12962" w:author="tao huang" w:date="2018-11-04T14:46:00Z"/>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BABD90C" w14:textId="77777777" w:rsidR="00263644" w:rsidRDefault="00263644" w:rsidP="00971633">
      <w:pPr>
        <w:shd w:val="clear" w:color="auto" w:fill="FFFFFF" w:themeFill="background1"/>
        <w:spacing w:after="0" w:line="360" w:lineRule="auto"/>
        <w:rPr>
          <w:ins w:id="12963" w:author="韬 黄" w:date="2018-11-05T23:46:00Z"/>
          <w:rFonts w:cs="Times New Roman"/>
          <w:sz w:val="22"/>
        </w:rPr>
      </w:pPr>
    </w:p>
    <w:p w14:paraId="52BDE6AB" w14:textId="3E04DD55" w:rsidR="00971633" w:rsidRPr="00A37575" w:rsidDel="00D22A3C" w:rsidRDefault="00263644" w:rsidP="00971633">
      <w:pPr>
        <w:shd w:val="clear" w:color="auto" w:fill="FFFFFF" w:themeFill="background1"/>
        <w:spacing w:after="0" w:line="360" w:lineRule="auto"/>
        <w:rPr>
          <w:del w:id="12964" w:author="韬 黄" w:date="2018-11-05T23:41:00Z"/>
          <w:rFonts w:cs="Times New Roman"/>
          <w:sz w:val="22"/>
        </w:rPr>
      </w:pPr>
      <w:del w:id="12965" w:author="韬 黄" w:date="2018-11-05T23:45:00Z">
        <w:r w:rsidDel="00263644">
          <w:rPr>
            <w:rFonts w:cs="Times New Roman"/>
            <w:sz w:val="22"/>
          </w:rPr>
          <w:fldChar w:fldCharType="begin"/>
        </w:r>
        <w:r w:rsidDel="00263644">
          <w:rPr>
            <w:rFonts w:cs="Times New Roman"/>
            <w:sz w:val="22"/>
          </w:rPr>
          <w:delInstrText xml:space="preserve"> ADDIN EN.CITE &lt;EndNote&gt;&lt;Cite&gt;&lt;Author&gt;Ali&lt;/Author&gt;&lt;Year&gt;2011&lt;/Year&gt;&lt;RecNum&gt;742&lt;/RecNum&gt;&lt;DisplayText&gt;(M. M. Ali &amp;amp; Boylan, 2011)&lt;/DisplayText&gt;&lt;record&gt;&lt;rec-number&gt;742&lt;/rec-number&gt;&lt;foreign-keys&gt;&lt;key app="EN" db-id="fwzpfdt205x9v6eprsvv25dpxftedxv0z0a9" timestamp="1475148545"&gt;742&lt;/key&gt;&lt;/foreign-keys&gt;&lt;ref-type name="Journal Article"&gt;17&lt;/ref-type&gt;&lt;contributors&gt;&lt;authors&gt;&lt;author&gt;Ali, M. M.&lt;/author&gt;&lt;author&gt;Boylan, J. E.&lt;/author&gt;&lt;/authors&gt;&lt;/contributors&gt;&lt;titles&gt;&lt;title&gt;Feasibility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Society&lt;/full-title&gt;&lt;/periodical&gt;&lt;pages&gt;474-482&lt;/pages&gt;&lt;volume&gt;62&lt;/volume&gt;&lt;number&gt;3&lt;/number&gt;&lt;dates&gt;&lt;year&gt;2011&lt;/year&gt;&lt;/dates&gt;&lt;urls&gt;&lt;/urls&gt;&lt;/record&gt;&lt;/Cite&gt;&lt;/EndNote&gt;</w:delInstrText>
        </w:r>
        <w:r w:rsidDel="00263644">
          <w:rPr>
            <w:rFonts w:cs="Times New Roman"/>
            <w:sz w:val="22"/>
          </w:rPr>
          <w:fldChar w:fldCharType="separate"/>
        </w:r>
        <w:r w:rsidDel="00263644">
          <w:rPr>
            <w:rFonts w:cs="Times New Roman"/>
            <w:noProof/>
            <w:sz w:val="22"/>
          </w:rPr>
          <w:delText>(M. M. Ali &amp; Boylan, 2011)</w:delText>
        </w:r>
        <w:r w:rsidDel="00263644">
          <w:rPr>
            <w:rFonts w:cs="Times New Roman"/>
            <w:sz w:val="22"/>
          </w:rPr>
          <w:fldChar w:fldCharType="end"/>
        </w:r>
      </w:del>
      <w:del w:id="12966" w:author="韬 黄" w:date="2018-11-05T23:41:00Z">
        <w:r w:rsidR="00D22A3C" w:rsidDel="00D22A3C">
          <w:rPr>
            <w:rFonts w:cs="Times New Roman"/>
            <w:sz w:val="22"/>
          </w:rPr>
          <w:fldChar w:fldCharType="begin"/>
        </w:r>
        <w:r w:rsidR="00D22A3C" w:rsidDel="00D22A3C">
          <w:rPr>
            <w:rFonts w:cs="Times New Roman"/>
            <w:sz w:val="22"/>
          </w:rPr>
          <w:del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 Management Science&lt;/secondary-title&gt;&lt;/titles&gt;&lt;periodical&gt;&lt;full-title&gt;. Management Science&lt;/full-title&gt;&lt;/periodical&gt;&lt;pages&gt;1287&lt;/pages&gt;&lt;volume&gt;62&lt;/volume&gt;&lt;number&gt;10&lt;/number&gt;&lt;dates&gt;&lt;year&gt;2015&lt;/year&gt;&lt;/dates&gt;&lt;urls&gt;&lt;/urls&gt;&lt;/record&gt;&lt;/Cite&gt;&lt;/EndNote&gt;</w:delInstrText>
        </w:r>
        <w:r w:rsidR="00D22A3C" w:rsidDel="00D22A3C">
          <w:rPr>
            <w:rFonts w:cs="Times New Roman"/>
            <w:sz w:val="22"/>
          </w:rPr>
          <w:fldChar w:fldCharType="separate"/>
        </w:r>
        <w:r w:rsidR="00D22A3C" w:rsidDel="00D22A3C">
          <w:rPr>
            <w:rFonts w:cs="Times New Roman"/>
            <w:noProof/>
            <w:sz w:val="22"/>
          </w:rPr>
          <w:delText>(Kremer, 2015)</w:delText>
        </w:r>
        <w:r w:rsidR="00D22A3C" w:rsidDel="00D22A3C">
          <w:rPr>
            <w:rFonts w:cs="Times New Roman"/>
            <w:sz w:val="22"/>
          </w:rPr>
          <w:fldChar w:fldCharType="end"/>
        </w:r>
      </w:del>
    </w:p>
    <w:p w14:paraId="3091D323" w14:textId="52889111" w:rsidR="006F63BD" w:rsidRDefault="00971633" w:rsidP="00971633">
      <w:pPr>
        <w:shd w:val="clear" w:color="auto" w:fill="FFFFFF" w:themeFill="background1"/>
        <w:spacing w:after="0" w:line="360" w:lineRule="auto"/>
        <w:rPr>
          <w:ins w:id="12967" w:author="韬 黄" w:date="2018-11-06T11:26:00Z"/>
          <w:rFonts w:cs="Times New Roman"/>
          <w:b/>
          <w:sz w:val="22"/>
        </w:rPr>
      </w:pPr>
      <w:r w:rsidRPr="00A37575">
        <w:rPr>
          <w:rFonts w:cs="Times New Roman"/>
          <w:b/>
          <w:sz w:val="22"/>
        </w:rPr>
        <w:t>Reference</w:t>
      </w:r>
      <w:ins w:id="12968" w:author="韬 黄" w:date="2018-11-05T23:38:00Z">
        <w:r w:rsidR="00014D72">
          <w:rPr>
            <w:rFonts w:cs="Times New Roman"/>
            <w:b/>
            <w:sz w:val="22"/>
          </w:rPr>
          <w:t>s</w:t>
        </w:r>
      </w:ins>
    </w:p>
    <w:p w14:paraId="5C32164F" w14:textId="088ECC70" w:rsidR="004F429D" w:rsidRDefault="004F429D" w:rsidP="00971633">
      <w:pPr>
        <w:shd w:val="clear" w:color="auto" w:fill="FFFFFF" w:themeFill="background1"/>
        <w:spacing w:after="0" w:line="360" w:lineRule="auto"/>
        <w:rPr>
          <w:ins w:id="12969" w:author="韬 黄" w:date="2018-11-06T11:26:00Z"/>
          <w:rFonts w:cs="Times New Roman"/>
          <w:b/>
          <w:sz w:val="22"/>
        </w:rPr>
      </w:pPr>
    </w:p>
    <w:p w14:paraId="6945A234" w14:textId="1FF5AD0C" w:rsidR="004F429D" w:rsidRDefault="004F429D" w:rsidP="00971633">
      <w:pPr>
        <w:shd w:val="clear" w:color="auto" w:fill="FFFFFF" w:themeFill="background1"/>
        <w:spacing w:after="0" w:line="360" w:lineRule="auto"/>
        <w:rPr>
          <w:ins w:id="12970" w:author="韬 黄" w:date="2018-11-05T23:47:00Z"/>
          <w:rFonts w:cs="Times New Roman"/>
          <w:b/>
          <w:sz w:val="22"/>
        </w:rPr>
      </w:pPr>
      <w:r>
        <w:rPr>
          <w:rFonts w:cs="Times New Roman"/>
          <w:b/>
          <w:sz w:val="22"/>
        </w:rPr>
        <w:fldChar w:fldCharType="begin">
          <w:fldData xml:space="preserve">PEVuZE5vdGU+PENpdGU+PEF1dGhvcj5CbGF0dGJlcmc8L0F1dGhvcj48WWVhcj4xOTk1PC9ZZWFy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</w:fldData>
        </w:fldChar>
      </w:r>
      <w:r w:rsidR="006679C4">
        <w:rPr>
          <w:rFonts w:cs="Times New Roman"/>
          <w:b/>
          <w:sz w:val="22"/>
        </w:rPr>
        <w:instrText xml:space="preserve"> ADDIN EN.CITE </w:instrText>
      </w:r>
      <w:r w:rsidR="006679C4">
        <w:rPr>
          <w:rFonts w:cs="Times New Roman"/>
          <w:b/>
          <w:sz w:val="22"/>
        </w:rPr>
        <w:fldChar w:fldCharType="begin">
          <w:fldData xml:space="preserve">PEVuZE5vdGU+PENpdGU+PEF1dGhvcj5CbGF0dGJlcmc8L0F1dGhvcj48WWVhcj4xOTk1PC9ZZWFy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</w:fldData>
        </w:fldChar>
      </w:r>
      <w:r w:rsidR="006679C4">
        <w:rPr>
          <w:rFonts w:cs="Times New Roman"/>
          <w:b/>
          <w:sz w:val="22"/>
        </w:rPr>
        <w:instrText xml:space="preserve"> ADDIN EN.CITE.DATA </w:instrText>
      </w:r>
      <w:r w:rsidR="006679C4">
        <w:rPr>
          <w:rFonts w:cs="Times New Roman"/>
          <w:b/>
          <w:sz w:val="22"/>
        </w:rPr>
      </w:r>
      <w:r w:rsidR="006679C4">
        <w:rPr>
          <w:rFonts w:cs="Times New Roman"/>
          <w:b/>
          <w:sz w:val="22"/>
        </w:rPr>
        <w:fldChar w:fldCharType="end"/>
      </w:r>
      <w:r>
        <w:rPr>
          <w:rFonts w:cs="Times New Roman"/>
          <w:b/>
          <w:sz w:val="22"/>
        </w:rPr>
        <w:fldChar w:fldCharType="separate"/>
      </w:r>
      <w:r w:rsidR="004E50CE">
        <w:rPr>
          <w:rFonts w:cs="Times New Roman"/>
          <w:b/>
          <w:noProof/>
          <w:sz w:val="22"/>
        </w:rPr>
        <w:t>(Blattberg et al., 1995; Fildes et al., 2018; Nagbe et al., 2018)</w:t>
      </w:r>
      <w:r>
        <w:rPr>
          <w:rFonts w:cs="Times New Roman"/>
          <w:b/>
          <w:sz w:val="22"/>
        </w:rPr>
        <w:fldChar w:fldCharType="end"/>
      </w:r>
    </w:p>
    <w:p w14:paraId="5A4713B9" w14:textId="5FDACE64" w:rsidR="00971633" w:rsidRPr="00A37575" w:rsidRDefault="006F63BD" w:rsidP="00971633">
      <w:pPr>
        <w:shd w:val="clear" w:color="auto" w:fill="FFFFFF" w:themeFill="background1"/>
        <w:spacing w:after="0" w:line="360" w:lineRule="auto"/>
        <w:rPr>
          <w:rFonts w:cs="Times New Roman"/>
          <w:b/>
          <w:sz w:val="22"/>
        </w:rPr>
      </w:pPr>
      <w:ins w:id="12971" w:author="韬 黄" w:date="2018-11-05T23:47:00Z">
        <w:r w:rsidRPr="006F63BD">
          <w:rPr>
            <w:rFonts w:cs="Times New Roman"/>
            <w:b/>
            <w:sz w:val="22"/>
            <w:highlight w:val="yellow"/>
            <w:rPrChange w:id="12972" w:author="韬 黄" w:date="2018-11-05T23:48:00Z">
              <w:rPr>
                <w:rFonts w:cs="Times New Roman"/>
                <w:b/>
                <w:sz w:val="22"/>
              </w:rPr>
            </w:rPrChange>
          </w:rPr>
          <w:t xml:space="preserve">Page </w:t>
        </w:r>
      </w:ins>
      <w:ins w:id="12973" w:author="韬 黄" w:date="2018-11-05T23:48:00Z">
        <w:r w:rsidRPr="006F63BD">
          <w:rPr>
            <w:rFonts w:cs="Times New Roman"/>
            <w:b/>
            <w:sz w:val="22"/>
            <w:highlight w:val="yellow"/>
            <w:rPrChange w:id="12974" w:author="韬 黄" w:date="2018-11-05T23:48:00Z">
              <w:rPr>
                <w:rFonts w:cs="Times New Roman"/>
                <w:b/>
                <w:sz w:val="22"/>
              </w:rPr>
            </w:rPrChange>
          </w:rPr>
          <w:t>number of the reference</w:t>
        </w:r>
      </w:ins>
      <w:del w:id="12975" w:author="韬 黄" w:date="2018-11-05T23:38:00Z">
        <w:r w:rsidR="00971633" w:rsidRPr="006F63BD" w:rsidDel="00014D72">
          <w:rPr>
            <w:rFonts w:cs="Times New Roman"/>
            <w:b/>
            <w:sz w:val="22"/>
            <w:highlight w:val="yellow"/>
            <w:rPrChange w:id="12976" w:author="韬 黄" w:date="2018-11-05T23:48:00Z">
              <w:rPr>
                <w:rFonts w:cs="Times New Roman"/>
                <w:b/>
                <w:sz w:val="22"/>
              </w:rPr>
            </w:rPrChange>
          </w:rPr>
          <w:delText>:</w:delText>
        </w:r>
      </w:del>
    </w:p>
    <w:p w14:paraId="73CC85BB" w14:textId="182FC944" w:rsidR="00971633" w:rsidRPr="00A37575" w:rsidDel="0035681E" w:rsidRDefault="00971633" w:rsidP="006679C4">
      <w:pPr>
        <w:spacing w:after="0" w:line="240" w:lineRule="auto"/>
        <w:rPr>
          <w:del w:id="12977" w:author="tao huang" w:date="2018-11-04T14:46:00Z"/>
          <w:rFonts w:cs="Times New Roman"/>
          <w:noProof/>
          <w:sz w:val="22"/>
        </w:rPr>
      </w:pPr>
    </w:p>
    <w:p w14:paraId="5B0D1B9F" w14:textId="77777777" w:rsidR="006679C4" w:rsidRPr="006679C4" w:rsidRDefault="00971633" w:rsidP="006679C4">
      <w:pPr>
        <w:pStyle w:val="EndNoteBibliography"/>
        <w:spacing w:after="0"/>
        <w:ind w:left="720" w:hanging="720"/>
      </w:pPr>
      <w:r w:rsidRPr="001A6E72">
        <w:fldChar w:fldCharType="begin"/>
      </w:r>
      <w:r w:rsidRPr="00A37575">
        <w:instrText xml:space="preserve"> ADDIN EN.REFLIST </w:instrText>
      </w:r>
      <w:r w:rsidRPr="001A6E72">
        <w:rPr>
          <w:rPrChange w:id="12978" w:author="tao huang" w:date="2018-10-28T22:40:00Z">
            <w:rPr>
              <w:noProof w:val="0"/>
              <w:sz w:val="22"/>
            </w:rPr>
          </w:rPrChange>
        </w:rPr>
        <w:fldChar w:fldCharType="separate"/>
      </w:r>
      <w:r w:rsidR="006679C4" w:rsidRPr="006679C4">
        <w:t xml:space="preserve">Aburto, L., &amp; Weber, R. (2007). Improved supply chain management based on hybrid demand forecasts. </w:t>
      </w:r>
      <w:r w:rsidR="006679C4" w:rsidRPr="006679C4">
        <w:rPr>
          <w:i/>
        </w:rPr>
        <w:t>Applied Soft Computing, 7</w:t>
      </w:r>
      <w:r w:rsidR="006679C4" w:rsidRPr="006679C4">
        <w:t xml:space="preserve">, 136-144. </w:t>
      </w:r>
    </w:p>
    <w:p w14:paraId="6191E666" w14:textId="2F79FAE2" w:rsidR="006679C4" w:rsidRPr="006679C4" w:rsidRDefault="006679C4" w:rsidP="006679C4">
      <w:pPr>
        <w:pStyle w:val="EndNoteBibliography"/>
        <w:spacing w:after="0"/>
        <w:ind w:left="720" w:hanging="720"/>
      </w:pPr>
      <w:r w:rsidRPr="006679C4">
        <w:t xml:space="preserve">Ali, M. M., Babai, M. Z., Boylan, J. E., &amp; Syntetos, A. A. (2017). Supply chain forecasting when information is not shared. </w:t>
      </w:r>
      <w:r w:rsidRPr="006679C4">
        <w:rPr>
          <w:i/>
        </w:rPr>
        <w:t>European Journal of Operational Research, 260</w:t>
      </w:r>
      <w:r w:rsidRPr="006679C4">
        <w:t xml:space="preserve">(3), 984-994. doi: </w:t>
      </w:r>
      <w:hyperlink r:id="rId16" w:history="1">
        <w:r w:rsidRPr="006679C4">
          <w:rPr>
            <w:rStyle w:val="Hyperlink"/>
          </w:rPr>
          <w:t>https://doi.org/10.1016/j.ejor.2016.11.046</w:t>
        </w:r>
      </w:hyperlink>
    </w:p>
    <w:p w14:paraId="5C1381AC" w14:textId="77777777" w:rsidR="006679C4" w:rsidRPr="006679C4" w:rsidRDefault="006679C4" w:rsidP="006679C4">
      <w:pPr>
        <w:pStyle w:val="EndNoteBibliography"/>
        <w:spacing w:after="0"/>
        <w:ind w:left="720" w:hanging="720"/>
      </w:pPr>
      <w:r w:rsidRPr="006679C4">
        <w:t xml:space="preserve">Ali, M. M., &amp; Boylan, J. E. (2011). Feasibility principles for Downstream Demand Inference in supply chains. </w:t>
      </w:r>
      <w:r w:rsidRPr="006679C4">
        <w:rPr>
          <w:i/>
        </w:rPr>
        <w:t>Journal of the Operational Research Society, 62</w:t>
      </w:r>
      <w:r w:rsidRPr="006679C4">
        <w:t xml:space="preserve">(3), 474-482. </w:t>
      </w:r>
    </w:p>
    <w:p w14:paraId="2870DCA8" w14:textId="77777777" w:rsidR="006679C4" w:rsidRPr="006679C4" w:rsidRDefault="006679C4" w:rsidP="006679C4">
      <w:pPr>
        <w:pStyle w:val="EndNoteBibliography"/>
        <w:spacing w:after="0"/>
        <w:ind w:left="720" w:hanging="720"/>
      </w:pPr>
      <w:r w:rsidRPr="006679C4">
        <w:t xml:space="preserve">Allen, P. G., &amp; Fildes, R. (2001). Econometric forecasting. In J. S. Armstrong (Ed.), </w:t>
      </w:r>
      <w:r w:rsidRPr="006679C4">
        <w:rPr>
          <w:i/>
        </w:rPr>
        <w:t>Principles of Forecasting: A Handbook for Researchers and Practitioners</w:t>
      </w:r>
      <w:r w:rsidRPr="006679C4">
        <w:t>. Boston: Kluwer Academic Publishers.</w:t>
      </w:r>
    </w:p>
    <w:p w14:paraId="3C9BC515" w14:textId="77777777" w:rsidR="006679C4" w:rsidRPr="006679C4" w:rsidRDefault="006679C4" w:rsidP="006679C4">
      <w:pPr>
        <w:pStyle w:val="EndNoteBibliography"/>
        <w:spacing w:after="0"/>
        <w:ind w:left="720" w:hanging="720"/>
      </w:pPr>
      <w:r w:rsidRPr="006679C4">
        <w:t xml:space="preserve">Andrews, D. W. K. (1993). Tests for Parameter Instability and Structural Change with Unknown Change Point. </w:t>
      </w:r>
      <w:r w:rsidRPr="006679C4">
        <w:rPr>
          <w:i/>
        </w:rPr>
        <w:t>Econometrica, 61</w:t>
      </w:r>
      <w:r w:rsidRPr="006679C4">
        <w:t xml:space="preserve">, 825-851. </w:t>
      </w:r>
    </w:p>
    <w:p w14:paraId="60F483DC" w14:textId="77777777" w:rsidR="006679C4" w:rsidRPr="006679C4" w:rsidRDefault="006679C4" w:rsidP="006679C4">
      <w:pPr>
        <w:pStyle w:val="EndNoteBibliography"/>
        <w:spacing w:after="0"/>
        <w:ind w:left="720" w:hanging="720"/>
      </w:pPr>
      <w:r w:rsidRPr="006679C4">
        <w:t xml:space="preserve">Andrews, D. W. K., &amp; Ploberger, W. (1994). Optimal tests when a nuisance parameter is present only under the alternative. </w:t>
      </w:r>
      <w:r w:rsidRPr="006679C4">
        <w:rPr>
          <w:i/>
        </w:rPr>
        <w:t>Econometrica, 62</w:t>
      </w:r>
      <w:r w:rsidRPr="006679C4">
        <w:t xml:space="preserve">, 1383-1414. </w:t>
      </w:r>
    </w:p>
    <w:p w14:paraId="2C35D39B" w14:textId="77777777" w:rsidR="006679C4" w:rsidRPr="006679C4" w:rsidRDefault="006679C4" w:rsidP="006679C4">
      <w:pPr>
        <w:pStyle w:val="EndNoteBibliography"/>
        <w:spacing w:after="0"/>
        <w:ind w:left="720" w:hanging="720"/>
      </w:pPr>
      <w:r w:rsidRPr="006679C4">
        <w:t xml:space="preserve">Andrews, R. L., Currim, I. S., Leeflang, P., &amp; Lim, J. (2008). Estimating the SCAN*PRO model of store sales: HB, FM or just OLS? </w:t>
      </w:r>
      <w:r w:rsidRPr="006679C4">
        <w:rPr>
          <w:i/>
        </w:rPr>
        <w:t>international Journal of research in marketing, 25</w:t>
      </w:r>
      <w:r w:rsidRPr="006679C4">
        <w:t xml:space="preserve">(1), 22-33. </w:t>
      </w:r>
    </w:p>
    <w:p w14:paraId="2EBC5C17" w14:textId="77777777" w:rsidR="006679C4" w:rsidRPr="006679C4" w:rsidRDefault="006679C4" w:rsidP="006679C4">
      <w:pPr>
        <w:pStyle w:val="EndNoteBibliography"/>
        <w:spacing w:after="0"/>
        <w:ind w:left="720" w:hanging="720"/>
      </w:pPr>
      <w:r w:rsidRPr="006679C4">
        <w:lastRenderedPageBreak/>
        <w:t xml:space="preserve">Bai, J., &amp; Perron, P. (1998). Estimating and Testing Linear Models with Multiple Structural Changes. </w:t>
      </w:r>
      <w:r w:rsidRPr="006679C4">
        <w:rPr>
          <w:i/>
        </w:rPr>
        <w:t>Econometrica, 66</w:t>
      </w:r>
      <w:r w:rsidRPr="006679C4">
        <w:t xml:space="preserve">, 47- 78. </w:t>
      </w:r>
    </w:p>
    <w:p w14:paraId="3CE51834" w14:textId="77777777" w:rsidR="006679C4" w:rsidRPr="006679C4" w:rsidRDefault="006679C4" w:rsidP="006679C4">
      <w:pPr>
        <w:pStyle w:val="EndNoteBibliography"/>
        <w:spacing w:after="0"/>
        <w:ind w:left="720" w:hanging="720"/>
      </w:pPr>
      <w:r w:rsidRPr="006679C4">
        <w:t xml:space="preserve">Bai, J., &amp; Perron, P. (2003). Computation and Analysis of Multiple Structural-Change Models. </w:t>
      </w:r>
      <w:r w:rsidRPr="006679C4">
        <w:rPr>
          <w:i/>
        </w:rPr>
        <w:t>Journal of Applied Econometrics, 18</w:t>
      </w:r>
      <w:r w:rsidRPr="006679C4">
        <w:t xml:space="preserve">, 1-22. </w:t>
      </w:r>
    </w:p>
    <w:p w14:paraId="07812984" w14:textId="77777777" w:rsidR="006679C4" w:rsidRPr="006679C4" w:rsidRDefault="006679C4" w:rsidP="006679C4">
      <w:pPr>
        <w:pStyle w:val="EndNoteBibliography"/>
        <w:spacing w:after="0"/>
        <w:ind w:left="720" w:hanging="720"/>
      </w:pPr>
      <w:r w:rsidRPr="006679C4">
        <w:t xml:space="preserve">Blattberg, R. C., Briesch, R., &amp; Fox, E. J. (1995). How promotions work? </w:t>
      </w:r>
      <w:r w:rsidRPr="006679C4">
        <w:rPr>
          <w:i/>
        </w:rPr>
        <w:t>Marketing Science, 14</w:t>
      </w:r>
      <w:r w:rsidRPr="006679C4">
        <w:t xml:space="preserve">(3), G122-G132. </w:t>
      </w:r>
    </w:p>
    <w:p w14:paraId="21D3EB5D" w14:textId="77777777" w:rsidR="006679C4" w:rsidRPr="006679C4" w:rsidRDefault="006679C4" w:rsidP="006679C4">
      <w:pPr>
        <w:pStyle w:val="EndNoteBibliography"/>
        <w:spacing w:after="0"/>
        <w:ind w:left="720" w:hanging="720"/>
      </w:pPr>
      <w:r w:rsidRPr="006679C4">
        <w:t xml:space="preserve">Bronnenberg, B. J., Kruger, M. W., &amp; Mela, C. F. (2008). The IRI Marketing Data Set. </w:t>
      </w:r>
      <w:r w:rsidRPr="006679C4">
        <w:rPr>
          <w:i/>
        </w:rPr>
        <w:t>Marketing Science, 27</w:t>
      </w:r>
      <w:r w:rsidRPr="006679C4">
        <w:t xml:space="preserve">(4), pp. 745–748. </w:t>
      </w:r>
    </w:p>
    <w:p w14:paraId="55297779" w14:textId="77777777" w:rsidR="006679C4" w:rsidRPr="006679C4" w:rsidRDefault="006679C4" w:rsidP="006679C4">
      <w:pPr>
        <w:pStyle w:val="EndNoteBibliography"/>
        <w:spacing w:after="0"/>
        <w:ind w:left="720" w:hanging="720"/>
      </w:pPr>
      <w:r w:rsidRPr="006679C4">
        <w:t xml:space="preserve">Brown, R. L., Durbin, J., &amp; Evans, J. M. (1975). Techniques for Testing the Constancy of Regression Relationships over Time. </w:t>
      </w:r>
      <w:r w:rsidRPr="006679C4">
        <w:rPr>
          <w:i/>
        </w:rPr>
        <w:t>Journal of the Royal Statistical Society. Series B (Methodological), 37</w:t>
      </w:r>
      <w:r w:rsidRPr="006679C4">
        <w:t xml:space="preserve">(2), 149-192. </w:t>
      </w:r>
    </w:p>
    <w:p w14:paraId="50D5544B" w14:textId="77777777" w:rsidR="006679C4" w:rsidRPr="006679C4" w:rsidRDefault="006679C4" w:rsidP="006679C4">
      <w:pPr>
        <w:pStyle w:val="EndNoteBibliography"/>
        <w:spacing w:after="0"/>
        <w:ind w:left="720" w:hanging="720"/>
      </w:pPr>
      <w:r w:rsidRPr="006679C4">
        <w:t xml:space="preserve">Bucklin, R. E., Gupta, S., &amp; Siddarth, S. (1998). Determining Segmentation in Sales Response across Consumer Purchase Behaviors. </w:t>
      </w:r>
      <w:r w:rsidRPr="006679C4">
        <w:rPr>
          <w:i/>
        </w:rPr>
        <w:t>Journal of Marketing Research, 35</w:t>
      </w:r>
      <w:r w:rsidRPr="006679C4">
        <w:t>(2), 189-197. doi: 10.2307/3151847</w:t>
      </w:r>
    </w:p>
    <w:p w14:paraId="2A0DBD89" w14:textId="77777777" w:rsidR="006679C4" w:rsidRPr="006679C4" w:rsidRDefault="006679C4" w:rsidP="006679C4">
      <w:pPr>
        <w:pStyle w:val="EndNoteBibliography"/>
        <w:spacing w:after="0"/>
        <w:ind w:left="720" w:hanging="720"/>
      </w:pPr>
      <w:r w:rsidRPr="006679C4">
        <w:t xml:space="preserve">Castle, J. L., Doornik, J. A., &amp; Hendry, D. F. (2008). Model Selection when there are Multiple Breaks. </w:t>
      </w:r>
      <w:r w:rsidRPr="006679C4">
        <w:rPr>
          <w:i/>
        </w:rPr>
        <w:t>Working paper No. 407, Economics Department, University of Oxford</w:t>
      </w:r>
      <w:r w:rsidRPr="006679C4">
        <w:t xml:space="preserve">. </w:t>
      </w:r>
    </w:p>
    <w:p w14:paraId="0CBA33E9" w14:textId="77777777" w:rsidR="006679C4" w:rsidRPr="006679C4" w:rsidRDefault="006679C4" w:rsidP="006679C4">
      <w:pPr>
        <w:pStyle w:val="EndNoteBibliography"/>
        <w:spacing w:after="0"/>
        <w:ind w:left="720" w:hanging="720"/>
      </w:pPr>
      <w:r w:rsidRPr="006679C4">
        <w:t xml:space="preserve">Chevillon, G. (2016). Multistep forecasting in the presence of location shifts. </w:t>
      </w:r>
      <w:r w:rsidRPr="006679C4">
        <w:rPr>
          <w:i/>
        </w:rPr>
        <w:t>International Journal of Forecasting, 32</w:t>
      </w:r>
      <w:r w:rsidRPr="006679C4">
        <w:t xml:space="preserve">(1), 121-137. </w:t>
      </w:r>
    </w:p>
    <w:p w14:paraId="6D8A086A" w14:textId="77777777" w:rsidR="006679C4" w:rsidRPr="006679C4" w:rsidRDefault="006679C4" w:rsidP="006679C4">
      <w:pPr>
        <w:pStyle w:val="EndNoteBibliography"/>
        <w:spacing w:after="0"/>
        <w:ind w:left="720" w:hanging="720"/>
      </w:pPr>
      <w:r w:rsidRPr="006679C4">
        <w:t xml:space="preserve">Christen, M., Gupta, S., Porter, J. C., Staelin, R., &amp; Wittink, D. R. (1997). Using market level data to understand promotion effects in a nonlinear model. </w:t>
      </w:r>
      <w:r w:rsidRPr="006679C4">
        <w:rPr>
          <w:i/>
        </w:rPr>
        <w:t>Journal of Marketing Research, 34</w:t>
      </w:r>
      <w:r w:rsidRPr="006679C4">
        <w:t xml:space="preserve">(3), 322-334. </w:t>
      </w:r>
    </w:p>
    <w:p w14:paraId="42DF169B" w14:textId="77777777" w:rsidR="006679C4" w:rsidRPr="006679C4" w:rsidRDefault="006679C4" w:rsidP="006679C4">
      <w:pPr>
        <w:pStyle w:val="EndNoteBibliography"/>
        <w:spacing w:after="0"/>
        <w:ind w:left="720" w:hanging="720"/>
      </w:pPr>
      <w:r w:rsidRPr="006679C4">
        <w:t xml:space="preserve">Clark, T. E., &amp; McCracken, M. W. (2007). Forecasting with Small Macroeconomic VARs in the Presence of Instabilities </w:t>
      </w:r>
      <w:r w:rsidRPr="006679C4">
        <w:rPr>
          <w:i/>
        </w:rPr>
        <w:t>Finance and Economics Discussion Series</w:t>
      </w:r>
      <w:r w:rsidRPr="006679C4">
        <w:t>: Federal Reserve Board, Washington, D.C.</w:t>
      </w:r>
    </w:p>
    <w:p w14:paraId="6DE5ABFF" w14:textId="77777777" w:rsidR="006679C4" w:rsidRPr="006679C4" w:rsidRDefault="006679C4" w:rsidP="006679C4">
      <w:pPr>
        <w:pStyle w:val="EndNoteBibliography"/>
        <w:spacing w:after="0"/>
        <w:ind w:left="720" w:hanging="720"/>
      </w:pPr>
      <w:r w:rsidRPr="006679C4">
        <w:t xml:space="preserve">Clements, M. P., &amp; Hendry, D. F. (1994). Towards a theory of economic forecasting. In C. P. Hargreaves (Ed.), </w:t>
      </w:r>
      <w:r w:rsidRPr="006679C4">
        <w:rPr>
          <w:i/>
        </w:rPr>
        <w:t>Nonstationary Time Series Analysis and Cointegration</w:t>
      </w:r>
      <w:r w:rsidRPr="006679C4">
        <w:t>: Oxford University Press.</w:t>
      </w:r>
    </w:p>
    <w:p w14:paraId="090FBE83" w14:textId="77777777" w:rsidR="006679C4" w:rsidRPr="006679C4" w:rsidRDefault="006679C4" w:rsidP="006679C4">
      <w:pPr>
        <w:pStyle w:val="EndNoteBibliography"/>
        <w:spacing w:after="0"/>
        <w:ind w:left="720" w:hanging="720"/>
      </w:pPr>
      <w:r w:rsidRPr="006679C4">
        <w:t xml:space="preserve">Clements, M. P., &amp; Hendry, D. F. (1996). Intercept Corrections and Structural Change. </w:t>
      </w:r>
      <w:r w:rsidRPr="006679C4">
        <w:rPr>
          <w:i/>
        </w:rPr>
        <w:t>Journal of Applied Econometrics, 11</w:t>
      </w:r>
      <w:r w:rsidRPr="006679C4">
        <w:t xml:space="preserve">(5), 475-494. </w:t>
      </w:r>
    </w:p>
    <w:p w14:paraId="42B7E536" w14:textId="77777777" w:rsidR="006679C4" w:rsidRPr="006679C4" w:rsidRDefault="006679C4" w:rsidP="006679C4">
      <w:pPr>
        <w:pStyle w:val="EndNoteBibliography"/>
        <w:spacing w:after="0"/>
        <w:ind w:left="720" w:hanging="720"/>
      </w:pPr>
      <w:r w:rsidRPr="006679C4">
        <w:t xml:space="preserve">Clements, M. P., &amp; Hendry, D. F. (1998). </w:t>
      </w:r>
      <w:r w:rsidRPr="006679C4">
        <w:rPr>
          <w:i/>
        </w:rPr>
        <w:t>Forecasting Economic Time Series</w:t>
      </w:r>
      <w:r w:rsidRPr="006679C4">
        <w:t>: Cambridge University Press.</w:t>
      </w:r>
    </w:p>
    <w:p w14:paraId="79C9E35D" w14:textId="77777777" w:rsidR="006679C4" w:rsidRPr="006679C4" w:rsidRDefault="006679C4" w:rsidP="006679C4">
      <w:pPr>
        <w:pStyle w:val="EndNoteBibliography"/>
        <w:spacing w:after="0"/>
        <w:ind w:left="720" w:hanging="720"/>
      </w:pPr>
      <w:r w:rsidRPr="006679C4">
        <w:t xml:space="preserve">Clements, M. P., &amp; Hendry, D. F. (1999). </w:t>
      </w:r>
      <w:r w:rsidRPr="006679C4">
        <w:rPr>
          <w:i/>
        </w:rPr>
        <w:t>Forecasting non-stationary economic time series</w:t>
      </w:r>
      <w:r w:rsidRPr="006679C4">
        <w:t>. London: The MIT Press.</w:t>
      </w:r>
    </w:p>
    <w:p w14:paraId="7CDA864B" w14:textId="77777777" w:rsidR="006679C4" w:rsidRPr="006679C4" w:rsidRDefault="006679C4" w:rsidP="006679C4">
      <w:pPr>
        <w:pStyle w:val="EndNoteBibliography"/>
        <w:spacing w:after="0"/>
        <w:ind w:left="720" w:hanging="720"/>
      </w:pPr>
      <w:r w:rsidRPr="006679C4">
        <w:t xml:space="preserve">Cooper, L., Baron, P., Levy, W., Swisher, M., &amp; Gogos, P. (1999). Promocast": a New Forecasting Method for Promotion Planning. </w:t>
      </w:r>
      <w:r w:rsidRPr="006679C4">
        <w:rPr>
          <w:i/>
        </w:rPr>
        <w:t>Marketing Science, 18</w:t>
      </w:r>
      <w:r w:rsidRPr="006679C4">
        <w:t xml:space="preserve">(3), 301-316. </w:t>
      </w:r>
    </w:p>
    <w:p w14:paraId="4A3E5E0C" w14:textId="77777777" w:rsidR="006679C4" w:rsidRPr="006679C4" w:rsidRDefault="006679C4" w:rsidP="006679C4">
      <w:pPr>
        <w:pStyle w:val="EndNoteBibliography"/>
        <w:spacing w:after="0"/>
        <w:ind w:left="720" w:hanging="720"/>
      </w:pPr>
      <w:r w:rsidRPr="006679C4">
        <w:t xml:space="preserve">Cooper, L. G., &amp; Giuffrida, G. (2000). Turning Datamining into a Management Science Tool: New Algorithms and Empirical Results. </w:t>
      </w:r>
      <w:r w:rsidRPr="006679C4">
        <w:rPr>
          <w:i/>
        </w:rPr>
        <w:t>Management Science, 46</w:t>
      </w:r>
      <w:r w:rsidRPr="006679C4">
        <w:t xml:space="preserve">(2), 249. </w:t>
      </w:r>
    </w:p>
    <w:p w14:paraId="5BE10350" w14:textId="77777777" w:rsidR="006679C4" w:rsidRPr="006679C4" w:rsidRDefault="006679C4" w:rsidP="006679C4">
      <w:pPr>
        <w:pStyle w:val="EndNoteBibliography"/>
        <w:spacing w:after="0"/>
        <w:ind w:left="720" w:hanging="720"/>
      </w:pPr>
      <w:r w:rsidRPr="006679C4">
        <w:t xml:space="preserve">Corsten, D., &amp; Gruen, T. (2003). Desperately seeking shelf availability: an examination of the extent, the causes, and the efforts to address retail out-of-stocks. </w:t>
      </w:r>
      <w:r w:rsidRPr="006679C4">
        <w:rPr>
          <w:i/>
        </w:rPr>
        <w:t>International Journal of Retail &amp; Distribution Management, 31</w:t>
      </w:r>
      <w:r w:rsidRPr="006679C4">
        <w:t xml:space="preserve">(12), 605-617. </w:t>
      </w:r>
    </w:p>
    <w:p w14:paraId="529E863E" w14:textId="77777777" w:rsidR="006679C4" w:rsidRPr="006679C4" w:rsidRDefault="006679C4" w:rsidP="006679C4">
      <w:pPr>
        <w:pStyle w:val="EndNoteBibliography"/>
        <w:spacing w:after="0"/>
        <w:ind w:left="720" w:hanging="720"/>
      </w:pPr>
      <w:r w:rsidRPr="006679C4">
        <w:t xml:space="preserve">Davydenko, A., &amp; Fildes, R. (2013). Measuring forecasting accuracy: the case of judgmental adjustments to SKU-level demand forecasts. </w:t>
      </w:r>
      <w:r w:rsidRPr="006679C4">
        <w:rPr>
          <w:i/>
        </w:rPr>
        <w:t>International Journal of Forecasting, 29</w:t>
      </w:r>
      <w:r w:rsidRPr="006679C4">
        <w:t xml:space="preserve">(3), 510-522. </w:t>
      </w:r>
    </w:p>
    <w:p w14:paraId="1B5C1D0C" w14:textId="77777777" w:rsidR="006679C4" w:rsidRPr="006679C4" w:rsidRDefault="006679C4" w:rsidP="006679C4">
      <w:pPr>
        <w:pStyle w:val="EndNoteBibliography"/>
        <w:spacing w:after="0"/>
        <w:ind w:left="720" w:hanging="720"/>
      </w:pPr>
      <w:r w:rsidRPr="006679C4">
        <w:t xml:space="preserve">Dekker, M., van Donselaar, K., &amp; Ouwehand, P. (2004). How to use aggregation and combined forecasting to improve seasonal demand forecasts. </w:t>
      </w:r>
      <w:r w:rsidRPr="006679C4">
        <w:rPr>
          <w:i/>
        </w:rPr>
        <w:t>International Journal of Production Economics, 90</w:t>
      </w:r>
      <w:r w:rsidRPr="006679C4">
        <w:t xml:space="preserve">(2), 151-167. </w:t>
      </w:r>
    </w:p>
    <w:p w14:paraId="0DE10D72" w14:textId="1504CFF6" w:rsidR="006679C4" w:rsidRPr="006679C4" w:rsidRDefault="006679C4" w:rsidP="006679C4">
      <w:pPr>
        <w:pStyle w:val="EndNoteBibliography"/>
        <w:spacing w:after="0"/>
        <w:ind w:left="720" w:hanging="720"/>
      </w:pPr>
      <w:r w:rsidRPr="006679C4">
        <w:t xml:space="preserve">Demirag, O. C., Keskinocak, P., &amp; Swann, J. (2011). Customer rebates and retailer incentives in the presence of competition and price discrimination. </w:t>
      </w:r>
      <w:r w:rsidRPr="006679C4">
        <w:rPr>
          <w:i/>
        </w:rPr>
        <w:t xml:space="preserve">European Journal of </w:t>
      </w:r>
      <w:r w:rsidRPr="006679C4">
        <w:rPr>
          <w:i/>
        </w:rPr>
        <w:lastRenderedPageBreak/>
        <w:t>Operational Research, 215</w:t>
      </w:r>
      <w:r w:rsidRPr="006679C4">
        <w:t xml:space="preserve">(1), 268-280. doi: </w:t>
      </w:r>
      <w:hyperlink r:id="rId17" w:history="1">
        <w:r w:rsidRPr="006679C4">
          <w:rPr>
            <w:rStyle w:val="Hyperlink"/>
          </w:rPr>
          <w:t>http://dx.doi.org/10.1016/j.ejor.2011.04.006</w:t>
        </w:r>
      </w:hyperlink>
    </w:p>
    <w:p w14:paraId="67E8447E" w14:textId="77777777" w:rsidR="006679C4" w:rsidRPr="006679C4" w:rsidRDefault="006679C4" w:rsidP="006679C4">
      <w:pPr>
        <w:pStyle w:val="EndNoteBibliography"/>
        <w:spacing w:after="0"/>
        <w:ind w:left="720" w:hanging="720"/>
      </w:pPr>
      <w:r w:rsidRPr="006679C4">
        <w:t xml:space="preserve">Diebold, F. X., &amp; Mariano, R. S. (1995). Comparing predictive accuracy. </w:t>
      </w:r>
      <w:r w:rsidRPr="006679C4">
        <w:rPr>
          <w:i/>
        </w:rPr>
        <w:t>Journal of Business and Economic Statistics, 13</w:t>
      </w:r>
      <w:r w:rsidRPr="006679C4">
        <w:t xml:space="preserve">, 253-263. </w:t>
      </w:r>
    </w:p>
    <w:p w14:paraId="34A89126" w14:textId="77777777" w:rsidR="006679C4" w:rsidRPr="006679C4" w:rsidRDefault="006679C4" w:rsidP="006679C4">
      <w:pPr>
        <w:pStyle w:val="EndNoteBibliography"/>
        <w:spacing w:after="0"/>
        <w:ind w:left="720" w:hanging="720"/>
      </w:pPr>
      <w:r w:rsidRPr="006679C4">
        <w:t>Epprecht, C., Guegan, D., &amp; Veiga, Á. (2013). Comparing variable selection techniques for linear regression: LASSO and Autometrics: Université Panthéon-Sorbonne (Paris 1), Centre d'Economie de la Sorbonne.</w:t>
      </w:r>
    </w:p>
    <w:p w14:paraId="2808505D" w14:textId="77777777" w:rsidR="006679C4" w:rsidRPr="006679C4" w:rsidRDefault="006679C4" w:rsidP="006679C4">
      <w:pPr>
        <w:pStyle w:val="EndNoteBibliography"/>
        <w:spacing w:after="0"/>
        <w:ind w:left="720" w:hanging="720"/>
      </w:pPr>
      <w:r w:rsidRPr="006679C4">
        <w:t>Fan, J., &amp; Lv, J. (2008). Sure independence screening for ultrahigh dimensional feature space (with discussion).</w:t>
      </w:r>
      <w:r w:rsidRPr="006679C4">
        <w:rPr>
          <w:i/>
        </w:rPr>
        <w:t xml:space="preserve"> Journal of Royal Statistical Society, 70</w:t>
      </w:r>
      <w:r w:rsidRPr="006679C4">
        <w:t xml:space="preserve">(Series B), 849–911. </w:t>
      </w:r>
    </w:p>
    <w:p w14:paraId="12EEDABC" w14:textId="77777777" w:rsidR="006679C4" w:rsidRPr="006679C4" w:rsidRDefault="006679C4" w:rsidP="006679C4">
      <w:pPr>
        <w:pStyle w:val="EndNoteBibliography"/>
        <w:spacing w:after="0"/>
        <w:ind w:left="720" w:hanging="720"/>
      </w:pPr>
      <w:r w:rsidRPr="006679C4">
        <w:t xml:space="preserve">Fildes, R. (1992). The evaluation of extrapolative forecasting methods. </w:t>
      </w:r>
      <w:r w:rsidRPr="006679C4">
        <w:rPr>
          <w:i/>
        </w:rPr>
        <w:t>International Journal of Forecasting, 8</w:t>
      </w:r>
      <w:r w:rsidRPr="006679C4">
        <w:t xml:space="preserve">, 81-98. </w:t>
      </w:r>
    </w:p>
    <w:p w14:paraId="5939069F" w14:textId="77777777" w:rsidR="006679C4" w:rsidRPr="006679C4" w:rsidRDefault="006679C4" w:rsidP="006679C4">
      <w:pPr>
        <w:pStyle w:val="EndNoteBibliography"/>
        <w:spacing w:after="0"/>
        <w:ind w:left="720" w:hanging="720"/>
      </w:pPr>
      <w:r w:rsidRPr="006679C4">
        <w:t xml:space="preserve">Fildes, R., Goodwin, P., Lawrence, M., &amp; Nikolopoulos, K. (2009). Effective forecasting and judgmental adjustments: an empirical evaluation and strategies for improvement in supply-chain planning. </w:t>
      </w:r>
      <w:r w:rsidRPr="006679C4">
        <w:rPr>
          <w:i/>
        </w:rPr>
        <w:t>International Journal of Forecasting, 25</w:t>
      </w:r>
      <w:r w:rsidRPr="006679C4">
        <w:t xml:space="preserve">(1), 3-23. </w:t>
      </w:r>
    </w:p>
    <w:p w14:paraId="5EBA29AA" w14:textId="77777777" w:rsidR="006679C4" w:rsidRPr="006679C4" w:rsidRDefault="006679C4" w:rsidP="006679C4">
      <w:pPr>
        <w:pStyle w:val="EndNoteBibliography"/>
        <w:spacing w:after="0"/>
        <w:ind w:left="720" w:hanging="720"/>
      </w:pPr>
      <w:r w:rsidRPr="006679C4">
        <w:t xml:space="preserve">Fildes, R., Ma, S., &amp; Kolassa, S. (2018). </w:t>
      </w:r>
      <w:r w:rsidRPr="006679C4">
        <w:rPr>
          <w:i/>
        </w:rPr>
        <w:t>Retail forecasting: research and practice</w:t>
      </w:r>
      <w:r w:rsidRPr="006679C4">
        <w:t xml:space="preserve">. Working paper. Lancaster University Management School. Lancaster University.  </w:t>
      </w:r>
    </w:p>
    <w:p w14:paraId="112CE79C" w14:textId="77777777" w:rsidR="006679C4" w:rsidRPr="006679C4" w:rsidRDefault="006679C4" w:rsidP="006679C4">
      <w:pPr>
        <w:pStyle w:val="EndNoteBibliography"/>
        <w:spacing w:after="0"/>
        <w:ind w:left="720" w:hanging="720"/>
      </w:pPr>
      <w:r w:rsidRPr="006679C4">
        <w:t xml:space="preserve">Fildes, R., Nikolopoulos, K., Crone, S., &amp; Syntetos, A. (2008). Forecasting and operational research: a review. </w:t>
      </w:r>
      <w:r w:rsidRPr="006679C4">
        <w:rPr>
          <w:i/>
        </w:rPr>
        <w:t>Journal of the Operational Research Society, 59</w:t>
      </w:r>
      <w:r w:rsidRPr="006679C4">
        <w:t xml:space="preserve">(9), 1150-1172. </w:t>
      </w:r>
    </w:p>
    <w:p w14:paraId="365ADE42" w14:textId="77777777" w:rsidR="006679C4" w:rsidRPr="006679C4" w:rsidRDefault="006679C4" w:rsidP="006679C4">
      <w:pPr>
        <w:pStyle w:val="EndNoteBibliography"/>
        <w:spacing w:after="0"/>
        <w:ind w:left="720" w:hanging="720"/>
      </w:pPr>
      <w:r w:rsidRPr="006679C4">
        <w:t xml:space="preserve">Fildes, R., &amp; Stekler, H. (2002). The state of macroeconomic forecasting. </w:t>
      </w:r>
      <w:r w:rsidRPr="006679C4">
        <w:rPr>
          <w:i/>
        </w:rPr>
        <w:t>Journal of Macroeconomics, 24</w:t>
      </w:r>
      <w:r w:rsidRPr="006679C4">
        <w:t>(4), 435-468. doi: Pii S0164-0704(02)00055-1</w:t>
      </w:r>
    </w:p>
    <w:p w14:paraId="54E6C116" w14:textId="77777777" w:rsidR="006679C4" w:rsidRPr="006679C4" w:rsidRDefault="006679C4" w:rsidP="006679C4">
      <w:pPr>
        <w:pStyle w:val="EndNoteBibliography"/>
        <w:spacing w:after="0"/>
        <w:ind w:left="720" w:hanging="720"/>
      </w:pPr>
      <w:r w:rsidRPr="006679C4">
        <w:t xml:space="preserve">Foekens, E. W., Leeflang, P., &amp; Wittink, D. R. (1999). Varying parameter models to accommodate dynamic promotion effects. </w:t>
      </w:r>
      <w:r w:rsidRPr="006679C4">
        <w:rPr>
          <w:i/>
        </w:rPr>
        <w:t>Journal of Econometrics, 89</w:t>
      </w:r>
      <w:r w:rsidRPr="006679C4">
        <w:t xml:space="preserve">(1-2), 249-268. </w:t>
      </w:r>
    </w:p>
    <w:p w14:paraId="59D6BB30" w14:textId="77777777" w:rsidR="006679C4" w:rsidRPr="006679C4" w:rsidRDefault="006679C4" w:rsidP="006679C4">
      <w:pPr>
        <w:pStyle w:val="EndNoteBibliography"/>
        <w:spacing w:after="0"/>
        <w:ind w:left="720" w:hanging="720"/>
      </w:pPr>
      <w:r w:rsidRPr="006679C4">
        <w:t xml:space="preserve">Gupta, S. (1988). Impact of sales promotions on when, what, and how much to buy. </w:t>
      </w:r>
      <w:r w:rsidRPr="006679C4">
        <w:rPr>
          <w:i/>
        </w:rPr>
        <w:t>Journal of Marketing Research, 25</w:t>
      </w:r>
      <w:r w:rsidRPr="006679C4">
        <w:t xml:space="preserve">, 322-355. </w:t>
      </w:r>
    </w:p>
    <w:p w14:paraId="3E1DA5C9" w14:textId="77777777" w:rsidR="006679C4" w:rsidRPr="006679C4" w:rsidRDefault="006679C4" w:rsidP="006679C4">
      <w:pPr>
        <w:pStyle w:val="EndNoteBibliography"/>
        <w:spacing w:after="0"/>
        <w:ind w:left="720" w:hanging="720"/>
      </w:pPr>
      <w:r w:rsidRPr="006679C4">
        <w:t xml:space="preserve">Gür Ali, Ö., SayIn, S., van Woensel, T., &amp; Fransoo, J. (2009). SKU demand forecasting in the presence of promotions. </w:t>
      </w:r>
      <w:r w:rsidRPr="006679C4">
        <w:rPr>
          <w:i/>
        </w:rPr>
        <w:t>Expert Systems with Applications, 36</w:t>
      </w:r>
      <w:r w:rsidRPr="006679C4">
        <w:t xml:space="preserve">(10), 12340-12348. </w:t>
      </w:r>
    </w:p>
    <w:p w14:paraId="1CB19A1B" w14:textId="77777777" w:rsidR="006679C4" w:rsidRPr="006679C4" w:rsidRDefault="006679C4" w:rsidP="006679C4">
      <w:pPr>
        <w:pStyle w:val="EndNoteBibliography"/>
        <w:spacing w:after="0"/>
        <w:ind w:left="720" w:hanging="720"/>
      </w:pPr>
      <w:r w:rsidRPr="006679C4">
        <w:t xml:space="preserve">Harvey, D., Leybourne, S., &amp; Newbold, P. (1997). Testing the equality of prediction mean squared errors. </w:t>
      </w:r>
      <w:r w:rsidRPr="006679C4">
        <w:rPr>
          <w:i/>
        </w:rPr>
        <w:t>International Journal of forecasting, 13</w:t>
      </w:r>
      <w:r w:rsidRPr="006679C4">
        <w:t xml:space="preserve">(2), 281-291. </w:t>
      </w:r>
    </w:p>
    <w:p w14:paraId="60BCDF77" w14:textId="3BE7E1B6" w:rsidR="006679C4" w:rsidRPr="006679C4" w:rsidRDefault="006679C4" w:rsidP="006679C4">
      <w:pPr>
        <w:pStyle w:val="EndNoteBibliography"/>
        <w:spacing w:after="0"/>
        <w:ind w:left="720" w:hanging="720"/>
      </w:pPr>
      <w:r w:rsidRPr="006679C4">
        <w:t xml:space="preserve">Hendry, D. F. (2018). Deciding between alternative approaches in macroeconomics. </w:t>
      </w:r>
      <w:r w:rsidRPr="006679C4">
        <w:rPr>
          <w:i/>
        </w:rPr>
        <w:t>International Journal of Forecasting, 34</w:t>
      </w:r>
      <w:r w:rsidRPr="006679C4">
        <w:t xml:space="preserve">(1), 119-135. doi: </w:t>
      </w:r>
      <w:hyperlink r:id="rId18" w:history="1">
        <w:r w:rsidRPr="006679C4">
          <w:rPr>
            <w:rStyle w:val="Hyperlink"/>
          </w:rPr>
          <w:t>https://doi.org/10.1016/j.ijforecast.2017.09.003</w:t>
        </w:r>
      </w:hyperlink>
    </w:p>
    <w:p w14:paraId="3638F614" w14:textId="77777777" w:rsidR="006679C4" w:rsidRPr="006679C4" w:rsidRDefault="006679C4" w:rsidP="006679C4">
      <w:pPr>
        <w:pStyle w:val="EndNoteBibliography"/>
        <w:spacing w:after="0"/>
        <w:ind w:left="720" w:hanging="720"/>
      </w:pPr>
      <w:r w:rsidRPr="006679C4">
        <w:t xml:space="preserve">Huang, T., Fildes, R., &amp; Soopramanien, D. (2014). The value of competitive information in forecasting FMCG retail product sales and the variable selection problem. </w:t>
      </w:r>
      <w:r w:rsidRPr="006679C4">
        <w:rPr>
          <w:i/>
        </w:rPr>
        <w:t>European Journal of Operational Research, 237</w:t>
      </w:r>
      <w:r w:rsidRPr="006679C4">
        <w:t xml:space="preserve">(2), 738-748. </w:t>
      </w:r>
    </w:p>
    <w:p w14:paraId="73EFBD85" w14:textId="77777777" w:rsidR="006679C4" w:rsidRPr="006679C4" w:rsidRDefault="006679C4" w:rsidP="006679C4">
      <w:pPr>
        <w:pStyle w:val="EndNoteBibliography"/>
        <w:spacing w:after="0"/>
        <w:ind w:left="720" w:hanging="720"/>
      </w:pPr>
      <w:r w:rsidRPr="006679C4">
        <w:t xml:space="preserve">Hyndman, R. J., &amp; Koehler, A. B. (2006). Another look at measures of forecast accuracy. </w:t>
      </w:r>
      <w:r w:rsidRPr="006679C4">
        <w:rPr>
          <w:i/>
        </w:rPr>
        <w:t>International Journal of Forecasting, 22</w:t>
      </w:r>
      <w:r w:rsidRPr="006679C4">
        <w:t xml:space="preserve">, 679-688. </w:t>
      </w:r>
    </w:p>
    <w:p w14:paraId="0A671918" w14:textId="77777777" w:rsidR="006679C4" w:rsidRPr="006679C4" w:rsidRDefault="006679C4" w:rsidP="006679C4">
      <w:pPr>
        <w:pStyle w:val="EndNoteBibliography"/>
        <w:spacing w:after="0"/>
        <w:ind w:left="720" w:hanging="720"/>
      </w:pPr>
      <w:r w:rsidRPr="006679C4">
        <w:t xml:space="preserve">Kremer, M. S., Enno &amp; Thomas, Doug. (2015). The Sum and Its Parts: Judgmental Hierarchical Forecasting. </w:t>
      </w:r>
      <w:r w:rsidRPr="006679C4">
        <w:rPr>
          <w:i/>
        </w:rPr>
        <w:t>Management Science, 62</w:t>
      </w:r>
      <w:r w:rsidRPr="006679C4">
        <w:t xml:space="preserve">(10), 1287. </w:t>
      </w:r>
    </w:p>
    <w:p w14:paraId="23FD5E5C" w14:textId="77777777" w:rsidR="006679C4" w:rsidRPr="006679C4" w:rsidRDefault="006679C4" w:rsidP="006679C4">
      <w:pPr>
        <w:pStyle w:val="EndNoteBibliography"/>
        <w:spacing w:after="0"/>
        <w:ind w:left="720" w:hanging="720"/>
      </w:pPr>
      <w:r w:rsidRPr="006679C4">
        <w:t xml:space="preserve">Kuo, R. J. (2001). Sales forecasting system based on fuzzy neural network with initial weights generated by genetic algorithm. </w:t>
      </w:r>
      <w:r w:rsidRPr="006679C4">
        <w:rPr>
          <w:i/>
        </w:rPr>
        <w:t>European Journal of Operational Research, 129</w:t>
      </w:r>
      <w:r w:rsidRPr="006679C4">
        <w:t xml:space="preserve">(3), 496-517. </w:t>
      </w:r>
    </w:p>
    <w:p w14:paraId="57B89EA0" w14:textId="77777777" w:rsidR="006679C4" w:rsidRPr="006679C4" w:rsidRDefault="006679C4" w:rsidP="006679C4">
      <w:pPr>
        <w:pStyle w:val="EndNoteBibliography"/>
        <w:spacing w:after="0"/>
        <w:ind w:left="720" w:hanging="720"/>
      </w:pPr>
      <w:r w:rsidRPr="006679C4">
        <w:t xml:space="preserve">Lattin, J. M., &amp; Bucklin, R. E. (1989). Reference effects of price and promotion on brand choice behavior. </w:t>
      </w:r>
      <w:r w:rsidRPr="006679C4">
        <w:rPr>
          <w:i/>
        </w:rPr>
        <w:t>Journal of Marketing Research, 26</w:t>
      </w:r>
      <w:r w:rsidRPr="006679C4">
        <w:t xml:space="preserve">, 299-310. </w:t>
      </w:r>
    </w:p>
    <w:p w14:paraId="235AEBE6" w14:textId="370B60EF" w:rsidR="006679C4" w:rsidRPr="006679C4" w:rsidRDefault="006679C4" w:rsidP="006679C4">
      <w:pPr>
        <w:pStyle w:val="EndNoteBibliography"/>
        <w:spacing w:after="0"/>
        <w:ind w:left="720" w:hanging="720"/>
      </w:pPr>
      <w:r w:rsidRPr="006679C4">
        <w:t xml:space="preserve">Lee, W. Y., Goodwin, P., Fildes, R., Nikolopoulos, K., &amp; Lawrence, M. (2007). Providing support for the use of analogies in demand forecasting tasks. </w:t>
      </w:r>
      <w:r w:rsidRPr="006679C4">
        <w:rPr>
          <w:i/>
        </w:rPr>
        <w:t>International Journal of Forecasting, 23</w:t>
      </w:r>
      <w:r w:rsidRPr="006679C4">
        <w:t xml:space="preserve">(3), 377-390. doi: </w:t>
      </w:r>
      <w:hyperlink r:id="rId19" w:history="1">
        <w:r w:rsidRPr="006679C4">
          <w:rPr>
            <w:rStyle w:val="Hyperlink"/>
          </w:rPr>
          <w:t>https://doi.org/10.1016/j.ijforecast.2007.02.006</w:t>
        </w:r>
      </w:hyperlink>
    </w:p>
    <w:p w14:paraId="1C5CE9B3" w14:textId="40F9B509" w:rsidR="006679C4" w:rsidRPr="006679C4" w:rsidRDefault="006679C4" w:rsidP="006679C4">
      <w:pPr>
        <w:pStyle w:val="EndNoteBibliography"/>
        <w:spacing w:after="0"/>
        <w:ind w:left="720" w:hanging="720"/>
      </w:pPr>
      <w:r w:rsidRPr="006679C4">
        <w:t xml:space="preserve">Loeb, W. (2014). Unrelenting Competition: The Biggest Retail Story of 2015, from </w:t>
      </w:r>
      <w:hyperlink r:id="rId20" w:history="1">
        <w:r w:rsidRPr="006679C4">
          <w:rPr>
            <w:rStyle w:val="Hyperlink"/>
          </w:rPr>
          <w:t>https://www.forbes.com/sites/walterloeb/2014/12/16/unrelenting-competition-the-retail-story-of-2015/#4893092419f1</w:t>
        </w:r>
      </w:hyperlink>
    </w:p>
    <w:p w14:paraId="4A321D27" w14:textId="77777777" w:rsidR="006679C4" w:rsidRPr="006679C4" w:rsidRDefault="006679C4" w:rsidP="006679C4">
      <w:pPr>
        <w:pStyle w:val="EndNoteBibliography"/>
        <w:spacing w:after="0"/>
        <w:ind w:left="720" w:hanging="720"/>
      </w:pPr>
      <w:r w:rsidRPr="006679C4">
        <w:lastRenderedPageBreak/>
        <w:t xml:space="preserve">Ma, S., &amp; Fildes, R. (2017). A retail store SKU promotions optimization model for category multi-period profit maximization. </w:t>
      </w:r>
      <w:r w:rsidRPr="006679C4">
        <w:rPr>
          <w:i/>
        </w:rPr>
        <w:t>European Journal of Operational Research, 260</w:t>
      </w:r>
      <w:r w:rsidRPr="006679C4">
        <w:t xml:space="preserve">(2), 680-692. </w:t>
      </w:r>
    </w:p>
    <w:p w14:paraId="5E758578" w14:textId="77777777" w:rsidR="006679C4" w:rsidRPr="006679C4" w:rsidRDefault="006679C4" w:rsidP="006679C4">
      <w:pPr>
        <w:pStyle w:val="EndNoteBibliography"/>
        <w:spacing w:after="0"/>
        <w:ind w:left="720" w:hanging="720"/>
      </w:pPr>
      <w:r w:rsidRPr="006679C4">
        <w:t xml:space="preserve">Ma, S., Fildes, R., &amp; Huang, T. (2016). Demand forecasting with high dimensional data: The case of SKU retail sales forecasting with intra- and inter-category promotional information. </w:t>
      </w:r>
      <w:r w:rsidRPr="006679C4">
        <w:rPr>
          <w:i/>
        </w:rPr>
        <w:t>European Journal of Operational Research, 249</w:t>
      </w:r>
      <w:r w:rsidRPr="006679C4">
        <w:t xml:space="preserve">(1), 245-257. </w:t>
      </w:r>
    </w:p>
    <w:p w14:paraId="34E339C7" w14:textId="77777777" w:rsidR="006679C4" w:rsidRPr="006679C4" w:rsidRDefault="006679C4" w:rsidP="006679C4">
      <w:pPr>
        <w:pStyle w:val="EndNoteBibliography"/>
        <w:spacing w:after="0"/>
        <w:ind w:left="720" w:hanging="720"/>
      </w:pPr>
      <w:r w:rsidRPr="006679C4">
        <w:t xml:space="preserve">Mace, S., &amp; Neslin, S. A. (2004). The determinants of pre- and postpromotion dips in sales of frequently purchased goods. </w:t>
      </w:r>
      <w:r w:rsidRPr="006679C4">
        <w:rPr>
          <w:i/>
        </w:rPr>
        <w:t>Journal of Marketing Research, XLI</w:t>
      </w:r>
      <w:r w:rsidRPr="006679C4">
        <w:t xml:space="preserve">, 339-350. </w:t>
      </w:r>
    </w:p>
    <w:p w14:paraId="2D9DFC14" w14:textId="77777777" w:rsidR="006679C4" w:rsidRPr="006679C4" w:rsidRDefault="006679C4" w:rsidP="006679C4">
      <w:pPr>
        <w:pStyle w:val="EndNoteBibliography"/>
        <w:spacing w:after="0"/>
        <w:ind w:left="720" w:hanging="720"/>
      </w:pPr>
      <w:r w:rsidRPr="006679C4">
        <w:t xml:space="preserve">Mahajan, V., Bretschneider, S. I., &amp; Bradford, J. W. (1980). Feedback Approaches to Modeling Structural Shifts in Market Response. </w:t>
      </w:r>
      <w:r w:rsidRPr="006679C4">
        <w:rPr>
          <w:i/>
        </w:rPr>
        <w:t>Journal of Marketing, 44</w:t>
      </w:r>
      <w:r w:rsidRPr="006679C4">
        <w:t xml:space="preserve">, 71-80. </w:t>
      </w:r>
    </w:p>
    <w:p w14:paraId="1300A899" w14:textId="77777777" w:rsidR="006679C4" w:rsidRPr="006679C4" w:rsidRDefault="006679C4" w:rsidP="006679C4">
      <w:pPr>
        <w:pStyle w:val="EndNoteBibliography"/>
        <w:spacing w:after="0"/>
        <w:ind w:left="720" w:hanging="720"/>
      </w:pPr>
      <w:r w:rsidRPr="006679C4">
        <w:t xml:space="preserve">Martin, R., &amp; Kolassa, S. (2009). </w:t>
      </w:r>
      <w:r w:rsidRPr="006679C4">
        <w:rPr>
          <w:i/>
        </w:rPr>
        <w:t>Challenges of Automated Forecasting in Retail.</w:t>
      </w:r>
      <w:r w:rsidRPr="006679C4">
        <w:t xml:space="preserve"> Paper presented at the International Symposium on Forecasting, Hong Kong.</w:t>
      </w:r>
    </w:p>
    <w:p w14:paraId="74B58C45" w14:textId="74E127C8" w:rsidR="006679C4" w:rsidRPr="006679C4" w:rsidRDefault="006679C4" w:rsidP="006679C4">
      <w:pPr>
        <w:pStyle w:val="EndNoteBibliography"/>
        <w:spacing w:after="0"/>
        <w:ind w:left="720" w:hanging="720"/>
      </w:pPr>
      <w:r w:rsidRPr="006679C4">
        <w:t xml:space="preserve">Meeran, S., Jahanbin, S., Goodwin, P., &amp; Quariguasi Frota Neto, J. (2017). When do changes in consumer preferences make forecasts from choice-based conjoint models unreliable? </w:t>
      </w:r>
      <w:r w:rsidRPr="006679C4">
        <w:rPr>
          <w:i/>
        </w:rPr>
        <w:t>European Journal of Operational Research, 258</w:t>
      </w:r>
      <w:r w:rsidRPr="006679C4">
        <w:t xml:space="preserve">(2), 512-524. doi: </w:t>
      </w:r>
      <w:hyperlink r:id="rId21" w:history="1">
        <w:r w:rsidRPr="006679C4">
          <w:rPr>
            <w:rStyle w:val="Hyperlink"/>
          </w:rPr>
          <w:t>https://doi.org/10.1016/j.ejor.2016.08.047</w:t>
        </w:r>
      </w:hyperlink>
    </w:p>
    <w:p w14:paraId="5E9A17FF" w14:textId="77777777" w:rsidR="006679C4" w:rsidRPr="006679C4" w:rsidRDefault="006679C4" w:rsidP="006679C4">
      <w:pPr>
        <w:pStyle w:val="EndNoteBibliography"/>
        <w:spacing w:after="0"/>
        <w:ind w:left="720" w:hanging="720"/>
      </w:pPr>
      <w:r w:rsidRPr="006679C4">
        <w:t xml:space="preserve">Mulhern, F. J., &amp; Leone, R. P. (1991). Implicit price bundling of retail products: A multiproduct approach to maximizing store profitability. </w:t>
      </w:r>
      <w:r w:rsidRPr="006679C4">
        <w:rPr>
          <w:i/>
        </w:rPr>
        <w:t>Journal of Marketing, 55</w:t>
      </w:r>
      <w:r w:rsidRPr="006679C4">
        <w:t xml:space="preserve">, 63-76. </w:t>
      </w:r>
    </w:p>
    <w:p w14:paraId="464A7EBD" w14:textId="77777777" w:rsidR="006679C4" w:rsidRPr="006679C4" w:rsidRDefault="006679C4" w:rsidP="006679C4">
      <w:pPr>
        <w:pStyle w:val="EndNoteBibliography"/>
        <w:spacing w:after="0"/>
        <w:ind w:left="720" w:hanging="720"/>
      </w:pPr>
      <w:r w:rsidRPr="006679C4">
        <w:t xml:space="preserve">Nagbe, K., Cugliari, J., &amp; Jacques, J. (2018). Short-Term Electricity Demand Forecasting Using a Functional State Space Model. </w:t>
      </w:r>
      <w:r w:rsidRPr="006679C4">
        <w:rPr>
          <w:i/>
        </w:rPr>
        <w:t>Energies, 11</w:t>
      </w:r>
      <w:r w:rsidRPr="006679C4">
        <w:t>, 1120. doi: doi:10.3390/en11051120</w:t>
      </w:r>
    </w:p>
    <w:p w14:paraId="3DFBEB35" w14:textId="77777777" w:rsidR="006679C4" w:rsidRPr="006679C4" w:rsidRDefault="006679C4" w:rsidP="006679C4">
      <w:pPr>
        <w:pStyle w:val="EndNoteBibliography"/>
        <w:spacing w:after="0"/>
        <w:ind w:left="720" w:hanging="720"/>
      </w:pPr>
      <w:r w:rsidRPr="006679C4">
        <w:t xml:space="preserve">Nijs, V. R., Dekimpe, M. G., Steenkamps, J.-B. E. M., &amp; Hanssens, D. M. (2001). The Category-Demand Effects of Price Promotions. </w:t>
      </w:r>
      <w:r w:rsidRPr="006679C4">
        <w:rPr>
          <w:i/>
        </w:rPr>
        <w:t>Marketing Science, 20</w:t>
      </w:r>
      <w:r w:rsidRPr="006679C4">
        <w:t xml:space="preserve">(1), 1-22. </w:t>
      </w:r>
    </w:p>
    <w:p w14:paraId="24F4C3CE" w14:textId="3FA40F7D" w:rsidR="006679C4" w:rsidRPr="006679C4" w:rsidRDefault="006679C4" w:rsidP="006679C4">
      <w:pPr>
        <w:pStyle w:val="EndNoteBibliography"/>
        <w:spacing w:after="0"/>
        <w:ind w:left="720" w:hanging="720"/>
      </w:pPr>
      <w:r w:rsidRPr="006679C4">
        <w:t xml:space="preserve">OrderDynamics. (2015). Retailers and the Ghost Economy: The Haunting of Returns. </w:t>
      </w:r>
      <w:hyperlink r:id="rId22" w:history="1">
        <w:r w:rsidRPr="006679C4">
          <w:rPr>
            <w:rStyle w:val="Hyperlink"/>
          </w:rPr>
          <w:t>http://engage.dynamicaction.com/WS-2015-06-IHL-Ghost-Economy-Haunting-of-Returns-AR_LP.html</w:t>
        </w:r>
      </w:hyperlink>
      <w:r w:rsidRPr="006679C4">
        <w:t>.</w:t>
      </w:r>
    </w:p>
    <w:p w14:paraId="2AE77AC2" w14:textId="77777777" w:rsidR="006679C4" w:rsidRPr="006679C4" w:rsidRDefault="006679C4" w:rsidP="006679C4">
      <w:pPr>
        <w:pStyle w:val="EndNoteBibliography"/>
        <w:spacing w:after="0"/>
        <w:ind w:left="720" w:hanging="720"/>
      </w:pPr>
      <w:r w:rsidRPr="006679C4">
        <w:t>Ouyang, Y. (2007). The effect of information sharing on supply chain stability and the bullwhip effect.</w:t>
      </w:r>
      <w:r w:rsidRPr="006679C4">
        <w:rPr>
          <w:i/>
        </w:rPr>
        <w:t xml:space="preserve"> European Journal of Operational Research, 182</w:t>
      </w:r>
      <w:r w:rsidRPr="006679C4">
        <w:t xml:space="preserve">, 1107-1121. </w:t>
      </w:r>
    </w:p>
    <w:p w14:paraId="582DC528" w14:textId="77777777" w:rsidR="006679C4" w:rsidRPr="006679C4" w:rsidRDefault="006679C4" w:rsidP="006679C4">
      <w:pPr>
        <w:pStyle w:val="EndNoteBibliography"/>
        <w:spacing w:after="0"/>
        <w:ind w:left="720" w:hanging="720"/>
      </w:pPr>
      <w:r w:rsidRPr="006679C4">
        <w:t xml:space="preserve">Pesaran, M. H., &amp; Pick, A. (2011). Forecast Combination Across Estimation Windows. </w:t>
      </w:r>
      <w:r w:rsidRPr="006679C4">
        <w:rPr>
          <w:i/>
        </w:rPr>
        <w:t>Journal of Business &amp; Economic Statistics, 29</w:t>
      </w:r>
      <w:r w:rsidRPr="006679C4">
        <w:t>(2), 307-318. doi: 10.1198/jbes.2010.09018</w:t>
      </w:r>
    </w:p>
    <w:p w14:paraId="3F7B06A4" w14:textId="77777777" w:rsidR="006679C4" w:rsidRPr="006679C4" w:rsidRDefault="006679C4" w:rsidP="006679C4">
      <w:pPr>
        <w:pStyle w:val="EndNoteBibliography"/>
        <w:spacing w:after="0"/>
        <w:ind w:left="720" w:hanging="720"/>
      </w:pPr>
      <w:r w:rsidRPr="006679C4">
        <w:t xml:space="preserve">Pesaran, M. H., Schuermann, T., &amp; Smith, V. (2009). Forecasting Economic and Financial Variables with Global VARs. </w:t>
      </w:r>
      <w:r w:rsidRPr="006679C4">
        <w:rPr>
          <w:i/>
        </w:rPr>
        <w:t>International Journal of Forecasting, 25</w:t>
      </w:r>
      <w:r w:rsidRPr="006679C4">
        <w:t xml:space="preserve">, 642-675. </w:t>
      </w:r>
    </w:p>
    <w:p w14:paraId="09689318" w14:textId="77777777" w:rsidR="006679C4" w:rsidRPr="006679C4" w:rsidRDefault="006679C4" w:rsidP="006679C4">
      <w:pPr>
        <w:pStyle w:val="EndNoteBibliography"/>
        <w:spacing w:after="0"/>
        <w:ind w:left="720" w:hanging="720"/>
      </w:pPr>
      <w:r w:rsidRPr="006679C4">
        <w:t xml:space="preserve">Pesaran, M. H., &amp; Timmermann, A. (2005). Small sample properties of forecasts from autoregressive models under structural breaks. </w:t>
      </w:r>
      <w:r w:rsidRPr="006679C4">
        <w:rPr>
          <w:i/>
        </w:rPr>
        <w:t>Journal of Econometrics, 129</w:t>
      </w:r>
      <w:r w:rsidRPr="006679C4">
        <w:t>(1-2), 183-217. doi: DOI: 10.1016/j.jeconom.2004.09.007</w:t>
      </w:r>
    </w:p>
    <w:p w14:paraId="19B18C0E" w14:textId="77777777" w:rsidR="006679C4" w:rsidRPr="006679C4" w:rsidRDefault="006679C4" w:rsidP="006679C4">
      <w:pPr>
        <w:pStyle w:val="EndNoteBibliography"/>
        <w:spacing w:after="0"/>
        <w:ind w:left="720" w:hanging="720"/>
      </w:pPr>
      <w:r w:rsidRPr="006679C4">
        <w:t xml:space="preserve">Pesaran, M. H., &amp; Timmermann, A. (2007). Selection of estimation window in the presence of breaks. </w:t>
      </w:r>
      <w:r w:rsidRPr="006679C4">
        <w:rPr>
          <w:i/>
        </w:rPr>
        <w:t>Journal of Econometrics, 137</w:t>
      </w:r>
      <w:r w:rsidRPr="006679C4">
        <w:t xml:space="preserve">, 134-161. </w:t>
      </w:r>
    </w:p>
    <w:p w14:paraId="670FCF80" w14:textId="107C1C99" w:rsidR="006679C4" w:rsidRPr="006679C4" w:rsidRDefault="006679C4" w:rsidP="006679C4">
      <w:pPr>
        <w:pStyle w:val="EndNoteBibliography"/>
        <w:spacing w:after="0"/>
        <w:ind w:left="720" w:hanging="720"/>
      </w:pPr>
      <w:r w:rsidRPr="006679C4">
        <w:t xml:space="preserve">Petropoulos, F., Fildes, R., &amp; Goodwin, P. (2016). Do ‘big losses’ in judgmental adjustments to statistical forecasts affect experts’ behaviour? </w:t>
      </w:r>
      <w:r w:rsidRPr="006679C4">
        <w:rPr>
          <w:i/>
        </w:rPr>
        <w:t>European Journal of Operational Research, 249</w:t>
      </w:r>
      <w:r w:rsidRPr="006679C4">
        <w:t xml:space="preserve">(3), 842-852. doi: </w:t>
      </w:r>
      <w:hyperlink r:id="rId23" w:history="1">
        <w:r w:rsidRPr="006679C4">
          <w:rPr>
            <w:rStyle w:val="Hyperlink"/>
          </w:rPr>
          <w:t>https://doi.org/10.1016/j.ejor.2015.06.002</w:t>
        </w:r>
      </w:hyperlink>
    </w:p>
    <w:p w14:paraId="36FA41F8" w14:textId="078A53C9" w:rsidR="006679C4" w:rsidRPr="006679C4" w:rsidRDefault="006679C4" w:rsidP="006679C4">
      <w:pPr>
        <w:pStyle w:val="EndNoteBibliography"/>
        <w:spacing w:after="0"/>
        <w:ind w:left="720" w:hanging="720"/>
      </w:pPr>
      <w:r w:rsidRPr="006679C4">
        <w:t xml:space="preserve">Petropoulos, F., Makridakis, S., Assimakopoulos, V., &amp; Nikolopoulos, K. (2014). ‘Horses for Courses’ in demand forecasting. </w:t>
      </w:r>
      <w:r w:rsidRPr="006679C4">
        <w:rPr>
          <w:i/>
        </w:rPr>
        <w:t>European Journal of Operational Research, 237</w:t>
      </w:r>
      <w:r w:rsidRPr="006679C4">
        <w:t xml:space="preserve">(1), 152-163. doi: </w:t>
      </w:r>
      <w:hyperlink r:id="rId24" w:history="1">
        <w:r w:rsidRPr="006679C4">
          <w:rPr>
            <w:rStyle w:val="Hyperlink"/>
          </w:rPr>
          <w:t>http://dx.doi.org/10.1016/j.ejor.2014.02.036</w:t>
        </w:r>
      </w:hyperlink>
    </w:p>
    <w:p w14:paraId="52259B11" w14:textId="77777777" w:rsidR="006679C4" w:rsidRPr="006679C4" w:rsidRDefault="006679C4" w:rsidP="006679C4">
      <w:pPr>
        <w:pStyle w:val="EndNoteBibliography"/>
        <w:spacing w:after="0"/>
        <w:ind w:left="720" w:hanging="720"/>
      </w:pPr>
      <w:r w:rsidRPr="006679C4">
        <w:t xml:space="preserve">Rapach, D. E., &amp; Strauss, J. K. (2008). Structural Breaks and Garch Models of Exchange Rate Volatility. </w:t>
      </w:r>
      <w:r w:rsidRPr="006679C4">
        <w:rPr>
          <w:i/>
        </w:rPr>
        <w:t>Journal of Applied Econometrics, 23</w:t>
      </w:r>
      <w:r w:rsidRPr="006679C4">
        <w:t xml:space="preserve">(1), 65-90. </w:t>
      </w:r>
    </w:p>
    <w:p w14:paraId="412902B6" w14:textId="77777777" w:rsidR="006679C4" w:rsidRPr="006679C4" w:rsidRDefault="006679C4" w:rsidP="006679C4">
      <w:pPr>
        <w:pStyle w:val="EndNoteBibliography"/>
        <w:spacing w:after="0"/>
        <w:ind w:left="720" w:hanging="720"/>
      </w:pPr>
      <w:r w:rsidRPr="006679C4">
        <w:t xml:space="preserve">Rudolph W. Struse, III. (1987). Commentary—Approaches to Promotion Evaluation: A Practitioner's Viewpoint. </w:t>
      </w:r>
      <w:r w:rsidRPr="006679C4">
        <w:rPr>
          <w:i/>
        </w:rPr>
        <w:t>Marketing Science, 6</w:t>
      </w:r>
      <w:r w:rsidRPr="006679C4">
        <w:t xml:space="preserve">(2), 150-151. </w:t>
      </w:r>
    </w:p>
    <w:p w14:paraId="6059CA9F" w14:textId="77777777" w:rsidR="006679C4" w:rsidRPr="006679C4" w:rsidRDefault="006679C4" w:rsidP="006679C4">
      <w:pPr>
        <w:pStyle w:val="EndNoteBibliography"/>
        <w:spacing w:after="0"/>
        <w:ind w:left="720" w:hanging="720"/>
      </w:pPr>
      <w:r w:rsidRPr="006679C4">
        <w:lastRenderedPageBreak/>
        <w:t xml:space="preserve">Sodhi, M. S., &amp; Tang, C. S. (2011). The incremental bullwhip effect of operational deviations in an arborescent supply chain with requirements planning. </w:t>
      </w:r>
      <w:r w:rsidRPr="006679C4">
        <w:rPr>
          <w:i/>
        </w:rPr>
        <w:t>European Journal of Operational Research, 215</w:t>
      </w:r>
      <w:r w:rsidRPr="006679C4">
        <w:t xml:space="preserve">(2), 374-382. </w:t>
      </w:r>
    </w:p>
    <w:p w14:paraId="109B0F0D" w14:textId="77777777" w:rsidR="006679C4" w:rsidRPr="006679C4" w:rsidRDefault="006679C4" w:rsidP="006679C4">
      <w:pPr>
        <w:pStyle w:val="EndNoteBibliography"/>
        <w:spacing w:after="0"/>
        <w:ind w:left="720" w:hanging="720"/>
      </w:pPr>
      <w:r w:rsidRPr="006679C4">
        <w:t xml:space="preserve">Song, H., &amp; Witt, S. F. (2003). Tourism Forecasting: The General-to-Specific Approach. </w:t>
      </w:r>
      <w:r w:rsidRPr="006679C4">
        <w:rPr>
          <w:i/>
        </w:rPr>
        <w:t>Journal of Travel Research, 42</w:t>
      </w:r>
      <w:r w:rsidRPr="006679C4">
        <w:t xml:space="preserve">, 65-74. </w:t>
      </w:r>
    </w:p>
    <w:p w14:paraId="555542BB" w14:textId="77777777" w:rsidR="006679C4" w:rsidRPr="006679C4" w:rsidRDefault="006679C4" w:rsidP="006679C4">
      <w:pPr>
        <w:pStyle w:val="EndNoteBibliography"/>
        <w:spacing w:after="0"/>
        <w:ind w:left="720" w:hanging="720"/>
      </w:pPr>
      <w:r w:rsidRPr="006679C4">
        <w:t xml:space="preserve">Tashman, L. J. (2000). Out-of-sample tests of forecasting accuracy: an analysis and review </w:t>
      </w:r>
      <w:r w:rsidRPr="006679C4">
        <w:rPr>
          <w:i/>
        </w:rPr>
        <w:t>International Journal of Forecasting, 16</w:t>
      </w:r>
      <w:r w:rsidRPr="006679C4">
        <w:t xml:space="preserve">(4), 437-450. </w:t>
      </w:r>
    </w:p>
    <w:p w14:paraId="392A39B7" w14:textId="77777777" w:rsidR="006679C4" w:rsidRPr="006679C4" w:rsidRDefault="006679C4" w:rsidP="006679C4">
      <w:pPr>
        <w:pStyle w:val="EndNoteBibliography"/>
        <w:spacing w:after="0"/>
        <w:ind w:left="720" w:hanging="720"/>
      </w:pPr>
      <w:r w:rsidRPr="006679C4">
        <w:t xml:space="preserve">Tibshirani, R. (1996). Regression Shrinkage and Selection via the Lasso. </w:t>
      </w:r>
      <w:r w:rsidRPr="006679C4">
        <w:rPr>
          <w:i/>
        </w:rPr>
        <w:t>Journal of the Royal Statistical Society. Series B (Methodological), 58</w:t>
      </w:r>
      <w:r w:rsidRPr="006679C4">
        <w:t xml:space="preserve">(1), 267-288. </w:t>
      </w:r>
    </w:p>
    <w:p w14:paraId="36537E0D" w14:textId="77777777" w:rsidR="006679C4" w:rsidRPr="006679C4" w:rsidRDefault="006679C4" w:rsidP="006679C4">
      <w:pPr>
        <w:pStyle w:val="EndNoteBibliography"/>
        <w:spacing w:after="0"/>
        <w:ind w:left="720" w:hanging="720"/>
      </w:pPr>
      <w:r w:rsidRPr="006679C4">
        <w:t xml:space="preserve">Trusov, M., Bodapati, A. V., &amp; Cooper, L. G. (2006). Retailer Promotion Planning: Improving Forecasting Accuracy And Interpretability. </w:t>
      </w:r>
      <w:r w:rsidRPr="006679C4">
        <w:rPr>
          <w:i/>
        </w:rPr>
        <w:t>Journal of Interactive Marketing, 20</w:t>
      </w:r>
      <w:r w:rsidRPr="006679C4">
        <w:t xml:space="preserve">(3-4), 71-81. </w:t>
      </w:r>
    </w:p>
    <w:p w14:paraId="3648FDE1" w14:textId="77777777" w:rsidR="006679C4" w:rsidRPr="006679C4" w:rsidRDefault="006679C4" w:rsidP="006679C4">
      <w:pPr>
        <w:pStyle w:val="EndNoteBibliography"/>
        <w:spacing w:after="0"/>
        <w:ind w:left="720" w:hanging="720"/>
      </w:pPr>
      <w:r w:rsidRPr="006679C4">
        <w:t xml:space="preserve">van Heerde, H., M. Dinner, I., &amp; Neslin, S. (2015). Creating Customer Engagement Via Mobile Apps: How App Usage Drives Purchase Behavior. </w:t>
      </w:r>
      <w:r w:rsidRPr="006679C4">
        <w:rPr>
          <w:i/>
        </w:rPr>
        <w:t>Working paper, 10.2139/ssrn.2669817</w:t>
      </w:r>
      <w:r w:rsidRPr="006679C4">
        <w:t xml:space="preserve">. </w:t>
      </w:r>
    </w:p>
    <w:p w14:paraId="6FB6D999" w14:textId="77777777" w:rsidR="006679C4" w:rsidRPr="006679C4" w:rsidRDefault="006679C4" w:rsidP="006679C4">
      <w:pPr>
        <w:pStyle w:val="EndNoteBibliography"/>
        <w:spacing w:after="0"/>
        <w:ind w:left="720" w:hanging="720"/>
      </w:pPr>
      <w:r w:rsidRPr="006679C4">
        <w:t xml:space="preserve">Van Heerde, H. J., Gupta, S., &amp; Wittink, D. R. (2003). Is 75% of the Sales Promotion Bump Due to Brand Switching? No, Only 33% Is. </w:t>
      </w:r>
      <w:r w:rsidRPr="006679C4">
        <w:rPr>
          <w:i/>
        </w:rPr>
        <w:t>Journal of Marketing Research, XL</w:t>
      </w:r>
      <w:r w:rsidRPr="006679C4">
        <w:t xml:space="preserve">, 481-491. </w:t>
      </w:r>
    </w:p>
    <w:p w14:paraId="665C9FA9" w14:textId="77777777" w:rsidR="006679C4" w:rsidRPr="006679C4" w:rsidRDefault="006679C4" w:rsidP="006679C4">
      <w:pPr>
        <w:pStyle w:val="EndNoteBibliography"/>
        <w:spacing w:after="0"/>
        <w:ind w:left="720" w:hanging="720"/>
      </w:pPr>
      <w:r w:rsidRPr="006679C4">
        <w:t xml:space="preserve">Van Heerde, H. J., Srinivasan, S., &amp; Dekimpe, M. G. (2008). </w:t>
      </w:r>
      <w:r w:rsidRPr="006679C4">
        <w:rPr>
          <w:i/>
        </w:rPr>
        <w:t>Decomposing the Demand for a Pioneering Innovation</w:t>
      </w:r>
      <w:r w:rsidRPr="006679C4">
        <w:t xml:space="preserve">. Working paper. Department of Marketing. University of Waikato.  </w:t>
      </w:r>
    </w:p>
    <w:p w14:paraId="400961CB" w14:textId="77777777" w:rsidR="006679C4" w:rsidRPr="006679C4" w:rsidRDefault="006679C4" w:rsidP="006679C4">
      <w:pPr>
        <w:pStyle w:val="EndNoteBibliography"/>
        <w:spacing w:after="0"/>
        <w:ind w:left="720" w:hanging="720"/>
      </w:pPr>
      <w:r w:rsidRPr="006679C4">
        <w:t xml:space="preserve">Walters, R. G. (1991). Assessing the impact of retail price promotions on product substitution, complementary purchase, and interstore sales displacement. </w:t>
      </w:r>
      <w:r w:rsidRPr="006679C4">
        <w:rPr>
          <w:i/>
        </w:rPr>
        <w:t>Journal of Marketing, 55</w:t>
      </w:r>
      <w:r w:rsidRPr="006679C4">
        <w:t xml:space="preserve">, 17-28. </w:t>
      </w:r>
    </w:p>
    <w:p w14:paraId="7B27EE95" w14:textId="77777777" w:rsidR="006679C4" w:rsidRPr="006679C4" w:rsidRDefault="006679C4" w:rsidP="006679C4">
      <w:pPr>
        <w:pStyle w:val="EndNoteBibliography"/>
        <w:spacing w:after="0"/>
        <w:ind w:left="720" w:hanging="720"/>
      </w:pPr>
      <w:r w:rsidRPr="006679C4">
        <w:t xml:space="preserve">Walters, R. G., &amp; Rinne, H. J. (1986). An empirical investigation into the impact of price promotions on retail store performance. </w:t>
      </w:r>
      <w:r w:rsidRPr="006679C4">
        <w:rPr>
          <w:i/>
        </w:rPr>
        <w:t>Journal of Retailing, 62</w:t>
      </w:r>
      <w:r w:rsidRPr="006679C4">
        <w:t xml:space="preserve">(3), 237-266. </w:t>
      </w:r>
    </w:p>
    <w:p w14:paraId="70B6DBD1" w14:textId="77777777" w:rsidR="006679C4" w:rsidRPr="006679C4" w:rsidRDefault="006679C4" w:rsidP="006679C4">
      <w:pPr>
        <w:pStyle w:val="EndNoteBibliography"/>
        <w:spacing w:after="0"/>
        <w:ind w:left="720" w:hanging="720"/>
      </w:pPr>
      <w:r w:rsidRPr="006679C4">
        <w:t xml:space="preserve">Wedel, M., &amp; Zhang, J. (2004). Analyzing brand competition across subcategories. </w:t>
      </w:r>
      <w:r w:rsidRPr="006679C4">
        <w:rPr>
          <w:i/>
        </w:rPr>
        <w:t>Journal of Marketing Research, 41</w:t>
      </w:r>
      <w:r w:rsidRPr="006679C4">
        <w:t xml:space="preserve">(4), 448-456. </w:t>
      </w:r>
    </w:p>
    <w:p w14:paraId="246D040D" w14:textId="77777777" w:rsidR="006679C4" w:rsidRPr="006679C4" w:rsidRDefault="006679C4" w:rsidP="006679C4">
      <w:pPr>
        <w:pStyle w:val="EndNoteBibliography"/>
        <w:spacing w:after="0"/>
        <w:ind w:left="720" w:hanging="720"/>
      </w:pPr>
      <w:r w:rsidRPr="006679C4">
        <w:t xml:space="preserve">Wildt, A. R. (1976). The empirical investigation of time dependent parameter variation in marketing models. In E. proceedings (Ed.), </w:t>
      </w:r>
      <w:r w:rsidRPr="006679C4">
        <w:rPr>
          <w:i/>
        </w:rPr>
        <w:t>American Marketing Association</w:t>
      </w:r>
      <w:r w:rsidRPr="006679C4">
        <w:t xml:space="preserve"> (pp. 466-472).</w:t>
      </w:r>
    </w:p>
    <w:p w14:paraId="3306299B" w14:textId="77777777" w:rsidR="006679C4" w:rsidRPr="006679C4" w:rsidRDefault="006679C4" w:rsidP="006679C4">
      <w:pPr>
        <w:pStyle w:val="EndNoteBibliography"/>
        <w:spacing w:after="0"/>
        <w:ind w:left="720" w:hanging="720"/>
      </w:pPr>
      <w:r w:rsidRPr="006679C4">
        <w:t xml:space="preserve">Wildt, A. R., &amp; Winer, R. S. (1983). Modeling and Estimation in Changing Market Environments. </w:t>
      </w:r>
      <w:r w:rsidRPr="006679C4">
        <w:rPr>
          <w:i/>
        </w:rPr>
        <w:t>The Journal of Business, 56</w:t>
      </w:r>
      <w:r w:rsidRPr="006679C4">
        <w:t xml:space="preserve">(3), 365-388. </w:t>
      </w:r>
    </w:p>
    <w:p w14:paraId="1902B5C8" w14:textId="05413E78"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1B17CC69" w:rsidR="000B7EE9" w:rsidRPr="00A37575" w:rsidDel="006679C4" w:rsidRDefault="00F07789" w:rsidP="000B7EE9">
      <w:pPr>
        <w:shd w:val="clear" w:color="auto" w:fill="FFFFFF" w:themeFill="background1"/>
        <w:spacing w:after="0" w:line="360" w:lineRule="auto"/>
        <w:rPr>
          <w:del w:id="12979" w:author="韬 黄" w:date="2018-11-06T11:56:00Z"/>
          <w:rFonts w:cs="Times New Roman"/>
          <w:sz w:val="22"/>
        </w:rPr>
      </w:pPr>
      <w:del w:id="12980" w:author="韬 黄" w:date="2018-11-06T11:56:00Z">
        <w:r w:rsidRPr="00A37575" w:rsidDel="006679C4">
          <w:rPr>
            <w:b/>
          </w:rPr>
          <w:delText xml:space="preserve"> </w:delText>
        </w:r>
      </w:del>
    </w:p>
    <w:p w14:paraId="00F4B3D3" w14:textId="36C559AF" w:rsidR="000B7EE9" w:rsidRPr="00A37575" w:rsidRDefault="006679C4">
      <w:del w:id="12981" w:author="韬 黄" w:date="2018-11-06T11:56:00Z">
        <w:r w:rsidDel="006679C4">
          <w:fldChar w:fldCharType="begin">
            <w:fldData xml:space="preserve">PEVuZE5vdGU+PENpdGU+PEF1dGhvcj5Tb2RoaTwvQXV0aG9yPjxZZWFyPjIwMTE8L1llYXI+PFJl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</w:fldData>
          </w:fldChar>
        </w:r>
        <w:r w:rsidDel="006679C4">
          <w:delInstrText xml:space="preserve"> ADDIN EN.CITE </w:delInstrText>
        </w:r>
        <w:r w:rsidDel="006679C4">
          <w:fldChar w:fldCharType="begin">
            <w:fldData xml:space="preserve">PEVuZE5vdGU+PENpdGU+PEF1dGhvcj5Tb2RoaTwvQXV0aG9yPjxZZWFyPjIwMTE8L1llYXI+PFJl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</w:fldData>
          </w:fldChar>
        </w:r>
        <w:r w:rsidDel="006679C4">
          <w:delInstrText xml:space="preserve"> ADDIN EN.CITE.DATA </w:delInstrText>
        </w:r>
        <w:r w:rsidDel="006679C4">
          <w:fldChar w:fldCharType="end"/>
        </w:r>
        <w:r w:rsidDel="006679C4">
          <w:fldChar w:fldCharType="separate"/>
        </w:r>
        <w:r w:rsidDel="006679C4">
          <w:rPr>
            <w:noProof/>
          </w:rPr>
          <w:delText>(Fildes et al., 2018; Sodhi &amp; Tang, 2011; H. J. Van Heerde et al., 2008; Wildt &amp; Winer, 1983)</w:delText>
        </w:r>
        <w:r w:rsidDel="006679C4">
          <w:fldChar w:fldCharType="end"/>
        </w:r>
      </w:del>
      <w:ins w:id="12982" w:author="韬 黄" w:date="2018-11-06T11:56:00Z">
        <w:r>
          <w:t xml:space="preserve"> </w:t>
        </w:r>
      </w:ins>
    </w:p>
    <w:sectPr w:rsidR="000B7EE9" w:rsidRPr="00A37575" w:rsidSect="00AE69AD">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571" w:author="Fildes, Robert" w:date="2018-11-03T20:43:00Z" w:initials="FR">
    <w:p w14:paraId="4C16DBE6" w14:textId="77777777" w:rsidR="00263644" w:rsidRDefault="00263644" w:rsidP="00821B1E">
      <w:pPr>
        <w:pStyle w:val="CommentText"/>
      </w:pPr>
      <w:r>
        <w:rPr>
          <w:rStyle w:val="CommentReference"/>
        </w:rPr>
        <w:annotationRef/>
      </w:r>
      <w:r>
        <w:rPr>
          <w:rFonts w:ascii="Segoe UI" w:hAnsi="Segoe UI" w:cs="Segoe UI"/>
          <w:sz w:val="18"/>
          <w:szCs w:val="18"/>
          <w:lang w:val="en-US"/>
        </w:rPr>
        <w:t xml:space="preserve">Kremer, M., </w:t>
      </w:r>
      <w:r>
        <w:rPr>
          <w:rFonts w:ascii="Segoe UI" w:hAnsi="Segoe UI" w:cs="Segoe UI"/>
          <w:color w:val="000000"/>
          <w:sz w:val="18"/>
          <w:szCs w:val="18"/>
          <w:highlight w:val="yellow"/>
          <w:lang w:val="en-US"/>
        </w:rPr>
        <w:t>Siemsen</w:t>
      </w:r>
      <w:r>
        <w:rPr>
          <w:rFonts w:ascii="Segoe UI" w:hAnsi="Segoe UI" w:cs="Segoe UI"/>
          <w:sz w:val="18"/>
          <w:szCs w:val="18"/>
          <w:lang w:val="en-US"/>
        </w:rPr>
        <w:t xml:space="preserve">, E., &amp; Thomas, D. J. (2016). The sum and its parts: Judgmental hierarchical forecasting. </w:t>
      </w:r>
      <w:r>
        <w:rPr>
          <w:rFonts w:ascii="Segoe UI" w:hAnsi="Segoe UI" w:cs="Segoe UI"/>
          <w:i/>
          <w:iCs/>
          <w:sz w:val="18"/>
          <w:szCs w:val="18"/>
          <w:lang w:val="en-US"/>
        </w:rPr>
        <w:t>Management Science, 62</w:t>
      </w:r>
      <w:r>
        <w:rPr>
          <w:rFonts w:ascii="Segoe UI" w:hAnsi="Segoe UI" w:cs="Segoe UI"/>
          <w:sz w:val="18"/>
          <w:szCs w:val="18"/>
          <w:lang w:val="en-US"/>
        </w:rPr>
        <w:t>, 2745-2764.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6D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6DBE6" w16cid:durableId="1F8886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6CE95" w14:textId="77777777" w:rsidR="0062735C" w:rsidRDefault="0062735C" w:rsidP="00971633">
      <w:pPr>
        <w:spacing w:after="0" w:line="240" w:lineRule="auto"/>
      </w:pPr>
      <w:r>
        <w:separator/>
      </w:r>
    </w:p>
  </w:endnote>
  <w:endnote w:type="continuationSeparator" w:id="0">
    <w:p w14:paraId="7FCB9559" w14:textId="77777777" w:rsidR="0062735C" w:rsidRDefault="0062735C"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172316"/>
      <w:docPartObj>
        <w:docPartGallery w:val="Page Numbers (Bottom of Page)"/>
        <w:docPartUnique/>
      </w:docPartObj>
    </w:sdtPr>
    <w:sdtEndPr>
      <w:rPr>
        <w:noProof/>
      </w:rPr>
    </w:sdtEndPr>
    <w:sdtContent>
      <w:p w14:paraId="56EFB49A" w14:textId="77777777" w:rsidR="00263644" w:rsidRDefault="0026364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263644" w:rsidRDefault="002636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263644" w:rsidRDefault="00263644">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263644" w:rsidRDefault="002636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26FAE" w14:textId="77777777" w:rsidR="0062735C" w:rsidRDefault="0062735C" w:rsidP="00971633">
      <w:pPr>
        <w:spacing w:after="0" w:line="240" w:lineRule="auto"/>
      </w:pPr>
      <w:r>
        <w:separator/>
      </w:r>
    </w:p>
  </w:footnote>
  <w:footnote w:type="continuationSeparator" w:id="0">
    <w:p w14:paraId="615E68FA" w14:textId="77777777" w:rsidR="0062735C" w:rsidRDefault="0062735C" w:rsidP="00971633">
      <w:pPr>
        <w:spacing w:after="0" w:line="240" w:lineRule="auto"/>
      </w:pPr>
      <w:r>
        <w:continuationSeparator/>
      </w:r>
    </w:p>
  </w:footnote>
  <w:footnote w:id="1">
    <w:p w14:paraId="7AA3B786" w14:textId="77777777" w:rsidR="00263644" w:rsidRDefault="00263644"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(r.Fildes);</w:t>
      </w:r>
      <w:r w:rsidRPr="00544D05">
        <w:t xml:space="preserve"> </w:t>
      </w:r>
      <w:hyperlink r:id="rId3" w:history="1">
        <w:r w:rsidRPr="004F38B9">
          <w:rPr>
            <w:rStyle w:val="Hyperlink"/>
            <w:lang w:val="fr-FR"/>
          </w:rPr>
          <w:t>D.G.Soopramanien@lboro.ac.uk</w:t>
        </w:r>
      </w:hyperlink>
    </w:p>
    <w:p w14:paraId="75C47C66" w14:textId="77777777" w:rsidR="00263644" w:rsidRPr="003A7F2F" w:rsidRDefault="00263644"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(d.soopramanein)</w:t>
      </w:r>
    </w:p>
    <w:p w14:paraId="0DE5447A" w14:textId="77777777" w:rsidR="00263644" w:rsidRPr="003A7F2F" w:rsidRDefault="00263644" w:rsidP="00971633">
      <w:pPr>
        <w:pStyle w:val="FootnoteText"/>
        <w:rPr>
          <w:rFonts w:cs="Times New Roman"/>
          <w:color w:val="0D0D0D" w:themeColor="text1" w:themeTint="F2"/>
          <w:szCs w:val="24"/>
          <w:lang w:val="fr-FR"/>
        </w:rPr>
      </w:pPr>
    </w:p>
  </w:footnote>
  <w:footnote w:id="2">
    <w:p w14:paraId="758F5AB7" w14:textId="10805B38" w:rsidR="00263644" w:rsidRDefault="00263644" w:rsidP="00DE12B5">
      <w:pPr>
        <w:pStyle w:val="FootnoteText"/>
        <w:rPr>
          <w:ins w:id="1149" w:author="tao huang" w:date="2018-10-26T15:51:00Z"/>
        </w:rPr>
      </w:pPr>
      <w:ins w:id="1150" w:author="tao huang" w:date="2018-10-26T15:51:00Z">
        <w:r w:rsidRPr="00870CBC">
          <w:rPr>
            <w:rStyle w:val="FootnoteReference"/>
          </w:rPr>
          <w:footnoteRef/>
        </w:r>
        <w:r w:rsidRPr="00870CBC">
          <w:t xml:space="preserve"> </w:t>
        </w:r>
      </w:ins>
      <w:ins w:id="1151" w:author="韬 黄" w:date="2018-11-03T22:01:00Z">
        <w:r w:rsidRPr="0077786D">
          <w:t>The term of ‘structural change’ is used interchangeably with the term of ‘structural break’ in the literature. In this study, we use the term “structural change” as in the retailer context we expect the effect of the marketing activities to change sometimes gradually rather than but sometimes in a sudden and abrupt way. We thank one of the anonymous reviewers for</w:t>
        </w:r>
        <w:r>
          <w:t xml:space="preserve"> </w:t>
        </w:r>
        <w:r w:rsidRPr="0077786D">
          <w:t>to pointing this out.</w:t>
        </w:r>
      </w:ins>
      <w:ins w:id="1152" w:author="tao huang" w:date="2018-10-26T15:51:00Z">
        <w:del w:id="1153" w:author="韬 黄" w:date="2018-11-03T22:01:00Z">
          <w:r w:rsidRPr="00870CBC" w:rsidDel="0077786D">
            <w:delText>The term</w:delText>
          </w:r>
          <w:r w:rsidDel="0077786D">
            <w:delText xml:space="preserve"> of ‘</w:delText>
          </w:r>
          <w:r w:rsidRPr="00870CBC" w:rsidDel="0077786D">
            <w:delText xml:space="preserve">structural change’ is used interchangeably with </w:delText>
          </w:r>
          <w:r w:rsidDel="0077786D">
            <w:delText xml:space="preserve">that of </w:delText>
          </w:r>
          <w:r w:rsidRPr="00870CBC" w:rsidDel="0077786D">
            <w:delText>‘structural break’ in the literature. In this study, we use the term “structural change” as in the retail</w:delText>
          </w:r>
          <w:r w:rsidDel="0077786D">
            <w:delText>er</w:delText>
          </w:r>
          <w:r w:rsidRPr="00870CBC" w:rsidDel="0077786D">
            <w:delText xml:space="preserve"> context we expect the effect of the marketing activities to change gradually rather than in a sudden and abrupt way. We thank one of the anonymous reviewers </w:delText>
          </w:r>
          <w:r w:rsidDel="0077786D">
            <w:delText>for this suggestion</w:delText>
          </w:r>
          <w:r w:rsidRPr="00870CBC" w:rsidDel="0077786D">
            <w:delText>.</w:delText>
          </w:r>
        </w:del>
      </w:ins>
    </w:p>
  </w:footnote>
  <w:footnote w:id="3">
    <w:p w14:paraId="2F80B3B2" w14:textId="516A6BFB" w:rsidR="00263644" w:rsidDel="00DE12B5" w:rsidRDefault="00263644" w:rsidP="00971633">
      <w:pPr>
        <w:pStyle w:val="FootnoteText"/>
        <w:rPr>
          <w:del w:id="1171" w:author="tao huang" w:date="2018-10-26T15:51:00Z"/>
        </w:rPr>
      </w:pPr>
      <w:del w:id="1172"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1173" w:author="Didier Soopramanien" w:date="2018-10-23T15:39:00Z">
        <w:del w:id="1174" w:author="tao huang" w:date="2018-10-26T15:51:00Z">
          <w:r w:rsidDel="00DE12B5">
            <w:delText xml:space="preserve">that of </w:delText>
          </w:r>
        </w:del>
      </w:ins>
      <w:del w:id="1175"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1176" w:author="Didier Soopramanien" w:date="2018-10-23T15:39:00Z">
        <w:del w:id="1177" w:author="tao huang" w:date="2018-10-26T15:51:00Z">
          <w:r w:rsidDel="00DE12B5">
            <w:delText>for this suggestion</w:delText>
          </w:r>
        </w:del>
      </w:ins>
      <w:del w:id="1178" w:author="tao huang" w:date="2018-10-26T15:51:00Z">
        <w:r w:rsidRPr="00870CBC" w:rsidDel="00DE12B5">
          <w:delText>.</w:delText>
        </w:r>
      </w:del>
    </w:p>
  </w:footnote>
  <w:footnote w:id="4">
    <w:p w14:paraId="777A700E" w14:textId="76955196" w:rsidR="00263644" w:rsidRDefault="00263644">
      <w:pPr>
        <w:pStyle w:val="FootnoteText"/>
      </w:pPr>
      <w:r>
        <w:rPr>
          <w:rStyle w:val="FootnoteReference"/>
        </w:rPr>
        <w:footnoteRef/>
      </w:r>
      <w:r>
        <w:t xml:space="preserve"> </w:t>
      </w:r>
      <w:r w:rsidRPr="00A944CE">
        <w:t xml:space="preserve">We </w:t>
      </w:r>
      <w:ins w:id="1287" w:author="tao huang" w:date="2018-10-26T16:04:00Z">
        <w:r w:rsidRPr="00A944CE">
          <w:t>demonstrate the impact of the structural change on the forecasting performance</w:t>
        </w:r>
      </w:ins>
      <w:ins w:id="1288" w:author="tao huang" w:date="2018-10-26T16:05:00Z">
        <w:r>
          <w:t xml:space="preserve"> using a</w:t>
        </w:r>
      </w:ins>
      <w:del w:id="1289" w:author="tao huang" w:date="2018-10-26T16:04:00Z">
        <w:r w:rsidRPr="00A944CE" w:rsidDel="000264FE">
          <w:delText xml:space="preserve">include in the supplementary material </w:delText>
        </w:r>
      </w:del>
      <w:del w:id="1290" w:author="tao huang" w:date="2018-10-26T16:05:00Z">
        <w:r w:rsidRPr="00A944CE" w:rsidDel="000264FE">
          <w:delText>a</w:delText>
        </w:r>
      </w:del>
      <w:r w:rsidRPr="00A944CE">
        <w:t xml:space="preserve"> simulation example </w:t>
      </w:r>
      <w:ins w:id="1291" w:author="tao huang" w:date="2018-10-26T16:03:00Z">
        <w:r>
          <w:t xml:space="preserve">where the model has </w:t>
        </w:r>
      </w:ins>
      <w:del w:id="1292" w:author="tao huang" w:date="2018-10-26T16:03:00Z">
        <w:r w:rsidRPr="00A944CE" w:rsidDel="000264FE">
          <w:delText xml:space="preserve">with the </w:delText>
        </w:r>
      </w:del>
      <w:ins w:id="1293" w:author="tao huang" w:date="2018-10-26T16:03:00Z">
        <w:r>
          <w:t xml:space="preserve">an </w:t>
        </w:r>
      </w:ins>
      <w:r w:rsidRPr="00A944CE">
        <w:t>intercept term</w:t>
      </w:r>
      <w:del w:id="1294" w:author="tao huang" w:date="2018-10-26T16:05:00Z">
        <w:r w:rsidRPr="00A944CE" w:rsidDel="000264FE">
          <w:delText xml:space="preserve"> to demonstrate the impact of the structural change on the forecasting performance</w:delText>
        </w:r>
      </w:del>
      <w:r w:rsidRPr="00A944CE">
        <w:t>.</w:t>
      </w:r>
      <w:ins w:id="1295"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263644" w:rsidDel="008A0C00" w:rsidRDefault="00263644" w:rsidP="00971633">
      <w:pPr>
        <w:pStyle w:val="FootnoteText"/>
        <w:rPr>
          <w:del w:id="1648" w:author="韬 黄" w:date="2018-11-03T22:49:00Z"/>
        </w:rPr>
      </w:pPr>
      <w:del w:id="1649" w:author="韬 黄" w:date="2018-11-03T22:49:00Z">
        <w:r w:rsidDel="008A0C00">
          <w:rPr>
            <w:rStyle w:val="FootnoteReference"/>
          </w:rPr>
          <w:footnoteRef/>
        </w:r>
        <w:r w:rsidDel="008A0C00">
          <w:delText xml:space="preserve"> We select the SKUs with </w:delText>
        </w:r>
        <w:r w:rsidRPr="00385A8A" w:rsidDel="008A0C00">
          <w:delText>positive moveme</w:delText>
        </w:r>
        <w:r w:rsidDel="008A0C00">
          <w:delText>nts for at least 90% of the time.</w:delText>
        </w:r>
      </w:del>
    </w:p>
  </w:footnote>
  <w:footnote w:id="6">
    <w:p w14:paraId="6DAC5533" w14:textId="10E6F668" w:rsidR="00263644" w:rsidRDefault="00263644"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2264"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2265" w:author="tao huang" w:date="2018-10-26T17:02:00Z">
        <w:r>
          <w:t xml:space="preserve">these </w:t>
        </w:r>
      </w:ins>
      <w:r>
        <w:t xml:space="preserve">different </w:t>
      </w:r>
      <w:del w:id="2266" w:author="tao huang" w:date="2018-10-26T17:02:00Z">
        <w:r w:rsidDel="00F55F80">
          <w:delText xml:space="preserve">these two </w:delText>
        </w:r>
      </w:del>
      <w:r>
        <w:t>schemes.</w:t>
      </w:r>
    </w:p>
  </w:footnote>
  <w:footnote w:id="7">
    <w:p w14:paraId="074D874F" w14:textId="77777777" w:rsidR="00263644" w:rsidRPr="001920DC" w:rsidRDefault="00263644"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433E83DA" w:rsidR="00263644" w:rsidRDefault="00263644">
      <w:pPr>
        <w:pStyle w:val="FootnoteText"/>
      </w:pPr>
      <w:r>
        <w:rPr>
          <w:rStyle w:val="FootnoteReference"/>
        </w:rPr>
        <w:footnoteRef/>
      </w:r>
      <w:del w:id="2475" w:author="tao huang" w:date="2018-11-04T11:33:00Z">
        <w:r w:rsidDel="002351EB">
          <w:delText xml:space="preserve"> </w:delText>
        </w:r>
        <w:r w:rsidRPr="00BD6728" w:rsidDel="002351EB">
          <w:delText>However, w</w:delText>
        </w:r>
      </w:del>
      <w:ins w:id="2476" w:author="tao huang" w:date="2018-11-04T11:33:00Z">
        <w:r>
          <w:t>W</w:t>
        </w:r>
      </w:ins>
      <w:r w:rsidRPr="00BD6728">
        <w:t>e do not further reduce the ADL-intra models using the LASSO procedure as further simplification using the LASSO procedure will potentially remove important variables</w:t>
      </w:r>
      <w:r>
        <w:t>.</w:t>
      </w:r>
    </w:p>
  </w:footnote>
  <w:footnote w:id="9">
    <w:p w14:paraId="46B94B67" w14:textId="08927F4E" w:rsidR="00263644" w:rsidDel="009A1958" w:rsidRDefault="00263644" w:rsidP="00A55F09">
      <w:pPr>
        <w:pStyle w:val="FootnoteText"/>
        <w:rPr>
          <w:del w:id="2507" w:author="tao huang" w:date="2018-11-04T15:09:00Z"/>
        </w:rPr>
      </w:pPr>
      <w:del w:id="2508" w:author="tao huang" w:date="2018-11-04T15:09:00Z">
        <w:r w:rsidDel="009A1958">
          <w:rPr>
            <w:rStyle w:val="FootnoteReference"/>
          </w:rPr>
          <w:footnoteRef/>
        </w:r>
        <w:r w:rsidDel="009A1958">
          <w:delText xml:space="preserve"> We reconduct </w:delText>
        </w:r>
      </w:del>
      <w:ins w:id="2509" w:author="tao huang" w:date="2018-11-04T15:08:00Z">
        <w:del w:id="2510" w:author="tao huang" w:date="2018-11-04T15:09:00Z">
          <w:r w:rsidDel="009A1958">
            <w:delText xml:space="preserve">have conducted </w:delText>
          </w:r>
        </w:del>
      </w:ins>
      <w:del w:id="2511" w:author="tao huang" w:date="2018-11-04T15:09:00Z">
        <w:r w:rsidDel="009A1958">
          <w:delText xml:space="preserve">the entire </w:delText>
        </w:r>
      </w:del>
      <w:ins w:id="2512" w:author="tao huang" w:date="2018-11-04T15:08:00Z">
        <w:del w:id="2513" w:author="tao huang" w:date="2018-11-04T15:09:00Z">
          <w:r w:rsidDel="009A1958">
            <w:delText xml:space="preserve">whole </w:delText>
          </w:r>
        </w:del>
      </w:ins>
      <w:del w:id="2514" w:author="tao huang" w:date="2018-11-04T15:09:00Z">
        <w:r w:rsidDel="009A1958">
          <w:delText xml:space="preserve">evaluation using </w:delText>
        </w:r>
      </w:del>
      <w:ins w:id="2515" w:author="tao huang" w:date="2018-11-04T15:08:00Z">
        <w:del w:id="2516" w:author="tao huang" w:date="2018-11-04T15:09:00Z">
          <w:r w:rsidDel="009A1958">
            <w:delText xml:space="preserve">where we </w:delText>
          </w:r>
        </w:del>
      </w:ins>
      <w:ins w:id="2517" w:author="tao huang" w:date="2018-11-04T15:09:00Z">
        <w:del w:id="2518" w:author="tao huang" w:date="2018-11-04T15:09:00Z">
          <w:r w:rsidDel="009A1958">
            <w:delText>implement</w:delText>
          </w:r>
        </w:del>
      </w:ins>
      <w:ins w:id="2519" w:author="tao huang" w:date="2018-11-04T15:08:00Z">
        <w:del w:id="2520" w:author="tao huang" w:date="2018-11-04T15:09:00Z">
          <w:r w:rsidDel="009A1958">
            <w:delText xml:space="preserve"> the</w:delText>
          </w:r>
        </w:del>
      </w:ins>
      <w:del w:id="2521" w:author="tao huang" w:date="2018-11-04T15:09:00Z">
        <w:r w:rsidDel="009A1958">
          <w:delText>a sequential Chow test for up to 70% of weeks</w:delText>
        </w:r>
      </w:del>
      <w:ins w:id="2522" w:author="tao huang" w:date="2018-11-04T15:09:00Z">
        <w:del w:id="2523" w:author="tao huang" w:date="2018-11-04T15:09:00Z">
          <w:r w:rsidDel="009A1958">
            <w:delText xml:space="preserve">. </w:delText>
          </w:r>
        </w:del>
      </w:ins>
      <w:del w:id="2524" w:author="tao huang" w:date="2018-11-04T15:09:00Z">
        <w:r w:rsidDel="009A1958">
          <w:delText xml:space="preserve"> and w</w:delText>
        </w:r>
      </w:del>
      <w:ins w:id="2525" w:author="tao huang" w:date="2018-11-04T15:09:00Z">
        <w:del w:id="2526" w:author="tao huang" w:date="2018-11-04T15:09:00Z">
          <w:r w:rsidDel="009A1958">
            <w:delText>W</w:delText>
          </w:r>
        </w:del>
      </w:ins>
      <w:del w:id="2527" w:author="tao huang" w:date="2018-11-04T15:09:00Z">
        <w:r w:rsidDel="009A1958">
          <w:delText>e find little difference in the results.</w:delText>
        </w:r>
      </w:del>
    </w:p>
  </w:footnote>
  <w:footnote w:id="10">
    <w:p w14:paraId="69997E84" w14:textId="56A56285" w:rsidR="00263644" w:rsidRDefault="00263644" w:rsidP="009A1958">
      <w:pPr>
        <w:pStyle w:val="FootnoteText"/>
        <w:rPr>
          <w:ins w:id="2568" w:author="tao huang" w:date="2018-11-04T15:09:00Z"/>
        </w:rPr>
      </w:pPr>
      <w:ins w:id="2569" w:author="tao huang" w:date="2018-11-04T15:09:00Z">
        <w:r>
          <w:rPr>
            <w:rStyle w:val="FootnoteReference"/>
          </w:rPr>
          <w:footnoteRef/>
        </w:r>
        <w:r>
          <w:t xml:space="preserve"> </w:t>
        </w:r>
      </w:ins>
      <w:ins w:id="2570" w:author="韬 黄" w:date="2018-11-05T16:12:00Z">
        <w:r>
          <w:t xml:space="preserve">The results </w:t>
        </w:r>
      </w:ins>
      <w:ins w:id="2571" w:author="韬 黄" w:date="2018-11-05T16:14:00Z">
        <w:r>
          <w:t xml:space="preserve">in our study </w:t>
        </w:r>
      </w:ins>
      <w:ins w:id="2572" w:author="韬 黄" w:date="2018-11-05T16:12:00Z">
        <w:r>
          <w:t xml:space="preserve">suggest that for most scenarios </w:t>
        </w:r>
      </w:ins>
      <w:ins w:id="2573" w:author="韬 黄" w:date="2018-11-05T16:13:00Z">
        <w:r>
          <w:t xml:space="preserve">(e.g., 99.8%) </w:t>
        </w:r>
      </w:ins>
      <w:ins w:id="2574" w:author="韬 黄" w:date="2018-11-05T16:12:00Z">
        <w:r>
          <w:t xml:space="preserve">the ADL-intra models are subject to structural change if we conduct the Chow test for 95% of the observations. </w:t>
        </w:r>
      </w:ins>
      <w:ins w:id="2575" w:author="韬 黄" w:date="2018-11-05T16:16:00Z">
        <w:r>
          <w:t xml:space="preserve">For robustness, </w:t>
        </w:r>
      </w:ins>
      <w:ins w:id="2576" w:author="tao huang" w:date="2018-11-04T15:09:00Z">
        <w:del w:id="2577" w:author="韬 黄" w:date="2018-11-05T16:16:00Z">
          <w:r w:rsidDel="008428A4">
            <w:delText>W</w:delText>
          </w:r>
        </w:del>
      </w:ins>
      <w:ins w:id="2578" w:author="韬 黄" w:date="2018-11-05T16:16:00Z">
        <w:r>
          <w:t>w</w:t>
        </w:r>
      </w:ins>
      <w:ins w:id="2579" w:author="tao huang" w:date="2018-11-04T15:09:00Z">
        <w:r>
          <w:t xml:space="preserve">e have conducted the whole evaluation </w:t>
        </w:r>
        <w:del w:id="2580" w:author="韬 黄" w:date="2018-11-05T16:14:00Z">
          <w:r w:rsidDel="009C5CF0">
            <w:delText>where we implement</w:delText>
          </w:r>
        </w:del>
      </w:ins>
      <w:ins w:id="2581" w:author="韬 黄" w:date="2018-11-05T16:14:00Z">
        <w:r>
          <w:t>by implementing</w:t>
        </w:r>
      </w:ins>
      <w:ins w:id="2582" w:author="tao huang" w:date="2018-11-04T15:09:00Z">
        <w:r>
          <w:t xml:space="preserve"> the sequential Chow test for </w:t>
        </w:r>
        <w:del w:id="2583" w:author="韬 黄" w:date="2018-11-05T16:15:00Z">
          <w:r w:rsidDel="008428A4">
            <w:delText>up to</w:delText>
          </w:r>
        </w:del>
      </w:ins>
      <w:ins w:id="2584" w:author="韬 黄" w:date="2018-11-05T16:15:00Z">
        <w:r>
          <w:t xml:space="preserve">less observations (e.g., </w:t>
        </w:r>
      </w:ins>
      <w:ins w:id="2585" w:author="tao huang" w:date="2018-11-04T15:09:00Z">
        <w:del w:id="2586" w:author="韬 黄" w:date="2018-11-05T16:15:00Z">
          <w:r w:rsidDel="008428A4">
            <w:delText xml:space="preserve"> </w:delText>
          </w:r>
        </w:del>
        <w:r>
          <w:t>70% of weeks</w:t>
        </w:r>
      </w:ins>
      <w:ins w:id="2587" w:author="韬 黄" w:date="2018-11-05T16:16:00Z">
        <w:r>
          <w:t>)</w:t>
        </w:r>
      </w:ins>
      <w:ins w:id="2588" w:author="tao huang" w:date="2018-11-04T15:09:00Z">
        <w:r>
          <w:t>. We find little difference in the</w:t>
        </w:r>
      </w:ins>
      <w:ins w:id="2589" w:author="tao huang" w:date="2018-11-04T15:42:00Z">
        <w:r>
          <w:t xml:space="preserve"> final</w:t>
        </w:r>
      </w:ins>
      <w:ins w:id="2590" w:author="tao huang" w:date="2018-11-04T15:09:00Z">
        <w:r>
          <w:t xml:space="preserve"> results.</w:t>
        </w:r>
      </w:ins>
    </w:p>
  </w:footnote>
  <w:footnote w:id="11">
    <w:p w14:paraId="4D8E8483" w14:textId="77777777" w:rsidR="00263644" w:rsidRDefault="00263644" w:rsidP="00971633">
      <w:pPr>
        <w:pStyle w:val="FootnoteText"/>
      </w:pPr>
      <w:r>
        <w:rPr>
          <w:rStyle w:val="FootnoteReference"/>
        </w:rPr>
        <w:footnoteRef/>
      </w:r>
      <w:r>
        <w:t xml:space="preserve"> We conduct the DM test based on all the error measures except for the </w:t>
      </w:r>
      <w:r w:rsidRPr="000F18D5">
        <w:t>AvgRelMAE</w:t>
      </w:r>
      <w:r>
        <w:t xml:space="preserve"> which does not fit into the framework of the DM test.</w:t>
      </w:r>
    </w:p>
  </w:footnote>
  <w:footnote w:id="12">
    <w:p w14:paraId="6F7E641D" w14:textId="77777777" w:rsidR="00263644" w:rsidDel="00357F6B" w:rsidRDefault="00263644" w:rsidP="00971633">
      <w:pPr>
        <w:pStyle w:val="FootnoteText"/>
        <w:rPr>
          <w:del w:id="7320" w:author="tao huang" w:date="2018-10-25T11:51:00Z"/>
        </w:rPr>
      </w:pPr>
      <w:del w:id="7321"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3">
    <w:p w14:paraId="5ED39429" w14:textId="0A1EE0C7" w:rsidR="00263644" w:rsidRDefault="00263644" w:rsidP="00971633">
      <w:pPr>
        <w:pStyle w:val="FootnoteText"/>
      </w:pPr>
      <w:r>
        <w:rPr>
          <w:rStyle w:val="FootnoteReference"/>
        </w:rPr>
        <w:footnoteRef/>
      </w:r>
      <w:r>
        <w:t xml:space="preserve"> The results for other forecasting horizons are similar and are </w:t>
      </w:r>
      <w:del w:id="7323" w:author="韬 黄" w:date="2018-11-03T23:12:00Z">
        <w:r w:rsidDel="00A86DD7">
          <w:delText>not shown here</w:delText>
        </w:r>
      </w:del>
      <w:ins w:id="7324" w:author="韬 黄" w:date="2018-11-03T23:12:00Z">
        <w:r>
          <w:t>omitted</w:t>
        </w:r>
      </w:ins>
      <w:r>
        <w:t xml:space="preserve"> for simplicity.</w:t>
      </w:r>
    </w:p>
  </w:footnote>
  <w:footnote w:id="14">
    <w:p w14:paraId="75E7CAD3" w14:textId="0641DBC9" w:rsidR="00263644" w:rsidRDefault="00263644" w:rsidP="00971633">
      <w:pPr>
        <w:pStyle w:val="FootnoteText"/>
      </w:pPr>
      <w:r>
        <w:rPr>
          <w:rStyle w:val="FootnoteReference"/>
        </w:rPr>
        <w:footnoteRef/>
      </w:r>
      <w:r>
        <w:t xml:space="preserve"> Other models including the Base-lift method, the ADL-own model, the ADL-own-EWC model, and the ADL-own-IC model are </w:t>
      </w:r>
      <w:del w:id="7388" w:author="tao huang" w:date="2018-10-28T11:07:00Z">
        <w:r w:rsidDel="001C2E9A">
          <w:delText xml:space="preserve">all </w:delText>
        </w:r>
      </w:del>
      <w:r>
        <w:t>outperformed by the four models in Table 5</w:t>
      </w:r>
      <w:r w:rsidRPr="00DD06AA">
        <w:t xml:space="preserve"> and </w:t>
      </w:r>
      <w:del w:id="7389" w:author="tao huang" w:date="2018-10-28T11:07:00Z">
        <w:r w:rsidRPr="00DD06AA" w:rsidDel="001C2E9A">
          <w:delText>we do not show them</w:delText>
        </w:r>
      </w:del>
      <w:ins w:id="7390" w:author="tao huang" w:date="2018-10-28T11:07:00Z">
        <w:r>
          <w:t>are not shown here</w:t>
        </w:r>
      </w:ins>
      <w:r w:rsidRPr="00DD06AA">
        <w:t xml:space="preserve"> for simplicity.</w:t>
      </w:r>
    </w:p>
  </w:footnote>
  <w:footnote w:id="15">
    <w:p w14:paraId="585CEA00" w14:textId="77777777" w:rsidR="00263644" w:rsidRDefault="00263644"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6">
    <w:p w14:paraId="7F89EAD2" w14:textId="172670A4" w:rsidR="00263644" w:rsidDel="00780C39" w:rsidRDefault="00263644" w:rsidP="00971633">
      <w:pPr>
        <w:pStyle w:val="FootnoteText"/>
        <w:rPr>
          <w:del w:id="10263" w:author="tao huang" w:date="2018-10-27T15:25:00Z"/>
        </w:rPr>
      </w:pPr>
      <w:del w:id="10264" w:author="tao huang" w:date="2018-10-27T15:25:00Z">
        <w:r w:rsidDel="00780C39">
          <w:rPr>
            <w:rStyle w:val="FootnoteReference"/>
          </w:rPr>
          <w:footnoteRef/>
        </w:r>
        <w:r w:rsidDel="00780C39">
          <w:delText xml:space="preserve"> In Table 6, we omit all small values for simplicity.</w:delText>
        </w:r>
      </w:del>
    </w:p>
  </w:footnote>
  <w:footnote w:id="17">
    <w:p w14:paraId="69027EE9" w14:textId="77777777" w:rsidR="00263644" w:rsidDel="004753EE" w:rsidRDefault="00263644" w:rsidP="009B6C98">
      <w:pPr>
        <w:pStyle w:val="FootnoteText"/>
        <w:rPr>
          <w:del w:id="11270" w:author="tao huang" w:date="2018-10-28T12:19:00Z"/>
        </w:rPr>
      </w:pPr>
      <w:del w:id="11271"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8">
    <w:p w14:paraId="549EA10D" w14:textId="7563C552" w:rsidR="00263644" w:rsidRDefault="00263644" w:rsidP="003957EE">
      <w:pPr>
        <w:pStyle w:val="FootnoteText"/>
        <w:rPr>
          <w:ins w:id="11327" w:author="tao huang" w:date="2018-10-28T12:55:00Z"/>
        </w:rPr>
      </w:pPr>
      <w:ins w:id="11328" w:author="tao huang" w:date="2018-10-28T12:55:00Z">
        <w:r>
          <w:rPr>
            <w:rStyle w:val="FootnoteReference"/>
          </w:rPr>
          <w:footnoteRef/>
        </w:r>
        <w:r>
          <w:t xml:space="preserve"> </w:t>
        </w:r>
        <w:r w:rsidRPr="00013877">
          <w:t>For robustness, we</w:t>
        </w:r>
      </w:ins>
      <w:ins w:id="11329" w:author="tao huang" w:date="2018-11-04T11:51:00Z">
        <w:r>
          <w:t xml:space="preserve"> have</w:t>
        </w:r>
      </w:ins>
      <w:ins w:id="11330" w:author="tao huang" w:date="2018-10-28T12:55:00Z">
        <w:r w:rsidRPr="00013877">
          <w:t xml:space="preserve"> </w:t>
        </w:r>
      </w:ins>
      <w:ins w:id="11331" w:author="tao huang" w:date="2018-11-04T11:51:00Z">
        <w:r>
          <w:t>developed</w:t>
        </w:r>
      </w:ins>
      <w:ins w:id="11332" w:author="tao huang" w:date="2018-10-28T12:55:00Z">
        <w:r w:rsidRPr="00013877">
          <w:t xml:space="preserve"> </w:t>
        </w:r>
        <w:r>
          <w:t xml:space="preserve">an alternative </w:t>
        </w:r>
        <w:r w:rsidRPr="00013877">
          <w:t>regression mode</w:t>
        </w:r>
        <w:r>
          <w:t xml:space="preserve">l which also include dummy variables to capture potentially </w:t>
        </w:r>
        <w:r w:rsidRPr="00013877">
          <w:t>unobserved category effects</w:t>
        </w:r>
        <w:r>
          <w:t>, and we find the parameter estimate</w:t>
        </w:r>
      </w:ins>
      <w:ins w:id="11333" w:author="tao huang" w:date="2018-11-04T11:51:00Z">
        <w:r>
          <w:t xml:space="preserve"> for the five factors</w:t>
        </w:r>
      </w:ins>
      <w:ins w:id="11334" w:author="tao huang" w:date="2018-10-28T12:55:00Z">
        <w:r>
          <w:t xml:space="preserve"> to be consistent with those shown in Table </w:t>
        </w:r>
      </w:ins>
      <w:ins w:id="11335" w:author="tao huang" w:date="2018-10-28T22:54:00Z">
        <w:r>
          <w:t>8</w:t>
        </w:r>
      </w:ins>
      <w:ins w:id="11336" w:author="tao huang" w:date="2018-10-28T12:55:00Z">
        <w:r>
          <w:t>.</w:t>
        </w:r>
      </w:ins>
    </w:p>
  </w:footnote>
  <w:footnote w:id="19">
    <w:p w14:paraId="1FCB9DF8" w14:textId="77777777" w:rsidR="00263644" w:rsidDel="003F3A7E" w:rsidRDefault="00263644" w:rsidP="00971633">
      <w:pPr>
        <w:pStyle w:val="FootnoteText"/>
        <w:rPr>
          <w:del w:id="12508" w:author="tao huang" w:date="2018-10-25T20:34:00Z"/>
        </w:rPr>
      </w:pPr>
      <w:del w:id="12509" w:author="tao huang" w:date="2018-10-25T20:34:00Z">
        <w:r w:rsidDel="003F3A7E">
          <w:rPr>
            <w:rStyle w:val="FootnoteReference"/>
          </w:rPr>
          <w:footnoteRef/>
        </w:r>
        <w:r w:rsidDel="003F3A7E">
          <w:delText xml:space="preserve"> The results are similar for other forecast horizons.</w:delText>
        </w:r>
      </w:del>
    </w:p>
  </w:footnote>
  <w:footnote w:id="20">
    <w:p w14:paraId="6177E718" w14:textId="27CE0FE1" w:rsidR="00263644" w:rsidDel="00AB6020" w:rsidRDefault="00263644" w:rsidP="00971633">
      <w:pPr>
        <w:pStyle w:val="FootnoteText"/>
        <w:rPr>
          <w:del w:id="12881" w:author="tao huang" w:date="2018-10-25T19:57:00Z"/>
        </w:rPr>
      </w:pPr>
      <w:del w:id="12882" w:author="tao huang" w:date="2018-10-25T19:57:00Z">
        <w:r w:rsidDel="00AB6020">
          <w:rPr>
            <w:rStyle w:val="FootnoteReference"/>
          </w:rPr>
          <w:footnoteRef/>
        </w:r>
        <w:r w:rsidDel="00AB6020">
          <w:delText xml:space="preserve"> For example, one of the</w:delText>
        </w:r>
      </w:del>
      <w:ins w:id="12883" w:author="tao huang" w:date="2018-10-25T19:56:00Z">
        <w:del w:id="12884" w:author="tao huang" w:date="2018-10-25T19:57:00Z">
          <w:r w:rsidDel="00AB6020">
            <w:delText>one</w:delText>
          </w:r>
        </w:del>
      </w:ins>
      <w:del w:id="12885" w:author="tao huang" w:date="2018-10-25T19:57:00Z">
        <w:r w:rsidRPr="00B0170E" w:rsidDel="00AB6020">
          <w:delText xml:space="preserve"> alternative </w:delText>
        </w:r>
      </w:del>
      <w:ins w:id="12886" w:author="tao huang" w:date="2018-10-25T19:56:00Z">
        <w:del w:id="12887" w:author="tao huang" w:date="2018-10-25T19:57:00Z">
          <w:r w:rsidDel="00AB6020">
            <w:delText xml:space="preserve">correction scheme </w:delText>
          </w:r>
        </w:del>
      </w:ins>
      <w:del w:id="12888"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rson w15:author="韬 黄">
    <w15:presenceInfo w15:providerId="Windows Live" w15:userId="9f1b7f56650ddffa"/>
  </w15:person>
  <w15:person w15:author="Fildes, Robert">
    <w15:presenceInfo w15:providerId="None" w15:userId="Fildes, Rob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ixrAe7eBuIsAAAA"/>
    <w:docVar w:name="EN.InstantFormat" w:val="&lt;ENInstantFormat&gt;&lt;Enabled&gt;1&lt;/Enabled&gt;&lt;ScanUnformatted&gt;1&lt;/ScanUnformatted&gt;&lt;ScanChanges&gt;1&lt;/ScanChanges&gt;&lt;Suspended&gt;0&lt;/Suspended&gt;&lt;/ENInstantFormat&gt;"/>
    <w:docVar w:name="EN.Layout" w:val="&lt;ENLayout&gt;&lt;Style&gt;Euro J Operational Research (2)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27&lt;/item&gt;&lt;item&gt;36&lt;/item&gt;&lt;item&gt;45&lt;/item&gt;&lt;item&gt;47&lt;/item&gt;&lt;item&gt;49&lt;/item&gt;&lt;item&gt;116&lt;/item&gt;&lt;item&gt;145&lt;/item&gt;&lt;item&gt;159&lt;/item&gt;&lt;item&gt;183&lt;/item&gt;&lt;item&gt;184&lt;/item&gt;&lt;item&gt;185&lt;/item&gt;&lt;item&gt;18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0&lt;/item&gt;&lt;item&gt;647&lt;/item&gt;&lt;item&gt;656&lt;/item&gt;&lt;item&gt;657&lt;/item&gt;&lt;item&gt;662&lt;/item&gt;&lt;item&gt;672&lt;/item&gt;&lt;item&gt;70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item&gt;770&lt;/item&gt;&lt;item&gt;772&lt;/item&gt;&lt;item&gt;773&lt;/item&gt;&lt;item&gt;774&lt;/item&gt;&lt;item&gt;775&lt;/item&gt;&lt;item&gt;776&lt;/item&gt;&lt;item&gt;779&lt;/item&gt;&lt;/record-ids&gt;&lt;/item&gt;&lt;/Libraries&gt;"/>
  </w:docVars>
  <w:rsids>
    <w:rsidRoot w:val="00971633"/>
    <w:rsid w:val="00001079"/>
    <w:rsid w:val="00012D1C"/>
    <w:rsid w:val="00013877"/>
    <w:rsid w:val="00014D72"/>
    <w:rsid w:val="000169D7"/>
    <w:rsid w:val="00017134"/>
    <w:rsid w:val="00020C02"/>
    <w:rsid w:val="000213A1"/>
    <w:rsid w:val="00022B2F"/>
    <w:rsid w:val="00024DDE"/>
    <w:rsid w:val="00025226"/>
    <w:rsid w:val="00025FDB"/>
    <w:rsid w:val="000264FE"/>
    <w:rsid w:val="000306EB"/>
    <w:rsid w:val="00030F58"/>
    <w:rsid w:val="0003121B"/>
    <w:rsid w:val="00031911"/>
    <w:rsid w:val="000359D9"/>
    <w:rsid w:val="00036DD3"/>
    <w:rsid w:val="000446DA"/>
    <w:rsid w:val="00052EAB"/>
    <w:rsid w:val="000542B1"/>
    <w:rsid w:val="000548A3"/>
    <w:rsid w:val="000560A8"/>
    <w:rsid w:val="000576CA"/>
    <w:rsid w:val="00057EDF"/>
    <w:rsid w:val="00063AE3"/>
    <w:rsid w:val="00071B5D"/>
    <w:rsid w:val="00072F68"/>
    <w:rsid w:val="0007317D"/>
    <w:rsid w:val="0008033C"/>
    <w:rsid w:val="00086353"/>
    <w:rsid w:val="00091D49"/>
    <w:rsid w:val="00094570"/>
    <w:rsid w:val="000977A3"/>
    <w:rsid w:val="000A02CF"/>
    <w:rsid w:val="000A0545"/>
    <w:rsid w:val="000A08C3"/>
    <w:rsid w:val="000A34CB"/>
    <w:rsid w:val="000A40FD"/>
    <w:rsid w:val="000A4DC5"/>
    <w:rsid w:val="000A55CA"/>
    <w:rsid w:val="000A66D2"/>
    <w:rsid w:val="000B009D"/>
    <w:rsid w:val="000B1842"/>
    <w:rsid w:val="000B2F1A"/>
    <w:rsid w:val="000B7EE9"/>
    <w:rsid w:val="000C1EC4"/>
    <w:rsid w:val="000C32AF"/>
    <w:rsid w:val="000C3FCA"/>
    <w:rsid w:val="000C4C02"/>
    <w:rsid w:val="000C6B58"/>
    <w:rsid w:val="000C7A5A"/>
    <w:rsid w:val="000D1F5D"/>
    <w:rsid w:val="000D30EB"/>
    <w:rsid w:val="000D338C"/>
    <w:rsid w:val="000D464F"/>
    <w:rsid w:val="000D5663"/>
    <w:rsid w:val="000D773B"/>
    <w:rsid w:val="000D776C"/>
    <w:rsid w:val="000E0DC6"/>
    <w:rsid w:val="000E15A5"/>
    <w:rsid w:val="000E3388"/>
    <w:rsid w:val="000E39FC"/>
    <w:rsid w:val="000E45C3"/>
    <w:rsid w:val="000F3A66"/>
    <w:rsid w:val="000F3A7A"/>
    <w:rsid w:val="000F44A5"/>
    <w:rsid w:val="001031E1"/>
    <w:rsid w:val="00103AE3"/>
    <w:rsid w:val="0010731B"/>
    <w:rsid w:val="001138D2"/>
    <w:rsid w:val="00115DEF"/>
    <w:rsid w:val="00115F0C"/>
    <w:rsid w:val="00121645"/>
    <w:rsid w:val="00122148"/>
    <w:rsid w:val="0012515C"/>
    <w:rsid w:val="00125B46"/>
    <w:rsid w:val="001267D1"/>
    <w:rsid w:val="001316C0"/>
    <w:rsid w:val="001327DC"/>
    <w:rsid w:val="00133244"/>
    <w:rsid w:val="00133312"/>
    <w:rsid w:val="00133609"/>
    <w:rsid w:val="00135C75"/>
    <w:rsid w:val="00136481"/>
    <w:rsid w:val="00143A9A"/>
    <w:rsid w:val="0014480C"/>
    <w:rsid w:val="00146CA0"/>
    <w:rsid w:val="001500B8"/>
    <w:rsid w:val="001550AC"/>
    <w:rsid w:val="00162EBF"/>
    <w:rsid w:val="001656FB"/>
    <w:rsid w:val="00170A42"/>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07D9"/>
    <w:rsid w:val="00212951"/>
    <w:rsid w:val="00214DE8"/>
    <w:rsid w:val="00215C53"/>
    <w:rsid w:val="002164E5"/>
    <w:rsid w:val="00216DEE"/>
    <w:rsid w:val="00216EE1"/>
    <w:rsid w:val="0021711D"/>
    <w:rsid w:val="00221593"/>
    <w:rsid w:val="00224EA4"/>
    <w:rsid w:val="0023118C"/>
    <w:rsid w:val="002351EB"/>
    <w:rsid w:val="00235EE3"/>
    <w:rsid w:val="0023750A"/>
    <w:rsid w:val="00237F60"/>
    <w:rsid w:val="00240653"/>
    <w:rsid w:val="0024208C"/>
    <w:rsid w:val="00246B56"/>
    <w:rsid w:val="00247DFB"/>
    <w:rsid w:val="0025038F"/>
    <w:rsid w:val="0025060A"/>
    <w:rsid w:val="00253021"/>
    <w:rsid w:val="002553DE"/>
    <w:rsid w:val="0025652A"/>
    <w:rsid w:val="002568B8"/>
    <w:rsid w:val="002568DC"/>
    <w:rsid w:val="002618A1"/>
    <w:rsid w:val="00263131"/>
    <w:rsid w:val="00263644"/>
    <w:rsid w:val="0026466B"/>
    <w:rsid w:val="00264DD0"/>
    <w:rsid w:val="00265A69"/>
    <w:rsid w:val="00267B63"/>
    <w:rsid w:val="002716B7"/>
    <w:rsid w:val="00272611"/>
    <w:rsid w:val="002730CD"/>
    <w:rsid w:val="0027336C"/>
    <w:rsid w:val="0027571B"/>
    <w:rsid w:val="00275C68"/>
    <w:rsid w:val="00276EDA"/>
    <w:rsid w:val="002814F5"/>
    <w:rsid w:val="002843EF"/>
    <w:rsid w:val="00284503"/>
    <w:rsid w:val="00290BC9"/>
    <w:rsid w:val="00292EEA"/>
    <w:rsid w:val="00292FB8"/>
    <w:rsid w:val="00293C7A"/>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3F4E"/>
    <w:rsid w:val="002D4C12"/>
    <w:rsid w:val="002D5CCC"/>
    <w:rsid w:val="002E4F6E"/>
    <w:rsid w:val="002F0B85"/>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42B3"/>
    <w:rsid w:val="00335BF7"/>
    <w:rsid w:val="00336E80"/>
    <w:rsid w:val="003376F2"/>
    <w:rsid w:val="00337705"/>
    <w:rsid w:val="00342DB3"/>
    <w:rsid w:val="00346EC6"/>
    <w:rsid w:val="0034714B"/>
    <w:rsid w:val="00347F7E"/>
    <w:rsid w:val="00350F86"/>
    <w:rsid w:val="003562F6"/>
    <w:rsid w:val="0035681E"/>
    <w:rsid w:val="00357F6B"/>
    <w:rsid w:val="0036062B"/>
    <w:rsid w:val="00365519"/>
    <w:rsid w:val="00370E8D"/>
    <w:rsid w:val="00374403"/>
    <w:rsid w:val="00380BD4"/>
    <w:rsid w:val="00381184"/>
    <w:rsid w:val="003815F7"/>
    <w:rsid w:val="00381724"/>
    <w:rsid w:val="00393F91"/>
    <w:rsid w:val="003957EE"/>
    <w:rsid w:val="003A2678"/>
    <w:rsid w:val="003A4B40"/>
    <w:rsid w:val="003A69F1"/>
    <w:rsid w:val="003B01F9"/>
    <w:rsid w:val="003B0212"/>
    <w:rsid w:val="003B04B5"/>
    <w:rsid w:val="003B05FD"/>
    <w:rsid w:val="003B08AB"/>
    <w:rsid w:val="003B0D58"/>
    <w:rsid w:val="003B4A53"/>
    <w:rsid w:val="003C238E"/>
    <w:rsid w:val="003C26D9"/>
    <w:rsid w:val="003C298E"/>
    <w:rsid w:val="003C3CE3"/>
    <w:rsid w:val="003C50DE"/>
    <w:rsid w:val="003D295C"/>
    <w:rsid w:val="003D539D"/>
    <w:rsid w:val="003E31C9"/>
    <w:rsid w:val="003E6D35"/>
    <w:rsid w:val="003F05E5"/>
    <w:rsid w:val="003F37F2"/>
    <w:rsid w:val="003F3994"/>
    <w:rsid w:val="003F3A7E"/>
    <w:rsid w:val="003F4E84"/>
    <w:rsid w:val="003F50C7"/>
    <w:rsid w:val="003F7ACC"/>
    <w:rsid w:val="00400388"/>
    <w:rsid w:val="00400CFB"/>
    <w:rsid w:val="00406CF8"/>
    <w:rsid w:val="00410308"/>
    <w:rsid w:val="0041268E"/>
    <w:rsid w:val="00412B46"/>
    <w:rsid w:val="004133A6"/>
    <w:rsid w:val="00416078"/>
    <w:rsid w:val="004213EF"/>
    <w:rsid w:val="004238CA"/>
    <w:rsid w:val="00423B14"/>
    <w:rsid w:val="00432762"/>
    <w:rsid w:val="0043370A"/>
    <w:rsid w:val="004337D1"/>
    <w:rsid w:val="00433912"/>
    <w:rsid w:val="0043467C"/>
    <w:rsid w:val="00435C28"/>
    <w:rsid w:val="00440BBA"/>
    <w:rsid w:val="00445B0E"/>
    <w:rsid w:val="00445FAA"/>
    <w:rsid w:val="00446A4F"/>
    <w:rsid w:val="00452C9D"/>
    <w:rsid w:val="004618C4"/>
    <w:rsid w:val="00465036"/>
    <w:rsid w:val="004659F8"/>
    <w:rsid w:val="00471F1A"/>
    <w:rsid w:val="00474607"/>
    <w:rsid w:val="00475216"/>
    <w:rsid w:val="004753EE"/>
    <w:rsid w:val="00476808"/>
    <w:rsid w:val="00476F69"/>
    <w:rsid w:val="004822EA"/>
    <w:rsid w:val="00484090"/>
    <w:rsid w:val="00484363"/>
    <w:rsid w:val="00486355"/>
    <w:rsid w:val="0049024E"/>
    <w:rsid w:val="00492585"/>
    <w:rsid w:val="00493AF4"/>
    <w:rsid w:val="00495796"/>
    <w:rsid w:val="004A18B8"/>
    <w:rsid w:val="004A2B83"/>
    <w:rsid w:val="004A3E37"/>
    <w:rsid w:val="004A6692"/>
    <w:rsid w:val="004B0962"/>
    <w:rsid w:val="004B1426"/>
    <w:rsid w:val="004B3164"/>
    <w:rsid w:val="004B32E3"/>
    <w:rsid w:val="004B3F08"/>
    <w:rsid w:val="004C05B5"/>
    <w:rsid w:val="004C61AC"/>
    <w:rsid w:val="004C6896"/>
    <w:rsid w:val="004C70CF"/>
    <w:rsid w:val="004C7B50"/>
    <w:rsid w:val="004C7C06"/>
    <w:rsid w:val="004D0A41"/>
    <w:rsid w:val="004D4FCD"/>
    <w:rsid w:val="004D5E51"/>
    <w:rsid w:val="004D65DA"/>
    <w:rsid w:val="004D70F0"/>
    <w:rsid w:val="004E25DC"/>
    <w:rsid w:val="004E3369"/>
    <w:rsid w:val="004E43BA"/>
    <w:rsid w:val="004E50CE"/>
    <w:rsid w:val="004E7FAD"/>
    <w:rsid w:val="004F3ECB"/>
    <w:rsid w:val="004F429D"/>
    <w:rsid w:val="004F67DB"/>
    <w:rsid w:val="004F785E"/>
    <w:rsid w:val="005007EE"/>
    <w:rsid w:val="00501802"/>
    <w:rsid w:val="00501EA1"/>
    <w:rsid w:val="00503C80"/>
    <w:rsid w:val="005054D8"/>
    <w:rsid w:val="00505FDD"/>
    <w:rsid w:val="00507AF0"/>
    <w:rsid w:val="00516CB8"/>
    <w:rsid w:val="00516F35"/>
    <w:rsid w:val="00521D12"/>
    <w:rsid w:val="00532BD0"/>
    <w:rsid w:val="0053701B"/>
    <w:rsid w:val="0053761C"/>
    <w:rsid w:val="005376AA"/>
    <w:rsid w:val="00537B06"/>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29D"/>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C6BA3"/>
    <w:rsid w:val="005D0E91"/>
    <w:rsid w:val="005D1B8D"/>
    <w:rsid w:val="005D1C47"/>
    <w:rsid w:val="005D310F"/>
    <w:rsid w:val="005D3A0B"/>
    <w:rsid w:val="005D3FEB"/>
    <w:rsid w:val="005D426A"/>
    <w:rsid w:val="005E0D50"/>
    <w:rsid w:val="005E101E"/>
    <w:rsid w:val="005E1885"/>
    <w:rsid w:val="005E3918"/>
    <w:rsid w:val="005E7011"/>
    <w:rsid w:val="005F03BC"/>
    <w:rsid w:val="005F16DF"/>
    <w:rsid w:val="005F6EEB"/>
    <w:rsid w:val="00605A7B"/>
    <w:rsid w:val="006065C7"/>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2735C"/>
    <w:rsid w:val="006302A8"/>
    <w:rsid w:val="00630EE2"/>
    <w:rsid w:val="00634595"/>
    <w:rsid w:val="0063539F"/>
    <w:rsid w:val="00636818"/>
    <w:rsid w:val="00637D80"/>
    <w:rsid w:val="00641C4E"/>
    <w:rsid w:val="00642AD1"/>
    <w:rsid w:val="00642F05"/>
    <w:rsid w:val="006447FC"/>
    <w:rsid w:val="00644AEE"/>
    <w:rsid w:val="006500B4"/>
    <w:rsid w:val="00650152"/>
    <w:rsid w:val="006548AB"/>
    <w:rsid w:val="00655074"/>
    <w:rsid w:val="006552B0"/>
    <w:rsid w:val="00657EE2"/>
    <w:rsid w:val="006649A4"/>
    <w:rsid w:val="00664D69"/>
    <w:rsid w:val="006679C4"/>
    <w:rsid w:val="006679C7"/>
    <w:rsid w:val="00671DF6"/>
    <w:rsid w:val="006725E4"/>
    <w:rsid w:val="006729B5"/>
    <w:rsid w:val="00674905"/>
    <w:rsid w:val="00674F23"/>
    <w:rsid w:val="00676243"/>
    <w:rsid w:val="00680265"/>
    <w:rsid w:val="006813AD"/>
    <w:rsid w:val="00684033"/>
    <w:rsid w:val="006857A2"/>
    <w:rsid w:val="00690040"/>
    <w:rsid w:val="00690263"/>
    <w:rsid w:val="006907B8"/>
    <w:rsid w:val="00690F8C"/>
    <w:rsid w:val="00691ABB"/>
    <w:rsid w:val="00691B60"/>
    <w:rsid w:val="006949A3"/>
    <w:rsid w:val="00695ADD"/>
    <w:rsid w:val="00696217"/>
    <w:rsid w:val="00697F20"/>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C74FE"/>
    <w:rsid w:val="006D0F5D"/>
    <w:rsid w:val="006D1D73"/>
    <w:rsid w:val="006D2503"/>
    <w:rsid w:val="006D2D71"/>
    <w:rsid w:val="006D61EE"/>
    <w:rsid w:val="006D7A15"/>
    <w:rsid w:val="006E043F"/>
    <w:rsid w:val="006E1849"/>
    <w:rsid w:val="006E2AB2"/>
    <w:rsid w:val="006E3B1B"/>
    <w:rsid w:val="006E4117"/>
    <w:rsid w:val="006F63BD"/>
    <w:rsid w:val="007022D1"/>
    <w:rsid w:val="00704FC5"/>
    <w:rsid w:val="00705855"/>
    <w:rsid w:val="00706551"/>
    <w:rsid w:val="00712359"/>
    <w:rsid w:val="007133F7"/>
    <w:rsid w:val="00720A22"/>
    <w:rsid w:val="00721700"/>
    <w:rsid w:val="00722ECF"/>
    <w:rsid w:val="00724318"/>
    <w:rsid w:val="00730F00"/>
    <w:rsid w:val="00731AC5"/>
    <w:rsid w:val="00732976"/>
    <w:rsid w:val="007343CB"/>
    <w:rsid w:val="00734ED0"/>
    <w:rsid w:val="007355F1"/>
    <w:rsid w:val="0073625F"/>
    <w:rsid w:val="00737A91"/>
    <w:rsid w:val="0074021D"/>
    <w:rsid w:val="007432A4"/>
    <w:rsid w:val="00743400"/>
    <w:rsid w:val="0074487E"/>
    <w:rsid w:val="00746078"/>
    <w:rsid w:val="007460AA"/>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75D59"/>
    <w:rsid w:val="0077786D"/>
    <w:rsid w:val="00780C39"/>
    <w:rsid w:val="0078610C"/>
    <w:rsid w:val="0078783F"/>
    <w:rsid w:val="00790B36"/>
    <w:rsid w:val="00791CC8"/>
    <w:rsid w:val="00793B49"/>
    <w:rsid w:val="007958A5"/>
    <w:rsid w:val="007978C1"/>
    <w:rsid w:val="007A06FF"/>
    <w:rsid w:val="007A39EE"/>
    <w:rsid w:val="007A4011"/>
    <w:rsid w:val="007A7154"/>
    <w:rsid w:val="007B00B0"/>
    <w:rsid w:val="007B0F31"/>
    <w:rsid w:val="007B1F7B"/>
    <w:rsid w:val="007B3DC4"/>
    <w:rsid w:val="007C002F"/>
    <w:rsid w:val="007C23D7"/>
    <w:rsid w:val="007C2430"/>
    <w:rsid w:val="007C48F0"/>
    <w:rsid w:val="007C565D"/>
    <w:rsid w:val="007C720F"/>
    <w:rsid w:val="007D0127"/>
    <w:rsid w:val="007D16B2"/>
    <w:rsid w:val="007D423F"/>
    <w:rsid w:val="007D47CC"/>
    <w:rsid w:val="007D5BC5"/>
    <w:rsid w:val="007E1EED"/>
    <w:rsid w:val="007E2D8D"/>
    <w:rsid w:val="007E66A0"/>
    <w:rsid w:val="007E6A9C"/>
    <w:rsid w:val="007F14E6"/>
    <w:rsid w:val="007F1BD6"/>
    <w:rsid w:val="007F1C7D"/>
    <w:rsid w:val="007F4725"/>
    <w:rsid w:val="007F5769"/>
    <w:rsid w:val="007F5FB4"/>
    <w:rsid w:val="007F7B65"/>
    <w:rsid w:val="00800AFE"/>
    <w:rsid w:val="00801130"/>
    <w:rsid w:val="008023F3"/>
    <w:rsid w:val="00803022"/>
    <w:rsid w:val="00804501"/>
    <w:rsid w:val="008075B5"/>
    <w:rsid w:val="008079C9"/>
    <w:rsid w:val="00810A6D"/>
    <w:rsid w:val="008146BC"/>
    <w:rsid w:val="0081490C"/>
    <w:rsid w:val="00817FE7"/>
    <w:rsid w:val="00820026"/>
    <w:rsid w:val="00821B1E"/>
    <w:rsid w:val="008233E0"/>
    <w:rsid w:val="008251BB"/>
    <w:rsid w:val="008273E0"/>
    <w:rsid w:val="0082744F"/>
    <w:rsid w:val="00830BC3"/>
    <w:rsid w:val="00835C94"/>
    <w:rsid w:val="00836018"/>
    <w:rsid w:val="00842108"/>
    <w:rsid w:val="008428A4"/>
    <w:rsid w:val="008437C7"/>
    <w:rsid w:val="00843E8F"/>
    <w:rsid w:val="00851D94"/>
    <w:rsid w:val="00851E61"/>
    <w:rsid w:val="00854AB6"/>
    <w:rsid w:val="0085747D"/>
    <w:rsid w:val="008606EA"/>
    <w:rsid w:val="00862865"/>
    <w:rsid w:val="00863E33"/>
    <w:rsid w:val="0086732A"/>
    <w:rsid w:val="00867A36"/>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0C00"/>
    <w:rsid w:val="008A28A1"/>
    <w:rsid w:val="008A4D47"/>
    <w:rsid w:val="008A6109"/>
    <w:rsid w:val="008A6EFD"/>
    <w:rsid w:val="008B01CC"/>
    <w:rsid w:val="008B1A29"/>
    <w:rsid w:val="008B3A98"/>
    <w:rsid w:val="008B6A5D"/>
    <w:rsid w:val="008C0EC7"/>
    <w:rsid w:val="008C0EDF"/>
    <w:rsid w:val="008C225C"/>
    <w:rsid w:val="008C3F0C"/>
    <w:rsid w:val="008C4B2B"/>
    <w:rsid w:val="008D03D7"/>
    <w:rsid w:val="008D1EF4"/>
    <w:rsid w:val="008D24A1"/>
    <w:rsid w:val="008D3C31"/>
    <w:rsid w:val="008D5B00"/>
    <w:rsid w:val="008D5D02"/>
    <w:rsid w:val="008E5976"/>
    <w:rsid w:val="008E5FBC"/>
    <w:rsid w:val="008F19A4"/>
    <w:rsid w:val="008F2D93"/>
    <w:rsid w:val="008F3607"/>
    <w:rsid w:val="008F7ECD"/>
    <w:rsid w:val="009032F7"/>
    <w:rsid w:val="00904105"/>
    <w:rsid w:val="00905DAB"/>
    <w:rsid w:val="0091004A"/>
    <w:rsid w:val="0091385B"/>
    <w:rsid w:val="009153C9"/>
    <w:rsid w:val="009172B6"/>
    <w:rsid w:val="00920E86"/>
    <w:rsid w:val="0092569F"/>
    <w:rsid w:val="009269D9"/>
    <w:rsid w:val="00927471"/>
    <w:rsid w:val="00927B49"/>
    <w:rsid w:val="00927C4F"/>
    <w:rsid w:val="009302CE"/>
    <w:rsid w:val="00932250"/>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77DF1"/>
    <w:rsid w:val="00980B09"/>
    <w:rsid w:val="00980CCA"/>
    <w:rsid w:val="00984000"/>
    <w:rsid w:val="009847C5"/>
    <w:rsid w:val="00987A55"/>
    <w:rsid w:val="00993031"/>
    <w:rsid w:val="00993143"/>
    <w:rsid w:val="009934EF"/>
    <w:rsid w:val="00995A6E"/>
    <w:rsid w:val="009A1958"/>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1BEB"/>
    <w:rsid w:val="009C2B8D"/>
    <w:rsid w:val="009C4225"/>
    <w:rsid w:val="009C44F4"/>
    <w:rsid w:val="009C5CF0"/>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06B38"/>
    <w:rsid w:val="00A15709"/>
    <w:rsid w:val="00A15A07"/>
    <w:rsid w:val="00A15B38"/>
    <w:rsid w:val="00A16EAB"/>
    <w:rsid w:val="00A2090C"/>
    <w:rsid w:val="00A20E43"/>
    <w:rsid w:val="00A2281B"/>
    <w:rsid w:val="00A232A3"/>
    <w:rsid w:val="00A2346A"/>
    <w:rsid w:val="00A240CD"/>
    <w:rsid w:val="00A26E3E"/>
    <w:rsid w:val="00A369CF"/>
    <w:rsid w:val="00A370C5"/>
    <w:rsid w:val="00A371EA"/>
    <w:rsid w:val="00A37575"/>
    <w:rsid w:val="00A40C8A"/>
    <w:rsid w:val="00A4387E"/>
    <w:rsid w:val="00A46849"/>
    <w:rsid w:val="00A52F9C"/>
    <w:rsid w:val="00A536C1"/>
    <w:rsid w:val="00A5471A"/>
    <w:rsid w:val="00A55F09"/>
    <w:rsid w:val="00A62FF3"/>
    <w:rsid w:val="00A6650D"/>
    <w:rsid w:val="00A7059B"/>
    <w:rsid w:val="00A7308C"/>
    <w:rsid w:val="00A73478"/>
    <w:rsid w:val="00A75E2C"/>
    <w:rsid w:val="00A766A2"/>
    <w:rsid w:val="00A82BA3"/>
    <w:rsid w:val="00A83DED"/>
    <w:rsid w:val="00A8487E"/>
    <w:rsid w:val="00A84D51"/>
    <w:rsid w:val="00A86DD7"/>
    <w:rsid w:val="00A907F2"/>
    <w:rsid w:val="00A90DB8"/>
    <w:rsid w:val="00A93B49"/>
    <w:rsid w:val="00A93D92"/>
    <w:rsid w:val="00A944CE"/>
    <w:rsid w:val="00A97E7F"/>
    <w:rsid w:val="00AA518A"/>
    <w:rsid w:val="00AA6700"/>
    <w:rsid w:val="00AB384D"/>
    <w:rsid w:val="00AB3DE8"/>
    <w:rsid w:val="00AB417F"/>
    <w:rsid w:val="00AB44D7"/>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5BA5"/>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6860"/>
    <w:rsid w:val="00B86EEC"/>
    <w:rsid w:val="00B8732B"/>
    <w:rsid w:val="00B91B6B"/>
    <w:rsid w:val="00B94B64"/>
    <w:rsid w:val="00B95215"/>
    <w:rsid w:val="00B97459"/>
    <w:rsid w:val="00BA29CD"/>
    <w:rsid w:val="00BA58CE"/>
    <w:rsid w:val="00BA6ABF"/>
    <w:rsid w:val="00BA7055"/>
    <w:rsid w:val="00BB07F3"/>
    <w:rsid w:val="00BB0DBE"/>
    <w:rsid w:val="00BB2E48"/>
    <w:rsid w:val="00BB39FF"/>
    <w:rsid w:val="00BC146A"/>
    <w:rsid w:val="00BC2C14"/>
    <w:rsid w:val="00BC5925"/>
    <w:rsid w:val="00BC6826"/>
    <w:rsid w:val="00BC7773"/>
    <w:rsid w:val="00BD12B7"/>
    <w:rsid w:val="00BD2785"/>
    <w:rsid w:val="00BD6017"/>
    <w:rsid w:val="00BD6728"/>
    <w:rsid w:val="00BD6A95"/>
    <w:rsid w:val="00BD763E"/>
    <w:rsid w:val="00BE1720"/>
    <w:rsid w:val="00BE1F97"/>
    <w:rsid w:val="00BE2B81"/>
    <w:rsid w:val="00BE3086"/>
    <w:rsid w:val="00BE72D8"/>
    <w:rsid w:val="00BE79EE"/>
    <w:rsid w:val="00BF0E40"/>
    <w:rsid w:val="00BF130E"/>
    <w:rsid w:val="00BF2B1A"/>
    <w:rsid w:val="00BF4503"/>
    <w:rsid w:val="00BF640D"/>
    <w:rsid w:val="00C00D2F"/>
    <w:rsid w:val="00C04A4E"/>
    <w:rsid w:val="00C1012C"/>
    <w:rsid w:val="00C140DD"/>
    <w:rsid w:val="00C175C0"/>
    <w:rsid w:val="00C240C6"/>
    <w:rsid w:val="00C25ED5"/>
    <w:rsid w:val="00C2794B"/>
    <w:rsid w:val="00C30515"/>
    <w:rsid w:val="00C35A92"/>
    <w:rsid w:val="00C36036"/>
    <w:rsid w:val="00C4075A"/>
    <w:rsid w:val="00C4417F"/>
    <w:rsid w:val="00C461BD"/>
    <w:rsid w:val="00C47F94"/>
    <w:rsid w:val="00C514B6"/>
    <w:rsid w:val="00C537B7"/>
    <w:rsid w:val="00C54849"/>
    <w:rsid w:val="00C564C7"/>
    <w:rsid w:val="00C604E3"/>
    <w:rsid w:val="00C6263C"/>
    <w:rsid w:val="00C631AB"/>
    <w:rsid w:val="00C64395"/>
    <w:rsid w:val="00C70940"/>
    <w:rsid w:val="00C70B48"/>
    <w:rsid w:val="00C73407"/>
    <w:rsid w:val="00C766E7"/>
    <w:rsid w:val="00C84426"/>
    <w:rsid w:val="00C85119"/>
    <w:rsid w:val="00C8535F"/>
    <w:rsid w:val="00C85AD4"/>
    <w:rsid w:val="00C87D32"/>
    <w:rsid w:val="00C90D90"/>
    <w:rsid w:val="00C93779"/>
    <w:rsid w:val="00C93D18"/>
    <w:rsid w:val="00C960E6"/>
    <w:rsid w:val="00CA06AD"/>
    <w:rsid w:val="00CA0F92"/>
    <w:rsid w:val="00CA3173"/>
    <w:rsid w:val="00CA5596"/>
    <w:rsid w:val="00CA5716"/>
    <w:rsid w:val="00CA60BF"/>
    <w:rsid w:val="00CA7621"/>
    <w:rsid w:val="00CA76AB"/>
    <w:rsid w:val="00CA7AEC"/>
    <w:rsid w:val="00CB0D02"/>
    <w:rsid w:val="00CB376C"/>
    <w:rsid w:val="00CB3943"/>
    <w:rsid w:val="00CB4FA0"/>
    <w:rsid w:val="00CB5C9D"/>
    <w:rsid w:val="00CC0415"/>
    <w:rsid w:val="00CC1BFB"/>
    <w:rsid w:val="00CC37C9"/>
    <w:rsid w:val="00CC5180"/>
    <w:rsid w:val="00CC5733"/>
    <w:rsid w:val="00CC6CCB"/>
    <w:rsid w:val="00CD008A"/>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5E1E"/>
    <w:rsid w:val="00D16979"/>
    <w:rsid w:val="00D17B0B"/>
    <w:rsid w:val="00D20EFB"/>
    <w:rsid w:val="00D20FAA"/>
    <w:rsid w:val="00D2114A"/>
    <w:rsid w:val="00D22A3C"/>
    <w:rsid w:val="00D2536A"/>
    <w:rsid w:val="00D3081C"/>
    <w:rsid w:val="00D30EA6"/>
    <w:rsid w:val="00D31937"/>
    <w:rsid w:val="00D322AA"/>
    <w:rsid w:val="00D40528"/>
    <w:rsid w:val="00D420A0"/>
    <w:rsid w:val="00D4226E"/>
    <w:rsid w:val="00D435D8"/>
    <w:rsid w:val="00D43A69"/>
    <w:rsid w:val="00D43E67"/>
    <w:rsid w:val="00D443D3"/>
    <w:rsid w:val="00D44C45"/>
    <w:rsid w:val="00D44EA5"/>
    <w:rsid w:val="00D45735"/>
    <w:rsid w:val="00D45AA2"/>
    <w:rsid w:val="00D52ACC"/>
    <w:rsid w:val="00D531F1"/>
    <w:rsid w:val="00D5395F"/>
    <w:rsid w:val="00D53C35"/>
    <w:rsid w:val="00D57216"/>
    <w:rsid w:val="00D6062D"/>
    <w:rsid w:val="00D61119"/>
    <w:rsid w:val="00D61F2F"/>
    <w:rsid w:val="00D62A4A"/>
    <w:rsid w:val="00D66AE4"/>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260F"/>
    <w:rsid w:val="00DB6968"/>
    <w:rsid w:val="00DC03DF"/>
    <w:rsid w:val="00DC1B46"/>
    <w:rsid w:val="00DC5CE3"/>
    <w:rsid w:val="00DC5F09"/>
    <w:rsid w:val="00DC6317"/>
    <w:rsid w:val="00DD02C3"/>
    <w:rsid w:val="00DD0772"/>
    <w:rsid w:val="00DD15F7"/>
    <w:rsid w:val="00DD26CF"/>
    <w:rsid w:val="00DD493D"/>
    <w:rsid w:val="00DE12B5"/>
    <w:rsid w:val="00DE4A09"/>
    <w:rsid w:val="00DE5783"/>
    <w:rsid w:val="00DE6A65"/>
    <w:rsid w:val="00DE7DE3"/>
    <w:rsid w:val="00DF027B"/>
    <w:rsid w:val="00DF372A"/>
    <w:rsid w:val="00DF3A06"/>
    <w:rsid w:val="00DF440C"/>
    <w:rsid w:val="00DF5ED0"/>
    <w:rsid w:val="00DF714C"/>
    <w:rsid w:val="00E013C5"/>
    <w:rsid w:val="00E03A31"/>
    <w:rsid w:val="00E04AAD"/>
    <w:rsid w:val="00E05278"/>
    <w:rsid w:val="00E105C1"/>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04AB"/>
    <w:rsid w:val="00E71385"/>
    <w:rsid w:val="00E731FB"/>
    <w:rsid w:val="00E733B7"/>
    <w:rsid w:val="00E73641"/>
    <w:rsid w:val="00E80457"/>
    <w:rsid w:val="00E8227F"/>
    <w:rsid w:val="00E82C94"/>
    <w:rsid w:val="00E90FB0"/>
    <w:rsid w:val="00E91E70"/>
    <w:rsid w:val="00E93FA9"/>
    <w:rsid w:val="00E969AD"/>
    <w:rsid w:val="00EA1D41"/>
    <w:rsid w:val="00EA223B"/>
    <w:rsid w:val="00EA40D1"/>
    <w:rsid w:val="00EB2F00"/>
    <w:rsid w:val="00EB7D28"/>
    <w:rsid w:val="00EB7E34"/>
    <w:rsid w:val="00EC01AC"/>
    <w:rsid w:val="00EC2C3A"/>
    <w:rsid w:val="00EC6425"/>
    <w:rsid w:val="00ED0311"/>
    <w:rsid w:val="00EE19AF"/>
    <w:rsid w:val="00EE30B6"/>
    <w:rsid w:val="00EE4B0A"/>
    <w:rsid w:val="00EF111A"/>
    <w:rsid w:val="00EF1BF2"/>
    <w:rsid w:val="00EF1FD4"/>
    <w:rsid w:val="00EF3497"/>
    <w:rsid w:val="00EF51E0"/>
    <w:rsid w:val="00EF5A0D"/>
    <w:rsid w:val="00EF6D13"/>
    <w:rsid w:val="00F023F4"/>
    <w:rsid w:val="00F04C8A"/>
    <w:rsid w:val="00F05CB0"/>
    <w:rsid w:val="00F07789"/>
    <w:rsid w:val="00F138B3"/>
    <w:rsid w:val="00F2162B"/>
    <w:rsid w:val="00F221D0"/>
    <w:rsid w:val="00F2418B"/>
    <w:rsid w:val="00F305A4"/>
    <w:rsid w:val="00F342A1"/>
    <w:rsid w:val="00F35FC9"/>
    <w:rsid w:val="00F41656"/>
    <w:rsid w:val="00F42F2E"/>
    <w:rsid w:val="00F43328"/>
    <w:rsid w:val="00F47057"/>
    <w:rsid w:val="00F47F21"/>
    <w:rsid w:val="00F546B0"/>
    <w:rsid w:val="00F547B3"/>
    <w:rsid w:val="00F548B8"/>
    <w:rsid w:val="00F55F80"/>
    <w:rsid w:val="00F56415"/>
    <w:rsid w:val="00F60228"/>
    <w:rsid w:val="00F62C19"/>
    <w:rsid w:val="00F6509C"/>
    <w:rsid w:val="00F75BF0"/>
    <w:rsid w:val="00F80DDE"/>
    <w:rsid w:val="00F84625"/>
    <w:rsid w:val="00F84E85"/>
    <w:rsid w:val="00F87D6D"/>
    <w:rsid w:val="00F911BB"/>
    <w:rsid w:val="00F93ECC"/>
    <w:rsid w:val="00F96BC3"/>
    <w:rsid w:val="00FA0DD7"/>
    <w:rsid w:val="00FA4580"/>
    <w:rsid w:val="00FB2477"/>
    <w:rsid w:val="00FB4EFA"/>
    <w:rsid w:val="00FB6518"/>
    <w:rsid w:val="00FB6F49"/>
    <w:rsid w:val="00FC054D"/>
    <w:rsid w:val="00FC2994"/>
    <w:rsid w:val="00FC4B44"/>
    <w:rsid w:val="00FD03D5"/>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doi.org/10.1016/j.ijforecast.2017.09.00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ejor.2016.08.04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10.1016/j.ejor.2011.04.00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ejor.2016.11.046" TargetMode="External"/><Relationship Id="rId20" Type="http://schemas.openxmlformats.org/officeDocument/2006/relationships/hyperlink" Target="https://www.forbes.com/sites/walterloeb/2014/12/16/unrelenting-competition-the-retail-story-of-2015/#4893092419f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x.doi.org/10.1016/j.ejor.2014.02.036"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doi.org/10.1016/j.ejor.2015.06.002"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1016/j.ijforecast.2007.02.006"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openxmlformats.org/officeDocument/2006/relationships/hyperlink" Target="http://engage.dynamicaction.com/WS-2015-06-IHL-Ghost-Economy-Haunting-of-Returns-AR_LP.html" TargetMode="Externa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6070-3B5E-4285-BDB4-B2CAE964A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27610</Words>
  <Characters>157382</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韬 黄</cp:lastModifiedBy>
  <cp:revision>2</cp:revision>
  <dcterms:created xsi:type="dcterms:W3CDTF">2018-11-06T13:32:00Z</dcterms:created>
  <dcterms:modified xsi:type="dcterms:W3CDTF">2018-11-06T13:32:00Z</dcterms:modified>
</cp:coreProperties>
</file>