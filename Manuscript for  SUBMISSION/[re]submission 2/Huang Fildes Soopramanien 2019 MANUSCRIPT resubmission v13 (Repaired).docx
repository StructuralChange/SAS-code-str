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Start w:id="2" w:name="_GoBack"/>
      <w:bookmarkEnd w:id="0"/>
      <w:bookmarkEnd w:id="2"/>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4BD44C8A" w14:textId="6C4F833E" w:rsidR="00971633" w:rsidRPr="0092053E" w:rsidRDefault="004C15EF" w:rsidP="00971633">
      <w:pPr>
        <w:shd w:val="clear" w:color="auto" w:fill="FFFFFF" w:themeFill="background1"/>
        <w:spacing w:after="0" w:line="360" w:lineRule="auto"/>
        <w:rPr>
          <w:rFonts w:cs="Times New Roman"/>
          <w:sz w:val="22"/>
        </w:rPr>
      </w:pPr>
      <w:bookmarkStart w:id="3" w:name="_Hlk529113756"/>
      <w:r w:rsidRPr="004C15EF">
        <w:rPr>
          <w:rFonts w:cs="Times New Roman"/>
          <w:sz w:val="22"/>
        </w:rPr>
        <w:t xml:space="preserve">Grocery retailers need accurate sales forecasts at the Stock Keeping Unit (SKU) level to effectively manage their inventory. Previous studies have proposed forecasting methods which incorporate the effect of various marketing activities including prices and promotions. However, their methods have overlooked that the effects of the marketing activities on product sales may change over time. Therefore, these methods may be subject to the structural change problem and generate biased and less accurate forecasts. In this study, we propose more effective methods to forecast retailer product sales which take into account the problem of structural change. Based on data from a well-known US retailer, we show that our methods outperform conventional forecasting methods that ignore the possibility of such changes </w:t>
      </w:r>
      <w:bookmarkEnd w:id="3"/>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2941B150" w:rsidR="00971633" w:rsidRPr="0092053E" w:rsidRDefault="009C2B8D" w:rsidP="00971633">
      <w:pPr>
        <w:spacing w:after="160" w:line="360" w:lineRule="auto"/>
        <w:rPr>
          <w:rFonts w:cs="Times New Roman"/>
          <w:sz w:val="22"/>
        </w:rPr>
      </w:pPr>
      <w:r w:rsidRPr="0092053E">
        <w:rPr>
          <w:rFonts w:cs="Times New Roman"/>
          <w:sz w:val="22"/>
        </w:rPr>
        <w:t xml:space="preserve">Analytics, </w:t>
      </w:r>
      <w:r w:rsidR="00971633" w:rsidRPr="0092053E">
        <w:rPr>
          <w:rFonts w:cs="Times New Roman"/>
          <w:sz w:val="22"/>
        </w:rPr>
        <w:t>Forecasting, OR in marketing</w:t>
      </w:r>
      <w:r w:rsidR="00465036" w:rsidRPr="0092053E">
        <w:rPr>
          <w:rFonts w:cs="Times New Roman"/>
          <w:sz w:val="22"/>
        </w:rPr>
        <w:t>, Retailing</w:t>
      </w:r>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51769F9A"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4979ED">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330CC3">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w:t>
      </w:r>
      <w:r w:rsidR="00FF36AF">
        <w:rPr>
          <w:rFonts w:cs="Times New Roman"/>
          <w:sz w:val="22"/>
        </w:rPr>
        <w:t xml:space="preserve">can </w:t>
      </w:r>
      <w:r w:rsidRPr="0092053E">
        <w:rPr>
          <w:rFonts w:cs="Times New Roman"/>
          <w:sz w:val="22"/>
        </w:rPr>
        <w:t xml:space="preserve">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lose </w:t>
      </w:r>
      <w:r w:rsidR="00E566AF">
        <w:rPr>
          <w:rFonts w:cs="Times New Roman"/>
          <w:sz w:val="22"/>
        </w:rPr>
        <w:t>out on</w:t>
      </w:r>
      <w:r w:rsidR="00E566AF" w:rsidRPr="0092053E">
        <w:rPr>
          <w:rFonts w:cs="Times New Roman"/>
          <w:sz w:val="22"/>
        </w:rPr>
        <w:t xml:space="preserve"> </w:t>
      </w:r>
      <w:r w:rsidRPr="0092053E">
        <w:rPr>
          <w:rFonts w:cs="Times New Roman"/>
          <w:sz w:val="22"/>
        </w:rPr>
        <w:t xml:space="preserve">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 xml:space="preserve">If </w:t>
      </w:r>
      <w:r w:rsidR="00E566AF" w:rsidRPr="0092053E">
        <w:rPr>
          <w:rFonts w:cs="Times New Roman"/>
          <w:sz w:val="22"/>
        </w:rPr>
        <w:t>out</w:t>
      </w:r>
      <w:r w:rsidR="00E566AF">
        <w:rPr>
          <w:rFonts w:cs="Times New Roman"/>
          <w:sz w:val="22"/>
        </w:rPr>
        <w:t>-</w:t>
      </w:r>
      <w:r w:rsidR="00E566AF" w:rsidRPr="0092053E">
        <w:rPr>
          <w:rFonts w:cs="Times New Roman"/>
          <w:sz w:val="22"/>
        </w:rPr>
        <w:t>of</w:t>
      </w:r>
      <w:r w:rsidR="00E566AF">
        <w:rPr>
          <w:rFonts w:cs="Times New Roman"/>
          <w:sz w:val="22"/>
        </w:rPr>
        <w:t>-</w:t>
      </w:r>
      <w:r w:rsidR="006D7A15" w:rsidRPr="0092053E">
        <w:rPr>
          <w:rFonts w:cs="Times New Roman"/>
          <w:sz w:val="22"/>
        </w:rPr>
        <w:t xml:space="preserve">stock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r w:rsidR="00E566AF">
        <w:rPr>
          <w:rFonts w:cs="Times New Roman"/>
          <w:sz w:val="22"/>
        </w:rPr>
        <w:t xml:space="preserve">to </w:t>
      </w:r>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330CC3">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330CC3">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 xml:space="preserve">overstock to maintain a high </w:t>
      </w:r>
      <w:r w:rsidR="00FF36AF">
        <w:rPr>
          <w:rFonts w:cs="Times New Roman"/>
          <w:noProof/>
          <w:sz w:val="22"/>
        </w:rPr>
        <w:t xml:space="preserve">level of </w:t>
      </w:r>
      <w:r w:rsidRPr="0092053E">
        <w:rPr>
          <w:rFonts w:cs="Times New Roman"/>
          <w:noProof/>
          <w:sz w:val="22"/>
        </w:rPr>
        <w:t>customer satisfaction</w:t>
      </w:r>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 xml:space="preserve">significantly raises inventory costs (e.g., capital cost, warehousing, and deterioration) and reduces profits </w:t>
      </w:r>
      <w:r w:rsidRPr="0092053E">
        <w:rPr>
          <w:rFonts w:cs="Times New Roman"/>
          <w:sz w:val="22"/>
        </w:rPr>
        <w:fldChar w:fldCharType="begin"/>
      </w:r>
      <w:r w:rsidR="004979ED">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w:t>
      </w:r>
      <w:r w:rsidR="00E566AF">
        <w:rPr>
          <w:rFonts w:cs="Times New Roman"/>
          <w:sz w:val="22"/>
        </w:rPr>
        <w:t>made</w:t>
      </w:r>
      <w:r w:rsidR="00E566AF" w:rsidRPr="0092053E">
        <w:rPr>
          <w:rFonts w:cs="Times New Roman"/>
          <w:sz w:val="22"/>
        </w:rPr>
        <w:t xml:space="preserve"> </w:t>
      </w:r>
      <w:r w:rsidRPr="0092053E">
        <w:rPr>
          <w:rFonts w:cs="Times New Roman"/>
          <w:sz w:val="22"/>
        </w:rPr>
        <w:t xml:space="preserve">a loss of $634.1 billion due to </w:t>
      </w:r>
      <w:r w:rsidR="00E566AF">
        <w:rPr>
          <w:rFonts w:cs="Times New Roman"/>
          <w:sz w:val="22"/>
        </w:rPr>
        <w:t xml:space="preserve">products being </w:t>
      </w:r>
      <w:r w:rsidRPr="0092053E">
        <w:rPr>
          <w:rFonts w:cs="Times New Roman"/>
          <w:sz w:val="22"/>
        </w:rPr>
        <w:t xml:space="preserve">out-of-stock and spent $471.9 billion </w:t>
      </w:r>
      <w:r w:rsidRPr="0092053E">
        <w:rPr>
          <w:rFonts w:cs="Times New Roman"/>
          <w:noProof/>
          <w:sz w:val="22"/>
        </w:rPr>
        <w:t>on</w:t>
      </w:r>
      <w:r w:rsidRPr="0092053E">
        <w:rPr>
          <w:rFonts w:cs="Times New Roman"/>
          <w:sz w:val="22"/>
        </w:rPr>
        <w:t xml:space="preserve"> overstock</w:t>
      </w:r>
      <w:r w:rsidR="003B0104">
        <w:rPr>
          <w:rFonts w:cs="Times New Roman"/>
          <w:sz w:val="22"/>
        </w:rPr>
        <w:t>ing</w:t>
      </w:r>
      <w:r w:rsidRPr="0092053E">
        <w:rPr>
          <w:rFonts w:cs="Times New Roman"/>
          <w:noProof/>
          <w:sz w:val="22"/>
        </w:rPr>
        <w:t xml:space="preserve"> </w:t>
      </w:r>
      <w:r w:rsidRPr="0092053E">
        <w:rPr>
          <w:rFonts w:cs="Times New Roman"/>
          <w:sz w:val="22"/>
        </w:rPr>
        <w:fldChar w:fldCharType="begin"/>
      </w:r>
      <w:r w:rsidR="004979ED">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330CC3">
        <w:rPr>
          <w:rFonts w:cs="Times New Roman"/>
          <w:noProof/>
          <w:sz w:val="22"/>
        </w:rPr>
        <w:t>(OrderDynamics, 2015)</w:t>
      </w:r>
      <w:r w:rsidRPr="0092053E">
        <w:rPr>
          <w:rFonts w:cs="Times New Roman"/>
          <w:sz w:val="22"/>
        </w:rPr>
        <w:fldChar w:fldCharType="end"/>
      </w:r>
      <w:r w:rsidRPr="0092053E">
        <w:rPr>
          <w:rFonts w:cs="Times New Roman"/>
          <w:sz w:val="22"/>
        </w:rPr>
        <w:t>. One solution to mitigate th</w:t>
      </w:r>
      <w:r w:rsidR="009C7013" w:rsidRPr="0092053E">
        <w:rPr>
          <w:rFonts w:cs="Times New Roman"/>
          <w:sz w:val="22"/>
        </w:rPr>
        <w:t>is</w:t>
      </w:r>
      <w:r w:rsidRPr="0092053E">
        <w:rPr>
          <w:rFonts w:cs="Times New Roman"/>
          <w:sz w:val="22"/>
        </w:rPr>
        <w:t xml:space="preserve"> dilemma is to generate more accurate sales forecasts at </w:t>
      </w:r>
      <w:r w:rsidR="00E566AF">
        <w:rPr>
          <w:rFonts w:cs="Times New Roman"/>
          <w:sz w:val="22"/>
        </w:rPr>
        <w:t xml:space="preserve">the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supply chain management by reducing the bullwhip effect and enabling Just-In-Time delivery </w:t>
      </w:r>
      <w:r w:rsidRPr="0092053E">
        <w:rPr>
          <w:rFonts w:cs="Times New Roman"/>
          <w:sz w:val="22"/>
        </w:rPr>
        <w:fldChar w:fldCharType="begin"/>
      </w:r>
      <w:r w:rsidR="00330CC3">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330CC3">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3C0D41C1"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 For example, </w:t>
      </w:r>
      <w:r w:rsidR="00971633" w:rsidRPr="0092053E">
        <w:rPr>
          <w:rFonts w:cs="Times New Roman"/>
          <w:sz w:val="22"/>
        </w:rPr>
        <w:fldChar w:fldCharType="begin"/>
      </w:r>
      <w:r w:rsidR="00330CC3">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330CC3">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w:t>
      </w:r>
      <w:r w:rsidR="00E736BA">
        <w:rPr>
          <w:rFonts w:cs="Times New Roman"/>
          <w:noProof/>
          <w:sz w:val="22"/>
        </w:rPr>
        <w:t xml:space="preserve">the </w:t>
      </w:r>
      <w:r w:rsidR="00971633" w:rsidRPr="0092053E">
        <w:rPr>
          <w:rFonts w:cs="Times New Roman"/>
          <w:noProof/>
          <w:sz w:val="22"/>
        </w:rPr>
        <w:t xml:space="preserve">sales, price, and promotion of the focal product. </w:t>
      </w:r>
      <w:r w:rsidR="00971633"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r w:rsidR="00272AE2">
        <w:rPr>
          <w:rFonts w:cs="Times New Roman"/>
          <w:sz w:val="22"/>
        </w:rPr>
        <w:t>developed</w:t>
      </w:r>
      <w:r w:rsidR="00272AE2" w:rsidRPr="0092053E">
        <w:rPr>
          <w:rFonts w:cs="Times New Roman"/>
          <w:sz w:val="22"/>
        </w:rPr>
        <w:t xml:space="preserve"> </w:t>
      </w:r>
      <w:commentRangeStart w:id="4"/>
      <w:commentRangeEnd w:id="4"/>
      <w:r w:rsidR="00E736BA">
        <w:rPr>
          <w:rStyle w:val="CommentReference"/>
        </w:rPr>
        <w:commentReference w:id="4"/>
      </w:r>
      <w:r w:rsidR="00322431" w:rsidRPr="0092053E">
        <w:rPr>
          <w:rFonts w:cs="Times New Roman"/>
          <w:sz w:val="22"/>
        </w:rPr>
        <w:t xml:space="preserve">three-stage </w:t>
      </w:r>
      <w:r w:rsidR="00214DE8" w:rsidRPr="0092053E">
        <w:rPr>
          <w:rFonts w:cs="Times New Roman"/>
          <w:sz w:val="22"/>
        </w:rPr>
        <w:t xml:space="preserve">forecasting </w:t>
      </w:r>
      <w:r w:rsidR="00ED78C8" w:rsidRPr="0092053E">
        <w:rPr>
          <w:rFonts w:cs="Times New Roman"/>
          <w:sz w:val="22"/>
        </w:rPr>
        <w:t xml:space="preserve">methods </w:t>
      </w:r>
      <w:r w:rsidR="00322431" w:rsidRPr="0092053E">
        <w:rPr>
          <w:rFonts w:cs="Times New Roman"/>
          <w:sz w:val="22"/>
        </w:rPr>
        <w:t xml:space="preserve">which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E57B0D">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E57B0D">
        <w:rPr>
          <w:rFonts w:cs="Times New Roman"/>
          <w:noProof/>
          <w:sz w:val="22"/>
        </w:rPr>
        <w:t>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7C0232D9" w:rsidR="00971633" w:rsidRPr="0092053E" w:rsidRDefault="00747E46"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w:t>
      </w:r>
      <w:r w:rsidR="009014E6">
        <w:rPr>
          <w:rFonts w:cs="Times New Roman"/>
          <w:sz w:val="22"/>
        </w:rPr>
        <w:t xml:space="preserve">earlier </w:t>
      </w:r>
      <w:r w:rsidR="00971633" w:rsidRPr="0092053E">
        <w:rPr>
          <w:rFonts w:cs="Times New Roman"/>
          <w:sz w:val="22"/>
        </w:rPr>
        <w:t xml:space="preserve">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92053E">
        <w:rPr>
          <w:rFonts w:cs="Times New Roman"/>
          <w:sz w:val="22"/>
        </w:rPr>
        <w:t xml:space="preserve">However, in practice, </w:t>
      </w:r>
      <w:r w:rsidR="00971633" w:rsidRPr="0092053E">
        <w:rPr>
          <w:rFonts w:cs="Times New Roman"/>
          <w:sz w:val="22"/>
        </w:rPr>
        <w:t>the effect of prices and promotions</w:t>
      </w:r>
      <w:r w:rsidR="001C1614" w:rsidRPr="0092053E">
        <w:rPr>
          <w:rFonts w:cs="Times New Roman"/>
          <w:sz w:val="22"/>
        </w:rPr>
        <w:t xml:space="preserve"> </w:t>
      </w:r>
      <w:r w:rsidR="00971633" w:rsidRPr="0092053E">
        <w:rPr>
          <w:rFonts w:cs="Times New Roman"/>
          <w:sz w:val="22"/>
        </w:rPr>
        <w:t xml:space="preserve">may </w:t>
      </w:r>
      <w:r w:rsidR="0043370A" w:rsidRPr="0092053E">
        <w:rPr>
          <w:rFonts w:cs="Times New Roman"/>
          <w:sz w:val="22"/>
        </w:rPr>
        <w:t xml:space="preserve">change </w:t>
      </w:r>
      <w:r w:rsidR="0050279F">
        <w:rPr>
          <w:rFonts w:cs="Times New Roman"/>
          <w:sz w:val="22"/>
        </w:rPr>
        <w:t>due to</w:t>
      </w:r>
      <w:r w:rsidR="00971633" w:rsidRPr="0092053E">
        <w:rPr>
          <w:rFonts w:cs="Times New Roman"/>
          <w:noProof/>
          <w:sz w:val="22"/>
        </w:rPr>
        <w:t xml:space="preserve"> </w:t>
      </w:r>
      <w:r w:rsidR="00FA4694" w:rsidRPr="0092053E">
        <w:rPr>
          <w:rFonts w:cs="Times New Roman"/>
          <w:noProof/>
          <w:sz w:val="22"/>
        </w:rPr>
        <w:t xml:space="preserve">many </w:t>
      </w:r>
      <w:r w:rsidR="003B0104" w:rsidRPr="000545C5">
        <w:rPr>
          <w:rFonts w:cs="Times New Roman"/>
          <w:noProof/>
          <w:sz w:val="22"/>
        </w:rPr>
        <w:t>un</w:t>
      </w:r>
      <w:r w:rsidR="00971633" w:rsidRPr="0092053E">
        <w:rPr>
          <w:rFonts w:cs="Times New Roman"/>
          <w:sz w:val="22"/>
        </w:rPr>
        <w:t>controllable</w:t>
      </w:r>
      <w:r w:rsidR="0050279F" w:rsidRPr="0050279F">
        <w:rPr>
          <w:rFonts w:cs="Times New Roman"/>
          <w:noProof/>
          <w:sz w:val="22"/>
        </w:rPr>
        <w:t xml:space="preserve"> </w:t>
      </w:r>
      <w:r w:rsidR="0050279F" w:rsidRPr="0092053E">
        <w:rPr>
          <w:rFonts w:cs="Times New Roman"/>
          <w:noProof/>
          <w:sz w:val="22"/>
        </w:rPr>
        <w:t>external</w:t>
      </w:r>
      <w:r w:rsidR="00971633" w:rsidRPr="0092053E">
        <w:rPr>
          <w:rFonts w:cs="Times New Roman"/>
          <w:sz w:val="22"/>
        </w:rPr>
        <w:t xml:space="preserve"> factors. </w:t>
      </w:r>
      <w:r w:rsidR="00A907F2" w:rsidRPr="0092053E">
        <w:rPr>
          <w:rFonts w:cs="Times New Roman"/>
          <w:sz w:val="22"/>
        </w:rPr>
        <w:t>For example, c</w:t>
      </w:r>
      <w:r w:rsidR="00971633" w:rsidRPr="0092053E">
        <w:rPr>
          <w:rFonts w:cs="Times New Roman"/>
          <w:sz w:val="22"/>
        </w:rPr>
        <w:t xml:space="preserve">ustomers </w:t>
      </w:r>
      <w:r w:rsidR="00FA4694" w:rsidRPr="0092053E">
        <w:rPr>
          <w:rFonts w:cs="Times New Roman"/>
          <w:sz w:val="22"/>
        </w:rPr>
        <w:t>may</w:t>
      </w:r>
      <w:r w:rsidR="005054D8" w:rsidRPr="0092053E">
        <w:rPr>
          <w:rFonts w:cs="Times New Roman"/>
          <w:sz w:val="22"/>
        </w:rPr>
        <w:t xml:space="preserve"> </w:t>
      </w:r>
      <w:r w:rsidR="00971633" w:rsidRPr="0092053E">
        <w:rPr>
          <w:rFonts w:cs="Times New Roman"/>
          <w:sz w:val="22"/>
        </w:rPr>
        <w:t xml:space="preserve">become more sensitive to prices and promotions during an economic </w:t>
      </w:r>
      <w:r w:rsidR="005054D8" w:rsidRPr="0092053E">
        <w:rPr>
          <w:rFonts w:cs="Times New Roman"/>
          <w:sz w:val="22"/>
        </w:rPr>
        <w:t>crunch</w:t>
      </w:r>
      <w:r w:rsidR="00FA4694" w:rsidRPr="0092053E">
        <w:rPr>
          <w:rFonts w:cs="Times New Roman"/>
          <w:sz w:val="22"/>
        </w:rPr>
        <w:t xml:space="preserve"> period</w:t>
      </w:r>
      <w:r w:rsidR="00EE25BE" w:rsidRPr="0092053E">
        <w:rPr>
          <w:rFonts w:cs="Times New Roman"/>
          <w:sz w:val="22"/>
        </w:rPr>
        <w:t xml:space="preserve"> </w:t>
      </w:r>
      <w:r w:rsidR="00EE25BE" w:rsidRPr="0092053E">
        <w:rPr>
          <w:rFonts w:cs="Times New Roman"/>
          <w:sz w:val="22"/>
        </w:rPr>
        <w:fldChar w:fldCharType="begin"/>
      </w:r>
      <w:r w:rsidR="004979ED">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92053E">
        <w:rPr>
          <w:rFonts w:cs="Times New Roman"/>
          <w:sz w:val="22"/>
        </w:rPr>
        <w:fldChar w:fldCharType="separate"/>
      </w:r>
      <w:r w:rsidR="00330CC3">
        <w:rPr>
          <w:rFonts w:cs="Times New Roman"/>
          <w:noProof/>
          <w:sz w:val="22"/>
        </w:rPr>
        <w:t>(Wildt, 1976; Wildt &amp; Winer, 1983)</w:t>
      </w:r>
      <w:r w:rsidR="00EE25BE" w:rsidRPr="0092053E">
        <w:rPr>
          <w:rFonts w:cs="Times New Roman"/>
          <w:sz w:val="22"/>
        </w:rPr>
        <w:fldChar w:fldCharType="end"/>
      </w:r>
      <w:r w:rsidR="00971633" w:rsidRPr="0092053E">
        <w:rPr>
          <w:rFonts w:cs="Times New Roman"/>
          <w:sz w:val="22"/>
        </w:rPr>
        <w:t xml:space="preserve">. </w:t>
      </w:r>
      <w:r w:rsidR="007627DE">
        <w:rPr>
          <w:rFonts w:cs="Times New Roman"/>
          <w:bCs/>
          <w:sz w:val="22"/>
        </w:rPr>
        <w:t>Also, c</w:t>
      </w:r>
      <w:r w:rsidR="007627DE" w:rsidRPr="0092053E">
        <w:rPr>
          <w:rFonts w:cs="Times New Roman"/>
          <w:bCs/>
          <w:sz w:val="22"/>
        </w:rPr>
        <w:t xml:space="preserve">ustomers </w:t>
      </w:r>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r w:rsidR="007627DE">
        <w:rPr>
          <w:rFonts w:cs="Times New Roman"/>
          <w:bCs/>
          <w:noProof/>
          <w:sz w:val="22"/>
        </w:rPr>
        <w:t>a</w:t>
      </w:r>
      <w:r w:rsidR="007627DE">
        <w:rPr>
          <w:rFonts w:cs="Times New Roman"/>
          <w:bCs/>
          <w:sz w:val="22"/>
        </w:rPr>
        <w:t xml:space="preserve"> </w:t>
      </w:r>
      <w:r w:rsidR="00B552AB" w:rsidRPr="0092053E">
        <w:rPr>
          <w:rFonts w:cs="Times New Roman"/>
          <w:bCs/>
          <w:sz w:val="22"/>
        </w:rPr>
        <w:t xml:space="preserve">change </w:t>
      </w:r>
      <w:r w:rsidR="003B0104">
        <w:rPr>
          <w:rFonts w:cs="Times New Roman"/>
          <w:bCs/>
          <w:sz w:val="22"/>
        </w:rPr>
        <w:t>in</w:t>
      </w:r>
      <w:r w:rsidR="009A1993">
        <w:rPr>
          <w:rFonts w:cs="Times New Roman"/>
          <w:bCs/>
          <w:sz w:val="22"/>
        </w:rPr>
        <w:t xml:space="preserve"> their </w:t>
      </w:r>
      <w:r w:rsidR="00971633" w:rsidRPr="0092053E">
        <w:rPr>
          <w:rFonts w:cs="Times New Roman"/>
          <w:bCs/>
          <w:sz w:val="22"/>
        </w:rPr>
        <w:t xml:space="preserve">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r w:rsidR="007627DE">
        <w:rPr>
          <w:rFonts w:cs="Times New Roman"/>
          <w:bCs/>
          <w:sz w:val="22"/>
        </w:rPr>
        <w:t>or with a</w:t>
      </w:r>
      <w:r w:rsidR="009A1993">
        <w:rPr>
          <w:rFonts w:cs="Times New Roman"/>
          <w:bCs/>
          <w:sz w:val="22"/>
        </w:rPr>
        <w:t xml:space="preserve"> change in </w:t>
      </w:r>
      <w:r w:rsidR="009A1993">
        <w:rPr>
          <w:rFonts w:cs="Times New Roman"/>
          <w:bCs/>
          <w:noProof/>
          <w:sz w:val="22"/>
        </w:rPr>
        <w:t>their</w:t>
      </w:r>
      <w:r w:rsidR="00971633" w:rsidRPr="0092053E">
        <w:rPr>
          <w:rFonts w:cs="Times New Roman"/>
          <w:bCs/>
          <w:sz w:val="22"/>
        </w:rPr>
        <w:t xml:space="preserve"> lifestyle</w:t>
      </w:r>
      <w:r w:rsidR="009A1993">
        <w:rPr>
          <w:rFonts w:cs="Times New Roman"/>
          <w:bCs/>
          <w:sz w:val="22"/>
        </w:rPr>
        <w:t xml:space="preserve"> and </w:t>
      </w:r>
      <w:r w:rsidR="00971633" w:rsidRPr="000545C5">
        <w:rPr>
          <w:rFonts w:cs="Times New Roman"/>
          <w:bCs/>
          <w:noProof/>
          <w:sz w:val="22"/>
        </w:rPr>
        <w:t>social</w:t>
      </w:r>
      <w:r w:rsidR="00971633" w:rsidRPr="0092053E">
        <w:rPr>
          <w:rFonts w:cs="Times New Roman"/>
          <w:bCs/>
          <w:sz w:val="22"/>
        </w:rPr>
        <w:t xml:space="preserve"> status</w:t>
      </w:r>
      <w:r w:rsidR="006C372D" w:rsidRPr="0092053E">
        <w:rPr>
          <w:rFonts w:cs="Times New Roman"/>
          <w:bCs/>
          <w:sz w:val="22"/>
        </w:rPr>
        <w:t xml:space="preserve"> </w:t>
      </w:r>
      <w:r w:rsidR="006C372D" w:rsidRPr="0092053E">
        <w:rPr>
          <w:rFonts w:cs="Times New Roman"/>
          <w:bCs/>
          <w:sz w:val="22"/>
        </w:rPr>
        <w:fldChar w:fldCharType="begin"/>
      </w:r>
      <w:r w:rsidR="00330CC3">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330CC3">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When a new competitor enters the market, the effect</w:t>
      </w:r>
      <w:r w:rsidR="009014E6">
        <w:rPr>
          <w:rFonts w:cs="Times New Roman"/>
          <w:sz w:val="22"/>
        </w:rPr>
        <w:t>s</w:t>
      </w:r>
      <w:r w:rsidR="00971633" w:rsidRPr="0092053E">
        <w:rPr>
          <w:rFonts w:cs="Times New Roman"/>
          <w:sz w:val="22"/>
        </w:rPr>
        <w:t xml:space="preserve">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 xml:space="preserve">but also because customers seek variety. In 2014, the German </w:t>
      </w:r>
      <w:r w:rsidR="00057EDF" w:rsidRPr="000545C5">
        <w:rPr>
          <w:rFonts w:cs="Times New Roman"/>
          <w:noProof/>
          <w:sz w:val="22"/>
        </w:rPr>
        <w:t>discount</w:t>
      </w:r>
      <w:r w:rsidR="00971633" w:rsidRPr="0092053E">
        <w:rPr>
          <w:rFonts w:cs="Times New Roman"/>
          <w:sz w:val="22"/>
        </w:rPr>
        <w:t xml:space="preserve"> retail chain Aldi </w:t>
      </w:r>
      <w:r w:rsidR="00971633" w:rsidRPr="0092053E">
        <w:rPr>
          <w:rFonts w:cs="Times New Roman"/>
          <w:sz w:val="22"/>
        </w:rPr>
        <w:lastRenderedPageBreak/>
        <w:t>opened more than 400 stores in the United States, leading to changes in customer grocery purchasing habits</w:t>
      </w:r>
      <w:r w:rsidR="001A3D69" w:rsidRPr="0092053E">
        <w:rPr>
          <w:rFonts w:cs="Times New Roman"/>
          <w:sz w:val="22"/>
        </w:rPr>
        <w:t xml:space="preserve"> which </w:t>
      </w:r>
      <w:r w:rsidR="009014E6">
        <w:rPr>
          <w:rFonts w:cs="Times New Roman"/>
          <w:sz w:val="22"/>
        </w:rPr>
        <w:t xml:space="preserve">then </w:t>
      </w:r>
      <w:r w:rsidR="001A3D69" w:rsidRPr="0092053E">
        <w:rPr>
          <w:rFonts w:cs="Times New Roman"/>
          <w:sz w:val="22"/>
        </w:rPr>
        <w:t xml:space="preserve">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330CC3">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1FB1B00F"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Under any of the</w:t>
      </w:r>
      <w:r w:rsidR="003B0104">
        <w:rPr>
          <w:rFonts w:cs="Times New Roman"/>
          <w:sz w:val="22"/>
        </w:rPr>
        <w:t>se</w:t>
      </w:r>
      <w:r w:rsidRPr="0092053E">
        <w:rPr>
          <w:rFonts w:cs="Times New Roman"/>
          <w:sz w:val="22"/>
        </w:rPr>
        <w:t xml:space="preserve"> circumstances </w:t>
      </w:r>
      <w:r w:rsidRPr="0092053E">
        <w:rPr>
          <w:rFonts w:cs="Times New Roman"/>
          <w:noProof/>
          <w:sz w:val="22"/>
        </w:rPr>
        <w:t>described</w:t>
      </w:r>
      <w:r w:rsidRPr="0092053E">
        <w:rPr>
          <w:rFonts w:cs="Times New Roman"/>
          <w:sz w:val="22"/>
        </w:rPr>
        <w:t xml:space="preserve"> above, </w:t>
      </w:r>
      <w:r w:rsidR="003B0104">
        <w:rPr>
          <w:rFonts w:cs="Times New Roman"/>
          <w:sz w:val="22"/>
        </w:rPr>
        <w:t xml:space="preserve">these </w:t>
      </w:r>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assum</w:t>
      </w:r>
      <w:r w:rsidR="003B0104">
        <w:rPr>
          <w:rFonts w:cs="Times New Roman"/>
          <w:sz w:val="22"/>
        </w:rPr>
        <w:t xml:space="preserve">e </w:t>
      </w:r>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r w:rsidR="003B0104">
        <w:rPr>
          <w:rFonts w:cs="Times New Roman"/>
          <w:sz w:val="22"/>
        </w:rPr>
        <w:t xml:space="preserve">but </w:t>
      </w:r>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172FA2" w:rsidRPr="0092053E">
        <w:rPr>
          <w:rFonts w:cs="Times New Roman"/>
          <w:sz w:val="22"/>
        </w:rPr>
        <w:t>s</w:t>
      </w:r>
      <w:r w:rsidR="00EE4B0A" w:rsidRPr="0092053E">
        <w:rPr>
          <w:rFonts w:cs="Times New Roman"/>
          <w:sz w:val="22"/>
        </w:rPr>
        <w:t xml:space="preserve"> </w:t>
      </w:r>
      <w:r w:rsidR="00EE4B0A" w:rsidRPr="0092053E">
        <w:rPr>
          <w:rFonts w:cs="Times New Roman"/>
          <w:sz w:val="22"/>
        </w:rPr>
        <w:fldChar w:fldCharType="begin"/>
      </w:r>
      <w:r w:rsidR="00330CC3">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330CC3">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r w:rsidR="003B0104" w:rsidRPr="000545C5">
        <w:rPr>
          <w:rFonts w:cs="Times New Roman"/>
          <w:noProof/>
          <w:sz w:val="22"/>
        </w:rPr>
        <w:t>might</w:t>
      </w:r>
      <w:r w:rsidR="00BA58CE" w:rsidRPr="0092053E">
        <w:rPr>
          <w:rFonts w:cs="Times New Roman"/>
          <w:sz w:val="22"/>
        </w:rPr>
        <w:t xml:space="preserve"> be biased</w:t>
      </w:r>
      <w:r w:rsidR="00BF5206" w:rsidRPr="0092053E">
        <w:rPr>
          <w:rFonts w:cs="Times New Roman"/>
          <w:sz w:val="22"/>
        </w:rPr>
        <w:t xml:space="preserve"> </w:t>
      </w:r>
      <w:r w:rsidR="003B0104">
        <w:rPr>
          <w:rFonts w:cs="Times New Roman"/>
          <w:sz w:val="22"/>
        </w:rPr>
        <w:t xml:space="preserve">and less </w:t>
      </w:r>
      <w:r w:rsidR="003B0104" w:rsidRPr="000545C5">
        <w:rPr>
          <w:rFonts w:cs="Times New Roman"/>
          <w:noProof/>
          <w:sz w:val="22"/>
        </w:rPr>
        <w:t>accurate</w:t>
      </w:r>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330CC3">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 xml:space="preserve">the </w:t>
      </w:r>
      <w:r w:rsidR="009014E6">
        <w:rPr>
          <w:rFonts w:cs="Times New Roman"/>
          <w:sz w:val="22"/>
        </w:rPr>
        <w:t xml:space="preserve">marketing </w:t>
      </w:r>
      <w:r w:rsidR="00705855" w:rsidRPr="0092053E">
        <w:rPr>
          <w:rFonts w:cs="Times New Roman"/>
          <w:sz w:val="22"/>
        </w:rPr>
        <w:t>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w:t>
      </w:r>
      <w:r w:rsidR="00272AE2">
        <w:rPr>
          <w:rFonts w:cs="Times New Roman"/>
          <w:sz w:val="22"/>
        </w:rPr>
        <w:t>design</w:t>
      </w:r>
      <w:r w:rsidR="00272AE2" w:rsidRPr="0092053E">
        <w:rPr>
          <w:rFonts w:cs="Times New Roman"/>
          <w:sz w:val="22"/>
        </w:rPr>
        <w:t xml:space="preserve"> </w:t>
      </w:r>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 xml:space="preserve">by taking into account the problem of structural change.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BA58CE" w:rsidRPr="0092053E">
        <w:rPr>
          <w:rFonts w:cs="Times New Roman"/>
          <w:sz w:val="22"/>
        </w:rPr>
        <w:t xml:space="preserve">with the Estimation Window Combining </w:t>
      </w:r>
      <w:r w:rsidR="00581C62" w:rsidRPr="0092053E">
        <w:rPr>
          <w:rFonts w:cs="Times New Roman"/>
          <w:sz w:val="22"/>
        </w:rPr>
        <w:t>(</w:t>
      </w:r>
      <w:commentRangeStart w:id="5"/>
      <w:r w:rsidR="00581C62" w:rsidRPr="0092053E">
        <w:rPr>
          <w:rFonts w:cs="Times New Roman"/>
          <w:sz w:val="22"/>
        </w:rPr>
        <w:t>EWC</w:t>
      </w:r>
      <w:commentRangeEnd w:id="5"/>
      <w:r w:rsidR="009014E6">
        <w:rPr>
          <w:rStyle w:val="CommentReference"/>
        </w:rPr>
        <w:commentReference w:id="5"/>
      </w:r>
      <w:r w:rsidR="00581C62" w:rsidRPr="0092053E">
        <w:rPr>
          <w:rFonts w:cs="Times New Roman"/>
          <w:sz w:val="22"/>
        </w:rPr>
        <w:t xml:space="preserve">) </w:t>
      </w:r>
      <w:r w:rsidR="00BA58CE" w:rsidRPr="0092053E">
        <w:rPr>
          <w:rFonts w:cs="Times New Roman"/>
          <w:sz w:val="22"/>
        </w:rPr>
        <w:t xml:space="preserve">method </w:t>
      </w:r>
      <w:r w:rsidR="000B009D" w:rsidRPr="0092053E">
        <w:rPr>
          <w:rFonts w:cs="Times New Roman"/>
          <w:sz w:val="22"/>
        </w:rPr>
        <w:t>and the ADL model</w:t>
      </w:r>
      <w:r w:rsidR="00BA58CE" w:rsidRPr="0092053E">
        <w:rPr>
          <w:rFonts w:cs="Times New Roman"/>
          <w:sz w:val="22"/>
        </w:rPr>
        <w:t xml:space="preserve"> with the Intercept Correction </w:t>
      </w:r>
      <w:r w:rsidR="00581C62" w:rsidRPr="0092053E">
        <w:rPr>
          <w:rFonts w:cs="Times New Roman"/>
          <w:sz w:val="22"/>
        </w:rPr>
        <w:t xml:space="preserve">(IC) </w:t>
      </w:r>
      <w:r w:rsidR="00BA58CE" w:rsidRPr="0092053E">
        <w:rPr>
          <w:rFonts w:cs="Times New Roman"/>
          <w:sz w:val="22"/>
        </w:rPr>
        <w:t>method</w:t>
      </w:r>
      <w:r w:rsidR="008251BB" w:rsidRPr="0092053E">
        <w:rPr>
          <w:rFonts w:cs="Times New Roman"/>
          <w:sz w:val="22"/>
        </w:rPr>
        <w:t xml:space="preserve">. The former </w:t>
      </w:r>
      <w:r w:rsidR="00BA58CE" w:rsidRPr="0092053E">
        <w:rPr>
          <w:rFonts w:cs="Times New Roman"/>
          <w:sz w:val="22"/>
        </w:rPr>
        <w:t xml:space="preserve">combines different sets of forecasts generated by the same ADL model but with different estimation windows. The latter </w:t>
      </w:r>
      <w:r w:rsidR="00435C28" w:rsidRPr="0092053E">
        <w:rPr>
          <w:rFonts w:cs="Times New Roman"/>
          <w:sz w:val="22"/>
        </w:rPr>
        <w:t>makes corrections to</w:t>
      </w:r>
      <w:r w:rsidR="00BA58CE" w:rsidRPr="0092053E">
        <w:rPr>
          <w:rFonts w:cs="Times New Roman"/>
          <w:sz w:val="22"/>
        </w:rPr>
        <w:t xml:space="preserve"> the final forecasts </w:t>
      </w:r>
      <w:r w:rsidR="00435C28" w:rsidRPr="0092053E">
        <w:rPr>
          <w:rFonts w:cs="Times New Roman"/>
          <w:sz w:val="22"/>
        </w:rPr>
        <w:t>based on</w:t>
      </w:r>
      <w:r w:rsidR="009014E6">
        <w:rPr>
          <w:rFonts w:cs="Times New Roman"/>
          <w:sz w:val="22"/>
        </w:rPr>
        <w:t xml:space="preserve"> an</w:t>
      </w:r>
      <w:r w:rsidR="00BA58CE" w:rsidRPr="0092053E">
        <w:rPr>
          <w:rFonts w:cs="Times New Roman"/>
          <w:sz w:val="22"/>
        </w:rPr>
        <w:t xml:space="preserve"> estimate of the forecast bias.</w:t>
      </w:r>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7EBC017E"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models which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r w:rsidR="000545C5">
        <w:rPr>
          <w:rFonts w:cs="Times New Roman"/>
          <w:sz w:val="22"/>
        </w:rPr>
        <w:t>. T</w:t>
      </w:r>
      <w:r w:rsidR="00435C28" w:rsidRPr="0092053E">
        <w:rPr>
          <w:rFonts w:cs="Times New Roman"/>
          <w:sz w:val="22"/>
        </w:rPr>
        <w:t xml:space="preserve">he results </w:t>
      </w:r>
      <w:r w:rsidRPr="0092053E">
        <w:rPr>
          <w:rFonts w:cs="Times New Roman"/>
          <w:sz w:val="22"/>
        </w:rPr>
        <w:t xml:space="preserve">offer operational guidance to not only </w:t>
      </w:r>
      <w:r w:rsidRPr="000545C5">
        <w:rPr>
          <w:rFonts w:cs="Times New Roman"/>
          <w:noProof/>
          <w:sz w:val="22"/>
        </w:rPr>
        <w:t>retailers</w:t>
      </w:r>
      <w:r w:rsidRPr="0092053E">
        <w:rPr>
          <w:rFonts w:cs="Times New Roman"/>
          <w:sz w:val="22"/>
        </w:rPr>
        <w:t xml:space="preserve"> but also to manufacturers </w:t>
      </w:r>
      <w:r w:rsidR="00FE323F" w:rsidRPr="000545C5">
        <w:rPr>
          <w:rFonts w:cs="Times New Roman"/>
          <w:noProof/>
          <w:sz w:val="22"/>
        </w:rPr>
        <w:t>when</w:t>
      </w:r>
      <w:r w:rsidR="00F20D0C" w:rsidRPr="0092053E">
        <w:rPr>
          <w:rFonts w:cs="Times New Roman"/>
          <w:sz w:val="22"/>
        </w:rPr>
        <w:t xml:space="preserve"> </w:t>
      </w:r>
      <w:r w:rsidRPr="0092053E">
        <w:rPr>
          <w:rFonts w:cs="Times New Roman"/>
          <w:sz w:val="22"/>
        </w:rPr>
        <w:t xml:space="preserve">competitive promotional information </w:t>
      </w:r>
      <w:r w:rsidR="000266A8" w:rsidRPr="0092053E">
        <w:rPr>
          <w:rFonts w:cs="Times New Roman"/>
          <w:sz w:val="22"/>
        </w:rPr>
        <w:t>becomes</w:t>
      </w:r>
      <w:r w:rsidRPr="0092053E">
        <w:rPr>
          <w:rFonts w:cs="Times New Roman"/>
          <w:sz w:val="22"/>
        </w:rPr>
        <w:t xml:space="preserve"> unavailable. </w:t>
      </w:r>
      <w:r w:rsidR="00CC08FC">
        <w:rPr>
          <w:rFonts w:cs="Times New Roman"/>
          <w:noProof/>
          <w:sz w:val="22"/>
        </w:rPr>
        <w:t>Finally</w:t>
      </w:r>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for each product</w:t>
      </w:r>
      <w:r w:rsidR="000266A8" w:rsidRPr="0092053E">
        <w:rPr>
          <w:rFonts w:cs="Times New Roman"/>
          <w:sz w:val="22"/>
        </w:rPr>
        <w:t xml:space="preserve"> </w:t>
      </w:r>
      <w:r w:rsidR="00A12DF9" w:rsidRPr="000545C5">
        <w:rPr>
          <w:rFonts w:cs="Times New Roman"/>
          <w:noProof/>
          <w:sz w:val="22"/>
        </w:rPr>
        <w:t>does</w:t>
      </w:r>
      <w:r w:rsidR="00A12DF9">
        <w:rPr>
          <w:rFonts w:cs="Times New Roman"/>
          <w:sz w:val="22"/>
        </w:rPr>
        <w:t xml:space="preserve"> not rely on </w:t>
      </w:r>
      <w:r w:rsidR="00A12DF9" w:rsidRPr="000545C5">
        <w:rPr>
          <w:rFonts w:cs="Times New Roman"/>
          <w:noProof/>
          <w:sz w:val="22"/>
        </w:rPr>
        <w:t>hum</w:t>
      </w:r>
      <w:r w:rsidR="000545C5">
        <w:rPr>
          <w:rFonts w:cs="Times New Roman"/>
          <w:noProof/>
          <w:sz w:val="22"/>
        </w:rPr>
        <w:t>a</w:t>
      </w:r>
      <w:r w:rsidR="00A12DF9" w:rsidRPr="000545C5">
        <w:rPr>
          <w:rFonts w:cs="Times New Roman"/>
          <w:noProof/>
          <w:sz w:val="22"/>
        </w:rPr>
        <w:t>n</w:t>
      </w:r>
      <w:r w:rsidR="00A12DF9">
        <w:rPr>
          <w:rFonts w:cs="Times New Roman"/>
          <w:sz w:val="22"/>
        </w:rPr>
        <w:t xml:space="preserve"> intervention but</w:t>
      </w:r>
      <w:r w:rsidR="008B3E08">
        <w:rPr>
          <w:rFonts w:cs="Times New Roman"/>
          <w:sz w:val="22"/>
        </w:rPr>
        <w:t xml:space="preserve"> </w:t>
      </w:r>
      <w:r w:rsidR="008B3E08" w:rsidRPr="000545C5">
        <w:rPr>
          <w:rFonts w:cs="Times New Roman"/>
          <w:noProof/>
          <w:sz w:val="22"/>
        </w:rPr>
        <w:t>algorithms</w:t>
      </w:r>
      <w:r w:rsidR="000266A8" w:rsidRPr="0092053E">
        <w:rPr>
          <w:rFonts w:cs="Times New Roman"/>
          <w:sz w:val="22"/>
        </w:rPr>
        <w:t xml:space="preserve">) </w:t>
      </w:r>
      <w:r w:rsidRPr="0092053E">
        <w:rPr>
          <w:rFonts w:cs="Times New Roman"/>
          <w:sz w:val="22"/>
        </w:rPr>
        <w:t xml:space="preserve">and </w:t>
      </w:r>
      <w:r w:rsidR="00FE323F">
        <w:rPr>
          <w:rFonts w:cs="Times New Roman"/>
          <w:sz w:val="22"/>
        </w:rPr>
        <w:t xml:space="preserve">are </w:t>
      </w:r>
      <w:r w:rsidRPr="0092053E">
        <w:rPr>
          <w:rFonts w:cs="Times New Roman"/>
          <w:sz w:val="22"/>
        </w:rPr>
        <w:t>easy to implement</w:t>
      </w:r>
      <w:r w:rsidR="00D60942" w:rsidRPr="0092053E">
        <w:rPr>
          <w:rFonts w:cs="Times New Roman"/>
          <w:sz w:val="22"/>
        </w:rPr>
        <w:t xml:space="preserve">, which meets the requirement by retailers who nowadays sell tens of thousands of products. </w:t>
      </w:r>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7E4FD231" w:rsidR="00971633"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w:t>
      </w:r>
      <w:r w:rsidR="00FE323F">
        <w:rPr>
          <w:rFonts w:cs="Times New Roman"/>
          <w:sz w:val="22"/>
        </w:rPr>
        <w:t>.</w:t>
      </w:r>
      <w:r w:rsidRPr="0092053E">
        <w:rPr>
          <w:rFonts w:cs="Times New Roman"/>
          <w:sz w:val="22"/>
        </w:rPr>
        <w:t xml:space="preserve"> </w:t>
      </w:r>
      <w:r w:rsidR="00FE323F" w:rsidRPr="000545C5">
        <w:rPr>
          <w:rFonts w:cs="Times New Roman"/>
          <w:noProof/>
          <w:sz w:val="22"/>
        </w:rPr>
        <w:t>S</w:t>
      </w:r>
      <w:r w:rsidRPr="000545C5">
        <w:rPr>
          <w:rFonts w:cs="Times New Roman"/>
          <w:noProof/>
          <w:sz w:val="22"/>
        </w:rPr>
        <w:t>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studies </w:t>
      </w:r>
      <w:r w:rsidR="00B41CDE" w:rsidRPr="0092053E">
        <w:rPr>
          <w:rFonts w:cs="Times New Roman"/>
          <w:sz w:val="22"/>
        </w:rPr>
        <w:t xml:space="preserve">which forecast </w:t>
      </w:r>
      <w:r w:rsidRPr="0092053E">
        <w:rPr>
          <w:rFonts w:cs="Times New Roman"/>
          <w:sz w:val="22"/>
        </w:rPr>
        <w:t xml:space="preserve">retailer product sales </w:t>
      </w:r>
      <w:r w:rsidR="00B41CDE" w:rsidRPr="0092053E">
        <w:rPr>
          <w:rFonts w:cs="Times New Roman"/>
          <w:sz w:val="22"/>
        </w:rPr>
        <w:t xml:space="preserve">at </w:t>
      </w:r>
      <w:r w:rsidR="009A1993">
        <w:rPr>
          <w:rFonts w:cs="Times New Roman"/>
          <w:sz w:val="22"/>
        </w:rPr>
        <w:t xml:space="preserve">the </w:t>
      </w:r>
      <w:r w:rsidR="00B41CDE" w:rsidRPr="0092053E">
        <w:rPr>
          <w:rFonts w:cs="Times New Roman"/>
          <w:sz w:val="22"/>
        </w:rPr>
        <w:t>SKU level</w:t>
      </w:r>
      <w:r w:rsidR="004368E4">
        <w:rPr>
          <w:rFonts w:cs="Times New Roman"/>
          <w:sz w:val="22"/>
        </w:rPr>
        <w:t>: we</w:t>
      </w:r>
      <w:r w:rsidR="00B41CDE" w:rsidRPr="0092053E">
        <w:rPr>
          <w:rFonts w:cs="Times New Roman"/>
          <w:sz w:val="22"/>
        </w:rPr>
        <w:t xml:space="preserve"> </w:t>
      </w:r>
      <w:r w:rsidR="00F938B2" w:rsidRPr="0092053E">
        <w:rPr>
          <w:rFonts w:cs="Times New Roman"/>
          <w:sz w:val="22"/>
        </w:rPr>
        <w:t xml:space="preserve">then </w:t>
      </w:r>
      <w:r w:rsidR="00FE323F" w:rsidRPr="000545C5">
        <w:rPr>
          <w:rFonts w:cs="Times New Roman"/>
          <w:noProof/>
          <w:sz w:val="22"/>
        </w:rPr>
        <w:t>discuss</w:t>
      </w:r>
      <w:r w:rsidR="001B17C9" w:rsidRPr="0092053E">
        <w:rPr>
          <w:rFonts w:cs="Times New Roman"/>
          <w:sz w:val="22"/>
        </w:rPr>
        <w:t xml:space="preserve"> </w:t>
      </w:r>
      <w:r w:rsidR="00F938B2" w:rsidRPr="0092053E">
        <w:rPr>
          <w:rFonts w:cs="Times New Roman"/>
          <w:noProof/>
          <w:sz w:val="22"/>
        </w:rPr>
        <w:t>th</w:t>
      </w:r>
      <w:r w:rsidR="004368E4">
        <w:rPr>
          <w:rFonts w:cs="Times New Roman"/>
          <w:noProof/>
          <w:sz w:val="22"/>
        </w:rPr>
        <w:t>ose</w:t>
      </w:r>
      <w:r w:rsidR="00F938B2" w:rsidRPr="0092053E">
        <w:rPr>
          <w:rFonts w:cs="Times New Roman"/>
          <w:noProof/>
          <w:sz w:val="22"/>
        </w:rPr>
        <w:t xml:space="preserve"> findings</w:t>
      </w:r>
      <w:r w:rsidR="009014E6">
        <w:rPr>
          <w:rFonts w:cs="Times New Roman"/>
          <w:noProof/>
          <w:sz w:val="22"/>
        </w:rPr>
        <w:t xml:space="preserve"> </w:t>
      </w:r>
      <w:r w:rsidR="00F938B2" w:rsidRPr="0092053E">
        <w:rPr>
          <w:rFonts w:cs="Times New Roman"/>
          <w:noProof/>
          <w:sz w:val="22"/>
        </w:rPr>
        <w:t xml:space="preserve">which </w:t>
      </w:r>
      <w:r w:rsidR="00F417B2" w:rsidRPr="000545C5">
        <w:rPr>
          <w:rFonts w:cs="Times New Roman"/>
          <w:noProof/>
          <w:sz w:val="22"/>
        </w:rPr>
        <w:t>justifi</w:t>
      </w:r>
      <w:r w:rsidR="00F417B2">
        <w:rPr>
          <w:rFonts w:cs="Times New Roman"/>
          <w:noProof/>
          <w:sz w:val="22"/>
        </w:rPr>
        <w:t>y</w:t>
      </w:r>
      <w:r w:rsidR="00F417B2" w:rsidRPr="0092053E">
        <w:rPr>
          <w:rFonts w:cs="Times New Roman"/>
          <w:noProof/>
          <w:sz w:val="22"/>
        </w:rPr>
        <w:t xml:space="preserve"> </w:t>
      </w:r>
      <w:r w:rsidR="00F938B2" w:rsidRPr="0092053E">
        <w:rPr>
          <w:rFonts w:cs="Times New Roman"/>
          <w:noProof/>
          <w:sz w:val="22"/>
        </w:rPr>
        <w:t>why the</w:t>
      </w:r>
      <w:r w:rsidRPr="0092053E">
        <w:rPr>
          <w:rFonts w:cs="Times New Roman"/>
          <w:sz w:val="22"/>
        </w:rPr>
        <w:t xml:space="preserve"> effect of marketing activities</w:t>
      </w:r>
      <w:r w:rsidR="00FE323F">
        <w:rPr>
          <w:rFonts w:cs="Times New Roman"/>
          <w:sz w:val="22"/>
        </w:rPr>
        <w:t>,</w:t>
      </w:r>
      <w:r w:rsidR="00B41CDE" w:rsidRPr="0092053E">
        <w:rPr>
          <w:rFonts w:cs="Times New Roman"/>
          <w:sz w:val="22"/>
        </w:rPr>
        <w:t xml:space="preserve"> including price and </w:t>
      </w:r>
      <w:r w:rsidR="00B41CDE" w:rsidRPr="000545C5">
        <w:rPr>
          <w:rFonts w:cs="Times New Roman"/>
          <w:noProof/>
          <w:sz w:val="22"/>
        </w:rPr>
        <w:t>promotions</w:t>
      </w:r>
      <w:r w:rsidR="00FE323F" w:rsidRPr="000545C5">
        <w:rPr>
          <w:rFonts w:cs="Times New Roman"/>
          <w:noProof/>
          <w:sz w:val="22"/>
        </w:rPr>
        <w:t>,</w:t>
      </w:r>
      <w:r w:rsidR="000545C5">
        <w:rPr>
          <w:rFonts w:cs="Times New Roman"/>
          <w:noProof/>
          <w:sz w:val="22"/>
        </w:rPr>
        <w:t xml:space="preserve"> </w:t>
      </w:r>
      <w:r w:rsidR="00F938B2" w:rsidRPr="000545C5">
        <w:rPr>
          <w:rFonts w:cs="Times New Roman"/>
          <w:noProof/>
          <w:sz w:val="22"/>
        </w:rPr>
        <w:t>may</w:t>
      </w:r>
      <w:r w:rsidR="00F938B2" w:rsidRPr="0092053E">
        <w:rPr>
          <w:rFonts w:cs="Times New Roman"/>
          <w:sz w:val="22"/>
        </w:rPr>
        <w:t xml:space="preserve"> change over time</w:t>
      </w:r>
      <w:r w:rsidR="004368E4">
        <w:rPr>
          <w:rFonts w:cs="Times New Roman"/>
          <w:sz w:val="22"/>
        </w:rPr>
        <w:t xml:space="preserve"> leading to structural change in the market</w:t>
      </w:r>
      <w:r w:rsidRPr="0092053E">
        <w:rPr>
          <w:rFonts w:cs="Times New Roman"/>
          <w:sz w:val="22"/>
        </w:rPr>
        <w:t xml:space="preserve">. Section 3 </w:t>
      </w:r>
      <w:r w:rsidR="00FE323F" w:rsidRPr="000545C5">
        <w:rPr>
          <w:rFonts w:cs="Times New Roman"/>
          <w:noProof/>
          <w:sz w:val="22"/>
        </w:rPr>
        <w:t>describes</w:t>
      </w:r>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methods </w:t>
      </w:r>
      <w:r w:rsidR="00F938B2" w:rsidRPr="0092053E">
        <w:rPr>
          <w:rFonts w:cs="Times New Roman"/>
          <w:sz w:val="22"/>
        </w:rPr>
        <w:t>which</w:t>
      </w:r>
      <w:r w:rsidR="00FE323F">
        <w:rPr>
          <w:rFonts w:cs="Times New Roman"/>
          <w:sz w:val="22"/>
        </w:rPr>
        <w:t xml:space="preserve"> can be applied </w:t>
      </w:r>
      <w:r w:rsidR="00FE323F" w:rsidRPr="000545C5">
        <w:rPr>
          <w:rFonts w:cs="Times New Roman"/>
          <w:noProof/>
          <w:sz w:val="22"/>
        </w:rPr>
        <w:t xml:space="preserve">to </w:t>
      </w:r>
      <w:r w:rsidR="00B41CDE" w:rsidRPr="0092053E">
        <w:rPr>
          <w:rFonts w:cs="Times New Roman"/>
          <w:sz w:val="22"/>
        </w:rPr>
        <w:t>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w:t>
      </w:r>
      <w:r w:rsidR="00FE323F">
        <w:rPr>
          <w:rFonts w:cs="Times New Roman"/>
          <w:sz w:val="22"/>
        </w:rPr>
        <w:t xml:space="preserve"> that we use for </w:t>
      </w:r>
      <w:r w:rsidR="00FE323F" w:rsidRPr="000545C5">
        <w:rPr>
          <w:rFonts w:cs="Times New Roman"/>
          <w:noProof/>
          <w:sz w:val="22"/>
        </w:rPr>
        <w:t>empirical</w:t>
      </w:r>
      <w:r w:rsidR="00FE323F">
        <w:rPr>
          <w:rFonts w:cs="Times New Roman"/>
          <w:sz w:val="22"/>
        </w:rPr>
        <w:t xml:space="preserve"> analysis</w:t>
      </w:r>
      <w:r w:rsidRPr="0092053E">
        <w:rPr>
          <w:rFonts w:cs="Times New Roman"/>
          <w:sz w:val="22"/>
        </w:rPr>
        <w:t xml:space="preserve">.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w:t>
      </w:r>
      <w:r w:rsidR="004368E4">
        <w:rPr>
          <w:rFonts w:cs="Times New Roman"/>
          <w:sz w:val="22"/>
        </w:rPr>
        <w:t xml:space="preserve">experimental </w:t>
      </w:r>
      <w:r w:rsidRPr="0092053E">
        <w:rPr>
          <w:rFonts w:cs="Times New Roman"/>
          <w:sz w:val="22"/>
        </w:rPr>
        <w:t>design</w:t>
      </w:r>
      <w:del w:id="6" w:author="tao huang" w:date="2019-04-10T17:27:00Z">
        <w:r w:rsidRPr="0092053E" w:rsidDel="0015038E">
          <w:rPr>
            <w:rFonts w:cs="Times New Roman"/>
            <w:sz w:val="22"/>
          </w:rPr>
          <w:delText xml:space="preserve"> </w:delText>
        </w:r>
      </w:del>
      <w:r w:rsidR="004368E4">
        <w:rPr>
          <w:rFonts w:cs="Times New Roman"/>
          <w:sz w:val="22"/>
        </w:rPr>
        <w:t xml:space="preserve"> for evaluating the alternative </w:t>
      </w:r>
      <w:r w:rsidRPr="0092053E">
        <w:rPr>
          <w:rFonts w:cs="Times New Roman"/>
          <w:sz w:val="22"/>
        </w:rPr>
        <w:t>model</w:t>
      </w:r>
      <w:r w:rsidR="004368E4">
        <w:rPr>
          <w:rFonts w:cs="Times New Roman"/>
          <w:sz w:val="22"/>
        </w:rPr>
        <w:t>s</w:t>
      </w:r>
      <w:r w:rsidRPr="0092053E">
        <w:rPr>
          <w:rFonts w:cs="Times New Roman"/>
          <w:sz w:val="22"/>
        </w:rPr>
        <w:t xml:space="preserve">. Section </w:t>
      </w:r>
      <w:r w:rsidR="00F04C8A" w:rsidRPr="0092053E">
        <w:rPr>
          <w:rFonts w:cs="Times New Roman"/>
          <w:sz w:val="22"/>
        </w:rPr>
        <w:t>7</w:t>
      </w:r>
      <w:r w:rsidRPr="0092053E">
        <w:rPr>
          <w:rFonts w:cs="Times New Roman"/>
          <w:sz w:val="22"/>
        </w:rPr>
        <w:t xml:space="preserve"> summarizes and discusses the results </w:t>
      </w:r>
      <w:r w:rsidRPr="0092053E">
        <w:rPr>
          <w:rFonts w:cs="Times New Roman"/>
          <w:noProof/>
          <w:sz w:val="22"/>
        </w:rPr>
        <w:t>to</w:t>
      </w:r>
      <w:r w:rsidRPr="0092053E">
        <w:rPr>
          <w:rFonts w:cs="Times New Roman"/>
          <w:sz w:val="22"/>
        </w:rPr>
        <w:t xml:space="preserve"> </w:t>
      </w:r>
      <w:r w:rsidR="00FE323F">
        <w:rPr>
          <w:rFonts w:cs="Times New Roman"/>
          <w:sz w:val="22"/>
        </w:rPr>
        <w:t xml:space="preserve">compare </w:t>
      </w:r>
      <w:r w:rsidR="008024E2" w:rsidRPr="0092053E">
        <w:rPr>
          <w:rFonts w:cs="Times New Roman"/>
          <w:sz w:val="22"/>
        </w:rPr>
        <w:t xml:space="preserve">the </w:t>
      </w:r>
      <w:r w:rsidR="00F938B2" w:rsidRPr="0092053E">
        <w:rPr>
          <w:rFonts w:cs="Times New Roman"/>
          <w:sz w:val="22"/>
        </w:rPr>
        <w:t>methods’</w:t>
      </w:r>
      <w:r w:rsidRPr="0092053E">
        <w:rPr>
          <w:rFonts w:cs="Times New Roman"/>
          <w:sz w:val="22"/>
        </w:rPr>
        <w:t xml:space="preserve"> performance</w:t>
      </w:r>
      <w:r w:rsidR="00FE323F">
        <w:rPr>
          <w:rFonts w:cs="Times New Roman"/>
          <w:sz w:val="22"/>
        </w:rPr>
        <w:t>s</w:t>
      </w:r>
      <w:r w:rsidRPr="0092053E">
        <w:rPr>
          <w:rFonts w:cs="Times New Roman"/>
          <w:sz w:val="22"/>
        </w:rPr>
        <w:t xml:space="preserve">. In the last section, we </w:t>
      </w:r>
      <w:r w:rsidR="00DD4FB7">
        <w:rPr>
          <w:rFonts w:cs="Times New Roman"/>
          <w:sz w:val="22"/>
        </w:rPr>
        <w:t>provide</w:t>
      </w:r>
      <w:r w:rsidRPr="0092053E">
        <w:rPr>
          <w:rFonts w:cs="Times New Roman"/>
          <w:sz w:val="22"/>
        </w:rPr>
        <w:t xml:space="preserve"> </w:t>
      </w:r>
      <w:r w:rsidR="00DD4FB7">
        <w:rPr>
          <w:rFonts w:cs="Times New Roman"/>
          <w:sz w:val="22"/>
        </w:rPr>
        <w:t xml:space="preserve">recommendations </w:t>
      </w:r>
      <w:r w:rsidRPr="0092053E">
        <w:rPr>
          <w:rFonts w:cs="Times New Roman"/>
          <w:sz w:val="22"/>
        </w:rPr>
        <w:t xml:space="preserve">for </w:t>
      </w:r>
      <w:commentRangeStart w:id="7"/>
      <w:r w:rsidRPr="0092053E">
        <w:rPr>
          <w:rFonts w:cs="Times New Roman"/>
          <w:sz w:val="22"/>
        </w:rPr>
        <w:t>retailers</w:t>
      </w:r>
      <w:commentRangeEnd w:id="7"/>
      <w:r w:rsidR="004368E4">
        <w:rPr>
          <w:rStyle w:val="CommentReference"/>
        </w:rPr>
        <w:commentReference w:id="7"/>
      </w:r>
      <w:r w:rsidRPr="0092053E">
        <w:rPr>
          <w:rFonts w:cs="Times New Roman"/>
          <w:sz w:val="22"/>
        </w:rPr>
        <w:t xml:space="preserve">, address </w:t>
      </w:r>
      <w:r w:rsidR="004368E4">
        <w:rPr>
          <w:rFonts w:cs="Times New Roman"/>
          <w:sz w:val="22"/>
        </w:rPr>
        <w:t xml:space="preserve">various </w:t>
      </w:r>
      <w:r w:rsidRPr="0092053E">
        <w:rPr>
          <w:rFonts w:cs="Times New Roman"/>
          <w:sz w:val="22"/>
        </w:rPr>
        <w:t xml:space="preserve">research limitations, and highlight directions for future </w:t>
      </w:r>
      <w:commentRangeStart w:id="8"/>
      <w:r w:rsidRPr="0092053E">
        <w:rPr>
          <w:rFonts w:cs="Times New Roman"/>
          <w:sz w:val="22"/>
        </w:rPr>
        <w:t>research</w:t>
      </w:r>
      <w:commentRangeEnd w:id="8"/>
      <w:r w:rsidR="00F417B2">
        <w:rPr>
          <w:rStyle w:val="CommentReference"/>
        </w:rPr>
        <w:commentReference w:id="8"/>
      </w:r>
      <w:r w:rsidRPr="0092053E">
        <w:rPr>
          <w:rFonts w:cs="Times New Roman"/>
          <w:sz w:val="22"/>
        </w:rPr>
        <w:t>.</w:t>
      </w:r>
    </w:p>
    <w:p w14:paraId="12211E0F" w14:textId="77777777" w:rsidR="00F417B2" w:rsidRPr="0092053E" w:rsidRDefault="00F417B2" w:rsidP="00971633">
      <w:pPr>
        <w:shd w:val="clear" w:color="auto" w:fill="FFFFFF" w:themeFill="background1"/>
        <w:spacing w:after="0" w:line="360" w:lineRule="auto"/>
        <w:rPr>
          <w:rFonts w:cs="Times New Roman"/>
          <w:sz w:val="22"/>
        </w:rPr>
      </w:pP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37E63C83"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w:t>
      </w:r>
    </w:p>
    <w:p w14:paraId="612B3E41" w14:textId="0ADC9CB3" w:rsidR="007D16B2" w:rsidRPr="0092053E" w:rsidRDefault="007D16B2" w:rsidP="00971633">
      <w:pPr>
        <w:shd w:val="clear" w:color="auto" w:fill="FFFFFF" w:themeFill="background1"/>
        <w:spacing w:after="0" w:line="360" w:lineRule="auto"/>
        <w:rPr>
          <w:rFonts w:cs="Times New Roman"/>
          <w:sz w:val="22"/>
        </w:rPr>
      </w:pPr>
    </w:p>
    <w:p w14:paraId="71289AFA" w14:textId="6B35340C" w:rsidR="00AD3EC5" w:rsidRPr="0092053E" w:rsidRDefault="00971633" w:rsidP="00E22365">
      <w:pPr>
        <w:spacing w:after="0" w:line="360" w:lineRule="auto"/>
        <w:rPr>
          <w:rFonts w:cs="Times New Roman"/>
          <w:sz w:val="22"/>
        </w:rPr>
      </w:pPr>
      <w:r w:rsidRPr="0092053E">
        <w:rPr>
          <w:rFonts w:cs="Times New Roman"/>
          <w:sz w:val="22"/>
        </w:rPr>
        <w:t xml:space="preserve">In practice, retailers </w:t>
      </w:r>
      <w:r w:rsidR="00046222" w:rsidRPr="0092053E">
        <w:rPr>
          <w:rFonts w:cs="Times New Roman"/>
          <w:sz w:val="22"/>
        </w:rPr>
        <w:t>may</w:t>
      </w:r>
      <w:r w:rsidR="0078610C" w:rsidRPr="0092053E">
        <w:rPr>
          <w:rFonts w:cs="Times New Roman"/>
          <w:sz w:val="22"/>
        </w:rPr>
        <w:t xml:space="preserve"> </w:t>
      </w:r>
      <w:r w:rsidRPr="0092053E">
        <w:rPr>
          <w:rFonts w:cs="Times New Roman"/>
          <w:sz w:val="22"/>
        </w:rPr>
        <w:t xml:space="preserve">forecast their product sales at </w:t>
      </w:r>
      <w:r w:rsidR="009A1993">
        <w:rPr>
          <w:rFonts w:cs="Times New Roman"/>
          <w:sz w:val="22"/>
        </w:rPr>
        <w:t xml:space="preserve">the </w:t>
      </w:r>
      <w:r w:rsidRPr="0092053E">
        <w:rPr>
          <w:rFonts w:cs="Times New Roman"/>
          <w:sz w:val="22"/>
        </w:rPr>
        <w:t xml:space="preserve">SKU level using a </w:t>
      </w:r>
      <w:r w:rsidRPr="0092053E">
        <w:rPr>
          <w:rFonts w:cs="Times New Roman"/>
          <w:noProof/>
          <w:sz w:val="22"/>
        </w:rPr>
        <w:t>two-stage</w:t>
      </w:r>
      <w:r w:rsidRPr="0092053E">
        <w:rPr>
          <w:rFonts w:cs="Times New Roman"/>
          <w:sz w:val="22"/>
        </w:rPr>
        <w:t xml:space="preserve"> ‘</w:t>
      </w:r>
      <w:r w:rsidR="00F35FC9" w:rsidRPr="0092053E">
        <w:rPr>
          <w:rFonts w:cs="Times New Roman"/>
          <w:sz w:val="22"/>
        </w:rPr>
        <w:t>B</w:t>
      </w:r>
      <w:r w:rsidRPr="0092053E">
        <w:rPr>
          <w:rFonts w:cs="Times New Roman"/>
          <w:sz w:val="22"/>
        </w:rPr>
        <w:t>ase-lift’ method</w:t>
      </w:r>
      <w:r w:rsidR="004D307C" w:rsidRPr="0092053E">
        <w:rPr>
          <w:rFonts w:cs="Times New Roman"/>
          <w:sz w:val="22"/>
        </w:rPr>
        <w:t xml:space="preserve"> </w:t>
      </w:r>
      <w:r w:rsidR="005414FB" w:rsidRPr="0092053E">
        <w:rPr>
          <w:rFonts w:cs="Times New Roman"/>
          <w:sz w:val="22"/>
        </w:rPr>
        <w:fldChar w:fldCharType="begin"/>
      </w:r>
      <w:r w:rsidR="004979ED">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2053E">
        <w:rPr>
          <w:rFonts w:cs="Times New Roman"/>
          <w:sz w:val="22"/>
        </w:rPr>
        <w:fldChar w:fldCharType="separate"/>
      </w:r>
      <w:r w:rsidR="00E57B0D">
        <w:rPr>
          <w:rFonts w:cs="Times New Roman"/>
          <w:noProof/>
          <w:sz w:val="22"/>
        </w:rPr>
        <w:t>(Cooper et al., 1999; Fildes, Ma, et al., 2018)</w:t>
      </w:r>
      <w:r w:rsidR="005414FB" w:rsidRPr="0092053E">
        <w:rPr>
          <w:rFonts w:cs="Times New Roman"/>
          <w:sz w:val="22"/>
        </w:rPr>
        <w:fldChar w:fldCharType="end"/>
      </w:r>
      <w:r w:rsidRPr="0092053E">
        <w:rPr>
          <w:rFonts w:cs="Times New Roman"/>
          <w:sz w:val="22"/>
        </w:rPr>
        <w:t xml:space="preserve">. </w:t>
      </w:r>
      <w:r w:rsidR="0078610C" w:rsidRPr="0092053E">
        <w:rPr>
          <w:rFonts w:cs="Times New Roman"/>
          <w:sz w:val="22"/>
        </w:rPr>
        <w:t xml:space="preserve">The method entails dividing the data into promoted and non-promoted periods based on whether the focal SKU is being promoted. </w:t>
      </w:r>
      <w:r w:rsidR="00F35FC9" w:rsidRPr="0092053E">
        <w:rPr>
          <w:rFonts w:cs="Times New Roman"/>
          <w:sz w:val="22"/>
        </w:rPr>
        <w:t xml:space="preserve">Specifically, they </w:t>
      </w:r>
      <w:r w:rsidR="00A834DB" w:rsidRPr="0092053E">
        <w:rPr>
          <w:rFonts w:cs="Times New Roman"/>
          <w:sz w:val="22"/>
        </w:rPr>
        <w:t xml:space="preserve">may </w:t>
      </w:r>
      <w:r w:rsidR="00F35FC9" w:rsidRPr="0092053E">
        <w:rPr>
          <w:rFonts w:cs="Times New Roman"/>
          <w:sz w:val="22"/>
        </w:rPr>
        <w:t xml:space="preserve">use simple univariate methods to generate the ‘baseline’ forecasts for </w:t>
      </w:r>
      <w:r w:rsidR="0078610C" w:rsidRPr="0092053E">
        <w:rPr>
          <w:rFonts w:cs="Times New Roman"/>
          <w:sz w:val="22"/>
        </w:rPr>
        <w:t>the non-</w:t>
      </w:r>
      <w:r w:rsidR="00F35FC9" w:rsidRPr="0092053E">
        <w:rPr>
          <w:rFonts w:cs="Times New Roman"/>
          <w:noProof/>
          <w:sz w:val="22"/>
        </w:rPr>
        <w:t>promoted</w:t>
      </w:r>
      <w:r w:rsidR="00F35FC9" w:rsidRPr="0092053E">
        <w:rPr>
          <w:rFonts w:cs="Times New Roman"/>
          <w:sz w:val="22"/>
        </w:rPr>
        <w:t xml:space="preserve"> </w:t>
      </w:r>
      <w:r w:rsidR="0078610C" w:rsidRPr="0092053E">
        <w:rPr>
          <w:rFonts w:cs="Times New Roman"/>
          <w:sz w:val="22"/>
        </w:rPr>
        <w:t xml:space="preserve">period </w:t>
      </w:r>
      <w:r w:rsidR="00F35FC9" w:rsidRPr="0092053E">
        <w:rPr>
          <w:rFonts w:cs="Times New Roman"/>
          <w:sz w:val="22"/>
        </w:rPr>
        <w:t xml:space="preserve">and then make adjustments for the ‘lift’ effect of any </w:t>
      </w:r>
      <w:r w:rsidR="00F01CDF">
        <w:rPr>
          <w:rFonts w:cs="Times New Roman"/>
          <w:sz w:val="22"/>
        </w:rPr>
        <w:t>upcoming</w:t>
      </w:r>
      <w:r w:rsidR="00F01CDF" w:rsidRPr="0092053E">
        <w:rPr>
          <w:rFonts w:cs="Times New Roman"/>
          <w:sz w:val="22"/>
        </w:rPr>
        <w:t xml:space="preserve"> </w:t>
      </w:r>
      <w:commentRangeStart w:id="9"/>
      <w:commentRangeEnd w:id="9"/>
      <w:r w:rsidR="00807A78">
        <w:rPr>
          <w:rStyle w:val="CommentReference"/>
        </w:rPr>
        <w:commentReference w:id="9"/>
      </w:r>
      <w:r w:rsidR="00F35FC9" w:rsidRPr="0092053E">
        <w:rPr>
          <w:rFonts w:cs="Times New Roman"/>
          <w:sz w:val="22"/>
        </w:rPr>
        <w:t>promotional events.</w:t>
      </w:r>
      <w:r w:rsidR="004549F4" w:rsidRPr="0092053E">
        <w:rPr>
          <w:rFonts w:cs="Times New Roman"/>
          <w:sz w:val="22"/>
        </w:rPr>
        <w:t xml:space="preserve"> </w:t>
      </w:r>
      <w:r w:rsidR="004D307C" w:rsidRPr="0092053E">
        <w:rPr>
          <w:rFonts w:cs="Times New Roman"/>
          <w:sz w:val="22"/>
        </w:rPr>
        <w:t xml:space="preserve">The </w:t>
      </w:r>
      <w:r w:rsidR="004549F4" w:rsidRPr="0092053E">
        <w:rPr>
          <w:rFonts w:cs="Times New Roman"/>
          <w:sz w:val="22"/>
        </w:rPr>
        <w:t xml:space="preserve">adjustment </w:t>
      </w:r>
      <w:r w:rsidR="00A834DB" w:rsidRPr="0092053E">
        <w:rPr>
          <w:rFonts w:cs="Times New Roman"/>
          <w:sz w:val="22"/>
        </w:rPr>
        <w:t>could be</w:t>
      </w:r>
      <w:r w:rsidR="004D307C" w:rsidRPr="0092053E">
        <w:rPr>
          <w:rFonts w:cs="Times New Roman"/>
          <w:sz w:val="22"/>
        </w:rPr>
        <w:t xml:space="preserve"> estimated </w:t>
      </w:r>
      <w:r w:rsidR="00F01CDF">
        <w:rPr>
          <w:rFonts w:cs="Times New Roman"/>
          <w:sz w:val="22"/>
        </w:rPr>
        <w:t xml:space="preserve">by </w:t>
      </w:r>
      <w:commentRangeStart w:id="10"/>
      <w:r w:rsidR="004D307C" w:rsidRPr="0092053E">
        <w:rPr>
          <w:rFonts w:cs="Times New Roman"/>
          <w:sz w:val="22"/>
        </w:rPr>
        <w:t xml:space="preserve">relying on </w:t>
      </w:r>
      <w:commentRangeEnd w:id="10"/>
      <w:r w:rsidR="00750D28">
        <w:rPr>
          <w:rStyle w:val="CommentReference"/>
        </w:rPr>
        <w:commentReference w:id="10"/>
      </w:r>
      <w:r w:rsidR="004D307C" w:rsidRPr="0092053E">
        <w:rPr>
          <w:rFonts w:cs="Times New Roman"/>
          <w:sz w:val="22"/>
        </w:rPr>
        <w:t xml:space="preserve">the experience of brand/category managers or </w:t>
      </w:r>
      <w:r w:rsidR="004549F4" w:rsidRPr="0092053E">
        <w:rPr>
          <w:rFonts w:cs="Times New Roman"/>
          <w:sz w:val="22"/>
        </w:rPr>
        <w:t xml:space="preserve">based on the lift effect by the </w:t>
      </w:r>
      <w:r w:rsidR="004D307C" w:rsidRPr="0092053E">
        <w:rPr>
          <w:rFonts w:cs="Times New Roman"/>
          <w:sz w:val="22"/>
        </w:rPr>
        <w:t xml:space="preserve">previous </w:t>
      </w:r>
      <w:r w:rsidR="004549F4" w:rsidRPr="0092053E">
        <w:rPr>
          <w:rFonts w:cs="Times New Roman"/>
          <w:sz w:val="22"/>
        </w:rPr>
        <w:t>promotional event</w:t>
      </w:r>
      <w:r w:rsidR="004D307C" w:rsidRPr="0092053E">
        <w:rPr>
          <w:rFonts w:cs="Times New Roman"/>
          <w:sz w:val="22"/>
        </w:rPr>
        <w:t xml:space="preserve"> </w:t>
      </w:r>
      <w:r w:rsidR="004D307C"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Pr>
          <w:rFonts w:cs="Times New Roman"/>
          <w:sz w:val="22"/>
        </w:rPr>
        <w:instrText xml:space="preserve"> ADDIN EN.CITE </w:instrText>
      </w:r>
      <w:r w:rsidR="00E57B0D">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Pr>
          <w:rFonts w:cs="Times New Roman"/>
          <w:sz w:val="22"/>
        </w:rPr>
        <w:instrText xml:space="preserve"> ADDIN EN.CITE.DATA </w:instrText>
      </w:r>
      <w:r w:rsidR="00E57B0D">
        <w:rPr>
          <w:rFonts w:cs="Times New Roman"/>
          <w:sz w:val="22"/>
        </w:rPr>
      </w:r>
      <w:r w:rsidR="00E57B0D">
        <w:rPr>
          <w:rFonts w:cs="Times New Roman"/>
          <w:sz w:val="22"/>
        </w:rPr>
        <w:fldChar w:fldCharType="end"/>
      </w:r>
      <w:r w:rsidR="004D307C" w:rsidRPr="0092053E">
        <w:rPr>
          <w:rFonts w:cs="Times New Roman"/>
          <w:sz w:val="22"/>
        </w:rPr>
      </w:r>
      <w:r w:rsidR="004D307C" w:rsidRPr="0092053E">
        <w:rPr>
          <w:rFonts w:cs="Times New Roman"/>
          <w:sz w:val="22"/>
        </w:rPr>
        <w:fldChar w:fldCharType="separate"/>
      </w:r>
      <w:r w:rsidR="00E57B0D">
        <w:rPr>
          <w:rFonts w:cs="Times New Roman"/>
          <w:noProof/>
          <w:sz w:val="22"/>
        </w:rPr>
        <w:t>(Fildes, Goodwin, Lawrence, &amp; Nikolopoulos, 2009; Fildes, Nikolopoulos, Crone, &amp; Syntetos, 2008)</w:t>
      </w:r>
      <w:r w:rsidR="004D307C" w:rsidRPr="0092053E">
        <w:rPr>
          <w:rFonts w:cs="Times New Roman"/>
          <w:sz w:val="22"/>
        </w:rPr>
        <w:fldChar w:fldCharType="end"/>
      </w:r>
      <w:r w:rsidR="004D307C" w:rsidRPr="0092053E">
        <w:rPr>
          <w:rFonts w:cs="Times New Roman"/>
          <w:sz w:val="22"/>
        </w:rPr>
        <w:t xml:space="preserve">. </w:t>
      </w:r>
      <w:r w:rsidR="00F35FC9" w:rsidRPr="0092053E">
        <w:rPr>
          <w:rFonts w:cs="Times New Roman"/>
          <w:sz w:val="22"/>
        </w:rPr>
        <w:t>A</w:t>
      </w:r>
      <w:r w:rsidRPr="0092053E">
        <w:rPr>
          <w:rFonts w:cs="Times New Roman"/>
          <w:sz w:val="22"/>
        </w:rPr>
        <w:t xml:space="preserve"> </w:t>
      </w:r>
      <w:r w:rsidR="00F35FC9" w:rsidRPr="0092053E">
        <w:rPr>
          <w:rFonts w:cs="Times New Roman"/>
          <w:sz w:val="22"/>
        </w:rPr>
        <w:t xml:space="preserve">stream </w:t>
      </w:r>
      <w:r w:rsidRPr="0092053E">
        <w:rPr>
          <w:rFonts w:cs="Times New Roman"/>
          <w:sz w:val="22"/>
        </w:rPr>
        <w:t xml:space="preserve">of </w:t>
      </w:r>
      <w:r w:rsidR="00DD4FB7" w:rsidRPr="000545C5">
        <w:rPr>
          <w:rFonts w:cs="Times New Roman"/>
          <w:noProof/>
          <w:sz w:val="22"/>
        </w:rPr>
        <w:t>research</w:t>
      </w:r>
      <w:r w:rsidRPr="0092053E">
        <w:rPr>
          <w:rFonts w:cs="Times New Roman"/>
          <w:sz w:val="22"/>
        </w:rPr>
        <w:t xml:space="preserve"> </w:t>
      </w:r>
      <w:r w:rsidR="000545C5">
        <w:rPr>
          <w:rFonts w:cs="Times New Roman"/>
          <w:sz w:val="22"/>
        </w:rPr>
        <w:t xml:space="preserve">studies </w:t>
      </w:r>
      <w:r w:rsidRPr="00F96787">
        <w:rPr>
          <w:rFonts w:cs="Times New Roman"/>
          <w:noProof/>
          <w:sz w:val="22"/>
        </w:rPr>
        <w:t>ha</w:t>
      </w:r>
      <w:r w:rsidR="00F96787">
        <w:rPr>
          <w:rFonts w:cs="Times New Roman"/>
          <w:noProof/>
          <w:sz w:val="22"/>
        </w:rPr>
        <w:t>s</w:t>
      </w:r>
      <w:r w:rsidR="0078610C" w:rsidRPr="0092053E">
        <w:rPr>
          <w:rFonts w:cs="Times New Roman"/>
          <w:noProof/>
          <w:sz w:val="22"/>
        </w:rPr>
        <w:t xml:space="preserve"> </w:t>
      </w:r>
      <w:r w:rsidRPr="0092053E">
        <w:rPr>
          <w:rFonts w:cs="Times New Roman"/>
          <w:noProof/>
          <w:sz w:val="22"/>
        </w:rPr>
        <w:t>been devoted</w:t>
      </w:r>
      <w:r w:rsidRPr="0092053E">
        <w:rPr>
          <w:rFonts w:cs="Times New Roman"/>
          <w:sz w:val="22"/>
        </w:rPr>
        <w:t xml:space="preserve"> to helping </w:t>
      </w:r>
      <w:r w:rsidR="004D307C" w:rsidRPr="0092053E">
        <w:rPr>
          <w:rFonts w:cs="Times New Roman"/>
          <w:sz w:val="22"/>
        </w:rPr>
        <w:t xml:space="preserve">retail </w:t>
      </w:r>
      <w:r w:rsidRPr="0092053E">
        <w:rPr>
          <w:rFonts w:cs="Times New Roman"/>
          <w:sz w:val="22"/>
        </w:rPr>
        <w:t xml:space="preserve">managers </w:t>
      </w:r>
      <w:r w:rsidR="00FB2477" w:rsidRPr="0092053E">
        <w:rPr>
          <w:rFonts w:cs="Times New Roman"/>
          <w:sz w:val="22"/>
        </w:rPr>
        <w:t>effectively tackle their own</w:t>
      </w:r>
      <w:r w:rsidRPr="0092053E">
        <w:rPr>
          <w:rFonts w:cs="Times New Roman"/>
          <w:sz w:val="22"/>
        </w:rPr>
        <w:t xml:space="preserve"> </w:t>
      </w:r>
      <w:r w:rsidR="00097BCD" w:rsidRPr="0092053E">
        <w:rPr>
          <w:rFonts w:cs="Times New Roman"/>
          <w:sz w:val="22"/>
        </w:rPr>
        <w:t xml:space="preserve">cognitive </w:t>
      </w:r>
      <w:r w:rsidRPr="0092053E">
        <w:rPr>
          <w:rFonts w:cs="Times New Roman"/>
          <w:sz w:val="22"/>
        </w:rPr>
        <w:t>biases</w:t>
      </w:r>
      <w:r w:rsidR="00A834DB" w:rsidRPr="0092053E">
        <w:rPr>
          <w:rFonts w:cs="Times New Roman"/>
          <w:sz w:val="22"/>
        </w:rPr>
        <w:t xml:space="preserve"> when they make the adjustment</w:t>
      </w:r>
      <w:r w:rsidR="00FB2477" w:rsidRPr="0092053E">
        <w:rPr>
          <w:rFonts w:cs="Times New Roman"/>
          <w:sz w:val="22"/>
        </w:rPr>
        <w:t xml:space="preserve"> </w:t>
      </w:r>
      <w:r w:rsidR="00A62FF3" w:rsidRPr="0092053E">
        <w:rPr>
          <w:rFonts w:cs="Times New Roman"/>
          <w:sz w:val="22"/>
        </w:rPr>
        <w:t>typically reflecting their understanding of the market conditions</w:t>
      </w:r>
      <w:r w:rsidRPr="0092053E">
        <w:rPr>
          <w:rFonts w:cs="Times New Roman"/>
          <w:sz w:val="22"/>
        </w:rPr>
        <w:t xml:space="preserve"> </w: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Pr>
          <w:rFonts w:cs="Times New Roman"/>
          <w:sz w:val="22"/>
        </w:rPr>
        <w:instrText xml:space="preserve"> ADDIN EN.CITE </w:instrText>
      </w:r>
      <w:r w:rsidR="00E57B0D">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Pr>
          <w:rFonts w:cs="Times New Roman"/>
          <w:sz w:val="22"/>
        </w:rPr>
        <w:instrText xml:space="preserve"> ADDIN EN.CITE.DATA </w:instrText>
      </w:r>
      <w:r w:rsidR="00E57B0D">
        <w:rPr>
          <w:rFonts w:cs="Times New Roman"/>
          <w:sz w:val="22"/>
        </w:rPr>
      </w:r>
      <w:r w:rsidR="00E57B0D">
        <w:rPr>
          <w:rFonts w:cs="Times New Roman"/>
          <w:sz w:val="22"/>
        </w:rPr>
        <w:fldChar w:fldCharType="end"/>
      </w:r>
      <w:r w:rsidR="00BB45EB" w:rsidRPr="0092053E">
        <w:rPr>
          <w:rFonts w:cs="Times New Roman"/>
          <w:sz w:val="22"/>
        </w:rPr>
      </w:r>
      <w:r w:rsidR="00BB45EB" w:rsidRPr="0092053E">
        <w:rPr>
          <w:rFonts w:cs="Times New Roman"/>
          <w:sz w:val="22"/>
        </w:rPr>
        <w:fldChar w:fldCharType="separate"/>
      </w:r>
      <w:r w:rsidR="00E57B0D">
        <w:rPr>
          <w:rFonts w:cs="Times New Roman"/>
          <w:noProof/>
          <w:sz w:val="22"/>
        </w:rPr>
        <w:t>(Fildes, Goodwin, &amp; Önkal, 2018; Petropoulos, Fildes, &amp; Goodwin, 2016)</w:t>
      </w:r>
      <w:r w:rsidR="00BB45EB" w:rsidRPr="0092053E">
        <w:rPr>
          <w:rFonts w:cs="Times New Roman"/>
          <w:sz w:val="22"/>
        </w:rPr>
        <w:fldChar w:fldCharType="end"/>
      </w:r>
      <w:r w:rsidR="00BB45EB" w:rsidRPr="0092053E">
        <w:rPr>
          <w:rFonts w:cs="Times New Roman"/>
          <w:sz w:val="22"/>
        </w:rPr>
        <w:t xml:space="preserve">. </w:t>
      </w:r>
      <w:commentRangeStart w:id="11"/>
      <w:commentRangeEnd w:id="11"/>
      <w:r w:rsidR="004368E4">
        <w:rPr>
          <w:rStyle w:val="CommentReference"/>
        </w:rPr>
        <w:commentReference w:id="11"/>
      </w:r>
      <w:r w:rsidR="00DB67E6" w:rsidRPr="0092053E">
        <w:rPr>
          <w:rFonts w:cs="Times New Roman"/>
          <w:sz w:val="22"/>
        </w:rPr>
        <w:t>Some other</w:t>
      </w:r>
      <w:r w:rsidRPr="0092053E">
        <w:rPr>
          <w:rFonts w:cs="Times New Roman"/>
          <w:sz w:val="22"/>
        </w:rPr>
        <w:t xml:space="preserve"> studies </w:t>
      </w:r>
      <w:r w:rsidR="009703BB" w:rsidRPr="0092053E">
        <w:rPr>
          <w:rFonts w:cs="Times New Roman"/>
          <w:sz w:val="22"/>
        </w:rPr>
        <w:t>also divide the data into promoted and non-promoted periods but</w:t>
      </w:r>
      <w:r w:rsidRPr="0092053E">
        <w:rPr>
          <w:rFonts w:cs="Times New Roman"/>
          <w:sz w:val="22"/>
        </w:rPr>
        <w:t xml:space="preserve"> </w:t>
      </w:r>
      <w:r w:rsidR="00C140DD" w:rsidRPr="0092053E">
        <w:rPr>
          <w:rFonts w:cs="Times New Roman"/>
          <w:sz w:val="22"/>
        </w:rPr>
        <w:t>estimate the ‘lift’ effect</w:t>
      </w:r>
      <w:r w:rsidRPr="0092053E">
        <w:rPr>
          <w:rFonts w:cs="Times New Roman"/>
          <w:sz w:val="22"/>
        </w:rPr>
        <w:t xml:space="preserve"> with model-based forecasting </w:t>
      </w:r>
      <w:r w:rsidR="00DB67E6" w:rsidRPr="0092053E">
        <w:rPr>
          <w:rFonts w:cs="Times New Roman"/>
          <w:sz w:val="22"/>
        </w:rPr>
        <w:t>approaches</w:t>
      </w:r>
      <w:r w:rsidRPr="0092053E">
        <w:rPr>
          <w:rFonts w:cs="Times New Roman"/>
          <w:sz w:val="22"/>
        </w:rPr>
        <w:t xml:space="preserve">. </w:t>
      </w:r>
      <w:r w:rsidR="006E1849" w:rsidRPr="0092053E">
        <w:rPr>
          <w:rFonts w:cs="Times New Roman"/>
          <w:sz w:val="22"/>
        </w:rPr>
        <w:t xml:space="preserve">For example, </w:t>
      </w:r>
      <w:r w:rsidRPr="0092053E">
        <w:rPr>
          <w:rFonts w:cs="Times New Roman"/>
          <w:sz w:val="22"/>
        </w:rPr>
        <w:t>the</w:t>
      </w:r>
      <w:r w:rsidR="00C140DD" w:rsidRPr="0092053E">
        <w:rPr>
          <w:rFonts w:cs="Times New Roman"/>
          <w:sz w:val="22"/>
        </w:rPr>
        <w:t xml:space="preserve"> </w:t>
      </w:r>
      <w:proofErr w:type="spellStart"/>
      <w:r w:rsidR="00C140DD" w:rsidRPr="0092053E">
        <w:rPr>
          <w:rFonts w:cs="Times New Roman"/>
          <w:sz w:val="22"/>
        </w:rPr>
        <w:t>PromoCast</w:t>
      </w:r>
      <w:proofErr w:type="spellEnd"/>
      <w:r w:rsidR="00C140DD" w:rsidRPr="0092053E">
        <w:rPr>
          <w:rFonts w:cs="Times New Roman"/>
          <w:sz w:val="22"/>
        </w:rPr>
        <w:t xml:space="preserve">™ system </w:t>
      </w:r>
      <w:r w:rsidRPr="0092053E">
        <w:rPr>
          <w:rFonts w:cs="Times New Roman"/>
          <w:sz w:val="22"/>
        </w:rPr>
        <w:t>relate</w:t>
      </w:r>
      <w:r w:rsidR="00C140DD" w:rsidRPr="0092053E">
        <w:rPr>
          <w:rFonts w:cs="Times New Roman"/>
          <w:sz w:val="22"/>
        </w:rPr>
        <w:t xml:space="preserve">s the ‘lift’ effect </w:t>
      </w:r>
      <w:r w:rsidRPr="0092053E">
        <w:rPr>
          <w:rFonts w:cs="Times New Roman"/>
          <w:sz w:val="22"/>
        </w:rPr>
        <w:t xml:space="preserve">to </w:t>
      </w:r>
      <w:r w:rsidR="00DB67E6" w:rsidRPr="0092053E">
        <w:rPr>
          <w:rFonts w:cs="Times New Roman"/>
          <w:sz w:val="22"/>
        </w:rPr>
        <w:t xml:space="preserve">various driving factors including </w:t>
      </w:r>
      <w:r w:rsidRPr="0092053E">
        <w:rPr>
          <w:rFonts w:cs="Times New Roman"/>
          <w:sz w:val="22"/>
        </w:rPr>
        <w:t>previous promotions</w:t>
      </w:r>
      <w:r w:rsidR="00C140DD" w:rsidRPr="0092053E">
        <w:rPr>
          <w:rFonts w:cs="Times New Roman"/>
          <w:sz w:val="22"/>
        </w:rPr>
        <w:t xml:space="preserve"> of the focal product</w:t>
      </w:r>
      <w:r w:rsidRPr="0092053E">
        <w:rPr>
          <w:rFonts w:cs="Times New Roman"/>
          <w:sz w:val="22"/>
        </w:rPr>
        <w:t xml:space="preserve">, </w:t>
      </w:r>
      <w:r w:rsidR="00C140DD" w:rsidRPr="0092053E">
        <w:rPr>
          <w:rFonts w:cs="Times New Roman"/>
          <w:sz w:val="22"/>
        </w:rPr>
        <w:t>the characteristics of product categor</w:t>
      </w:r>
      <w:r w:rsidR="00107284" w:rsidRPr="0092053E">
        <w:rPr>
          <w:rFonts w:cs="Times New Roman"/>
          <w:sz w:val="22"/>
        </w:rPr>
        <w:t>ies</w:t>
      </w:r>
      <w:r w:rsidR="00C140DD" w:rsidRPr="0092053E">
        <w:rPr>
          <w:rFonts w:cs="Times New Roman"/>
          <w:sz w:val="22"/>
        </w:rPr>
        <w:t xml:space="preserve"> and store</w:t>
      </w:r>
      <w:r w:rsidR="00107284" w:rsidRPr="0092053E">
        <w:rPr>
          <w:rFonts w:cs="Times New Roman"/>
          <w:sz w:val="22"/>
        </w:rPr>
        <w:t>s</w:t>
      </w:r>
      <w:r w:rsidRPr="0092053E">
        <w:rPr>
          <w:rFonts w:cs="Times New Roman"/>
          <w:sz w:val="22"/>
        </w:rPr>
        <w:t xml:space="preserve">, and </w:t>
      </w:r>
      <w:r w:rsidR="00E27AD5" w:rsidRPr="0092053E">
        <w:rPr>
          <w:rFonts w:cs="Times New Roman"/>
          <w:sz w:val="22"/>
        </w:rPr>
        <w:t xml:space="preserve">manufacturer </w:t>
      </w:r>
      <w:r w:rsidR="00C140DD" w:rsidRPr="0092053E">
        <w:rPr>
          <w:rFonts w:cs="Times New Roman"/>
          <w:sz w:val="22"/>
        </w:rPr>
        <w:t>information</w:t>
      </w:r>
      <w:r w:rsidRPr="0092053E">
        <w:rPr>
          <w:rFonts w:cs="Times New Roman"/>
          <w:sz w:val="22"/>
        </w:rPr>
        <w:t xml:space="preserve"> </w:t>
      </w:r>
      <w:r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(Cooper et al., 1999; Cooper &amp; Giuffrida, 2000; Trusov, Bodapati, &amp; Cooper, 2006)</w:t>
      </w:r>
      <w:r w:rsidRPr="0092053E">
        <w:rPr>
          <w:rFonts w:cs="Times New Roman"/>
          <w:sz w:val="22"/>
        </w:rPr>
        <w:fldChar w:fldCharType="end"/>
      </w:r>
      <w:r w:rsidRPr="0092053E">
        <w:rPr>
          <w:rFonts w:cs="Times New Roman"/>
          <w:sz w:val="22"/>
        </w:rPr>
        <w:t xml:space="preserve">. </w:t>
      </w:r>
      <w:r w:rsidR="006E1849" w:rsidRPr="0092053E">
        <w:rPr>
          <w:sz w:val="22"/>
        </w:rPr>
        <w:fldChar w:fldCharType="begin"/>
      </w:r>
      <w:r w:rsidR="006E1849" w:rsidRPr="0092053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2053E">
        <w:rPr>
          <w:sz w:val="22"/>
        </w:rPr>
        <w:fldChar w:fldCharType="separate"/>
      </w:r>
      <w:r w:rsidR="006E1849" w:rsidRPr="0092053E">
        <w:rPr>
          <w:noProof/>
          <w:sz w:val="22"/>
        </w:rPr>
        <w:t>Aburto and Weber (2007)</w:t>
      </w:r>
      <w:r w:rsidR="006E1849" w:rsidRPr="0092053E">
        <w:rPr>
          <w:sz w:val="22"/>
        </w:rPr>
        <w:fldChar w:fldCharType="end"/>
      </w:r>
      <w:r w:rsidR="006E1849" w:rsidRPr="0092053E">
        <w:rPr>
          <w:sz w:val="22"/>
        </w:rPr>
        <w:t xml:space="preserve"> used </w:t>
      </w:r>
      <w:r w:rsidR="00C77085" w:rsidRPr="0092053E">
        <w:rPr>
          <w:sz w:val="22"/>
        </w:rPr>
        <w:t>N</w:t>
      </w:r>
      <w:r w:rsidR="006E1849" w:rsidRPr="0092053E">
        <w:rPr>
          <w:sz w:val="22"/>
        </w:rPr>
        <w:t xml:space="preserve">eural </w:t>
      </w:r>
      <w:r w:rsidR="00C77085" w:rsidRPr="0092053E">
        <w:rPr>
          <w:sz w:val="22"/>
        </w:rPr>
        <w:t>N</w:t>
      </w:r>
      <w:r w:rsidR="006E1849" w:rsidRPr="0092053E">
        <w:rPr>
          <w:sz w:val="22"/>
        </w:rPr>
        <w:t xml:space="preserve">etwork models to estimate the ‘lift’ effect </w:t>
      </w:r>
      <w:r w:rsidR="001D66D2">
        <w:rPr>
          <w:sz w:val="22"/>
        </w:rPr>
        <w:t>from sales</w:t>
      </w:r>
      <w:r w:rsidR="00F01CDF">
        <w:rPr>
          <w:sz w:val="22"/>
        </w:rPr>
        <w:t xml:space="preserve"> promotions on</w:t>
      </w:r>
      <w:r w:rsidR="00F01CDF" w:rsidRPr="0092053E">
        <w:rPr>
          <w:sz w:val="22"/>
        </w:rPr>
        <w:t xml:space="preserve"> </w:t>
      </w:r>
      <w:r w:rsidR="006E1849" w:rsidRPr="0092053E">
        <w:rPr>
          <w:sz w:val="22"/>
        </w:rPr>
        <w:t xml:space="preserve">the product </w:t>
      </w:r>
      <w:r w:rsidR="00DB67E6" w:rsidRPr="0092053E">
        <w:rPr>
          <w:sz w:val="22"/>
        </w:rPr>
        <w:t>though</w:t>
      </w:r>
      <w:r w:rsidR="00367850" w:rsidRPr="0092053E">
        <w:rPr>
          <w:sz w:val="22"/>
        </w:rPr>
        <w:t xml:space="preserve"> their evaluation is only based on </w:t>
      </w:r>
      <w:r w:rsidR="00F6126B">
        <w:rPr>
          <w:sz w:val="22"/>
        </w:rPr>
        <w:t xml:space="preserve">a </w:t>
      </w:r>
      <w:r w:rsidR="00367850" w:rsidRPr="0092053E">
        <w:rPr>
          <w:sz w:val="22"/>
        </w:rPr>
        <w:t xml:space="preserve">very limited number of products. </w:t>
      </w:r>
      <w:r w:rsidR="00097BCD" w:rsidRPr="0092053E">
        <w:rPr>
          <w:rFonts w:cs="Times New Roman"/>
          <w:sz w:val="22"/>
        </w:rPr>
        <w:t>A</w:t>
      </w:r>
      <w:r w:rsidRPr="0092053E">
        <w:rPr>
          <w:rFonts w:cs="Times New Roman"/>
          <w:sz w:val="22"/>
        </w:rPr>
        <w:t xml:space="preserve"> limitation </w:t>
      </w:r>
      <w:r w:rsidR="00367850" w:rsidRPr="0092053E">
        <w:rPr>
          <w:rFonts w:cs="Times New Roman"/>
          <w:sz w:val="22"/>
        </w:rPr>
        <w:t>for all</w:t>
      </w:r>
      <w:r w:rsidRPr="0092053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92053E" w:rsidRDefault="00AD3EC5" w:rsidP="00E22365">
      <w:pPr>
        <w:spacing w:after="0" w:line="360" w:lineRule="auto"/>
        <w:rPr>
          <w:rFonts w:cs="Times New Roman"/>
          <w:sz w:val="22"/>
        </w:rPr>
      </w:pPr>
    </w:p>
    <w:p w14:paraId="2E8054D0" w14:textId="5654749A" w:rsidR="000E39FC" w:rsidRPr="0092053E" w:rsidRDefault="009703BB" w:rsidP="00E22365">
      <w:pPr>
        <w:spacing w:after="0" w:line="360" w:lineRule="auto"/>
        <w:rPr>
          <w:rFonts w:cs="Times New Roman"/>
          <w:bCs/>
          <w:noProof/>
          <w:sz w:val="22"/>
        </w:rPr>
      </w:pPr>
      <w:r w:rsidRPr="0092053E">
        <w:rPr>
          <w:rFonts w:cs="Times New Roman"/>
          <w:sz w:val="22"/>
        </w:rPr>
        <w:t>Some o</w:t>
      </w:r>
      <w:r w:rsidR="00971633" w:rsidRPr="0092053E">
        <w:rPr>
          <w:rFonts w:cs="Times New Roman"/>
          <w:sz w:val="22"/>
        </w:rPr>
        <w:t xml:space="preserve">ther studies have proposed </w:t>
      </w:r>
      <w:r w:rsidR="00DD4FB7">
        <w:rPr>
          <w:rFonts w:cs="Times New Roman"/>
          <w:sz w:val="22"/>
        </w:rPr>
        <w:t>holistic</w:t>
      </w:r>
      <w:r w:rsidR="00DD4FB7" w:rsidRPr="0092053E">
        <w:rPr>
          <w:rFonts w:cs="Times New Roman"/>
          <w:sz w:val="22"/>
        </w:rPr>
        <w:t xml:space="preserve"> </w:t>
      </w:r>
      <w:r w:rsidR="00971633" w:rsidRPr="0092053E">
        <w:rPr>
          <w:rFonts w:cs="Times New Roman"/>
          <w:sz w:val="22"/>
        </w:rPr>
        <w:t xml:space="preserve">methods </w:t>
      </w:r>
      <w:r w:rsidR="00852CA9" w:rsidRPr="0092053E">
        <w:rPr>
          <w:rFonts w:cs="Times New Roman"/>
          <w:noProof/>
          <w:sz w:val="22"/>
        </w:rPr>
        <w:t>which</w:t>
      </w:r>
      <w:r w:rsidR="00690040" w:rsidRPr="0092053E">
        <w:rPr>
          <w:rFonts w:cs="Times New Roman"/>
          <w:noProof/>
          <w:sz w:val="22"/>
        </w:rPr>
        <w:t xml:space="preserve"> directly</w:t>
      </w:r>
      <w:r w:rsidR="00971633" w:rsidRPr="0092053E">
        <w:rPr>
          <w:rFonts w:cs="Times New Roman"/>
          <w:noProof/>
          <w:sz w:val="22"/>
        </w:rPr>
        <w:t xml:space="preserve"> generate the </w:t>
      </w:r>
      <w:r w:rsidR="00690040" w:rsidRPr="0092053E">
        <w:rPr>
          <w:rFonts w:cs="Times New Roman"/>
          <w:noProof/>
          <w:sz w:val="22"/>
        </w:rPr>
        <w:t xml:space="preserve">final </w:t>
      </w:r>
      <w:r w:rsidR="00971633" w:rsidRPr="0092053E">
        <w:rPr>
          <w:rFonts w:cs="Times New Roman"/>
          <w:noProof/>
          <w:sz w:val="22"/>
        </w:rPr>
        <w:t>forecasts</w:t>
      </w:r>
      <w:r w:rsidR="00971633" w:rsidRPr="0092053E">
        <w:rPr>
          <w:rFonts w:cs="Times New Roman"/>
          <w:sz w:val="22"/>
        </w:rPr>
        <w:t>.</w:t>
      </w:r>
      <w:r w:rsidR="006E1849" w:rsidRPr="0092053E">
        <w:rPr>
          <w:rFonts w:cs="Times New Roman"/>
          <w:sz w:val="22"/>
        </w:rPr>
        <w:t xml:space="preserve"> </w:t>
      </w:r>
      <w:r w:rsidR="008C225C" w:rsidRPr="0092053E">
        <w:rPr>
          <w:sz w:val="22"/>
        </w:rPr>
        <w:fldChar w:fldCharType="begin"/>
      </w:r>
      <w:r w:rsidR="008C225C" w:rsidRPr="0092053E">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92053E">
        <w:rPr>
          <w:sz w:val="22"/>
        </w:rPr>
        <w:fldChar w:fldCharType="separate"/>
      </w:r>
      <w:r w:rsidR="008C225C" w:rsidRPr="0092053E">
        <w:rPr>
          <w:noProof/>
          <w:sz w:val="22"/>
        </w:rPr>
        <w:t>Kuo (2001)</w:t>
      </w:r>
      <w:r w:rsidR="008C225C" w:rsidRPr="0092053E">
        <w:rPr>
          <w:sz w:val="22"/>
        </w:rPr>
        <w:fldChar w:fldCharType="end"/>
      </w:r>
      <w:r w:rsidR="008C225C" w:rsidRPr="0092053E">
        <w:rPr>
          <w:sz w:val="22"/>
        </w:rPr>
        <w:t xml:space="preserve"> </w:t>
      </w:r>
      <w:r w:rsidR="006E1849" w:rsidRPr="0092053E">
        <w:rPr>
          <w:sz w:val="22"/>
        </w:rPr>
        <w:t xml:space="preserve">used </w:t>
      </w:r>
      <w:r w:rsidR="00C7221C" w:rsidRPr="0092053E">
        <w:rPr>
          <w:sz w:val="22"/>
        </w:rPr>
        <w:t xml:space="preserve">Fuzzy </w:t>
      </w:r>
      <w:r w:rsidR="00FB2C03" w:rsidRPr="0092053E">
        <w:rPr>
          <w:sz w:val="22"/>
        </w:rPr>
        <w:t>N</w:t>
      </w:r>
      <w:r w:rsidR="006E1849" w:rsidRPr="0092053E">
        <w:rPr>
          <w:sz w:val="22"/>
        </w:rPr>
        <w:t xml:space="preserve">eural </w:t>
      </w:r>
      <w:r w:rsidR="00FB2C03" w:rsidRPr="0092053E">
        <w:rPr>
          <w:sz w:val="22"/>
        </w:rPr>
        <w:t>N</w:t>
      </w:r>
      <w:r w:rsidR="006E1849" w:rsidRPr="0092053E">
        <w:rPr>
          <w:sz w:val="22"/>
        </w:rPr>
        <w:t>etwork model</w:t>
      </w:r>
      <w:r w:rsidR="00CF4228" w:rsidRPr="0092053E">
        <w:rPr>
          <w:sz w:val="22"/>
        </w:rPr>
        <w:t>s</w:t>
      </w:r>
      <w:r w:rsidR="006E1849" w:rsidRPr="0092053E">
        <w:rPr>
          <w:sz w:val="22"/>
        </w:rPr>
        <w:t xml:space="preserve"> to forecast product sales of daily milk in convenience stores.</w:t>
      </w:r>
      <w:r w:rsidR="00D5231A" w:rsidRPr="0092053E">
        <w:rPr>
          <w:sz w:val="22"/>
        </w:rPr>
        <w:t xml:space="preserve"> However, their models </w:t>
      </w:r>
      <w:r w:rsidR="001D66D2">
        <w:rPr>
          <w:sz w:val="22"/>
        </w:rPr>
        <w:t xml:space="preserve">were </w:t>
      </w:r>
      <w:r w:rsidR="00D5231A" w:rsidRPr="0092053E">
        <w:rPr>
          <w:sz w:val="22"/>
        </w:rPr>
        <w:t xml:space="preserve">evaluated based on a very limited number of products. </w:t>
      </w:r>
      <w:r w:rsidR="0081490C" w:rsidRPr="0092053E">
        <w:rPr>
          <w:sz w:val="22"/>
        </w:rPr>
        <w:fldChar w:fldCharType="begin"/>
      </w:r>
      <w:r w:rsidR="00330CC3">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92053E">
        <w:rPr>
          <w:sz w:val="22"/>
        </w:rPr>
        <w:fldChar w:fldCharType="separate"/>
      </w:r>
      <w:r w:rsidR="00330CC3">
        <w:rPr>
          <w:noProof/>
          <w:sz w:val="22"/>
        </w:rPr>
        <w:t>Gür Ali et al. (2009)</w:t>
      </w:r>
      <w:r w:rsidR="0081490C" w:rsidRPr="0092053E">
        <w:rPr>
          <w:sz w:val="22"/>
        </w:rPr>
        <w:fldChar w:fldCharType="end"/>
      </w:r>
      <w:r w:rsidR="0081490C" w:rsidRPr="0092053E">
        <w:rPr>
          <w:sz w:val="22"/>
        </w:rPr>
        <w:t xml:space="preserve"> proposed </w:t>
      </w:r>
      <w:r w:rsidR="00CF4228" w:rsidRPr="0092053E">
        <w:rPr>
          <w:sz w:val="22"/>
        </w:rPr>
        <w:t xml:space="preserve">the </w:t>
      </w:r>
      <w:r w:rsidR="00B32C17" w:rsidRPr="0092053E">
        <w:rPr>
          <w:sz w:val="22"/>
        </w:rPr>
        <w:t xml:space="preserve">regression tree method and </w:t>
      </w:r>
      <w:r w:rsidR="00CF4228" w:rsidRPr="0092053E">
        <w:rPr>
          <w:sz w:val="22"/>
        </w:rPr>
        <w:t xml:space="preserve">the </w:t>
      </w:r>
      <w:r w:rsidR="00B32C17" w:rsidRPr="0092053E">
        <w:rPr>
          <w:sz w:val="22"/>
        </w:rPr>
        <w:t xml:space="preserve">support vector regression (SVR) method </w:t>
      </w:r>
      <w:r w:rsidR="0081490C" w:rsidRPr="0092053E">
        <w:rPr>
          <w:sz w:val="22"/>
        </w:rPr>
        <w:t xml:space="preserve">to forecast retailer product sales </w:t>
      </w:r>
      <w:r w:rsidR="001D66D2" w:rsidRPr="0092053E">
        <w:rPr>
          <w:sz w:val="22"/>
        </w:rPr>
        <w:t xml:space="preserve">at </w:t>
      </w:r>
      <w:r w:rsidR="001D66D2">
        <w:rPr>
          <w:sz w:val="22"/>
        </w:rPr>
        <w:t xml:space="preserve">the </w:t>
      </w:r>
      <w:r w:rsidR="001D66D2" w:rsidRPr="00C63D51">
        <w:rPr>
          <w:noProof/>
          <w:sz w:val="22"/>
        </w:rPr>
        <w:t>SKU</w:t>
      </w:r>
      <w:r w:rsidR="001D66D2" w:rsidRPr="0092053E">
        <w:rPr>
          <w:sz w:val="22"/>
        </w:rPr>
        <w:t xml:space="preserve"> level </w:t>
      </w:r>
      <w:r w:rsidR="0081490C" w:rsidRPr="0092053E">
        <w:rPr>
          <w:sz w:val="22"/>
        </w:rPr>
        <w:t xml:space="preserve">for the non-perishable food categories. </w:t>
      </w:r>
      <w:r w:rsidR="00B32C17" w:rsidRPr="0092053E">
        <w:rPr>
          <w:sz w:val="22"/>
        </w:rPr>
        <w:t xml:space="preserve">Their </w:t>
      </w:r>
      <w:r w:rsidR="00820D98" w:rsidRPr="0092053E">
        <w:rPr>
          <w:sz w:val="22"/>
        </w:rPr>
        <w:t>methods</w:t>
      </w:r>
      <w:r w:rsidR="00B32C17" w:rsidRPr="0092053E">
        <w:rPr>
          <w:sz w:val="22"/>
        </w:rPr>
        <w:t xml:space="preserve"> incorporate</w:t>
      </w:r>
      <w:r w:rsidR="001D66D2">
        <w:rPr>
          <w:sz w:val="22"/>
        </w:rPr>
        <w:t>d</w:t>
      </w:r>
      <w:r w:rsidR="0081490C" w:rsidRPr="0092053E">
        <w:rPr>
          <w:sz w:val="22"/>
        </w:rPr>
        <w:t xml:space="preserve"> variables </w:t>
      </w:r>
      <w:r w:rsidR="00515518">
        <w:rPr>
          <w:sz w:val="22"/>
        </w:rPr>
        <w:t>that</w:t>
      </w:r>
      <w:r w:rsidR="001D66D2">
        <w:rPr>
          <w:sz w:val="22"/>
        </w:rPr>
        <w:t xml:space="preserve"> were</w:t>
      </w:r>
      <w:r w:rsidR="00515518">
        <w:rPr>
          <w:sz w:val="22"/>
        </w:rPr>
        <w:t xml:space="preserve"> </w:t>
      </w:r>
      <w:r w:rsidR="00B32C17" w:rsidRPr="0092053E">
        <w:rPr>
          <w:sz w:val="22"/>
        </w:rPr>
        <w:t xml:space="preserve">constructed </w:t>
      </w:r>
      <w:r w:rsidR="0081490C" w:rsidRPr="0092053E">
        <w:rPr>
          <w:sz w:val="22"/>
        </w:rPr>
        <w:t>based on statistic</w:t>
      </w:r>
      <w:r w:rsidR="00CF4228" w:rsidRPr="0092053E">
        <w:rPr>
          <w:sz w:val="22"/>
        </w:rPr>
        <w:t>al measures</w:t>
      </w:r>
      <w:r w:rsidR="0081490C" w:rsidRPr="0092053E">
        <w:rPr>
          <w:sz w:val="22"/>
        </w:rPr>
        <w:t xml:space="preserve"> of past information </w:t>
      </w:r>
      <w:r w:rsidR="00094570" w:rsidRPr="0092053E">
        <w:rPr>
          <w:sz w:val="22"/>
        </w:rPr>
        <w:t xml:space="preserve">(e.g., </w:t>
      </w:r>
      <w:r w:rsidR="00CF4228" w:rsidRPr="0092053E">
        <w:rPr>
          <w:sz w:val="22"/>
        </w:rPr>
        <w:t xml:space="preserve">the </w:t>
      </w:r>
      <w:r w:rsidR="0081490C" w:rsidRPr="0092053E">
        <w:rPr>
          <w:sz w:val="22"/>
        </w:rPr>
        <w:t>sales, prices, and promotions</w:t>
      </w:r>
      <w:r w:rsidR="00097BCD" w:rsidRPr="0092053E">
        <w:rPr>
          <w:sz w:val="22"/>
        </w:rPr>
        <w:t xml:space="preserve">) </w:t>
      </w:r>
      <w:r w:rsidR="00CF4228" w:rsidRPr="0092053E">
        <w:rPr>
          <w:sz w:val="22"/>
        </w:rPr>
        <w:t>of the focal product</w:t>
      </w:r>
      <w:r w:rsidR="00820D98" w:rsidRPr="0092053E">
        <w:rPr>
          <w:sz w:val="22"/>
        </w:rPr>
        <w:t xml:space="preserve"> and</w:t>
      </w:r>
      <w:r w:rsidR="001D66D2">
        <w:rPr>
          <w:sz w:val="22"/>
        </w:rPr>
        <w:t xml:space="preserve"> showed </w:t>
      </w:r>
      <w:r w:rsidR="00CE3752" w:rsidRPr="0092053E">
        <w:rPr>
          <w:sz w:val="22"/>
        </w:rPr>
        <w:t>overall superior</w:t>
      </w:r>
      <w:r w:rsidR="0081490C" w:rsidRPr="0092053E">
        <w:rPr>
          <w:sz w:val="22"/>
        </w:rPr>
        <w:t xml:space="preserve"> forecasting performance</w:t>
      </w:r>
      <w:r w:rsidR="00094570" w:rsidRPr="0092053E">
        <w:rPr>
          <w:sz w:val="22"/>
        </w:rPr>
        <w:t>.</w:t>
      </w:r>
      <w:r w:rsidR="00C77085" w:rsidRPr="0092053E">
        <w:rPr>
          <w:sz w:val="22"/>
        </w:rPr>
        <w:t xml:space="preserve"> Their </w:t>
      </w:r>
      <w:r w:rsidR="00820D98" w:rsidRPr="0092053E">
        <w:rPr>
          <w:sz w:val="22"/>
        </w:rPr>
        <w:t xml:space="preserve">methods </w:t>
      </w:r>
      <w:r w:rsidR="00DD4FB7" w:rsidRPr="000545C5">
        <w:rPr>
          <w:noProof/>
          <w:sz w:val="22"/>
        </w:rPr>
        <w:t>d</w:t>
      </w:r>
      <w:r w:rsidR="001D66D2">
        <w:rPr>
          <w:sz w:val="22"/>
        </w:rPr>
        <w:t>id</w:t>
      </w:r>
      <w:ins w:id="12" w:author="tao huang" w:date="2019-04-10T17:27:00Z">
        <w:r w:rsidR="0015038E">
          <w:rPr>
            <w:sz w:val="22"/>
          </w:rPr>
          <w:t xml:space="preserve"> </w:t>
        </w:r>
      </w:ins>
      <w:r w:rsidR="00DD4FB7">
        <w:rPr>
          <w:sz w:val="22"/>
        </w:rPr>
        <w:t>not perform better than the</w:t>
      </w:r>
      <w:r w:rsidR="00094570" w:rsidRPr="0092053E">
        <w:rPr>
          <w:sz w:val="22"/>
        </w:rPr>
        <w:t xml:space="preserve"> Base-lift method for the time period</w:t>
      </w:r>
      <w:r w:rsidR="0081490C" w:rsidRPr="0092053E">
        <w:rPr>
          <w:sz w:val="22"/>
        </w:rPr>
        <w:t xml:space="preserve"> when the focal product </w:t>
      </w:r>
      <w:r w:rsidR="001D66D2">
        <w:rPr>
          <w:sz w:val="22"/>
        </w:rPr>
        <w:t>was</w:t>
      </w:r>
      <w:r w:rsidR="00B32C17" w:rsidRPr="0092053E">
        <w:rPr>
          <w:sz w:val="22"/>
        </w:rPr>
        <w:t xml:space="preserve"> not </w:t>
      </w:r>
      <w:r w:rsidR="00B32C17" w:rsidRPr="0092053E">
        <w:rPr>
          <w:noProof/>
          <w:sz w:val="22"/>
        </w:rPr>
        <w:t>being promoted</w:t>
      </w:r>
      <w:r w:rsidR="00B32C17" w:rsidRPr="0092053E">
        <w:rPr>
          <w:sz w:val="22"/>
        </w:rPr>
        <w:t xml:space="preserve">. </w:t>
      </w:r>
      <w:r w:rsidR="00094570" w:rsidRPr="0092053E">
        <w:rPr>
          <w:sz w:val="22"/>
        </w:rPr>
        <w:t xml:space="preserve">One of the limitations </w:t>
      </w:r>
      <w:r w:rsidR="00022491">
        <w:rPr>
          <w:sz w:val="22"/>
        </w:rPr>
        <w:t>of</w:t>
      </w:r>
      <w:r w:rsidR="00022491" w:rsidRPr="0092053E">
        <w:rPr>
          <w:sz w:val="22"/>
        </w:rPr>
        <w:t xml:space="preserve"> </w:t>
      </w:r>
      <w:r w:rsidR="00094570" w:rsidRPr="0092053E">
        <w:rPr>
          <w:sz w:val="22"/>
        </w:rPr>
        <w:t>the</w:t>
      </w:r>
      <w:r w:rsidR="00820D98" w:rsidRPr="0092053E">
        <w:rPr>
          <w:sz w:val="22"/>
        </w:rPr>
        <w:t xml:space="preserve">ir methods </w:t>
      </w:r>
      <w:r w:rsidR="001D66D2">
        <w:rPr>
          <w:sz w:val="22"/>
        </w:rPr>
        <w:t>was</w:t>
      </w:r>
      <w:r w:rsidR="00094570" w:rsidRPr="0092053E">
        <w:rPr>
          <w:sz w:val="22"/>
        </w:rPr>
        <w:t xml:space="preserve"> that </w:t>
      </w:r>
      <w:r w:rsidR="00820D98" w:rsidRPr="0092053E">
        <w:rPr>
          <w:sz w:val="22"/>
        </w:rPr>
        <w:t>they</w:t>
      </w:r>
      <w:r w:rsidR="00094570" w:rsidRPr="0092053E">
        <w:rPr>
          <w:sz w:val="22"/>
        </w:rPr>
        <w:t xml:space="preserve"> </w:t>
      </w:r>
      <w:r w:rsidR="0081490C" w:rsidRPr="0092053E">
        <w:rPr>
          <w:sz w:val="22"/>
        </w:rPr>
        <w:t>overlook</w:t>
      </w:r>
      <w:r w:rsidR="001D66D2">
        <w:rPr>
          <w:sz w:val="22"/>
        </w:rPr>
        <w:t>ed</w:t>
      </w:r>
      <w:r w:rsidR="0081490C" w:rsidRPr="0092053E">
        <w:rPr>
          <w:sz w:val="22"/>
        </w:rPr>
        <w:t xml:space="preserve"> the </w:t>
      </w:r>
      <w:r w:rsidR="00B32C17" w:rsidRPr="0092053E">
        <w:rPr>
          <w:sz w:val="22"/>
        </w:rPr>
        <w:t>effect</w:t>
      </w:r>
      <w:r w:rsidR="0081490C" w:rsidRPr="0092053E">
        <w:rPr>
          <w:sz w:val="22"/>
        </w:rPr>
        <w:t xml:space="preserve"> of competitive promotion</w:t>
      </w:r>
      <w:r w:rsidR="00B32C17" w:rsidRPr="0092053E">
        <w:rPr>
          <w:sz w:val="22"/>
        </w:rPr>
        <w:t xml:space="preserve">s </w:t>
      </w:r>
      <w:r w:rsidR="0081490C" w:rsidRPr="0092053E">
        <w:rPr>
          <w:sz w:val="22"/>
        </w:rPr>
        <w:t xml:space="preserve">on the sales of the focal product. </w:t>
      </w:r>
      <w:r w:rsidR="003E2F7E" w:rsidRPr="0092053E">
        <w:rPr>
          <w:sz w:val="22"/>
        </w:rPr>
        <w:fldChar w:fldCharType="begin"/>
      </w:r>
      <w:r w:rsidR="004979ED">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92053E">
        <w:rPr>
          <w:sz w:val="22"/>
        </w:rPr>
        <w:fldChar w:fldCharType="separate"/>
      </w:r>
      <w:r w:rsidR="00330CC3">
        <w:rPr>
          <w:noProof/>
          <w:sz w:val="22"/>
        </w:rPr>
        <w:t>Divakar, Ratchford, and Shankar (2005)</w:t>
      </w:r>
      <w:r w:rsidR="003E2F7E" w:rsidRPr="0092053E">
        <w:rPr>
          <w:sz w:val="22"/>
        </w:rPr>
        <w:fldChar w:fldCharType="end"/>
      </w:r>
      <w:r w:rsidR="003E2F7E" w:rsidRPr="0092053E">
        <w:rPr>
          <w:sz w:val="22"/>
        </w:rPr>
        <w:t xml:space="preserve"> </w:t>
      </w:r>
      <w:r w:rsidR="00F87D6D" w:rsidRPr="0092053E">
        <w:rPr>
          <w:rFonts w:cs="Times New Roman"/>
          <w:sz w:val="22"/>
        </w:rPr>
        <w:t xml:space="preserve">proposed the CHAN4CAST </w:t>
      </w:r>
      <w:r w:rsidR="004D0A41" w:rsidRPr="0092053E">
        <w:rPr>
          <w:rFonts w:cs="Times New Roman"/>
          <w:sz w:val="22"/>
        </w:rPr>
        <w:t>method</w:t>
      </w:r>
      <w:r w:rsidR="0081490C" w:rsidRPr="0092053E">
        <w:rPr>
          <w:rFonts w:cs="Times New Roman"/>
          <w:sz w:val="22"/>
        </w:rPr>
        <w:t xml:space="preserve"> </w:t>
      </w:r>
      <w:r w:rsidR="004D0A41" w:rsidRPr="0092053E">
        <w:rPr>
          <w:rFonts w:cs="Times New Roman"/>
          <w:sz w:val="22"/>
        </w:rPr>
        <w:t xml:space="preserve">to forecast product volume sales for beverage manufacturers. </w:t>
      </w:r>
      <w:r w:rsidR="00293D33" w:rsidRPr="0092053E">
        <w:rPr>
          <w:rFonts w:cs="Times New Roman"/>
          <w:sz w:val="22"/>
        </w:rPr>
        <w:t>The</w:t>
      </w:r>
      <w:r w:rsidR="00CF4228" w:rsidRPr="0092053E">
        <w:rPr>
          <w:rFonts w:cs="Times New Roman"/>
          <w:sz w:val="22"/>
        </w:rPr>
        <w:t>ir</w:t>
      </w:r>
      <w:r w:rsidR="00293D33" w:rsidRPr="0092053E">
        <w:rPr>
          <w:rFonts w:cs="Times New Roman"/>
          <w:sz w:val="22"/>
        </w:rPr>
        <w:t xml:space="preserve"> </w:t>
      </w:r>
      <w:r w:rsidR="00CF4228" w:rsidRPr="0092053E">
        <w:rPr>
          <w:rFonts w:cs="Times New Roman"/>
          <w:sz w:val="22"/>
        </w:rPr>
        <w:t xml:space="preserve">method </w:t>
      </w:r>
      <w:r w:rsidR="0081490C" w:rsidRPr="0092053E">
        <w:rPr>
          <w:rFonts w:cs="Times New Roman"/>
          <w:sz w:val="22"/>
        </w:rPr>
        <w:t>incorporate</w:t>
      </w:r>
      <w:r w:rsidR="001D66D2">
        <w:rPr>
          <w:rFonts w:cs="Times New Roman"/>
          <w:sz w:val="22"/>
        </w:rPr>
        <w:t>d</w:t>
      </w:r>
      <w:r w:rsidR="00F87D6D" w:rsidRPr="0092053E">
        <w:rPr>
          <w:rFonts w:cs="Times New Roman"/>
          <w:sz w:val="22"/>
        </w:rPr>
        <w:t xml:space="preserve"> </w:t>
      </w:r>
      <w:r w:rsidR="00293D33" w:rsidRPr="0092053E">
        <w:rPr>
          <w:rFonts w:cs="Times New Roman"/>
          <w:sz w:val="22"/>
        </w:rPr>
        <w:t>the promotional information</w:t>
      </w:r>
      <w:r w:rsidR="00DD4FB7">
        <w:rPr>
          <w:rFonts w:cs="Times New Roman"/>
          <w:sz w:val="22"/>
        </w:rPr>
        <w:t xml:space="preserve"> for</w:t>
      </w:r>
      <w:r w:rsidR="0081490C" w:rsidRPr="0092053E">
        <w:rPr>
          <w:rFonts w:cs="Times New Roman"/>
          <w:sz w:val="22"/>
        </w:rPr>
        <w:t xml:space="preserve"> </w:t>
      </w:r>
      <w:r w:rsidR="00E37F83" w:rsidRPr="0092053E">
        <w:rPr>
          <w:rFonts w:cs="Times New Roman"/>
          <w:sz w:val="22"/>
        </w:rPr>
        <w:t xml:space="preserve">a small number </w:t>
      </w:r>
      <w:r w:rsidR="00E37F83" w:rsidRPr="0092053E">
        <w:rPr>
          <w:rFonts w:cs="Times New Roman"/>
          <w:sz w:val="22"/>
        </w:rPr>
        <w:lastRenderedPageBreak/>
        <w:t xml:space="preserve">of known </w:t>
      </w:r>
      <w:r w:rsidR="00293D33" w:rsidRPr="0092053E">
        <w:rPr>
          <w:rFonts w:cs="Times New Roman"/>
          <w:sz w:val="22"/>
        </w:rPr>
        <w:t>competitors of the focal product</w:t>
      </w:r>
      <w:r w:rsidR="00FB2C03" w:rsidRPr="0092053E">
        <w:rPr>
          <w:rFonts w:cs="Times New Roman"/>
          <w:sz w:val="22"/>
        </w:rPr>
        <w:t xml:space="preserve"> </w:t>
      </w:r>
      <w:r w:rsidR="00393F91" w:rsidRPr="0092053E">
        <w:rPr>
          <w:rFonts w:cs="Times New Roman"/>
          <w:sz w:val="22"/>
        </w:rPr>
        <w:t>(</w:t>
      </w:r>
      <w:r w:rsidR="00393F91" w:rsidRPr="0092053E">
        <w:rPr>
          <w:rFonts w:cs="Times New Roman"/>
          <w:noProof/>
          <w:sz w:val="22"/>
        </w:rPr>
        <w:t>e.g.</w:t>
      </w:r>
      <w:r w:rsidR="001B17C9" w:rsidRPr="0092053E">
        <w:rPr>
          <w:rFonts w:cs="Times New Roman"/>
          <w:noProof/>
          <w:sz w:val="22"/>
        </w:rPr>
        <w:t>,</w:t>
      </w:r>
      <w:r w:rsidR="00393F91" w:rsidRPr="0092053E">
        <w:rPr>
          <w:rFonts w:cs="Times New Roman"/>
          <w:sz w:val="22"/>
        </w:rPr>
        <w:t xml:space="preserve"> </w:t>
      </w:r>
      <w:r w:rsidR="00E37F83" w:rsidRPr="0092053E">
        <w:rPr>
          <w:rFonts w:cs="Times New Roman"/>
          <w:sz w:val="22"/>
        </w:rPr>
        <w:t xml:space="preserve">the main competitors, </w:t>
      </w:r>
      <w:r w:rsidR="00393F91" w:rsidRPr="0092053E">
        <w:rPr>
          <w:rFonts w:cs="Times New Roman"/>
          <w:sz w:val="22"/>
        </w:rPr>
        <w:t xml:space="preserve">Coca </w:t>
      </w:r>
      <w:r w:rsidR="00CF4228" w:rsidRPr="0092053E">
        <w:rPr>
          <w:rFonts w:cs="Times New Roman"/>
          <w:i/>
          <w:sz w:val="22"/>
        </w:rPr>
        <w:t>versus</w:t>
      </w:r>
      <w:r w:rsidR="00393F91" w:rsidRPr="0092053E">
        <w:rPr>
          <w:rFonts w:cs="Times New Roman"/>
          <w:sz w:val="22"/>
        </w:rPr>
        <w:t xml:space="preserve"> Pepsi)</w:t>
      </w:r>
      <w:r w:rsidR="00FB2C03" w:rsidRPr="0092053E">
        <w:rPr>
          <w:rFonts w:cs="Times New Roman"/>
          <w:sz w:val="22"/>
        </w:rPr>
        <w:t>.</w:t>
      </w:r>
      <w:r w:rsidR="001E2A58" w:rsidRPr="0092053E">
        <w:rPr>
          <w:rFonts w:cs="Times New Roman"/>
          <w:sz w:val="22"/>
        </w:rPr>
        <w:t xml:space="preserve"> Their method</w:t>
      </w:r>
      <w:r w:rsidR="00F96787">
        <w:rPr>
          <w:rFonts w:cs="Times New Roman"/>
          <w:sz w:val="22"/>
        </w:rPr>
        <w:t>, however,</w:t>
      </w:r>
      <w:r w:rsidR="001E2A58" w:rsidRPr="0092053E">
        <w:rPr>
          <w:rFonts w:cs="Times New Roman"/>
          <w:sz w:val="22"/>
        </w:rPr>
        <w:t xml:space="preserve"> is not </w:t>
      </w:r>
      <w:r w:rsidR="00E37F83" w:rsidRPr="0092053E">
        <w:rPr>
          <w:rFonts w:cs="Times New Roman"/>
          <w:sz w:val="22"/>
        </w:rPr>
        <w:t>applicable</w:t>
      </w:r>
      <w:r w:rsidR="001E2A58" w:rsidRPr="0092053E">
        <w:rPr>
          <w:rFonts w:cs="Times New Roman"/>
          <w:sz w:val="22"/>
        </w:rPr>
        <w:t xml:space="preserve"> </w:t>
      </w:r>
      <w:r w:rsidR="000545C5">
        <w:rPr>
          <w:rFonts w:cs="Times New Roman"/>
          <w:noProof/>
          <w:sz w:val="22"/>
        </w:rPr>
        <w:t>to</w:t>
      </w:r>
      <w:r w:rsidR="001E2A58" w:rsidRPr="0092053E">
        <w:rPr>
          <w:rFonts w:cs="Times New Roman"/>
          <w:sz w:val="22"/>
        </w:rPr>
        <w:t xml:space="preserve"> retailers where there are hundreds of competitive product</w:t>
      </w:r>
      <w:r w:rsidR="00E37F83" w:rsidRPr="0092053E">
        <w:rPr>
          <w:rFonts w:cs="Times New Roman"/>
          <w:sz w:val="22"/>
        </w:rPr>
        <w:t>s</w:t>
      </w:r>
      <w:r w:rsidR="001E2A58" w:rsidRPr="0092053E">
        <w:rPr>
          <w:rFonts w:cs="Times New Roman"/>
          <w:sz w:val="22"/>
        </w:rPr>
        <w:t xml:space="preserve">. </w:t>
      </w:r>
      <w:r w:rsidR="00626D79"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92053E">
        <w:rPr>
          <w:rFonts w:cs="Times New Roman"/>
          <w:sz w:val="22"/>
        </w:rPr>
        <w:fldChar w:fldCharType="separate"/>
      </w:r>
      <w:r w:rsidR="00330CC3">
        <w:rPr>
          <w:rFonts w:cs="Times New Roman"/>
          <w:noProof/>
          <w:sz w:val="22"/>
        </w:rPr>
        <w:t>Huang et al. (2014)</w:t>
      </w:r>
      <w:r w:rsidR="00626D79" w:rsidRPr="0092053E">
        <w:rPr>
          <w:rFonts w:cs="Times New Roman"/>
          <w:sz w:val="22"/>
        </w:rPr>
        <w:fldChar w:fldCharType="end"/>
      </w:r>
      <w:r w:rsidR="00626D79" w:rsidRPr="0092053E">
        <w:rPr>
          <w:rFonts w:cs="Times New Roman"/>
          <w:sz w:val="22"/>
        </w:rPr>
        <w:t xml:space="preserve"> </w:t>
      </w:r>
      <w:r w:rsidR="00263131" w:rsidRPr="0092053E">
        <w:rPr>
          <w:rFonts w:cs="Times New Roman"/>
          <w:sz w:val="22"/>
        </w:rPr>
        <w:t>proposed two-stage A</w:t>
      </w:r>
      <w:r w:rsidR="00FF6B91" w:rsidRPr="0092053E">
        <w:rPr>
          <w:rFonts w:cs="Times New Roman"/>
          <w:sz w:val="22"/>
        </w:rPr>
        <w:t xml:space="preserve">utoregressive </w:t>
      </w:r>
      <w:r w:rsidR="00263131" w:rsidRPr="0092053E">
        <w:rPr>
          <w:rFonts w:cs="Times New Roman"/>
          <w:sz w:val="22"/>
        </w:rPr>
        <w:t>D</w:t>
      </w:r>
      <w:r w:rsidR="00FF6B91" w:rsidRPr="0092053E">
        <w:rPr>
          <w:rFonts w:cs="Times New Roman"/>
          <w:sz w:val="22"/>
        </w:rPr>
        <w:t xml:space="preserve">istributed </w:t>
      </w:r>
      <w:r w:rsidR="00263131" w:rsidRPr="0092053E">
        <w:rPr>
          <w:rFonts w:cs="Times New Roman"/>
          <w:sz w:val="22"/>
        </w:rPr>
        <w:t>L</w:t>
      </w:r>
      <w:r w:rsidR="00FF6B91" w:rsidRPr="0092053E">
        <w:rPr>
          <w:rFonts w:cs="Times New Roman"/>
          <w:sz w:val="22"/>
        </w:rPr>
        <w:t>ag (ADL)</w:t>
      </w:r>
      <w:r w:rsidR="00263131" w:rsidRPr="0092053E">
        <w:rPr>
          <w:rFonts w:cs="Times New Roman"/>
          <w:sz w:val="22"/>
        </w:rPr>
        <w:t xml:space="preserve"> </w:t>
      </w:r>
      <w:r w:rsidR="00393F91" w:rsidRPr="0092053E">
        <w:rPr>
          <w:rFonts w:cs="Times New Roman"/>
          <w:sz w:val="22"/>
        </w:rPr>
        <w:t>methods</w:t>
      </w:r>
      <w:r w:rsidR="00263131" w:rsidRPr="0092053E">
        <w:rPr>
          <w:rFonts w:cs="Times New Roman"/>
          <w:sz w:val="22"/>
        </w:rPr>
        <w:t xml:space="preserve"> to forecast retailer product sales at </w:t>
      </w:r>
      <w:r w:rsidR="00C63D51">
        <w:rPr>
          <w:rFonts w:cs="Times New Roman"/>
          <w:sz w:val="22"/>
        </w:rPr>
        <w:t xml:space="preserve">the </w:t>
      </w:r>
      <w:r w:rsidR="00263131" w:rsidRPr="0092053E">
        <w:rPr>
          <w:rFonts w:cs="Times New Roman"/>
          <w:noProof/>
          <w:sz w:val="22"/>
        </w:rPr>
        <w:t>SKU</w:t>
      </w:r>
      <w:r w:rsidR="00263131" w:rsidRPr="0092053E">
        <w:rPr>
          <w:rFonts w:cs="Times New Roman"/>
          <w:sz w:val="22"/>
        </w:rPr>
        <w:t xml:space="preserve"> level</w:t>
      </w:r>
      <w:r w:rsidR="00E37F83" w:rsidRPr="0092053E">
        <w:rPr>
          <w:rFonts w:cs="Times New Roman"/>
          <w:sz w:val="22"/>
        </w:rPr>
        <w:t xml:space="preserve">, which </w:t>
      </w:r>
      <w:r w:rsidR="001D66D2">
        <w:rPr>
          <w:rFonts w:cs="Times New Roman"/>
          <w:sz w:val="22"/>
        </w:rPr>
        <w:t>wa</w:t>
      </w:r>
      <w:r w:rsidR="00E37F83" w:rsidRPr="0092053E">
        <w:rPr>
          <w:rFonts w:cs="Times New Roman"/>
          <w:sz w:val="22"/>
        </w:rPr>
        <w:t xml:space="preserve">s </w:t>
      </w:r>
      <w:r w:rsidR="00393F91" w:rsidRPr="0092053E">
        <w:rPr>
          <w:rFonts w:cs="Times New Roman"/>
          <w:sz w:val="22"/>
        </w:rPr>
        <w:t xml:space="preserve">the first to </w:t>
      </w:r>
      <w:r w:rsidR="00293D33" w:rsidRPr="0092053E">
        <w:rPr>
          <w:rFonts w:cs="Times New Roman"/>
          <w:sz w:val="22"/>
        </w:rPr>
        <w:t xml:space="preserve">account for the competitive promotional information </w:t>
      </w:r>
      <w:r w:rsidR="001D66D2">
        <w:rPr>
          <w:rFonts w:cs="Times New Roman"/>
          <w:sz w:val="22"/>
        </w:rPr>
        <w:t xml:space="preserve">from </w:t>
      </w:r>
      <w:r w:rsidR="00293D33" w:rsidRPr="0092053E">
        <w:rPr>
          <w:rFonts w:cs="Times New Roman"/>
          <w:sz w:val="22"/>
        </w:rPr>
        <w:t>the whole product category</w:t>
      </w:r>
      <w:r w:rsidR="00CC15B5" w:rsidRPr="0092053E">
        <w:rPr>
          <w:rFonts w:cs="Times New Roman"/>
          <w:sz w:val="22"/>
        </w:rPr>
        <w:t xml:space="preserve"> where there is a large number of competitive products</w:t>
      </w:r>
      <w:r w:rsidR="00293D33" w:rsidRPr="0092053E">
        <w:rPr>
          <w:rFonts w:cs="Times New Roman"/>
          <w:sz w:val="22"/>
        </w:rPr>
        <w:t xml:space="preserve">. They initially </w:t>
      </w:r>
      <w:r w:rsidR="00393F91" w:rsidRPr="0092053E">
        <w:rPr>
          <w:rFonts w:cs="Times New Roman"/>
          <w:sz w:val="22"/>
        </w:rPr>
        <w:t>implemented</w:t>
      </w:r>
      <w:r w:rsidR="00293D33" w:rsidRPr="0092053E">
        <w:rPr>
          <w:rFonts w:cs="Times New Roman"/>
          <w:sz w:val="22"/>
        </w:rPr>
        <w:t xml:space="preserve"> a variable selection </w:t>
      </w:r>
      <w:r w:rsidR="00393F91" w:rsidRPr="0092053E">
        <w:rPr>
          <w:rFonts w:cs="Times New Roman"/>
          <w:sz w:val="22"/>
        </w:rPr>
        <w:t>procedure</w:t>
      </w:r>
      <w:r w:rsidR="00293D33" w:rsidRPr="0092053E">
        <w:rPr>
          <w:rFonts w:cs="Times New Roman"/>
          <w:sz w:val="22"/>
        </w:rPr>
        <w:t xml:space="preserve"> to identify the most important </w:t>
      </w:r>
      <w:commentRangeStart w:id="13"/>
      <w:r w:rsidR="00293D33" w:rsidRPr="0092053E">
        <w:rPr>
          <w:rFonts w:cs="Times New Roman"/>
          <w:sz w:val="22"/>
        </w:rPr>
        <w:t>variables for the competitive activities</w:t>
      </w:r>
      <w:r w:rsidR="00393F91" w:rsidRPr="0092053E">
        <w:rPr>
          <w:rFonts w:cs="Times New Roman"/>
          <w:sz w:val="22"/>
        </w:rPr>
        <w:t xml:space="preserve"> </w:t>
      </w:r>
      <w:commentRangeEnd w:id="13"/>
      <w:r w:rsidR="009C515F">
        <w:rPr>
          <w:rStyle w:val="CommentReference"/>
        </w:rPr>
        <w:commentReference w:id="13"/>
      </w:r>
      <w:r w:rsidR="00393F91" w:rsidRPr="0092053E">
        <w:rPr>
          <w:rFonts w:cs="Times New Roman"/>
          <w:sz w:val="22"/>
        </w:rPr>
        <w:t>within the product category</w:t>
      </w:r>
      <w:r w:rsidR="00293D33" w:rsidRPr="0092053E">
        <w:rPr>
          <w:rFonts w:cs="Times New Roman"/>
          <w:sz w:val="22"/>
        </w:rPr>
        <w:t xml:space="preserve">. </w:t>
      </w:r>
      <w:r w:rsidR="00393F91" w:rsidRPr="0092053E">
        <w:rPr>
          <w:rFonts w:cs="Times New Roman"/>
          <w:sz w:val="22"/>
        </w:rPr>
        <w:t>T</w:t>
      </w:r>
      <w:r w:rsidR="00CC15B5" w:rsidRPr="0092053E">
        <w:rPr>
          <w:rFonts w:cs="Times New Roman"/>
          <w:sz w:val="22"/>
        </w:rPr>
        <w:t>hen t</w:t>
      </w:r>
      <w:r w:rsidR="00293D33" w:rsidRPr="0092053E">
        <w:rPr>
          <w:rFonts w:cs="Times New Roman"/>
          <w:sz w:val="22"/>
        </w:rPr>
        <w:t xml:space="preserve">hey specified </w:t>
      </w:r>
      <w:r w:rsidR="00FB0FAA" w:rsidRPr="0092053E">
        <w:rPr>
          <w:rFonts w:cs="Times New Roman"/>
          <w:sz w:val="22"/>
        </w:rPr>
        <w:t>the ADL</w:t>
      </w:r>
      <w:r w:rsidR="00626D79" w:rsidRPr="0092053E">
        <w:rPr>
          <w:rFonts w:cs="Times New Roman"/>
          <w:sz w:val="22"/>
        </w:rPr>
        <w:t xml:space="preserve"> models</w:t>
      </w:r>
      <w:r w:rsidR="00FB0FAA" w:rsidRPr="0092053E">
        <w:rPr>
          <w:rFonts w:cs="Times New Roman"/>
          <w:sz w:val="22"/>
        </w:rPr>
        <w:t xml:space="preserve"> following a general-to-specific </w:t>
      </w:r>
      <w:r w:rsidR="00FB0FAA" w:rsidRPr="00F96787">
        <w:rPr>
          <w:rFonts w:cs="Times New Roman"/>
          <w:noProof/>
          <w:sz w:val="22"/>
        </w:rPr>
        <w:t>modeling</w:t>
      </w:r>
      <w:r w:rsidR="00FB0FAA" w:rsidRPr="0092053E">
        <w:rPr>
          <w:rFonts w:cs="Times New Roman"/>
          <w:sz w:val="22"/>
        </w:rPr>
        <w:t xml:space="preserve"> strategy</w:t>
      </w:r>
      <w:r w:rsidR="00626D79" w:rsidRPr="0092053E">
        <w:rPr>
          <w:rFonts w:cs="Times New Roman"/>
          <w:sz w:val="22"/>
        </w:rPr>
        <w:t xml:space="preserve"> </w:t>
      </w:r>
      <w:r w:rsidR="00293D33" w:rsidRPr="0092053E">
        <w:rPr>
          <w:rFonts w:cs="Times New Roman"/>
          <w:sz w:val="22"/>
        </w:rPr>
        <w:t>based on the</w:t>
      </w:r>
      <w:r w:rsidR="00393F91" w:rsidRPr="0092053E">
        <w:rPr>
          <w:rFonts w:cs="Times New Roman"/>
          <w:sz w:val="22"/>
        </w:rPr>
        <w:t>se</w:t>
      </w:r>
      <w:r w:rsidR="00293D33" w:rsidRPr="0092053E">
        <w:rPr>
          <w:rFonts w:cs="Times New Roman"/>
          <w:sz w:val="22"/>
        </w:rPr>
        <w:t xml:space="preserve"> selected variables. Their </w:t>
      </w:r>
      <w:r w:rsidR="007A4011" w:rsidRPr="0092053E">
        <w:rPr>
          <w:rFonts w:cs="Times New Roman"/>
          <w:sz w:val="22"/>
        </w:rPr>
        <w:t>methods</w:t>
      </w:r>
      <w:r w:rsidR="00293D33" w:rsidRPr="0092053E">
        <w:rPr>
          <w:rFonts w:cs="Times New Roman"/>
          <w:sz w:val="22"/>
        </w:rPr>
        <w:t xml:space="preserve"> </w:t>
      </w:r>
      <w:r w:rsidR="00FB0FAA" w:rsidRPr="00F96787">
        <w:rPr>
          <w:rFonts w:cs="Times New Roman"/>
          <w:noProof/>
          <w:sz w:val="22"/>
        </w:rPr>
        <w:t>ha</w:t>
      </w:r>
      <w:r w:rsidR="001D66D2">
        <w:rPr>
          <w:rFonts w:cs="Times New Roman"/>
          <w:noProof/>
          <w:sz w:val="22"/>
        </w:rPr>
        <w:t>d</w:t>
      </w:r>
      <w:r w:rsidR="00FB0FAA" w:rsidRPr="0092053E">
        <w:rPr>
          <w:rFonts w:cs="Times New Roman"/>
          <w:noProof/>
          <w:sz w:val="22"/>
        </w:rPr>
        <w:t xml:space="preserve"> superior</w:t>
      </w:r>
      <w:r w:rsidR="00FF6B91" w:rsidRPr="0092053E">
        <w:rPr>
          <w:rFonts w:cs="Times New Roman"/>
          <w:sz w:val="22"/>
        </w:rPr>
        <w:t xml:space="preserve"> forecasting performance</w:t>
      </w:r>
      <w:r w:rsidR="00FF6B91" w:rsidRPr="0092053E">
        <w:rPr>
          <w:rFonts w:cs="Times New Roman"/>
          <w:noProof/>
          <w:sz w:val="22"/>
        </w:rPr>
        <w:t xml:space="preserve"> </w:t>
      </w:r>
      <w:r w:rsidR="00263131" w:rsidRPr="0092053E">
        <w:rPr>
          <w:rFonts w:cs="Times New Roman"/>
          <w:sz w:val="22"/>
        </w:rPr>
        <w:t xml:space="preserve">for five grocery categories such as </w:t>
      </w:r>
      <w:r w:rsidR="00263131" w:rsidRPr="0092053E">
        <w:rPr>
          <w:rFonts w:cs="Times New Roman"/>
          <w:i/>
          <w:sz w:val="22"/>
        </w:rPr>
        <w:t>Bottled Juice</w:t>
      </w:r>
      <w:r w:rsidR="00263131" w:rsidRPr="0092053E">
        <w:rPr>
          <w:rFonts w:cs="Times New Roman"/>
          <w:sz w:val="22"/>
        </w:rPr>
        <w:t xml:space="preserve">, </w:t>
      </w:r>
      <w:r w:rsidR="00263131" w:rsidRPr="0092053E">
        <w:rPr>
          <w:rFonts w:cs="Times New Roman"/>
          <w:i/>
          <w:sz w:val="22"/>
        </w:rPr>
        <w:t>Soft Drinks</w:t>
      </w:r>
      <w:r w:rsidR="00263131" w:rsidRPr="0092053E">
        <w:rPr>
          <w:rFonts w:cs="Times New Roman"/>
          <w:sz w:val="22"/>
        </w:rPr>
        <w:t xml:space="preserve">, and </w:t>
      </w:r>
      <w:r w:rsidR="00263131" w:rsidRPr="0092053E">
        <w:rPr>
          <w:rFonts w:cs="Times New Roman"/>
          <w:i/>
          <w:sz w:val="22"/>
        </w:rPr>
        <w:t>Bath Soap</w:t>
      </w:r>
      <w:r w:rsidR="00F342A1" w:rsidRPr="0092053E">
        <w:rPr>
          <w:rFonts w:cs="Times New Roman"/>
          <w:sz w:val="22"/>
        </w:rPr>
        <w:t>.</w:t>
      </w:r>
      <w:r w:rsidR="008A0FEA" w:rsidRPr="0092053E">
        <w:rPr>
          <w:rFonts w:cs="Times New Roman"/>
          <w:sz w:val="22"/>
        </w:rPr>
        <w:t xml:space="preserve"> However, their methods </w:t>
      </w:r>
      <w:r w:rsidR="008A0FEA" w:rsidRPr="00F96787">
        <w:rPr>
          <w:rFonts w:cs="Times New Roman"/>
          <w:noProof/>
          <w:sz w:val="22"/>
        </w:rPr>
        <w:t>rel</w:t>
      </w:r>
      <w:r w:rsidR="001D66D2">
        <w:rPr>
          <w:rFonts w:cs="Times New Roman"/>
          <w:noProof/>
          <w:sz w:val="22"/>
        </w:rPr>
        <w:t>ied</w:t>
      </w:r>
      <w:r w:rsidR="00F96787">
        <w:rPr>
          <w:rFonts w:cs="Times New Roman"/>
          <w:noProof/>
          <w:sz w:val="22"/>
        </w:rPr>
        <w:t xml:space="preserve"> on</w:t>
      </w:r>
      <w:r w:rsidR="008A0FEA" w:rsidRPr="0092053E">
        <w:rPr>
          <w:rFonts w:cs="Times New Roman"/>
          <w:sz w:val="22"/>
        </w:rPr>
        <w:t xml:space="preserve"> </w:t>
      </w:r>
      <w:r w:rsidR="000545C5">
        <w:rPr>
          <w:rFonts w:cs="Times New Roman"/>
          <w:sz w:val="22"/>
        </w:rPr>
        <w:t xml:space="preserve">intervention by </w:t>
      </w:r>
      <w:r w:rsidR="008A0FEA" w:rsidRPr="0092053E">
        <w:rPr>
          <w:rFonts w:cs="Times New Roman"/>
          <w:sz w:val="22"/>
        </w:rPr>
        <w:t>human expert</w:t>
      </w:r>
      <w:r w:rsidR="001D66D2">
        <w:rPr>
          <w:rFonts w:cs="Times New Roman"/>
          <w:sz w:val="22"/>
        </w:rPr>
        <w:t>s</w:t>
      </w:r>
      <w:r w:rsidR="008A0FEA" w:rsidRPr="0092053E">
        <w:rPr>
          <w:rFonts w:cs="Times New Roman"/>
          <w:sz w:val="22"/>
        </w:rPr>
        <w:t xml:space="preserve"> and </w:t>
      </w:r>
      <w:r w:rsidR="00FB0FAA" w:rsidRPr="0092053E">
        <w:rPr>
          <w:rFonts w:cs="Times New Roman"/>
          <w:sz w:val="22"/>
        </w:rPr>
        <w:t xml:space="preserve">thus </w:t>
      </w:r>
      <w:r w:rsidR="00671043" w:rsidRPr="0092053E">
        <w:rPr>
          <w:rFonts w:cs="Times New Roman"/>
          <w:sz w:val="22"/>
        </w:rPr>
        <w:t>do not directly</w:t>
      </w:r>
      <w:r w:rsidR="008A0FEA" w:rsidRPr="0092053E">
        <w:rPr>
          <w:rFonts w:cs="Times New Roman"/>
          <w:sz w:val="22"/>
        </w:rPr>
        <w:t xml:space="preserve"> meet the </w:t>
      </w:r>
      <w:r w:rsidR="00377768">
        <w:rPr>
          <w:rFonts w:cs="Times New Roman"/>
          <w:sz w:val="22"/>
        </w:rPr>
        <w:t>requirements</w:t>
      </w:r>
      <w:r w:rsidR="00377768" w:rsidRPr="0092053E">
        <w:rPr>
          <w:rFonts w:cs="Times New Roman"/>
          <w:sz w:val="22"/>
        </w:rPr>
        <w:t xml:space="preserve"> </w:t>
      </w:r>
      <w:r w:rsidR="000545C5">
        <w:rPr>
          <w:rFonts w:cs="Times New Roman"/>
          <w:noProof/>
          <w:sz w:val="22"/>
        </w:rPr>
        <w:t>for</w:t>
      </w:r>
      <w:r w:rsidR="008A0FEA" w:rsidRPr="0092053E">
        <w:rPr>
          <w:rFonts w:cs="Times New Roman"/>
          <w:sz w:val="22"/>
        </w:rPr>
        <w:t xml:space="preserve"> automatic </w:t>
      </w:r>
      <w:r w:rsidR="008A0FEA" w:rsidRPr="000545C5">
        <w:rPr>
          <w:rFonts w:cs="Times New Roman"/>
          <w:noProof/>
          <w:sz w:val="22"/>
        </w:rPr>
        <w:t>modeling</w:t>
      </w:r>
      <w:r w:rsidR="008A0FEA" w:rsidRPr="0092053E">
        <w:rPr>
          <w:rFonts w:cs="Times New Roman"/>
          <w:sz w:val="22"/>
        </w:rPr>
        <w:t xml:space="preserve"> which is </w:t>
      </w:r>
      <w:r w:rsidR="00CC184E">
        <w:rPr>
          <w:rFonts w:cs="Times New Roman"/>
          <w:sz w:val="22"/>
        </w:rPr>
        <w:t xml:space="preserve">considered </w:t>
      </w:r>
      <w:r w:rsidR="008A0FEA" w:rsidRPr="0092053E">
        <w:rPr>
          <w:rFonts w:cs="Times New Roman"/>
          <w:sz w:val="22"/>
        </w:rPr>
        <w:t>essential by today’s retailers.</w:t>
      </w:r>
      <w:r w:rsidR="00FF6B91"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Ma et al. (2016)</w:t>
      </w:r>
      <w:r w:rsidR="00971633" w:rsidRPr="0092053E">
        <w:rPr>
          <w:rFonts w:cs="Times New Roman"/>
          <w:sz w:val="22"/>
        </w:rPr>
        <w:fldChar w:fldCharType="end"/>
      </w:r>
      <w:r w:rsidR="00971633" w:rsidRPr="0092053E">
        <w:rPr>
          <w:rFonts w:cs="Times New Roman"/>
          <w:sz w:val="22"/>
        </w:rPr>
        <w:t xml:space="preserve"> </w:t>
      </w:r>
      <w:r w:rsidR="00330276" w:rsidRPr="0092053E">
        <w:rPr>
          <w:rFonts w:cs="Times New Roman"/>
          <w:sz w:val="22"/>
        </w:rPr>
        <w:t>proposed</w:t>
      </w:r>
      <w:r w:rsidR="005B48F2" w:rsidRPr="0092053E">
        <w:rPr>
          <w:rFonts w:cs="Times New Roman"/>
          <w:sz w:val="22"/>
        </w:rPr>
        <w:t xml:space="preserve"> three-stage ADL </w:t>
      </w:r>
      <w:r w:rsidR="0061626F" w:rsidRPr="0092053E">
        <w:rPr>
          <w:rFonts w:cs="Times New Roman"/>
          <w:sz w:val="22"/>
        </w:rPr>
        <w:t>methods</w:t>
      </w:r>
      <w:r w:rsidR="005B48F2" w:rsidRPr="0092053E">
        <w:rPr>
          <w:rFonts w:cs="Times New Roman"/>
          <w:sz w:val="22"/>
        </w:rPr>
        <w:t xml:space="preserve"> which </w:t>
      </w:r>
      <w:r w:rsidR="00971633" w:rsidRPr="0092053E">
        <w:rPr>
          <w:rFonts w:cs="Times New Roman"/>
          <w:sz w:val="22"/>
        </w:rPr>
        <w:t xml:space="preserve">further integrate the promotional information not only from the same </w:t>
      </w:r>
      <w:r w:rsidR="00330276" w:rsidRPr="0092053E">
        <w:rPr>
          <w:rFonts w:cs="Times New Roman"/>
          <w:sz w:val="22"/>
        </w:rPr>
        <w:t xml:space="preserve">product </w:t>
      </w:r>
      <w:r w:rsidR="00971633" w:rsidRPr="0092053E">
        <w:rPr>
          <w:rFonts w:cs="Times New Roman"/>
          <w:sz w:val="22"/>
        </w:rPr>
        <w:t xml:space="preserve">category but also from other related </w:t>
      </w:r>
      <w:r w:rsidR="00330276" w:rsidRPr="0092053E">
        <w:rPr>
          <w:rFonts w:cs="Times New Roman"/>
          <w:sz w:val="22"/>
        </w:rPr>
        <w:t xml:space="preserve">product </w:t>
      </w:r>
      <w:r w:rsidR="00971633" w:rsidRPr="0092053E">
        <w:rPr>
          <w:rFonts w:cs="Times New Roman"/>
          <w:sz w:val="22"/>
        </w:rPr>
        <w:t xml:space="preserve">categories. </w:t>
      </w:r>
      <w:r w:rsidR="0061626F" w:rsidRPr="0092053E">
        <w:rPr>
          <w:rFonts w:cs="Times New Roman"/>
          <w:sz w:val="22"/>
        </w:rPr>
        <w:t xml:space="preserve">Their methods </w:t>
      </w:r>
      <w:r w:rsidR="001D66D2">
        <w:rPr>
          <w:rFonts w:cs="Times New Roman"/>
          <w:sz w:val="22"/>
        </w:rPr>
        <w:t xml:space="preserve">were </w:t>
      </w:r>
      <w:r w:rsidR="0061626F" w:rsidRPr="0092053E">
        <w:rPr>
          <w:rFonts w:cs="Times New Roman"/>
          <w:sz w:val="22"/>
        </w:rPr>
        <w:t xml:space="preserve">extensions of those in </w:t>
      </w:r>
      <w:r w:rsidR="0061626F"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92053E">
        <w:rPr>
          <w:rFonts w:cs="Times New Roman"/>
          <w:sz w:val="22"/>
        </w:rPr>
        <w:fldChar w:fldCharType="separate"/>
      </w:r>
      <w:r w:rsidR="00330CC3">
        <w:rPr>
          <w:rFonts w:cs="Times New Roman"/>
          <w:noProof/>
          <w:sz w:val="22"/>
        </w:rPr>
        <w:t>Huang et al. (2014)</w:t>
      </w:r>
      <w:r w:rsidR="0061626F" w:rsidRPr="0092053E">
        <w:rPr>
          <w:rFonts w:cs="Times New Roman"/>
          <w:sz w:val="22"/>
        </w:rPr>
        <w:fldChar w:fldCharType="end"/>
      </w:r>
      <w:r w:rsidR="0061626F" w:rsidRPr="0092053E">
        <w:rPr>
          <w:rFonts w:cs="Times New Roman"/>
          <w:sz w:val="22"/>
        </w:rPr>
        <w:t xml:space="preserve"> and </w:t>
      </w:r>
      <w:r w:rsidR="00E84595" w:rsidRPr="0092053E">
        <w:rPr>
          <w:rFonts w:cs="Times New Roman"/>
          <w:sz w:val="22"/>
        </w:rPr>
        <w:t>also</w:t>
      </w:r>
      <w:r w:rsidR="0061626F" w:rsidRPr="0092053E">
        <w:rPr>
          <w:rFonts w:cs="Times New Roman"/>
          <w:sz w:val="22"/>
        </w:rPr>
        <w:t xml:space="preserve"> benefit</w:t>
      </w:r>
      <w:r w:rsidR="001D66D2">
        <w:rPr>
          <w:rFonts w:cs="Times New Roman"/>
          <w:sz w:val="22"/>
        </w:rPr>
        <w:t>ed</w:t>
      </w:r>
      <w:r w:rsidR="0061626F" w:rsidRPr="0092053E">
        <w:rPr>
          <w:rFonts w:cs="Times New Roman"/>
          <w:sz w:val="22"/>
        </w:rPr>
        <w:t xml:space="preserve"> from an automatic model specification procedure. </w:t>
      </w:r>
      <w:r w:rsidR="00F342A1" w:rsidRPr="0092053E">
        <w:rPr>
          <w:rFonts w:cs="Times New Roman"/>
          <w:sz w:val="22"/>
        </w:rPr>
        <w:t xml:space="preserve">Their </w:t>
      </w:r>
      <w:r w:rsidR="0061626F" w:rsidRPr="0092053E">
        <w:rPr>
          <w:rFonts w:cs="Times New Roman"/>
          <w:sz w:val="22"/>
        </w:rPr>
        <w:t>methods</w:t>
      </w:r>
      <w:r w:rsidR="00F342A1" w:rsidRPr="0092053E">
        <w:rPr>
          <w:rFonts w:cs="Times New Roman"/>
          <w:sz w:val="22"/>
        </w:rPr>
        <w:t xml:space="preserve"> outperform</w:t>
      </w:r>
      <w:r w:rsidR="001D66D2">
        <w:rPr>
          <w:rFonts w:cs="Times New Roman"/>
          <w:sz w:val="22"/>
        </w:rPr>
        <w:t>ed</w:t>
      </w:r>
      <w:r w:rsidR="00F342A1" w:rsidRPr="0092053E">
        <w:rPr>
          <w:rFonts w:cs="Times New Roman"/>
          <w:sz w:val="22"/>
        </w:rPr>
        <w:t xml:space="preserve"> the Base-lift benchmark model for 15 food product categories.</w:t>
      </w:r>
      <w:r w:rsidR="00F60228" w:rsidRPr="0092053E">
        <w:rPr>
          <w:rFonts w:cs="Times New Roman"/>
          <w:sz w:val="22"/>
        </w:rPr>
        <w:t xml:space="preserve"> </w:t>
      </w:r>
      <w:bookmarkStart w:id="14" w:name="_Hlk5809009"/>
      <w:r w:rsidR="0097126A" w:rsidRPr="0092053E">
        <w:rPr>
          <w:rFonts w:cs="Times New Roman"/>
          <w:sz w:val="22"/>
        </w:rPr>
        <w:t>These studies suggest that promotional information</w:t>
      </w:r>
      <w:r w:rsidR="001D66D2">
        <w:rPr>
          <w:rFonts w:cs="Times New Roman"/>
          <w:sz w:val="22"/>
        </w:rPr>
        <w:t xml:space="preserve"> is</w:t>
      </w:r>
      <w:r w:rsidR="0097126A" w:rsidRPr="0092053E">
        <w:rPr>
          <w:rFonts w:cs="Times New Roman"/>
          <w:sz w:val="22"/>
        </w:rPr>
        <w:t xml:space="preserve"> valuable in forecasting retailer product sales, and </w:t>
      </w:r>
      <w:r w:rsidR="0081590D">
        <w:rPr>
          <w:rFonts w:cs="Times New Roman"/>
          <w:sz w:val="22"/>
        </w:rPr>
        <w:t xml:space="preserve">this is reflected in new </w:t>
      </w:r>
      <w:r w:rsidR="0097126A" w:rsidRPr="0092053E">
        <w:rPr>
          <w:rFonts w:cs="Times New Roman"/>
          <w:sz w:val="22"/>
        </w:rPr>
        <w:t>evidence shows that modern</w:t>
      </w:r>
      <w:r w:rsidR="0097126A" w:rsidRPr="0092053E">
        <w:rPr>
          <w:rFonts w:cs="Times New Roman"/>
          <w:bCs/>
          <w:noProof/>
          <w:sz w:val="22"/>
        </w:rPr>
        <w:t xml:space="preserve"> </w:t>
      </w:r>
      <w:r w:rsidR="0078610C" w:rsidRPr="0092053E">
        <w:rPr>
          <w:rFonts w:cs="Times New Roman"/>
          <w:bCs/>
          <w:noProof/>
          <w:sz w:val="22"/>
        </w:rPr>
        <w:t>commercial software</w:t>
      </w:r>
      <w:r w:rsidR="0097126A" w:rsidRPr="0092053E">
        <w:rPr>
          <w:rFonts w:cs="Times New Roman"/>
          <w:bCs/>
          <w:noProof/>
          <w:sz w:val="22"/>
        </w:rPr>
        <w:t xml:space="preserve"> has also started to integrate promotional information</w:t>
      </w:r>
      <w:ins w:id="15" w:author="tao huang" w:date="2019-04-10T18:38:00Z">
        <w:r w:rsidR="009E6E0F">
          <w:rPr>
            <w:rFonts w:cs="Times New Roman"/>
            <w:bCs/>
            <w:noProof/>
            <w:sz w:val="22"/>
          </w:rPr>
          <w:t xml:space="preserve"> </w:t>
        </w:r>
        <w:r w:rsidR="009E6E0F" w:rsidRPr="009E6E0F">
          <w:rPr>
            <w:rFonts w:cs="Times New Roman"/>
            <w:bCs/>
            <w:noProof/>
            <w:sz w:val="22"/>
          </w:rPr>
          <w:t>(</w:t>
        </w:r>
      </w:ins>
      <w:ins w:id="16" w:author="tao huang" w:date="2019-04-10T18:40:00Z">
        <w:r w:rsidR="00B94350">
          <w:rPr>
            <w:rFonts w:cs="Times New Roman"/>
            <w:bCs/>
            <w:noProof/>
            <w:sz w:val="22"/>
          </w:rPr>
          <w:t xml:space="preserve">see </w:t>
        </w:r>
      </w:ins>
      <w:ins w:id="17" w:author="tao huang" w:date="2019-04-10T18:38:00Z">
        <w:r w:rsidR="009E6E0F" w:rsidRPr="009E6E0F">
          <w:rPr>
            <w:rFonts w:cs="Times New Roman"/>
            <w:bCs/>
            <w:noProof/>
            <w:sz w:val="22"/>
          </w:rPr>
          <w:t>Fildes et al., 2018)</w:t>
        </w:r>
      </w:ins>
      <w:del w:id="18" w:author="tao huang" w:date="2019-04-10T18:38:00Z">
        <w:r w:rsidR="0078610C" w:rsidRPr="0092053E" w:rsidDel="009E6E0F">
          <w:rPr>
            <w:rFonts w:cs="Times New Roman"/>
            <w:bCs/>
            <w:noProof/>
            <w:sz w:val="22"/>
          </w:rPr>
          <w:delText xml:space="preserve"> </w:delText>
        </w:r>
        <w:r w:rsidR="008B5BE5" w:rsidDel="009E6E0F">
          <w:rPr>
            <w:rFonts w:cs="Times New Roman"/>
            <w:bCs/>
            <w:noProof/>
            <w:sz w:val="22"/>
          </w:rPr>
          <w:fldChar w:fldCharType="begin"/>
        </w:r>
        <w:r w:rsidR="008B5BE5" w:rsidDel="009E6E0F">
          <w:rPr>
            <w:rFonts w:cs="Times New Roman"/>
            <w:bCs/>
            <w:noProof/>
            <w:sz w:val="22"/>
          </w:rPr>
          <w:del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delInstrText>
        </w:r>
        <w:r w:rsidR="008B5BE5" w:rsidDel="009E6E0F">
          <w:rPr>
            <w:rFonts w:cs="Times New Roman"/>
            <w:bCs/>
            <w:noProof/>
            <w:sz w:val="22"/>
          </w:rPr>
          <w:fldChar w:fldCharType="separate"/>
        </w:r>
        <w:r w:rsidR="008B5BE5" w:rsidDel="009E6E0F">
          <w:rPr>
            <w:rFonts w:cs="Times New Roman"/>
            <w:bCs/>
            <w:noProof/>
            <w:sz w:val="22"/>
          </w:rPr>
          <w:delText>(Fildes, Ma, et al., 2018)</w:delText>
        </w:r>
        <w:r w:rsidR="008B5BE5" w:rsidDel="009E6E0F">
          <w:rPr>
            <w:rFonts w:cs="Times New Roman"/>
            <w:bCs/>
            <w:noProof/>
            <w:sz w:val="22"/>
          </w:rPr>
          <w:fldChar w:fldCharType="end"/>
        </w:r>
      </w:del>
      <w:ins w:id="19" w:author="tao huang" w:date="2019-04-10T17:44:00Z">
        <w:r w:rsidR="008B5BE5">
          <w:rPr>
            <w:rFonts w:cs="Times New Roman"/>
            <w:bCs/>
            <w:noProof/>
            <w:sz w:val="22"/>
          </w:rPr>
          <w:t xml:space="preserve">. </w:t>
        </w:r>
      </w:ins>
      <w:del w:id="20" w:author="tao huang" w:date="2019-04-10T17:44:00Z">
        <w:r w:rsidR="0078610C" w:rsidRPr="0092053E" w:rsidDel="008B5BE5">
          <w:rPr>
            <w:rFonts w:cs="Times New Roman"/>
            <w:bCs/>
            <w:noProof/>
            <w:sz w:val="22"/>
          </w:rPr>
          <w:fldChar w:fldCharType="begin"/>
        </w:r>
        <w:r w:rsidR="00E57B0D" w:rsidDel="008B5BE5">
          <w:rPr>
            <w:rFonts w:cs="Times New Roman"/>
            <w:bCs/>
            <w:noProof/>
            <w:sz w:val="22"/>
          </w:rPr>
          <w:del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delInstrText>
        </w:r>
        <w:r w:rsidR="0078610C" w:rsidRPr="0092053E" w:rsidDel="008B5BE5">
          <w:rPr>
            <w:rFonts w:cs="Times New Roman"/>
            <w:bCs/>
            <w:noProof/>
            <w:sz w:val="22"/>
          </w:rPr>
          <w:fldChar w:fldCharType="separate"/>
        </w:r>
        <w:r w:rsidR="00E57B0D" w:rsidDel="008B5BE5">
          <w:rPr>
            <w:rFonts w:cs="Times New Roman"/>
            <w:bCs/>
            <w:noProof/>
            <w:sz w:val="22"/>
          </w:rPr>
          <w:delText>(Fildes, Ma, et al., 2018)</w:delText>
        </w:r>
        <w:r w:rsidR="0078610C" w:rsidRPr="0092053E" w:rsidDel="008B5BE5">
          <w:rPr>
            <w:rFonts w:cs="Times New Roman"/>
            <w:bCs/>
            <w:noProof/>
            <w:sz w:val="22"/>
          </w:rPr>
          <w:fldChar w:fldCharType="end"/>
        </w:r>
        <w:r w:rsidR="0078610C" w:rsidRPr="0092053E" w:rsidDel="008B5BE5">
          <w:rPr>
            <w:rFonts w:cs="Times New Roman"/>
            <w:bCs/>
            <w:noProof/>
            <w:sz w:val="22"/>
          </w:rPr>
          <w:delText>.</w:delText>
        </w:r>
        <w:r w:rsidR="00E84595" w:rsidRPr="0092053E" w:rsidDel="008B5BE5">
          <w:rPr>
            <w:rFonts w:cs="Times New Roman"/>
            <w:sz w:val="22"/>
          </w:rPr>
          <w:delText xml:space="preserve"> </w:delText>
        </w:r>
      </w:del>
      <w:r w:rsidR="0097126A" w:rsidRPr="0092053E">
        <w:rPr>
          <w:rFonts w:cs="Times New Roman"/>
          <w:sz w:val="22"/>
        </w:rPr>
        <w:t>However, a</w:t>
      </w:r>
      <w:r w:rsidR="00E84595" w:rsidRPr="0092053E">
        <w:rPr>
          <w:rFonts w:cs="Times New Roman"/>
          <w:sz w:val="22"/>
        </w:rPr>
        <w:t xml:space="preserve">ll the studies </w:t>
      </w:r>
      <w:r w:rsidR="0097126A" w:rsidRPr="0092053E">
        <w:rPr>
          <w:rFonts w:cs="Times New Roman"/>
          <w:sz w:val="22"/>
        </w:rPr>
        <w:t xml:space="preserve">described </w:t>
      </w:r>
      <w:r w:rsidR="00E84595" w:rsidRPr="0092053E">
        <w:rPr>
          <w:rFonts w:cs="Times New Roman"/>
          <w:sz w:val="22"/>
        </w:rPr>
        <w:t xml:space="preserve">here assume </w:t>
      </w:r>
      <w:r w:rsidR="000545C5">
        <w:rPr>
          <w:rFonts w:cs="Times New Roman"/>
          <w:sz w:val="22"/>
        </w:rPr>
        <w:t xml:space="preserve">the </w:t>
      </w:r>
      <w:r w:rsidR="00E84595" w:rsidRPr="000545C5">
        <w:rPr>
          <w:rFonts w:cs="Times New Roman"/>
          <w:noProof/>
          <w:sz w:val="22"/>
        </w:rPr>
        <w:t>constant</w:t>
      </w:r>
      <w:r w:rsidR="00E84595" w:rsidRPr="0092053E">
        <w:rPr>
          <w:rFonts w:cs="Times New Roman"/>
          <w:sz w:val="22"/>
        </w:rPr>
        <w:t xml:space="preserve"> effects</w:t>
      </w:r>
      <w:r w:rsidR="0081590D">
        <w:rPr>
          <w:rFonts w:cs="Times New Roman"/>
          <w:sz w:val="22"/>
        </w:rPr>
        <w:t xml:space="preserve"> from</w:t>
      </w:r>
      <w:r w:rsidR="00E84595" w:rsidRPr="0092053E">
        <w:rPr>
          <w:rFonts w:cs="Times New Roman"/>
          <w:sz w:val="22"/>
        </w:rPr>
        <w:t xml:space="preserve"> the marketing activities</w:t>
      </w:r>
      <w:r w:rsidR="00E84595" w:rsidRPr="0092053E">
        <w:rPr>
          <w:rFonts w:cs="Times New Roman"/>
          <w:bCs/>
          <w:noProof/>
          <w:sz w:val="22"/>
        </w:rPr>
        <w:t>.</w:t>
      </w:r>
      <w:bookmarkEnd w:id="14"/>
    </w:p>
    <w:p w14:paraId="378B96A6" w14:textId="77777777" w:rsidR="0097126A" w:rsidRPr="0092053E" w:rsidRDefault="0097126A" w:rsidP="00E22365">
      <w:pPr>
        <w:spacing w:after="0" w:line="360" w:lineRule="auto"/>
        <w:rPr>
          <w:rFonts w:cs="Times New Roman"/>
          <w:sz w:val="22"/>
        </w:rPr>
      </w:pPr>
    </w:p>
    <w:p w14:paraId="0D9E1F7A" w14:textId="0DB35455" w:rsidR="00AC0C11" w:rsidRPr="0092053E" w:rsidRDefault="00AC0C11" w:rsidP="004D70F0">
      <w:pPr>
        <w:shd w:val="clear" w:color="auto" w:fill="FFFFFF" w:themeFill="background1"/>
        <w:spacing w:after="0" w:line="360" w:lineRule="auto"/>
        <w:rPr>
          <w:rFonts w:cs="Times New Roman"/>
          <w:sz w:val="22"/>
        </w:rPr>
      </w:pPr>
      <w:r w:rsidRPr="0092053E">
        <w:rPr>
          <w:rFonts w:cs="Times New Roman"/>
          <w:sz w:val="22"/>
        </w:rPr>
        <w:t>2.2</w:t>
      </w:r>
      <w:r w:rsidRPr="0092053E">
        <w:rPr>
          <w:rFonts w:cs="Times New Roman"/>
          <w:sz w:val="22"/>
        </w:rPr>
        <w:tab/>
      </w:r>
      <w:r w:rsidR="00DD4FB7" w:rsidRPr="000545C5">
        <w:rPr>
          <w:rFonts w:cs="Times New Roman"/>
          <w:noProof/>
          <w:sz w:val="22"/>
        </w:rPr>
        <w:t>T</w:t>
      </w:r>
      <w:r w:rsidR="008100E6" w:rsidRPr="000545C5">
        <w:rPr>
          <w:rFonts w:cs="Times New Roman"/>
          <w:noProof/>
          <w:sz w:val="22"/>
        </w:rPr>
        <w:t>he</w:t>
      </w:r>
      <w:r w:rsidR="008100E6">
        <w:rPr>
          <w:rFonts w:cs="Times New Roman"/>
          <w:sz w:val="22"/>
        </w:rPr>
        <w:t xml:space="preserve"> </w:t>
      </w:r>
      <w:r w:rsidR="00382892" w:rsidRPr="000545C5">
        <w:rPr>
          <w:rFonts w:cs="Times New Roman"/>
          <w:noProof/>
          <w:sz w:val="22"/>
        </w:rPr>
        <w:t>changing</w:t>
      </w:r>
      <w:r w:rsidR="008100E6">
        <w:rPr>
          <w:rFonts w:cs="Times New Roman"/>
          <w:sz w:val="22"/>
        </w:rPr>
        <w:t xml:space="preserve"> effect</w:t>
      </w:r>
      <w:r w:rsidR="00FD27F7">
        <w:rPr>
          <w:rFonts w:cs="Times New Roman"/>
          <w:sz w:val="22"/>
        </w:rPr>
        <w:t>s</w:t>
      </w:r>
      <w:r w:rsidR="008100E6">
        <w:rPr>
          <w:rFonts w:cs="Times New Roman"/>
          <w:sz w:val="22"/>
        </w:rPr>
        <w:t xml:space="preserve"> of </w:t>
      </w:r>
      <w:r w:rsidR="008100E6" w:rsidRPr="000545C5">
        <w:rPr>
          <w:rFonts w:cs="Times New Roman"/>
          <w:noProof/>
          <w:sz w:val="22"/>
        </w:rPr>
        <w:t>marke</w:t>
      </w:r>
      <w:r w:rsidR="000545C5">
        <w:rPr>
          <w:rFonts w:cs="Times New Roman"/>
          <w:noProof/>
          <w:sz w:val="22"/>
        </w:rPr>
        <w:t>t</w:t>
      </w:r>
      <w:r w:rsidR="008100E6" w:rsidRPr="000545C5">
        <w:rPr>
          <w:rFonts w:cs="Times New Roman"/>
          <w:noProof/>
          <w:sz w:val="22"/>
        </w:rPr>
        <w:t>ing</w:t>
      </w:r>
      <w:r w:rsidR="008100E6">
        <w:rPr>
          <w:rFonts w:cs="Times New Roman"/>
          <w:sz w:val="22"/>
        </w:rPr>
        <w:t xml:space="preserve"> activities </w:t>
      </w:r>
    </w:p>
    <w:p w14:paraId="00C5936B" w14:textId="24204745" w:rsidR="00EC2C3A" w:rsidRPr="0092053E" w:rsidRDefault="00EC2C3A" w:rsidP="004D70F0">
      <w:pPr>
        <w:shd w:val="clear" w:color="auto" w:fill="FFFFFF" w:themeFill="background1"/>
        <w:spacing w:after="0" w:line="360" w:lineRule="auto"/>
        <w:rPr>
          <w:sz w:val="22"/>
        </w:rPr>
      </w:pPr>
    </w:p>
    <w:p w14:paraId="1413A938" w14:textId="3CCA00AD" w:rsidR="00F221D0" w:rsidRPr="0092053E" w:rsidRDefault="00CE5667" w:rsidP="002342A0">
      <w:pPr>
        <w:shd w:val="clear" w:color="auto" w:fill="FFFFFF" w:themeFill="background1"/>
        <w:spacing w:after="0" w:line="360" w:lineRule="auto"/>
        <w:rPr>
          <w:rFonts w:cs="Times New Roman"/>
          <w:bCs/>
          <w:sz w:val="22"/>
        </w:rPr>
      </w:pPr>
      <w:r w:rsidRPr="0092053E">
        <w:rPr>
          <w:rFonts w:cs="Times New Roman"/>
          <w:sz w:val="22"/>
        </w:rPr>
        <w:t xml:space="preserve">Previous studies </w:t>
      </w:r>
      <w:r w:rsidR="0081590D">
        <w:rPr>
          <w:rFonts w:cs="Times New Roman"/>
          <w:sz w:val="22"/>
        </w:rPr>
        <w:t xml:space="preserve">of retail demand have suggested that </w:t>
      </w:r>
      <w:r w:rsidR="006106EB" w:rsidRPr="0092053E">
        <w:rPr>
          <w:rFonts w:cs="Times New Roman"/>
          <w:sz w:val="22"/>
        </w:rPr>
        <w:t xml:space="preserve">the </w:t>
      </w:r>
      <w:r w:rsidR="004D70F0" w:rsidRPr="0092053E">
        <w:rPr>
          <w:rFonts w:cs="Times New Roman"/>
          <w:sz w:val="22"/>
        </w:rPr>
        <w:t>effect</w:t>
      </w:r>
      <w:r w:rsidR="0081590D">
        <w:rPr>
          <w:rFonts w:cs="Times New Roman"/>
          <w:sz w:val="22"/>
        </w:rPr>
        <w:t>s</w:t>
      </w:r>
      <w:r w:rsidR="004D70F0" w:rsidRPr="0092053E">
        <w:rPr>
          <w:rFonts w:cs="Times New Roman"/>
          <w:sz w:val="22"/>
        </w:rPr>
        <w:t xml:space="preserve"> of </w:t>
      </w:r>
      <w:r w:rsidR="00A7059B" w:rsidRPr="0092053E">
        <w:rPr>
          <w:rFonts w:cs="Times New Roman"/>
          <w:sz w:val="22"/>
        </w:rPr>
        <w:t xml:space="preserve">marketing activities </w:t>
      </w:r>
      <w:r w:rsidR="00DD4FB7" w:rsidRPr="000545C5">
        <w:rPr>
          <w:rFonts w:cs="Times New Roman"/>
          <w:noProof/>
          <w:sz w:val="22"/>
        </w:rPr>
        <w:t>can</w:t>
      </w:r>
      <w:r w:rsidR="004D70F0" w:rsidRPr="0092053E">
        <w:rPr>
          <w:rFonts w:cs="Times New Roman"/>
          <w:sz w:val="22"/>
        </w:rPr>
        <w:t xml:space="preserve"> change over time</w:t>
      </w:r>
      <w:r w:rsidR="00BE72D8" w:rsidRPr="0092053E">
        <w:rPr>
          <w:rFonts w:cs="Times New Roman"/>
          <w:bCs/>
          <w:sz w:val="22"/>
        </w:rPr>
        <w:t>.</w:t>
      </w:r>
      <w:r w:rsidR="00722ECF" w:rsidRPr="0092053E">
        <w:rPr>
          <w:rFonts w:cs="Times New Roman"/>
          <w:bCs/>
          <w:sz w:val="22"/>
        </w:rPr>
        <w:t xml:space="preserve"> </w:t>
      </w:r>
      <w:r w:rsidR="004D70F0" w:rsidRPr="0092053E">
        <w:rPr>
          <w:rFonts w:cs="Times New Roman"/>
          <w:bCs/>
          <w:sz w:val="22"/>
        </w:rPr>
        <w:fldChar w:fldCharType="begin"/>
      </w:r>
      <w:r w:rsidR="00773951" w:rsidRPr="0092053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(1976)</w:t>
      </w:r>
      <w:r w:rsidR="004D70F0" w:rsidRPr="0092053E">
        <w:rPr>
          <w:rFonts w:cs="Times New Roman"/>
          <w:bCs/>
          <w:sz w:val="22"/>
        </w:rPr>
        <w:fldChar w:fldCharType="end"/>
      </w:r>
      <w:r w:rsidR="004D70F0" w:rsidRPr="0092053E">
        <w:rPr>
          <w:rFonts w:cs="Times New Roman"/>
          <w:bCs/>
          <w:sz w:val="22"/>
        </w:rPr>
        <w:t xml:space="preserve"> and </w:t>
      </w:r>
      <w:r w:rsidR="004D70F0" w:rsidRPr="0092053E">
        <w:rPr>
          <w:rFonts w:cs="Times New Roman"/>
          <w:bCs/>
          <w:sz w:val="22"/>
        </w:rPr>
        <w:fldChar w:fldCharType="begin"/>
      </w:r>
      <w:r w:rsidR="004979ED">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and Winer (1983)</w:t>
      </w:r>
      <w:r w:rsidR="004D70F0" w:rsidRPr="0092053E">
        <w:rPr>
          <w:rFonts w:cs="Times New Roman"/>
          <w:bCs/>
          <w:sz w:val="22"/>
        </w:rPr>
        <w:fldChar w:fldCharType="end"/>
      </w:r>
      <w:r w:rsidR="004D70F0" w:rsidRPr="0092053E">
        <w:rPr>
          <w:rFonts w:cs="Times New Roman"/>
          <w:sz w:val="22"/>
        </w:rPr>
        <w:t xml:space="preserve"> </w:t>
      </w:r>
      <w:r w:rsidR="001236E3">
        <w:rPr>
          <w:rFonts w:cs="Times New Roman"/>
          <w:bCs/>
          <w:sz w:val="22"/>
        </w:rPr>
        <w:t>found</w:t>
      </w:r>
      <w:r w:rsidR="001236E3" w:rsidRPr="0092053E">
        <w:rPr>
          <w:rFonts w:cs="Times New Roman"/>
          <w:bCs/>
          <w:sz w:val="22"/>
        </w:rPr>
        <w:t xml:space="preserve"> </w:t>
      </w:r>
      <w:r w:rsidR="00E05278" w:rsidRPr="0092053E">
        <w:rPr>
          <w:rFonts w:cs="Times New Roman"/>
          <w:sz w:val="22"/>
        </w:rPr>
        <w:t>th</w:t>
      </w:r>
      <w:r w:rsidR="00D57216" w:rsidRPr="0092053E">
        <w:rPr>
          <w:rFonts w:cs="Times New Roman"/>
          <w:sz w:val="22"/>
        </w:rPr>
        <w:t>at the</w:t>
      </w:r>
      <w:r w:rsidR="004D70F0" w:rsidRPr="0092053E">
        <w:rPr>
          <w:rFonts w:cs="Times New Roman"/>
          <w:sz w:val="22"/>
        </w:rPr>
        <w:t xml:space="preserve"> effect of the marketing activities </w:t>
      </w:r>
      <w:r w:rsidR="00E05278" w:rsidRPr="0092053E">
        <w:rPr>
          <w:rFonts w:cs="Times New Roman"/>
          <w:sz w:val="22"/>
        </w:rPr>
        <w:t>may</w:t>
      </w:r>
      <w:r w:rsidR="004D70F0" w:rsidRPr="0092053E">
        <w:rPr>
          <w:rFonts w:cs="Times New Roman"/>
          <w:sz w:val="22"/>
        </w:rPr>
        <w:t xml:space="preserve"> change </w:t>
      </w:r>
      <w:r w:rsidR="00E05278" w:rsidRPr="0092053E">
        <w:rPr>
          <w:rFonts w:cs="Times New Roman"/>
          <w:sz w:val="22"/>
        </w:rPr>
        <w:t xml:space="preserve">due to </w:t>
      </w:r>
      <w:r w:rsidR="002C5C76">
        <w:rPr>
          <w:rFonts w:cs="Times New Roman"/>
          <w:sz w:val="22"/>
        </w:rPr>
        <w:t>a</w:t>
      </w:r>
      <w:r w:rsidR="002C5C76" w:rsidRPr="0092053E">
        <w:rPr>
          <w:rFonts w:cs="Times New Roman"/>
          <w:sz w:val="22"/>
        </w:rPr>
        <w:t xml:space="preserve"> </w:t>
      </w:r>
      <w:r w:rsidR="00E05278" w:rsidRPr="0092053E">
        <w:rPr>
          <w:rFonts w:cs="Times New Roman"/>
          <w:sz w:val="22"/>
        </w:rPr>
        <w:t>change in</w:t>
      </w:r>
      <w:r w:rsidR="004D70F0" w:rsidRPr="0092053E">
        <w:rPr>
          <w:rFonts w:cs="Times New Roman"/>
          <w:sz w:val="22"/>
        </w:rPr>
        <w:t xml:space="preserve"> economic conditions, consumer tastes, and the </w:t>
      </w:r>
      <w:r w:rsidR="00E05278" w:rsidRPr="0092053E">
        <w:rPr>
          <w:rFonts w:cs="Times New Roman"/>
          <w:sz w:val="22"/>
        </w:rPr>
        <w:t>competition</w:t>
      </w:r>
      <w:r w:rsidR="004D70F0" w:rsidRPr="0092053E">
        <w:rPr>
          <w:rFonts w:cs="Times New Roman"/>
          <w:sz w:val="22"/>
        </w:rPr>
        <w:t xml:space="preserve"> environment. </w:t>
      </w:r>
      <w:r w:rsidR="00722ECF" w:rsidRPr="0092053E">
        <w:rPr>
          <w:rFonts w:cs="Times New Roman"/>
          <w:sz w:val="22"/>
        </w:rPr>
        <w:t>C</w:t>
      </w:r>
      <w:r w:rsidR="004D70F0" w:rsidRPr="0092053E">
        <w:rPr>
          <w:rFonts w:cs="Times New Roman"/>
          <w:sz w:val="22"/>
        </w:rPr>
        <w:t xml:space="preserve">ustomers may find price reductions and promotions more attractive </w:t>
      </w:r>
      <w:r w:rsidR="00722ECF" w:rsidRPr="0092053E">
        <w:rPr>
          <w:rFonts w:cs="Times New Roman"/>
          <w:sz w:val="22"/>
        </w:rPr>
        <w:t xml:space="preserve">during </w:t>
      </w:r>
      <w:r w:rsidR="00DD4FB7" w:rsidRPr="000545C5">
        <w:rPr>
          <w:rFonts w:cs="Times New Roman"/>
          <w:noProof/>
          <w:sz w:val="22"/>
        </w:rPr>
        <w:t>an</w:t>
      </w:r>
      <w:r w:rsidR="00722ECF" w:rsidRPr="0092053E">
        <w:rPr>
          <w:rFonts w:cs="Times New Roman"/>
          <w:sz w:val="22"/>
        </w:rPr>
        <w:t xml:space="preserve"> </w:t>
      </w:r>
      <w:r w:rsidR="004D70F0" w:rsidRPr="0092053E">
        <w:rPr>
          <w:rFonts w:cs="Times New Roman"/>
          <w:sz w:val="22"/>
        </w:rPr>
        <w:t xml:space="preserve">economic crunch compared to other time periods. </w:t>
      </w:r>
      <w:r w:rsidR="00BE72D8" w:rsidRPr="0092053E">
        <w:rPr>
          <w:rFonts w:cs="Times New Roman"/>
          <w:bCs/>
          <w:sz w:val="22"/>
        </w:rPr>
        <w:fldChar w:fldCharType="begin"/>
      </w:r>
      <w:r w:rsidR="004979ED">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92053E">
        <w:rPr>
          <w:rFonts w:cs="Times New Roman"/>
          <w:bCs/>
          <w:sz w:val="22"/>
        </w:rPr>
        <w:fldChar w:fldCharType="separate"/>
      </w:r>
      <w:r w:rsidR="00330CC3">
        <w:rPr>
          <w:rFonts w:cs="Times New Roman"/>
          <w:bCs/>
          <w:noProof/>
          <w:sz w:val="22"/>
        </w:rPr>
        <w:t>Mahajan, Bretschneider, and Bradford (1980)</w:t>
      </w:r>
      <w:r w:rsidR="00BE72D8" w:rsidRPr="0092053E">
        <w:rPr>
          <w:rFonts w:cs="Times New Roman"/>
          <w:bCs/>
          <w:sz w:val="22"/>
        </w:rPr>
        <w:fldChar w:fldCharType="end"/>
      </w:r>
      <w:r w:rsidR="00BE72D8" w:rsidRPr="0092053E">
        <w:rPr>
          <w:rFonts w:cs="Times New Roman"/>
          <w:bCs/>
          <w:sz w:val="22"/>
        </w:rPr>
        <w:t xml:space="preserve"> found that </w:t>
      </w:r>
      <w:r w:rsidR="00BE72D8" w:rsidRPr="0092053E">
        <w:rPr>
          <w:rFonts w:cs="Times New Roman"/>
          <w:sz w:val="22"/>
        </w:rPr>
        <w:t>t</w:t>
      </w:r>
      <w:r w:rsidR="00BE72D8" w:rsidRPr="0092053E">
        <w:rPr>
          <w:rFonts w:cs="Times New Roman"/>
          <w:bCs/>
          <w:sz w:val="22"/>
        </w:rPr>
        <w:t>he effect of prices and promotions change</w:t>
      </w:r>
      <w:r w:rsidR="00B95532" w:rsidRPr="0092053E">
        <w:rPr>
          <w:rFonts w:cs="Times New Roman"/>
          <w:bCs/>
          <w:sz w:val="22"/>
        </w:rPr>
        <w:t>s</w:t>
      </w:r>
      <w:r w:rsidR="00BE72D8" w:rsidRPr="0092053E">
        <w:rPr>
          <w:rFonts w:cs="Times New Roman"/>
          <w:bCs/>
          <w:sz w:val="22"/>
        </w:rPr>
        <w:t xml:space="preserve"> during different stages of the product </w:t>
      </w:r>
      <w:r w:rsidR="00BE72D8" w:rsidRPr="0092053E">
        <w:rPr>
          <w:rFonts w:cs="Times New Roman"/>
          <w:bCs/>
          <w:noProof/>
          <w:sz w:val="22"/>
        </w:rPr>
        <w:t xml:space="preserve">lifecycle. </w:t>
      </w:r>
      <w:r w:rsidR="00BE72D8" w:rsidRPr="0092053E">
        <w:rPr>
          <w:rFonts w:cs="Times New Roman"/>
          <w:bCs/>
          <w:sz w:val="22"/>
        </w:rPr>
        <w:fldChar w:fldCharType="begin"/>
      </w:r>
      <w:r w:rsidR="00330CC3">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92053E">
        <w:rPr>
          <w:rFonts w:cs="Times New Roman"/>
          <w:bCs/>
          <w:sz w:val="22"/>
        </w:rPr>
        <w:fldChar w:fldCharType="separate"/>
      </w:r>
      <w:r w:rsidR="00330CC3">
        <w:rPr>
          <w:rFonts w:cs="Times New Roman"/>
          <w:bCs/>
          <w:noProof/>
          <w:sz w:val="22"/>
        </w:rPr>
        <w:t>Meeran et al. (2017)</w:t>
      </w:r>
      <w:r w:rsidR="00BE72D8" w:rsidRPr="0092053E">
        <w:rPr>
          <w:rFonts w:cs="Times New Roman"/>
          <w:bCs/>
          <w:sz w:val="22"/>
        </w:rPr>
        <w:fldChar w:fldCharType="end"/>
      </w:r>
      <w:r w:rsidR="00BE72D8" w:rsidRPr="0092053E">
        <w:rPr>
          <w:rFonts w:cs="Times New Roman"/>
          <w:bCs/>
          <w:sz w:val="22"/>
        </w:rPr>
        <w:t xml:space="preserve"> </w:t>
      </w:r>
      <w:r w:rsidR="006106EB" w:rsidRPr="0092053E">
        <w:rPr>
          <w:rFonts w:cs="Times New Roman"/>
          <w:bCs/>
          <w:sz w:val="22"/>
        </w:rPr>
        <w:t xml:space="preserve">find </w:t>
      </w:r>
      <w:r w:rsidR="00BE72D8" w:rsidRPr="0092053E">
        <w:rPr>
          <w:rFonts w:cs="Times New Roman"/>
          <w:bCs/>
          <w:sz w:val="22"/>
        </w:rPr>
        <w:t>that c</w:t>
      </w:r>
      <w:r w:rsidR="004D70F0" w:rsidRPr="0092053E">
        <w:rPr>
          <w:rFonts w:cs="Times New Roman"/>
          <w:sz w:val="22"/>
        </w:rPr>
        <w:t>ustomers</w:t>
      </w:r>
      <w:r w:rsidR="004D70F0" w:rsidRPr="0092053E">
        <w:rPr>
          <w:rFonts w:cs="Times New Roman"/>
          <w:bCs/>
          <w:sz w:val="22"/>
        </w:rPr>
        <w:t xml:space="preserve"> have different tastes and preferences when they accumulate </w:t>
      </w:r>
      <w:r w:rsidR="00392AB8" w:rsidRPr="0092053E">
        <w:rPr>
          <w:rFonts w:cs="Times New Roman"/>
          <w:bCs/>
          <w:sz w:val="22"/>
        </w:rPr>
        <w:t>more</w:t>
      </w:r>
      <w:r w:rsidR="004D70F0" w:rsidRPr="0092053E">
        <w:rPr>
          <w:rFonts w:cs="Times New Roman"/>
          <w:bCs/>
          <w:sz w:val="22"/>
        </w:rPr>
        <w:t xml:space="preserve"> knowledge </w:t>
      </w:r>
      <w:r w:rsidR="001236E3">
        <w:rPr>
          <w:rFonts w:cs="Times New Roman"/>
          <w:bCs/>
          <w:sz w:val="22"/>
        </w:rPr>
        <w:t>about</w:t>
      </w:r>
      <w:r w:rsidR="001236E3" w:rsidRPr="0092053E">
        <w:rPr>
          <w:rFonts w:cs="Times New Roman"/>
          <w:bCs/>
          <w:sz w:val="22"/>
        </w:rPr>
        <w:t xml:space="preserve"> </w:t>
      </w:r>
      <w:r w:rsidR="004D70F0" w:rsidRPr="0092053E">
        <w:rPr>
          <w:rFonts w:cs="Times New Roman"/>
          <w:bCs/>
          <w:sz w:val="22"/>
        </w:rPr>
        <w:t xml:space="preserve">the </w:t>
      </w:r>
      <w:r w:rsidR="004D70F0" w:rsidRPr="0092053E">
        <w:rPr>
          <w:rFonts w:cs="Times New Roman"/>
          <w:bCs/>
          <w:noProof/>
          <w:sz w:val="22"/>
        </w:rPr>
        <w:t>product</w:t>
      </w:r>
      <w:r w:rsidR="004D70F0" w:rsidRPr="0092053E">
        <w:rPr>
          <w:rFonts w:cs="Times New Roman"/>
          <w:bCs/>
          <w:sz w:val="22"/>
        </w:rPr>
        <w:t xml:space="preserve">, when they seek variety, and when they reach a different social status and then decide to adopt a different lifestyle.  </w:t>
      </w:r>
      <w:r w:rsidR="0081590D" w:rsidRPr="0092053E">
        <w:rPr>
          <w:rFonts w:cs="Times New Roman"/>
          <w:bCs/>
          <w:sz w:val="22"/>
        </w:rPr>
        <w:t>Change</w:t>
      </w:r>
      <w:r w:rsidR="0081590D">
        <w:rPr>
          <w:rFonts w:cs="Times New Roman"/>
          <w:bCs/>
          <w:sz w:val="22"/>
        </w:rPr>
        <w:t>s</w:t>
      </w:r>
      <w:r w:rsidR="0081590D" w:rsidRPr="0092053E">
        <w:rPr>
          <w:rFonts w:cs="Times New Roman"/>
          <w:bCs/>
          <w:sz w:val="22"/>
        </w:rPr>
        <w:t xml:space="preserve"> </w:t>
      </w:r>
      <w:r w:rsidR="00F34195" w:rsidRPr="0092053E">
        <w:rPr>
          <w:rFonts w:cs="Times New Roman"/>
          <w:bCs/>
          <w:sz w:val="22"/>
        </w:rPr>
        <w:t xml:space="preserve">in the </w:t>
      </w:r>
      <w:r w:rsidR="00F34195" w:rsidRPr="00F96787">
        <w:rPr>
          <w:rFonts w:cs="Times New Roman"/>
          <w:bCs/>
          <w:noProof/>
          <w:sz w:val="22"/>
        </w:rPr>
        <w:t>behavior</w:t>
      </w:r>
      <w:r w:rsidR="00F34195" w:rsidRPr="0092053E">
        <w:rPr>
          <w:rFonts w:cs="Times New Roman"/>
          <w:bCs/>
          <w:sz w:val="22"/>
        </w:rPr>
        <w:t xml:space="preserve"> of </w:t>
      </w:r>
      <w:r w:rsidR="004D70F0" w:rsidRPr="0092053E">
        <w:rPr>
          <w:rFonts w:cs="Times New Roman"/>
          <w:bCs/>
          <w:sz w:val="22"/>
        </w:rPr>
        <w:t>individual</w:t>
      </w:r>
      <w:r w:rsidR="00F34195" w:rsidRPr="0092053E">
        <w:rPr>
          <w:rFonts w:cs="Times New Roman"/>
          <w:bCs/>
          <w:sz w:val="22"/>
        </w:rPr>
        <w:t xml:space="preserve"> customers may eventually</w:t>
      </w:r>
      <w:r w:rsidR="004D70F0" w:rsidRPr="0092053E">
        <w:rPr>
          <w:rFonts w:cs="Times New Roman"/>
          <w:bCs/>
          <w:sz w:val="22"/>
        </w:rPr>
        <w:t xml:space="preserve"> lead to substantial </w:t>
      </w:r>
      <w:r w:rsidR="00F34195" w:rsidRPr="0092053E">
        <w:rPr>
          <w:rFonts w:cs="Times New Roman"/>
          <w:bCs/>
          <w:sz w:val="22"/>
        </w:rPr>
        <w:t xml:space="preserve">change in the </w:t>
      </w:r>
      <w:r w:rsidR="004D70F0" w:rsidRPr="0092053E">
        <w:rPr>
          <w:rFonts w:cs="Times New Roman"/>
          <w:bCs/>
          <w:sz w:val="22"/>
        </w:rPr>
        <w:t>aggregate effect</w:t>
      </w:r>
      <w:r w:rsidR="000C2A95" w:rsidRPr="0092053E">
        <w:rPr>
          <w:rFonts w:cs="Times New Roman"/>
          <w:bCs/>
          <w:sz w:val="22"/>
        </w:rPr>
        <w:t xml:space="preserve"> </w:t>
      </w:r>
      <w:commentRangeStart w:id="21"/>
      <w:r w:rsidR="00377768">
        <w:rPr>
          <w:rFonts w:cs="Times New Roman"/>
          <w:bCs/>
          <w:sz w:val="22"/>
        </w:rPr>
        <w:t>of</w:t>
      </w:r>
      <w:r w:rsidR="00377768" w:rsidRPr="0092053E">
        <w:rPr>
          <w:rFonts w:cs="Times New Roman"/>
          <w:bCs/>
          <w:sz w:val="22"/>
        </w:rPr>
        <w:t xml:space="preserve"> </w:t>
      </w:r>
      <w:r w:rsidR="000C2A95" w:rsidRPr="0092053E">
        <w:rPr>
          <w:rFonts w:cs="Times New Roman"/>
          <w:bCs/>
          <w:sz w:val="22"/>
        </w:rPr>
        <w:t>the marketing activities</w:t>
      </w:r>
      <w:r w:rsidR="004D70F0" w:rsidRPr="0092053E">
        <w:rPr>
          <w:rFonts w:cs="Times New Roman"/>
          <w:bCs/>
          <w:sz w:val="22"/>
        </w:rPr>
        <w:t xml:space="preserve"> on </w:t>
      </w:r>
      <w:r w:rsidR="004D70F0" w:rsidRPr="0092053E">
        <w:rPr>
          <w:rFonts w:cs="Times New Roman"/>
          <w:bCs/>
          <w:noProof/>
          <w:sz w:val="22"/>
        </w:rPr>
        <w:t>product</w:t>
      </w:r>
      <w:r w:rsidR="004D70F0" w:rsidRPr="0092053E">
        <w:rPr>
          <w:rFonts w:cs="Times New Roman"/>
          <w:bCs/>
          <w:sz w:val="22"/>
        </w:rPr>
        <w:t xml:space="preserve"> sales</w:t>
      </w:r>
      <w:commentRangeEnd w:id="21"/>
      <w:r w:rsidR="00760F81">
        <w:rPr>
          <w:rStyle w:val="CommentReference"/>
        </w:rPr>
        <w:commentReference w:id="21"/>
      </w:r>
      <w:r w:rsidR="00722ECF" w:rsidRPr="0092053E">
        <w:rPr>
          <w:rFonts w:cs="Times New Roman"/>
          <w:bCs/>
          <w:sz w:val="22"/>
        </w:rPr>
        <w:t xml:space="preserve">. </w:t>
      </w:r>
      <w:r w:rsidR="006106EB" w:rsidRPr="0092053E">
        <w:rPr>
          <w:rFonts w:cs="Times New Roman"/>
          <w:sz w:val="22"/>
        </w:rPr>
        <w:fldChar w:fldCharType="begin"/>
      </w:r>
      <w:r w:rsidR="006106EB" w:rsidRPr="0092053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92053E">
        <w:rPr>
          <w:rFonts w:cs="Times New Roman"/>
          <w:sz w:val="22"/>
        </w:rPr>
        <w:fldChar w:fldCharType="separate"/>
      </w:r>
      <w:r w:rsidR="006106EB" w:rsidRPr="0092053E">
        <w:rPr>
          <w:rFonts w:cs="Times New Roman"/>
          <w:noProof/>
          <w:sz w:val="22"/>
        </w:rPr>
        <w:t>Pauwels and Srinivasan (2004)</w:t>
      </w:r>
      <w:r w:rsidR="006106EB" w:rsidRPr="0092053E">
        <w:rPr>
          <w:rFonts w:cs="Times New Roman"/>
          <w:sz w:val="22"/>
        </w:rPr>
        <w:fldChar w:fldCharType="end"/>
      </w:r>
      <w:r w:rsidR="006106EB" w:rsidRPr="0092053E">
        <w:rPr>
          <w:rFonts w:cs="Times New Roman"/>
          <w:sz w:val="22"/>
        </w:rPr>
        <w:t xml:space="preserve"> </w:t>
      </w:r>
      <w:r w:rsidR="00D57216" w:rsidRPr="0092053E">
        <w:rPr>
          <w:rFonts w:cs="Times New Roman"/>
          <w:bCs/>
          <w:sz w:val="22"/>
        </w:rPr>
        <w:t>f</w:t>
      </w:r>
      <w:r w:rsidR="0081590D">
        <w:rPr>
          <w:rFonts w:cs="Times New Roman"/>
          <w:bCs/>
          <w:sz w:val="22"/>
        </w:rPr>
        <w:t>ou</w:t>
      </w:r>
      <w:r w:rsidR="00D57216" w:rsidRPr="0092053E">
        <w:rPr>
          <w:rFonts w:cs="Times New Roman"/>
          <w:bCs/>
          <w:sz w:val="22"/>
        </w:rPr>
        <w:t xml:space="preserve">nd </w:t>
      </w:r>
      <w:r w:rsidR="00722ECF" w:rsidRPr="0092053E">
        <w:rPr>
          <w:rFonts w:cs="Times New Roman"/>
          <w:bCs/>
          <w:sz w:val="22"/>
        </w:rPr>
        <w:t xml:space="preserve">that </w:t>
      </w:r>
      <w:r w:rsidR="004D70F0" w:rsidRPr="0092053E">
        <w:rPr>
          <w:rFonts w:cs="Times New Roman"/>
          <w:bCs/>
          <w:sz w:val="22"/>
        </w:rPr>
        <w:t xml:space="preserve">the </w:t>
      </w:r>
      <w:r w:rsidR="004D70F0" w:rsidRPr="0092053E">
        <w:rPr>
          <w:rFonts w:cs="Times New Roman"/>
          <w:sz w:val="22"/>
        </w:rPr>
        <w:t xml:space="preserve">introduction of store-own brands in a product category </w:t>
      </w:r>
      <w:r w:rsidR="006106EB" w:rsidRPr="0092053E">
        <w:rPr>
          <w:rFonts w:cs="Times New Roman"/>
          <w:sz w:val="22"/>
        </w:rPr>
        <w:t>reduces</w:t>
      </w:r>
      <w:r w:rsidR="004D70F0" w:rsidRPr="0092053E">
        <w:rPr>
          <w:rFonts w:cs="Times New Roman"/>
          <w:sz w:val="22"/>
        </w:rPr>
        <w:t xml:space="preserve"> the </w:t>
      </w:r>
      <w:r w:rsidR="00E340BF" w:rsidRPr="0092053E">
        <w:rPr>
          <w:rFonts w:cs="Times New Roman"/>
          <w:sz w:val="22"/>
        </w:rPr>
        <w:t xml:space="preserve">price </w:t>
      </w:r>
      <w:r w:rsidR="004D70F0" w:rsidRPr="0092053E">
        <w:rPr>
          <w:rFonts w:cs="Times New Roman"/>
          <w:sz w:val="22"/>
        </w:rPr>
        <w:t>elasticities of premium national brands and increase</w:t>
      </w:r>
      <w:r w:rsidR="00760F81">
        <w:rPr>
          <w:rFonts w:cs="Times New Roman"/>
          <w:sz w:val="22"/>
        </w:rPr>
        <w:t>s</w:t>
      </w:r>
      <w:r w:rsidR="004D70F0" w:rsidRPr="0092053E">
        <w:rPr>
          <w:rFonts w:cs="Times New Roman"/>
          <w:sz w:val="22"/>
        </w:rPr>
        <w:t xml:space="preserve"> </w:t>
      </w:r>
      <w:r w:rsidR="00E340BF" w:rsidRPr="0092053E">
        <w:rPr>
          <w:rFonts w:cs="Times New Roman"/>
          <w:sz w:val="22"/>
        </w:rPr>
        <w:t>price</w:t>
      </w:r>
      <w:r w:rsidR="004D70F0" w:rsidRPr="0092053E">
        <w:rPr>
          <w:rFonts w:cs="Times New Roman"/>
          <w:sz w:val="22"/>
        </w:rPr>
        <w:t xml:space="preserve"> elasticities of second</w:t>
      </w:r>
      <w:r w:rsidR="00E340BF" w:rsidRPr="0092053E">
        <w:rPr>
          <w:rFonts w:cs="Times New Roman"/>
          <w:sz w:val="22"/>
        </w:rPr>
        <w:t>-</w:t>
      </w:r>
      <w:r w:rsidR="004D70F0" w:rsidRPr="0092053E">
        <w:rPr>
          <w:rFonts w:cs="Times New Roman"/>
          <w:sz w:val="22"/>
        </w:rPr>
        <w:t>tier national brands.</w:t>
      </w:r>
      <w:r w:rsidR="004D70F0" w:rsidRPr="0092053E">
        <w:rPr>
          <w:rFonts w:cs="Times New Roman"/>
          <w:bCs/>
          <w:sz w:val="22"/>
        </w:rPr>
        <w:t xml:space="preserve"> </w:t>
      </w:r>
      <w:bookmarkStart w:id="22" w:name="_Hlk5794366"/>
      <w:r w:rsidR="00B95215" w:rsidRPr="0092053E">
        <w:rPr>
          <w:rFonts w:cs="Times New Roman"/>
          <w:bCs/>
          <w:sz w:val="22"/>
        </w:rPr>
        <w:t xml:space="preserve">The effect of the marketing activities can also change </w:t>
      </w:r>
      <w:r w:rsidR="00E6428D" w:rsidRPr="0092053E">
        <w:rPr>
          <w:rFonts w:cs="Times New Roman"/>
          <w:bCs/>
          <w:sz w:val="22"/>
        </w:rPr>
        <w:t xml:space="preserve">depending on how </w:t>
      </w:r>
      <w:r w:rsidR="00B95215" w:rsidRPr="0092053E">
        <w:rPr>
          <w:rFonts w:cs="Times New Roman"/>
          <w:bCs/>
          <w:sz w:val="22"/>
        </w:rPr>
        <w:t xml:space="preserve">retailers </w:t>
      </w:r>
      <w:r w:rsidR="00F221D0" w:rsidRPr="0092053E">
        <w:rPr>
          <w:rFonts w:cs="Times New Roman"/>
          <w:bCs/>
          <w:sz w:val="22"/>
        </w:rPr>
        <w:t xml:space="preserve">communicate </w:t>
      </w:r>
      <w:r w:rsidR="00B95215" w:rsidRPr="0092053E">
        <w:rPr>
          <w:rFonts w:cs="Times New Roman"/>
          <w:bCs/>
          <w:sz w:val="22"/>
        </w:rPr>
        <w:t>the</w:t>
      </w:r>
      <w:r w:rsidR="00E6428D" w:rsidRPr="0092053E">
        <w:rPr>
          <w:rFonts w:cs="Times New Roman"/>
          <w:bCs/>
          <w:sz w:val="22"/>
        </w:rPr>
        <w:t>ir</w:t>
      </w:r>
      <w:r w:rsidR="00B95215" w:rsidRPr="0092053E">
        <w:rPr>
          <w:rFonts w:cs="Times New Roman"/>
          <w:bCs/>
          <w:sz w:val="22"/>
        </w:rPr>
        <w:t xml:space="preserve"> marketing </w:t>
      </w:r>
      <w:r w:rsidR="00F221D0" w:rsidRPr="0092053E">
        <w:rPr>
          <w:rFonts w:cs="Times New Roman"/>
          <w:bCs/>
          <w:sz w:val="22"/>
        </w:rPr>
        <w:t>events</w:t>
      </w:r>
      <w:r w:rsidR="00B95215" w:rsidRPr="0092053E">
        <w:rPr>
          <w:rFonts w:cs="Times New Roman"/>
          <w:bCs/>
          <w:sz w:val="22"/>
        </w:rPr>
        <w:t xml:space="preserve">. For example, </w:t>
      </w:r>
      <w:r w:rsidR="00693F7A" w:rsidRPr="0092053E">
        <w:rPr>
          <w:rFonts w:cs="Times New Roman"/>
          <w:bCs/>
          <w:sz w:val="22"/>
        </w:rPr>
        <w:t xml:space="preserve">retailers </w:t>
      </w:r>
      <w:r w:rsidR="00E6428D" w:rsidRPr="0092053E">
        <w:rPr>
          <w:rFonts w:cs="Times New Roman"/>
          <w:bCs/>
          <w:sz w:val="22"/>
        </w:rPr>
        <w:t xml:space="preserve">may </w:t>
      </w:r>
      <w:r w:rsidR="00B95215" w:rsidRPr="0092053E">
        <w:rPr>
          <w:rFonts w:cs="Times New Roman"/>
          <w:bCs/>
          <w:sz w:val="22"/>
        </w:rPr>
        <w:t>promot</w:t>
      </w:r>
      <w:r w:rsidR="00E6428D" w:rsidRPr="0092053E">
        <w:rPr>
          <w:rFonts w:cs="Times New Roman"/>
          <w:bCs/>
          <w:sz w:val="22"/>
        </w:rPr>
        <w:t>e</w:t>
      </w:r>
      <w:r w:rsidR="00B95215" w:rsidRPr="0092053E">
        <w:rPr>
          <w:rFonts w:cs="Times New Roman"/>
          <w:bCs/>
          <w:sz w:val="22"/>
        </w:rPr>
        <w:t xml:space="preserve"> </w:t>
      </w:r>
      <w:r w:rsidR="00B95215" w:rsidRPr="0092053E">
        <w:rPr>
          <w:rFonts w:cs="Times New Roman"/>
          <w:bCs/>
          <w:sz w:val="22"/>
        </w:rPr>
        <w:lastRenderedPageBreak/>
        <w:t xml:space="preserve">products through </w:t>
      </w:r>
      <w:r w:rsidR="00F221D0" w:rsidRPr="0092053E">
        <w:rPr>
          <w:rFonts w:cs="Times New Roman"/>
          <w:bCs/>
          <w:sz w:val="22"/>
        </w:rPr>
        <w:t xml:space="preserve">mobile applications and </w:t>
      </w:r>
      <w:r w:rsidR="00E6428D" w:rsidRPr="0092053E">
        <w:rPr>
          <w:rFonts w:cs="Times New Roman"/>
          <w:bCs/>
          <w:sz w:val="22"/>
        </w:rPr>
        <w:t>adopt</w:t>
      </w:r>
      <w:r w:rsidR="00B95215" w:rsidRPr="0092053E">
        <w:rPr>
          <w:rFonts w:cs="Times New Roman"/>
          <w:bCs/>
          <w:sz w:val="22"/>
        </w:rPr>
        <w:t xml:space="preserve"> </w:t>
      </w:r>
      <w:r w:rsidR="00F221D0" w:rsidRPr="0092053E">
        <w:rPr>
          <w:rFonts w:cs="Times New Roman"/>
          <w:bCs/>
          <w:sz w:val="22"/>
        </w:rPr>
        <w:t xml:space="preserve">new </w:t>
      </w:r>
      <w:r w:rsidR="00B95215" w:rsidRPr="0092053E">
        <w:rPr>
          <w:rFonts w:cs="Times New Roman"/>
          <w:bCs/>
          <w:sz w:val="22"/>
        </w:rPr>
        <w:t>prominent promotion</w:t>
      </w:r>
      <w:r w:rsidR="0081590D">
        <w:rPr>
          <w:rFonts w:cs="Times New Roman"/>
          <w:bCs/>
          <w:sz w:val="22"/>
        </w:rPr>
        <w:t>al</w:t>
      </w:r>
      <w:r w:rsidR="00B95215" w:rsidRPr="0092053E">
        <w:rPr>
          <w:rFonts w:cs="Times New Roman"/>
          <w:bCs/>
          <w:sz w:val="22"/>
        </w:rPr>
        <w:t xml:space="preserve"> shelf </w:t>
      </w:r>
      <w:r w:rsidR="00F221D0" w:rsidRPr="0092053E">
        <w:rPr>
          <w:rFonts w:cs="Times New Roman"/>
          <w:bCs/>
          <w:sz w:val="22"/>
        </w:rPr>
        <w:t>tags</w:t>
      </w:r>
      <w:r w:rsidR="00E6428D" w:rsidRPr="0092053E">
        <w:rPr>
          <w:rFonts w:cs="Times New Roman"/>
          <w:bCs/>
          <w:sz w:val="22"/>
        </w:rPr>
        <w:t xml:space="preserve">, which </w:t>
      </w:r>
      <w:r w:rsidR="00693F7A" w:rsidRPr="0092053E">
        <w:rPr>
          <w:rFonts w:cs="Times New Roman"/>
          <w:bCs/>
          <w:sz w:val="22"/>
        </w:rPr>
        <w:t>can</w:t>
      </w:r>
      <w:r w:rsidR="00B95215" w:rsidRPr="0092053E">
        <w:rPr>
          <w:rFonts w:cs="Times New Roman"/>
          <w:bCs/>
          <w:sz w:val="22"/>
        </w:rPr>
        <w:t xml:space="preserve"> </w:t>
      </w:r>
      <w:r w:rsidR="00F221D0" w:rsidRPr="0092053E">
        <w:rPr>
          <w:rFonts w:cs="Times New Roman"/>
          <w:bCs/>
          <w:sz w:val="22"/>
        </w:rPr>
        <w:t>make the promotions more effective</w:t>
      </w:r>
      <w:r w:rsidR="005A4058">
        <w:rPr>
          <w:rFonts w:cs="Times New Roman"/>
          <w:bCs/>
          <w:sz w:val="22"/>
        </w:rPr>
        <w:t xml:space="preserve"> </w:t>
      </w:r>
      <w:r w:rsidR="005A4058">
        <w:rPr>
          <w:rFonts w:cs="Times New Roman"/>
          <w:bCs/>
          <w:sz w:val="22"/>
        </w:rPr>
        <w:fldChar w:fldCharType="begin"/>
      </w:r>
      <w:r w:rsidR="004979ED">
        <w:rPr>
          <w:rFonts w:cs="Times New Roman"/>
          <w:bCs/>
          <w:sz w:val="22"/>
        </w:rPr>
        <w:instrText xml:space="preserve"> ADDIN EN.CITE &lt;EndNote&gt;&lt;Cite&gt;&lt;Author&gt;M. Dinner&lt;/Author&gt;&lt;Year&gt;2015&lt;/Year&gt;&lt;RecNum&gt;776&lt;/RecNum&gt;&lt;DisplayText&gt;(M. Dinner, van Heerde, &amp;amp; Neslin, 2015)&lt;/DisplayText&gt;&lt;record&gt;&lt;rec-number&gt;776&lt;/rec-number&gt;&lt;foreign-keys&gt;&lt;key app="EN" db-id="fwzpfdt205x9v6eprsvv25dpxftedxv0z0a9" timestamp="1541430472"&gt;776&lt;/key&gt;&lt;/foreign-keys&gt;&lt;ref-type name="Journal Article"&gt;17&lt;/ref-type&gt;&lt;contributors&gt;&lt;authors&gt;&lt;author&gt;M. Dinner, Isaac&lt;/author&gt;&lt;author&gt;van Heerde, Harald&lt;/author&gt;&lt;author&gt;Neslin,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5A4058">
        <w:rPr>
          <w:rFonts w:cs="Times New Roman"/>
          <w:bCs/>
          <w:sz w:val="22"/>
        </w:rPr>
        <w:fldChar w:fldCharType="separate"/>
      </w:r>
      <w:r w:rsidR="00330CC3">
        <w:rPr>
          <w:rFonts w:cs="Times New Roman"/>
          <w:bCs/>
          <w:noProof/>
          <w:sz w:val="22"/>
        </w:rPr>
        <w:t>(M. Dinner, van Heerde, &amp; Neslin, 2015)</w:t>
      </w:r>
      <w:r w:rsidR="005A4058">
        <w:rPr>
          <w:rFonts w:cs="Times New Roman"/>
          <w:bCs/>
          <w:sz w:val="22"/>
        </w:rPr>
        <w:fldChar w:fldCharType="end"/>
      </w:r>
      <w:r w:rsidR="005943A2">
        <w:rPr>
          <w:rFonts w:cs="Times New Roman"/>
          <w:bCs/>
          <w:sz w:val="22"/>
        </w:rPr>
        <w:t xml:space="preserve">. </w:t>
      </w:r>
      <w:r w:rsidR="00851123" w:rsidRPr="0092053E">
        <w:rPr>
          <w:rFonts w:cs="Times New Roman"/>
          <w:bCs/>
          <w:sz w:val="22"/>
        </w:rPr>
        <w:t xml:space="preserve">The effect of the marketing activities can also change </w:t>
      </w:r>
      <w:r w:rsidR="00A12DF9">
        <w:rPr>
          <w:rFonts w:cs="Times New Roman"/>
          <w:bCs/>
          <w:sz w:val="22"/>
        </w:rPr>
        <w:t xml:space="preserve">due </w:t>
      </w:r>
      <w:r w:rsidR="00BB17F7">
        <w:rPr>
          <w:rFonts w:cs="Times New Roman"/>
          <w:bCs/>
          <w:sz w:val="22"/>
        </w:rPr>
        <w:t>to a</w:t>
      </w:r>
      <w:r w:rsidR="00E06B7A">
        <w:rPr>
          <w:rFonts w:cs="Times New Roman"/>
          <w:bCs/>
          <w:sz w:val="22"/>
        </w:rPr>
        <w:t xml:space="preserve">n update of </w:t>
      </w:r>
      <w:r w:rsidR="00A92DF2">
        <w:rPr>
          <w:rFonts w:cs="Times New Roman"/>
          <w:bCs/>
          <w:sz w:val="22"/>
        </w:rPr>
        <w:t xml:space="preserve">their </w:t>
      </w:r>
      <w:r w:rsidR="00CE1D14">
        <w:rPr>
          <w:rFonts w:cs="Times New Roman"/>
          <w:bCs/>
          <w:sz w:val="22"/>
        </w:rPr>
        <w:t>content</w:t>
      </w:r>
      <w:r w:rsidR="005943A2">
        <w:rPr>
          <w:rFonts w:cs="Times New Roman"/>
          <w:bCs/>
          <w:sz w:val="22"/>
        </w:rPr>
        <w:t xml:space="preserve"> and format</w:t>
      </w:r>
      <w:r w:rsidR="00851123" w:rsidRPr="0092053E">
        <w:rPr>
          <w:rFonts w:cs="Times New Roman"/>
          <w:bCs/>
          <w:sz w:val="22"/>
        </w:rPr>
        <w:t xml:space="preserve">. </w:t>
      </w:r>
      <w:r w:rsidR="00CE1D14">
        <w:rPr>
          <w:rFonts w:cs="Times New Roman"/>
          <w:bCs/>
          <w:sz w:val="22"/>
        </w:rPr>
        <w:t xml:space="preserve">For example, </w:t>
      </w:r>
      <w:r w:rsidR="00A92DF2">
        <w:rPr>
          <w:rFonts w:cs="Times New Roman"/>
          <w:bCs/>
          <w:sz w:val="22"/>
        </w:rPr>
        <w:t xml:space="preserve">retailers </w:t>
      </w:r>
      <w:r w:rsidR="007B0A32">
        <w:rPr>
          <w:rFonts w:cs="Times New Roman"/>
          <w:bCs/>
          <w:sz w:val="22"/>
        </w:rPr>
        <w:t xml:space="preserve">tend to </w:t>
      </w:r>
      <w:r w:rsidR="00A92DF2">
        <w:rPr>
          <w:rFonts w:cs="Times New Roman"/>
          <w:bCs/>
          <w:sz w:val="22"/>
        </w:rPr>
        <w:t>launch</w:t>
      </w:r>
      <w:r w:rsidR="00ED2719">
        <w:rPr>
          <w:rFonts w:cs="Times New Roman"/>
          <w:bCs/>
          <w:sz w:val="22"/>
        </w:rPr>
        <w:t xml:space="preserve"> promotional events </w:t>
      </w:r>
      <w:r w:rsidR="007B0A32">
        <w:rPr>
          <w:rFonts w:cs="Times New Roman"/>
          <w:bCs/>
          <w:sz w:val="22"/>
        </w:rPr>
        <w:t>of</w:t>
      </w:r>
      <w:r w:rsidR="00A92DF2">
        <w:rPr>
          <w:rFonts w:cs="Times New Roman"/>
          <w:bCs/>
          <w:sz w:val="22"/>
        </w:rPr>
        <w:t xml:space="preserve"> a </w:t>
      </w:r>
      <w:r w:rsidR="007B0A32">
        <w:rPr>
          <w:rFonts w:cs="Times New Roman"/>
          <w:bCs/>
          <w:sz w:val="22"/>
        </w:rPr>
        <w:t xml:space="preserve">wide </w:t>
      </w:r>
      <w:r w:rsidR="00A92DF2">
        <w:rPr>
          <w:rFonts w:cs="Times New Roman"/>
          <w:bCs/>
          <w:sz w:val="22"/>
        </w:rPr>
        <w:t xml:space="preserve">range of types such as </w:t>
      </w:r>
      <w:r w:rsidR="00E06B7A">
        <w:rPr>
          <w:rFonts w:cs="Times New Roman"/>
          <w:bCs/>
          <w:sz w:val="22"/>
        </w:rPr>
        <w:t>multi-buy promotions</w:t>
      </w:r>
      <w:r w:rsidR="00CE1D14" w:rsidRPr="0092053E">
        <w:rPr>
          <w:rFonts w:cs="Times New Roman"/>
          <w:bCs/>
          <w:sz w:val="22"/>
        </w:rPr>
        <w:t>,</w:t>
      </w:r>
      <w:r w:rsidR="00E06B7A">
        <w:rPr>
          <w:rFonts w:cs="Times New Roman"/>
          <w:bCs/>
          <w:sz w:val="22"/>
        </w:rPr>
        <w:t xml:space="preserve"> </w:t>
      </w:r>
      <w:r w:rsidR="00CE1D14" w:rsidRPr="0092053E">
        <w:rPr>
          <w:rFonts w:cs="Times New Roman"/>
          <w:bCs/>
          <w:sz w:val="22"/>
        </w:rPr>
        <w:t xml:space="preserve">store flyers, </w:t>
      </w:r>
      <w:r w:rsidR="005943A2" w:rsidRPr="005943A2">
        <w:rPr>
          <w:rFonts w:cs="Times New Roman"/>
          <w:bCs/>
          <w:sz w:val="22"/>
        </w:rPr>
        <w:t>mobile apps</w:t>
      </w:r>
      <w:r w:rsidR="005943A2">
        <w:rPr>
          <w:rFonts w:cs="Times New Roman"/>
          <w:bCs/>
          <w:sz w:val="22"/>
        </w:rPr>
        <w:t xml:space="preserve">, </w:t>
      </w:r>
      <w:r w:rsidR="00CE1D14" w:rsidRPr="0092053E">
        <w:rPr>
          <w:rFonts w:cs="Times New Roman"/>
          <w:bCs/>
          <w:sz w:val="22"/>
        </w:rPr>
        <w:t xml:space="preserve">billboard advertising, and temporary price reduction (TPR), or TPR for </w:t>
      </w:r>
      <w:r w:rsidR="00CE1D14" w:rsidRPr="00F96787">
        <w:rPr>
          <w:rFonts w:cs="Times New Roman"/>
          <w:bCs/>
          <w:noProof/>
          <w:sz w:val="22"/>
        </w:rPr>
        <w:t>shopper-card holders</w:t>
      </w:r>
      <w:r w:rsidR="00CE1D14" w:rsidRPr="0092053E">
        <w:rPr>
          <w:rFonts w:cs="Times New Roman"/>
          <w:bCs/>
          <w:sz w:val="22"/>
        </w:rPr>
        <w:t xml:space="preserve"> only</w:t>
      </w:r>
      <w:r w:rsidR="00ED2719">
        <w:rPr>
          <w:rFonts w:cs="Times New Roman"/>
          <w:bCs/>
          <w:sz w:val="22"/>
        </w:rPr>
        <w:t xml:space="preserve">. </w:t>
      </w:r>
      <w:r w:rsidR="005943A2">
        <w:rPr>
          <w:rFonts w:cs="Times New Roman"/>
          <w:bCs/>
          <w:sz w:val="22"/>
        </w:rPr>
        <w:t xml:space="preserve">Retailers </w:t>
      </w:r>
      <w:r w:rsidR="007B0A32">
        <w:rPr>
          <w:rFonts w:cs="Times New Roman"/>
          <w:bCs/>
          <w:sz w:val="22"/>
        </w:rPr>
        <w:t>may</w:t>
      </w:r>
      <w:r w:rsidR="00A92DF2">
        <w:rPr>
          <w:rFonts w:cs="Times New Roman"/>
          <w:bCs/>
          <w:sz w:val="22"/>
        </w:rPr>
        <w:t xml:space="preserve"> </w:t>
      </w:r>
      <w:r w:rsidR="007B0A32">
        <w:rPr>
          <w:rFonts w:cs="Times New Roman"/>
          <w:bCs/>
          <w:sz w:val="22"/>
        </w:rPr>
        <w:t xml:space="preserve">initially </w:t>
      </w:r>
      <w:r w:rsidR="00ED2719">
        <w:rPr>
          <w:rFonts w:cs="Times New Roman"/>
          <w:bCs/>
          <w:sz w:val="22"/>
        </w:rPr>
        <w:t xml:space="preserve">promote </w:t>
      </w:r>
      <w:r w:rsidR="008B3227">
        <w:rPr>
          <w:rFonts w:cs="Times New Roman"/>
          <w:bCs/>
          <w:sz w:val="22"/>
        </w:rPr>
        <w:t>a</w:t>
      </w:r>
      <w:r w:rsidR="007B0A32">
        <w:rPr>
          <w:rFonts w:cs="Times New Roman"/>
          <w:bCs/>
          <w:sz w:val="22"/>
        </w:rPr>
        <w:t xml:space="preserve"> product with</w:t>
      </w:r>
      <w:r w:rsidR="00ED2719">
        <w:rPr>
          <w:rFonts w:cs="Times New Roman"/>
          <w:bCs/>
          <w:sz w:val="22"/>
        </w:rPr>
        <w:t xml:space="preserve"> </w:t>
      </w:r>
      <w:r w:rsidR="00A92DF2">
        <w:rPr>
          <w:rFonts w:cs="Times New Roman"/>
          <w:bCs/>
          <w:sz w:val="22"/>
        </w:rPr>
        <w:t>‘</w:t>
      </w:r>
      <w:r w:rsidR="00A92DF2" w:rsidRPr="00A92DF2">
        <w:rPr>
          <w:rFonts w:cs="Times New Roman"/>
          <w:bCs/>
          <w:sz w:val="22"/>
        </w:rPr>
        <w:t xml:space="preserve">Buy One Get One Free’ </w:t>
      </w:r>
      <w:r w:rsidR="007B0A32">
        <w:rPr>
          <w:rFonts w:cs="Times New Roman"/>
          <w:bCs/>
          <w:sz w:val="22"/>
        </w:rPr>
        <w:t xml:space="preserve">but </w:t>
      </w:r>
      <w:r w:rsidR="00277369">
        <w:rPr>
          <w:rFonts w:cs="Times New Roman"/>
          <w:bCs/>
          <w:sz w:val="22"/>
        </w:rPr>
        <w:t xml:space="preserve">then </w:t>
      </w:r>
      <w:r w:rsidR="007B0A32">
        <w:rPr>
          <w:rFonts w:cs="Times New Roman"/>
          <w:bCs/>
          <w:sz w:val="22"/>
        </w:rPr>
        <w:t xml:space="preserve">update </w:t>
      </w:r>
      <w:r w:rsidR="008B3227">
        <w:rPr>
          <w:rFonts w:cs="Times New Roman"/>
          <w:bCs/>
          <w:sz w:val="22"/>
        </w:rPr>
        <w:t xml:space="preserve">the </w:t>
      </w:r>
      <w:r w:rsidR="007B0A32">
        <w:rPr>
          <w:rFonts w:cs="Times New Roman"/>
          <w:bCs/>
          <w:sz w:val="22"/>
        </w:rPr>
        <w:t>content</w:t>
      </w:r>
      <w:r w:rsidR="005943A2">
        <w:rPr>
          <w:rFonts w:cs="Times New Roman"/>
          <w:bCs/>
          <w:sz w:val="22"/>
        </w:rPr>
        <w:t xml:space="preserve"> </w:t>
      </w:r>
      <w:r w:rsidR="007B0A32">
        <w:rPr>
          <w:rFonts w:cs="Times New Roman"/>
          <w:bCs/>
          <w:sz w:val="22"/>
        </w:rPr>
        <w:t xml:space="preserve">to </w:t>
      </w:r>
      <w:r w:rsidR="00A92DF2" w:rsidRPr="00A92DF2">
        <w:rPr>
          <w:rFonts w:cs="Times New Roman"/>
          <w:bCs/>
          <w:sz w:val="22"/>
        </w:rPr>
        <w:t>‘</w:t>
      </w:r>
      <w:r w:rsidR="007B0A32" w:rsidRPr="00A92DF2">
        <w:rPr>
          <w:rFonts w:cs="Times New Roman"/>
          <w:bCs/>
          <w:sz w:val="22"/>
        </w:rPr>
        <w:t xml:space="preserve">Buy </w:t>
      </w:r>
      <w:r w:rsidR="007B0A32">
        <w:rPr>
          <w:rFonts w:cs="Times New Roman"/>
          <w:bCs/>
          <w:sz w:val="22"/>
        </w:rPr>
        <w:t xml:space="preserve">One Get the Second </w:t>
      </w:r>
      <w:r w:rsidR="008B3227">
        <w:rPr>
          <w:rFonts w:cs="Times New Roman"/>
          <w:bCs/>
          <w:sz w:val="22"/>
        </w:rPr>
        <w:t xml:space="preserve">for </w:t>
      </w:r>
      <w:r w:rsidR="007B0A32">
        <w:rPr>
          <w:rFonts w:cs="Times New Roman"/>
          <w:bCs/>
          <w:sz w:val="22"/>
        </w:rPr>
        <w:t>Half Price</w:t>
      </w:r>
      <w:r w:rsidR="00A92DF2">
        <w:rPr>
          <w:rFonts w:cs="Times New Roman"/>
          <w:bCs/>
          <w:sz w:val="22"/>
        </w:rPr>
        <w:t xml:space="preserve">” </w:t>
      </w:r>
      <w:r w:rsidR="00424BA7">
        <w:rPr>
          <w:rFonts w:cs="Times New Roman"/>
          <w:bCs/>
          <w:sz w:val="22"/>
        </w:rPr>
        <w:t>months</w:t>
      </w:r>
      <w:r w:rsidR="00ED2719">
        <w:rPr>
          <w:rFonts w:cs="Times New Roman"/>
          <w:bCs/>
          <w:sz w:val="22"/>
        </w:rPr>
        <w:t xml:space="preserve"> later. </w:t>
      </w:r>
      <w:r w:rsidR="005943A2">
        <w:rPr>
          <w:rFonts w:cs="Times New Roman"/>
          <w:bCs/>
          <w:sz w:val="22"/>
        </w:rPr>
        <w:t xml:space="preserve">They may change the format of the </w:t>
      </w:r>
      <w:r w:rsidR="00277369">
        <w:rPr>
          <w:rFonts w:cs="Times New Roman"/>
          <w:bCs/>
          <w:sz w:val="22"/>
        </w:rPr>
        <w:t>feature advertising</w:t>
      </w:r>
      <w:r w:rsidR="005943A2">
        <w:rPr>
          <w:rFonts w:cs="Times New Roman"/>
          <w:bCs/>
          <w:sz w:val="22"/>
        </w:rPr>
        <w:t xml:space="preserve"> from weekly store flyers to mobile apps and also redesign the racks of their display. </w:t>
      </w:r>
      <w:r w:rsidR="0081590D">
        <w:rPr>
          <w:rFonts w:cs="Times New Roman"/>
          <w:bCs/>
          <w:sz w:val="22"/>
        </w:rPr>
        <w:t xml:space="preserve">These many changes in the </w:t>
      </w:r>
      <w:r w:rsidR="005943A2">
        <w:rPr>
          <w:rFonts w:cs="Times New Roman"/>
          <w:bCs/>
          <w:sz w:val="22"/>
        </w:rPr>
        <w:t xml:space="preserve">content and </w:t>
      </w:r>
      <w:r w:rsidR="0081590D">
        <w:rPr>
          <w:rFonts w:cs="Times New Roman"/>
          <w:bCs/>
          <w:sz w:val="22"/>
        </w:rPr>
        <w:t>format</w:t>
      </w:r>
      <w:r w:rsidR="005943A2">
        <w:rPr>
          <w:rFonts w:cs="Times New Roman"/>
          <w:bCs/>
          <w:sz w:val="22"/>
        </w:rPr>
        <w:t xml:space="preserve"> </w:t>
      </w:r>
      <w:r w:rsidR="0081590D">
        <w:rPr>
          <w:rFonts w:cs="Times New Roman"/>
          <w:bCs/>
          <w:sz w:val="22"/>
        </w:rPr>
        <w:t>of marketing activities can be expected to lead to changes in consumer response</w:t>
      </w:r>
      <w:bookmarkEnd w:id="22"/>
      <w:r w:rsidR="005943A2">
        <w:rPr>
          <w:rFonts w:cs="Times New Roman"/>
          <w:bCs/>
          <w:sz w:val="22"/>
        </w:rPr>
        <w:t>.</w:t>
      </w:r>
    </w:p>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2FBA2E0B"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r w:rsidR="00BB17F7">
        <w:rPr>
          <w:rFonts w:cs="Times New Roman"/>
          <w:sz w:val="22"/>
        </w:rPr>
        <w:t xml:space="preserve"> </w:t>
      </w:r>
      <w:r w:rsidR="00971633" w:rsidRPr="0092053E">
        <w:rPr>
          <w:rFonts w:cs="Times New Roman"/>
          <w:sz w:val="22"/>
        </w:rPr>
        <w:t xml:space="preserve">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of </w:t>
      </w:r>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747E46"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22420126" w:rsidR="00971633" w:rsidRPr="0092053E" w:rsidRDefault="00971633" w:rsidP="00971633">
      <w:pPr>
        <w:shd w:val="clear" w:color="auto" w:fill="FFFFFF" w:themeFill="background1"/>
        <w:spacing w:after="0" w:line="360" w:lineRule="auto"/>
        <w:rPr>
          <w:rFonts w:cs="Times New Roman"/>
          <w:sz w:val="22"/>
        </w:rPr>
      </w:pPr>
      <w:bookmarkStart w:id="23"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(where </w:t>
      </w:r>
      <w:r w:rsidRPr="0092053E">
        <w:rPr>
          <w:rFonts w:cs="Times New Roman"/>
          <w:i/>
          <w:sz w:val="22"/>
        </w:rPr>
        <w:t>i</w:t>
      </w:r>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is an indicator which equals to 1 </w:t>
      </w:r>
      <w:r w:rsidR="00315D07">
        <w:rPr>
          <w:rFonts w:cs="Times New Roman"/>
          <w:sz w:val="22"/>
        </w:rPr>
        <w:t xml:space="preserve">when </w:t>
      </w:r>
      <m:oMath>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002A1A5B" w:rsidRPr="00843EA5">
        <w:rPr>
          <w:rFonts w:cs="Times New Roman"/>
          <w:noProof/>
          <w:sz w:val="22"/>
        </w:rPr>
        <w:t>(</w:t>
      </w:r>
      <w:commentRangeStart w:id="24"/>
      <w:r w:rsidR="002A1A5B" w:rsidRPr="00843EA5">
        <w:rPr>
          <w:rFonts w:cs="Times New Roman"/>
          <w:noProof/>
          <w:sz w:val="22"/>
        </w:rPr>
        <w:t>wh</w:t>
      </w:r>
      <w:r w:rsidR="002A1A5B" w:rsidRPr="0092053E">
        <w:rPr>
          <w:rFonts w:cs="Times New Roman"/>
          <w:sz w:val="22"/>
        </w:rPr>
        <w:t>ere</w:t>
      </w:r>
      <w:commentRangeEnd w:id="24"/>
      <w:r w:rsidR="00243E26">
        <w:rPr>
          <w:rStyle w:val="CommentReference"/>
        </w:rPr>
        <w:commentReference w:id="24"/>
      </w:r>
      <w:r w:rsidR="002A1A5B" w:rsidRPr="0092053E">
        <w:rPr>
          <w:rFonts w:cs="Times New Roman"/>
          <w:sz w:val="22"/>
        </w:rPr>
        <w:t xml:space="preserv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w:t>
      </w:r>
      <w:r w:rsidR="00315D07">
        <w:rPr>
          <w:rFonts w:cs="Times New Roman"/>
          <w:sz w:val="22"/>
        </w:rPr>
        <w:t>otherwise</w:t>
      </w:r>
      <w:r w:rsidRPr="0092053E">
        <w:rPr>
          <w:rFonts w:cs="Times New Roman"/>
          <w:sz w:val="22"/>
        </w:rPr>
        <w:t xml:space="preserve">.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r w:rsidR="00E36FD4" w:rsidRPr="0092053E">
        <w:rPr>
          <w:rFonts w:cs="Times New Roman"/>
          <w:sz w:val="22"/>
        </w:rPr>
        <w:t>hus,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747E46"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747E46"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w:lastRenderedPageBreak/>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2717AF9E"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r w:rsidR="00243E26">
        <w:rPr>
          <w:rFonts w:cs="Times New Roman"/>
          <w:sz w:val="22"/>
        </w:rPr>
        <w:t>.</w:t>
      </w:r>
    </w:p>
    <w:p w14:paraId="020A5713" w14:textId="76C0B726" w:rsidR="00CC0415" w:rsidRPr="0092053E" w:rsidRDefault="00971633" w:rsidP="00971633">
      <w:pPr>
        <w:shd w:val="clear" w:color="auto" w:fill="FFFFFF" w:themeFill="background1"/>
        <w:spacing w:after="0" w:line="360" w:lineRule="auto"/>
        <w:rPr>
          <w:rFonts w:cs="Times New Roman"/>
          <w:sz w:val="22"/>
        </w:rPr>
      </w:pPr>
      <w:r w:rsidRPr="0092053E">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is the vector of error term</w:t>
      </w:r>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169BA16D"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r w:rsidR="00243E26">
        <w:rPr>
          <w:rFonts w:cs="Times New Roman"/>
          <w:szCs w:val="24"/>
        </w:rPr>
        <w:t>.</w:t>
      </w:r>
    </w:p>
    <w:p w14:paraId="60F167CB" w14:textId="0B17B88C"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w:t>
      </w:r>
      <w:r w:rsidR="009C650A">
        <w:rPr>
          <w:rFonts w:cs="Times New Roman"/>
          <w:sz w:val="22"/>
        </w:rPr>
        <w:t>accuracy</w:t>
      </w:r>
      <w:r w:rsidR="009C650A" w:rsidRPr="0092053E">
        <w:rPr>
          <w:rFonts w:cs="Times New Roman"/>
          <w:sz w:val="22"/>
        </w:rPr>
        <w:t xml:space="preserve"> </w:t>
      </w:r>
      <w:r w:rsidR="00AE471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330CC3">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23"/>
    <w:p w14:paraId="4A8DF854" w14:textId="3CA41E15" w:rsidR="00243E26" w:rsidRDefault="006C2E0A">
      <w:pPr>
        <w:shd w:val="clear" w:color="auto" w:fill="FFFFFF" w:themeFill="background1"/>
        <w:spacing w:after="0" w:line="360" w:lineRule="auto"/>
        <w:rPr>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w:t>
      </w:r>
      <w:r w:rsidR="002D3ECC">
        <w:rPr>
          <w:rFonts w:cs="Times New Roman"/>
          <w:sz w:val="22"/>
        </w:rPr>
        <w:t xml:space="preserve"> method</w:t>
      </w:r>
      <w:r w:rsidR="00953F15" w:rsidRPr="0092053E">
        <w:rPr>
          <w:rFonts w:cs="Times New Roman"/>
          <w:sz w:val="22"/>
        </w:rPr>
        <w:t xml:space="preserve">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 xml:space="preserve">orrection (IC) </w:t>
      </w:r>
      <w:r w:rsidR="0025060A" w:rsidRPr="0092053E">
        <w:rPr>
          <w:rFonts w:cs="Times New Roman"/>
          <w:sz w:val="22"/>
        </w:rPr>
        <w:t xml:space="preserve">which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w:commentRangeStart w:id="25"/>
        <w:commentRangeEnd w:id="25"/>
        <m:r>
          <m:rPr>
            <m:sty m:val="p"/>
          </m:rPr>
          <w:rPr>
            <w:rStyle w:val="CommentReference"/>
          </w:rPr>
          <w:commentReference w:id="25"/>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λ</m:t>
            </m:r>
          </m:den>
        </m:f>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residuals.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330CC3">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would be less biased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330CC3">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r w:rsidR="00E6070C" w:rsidRPr="0092053E">
        <w:rPr>
          <w:rFonts w:cs="Times New Roman"/>
          <w:sz w:val="22"/>
        </w:rPr>
        <w:t>Also,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w:t>
      </w:r>
      <w:r w:rsidR="00C63D51">
        <w:rPr>
          <w:rFonts w:cs="Times New Roman"/>
          <w:sz w:val="22"/>
        </w:rPr>
        <w:t xml:space="preserve">the </w:t>
      </w:r>
      <w:r w:rsidR="00971633" w:rsidRPr="0092053E">
        <w:rPr>
          <w:rFonts w:cs="Times New Roman"/>
          <w:sz w:val="22"/>
        </w:rPr>
        <w:t xml:space="preserve">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r w:rsidR="00A40EE6" w:rsidRPr="0092053E">
        <w:rPr>
          <w:rFonts w:cs="Times New Roman"/>
          <w:sz w:val="22"/>
        </w:rPr>
        <w:t xml:space="preserve">could be </w:t>
      </w:r>
      <w:r w:rsidR="00347F7E" w:rsidRPr="0092053E">
        <w:rPr>
          <w:rFonts w:cs="Times New Roman"/>
          <w:sz w:val="22"/>
        </w:rPr>
        <w:t xml:space="preserve">submerged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 xml:space="preserve">may </w:t>
      </w:r>
      <w:r w:rsidR="002D3ECC">
        <w:rPr>
          <w:rFonts w:cs="Times New Roman"/>
          <w:sz w:val="22"/>
        </w:rPr>
        <w:t>predomina</w:t>
      </w:r>
      <w:r w:rsidR="009A1993">
        <w:rPr>
          <w:rFonts w:cs="Times New Roman"/>
          <w:sz w:val="22"/>
        </w:rPr>
        <w:t>nt</w:t>
      </w:r>
      <w:r w:rsidR="002D3ECC">
        <w:rPr>
          <w:rFonts w:cs="Times New Roman"/>
          <w:sz w:val="22"/>
        </w:rPr>
        <w:t>ly</w:t>
      </w:r>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change</w:t>
      </w:r>
      <w:r w:rsidR="00A40EE6" w:rsidRPr="0092053E">
        <w:rPr>
          <w:rFonts w:cs="Times New Roman"/>
          <w:sz w:val="22"/>
        </w:rPr>
        <w:t xml:space="preserve">. </w:t>
      </w:r>
    </w:p>
    <w:p w14:paraId="6338CDFD" w14:textId="77777777" w:rsidR="00243E26" w:rsidRDefault="00243E26">
      <w:pPr>
        <w:shd w:val="clear" w:color="auto" w:fill="FFFFFF" w:themeFill="background1"/>
        <w:spacing w:after="0" w:line="360" w:lineRule="auto"/>
        <w:rPr>
          <w:rFonts w:cs="Times New Roman"/>
          <w:sz w:val="22"/>
        </w:rPr>
      </w:pPr>
    </w:p>
    <w:p w14:paraId="19E42BAB" w14:textId="13B45470" w:rsidR="009B6721" w:rsidRPr="0092053E" w:rsidRDefault="00820026">
      <w:pPr>
        <w:shd w:val="clear" w:color="auto" w:fill="FFFFFF" w:themeFill="background1"/>
        <w:spacing w:after="0" w:line="360" w:lineRule="auto"/>
        <w:rPr>
          <w:rFonts w:cs="Times New Roman"/>
          <w:sz w:val="22"/>
        </w:rPr>
      </w:pPr>
      <w:r w:rsidRPr="0092053E">
        <w:rPr>
          <w:rFonts w:cs="Times New Roman"/>
          <w:sz w:val="22"/>
        </w:rPr>
        <w:t>Th</w:t>
      </w:r>
      <w:r w:rsidR="009428A9" w:rsidRPr="0092053E">
        <w:rPr>
          <w:rFonts w:cs="Times New Roman"/>
          <w:sz w:val="22"/>
        </w:rPr>
        <w:t>e second</w:t>
      </w:r>
      <w:r w:rsidR="00971633" w:rsidRPr="0092053E">
        <w:rPr>
          <w:rFonts w:cs="Times New Roman"/>
          <w:sz w:val="22"/>
        </w:rPr>
        <w:t xml:space="preserve"> </w:t>
      </w:r>
      <w:r w:rsidR="006E043F" w:rsidRPr="0092053E">
        <w:rPr>
          <w:rFonts w:cs="Times New Roman"/>
          <w:sz w:val="22"/>
        </w:rPr>
        <w:t>method</w:t>
      </w:r>
      <w:r w:rsidR="009428A9" w:rsidRPr="0092053E">
        <w:rPr>
          <w:rFonts w:cs="Times New Roman"/>
          <w:sz w:val="22"/>
        </w:rPr>
        <w:t xml:space="preserve"> </w:t>
      </w:r>
      <w:r w:rsidR="00971633" w:rsidRPr="0092053E">
        <w:rPr>
          <w:rFonts w:cs="Times New Roman"/>
          <w:sz w:val="22"/>
        </w:rPr>
        <w:t xml:space="preserve">is </w:t>
      </w:r>
      <w:r w:rsidRPr="0092053E">
        <w:rPr>
          <w:rFonts w:cs="Times New Roman"/>
          <w:sz w:val="22"/>
        </w:rPr>
        <w:t xml:space="preserve">the Estimation Window Combining (EWC) which </w:t>
      </w:r>
      <w:r w:rsidR="00971633" w:rsidRPr="0092053E">
        <w:rPr>
          <w:rFonts w:cs="Times New Roman"/>
          <w:sz w:val="22"/>
        </w:rPr>
        <w:t>combine</w:t>
      </w:r>
      <w:r w:rsidRPr="0092053E">
        <w:rPr>
          <w:rFonts w:cs="Times New Roman"/>
          <w:sz w:val="22"/>
        </w:rPr>
        <w:t>s</w:t>
      </w:r>
      <w:r w:rsidR="00971633" w:rsidRPr="0092053E">
        <w:rPr>
          <w:rFonts w:cs="Times New Roman"/>
          <w:sz w:val="22"/>
        </w:rPr>
        <w:t xml:space="preserve"> the forecasts generated by the same model but wi</w:t>
      </w:r>
      <w:r w:rsidR="00D4226E" w:rsidRPr="0092053E">
        <w:rPr>
          <w:rFonts w:cs="Times New Roman"/>
          <w:sz w:val="22"/>
        </w:rPr>
        <w:t>th different estimation windows</w:t>
      </w:r>
      <w:r w:rsidRPr="0092053E">
        <w:rPr>
          <w:rFonts w:cs="Times New Roman"/>
          <w:sz w:val="22"/>
        </w:rPr>
        <w:t xml:space="preserve"> </w:t>
      </w:r>
      <w:r w:rsidR="00971633"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(e.g., Pesaran &amp; Pick, 2011; Pesaran, Schuermann, &amp; Smith, 2009; Pesaran &amp; Timmermann, 2005)</w:t>
      </w:r>
      <w:r w:rsidR="00971633" w:rsidRPr="0092053E">
        <w:rPr>
          <w:rFonts w:cs="Times New Roman"/>
          <w:sz w:val="22"/>
        </w:rPr>
        <w:fldChar w:fldCharType="end"/>
      </w:r>
      <w:r w:rsidR="00971633" w:rsidRPr="0092053E">
        <w:rPr>
          <w:rFonts w:cs="Times New Roman"/>
          <w:sz w:val="22"/>
        </w:rPr>
        <w:t xml:space="preserve">. </w:t>
      </w:r>
      <w:r w:rsidR="00A40EE6" w:rsidRPr="0092053E">
        <w:rPr>
          <w:rFonts w:cs="Times New Roman"/>
          <w:sz w:val="22"/>
        </w:rPr>
        <w:t>The forecasts can be combined based on</w:t>
      </w:r>
      <w:r w:rsidRPr="0092053E">
        <w:rPr>
          <w:rFonts w:cs="Times New Roman"/>
          <w:sz w:val="22"/>
        </w:rPr>
        <w:t xml:space="preserve"> equal weights</w:t>
      </w:r>
      <w:r w:rsidR="00A40EE6" w:rsidRPr="0092053E">
        <w:rPr>
          <w:rFonts w:cs="Times New Roman"/>
          <w:sz w:val="22"/>
        </w:rPr>
        <w:t xml:space="preserve">, which </w:t>
      </w:r>
      <w:r w:rsidR="00B5143C" w:rsidRPr="0092053E">
        <w:rPr>
          <w:rFonts w:cs="Times New Roman"/>
          <w:sz w:val="22"/>
        </w:rPr>
        <w:t>ha</w:t>
      </w:r>
      <w:r w:rsidR="00B5143C">
        <w:rPr>
          <w:rFonts w:cs="Times New Roman"/>
          <w:sz w:val="22"/>
        </w:rPr>
        <w:t>ve</w:t>
      </w:r>
      <w:r w:rsidR="00B5143C" w:rsidRPr="0092053E">
        <w:rPr>
          <w:rFonts w:cs="Times New Roman"/>
          <w:sz w:val="22"/>
        </w:rPr>
        <w:t xml:space="preserve"> </w:t>
      </w:r>
      <w:r w:rsidRPr="0092053E">
        <w:rPr>
          <w:rFonts w:cs="Times New Roman"/>
          <w:sz w:val="22"/>
        </w:rPr>
        <w:t>been found effective and easy to implement</w:t>
      </w:r>
      <w:r w:rsidR="00330CC3">
        <w:rPr>
          <w:rFonts w:cs="Times New Roman"/>
          <w:sz w:val="22"/>
        </w:rPr>
        <w:t xml:space="preserve"> </w:t>
      </w:r>
      <w:r w:rsidR="00901729">
        <w:rPr>
          <w:rFonts w:cs="Times New Roman"/>
          <w:sz w:val="22"/>
        </w:rPr>
        <w:fldChar w:fldCharType="begin"/>
      </w:r>
      <w:r w:rsidR="00901729">
        <w:rPr>
          <w:rFonts w:cs="Times New Roman"/>
          <w:sz w:val="22"/>
        </w:rPr>
        <w:instrText xml:space="preserve"> ADDIN EN.CITE &lt;EndNote&gt;&lt;Cite&gt;&lt;Author&gt;Elliott&lt;/Author&gt;&lt;Year&gt;2006&lt;/Year&gt;&lt;RecNum&gt;194&lt;/RecNum&gt;&lt;DisplayText&gt;(Elliott, Granger, &amp;amp; Timmermann, 2006)&lt;/DisplayText&gt;&lt;record&gt;&lt;rec-number&gt;194&lt;/rec-number&gt;&lt;foreign-keys&gt;&lt;key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Forecasting&lt;/title&gt;&lt;/titles&gt;&lt;volume&gt;1&lt;/volume&gt;&lt;dates&gt;&lt;year&gt;2006&lt;/year&gt;&lt;/dates&gt;&lt;publisher&gt;North-Holland&lt;/publisher&gt;&lt;urls&gt;&lt;/urls&gt;&lt;/record&gt;&lt;/Cite&gt;&lt;/EndNote&gt;</w:instrText>
      </w:r>
      <w:r w:rsidR="00901729">
        <w:rPr>
          <w:rFonts w:cs="Times New Roman"/>
          <w:sz w:val="22"/>
        </w:rPr>
        <w:fldChar w:fldCharType="separate"/>
      </w:r>
      <w:r w:rsidR="00901729">
        <w:rPr>
          <w:rFonts w:cs="Times New Roman"/>
          <w:noProof/>
          <w:sz w:val="22"/>
        </w:rPr>
        <w:t xml:space="preserve">(Elliott, </w:t>
      </w:r>
      <w:r w:rsidR="00901729">
        <w:rPr>
          <w:rFonts w:cs="Times New Roman"/>
          <w:noProof/>
          <w:sz w:val="22"/>
        </w:rPr>
        <w:lastRenderedPageBreak/>
        <w:t>Granger, &amp; Timmermann, 2006)</w:t>
      </w:r>
      <w:r w:rsidR="00901729">
        <w:rPr>
          <w:rFonts w:cs="Times New Roman"/>
          <w:sz w:val="22"/>
        </w:rPr>
        <w:fldChar w:fldCharType="end"/>
      </w:r>
      <w:r w:rsidR="00901729">
        <w:rPr>
          <w:rFonts w:cs="Times New Roman"/>
          <w:sz w:val="22"/>
        </w:rPr>
        <w:t xml:space="preserve">. </w:t>
      </w:r>
      <w:r w:rsidR="0034789D" w:rsidRPr="0092053E">
        <w:rPr>
          <w:rFonts w:cs="Times New Roman"/>
          <w:sz w:val="22"/>
        </w:rPr>
        <w:t>For</w:t>
      </w:r>
      <w:r w:rsidR="00D70261" w:rsidRPr="0092053E">
        <w:rPr>
          <w:rFonts w:cs="Times New Roman"/>
          <w:sz w:val="22"/>
        </w:rPr>
        <w:t xml:space="preserve"> the example</w:t>
      </w:r>
      <w:r w:rsidR="00243E26">
        <w:rPr>
          <w:rFonts w:cs="Times New Roman"/>
          <w:sz w:val="22"/>
        </w:rPr>
        <w:t xml:space="preserve"> proposed</w:t>
      </w:r>
      <w:r w:rsidR="000A08C3" w:rsidRPr="0092053E">
        <w:rPr>
          <w:rFonts w:cs="Times New Roman"/>
          <w:sz w:val="22"/>
        </w:rPr>
        <w:t xml:space="preserve"> i</w:t>
      </w:r>
      <w:r w:rsidR="00D70261" w:rsidRPr="0092053E">
        <w:rPr>
          <w:rFonts w:cs="Times New Roman"/>
          <w:sz w:val="22"/>
        </w:rPr>
        <w:t>n equation (1)</w:t>
      </w:r>
      <w:r w:rsidRPr="0092053E">
        <w:rPr>
          <w:rFonts w:cs="Times New Roman"/>
          <w:sz w:val="22"/>
        </w:rPr>
        <w:t xml:space="preserve">, we may estimate the model using the most recent </w:t>
      </w:r>
      <m:oMath>
        <m:r>
          <w:rPr>
            <w:rFonts w:ascii="Cambria Math" w:hAnsi="Cambria Math" w:cs="Times New Roman"/>
            <w:sz w:val="22"/>
          </w:rPr>
          <m:t>ω</m:t>
        </m:r>
      </m:oMath>
      <w:r w:rsidRPr="0092053E">
        <w:rPr>
          <w:rFonts w:cs="Times New Roman"/>
          <w:sz w:val="22"/>
        </w:rPr>
        <w:t xml:space="preserve"> observations to generate the first set of forecast</w:t>
      </w:r>
      <w:r w:rsidR="00D70261"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Pr="0092053E">
        <w:rPr>
          <w:rFonts w:cs="Times New Roman"/>
          <w:sz w:val="22"/>
        </w:rPr>
        <w:t xml:space="preserve">. The value of </w:t>
      </w:r>
      <m:oMath>
        <m:r>
          <w:rPr>
            <w:rFonts w:ascii="Cambria Math" w:hAnsi="Cambria Math" w:cs="Times New Roman"/>
            <w:sz w:val="22"/>
          </w:rPr>
          <m:t>ω</m:t>
        </m:r>
      </m:oMath>
      <w:r w:rsidRPr="0092053E">
        <w:rPr>
          <w:rFonts w:cs="Times New Roman"/>
          <w:sz w:val="22"/>
        </w:rPr>
        <w:t xml:space="preserve"> can be arbitraril</w:t>
      </w:r>
      <w:r w:rsidR="000A08C3" w:rsidRPr="0092053E">
        <w:rPr>
          <w:rFonts w:cs="Times New Roman"/>
          <w:sz w:val="22"/>
        </w:rPr>
        <w:t>y</w:t>
      </w:r>
      <w:r w:rsidRPr="0092053E">
        <w:rPr>
          <w:rFonts w:cs="Times New Roman"/>
          <w:sz w:val="22"/>
        </w:rPr>
        <w:t xml:space="preserve"> chosen </w:t>
      </w:r>
      <w:r w:rsidR="0034789D" w:rsidRPr="0092053E">
        <w:rPr>
          <w:rFonts w:cs="Times New Roman"/>
          <w:sz w:val="22"/>
        </w:rPr>
        <w:t xml:space="preserve">provided that </w:t>
      </w:r>
      <w:r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747E46"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16BF4BA6"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r w:rsidR="00243E26">
        <w:rPr>
          <w:rFonts w:cs="Times New Roman"/>
          <w:sz w:val="22"/>
        </w:rPr>
        <w:t>.</w:t>
      </w:r>
    </w:p>
    <w:p w14:paraId="04234E89" w14:textId="5FAAD9F7"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more accurate forecasts by </w:t>
      </w:r>
      <w:commentRangeStart w:id="26"/>
      <w:commentRangeStart w:id="27"/>
      <w:commentRangeEnd w:id="26"/>
      <w:r w:rsidR="00243E26">
        <w:rPr>
          <w:rStyle w:val="CommentReference"/>
        </w:rPr>
        <w:commentReference w:id="26"/>
      </w:r>
      <w:commentRangeEnd w:id="27"/>
      <w:r w:rsidR="00812814">
        <w:rPr>
          <w:sz w:val="22"/>
        </w:rPr>
        <w:t>making</w:t>
      </w:r>
      <w:r w:rsidR="00812814" w:rsidRPr="0092053E">
        <w:rPr>
          <w:sz w:val="22"/>
        </w:rPr>
        <w:t xml:space="preserve"> </w:t>
      </w:r>
      <w:r w:rsidR="00227D35">
        <w:rPr>
          <w:rStyle w:val="CommentReference"/>
        </w:rPr>
        <w:commentReference w:id="27"/>
      </w:r>
      <w:r w:rsidR="008C4B2B" w:rsidRPr="0092053E">
        <w:rPr>
          <w:sz w:val="22"/>
        </w:rPr>
        <w:t>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24E786EC"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have been found </w:t>
      </w:r>
      <w:r w:rsidR="0042108B" w:rsidRPr="0092053E">
        <w:rPr>
          <w:rFonts w:cs="Times New Roman"/>
          <w:sz w:val="22"/>
        </w:rPr>
        <w:t xml:space="preserve">effective in </w:t>
      </w:r>
      <w:r w:rsidRPr="0092053E">
        <w:rPr>
          <w:rFonts w:cs="Times New Roman"/>
          <w:sz w:val="22"/>
        </w:rPr>
        <w:t>previous studies. For example, 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t>
      </w:r>
      <w:r w:rsidR="00001BAE">
        <w:rPr>
          <w:rFonts w:cs="Times New Roman"/>
          <w:sz w:val="22"/>
        </w:rPr>
        <w:t xml:space="preserve">the likes of </w:t>
      </w:r>
      <w:r w:rsidR="00CC5180" w:rsidRPr="0092053E">
        <w:rPr>
          <w:rFonts w:cs="Times New Roman"/>
          <w:sz w:val="22"/>
        </w:rPr>
        <w:t>wage</w:t>
      </w:r>
      <w:r w:rsidR="00001BAE">
        <w:rPr>
          <w:rFonts w:cs="Times New Roman"/>
          <w:sz w:val="22"/>
        </w:rPr>
        <w:t>s</w:t>
      </w:r>
      <w:r w:rsidR="00CC5180" w:rsidRPr="0092053E">
        <w:rPr>
          <w:rFonts w:cs="Times New Roman"/>
          <w:sz w:val="22"/>
        </w:rPr>
        <w:t xml:space="preserve">, unemployment, and CPI inflation </w:t>
      </w:r>
      <w:r w:rsidR="008023F3" w:rsidRPr="0092053E">
        <w:rPr>
          <w:rFonts w:cs="Times New Roman"/>
          <w:sz w:val="22"/>
        </w:rPr>
        <w:fldChar w:fldCharType="begin"/>
      </w:r>
      <w:r w:rsidR="004979ED">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330CC3">
        <w:rPr>
          <w:rFonts w:cs="Times New Roman"/>
          <w:noProof/>
          <w:sz w:val="22"/>
        </w:rPr>
        <w:t>(e.g., Clark &amp; McCracken, 2007; Clements &amp; Hendry, 1996)</w:t>
      </w:r>
      <w:r w:rsidR="008023F3" w:rsidRPr="0092053E">
        <w:rPr>
          <w:rFonts w:cs="Times New Roman"/>
          <w:sz w:val="22"/>
        </w:rPr>
        <w:fldChar w:fldCharType="end"/>
      </w:r>
      <w:r w:rsidR="00001BAE">
        <w:rPr>
          <w:rFonts w:cs="Times New Roman"/>
          <w:sz w:val="22"/>
        </w:rPr>
        <w:t xml:space="preserve">. Meanwhile, </w:t>
      </w:r>
      <w:r w:rsidRPr="0092053E">
        <w:rPr>
          <w:rFonts w:cs="Times New Roman"/>
          <w:sz w:val="22"/>
        </w:rPr>
        <w:t>t</w:t>
      </w:r>
      <w:r w:rsidR="004B3164" w:rsidRPr="0092053E">
        <w:rPr>
          <w:rFonts w:cs="Times New Roman"/>
          <w:sz w:val="22"/>
        </w:rPr>
        <w:t xml:space="preserve">he EWC method has </w:t>
      </w:r>
      <w:r w:rsidR="00FB3BDE">
        <w:rPr>
          <w:rFonts w:cs="Times New Roman"/>
          <w:sz w:val="22"/>
        </w:rPr>
        <w:t xml:space="preserve">shown </w:t>
      </w:r>
      <w:r w:rsidR="0042108B" w:rsidRPr="0092053E">
        <w:rPr>
          <w:rFonts w:cs="Times New Roman"/>
          <w:sz w:val="22"/>
        </w:rPr>
        <w:t>superior</w:t>
      </w:r>
      <w:r w:rsidR="004B3164" w:rsidRPr="0092053E">
        <w:rPr>
          <w:rFonts w:cs="Times New Roman"/>
          <w:sz w:val="22"/>
        </w:rPr>
        <w:t xml:space="preserve"> </w:t>
      </w:r>
      <w:r w:rsidRPr="0092053E">
        <w:rPr>
          <w:rFonts w:cs="Times New Roman"/>
          <w:sz w:val="22"/>
        </w:rPr>
        <w:t xml:space="preserve">forecasting </w:t>
      </w:r>
      <w:r w:rsidR="004B3164" w:rsidRPr="0092053E">
        <w:rPr>
          <w:rFonts w:cs="Times New Roman"/>
          <w:sz w:val="22"/>
        </w:rPr>
        <w:t xml:space="preserve">performance </w:t>
      </w:r>
      <w:r w:rsidRPr="0092053E">
        <w:rPr>
          <w:rFonts w:cs="Times New Roman"/>
          <w:sz w:val="22"/>
        </w:rPr>
        <w:t>for</w:t>
      </w:r>
      <w:r w:rsidR="004B3164" w:rsidRPr="0092053E">
        <w:rPr>
          <w:rFonts w:cs="Times New Roman"/>
          <w:sz w:val="22"/>
        </w:rPr>
        <w:t xml:space="preserve"> exchange rate, inflation, and equity index futures </w:t>
      </w:r>
      <w:r w:rsidR="004B3164"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4B3164" w:rsidRPr="0092053E">
        <w:rPr>
          <w:rFonts w:cs="Times New Roman"/>
          <w:sz w:val="22"/>
        </w:rPr>
      </w:r>
      <w:r w:rsidR="004B3164" w:rsidRPr="0092053E">
        <w:rPr>
          <w:rFonts w:cs="Times New Roman"/>
          <w:sz w:val="22"/>
        </w:rPr>
        <w:fldChar w:fldCharType="separate"/>
      </w:r>
      <w:r w:rsidR="00330CC3">
        <w:rPr>
          <w:rFonts w:cs="Times New Roman"/>
          <w:noProof/>
          <w:sz w:val="22"/>
        </w:rPr>
        <w:t>(e.g., Pesaran &amp; Pick, 2011; Pesaran et al., 2009; Rapach &amp; Strauss, 2008)</w:t>
      </w:r>
      <w:r w:rsidR="004B3164" w:rsidRPr="0092053E">
        <w:rPr>
          <w:rFonts w:cs="Times New Roman"/>
          <w:sz w:val="22"/>
        </w:rPr>
        <w:fldChar w:fldCharType="end"/>
      </w:r>
      <w:r w:rsidR="00664D69" w:rsidRPr="0092053E">
        <w:rPr>
          <w:sz w:val="22"/>
        </w:rPr>
        <w:t xml:space="preserve">. </w:t>
      </w:r>
      <w:r w:rsidR="0042108B" w:rsidRPr="0092053E">
        <w:rPr>
          <w:sz w:val="22"/>
        </w:rPr>
        <w:t xml:space="preserve">However, </w:t>
      </w:r>
      <w:r w:rsidR="00A20DD6">
        <w:rPr>
          <w:sz w:val="22"/>
        </w:rPr>
        <w:t xml:space="preserve">in the case </w:t>
      </w:r>
      <w:r w:rsidR="00A20DD6" w:rsidRPr="00D403A4">
        <w:rPr>
          <w:noProof/>
          <w:sz w:val="22"/>
        </w:rPr>
        <w:t>of</w:t>
      </w:r>
      <w:r w:rsidRPr="0092053E">
        <w:rPr>
          <w:sz w:val="22"/>
        </w:rPr>
        <w:t xml:space="preserve"> </w:t>
      </w:r>
      <w:r w:rsidRPr="00F96787">
        <w:rPr>
          <w:noProof/>
          <w:sz w:val="22"/>
        </w:rPr>
        <w:t>retailer</w:t>
      </w:r>
      <w:r w:rsidRPr="0092053E">
        <w:rPr>
          <w:sz w:val="22"/>
        </w:rPr>
        <w:t xml:space="preserve"> product sales, w</w:t>
      </w:r>
      <w:r w:rsidR="00664D69" w:rsidRPr="0092053E">
        <w:rPr>
          <w:sz w:val="22"/>
        </w:rPr>
        <w:t xml:space="preserve">hether </w:t>
      </w:r>
      <w:r w:rsidR="002D3ECC">
        <w:rPr>
          <w:sz w:val="22"/>
        </w:rPr>
        <w:t xml:space="preserve">we </w:t>
      </w:r>
      <w:r w:rsidR="00FB3BDE">
        <w:rPr>
          <w:sz w:val="22"/>
        </w:rPr>
        <w:t xml:space="preserve">should </w:t>
      </w:r>
      <w:r w:rsidR="00664D69" w:rsidRPr="0092053E">
        <w:rPr>
          <w:sz w:val="22"/>
        </w:rPr>
        <w:t xml:space="preserve">account for structural change and </w:t>
      </w:r>
      <w:r w:rsidR="00D403A4">
        <w:rPr>
          <w:noProof/>
          <w:sz w:val="22"/>
        </w:rPr>
        <w:t xml:space="preserve">which </w:t>
      </w:r>
      <w:r w:rsidR="002D3ECC" w:rsidRPr="00D403A4">
        <w:rPr>
          <w:noProof/>
          <w:sz w:val="22"/>
        </w:rPr>
        <w:t>o</w:t>
      </w:r>
      <w:r w:rsidR="00664D69" w:rsidRPr="00D403A4">
        <w:rPr>
          <w:noProof/>
          <w:sz w:val="22"/>
        </w:rPr>
        <w:t>f</w:t>
      </w:r>
      <w:r w:rsidR="00664D69" w:rsidRPr="0092053E">
        <w:rPr>
          <w:sz w:val="22"/>
        </w:rPr>
        <w:t xml:space="preserve"> the two methods</w:t>
      </w:r>
      <w:r w:rsidR="00D403A4">
        <w:rPr>
          <w:sz w:val="22"/>
        </w:rPr>
        <w:t xml:space="preserve"> (i.e., </w:t>
      </w:r>
      <w:r w:rsidR="00664D69" w:rsidRPr="0092053E">
        <w:rPr>
          <w:sz w:val="22"/>
        </w:rPr>
        <w:t>the IC method</w:t>
      </w:r>
      <w:r w:rsidR="00D403A4">
        <w:rPr>
          <w:sz w:val="22"/>
        </w:rPr>
        <w:t>,</w:t>
      </w:r>
      <w:r w:rsidR="00664D69" w:rsidRPr="0092053E">
        <w:rPr>
          <w:sz w:val="22"/>
        </w:rPr>
        <w:t xml:space="preserve"> </w:t>
      </w:r>
      <w:r w:rsidR="00664D69" w:rsidRPr="00D403A4">
        <w:rPr>
          <w:noProof/>
          <w:sz w:val="22"/>
        </w:rPr>
        <w:t>and</w:t>
      </w:r>
      <w:r w:rsidR="00D403A4" w:rsidRPr="00362DD4">
        <w:rPr>
          <w:noProof/>
          <w:sz w:val="22"/>
        </w:rPr>
        <w:t>/or</w:t>
      </w:r>
      <w:r w:rsidR="00664D69" w:rsidRPr="0092053E">
        <w:rPr>
          <w:sz w:val="22"/>
        </w:rPr>
        <w:t xml:space="preserve"> the EWC method</w:t>
      </w:r>
      <w:r w:rsidR="00D403A4">
        <w:rPr>
          <w:sz w:val="22"/>
        </w:rPr>
        <w:t xml:space="preserve">) </w:t>
      </w:r>
      <w:r w:rsidR="002D3ECC" w:rsidRPr="00D403A4">
        <w:rPr>
          <w:noProof/>
          <w:sz w:val="22"/>
        </w:rPr>
        <w:t>w</w:t>
      </w:r>
      <w:r w:rsidR="00664D69" w:rsidRPr="00D403A4">
        <w:rPr>
          <w:noProof/>
          <w:sz w:val="22"/>
        </w:rPr>
        <w:t>ould</w:t>
      </w:r>
      <w:r w:rsidR="00664D69" w:rsidRPr="0092053E">
        <w:rPr>
          <w:sz w:val="22"/>
        </w:rPr>
        <w:t xml:space="preserve"> </w:t>
      </w:r>
      <w:r w:rsidR="00664D69" w:rsidRPr="00F96787">
        <w:rPr>
          <w:noProof/>
          <w:sz w:val="22"/>
        </w:rPr>
        <w:t>generate</w:t>
      </w:r>
      <w:r w:rsidR="00664D69" w:rsidRPr="0092053E">
        <w:rPr>
          <w:sz w:val="22"/>
        </w:rPr>
        <w:t xml:space="preserve"> </w:t>
      </w:r>
      <w:r w:rsidRPr="0092053E">
        <w:rPr>
          <w:sz w:val="22"/>
        </w:rPr>
        <w:t xml:space="preserve">more </w:t>
      </w:r>
      <w:r w:rsidR="00664D69" w:rsidRPr="0092053E">
        <w:rPr>
          <w:sz w:val="22"/>
        </w:rPr>
        <w:t xml:space="preserve">accurate forecasts </w:t>
      </w:r>
      <w:r w:rsidR="00A20DD6" w:rsidRPr="00D403A4">
        <w:rPr>
          <w:noProof/>
          <w:sz w:val="22"/>
        </w:rPr>
        <w:t>remain</w:t>
      </w:r>
      <w:r w:rsidR="00664D69" w:rsidRPr="0092053E">
        <w:rPr>
          <w:sz w:val="22"/>
        </w:rPr>
        <w:t xml:space="preserve">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4313B3BF"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dataset </w:t>
      </w:r>
      <w:r w:rsidR="00A20DD6">
        <w:rPr>
          <w:rFonts w:cs="Times New Roman"/>
          <w:sz w:val="22"/>
        </w:rPr>
        <w:t xml:space="preserve">which is publicly </w:t>
      </w:r>
      <w:r w:rsidR="00A240CD" w:rsidRPr="0092053E">
        <w:rPr>
          <w:rFonts w:cs="Times New Roman"/>
          <w:sz w:val="22"/>
        </w:rPr>
        <w:t>available</w:t>
      </w:r>
      <w:r w:rsidR="00C64395" w:rsidRPr="0092053E">
        <w:rPr>
          <w:rFonts w:cs="Times New Roman"/>
          <w:sz w:val="22"/>
        </w:rPr>
        <w:t xml:space="preserve"> </w:t>
      </w:r>
      <w:r w:rsidR="00A20DD6" w:rsidRPr="00D403A4">
        <w:rPr>
          <w:rFonts w:cs="Times New Roman"/>
          <w:noProof/>
          <w:sz w:val="22"/>
        </w:rPr>
        <w:t>from</w:t>
      </w:r>
      <w:r w:rsidR="00971633" w:rsidRPr="0092053E">
        <w:rPr>
          <w:rFonts w:cs="Times New Roman"/>
          <w:sz w:val="22"/>
        </w:rPr>
        <w:t xml:space="preserve">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4979ED">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330CC3">
        <w:rPr>
          <w:rFonts w:cs="Times New Roman"/>
          <w:noProof/>
          <w:sz w:val="22"/>
        </w:rPr>
        <w:t>Bronnenberg, Kruger, and Mela (2008)</w:t>
      </w:r>
      <w:r w:rsidR="00971633" w:rsidRPr="0092053E">
        <w:rPr>
          <w:rFonts w:cs="Times New Roman"/>
          <w:sz w:val="22"/>
        </w:rPr>
        <w:fldChar w:fldCharType="end"/>
      </w:r>
      <w:r w:rsidR="00971633" w:rsidRPr="0092053E">
        <w:rPr>
          <w:rFonts w:cs="Times New Roman"/>
          <w:sz w:val="22"/>
        </w:rPr>
        <w:t xml:space="preserve">. The dataset contains weekly data at </w:t>
      </w:r>
      <w:r w:rsidR="009A1993">
        <w:rPr>
          <w:rFonts w:cs="Times New Roman"/>
          <w:sz w:val="22"/>
        </w:rPr>
        <w:t xml:space="preserve">the </w:t>
      </w:r>
      <w:r w:rsidR="00971633" w:rsidRPr="0092053E">
        <w:rPr>
          <w:rFonts w:cs="Times New Roman"/>
          <w:sz w:val="22"/>
        </w:rPr>
        <w:t xml:space="preserve">SKU level with variables including product unit sales, price, </w:t>
      </w:r>
      <w:r w:rsidR="00971633" w:rsidRPr="0092053E">
        <w:rPr>
          <w:rFonts w:cs="Times New Roman"/>
          <w:noProof/>
          <w:sz w:val="22"/>
        </w:rPr>
        <w:t>features,</w:t>
      </w:r>
      <w:r w:rsidR="00971633" w:rsidRPr="0092053E">
        <w:rPr>
          <w:rFonts w:cs="Times New Roman"/>
          <w:sz w:val="22"/>
        </w:rPr>
        <w:t xml:space="preserve"> and displays. We initially </w:t>
      </w:r>
      <w:r w:rsidR="00FF429B" w:rsidRPr="0092053E">
        <w:rPr>
          <w:rFonts w:cs="Times New Roman"/>
          <w:sz w:val="22"/>
        </w:rPr>
        <w:t>evaluate the forecasting performance of various models</w:t>
      </w:r>
      <w:r w:rsidR="00971633" w:rsidRPr="0092053E">
        <w:rPr>
          <w:rFonts w:cs="Times New Roman"/>
          <w:sz w:val="22"/>
        </w:rPr>
        <w:t xml:space="preserve"> based on </w:t>
      </w:r>
      <w:r w:rsidR="00971633" w:rsidRPr="00843EA5">
        <w:rPr>
          <w:rFonts w:cs="Times New Roman"/>
          <w:noProof/>
          <w:sz w:val="22"/>
        </w:rPr>
        <w:t>1831</w:t>
      </w:r>
      <w:r w:rsidR="00971633" w:rsidRPr="0092053E">
        <w:rPr>
          <w:rFonts w:cs="Times New Roman"/>
          <w:sz w:val="22"/>
        </w:rPr>
        <w:t xml:space="preserv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for 28 product categories from 28 different stores. </w:t>
      </w:r>
      <w:r w:rsidR="00780B23" w:rsidRPr="0092053E">
        <w:rPr>
          <w:rFonts w:cs="Times New Roman"/>
          <w:sz w:val="22"/>
        </w:rPr>
        <w:t xml:space="preserve">We select the </w:t>
      </w:r>
      <w:r w:rsidR="00F621BA" w:rsidRPr="0092053E">
        <w:rPr>
          <w:rFonts w:cs="Times New Roman"/>
          <w:sz w:val="22"/>
        </w:rPr>
        <w:lastRenderedPageBreak/>
        <w:t>SKU</w:t>
      </w:r>
      <w:r w:rsidR="00F621BA">
        <w:rPr>
          <w:rFonts w:cs="Times New Roman"/>
          <w:sz w:val="22"/>
        </w:rPr>
        <w:t>s</w:t>
      </w:r>
      <w:r w:rsidR="00F621BA" w:rsidRPr="0092053E">
        <w:rPr>
          <w:rFonts w:cs="Times New Roman"/>
          <w:sz w:val="22"/>
        </w:rPr>
        <w:t xml:space="preserve"> </w:t>
      </w:r>
      <w:r w:rsidR="00780B23" w:rsidRPr="0092053E">
        <w:rPr>
          <w:rFonts w:cs="Times New Roman"/>
          <w:sz w:val="22"/>
        </w:rPr>
        <w:t xml:space="preserve">for the same category from the same store, and </w:t>
      </w:r>
      <w:r w:rsidR="00C73407" w:rsidRPr="0092053E">
        <w:rPr>
          <w:rFonts w:cs="Times New Roman"/>
          <w:sz w:val="22"/>
        </w:rPr>
        <w:t>with positive movements for at least 90% of the 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during a </w:t>
      </w:r>
      <w:r w:rsidR="00971633" w:rsidRPr="0092053E">
        <w:rPr>
          <w:rFonts w:cs="Times New Roman"/>
          <w:noProof/>
          <w:sz w:val="22"/>
        </w:rPr>
        <w:t>period</w:t>
      </w:r>
      <w:r w:rsidR="00971633" w:rsidRPr="0092053E">
        <w:rPr>
          <w:rFonts w:cs="Times New Roman"/>
          <w:sz w:val="22"/>
        </w:rPr>
        <w:t xml:space="preserve"> of 202 weeks for 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 xml:space="preserve">of the focal product, as well as calendar events </w:t>
      </w:r>
      <w:r w:rsidR="00812814">
        <w:rPr>
          <w:rFonts w:cs="Times New Roman"/>
          <w:sz w:val="22"/>
        </w:rPr>
        <w:t>such as</w:t>
      </w:r>
      <w:r w:rsidR="00971633" w:rsidRPr="0092053E">
        <w:rPr>
          <w:rFonts w:cs="Times New Roman"/>
          <w:sz w:val="22"/>
        </w:rPr>
        <w:t xml:space="preserve"> Halloween, Thanksgiving, and Christmas.</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28"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068987D5" w:rsidR="00971633" w:rsidRPr="0092053E"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xml:space="preserve">Number of </w:t>
            </w:r>
            <w:r w:rsidR="00F621BA" w:rsidRPr="0092053E">
              <w:rPr>
                <w:rFonts w:eastAsia="Times New Roman" w:cs="Times New Roman"/>
                <w:b w:val="0"/>
                <w:sz w:val="22"/>
              </w:rPr>
              <w:t>SKU</w:t>
            </w:r>
            <w:r w:rsidR="00F621BA">
              <w:rPr>
                <w:rFonts w:eastAsia="Times New Roman" w:cs="Times New Roman"/>
                <w:b w:val="0"/>
                <w:sz w:val="22"/>
              </w:rPr>
              <w:t>s</w:t>
            </w:r>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commentRangeStart w:id="29"/>
            <w:r w:rsidRPr="0092053E">
              <w:rPr>
                <w:rFonts w:eastAsia="Times New Roman" w:cs="Times New Roman"/>
                <w:b w:val="0"/>
                <w:sz w:val="22"/>
              </w:rPr>
              <w:t>Cigarette</w:t>
            </w:r>
            <w:commentRangeEnd w:id="29"/>
            <w:r w:rsidR="0033022C">
              <w:rPr>
                <w:rStyle w:val="CommentReference"/>
                <w:b w:val="0"/>
                <w:bCs w:val="0"/>
              </w:rPr>
              <w:commentReference w:id="29"/>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28"/>
    <w:p w14:paraId="1F6D2F06" w14:textId="5130CF75"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w:t>
      </w:r>
      <w:r w:rsidR="00812814">
        <w:rPr>
          <w:rFonts w:cs="Times New Roman"/>
          <w:sz w:val="22"/>
        </w:rPr>
        <w:t>‘</w:t>
      </w:r>
      <w:r w:rsidRPr="0092053E">
        <w:rPr>
          <w:rFonts w:cs="Times New Roman"/>
          <w:sz w:val="22"/>
        </w:rPr>
        <w:t>Sales mean</w:t>
      </w:r>
      <w:r w:rsidR="00812814">
        <w:rPr>
          <w:rFonts w:cs="Times New Roman"/>
          <w:sz w:val="22"/>
        </w:rPr>
        <w:t>’</w:t>
      </w:r>
      <w:r w:rsidRPr="0092053E">
        <w:rPr>
          <w:rFonts w:cs="Times New Roman"/>
          <w:sz w:val="22"/>
        </w:rPr>
        <w:t xml:space="preserve"> represents the average unit sales </w:t>
      </w:r>
      <w:commentRangeStart w:id="30"/>
      <w:r w:rsidR="00812814">
        <w:rPr>
          <w:rFonts w:cs="Times New Roman"/>
          <w:sz w:val="22"/>
        </w:rPr>
        <w:t>across</w:t>
      </w:r>
      <w:r w:rsidR="00812814" w:rsidRPr="0092053E">
        <w:rPr>
          <w:rFonts w:cs="Times New Roman"/>
          <w:sz w:val="22"/>
        </w:rPr>
        <w:t xml:space="preserve"> </w:t>
      </w:r>
      <w:r w:rsidRPr="0092053E">
        <w:rPr>
          <w:rFonts w:cs="Times New Roman"/>
          <w:sz w:val="22"/>
        </w:rPr>
        <w:t xml:space="preserve">all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Pr="0092053E">
        <w:rPr>
          <w:rFonts w:cs="Times New Roman"/>
          <w:sz w:val="22"/>
        </w:rPr>
        <w:t xml:space="preserve">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w:t>
      </w:r>
      <w:commentRangeEnd w:id="30"/>
      <w:r w:rsidR="0033022C">
        <w:rPr>
          <w:rStyle w:val="CommentReference"/>
        </w:rPr>
        <w:commentReference w:id="30"/>
      </w:r>
      <w:r w:rsidR="000560A8" w:rsidRPr="0092053E">
        <w:rPr>
          <w:rFonts w:cs="Times New Roman"/>
          <w:sz w:val="22"/>
        </w:rPr>
        <w:t>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23CD821E"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lang w:eastAsia="en-GB"/>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6B2B1D14" w14:textId="6C7FB9A5" w:rsidR="00851E61" w:rsidRPr="0092053E" w:rsidRDefault="00A20DD6" w:rsidP="00971633">
      <w:pPr>
        <w:shd w:val="clear" w:color="auto" w:fill="FFFFFF" w:themeFill="background1"/>
        <w:spacing w:after="0" w:line="360" w:lineRule="auto"/>
        <w:rPr>
          <w:rFonts w:cs="Times New Roman"/>
          <w:sz w:val="22"/>
        </w:rPr>
      </w:pPr>
      <w:r w:rsidRPr="00D403A4">
        <w:rPr>
          <w:rFonts w:cs="Times New Roman"/>
          <w:noProof/>
          <w:sz w:val="22"/>
        </w:rPr>
        <w:t>W</w:t>
      </w:r>
      <w:r w:rsidR="00971633" w:rsidRPr="00D403A4">
        <w:rPr>
          <w:rFonts w:cs="Times New Roman"/>
          <w:noProof/>
          <w:sz w:val="22"/>
        </w:rPr>
        <w:t>e</w:t>
      </w:r>
      <w:r w:rsidR="00971633" w:rsidRPr="0092053E">
        <w:rPr>
          <w:rFonts w:cs="Times New Roman"/>
          <w:sz w:val="22"/>
        </w:rPr>
        <w:t xml:space="preserve"> </w:t>
      </w:r>
      <w:r w:rsidR="00971633" w:rsidRPr="00D403A4">
        <w:rPr>
          <w:rFonts w:cs="Times New Roman"/>
          <w:noProof/>
          <w:sz w:val="22"/>
        </w:rPr>
        <w:t>propose</w:t>
      </w:r>
      <w:r w:rsidR="00971633" w:rsidRPr="0092053E">
        <w:rPr>
          <w:rFonts w:cs="Times New Roman"/>
          <w:sz w:val="22"/>
        </w:rPr>
        <w:t xml:space="preserve"> </w:t>
      </w:r>
      <w:r w:rsidR="008A0C00" w:rsidRPr="0092053E">
        <w:rPr>
          <w:rFonts w:cs="Times New Roman"/>
          <w:sz w:val="22"/>
        </w:rPr>
        <w:t xml:space="preserve">two novel </w:t>
      </w:r>
      <w:r w:rsidR="00971633"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r w:rsidR="009A1993">
        <w:rPr>
          <w:rFonts w:cs="Times New Roman"/>
          <w:sz w:val="22"/>
        </w:rPr>
        <w:t xml:space="preserve">the </w:t>
      </w:r>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00971633" w:rsidRPr="0092053E">
        <w:rPr>
          <w:rFonts w:cs="Times New Roman"/>
          <w:sz w:val="22"/>
        </w:rPr>
        <w:t xml:space="preserve">the problem of structural change. </w:t>
      </w:r>
      <w:r w:rsidR="00870865" w:rsidRPr="0092053E">
        <w:rPr>
          <w:rFonts w:cs="Times New Roman"/>
          <w:sz w:val="22"/>
        </w:rPr>
        <w:t xml:space="preserve">Both </w:t>
      </w:r>
      <w:r w:rsidR="00971633"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00971633" w:rsidRPr="0092053E">
        <w:rPr>
          <w:rFonts w:cs="Times New Roman"/>
          <w:sz w:val="22"/>
        </w:rPr>
        <w:t xml:space="preserve">the first stage, we identify the most </w:t>
      </w:r>
      <w:r w:rsidR="002660B8" w:rsidRPr="0092053E">
        <w:rPr>
          <w:rFonts w:cs="Times New Roman"/>
          <w:sz w:val="22"/>
        </w:rPr>
        <w:t xml:space="preserve">relevant </w:t>
      </w:r>
      <w:r w:rsidR="00971633" w:rsidRPr="0092053E">
        <w:rPr>
          <w:rFonts w:cs="Times New Roman"/>
          <w:sz w:val="22"/>
        </w:rPr>
        <w:t xml:space="preserve">competitive </w:t>
      </w:r>
      <w:r w:rsidR="00851E61" w:rsidRPr="0092053E">
        <w:rPr>
          <w:rFonts w:cs="Times New Roman"/>
          <w:sz w:val="22"/>
        </w:rPr>
        <w:t xml:space="preserve">explanatory </w:t>
      </w:r>
      <w:r w:rsidR="00971633" w:rsidRPr="0092053E">
        <w:rPr>
          <w:rFonts w:cs="Times New Roman"/>
          <w:sz w:val="22"/>
        </w:rPr>
        <w:t>variables for the focal product</w:t>
      </w:r>
      <w:r w:rsidR="00484090" w:rsidRPr="0092053E">
        <w:rPr>
          <w:rFonts w:cs="Times New Roman"/>
          <w:sz w:val="22"/>
        </w:rPr>
        <w:t xml:space="preserve"> within the product category</w:t>
      </w:r>
      <w:r w:rsidR="00971633" w:rsidRPr="0092053E">
        <w:rPr>
          <w:rFonts w:cs="Times New Roman"/>
          <w:sz w:val="22"/>
        </w:rPr>
        <w:t xml:space="preserve">. </w:t>
      </w:r>
      <w:r w:rsidR="002660B8" w:rsidRPr="0092053E">
        <w:rPr>
          <w:rFonts w:cs="Times New Roman"/>
          <w:sz w:val="22"/>
        </w:rPr>
        <w:t>In practice, g</w:t>
      </w:r>
      <w:r w:rsidR="00971633" w:rsidRPr="0092053E">
        <w:rPr>
          <w:rFonts w:cs="Times New Roman"/>
          <w:sz w:val="22"/>
        </w:rPr>
        <w:t xml:space="preserve">rocery retailers typically sell hundreds of </w:t>
      </w:r>
      <w:r w:rsidR="00CE7817" w:rsidRPr="0092053E">
        <w:rPr>
          <w:rFonts w:cs="Times New Roman"/>
          <w:sz w:val="22"/>
        </w:rPr>
        <w:t>SKU</w:t>
      </w:r>
      <w:r w:rsidR="00CE7817">
        <w:rPr>
          <w:rFonts w:cs="Times New Roman"/>
          <w:sz w:val="22"/>
        </w:rPr>
        <w:t>s</w:t>
      </w:r>
      <w:r w:rsidR="00CE7817" w:rsidRPr="0092053E">
        <w:rPr>
          <w:rFonts w:cs="Times New Roman"/>
          <w:sz w:val="22"/>
        </w:rPr>
        <w:t xml:space="preserve"> </w:t>
      </w:r>
      <w:commentRangeStart w:id="31"/>
      <w:r w:rsidR="00971633" w:rsidRPr="0092053E">
        <w:rPr>
          <w:rFonts w:cs="Times New Roman"/>
          <w:sz w:val="22"/>
        </w:rPr>
        <w:t xml:space="preserve">in </w:t>
      </w:r>
      <w:r w:rsidR="002660B8" w:rsidRPr="0092053E">
        <w:rPr>
          <w:rFonts w:cs="Times New Roman"/>
          <w:sz w:val="22"/>
        </w:rPr>
        <w:t xml:space="preserve">a </w:t>
      </w:r>
      <w:r w:rsidR="00812814">
        <w:rPr>
          <w:rFonts w:cs="Times New Roman"/>
          <w:sz w:val="22"/>
        </w:rPr>
        <w:t xml:space="preserve">single </w:t>
      </w:r>
      <w:r w:rsidR="002660B8" w:rsidRPr="0092053E">
        <w:rPr>
          <w:rFonts w:cs="Times New Roman"/>
          <w:sz w:val="22"/>
        </w:rPr>
        <w:t xml:space="preserve">product </w:t>
      </w:r>
      <w:commentRangeEnd w:id="31"/>
      <w:r w:rsidR="00002B92">
        <w:rPr>
          <w:rStyle w:val="CommentReference"/>
        </w:rPr>
        <w:commentReference w:id="31"/>
      </w:r>
      <w:r w:rsidR="002660B8" w:rsidRPr="0092053E">
        <w:rPr>
          <w:rFonts w:cs="Times New Roman"/>
          <w:sz w:val="22"/>
        </w:rPr>
        <w:t xml:space="preserve">category. </w:t>
      </w:r>
      <w:r w:rsidR="003F1998" w:rsidRPr="0092053E">
        <w:rPr>
          <w:rFonts w:cs="Times New Roman"/>
          <w:sz w:val="22"/>
        </w:rPr>
        <w:t>T</w:t>
      </w:r>
      <w:r w:rsidR="00971633"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00971633" w:rsidRPr="0092053E">
        <w:rPr>
          <w:rFonts w:cs="Times New Roman"/>
          <w:sz w:val="22"/>
        </w:rPr>
        <w:t xml:space="preserve">for the focal product. Incorporating all the variables into the model </w:t>
      </w:r>
      <w:r w:rsidR="002660B8" w:rsidRPr="0092053E">
        <w:rPr>
          <w:rFonts w:cs="Times New Roman"/>
          <w:sz w:val="22"/>
        </w:rPr>
        <w:t>can</w:t>
      </w:r>
      <w:r w:rsidR="00971633" w:rsidRPr="0092053E">
        <w:rPr>
          <w:rFonts w:cs="Times New Roman"/>
          <w:sz w:val="22"/>
        </w:rPr>
        <w:t xml:space="preserve"> easily overfit the model and </w:t>
      </w:r>
      <w:r w:rsidR="000977A3" w:rsidRPr="0092053E">
        <w:rPr>
          <w:rFonts w:cs="Times New Roman"/>
          <w:sz w:val="22"/>
        </w:rPr>
        <w:t>render</w:t>
      </w:r>
      <w:r w:rsidR="00971633" w:rsidRPr="0092053E">
        <w:rPr>
          <w:rFonts w:cs="Times New Roman"/>
          <w:sz w:val="22"/>
        </w:rPr>
        <w:t xml:space="preserve"> the estimation</w:t>
      </w:r>
      <w:r w:rsidR="000977A3" w:rsidRPr="0092053E">
        <w:rPr>
          <w:rFonts w:cs="Times New Roman"/>
          <w:sz w:val="22"/>
        </w:rPr>
        <w:t xml:space="preserve"> task</w:t>
      </w:r>
      <w:r w:rsidR="00971633" w:rsidRPr="0092053E">
        <w:rPr>
          <w:rFonts w:cs="Times New Roman"/>
          <w:sz w:val="22"/>
        </w:rPr>
        <w:t xml:space="preserve"> infeasible </w:t>
      </w:r>
      <w:r w:rsidR="00971633" w:rsidRPr="0092053E">
        <w:rPr>
          <w:rFonts w:cs="Times New Roman"/>
          <w:sz w:val="22"/>
        </w:rPr>
        <w:fldChar w:fldCharType="begin"/>
      </w:r>
      <w:r w:rsidR="004979ED">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92053E">
        <w:rPr>
          <w:rFonts w:cs="Times New Roman"/>
          <w:sz w:val="22"/>
        </w:rPr>
        <w:fldChar w:fldCharType="separate"/>
      </w:r>
      <w:r w:rsidR="00330CC3">
        <w:rPr>
          <w:rFonts w:cs="Times New Roman"/>
          <w:noProof/>
          <w:sz w:val="22"/>
        </w:rPr>
        <w:t>(Martin &amp; Kolassa, 2009)</w:t>
      </w:r>
      <w:r w:rsidR="00971633" w:rsidRPr="0092053E">
        <w:rPr>
          <w:rFonts w:cs="Times New Roman"/>
          <w:sz w:val="22"/>
        </w:rPr>
        <w:fldChar w:fldCharType="end"/>
      </w:r>
      <w:r w:rsidR="00971633" w:rsidRPr="0092053E">
        <w:rPr>
          <w:rFonts w:cs="Times New Roman"/>
          <w:sz w:val="22"/>
        </w:rPr>
        <w:t xml:space="preserve">. Therefore, we select the most relevant </w:t>
      </w:r>
      <w:r w:rsidR="00851E61" w:rsidRPr="0092053E">
        <w:rPr>
          <w:rFonts w:cs="Times New Roman"/>
          <w:sz w:val="22"/>
        </w:rPr>
        <w:t xml:space="preserve">competitive explanatory </w:t>
      </w:r>
      <w:r w:rsidR="00971633" w:rsidRPr="0092053E">
        <w:rPr>
          <w:rFonts w:cs="Times New Roman"/>
          <w:sz w:val="22"/>
        </w:rPr>
        <w:t>variables using the Least Absolute Shrinkage and Selection Operator (LASSO)</w:t>
      </w:r>
      <w:r w:rsidR="00162EBF" w:rsidRPr="0092053E">
        <w:rPr>
          <w:rFonts w:cs="Times New Roman"/>
          <w:sz w:val="22"/>
        </w:rPr>
        <w:t xml:space="preserve"> procedure</w:t>
      </w:r>
      <w:r w:rsidR="00971633"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971633" w:rsidRPr="0092053E">
        <w:rPr>
          <w:rFonts w:cs="Times New Roman"/>
          <w:sz w:val="22"/>
        </w:rPr>
        <w:fldChar w:fldCharType="separate"/>
      </w:r>
      <w:r w:rsidR="00330CC3">
        <w:rPr>
          <w:rFonts w:cs="Times New Roman"/>
          <w:noProof/>
          <w:sz w:val="22"/>
        </w:rPr>
        <w:t>(Tibshirani, 1996)</w:t>
      </w:r>
      <w:r w:rsidR="00971633" w:rsidRPr="0092053E">
        <w:rPr>
          <w:rFonts w:cs="Times New Roman"/>
          <w:sz w:val="22"/>
        </w:rPr>
        <w:fldChar w:fldCharType="end"/>
      </w:r>
      <w:r w:rsidR="00971633" w:rsidRPr="0092053E">
        <w:rPr>
          <w:rFonts w:cs="Times New Roman"/>
          <w:sz w:val="22"/>
        </w:rPr>
        <w:t xml:space="preserve">. </w:t>
      </w:r>
      <w:r w:rsidR="000977A3" w:rsidRPr="0092053E">
        <w:rPr>
          <w:rFonts w:cs="Times New Roman"/>
          <w:sz w:val="22"/>
        </w:rPr>
        <w:t>That is</w:t>
      </w:r>
      <w:r w:rsidR="00971633" w:rsidRPr="0092053E">
        <w:rPr>
          <w:rFonts w:cs="Times New Roman"/>
          <w:sz w:val="22"/>
        </w:rPr>
        <w:t xml:space="preserve">, we </w:t>
      </w:r>
      <w:r w:rsidR="009A792E" w:rsidRPr="0092053E">
        <w:rPr>
          <w:rFonts w:cs="Times New Roman"/>
          <w:sz w:val="22"/>
        </w:rPr>
        <w:t>construct</w:t>
      </w:r>
      <w:r w:rsidR="00971633" w:rsidRPr="0092053E">
        <w:rPr>
          <w:rFonts w:cs="Times New Roman"/>
          <w:sz w:val="22"/>
        </w:rPr>
        <w:t xml:space="preserve"> the following model for each SKU:</w:t>
      </w:r>
    </w:p>
    <w:p w14:paraId="6A4D74F3" w14:textId="43BF9533" w:rsidR="00971633" w:rsidRPr="0092053E" w:rsidRDefault="00747E46"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73D71995"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w:t>
      </w:r>
      <w:r w:rsidR="00002B92">
        <w:rPr>
          <w:rFonts w:cs="Times New Roman"/>
          <w:sz w:val="22"/>
        </w:rPr>
        <w:t>on</w:t>
      </w:r>
      <w:r w:rsidR="00002B92" w:rsidRPr="0092053E">
        <w:rPr>
          <w:rFonts w:cs="Times New Roman"/>
          <w:sz w:val="22"/>
        </w:rPr>
        <w:t xml:space="preserve"> </w:t>
      </w:r>
      <w:r w:rsidRPr="0092053E">
        <w:rPr>
          <w:rFonts w:cs="Times New Roman"/>
          <w:sz w:val="22"/>
        </w:rPr>
        <w:t xml:space="preserve">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t>
      </w:r>
      <w:r w:rsidRPr="0092053E">
        <w:rPr>
          <w:rFonts w:cs="Times New Roman"/>
          <w:sz w:val="22"/>
        </w:rPr>
        <w:lastRenderedPageBreak/>
        <w:t xml:space="preserve">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4979ED">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3A8F046F" w:rsidR="00971633" w:rsidRPr="0092053E" w:rsidRDefault="00851E61"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330CC3">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 xml:space="preserve">has a limitation </w:t>
      </w:r>
      <w:r w:rsidR="00A20DD6">
        <w:rPr>
          <w:rFonts w:cs="Times New Roman"/>
          <w:sz w:val="22"/>
        </w:rPr>
        <w:t xml:space="preserve">in </w:t>
      </w:r>
      <w:r w:rsidR="00695ADD" w:rsidRPr="0092053E">
        <w:rPr>
          <w:rFonts w:cs="Times New Roman"/>
          <w:sz w:val="22"/>
        </w:rPr>
        <w:t>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multicollinearity </w:t>
      </w:r>
      <w:r w:rsidR="00971633" w:rsidRPr="0092053E">
        <w:rPr>
          <w:rFonts w:cs="Times New Roman"/>
          <w:sz w:val="22"/>
        </w:rPr>
        <w:fldChar w:fldCharType="begin"/>
      </w:r>
      <w:r w:rsidR="004979ED">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4979ED">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330CC3">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w:t>
      </w:r>
      <w:r w:rsidR="00A20DD6">
        <w:rPr>
          <w:rFonts w:cs="Times New Roman"/>
          <w:sz w:val="22"/>
        </w:rPr>
        <w:t xml:space="preserve"> </w:t>
      </w:r>
      <w:r w:rsidR="00A20DD6" w:rsidRPr="00C63D51">
        <w:rPr>
          <w:rFonts w:cs="Times New Roman"/>
          <w:noProof/>
          <w:sz w:val="22"/>
        </w:rPr>
        <w:t>variables</w:t>
      </w:r>
      <w:r w:rsidR="00971633" w:rsidRPr="0092053E">
        <w:rPr>
          <w:rFonts w:cs="Times New Roman"/>
          <w:sz w:val="22"/>
        </w:rPr>
        <w:t xml:space="preserve"> of the focal product in</w:t>
      </w:r>
      <w:r w:rsidR="00D447B6">
        <w:rPr>
          <w:rFonts w:cs="Times New Roman"/>
          <w:sz w:val="22"/>
        </w:rPr>
        <w:t>to</w:t>
      </w:r>
      <w:r w:rsidR="00971633" w:rsidRPr="0092053E">
        <w:rPr>
          <w:rFonts w:cs="Times New Roman"/>
          <w:sz w:val="22"/>
        </w:rPr>
        <w:t xml:space="preserve">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92053E">
        <w:rPr>
          <w:rFonts w:cs="Times New Roman"/>
          <w:sz w:val="22"/>
        </w:rPr>
        <w:t xml:space="preserve">We </w:t>
      </w:r>
      <w:r w:rsidR="00E91E70" w:rsidRPr="0092053E">
        <w:rPr>
          <w:rFonts w:cs="Times New Roman"/>
          <w:sz w:val="22"/>
        </w:rPr>
        <w:t>also incorporate</w:t>
      </w:r>
      <w:r w:rsidR="00B56ED7" w:rsidRPr="0092053E">
        <w:rPr>
          <w:rFonts w:cs="Times New Roman"/>
          <w:sz w:val="22"/>
        </w:rPr>
        <w:t xml:space="preserve"> the dynamic effect</w:t>
      </w:r>
      <w:r w:rsidR="00743400" w:rsidRPr="0092053E">
        <w:rPr>
          <w:rFonts w:cs="Times New Roman"/>
          <w:sz w:val="22"/>
        </w:rPr>
        <w:t>s</w:t>
      </w:r>
      <w:r w:rsidR="00B56ED7" w:rsidRPr="0092053E">
        <w:rPr>
          <w:rFonts w:cs="Times New Roman"/>
          <w:sz w:val="22"/>
        </w:rPr>
        <w:t xml:space="preserve"> of the</w:t>
      </w:r>
      <w:r w:rsidR="00F84625" w:rsidRPr="0092053E">
        <w:rPr>
          <w:rFonts w:cs="Times New Roman"/>
          <w:sz w:val="22"/>
        </w:rPr>
        <w:t xml:space="preserve">se explanatory </w:t>
      </w:r>
      <w:r w:rsidR="00971633" w:rsidRPr="0092053E">
        <w:rPr>
          <w:rFonts w:cs="Times New Roman"/>
          <w:sz w:val="22"/>
        </w:rPr>
        <w:t xml:space="preserve">variables as well as a time variable </w:t>
      </w:r>
      <w:r w:rsidR="00B56ED7" w:rsidRPr="0092053E">
        <w:rPr>
          <w:rFonts w:cs="Times New Roman"/>
          <w:sz w:val="22"/>
        </w:rPr>
        <w:t>to</w:t>
      </w:r>
      <w:r w:rsidR="00971633" w:rsidRPr="0092053E">
        <w:rPr>
          <w:rFonts w:cs="Times New Roman"/>
          <w:sz w:val="22"/>
        </w:rPr>
        <w:t xml:space="preserve"> </w:t>
      </w:r>
      <w:r w:rsidR="00B56ED7" w:rsidRPr="0092053E">
        <w:rPr>
          <w:rFonts w:cs="Times New Roman"/>
          <w:sz w:val="22"/>
        </w:rPr>
        <w:t>capture</w:t>
      </w:r>
      <w:r w:rsidR="00971633" w:rsidRPr="0092053E">
        <w:rPr>
          <w:rFonts w:cs="Times New Roman"/>
          <w:sz w:val="22"/>
        </w:rPr>
        <w:t xml:space="preserve"> the potential trend, </w:t>
      </w:r>
      <w:r w:rsidR="00AA66A5" w:rsidRPr="0092053E">
        <w:rPr>
          <w:rFonts w:cs="Times New Roman"/>
          <w:sz w:val="22"/>
        </w:rPr>
        <w:t xml:space="preserve">four trigonometric variables </w:t>
      </w:r>
      <w:r w:rsidR="00971633" w:rsidRPr="0092053E">
        <w:rPr>
          <w:rFonts w:cs="Times New Roman"/>
          <w:sz w:val="22"/>
        </w:rPr>
        <w:t xml:space="preserve">to capture </w:t>
      </w:r>
      <w:r w:rsidR="00EC0AD9" w:rsidRPr="0092053E">
        <w:rPr>
          <w:rFonts w:cs="Times New Roman"/>
          <w:sz w:val="22"/>
        </w:rPr>
        <w:t>the seasonal effect</w:t>
      </w:r>
      <w:r w:rsidR="00971633" w:rsidRPr="0092053E">
        <w:rPr>
          <w:rFonts w:cs="Times New Roman"/>
          <w:sz w:val="22"/>
        </w:rPr>
        <w:t xml:space="preserve">, and other dummy variables to capture </w:t>
      </w:r>
      <w:r w:rsidR="003624B0" w:rsidRPr="0092053E">
        <w:rPr>
          <w:rFonts w:cs="Times New Roman"/>
          <w:sz w:val="22"/>
        </w:rPr>
        <w:t xml:space="preserve">the </w:t>
      </w:r>
      <w:r w:rsidR="00971633" w:rsidRPr="0092053E">
        <w:rPr>
          <w:rFonts w:cs="Times New Roman"/>
          <w:sz w:val="22"/>
        </w:rPr>
        <w:t xml:space="preserve">calendar </w:t>
      </w:r>
      <w:r w:rsidR="00FA0C43" w:rsidRPr="0092053E">
        <w:rPr>
          <w:rFonts w:cs="Times New Roman"/>
          <w:sz w:val="22"/>
        </w:rPr>
        <w:t>effect</w:t>
      </w:r>
      <w:r w:rsidR="00DE3958">
        <w:rPr>
          <w:rFonts w:cs="Times New Roman"/>
          <w:sz w:val="22"/>
        </w:rPr>
        <w:t>s</w:t>
      </w:r>
      <w:r w:rsidR="00971633" w:rsidRPr="0092053E">
        <w:rPr>
          <w:rFonts w:cs="Times New Roman"/>
          <w:sz w:val="22"/>
        </w:rPr>
        <w:t xml:space="preserve">. </w:t>
      </w:r>
      <w:r w:rsidR="00071B5D" w:rsidRPr="0092053E">
        <w:rPr>
          <w:rFonts w:cs="Times New Roman"/>
          <w:sz w:val="22"/>
        </w:rPr>
        <w:t>The constructed</w:t>
      </w:r>
      <w:r w:rsidR="00971633" w:rsidRPr="0092053E">
        <w:rPr>
          <w:rFonts w:cs="Times New Roman"/>
          <w:sz w:val="22"/>
        </w:rPr>
        <w:t xml:space="preserve"> general ADL model</w:t>
      </w:r>
      <w:r w:rsidR="00071B5D" w:rsidRPr="0092053E">
        <w:rPr>
          <w:rFonts w:cs="Times New Roman"/>
          <w:sz w:val="22"/>
        </w:rPr>
        <w:t xml:space="preserve"> </w:t>
      </w:r>
      <w:r w:rsidR="008C0EDF" w:rsidRPr="0092053E">
        <w:rPr>
          <w:rFonts w:cs="Times New Roman"/>
          <w:sz w:val="22"/>
        </w:rPr>
        <w:t xml:space="preserve">for each product in a specific store </w:t>
      </w:r>
      <w:r w:rsidR="00071B5D" w:rsidRPr="0092053E">
        <w:rPr>
          <w:rFonts w:cs="Times New Roman"/>
          <w:sz w:val="22"/>
        </w:rPr>
        <w:t xml:space="preserve">can </w:t>
      </w:r>
      <w:r w:rsidR="00071B5D" w:rsidRPr="0092053E">
        <w:rPr>
          <w:rFonts w:cs="Times New Roman"/>
          <w:noProof/>
          <w:sz w:val="22"/>
        </w:rPr>
        <w:t>be</w:t>
      </w:r>
      <w:r w:rsidR="00DE3958">
        <w:rPr>
          <w:rFonts w:cs="Times New Roman"/>
          <w:noProof/>
          <w:sz w:val="22"/>
        </w:rPr>
        <w:t xml:space="preserve"> written</w:t>
      </w:r>
      <w:r w:rsidR="00071B5D" w:rsidRPr="0092053E">
        <w:rPr>
          <w:rFonts w:cs="Times New Roman"/>
          <w:sz w:val="22"/>
        </w:rPr>
        <w:t xml:space="preserve"> as follows:</w:t>
      </w:r>
    </w:p>
    <w:p w14:paraId="69961021" w14:textId="77777777" w:rsidR="009C2357" w:rsidRPr="0092053E" w:rsidRDefault="00747E46"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129497F3" w:rsidR="00620ACE" w:rsidRPr="0092053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5E857931" w:rsidR="00971633" w:rsidRPr="0092053E" w:rsidRDefault="00971633"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sz w:val="22"/>
        </w:rPr>
        <w:t xml:space="preserve"> is the log sales of the focal product at week </w:t>
      </w:r>
      <m:oMath>
        <m:r>
          <w:rPr>
            <w:rFonts w:ascii="Cambria Math" w:hAnsi="Cambria Math" w:cs="Times New Roman"/>
            <w:sz w:val="22"/>
          </w:rPr>
          <m:t>t</m:t>
        </m:r>
      </m:oMath>
      <w:r w:rsidRPr="0092053E">
        <w:rPr>
          <w:rFonts w:cs="Times New Roman"/>
          <w:sz w:val="22"/>
        </w:rPr>
        <w:t>.</w:t>
      </w:r>
      <w:r w:rsidR="005D1A57" w:rsidRPr="0092053E">
        <w:rPr>
          <w:rFonts w:cs="Times New Roman"/>
          <w:sz w:val="22"/>
        </w:rPr>
        <w:t xml:space="preserve"> We include the time</w:t>
      </w:r>
      <w:r w:rsidR="009F6F48" w:rsidRPr="0092053E">
        <w:rPr>
          <w:rFonts w:cs="Times New Roman"/>
          <w:sz w:val="22"/>
        </w:rPr>
        <w:t xml:space="preserve"> </w:t>
      </w:r>
      <m:oMath>
        <m:r>
          <w:rPr>
            <w:rFonts w:ascii="Cambria Math" w:hAnsi="Cambria Math" w:cs="Times New Roman"/>
            <w:sz w:val="22"/>
          </w:rPr>
          <m:t>t</m:t>
        </m:r>
      </m:oMath>
      <w:r w:rsidRPr="0092053E">
        <w:rPr>
          <w:rFonts w:cs="Times New Roman"/>
          <w:sz w:val="22"/>
        </w:rPr>
        <w:t xml:space="preserve"> </w:t>
      </w:r>
      <w:r w:rsidR="005D1A57" w:rsidRPr="0092053E">
        <w:rPr>
          <w:rFonts w:cs="Times New Roman"/>
          <w:sz w:val="22"/>
        </w:rPr>
        <w:t xml:space="preserve">as a variable to </w:t>
      </w:r>
      <w:r w:rsidRPr="0092053E">
        <w:rPr>
          <w:rFonts w:cs="Times New Roman"/>
          <w:sz w:val="22"/>
        </w:rPr>
        <w:t xml:space="preserve">capture any potential trend during the estimation period </w:t>
      </w:r>
      <w:r w:rsidRPr="0092053E">
        <w:rPr>
          <w:rFonts w:cs="Times New Roman"/>
          <w:sz w:val="22"/>
        </w:rPr>
        <w:fldChar w:fldCharType="begin"/>
      </w:r>
      <w:r w:rsidR="004979ED">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2053E">
        <w:rPr>
          <w:rFonts w:cs="Times New Roman"/>
          <w:sz w:val="22"/>
        </w:rPr>
        <w:fldChar w:fldCharType="separate"/>
      </w:r>
      <w:r w:rsidR="00330CC3">
        <w:rPr>
          <w:rFonts w:cs="Times New Roman"/>
          <w:noProof/>
          <w:sz w:val="22"/>
        </w:rPr>
        <w:t>(Song &amp; Witt, 2003)</w:t>
      </w:r>
      <w:r w:rsidRPr="0092053E">
        <w:rPr>
          <w:rFonts w:cs="Times New Roman"/>
          <w:sz w:val="22"/>
        </w:rPr>
        <w:fldChar w:fldCharType="end"/>
      </w:r>
      <w:r w:rsidRPr="0092053E">
        <w:rPr>
          <w:rFonts w:cs="Times New Roman"/>
          <w:sz w:val="22"/>
        </w:rPr>
        <w:t>.</w:t>
      </w:r>
      <w:r w:rsidR="009F6F48"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92053E">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92053E">
        <w:rPr>
          <w:rFonts w:cs="Times New Roman"/>
          <w:sz w:val="22"/>
        </w:rPr>
        <w:t xml:space="preserve"> </w:t>
      </w:r>
      <w:r w:rsidR="00006896" w:rsidRPr="0092053E">
        <w:rPr>
          <w:rFonts w:cs="Times New Roman"/>
          <w:sz w:val="22"/>
        </w:rPr>
        <w:t xml:space="preserve">respectively </w:t>
      </w:r>
      <w:r w:rsidRPr="0092053E">
        <w:rPr>
          <w:rFonts w:cs="Times New Roman"/>
          <w:sz w:val="22"/>
        </w:rPr>
        <w:t xml:space="preserve">represent the log price of the focal product and </w:t>
      </w:r>
      <w:r w:rsidR="00006896" w:rsidRPr="0092053E">
        <w:rPr>
          <w:rFonts w:cs="Times New Roman"/>
          <w:sz w:val="22"/>
        </w:rPr>
        <w:t xml:space="preserve">the log price of </w:t>
      </w:r>
      <w:r w:rsidRPr="0092053E">
        <w:rPr>
          <w:rFonts w:cs="Times New Roman"/>
          <w:sz w:val="22"/>
        </w:rPr>
        <w:t xml:space="preserve">a competitive product, </w:t>
      </w:r>
      <w:r w:rsidRPr="0092053E">
        <w:rPr>
          <w:rFonts w:cs="Times New Roman"/>
          <w:i/>
          <w:sz w:val="22"/>
        </w:rPr>
        <w:t>m</w:t>
      </w:r>
      <w:r w:rsidRPr="0092053E">
        <w:rPr>
          <w:rFonts w:cs="Times New Roman"/>
          <w:sz w:val="22"/>
        </w:rPr>
        <w:t xml:space="preserve">, at week </w:t>
      </w:r>
      <m:oMath>
        <m:r>
          <w:rPr>
            <w:rFonts w:ascii="Cambria Math" w:hAnsi="Cambria Math" w:cs="Times New Roman"/>
            <w:sz w:val="22"/>
          </w:rPr>
          <m:t>t-j</m:t>
        </m:r>
      </m:oMath>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92053E">
        <w:rPr>
          <w:rFonts w:cs="Times New Roman"/>
          <w:sz w:val="22"/>
        </w:rPr>
        <w:t xml:space="preserve"> represent the </w:t>
      </w:r>
      <w:r w:rsidR="00F548B8" w:rsidRPr="0092053E">
        <w:rPr>
          <w:rFonts w:cs="Times New Roman"/>
          <w:sz w:val="22"/>
        </w:rPr>
        <w:t>f</w:t>
      </w:r>
      <w:r w:rsidRPr="0092053E">
        <w:rPr>
          <w:rFonts w:cs="Times New Roman"/>
          <w:sz w:val="22"/>
        </w:rPr>
        <w:t xml:space="preserve">eature </w:t>
      </w:r>
      <w:r w:rsidR="00F548B8" w:rsidRPr="0092053E">
        <w:rPr>
          <w:rFonts w:cs="Times New Roman"/>
          <w:sz w:val="22"/>
        </w:rPr>
        <w:t xml:space="preserve">and the display </w:t>
      </w:r>
      <w:r w:rsidRPr="0092053E">
        <w:rPr>
          <w:rFonts w:cs="Times New Roman"/>
          <w:sz w:val="22"/>
        </w:rPr>
        <w:t>dumm</w:t>
      </w:r>
      <w:r w:rsidR="00F548B8" w:rsidRPr="0092053E">
        <w:rPr>
          <w:rFonts w:cs="Times New Roman"/>
          <w:sz w:val="22"/>
        </w:rPr>
        <w:t>y variables</w:t>
      </w:r>
      <w:r w:rsidRPr="0092053E">
        <w:rPr>
          <w:rFonts w:cs="Times New Roman"/>
          <w:sz w:val="22"/>
        </w:rPr>
        <w:t xml:space="preserve"> for the focal product at week </w:t>
      </w:r>
      <m:oMath>
        <m:r>
          <w:rPr>
            <w:rFonts w:ascii="Cambria Math" w:hAnsi="Cambria Math" w:cs="Times New Roman"/>
            <w:sz w:val="22"/>
          </w:rPr>
          <m:t>t-j</m:t>
        </m:r>
      </m:oMath>
      <w:r w:rsidRPr="0092053E">
        <w:rPr>
          <w:rFonts w:cs="Times New Roman"/>
          <w:sz w:val="22"/>
        </w:rPr>
        <w:t>.</w:t>
      </w:r>
      <w:r w:rsidR="005D1A57" w:rsidRPr="0092053E">
        <w:rPr>
          <w:rFonts w:cs="Times New Roman"/>
          <w:sz w:val="22"/>
        </w:rPr>
        <w:t xml:space="preserve"> The </w:t>
      </w:r>
      <w:r w:rsidR="00AA66A5" w:rsidRPr="0092053E">
        <w:rPr>
          <w:rFonts w:cs="Times New Roman"/>
          <w:sz w:val="22"/>
        </w:rPr>
        <w:t xml:space="preserve">first two </w:t>
      </w:r>
      <w:r w:rsidR="005D1A57" w:rsidRPr="0092053E">
        <w:rPr>
          <w:rFonts w:cs="Times New Roman"/>
          <w:sz w:val="22"/>
        </w:rPr>
        <w:t xml:space="preserve">trigonometric variables,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and</w:t>
      </w:r>
      <w:r w:rsidR="005D1A57" w:rsidRPr="0092053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capture the month of the year effect, and the </w:t>
      </w:r>
      <w:r w:rsidR="00AF2D2B" w:rsidRPr="0092053E">
        <w:rPr>
          <w:rFonts w:cs="Times New Roman"/>
          <w:sz w:val="22"/>
        </w:rPr>
        <w:t>other</w:t>
      </w:r>
      <w:r w:rsidR="00AA66A5" w:rsidRPr="0092053E">
        <w:rPr>
          <w:rFonts w:cs="Times New Roman"/>
          <w:sz w:val="22"/>
        </w:rPr>
        <w:t xml:space="preserve"> two </w:t>
      </w:r>
      <w:r w:rsidR="00D00464" w:rsidRPr="0092053E">
        <w:rPr>
          <w:rFonts w:cs="Times New Roman"/>
          <w:sz w:val="22"/>
        </w:rPr>
        <w:t xml:space="preserve">trigonometric </w:t>
      </w:r>
      <w:r w:rsidR="00AA66A5" w:rsidRPr="0092053E">
        <w:rPr>
          <w:rFonts w:cs="Times New Roman"/>
          <w:sz w:val="22"/>
        </w:rPr>
        <w:lastRenderedPageBreak/>
        <w:t>variables</w:t>
      </w:r>
      <w:r w:rsidR="00C27CEF" w:rsidRPr="0092053E">
        <w:rPr>
          <w:rFonts w:cs="Times New Roman"/>
          <w:sz w:val="22"/>
        </w:rPr>
        <w:t xml:space="preserve">,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92053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92053E">
        <w:rPr>
          <w:rFonts w:cs="Times New Roman"/>
          <w:sz w:val="22"/>
        </w:rPr>
        <w:t xml:space="preserve"> capture </w:t>
      </w:r>
      <w:r w:rsidR="00AA66A5" w:rsidRPr="0092053E">
        <w:rPr>
          <w:rFonts w:cs="Times New Roman"/>
          <w:sz w:val="22"/>
        </w:rPr>
        <w:t xml:space="preserve">the </w:t>
      </w:r>
      <w:r w:rsidR="005D1A57" w:rsidRPr="0092053E">
        <w:rPr>
          <w:rFonts w:cs="Times New Roman"/>
          <w:sz w:val="22"/>
        </w:rPr>
        <w:t>week of the month</w:t>
      </w:r>
      <w:r w:rsidR="00AA66A5" w:rsidRPr="0092053E">
        <w:rPr>
          <w:rFonts w:cs="Times New Roman"/>
          <w:sz w:val="22"/>
        </w:rPr>
        <w:t xml:space="preserve"> effect</w:t>
      </w:r>
      <w:r w:rsidR="00330CC3">
        <w:rPr>
          <w:rFonts w:cs="Times New Roman"/>
          <w:sz w:val="22"/>
        </w:rPr>
        <w:t xml:space="preserve"> </w:t>
      </w:r>
      <w:r w:rsidR="00330CC3">
        <w:rPr>
          <w:rFonts w:cs="Times New Roman"/>
          <w:sz w:val="22"/>
        </w:rPr>
        <w:fldChar w:fldCharType="begin"/>
      </w:r>
      <w:r w:rsidR="00330CC3">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330CC3">
        <w:rPr>
          <w:rFonts w:cs="Times New Roman"/>
          <w:sz w:val="22"/>
        </w:rPr>
        <w:fldChar w:fldCharType="separate"/>
      </w:r>
      <w:r w:rsidR="00330CC3">
        <w:rPr>
          <w:rFonts w:cs="Times New Roman"/>
          <w:noProof/>
          <w:sz w:val="22"/>
        </w:rPr>
        <w:t>(A. Harvey, 2006)</w:t>
      </w:r>
      <w:r w:rsidR="00330CC3">
        <w:rPr>
          <w:rFonts w:cs="Times New Roman"/>
          <w:sz w:val="22"/>
        </w:rPr>
        <w:fldChar w:fldCharType="end"/>
      </w:r>
      <w:r w:rsidR="009F2631">
        <w:rPr>
          <w:rFonts w:cs="Times New Roman"/>
          <w:sz w:val="22"/>
        </w:rPr>
        <w:t xml:space="preserve"> </w:t>
      </w:r>
      <w:commentRangeStart w:id="32"/>
      <w:commentRangeEnd w:id="32"/>
      <w:r w:rsidR="00DE3958">
        <w:rPr>
          <w:rStyle w:val="CommentReference"/>
        </w:rPr>
        <w:commentReference w:id="32"/>
      </w:r>
      <w:r w:rsidR="005D1A57" w:rsidRPr="0092053E">
        <w:rPr>
          <w:rStyle w:val="FootnoteReference"/>
          <w:rFonts w:cs="Times New Roman"/>
          <w:sz w:val="22"/>
        </w:rPr>
        <w:footnoteReference w:id="5"/>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xml:space="preserve">. The dummy variable represents the week of the </w:t>
      </w:r>
      <w:r w:rsidR="00FF4838" w:rsidRPr="0092053E">
        <w:rPr>
          <w:rFonts w:cs="Times New Roman"/>
          <w:sz w:val="22"/>
        </w:rPr>
        <w:t>calendar</w:t>
      </w:r>
      <w:r w:rsidRPr="0092053E">
        <w:rPr>
          <w:rFonts w:cs="Times New Roman"/>
          <w:sz w:val="22"/>
        </w:rPr>
        <w:t xml:space="preserve"> event </w:t>
      </w:r>
      <w:r w:rsidR="00FF4838" w:rsidRPr="0092053E">
        <w:rPr>
          <w:rFonts w:cs="Times New Roman"/>
          <w:sz w:val="22"/>
        </w:rPr>
        <w:t>if</w:t>
      </w:r>
      <w:r w:rsidRPr="0092053E">
        <w:rPr>
          <w:rFonts w:cs="Times New Roman"/>
          <w:sz w:val="22"/>
        </w:rPr>
        <w:t xml:space="preserve"> </w:t>
      </w:r>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takes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are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is the error term and </w:t>
      </w:r>
      <w:r w:rsidR="002F5984" w:rsidRPr="0092053E">
        <w:rPr>
          <w:rFonts w:cs="Times New Roman"/>
          <w:sz w:val="22"/>
        </w:rPr>
        <w:t>we</w:t>
      </w:r>
      <w:r w:rsidR="00F548B8" w:rsidRPr="0092053E">
        <w:rPr>
          <w:rFonts w:cs="Times New Roman"/>
          <w:sz w:val="22"/>
        </w:rPr>
        <w:t xml:space="preserve"> assume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is the order of the lags and is set as </w:t>
      </w:r>
      <w:proofErr w:type="gramStart"/>
      <w:r w:rsidRPr="0092053E">
        <w:rPr>
          <w:rFonts w:cs="Times New Roman"/>
          <w:sz w:val="22"/>
        </w:rPr>
        <w:t>2.</w:t>
      </w:r>
      <w:proofErr w:type="gramEnd"/>
      <w:r w:rsidR="00133312" w:rsidRPr="0092053E">
        <w:rPr>
          <w:rFonts w:cs="Times New Roman"/>
          <w:sz w:val="22"/>
        </w:rPr>
        <w:t xml:space="preserve"> </w:t>
      </w:r>
      <m:oMath>
        <m:r>
          <w:rPr>
            <w:rFonts w:ascii="Cambria Math" w:hAnsi="Cambria Math" w:cs="Times New Roman"/>
            <w:sz w:val="22"/>
          </w:rPr>
          <m:t>M</m:t>
        </m:r>
      </m:oMath>
      <w:r w:rsidRPr="0092053E">
        <w:rPr>
          <w:rFonts w:cs="Times New Roman"/>
          <w:i/>
          <w:sz w:val="22"/>
        </w:rPr>
        <w:t xml:space="preserve">, </w:t>
      </w:r>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42825B09" w14:textId="55C0BA9E" w:rsidR="00971633" w:rsidRPr="0015038E" w:rsidDel="0015038E" w:rsidRDefault="00971633" w:rsidP="00971633">
      <w:pPr>
        <w:shd w:val="clear" w:color="auto" w:fill="FFFFFF" w:themeFill="background1"/>
        <w:spacing w:after="0" w:line="360" w:lineRule="auto"/>
        <w:rPr>
          <w:del w:id="33" w:author="tao huang" w:date="2019-04-10T17:29:00Z"/>
          <w:rFonts w:cs="Times New Roman"/>
          <w:sz w:val="22"/>
          <w:rPrChange w:id="34" w:author="tao huang" w:date="2019-04-10T17:29:00Z">
            <w:rPr>
              <w:del w:id="35" w:author="tao huang" w:date="2019-04-10T17:29:00Z"/>
              <w:rFonts w:ascii="Cambria Math" w:hAnsi="Cambria Math" w:cs="Times New Roman"/>
              <w:i/>
              <w:sz w:val="22"/>
            </w:rPr>
          </w:rPrChange>
        </w:rPr>
      </w:pPr>
      <m:oMathPara>
        <m:oMath>
          <m:r>
            <w:del w:id="36" w:author="tao huang" w:date="2019-04-10T17:29:00Z">
              <w:rPr>
                <w:rFonts w:ascii="Cambria Math" w:hAnsi="Cambria Math" w:cs="Times New Roman"/>
                <w:sz w:val="22"/>
              </w:rPr>
              <m:t xml:space="preserve"> </m:t>
            </w:del>
          </m:r>
          <m:r>
            <w:del w:id="37" w:author="tao huang" w:date="2019-04-10T17:29:00Z">
              <w:rPr>
                <w:rFonts w:ascii="Cambria Math" w:hAnsi="Cambria Math" w:cs="Times New Roman"/>
                <w:i/>
                <w:sz w:val="22"/>
              </w:rPr>
              <w:fldChar w:fldCharType="begin"/>
            </w:del>
          </m:r>
          <m:r>
            <w:del w:id="38" w:author="tao huang" w:date="2019-04-10T17:29:00Z">
              <m:rPr>
                <m:sty m:val="p"/>
              </m:rPr>
              <w:rPr>
                <w:rFonts w:ascii="Cambria Math" w:hAnsi="Cambria Math" w:cs="Times New Roman"/>
                <w:sz w:val="22"/>
              </w:rPr>
              <m:t xml:space="preserve"> ADDIN EN.CITE &lt;EndNote&gt;&lt;Cite&gt;&lt;Author&gt;Harvey&lt;/Author&gt;&lt;Year&gt;1997&lt;/Year&gt;&lt;RecNum&gt;767&lt;/RecNum&gt;&lt;record&gt;&lt;rec-number&gt;767&lt;/rec-number&gt;&lt;foreign-keys&gt;&lt;key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m:t>
            </w:del>
          </m:r>
          <m:r>
            <w:del w:id="39" w:author="tao huang" w:date="2019-04-10T17:29:00Z">
              <w:rPr>
                <w:rFonts w:ascii="Cambria Math" w:hAnsi="Cambria Math" w:cs="Times New Roman"/>
                <w:i/>
                <w:sz w:val="22"/>
              </w:rPr>
              <w:fldChar w:fldCharType="separate"/>
            </w:del>
          </m:r>
          <m:r>
            <w:del w:id="40" w:author="tao huang" w:date="2019-04-10T17:29:00Z">
              <m:rPr>
                <m:sty m:val="p"/>
              </m:rPr>
              <w:rPr>
                <w:rFonts w:ascii="Cambria Math" w:hAnsi="Cambria Math" w:cs="Times New Roman"/>
                <w:noProof/>
                <w:sz w:val="22"/>
                <w:lang w:val="en-US"/>
              </w:rPr>
              <m:t>Error! Bookmark not defined.</m:t>
            </w:del>
          </m:r>
          <m:r>
            <w:del w:id="41" w:author="tao huang" w:date="2019-04-10T17:29:00Z">
              <w:rPr>
                <w:rFonts w:ascii="Cambria Math" w:hAnsi="Cambria Math" w:cs="Times New Roman"/>
                <w:i/>
                <w:sz w:val="22"/>
              </w:rPr>
              <w:fldChar w:fldCharType="end"/>
            </w:del>
          </m:r>
        </m:oMath>
      </m:oMathPara>
    </w:p>
    <w:p w14:paraId="5DC42320" w14:textId="77777777" w:rsidR="0015038E" w:rsidRPr="0092053E" w:rsidRDefault="0015038E" w:rsidP="00971633">
      <w:pPr>
        <w:pStyle w:val="ListParagraph"/>
        <w:shd w:val="clear" w:color="auto" w:fill="FFFFFF" w:themeFill="background1"/>
        <w:spacing w:after="0" w:line="360" w:lineRule="auto"/>
        <w:ind w:left="0"/>
        <w:rPr>
          <w:ins w:id="42" w:author="tao huang" w:date="2019-04-10T17:29:00Z"/>
          <w:rFonts w:cs="Times New Roman"/>
          <w:sz w:val="22"/>
        </w:rPr>
      </w:pPr>
    </w:p>
    <w:p w14:paraId="1DEB4FF9" w14:textId="5C6496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r w:rsidR="00A20DD6" w:rsidRPr="00C63D51">
        <w:rPr>
          <w:rFonts w:cs="Times New Roman"/>
          <w:noProof/>
          <w:sz w:val="22"/>
        </w:rPr>
        <w:t>contains</w:t>
      </w:r>
      <w:r w:rsidRPr="0092053E">
        <w:rPr>
          <w:rFonts w:cs="Times New Roman"/>
          <w:sz w:val="22"/>
        </w:rPr>
        <w:t xml:space="preser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w:t>
      </w:r>
      <w:r w:rsidR="00A104F9">
        <w:rPr>
          <w:rFonts w:cs="Times New Roman"/>
          <w:sz w:val="22"/>
        </w:rPr>
        <w:t>s</w:t>
      </w:r>
      <w:r w:rsidR="006A2599" w:rsidRPr="0092053E">
        <w:rPr>
          <w:rFonts w:cs="Times New Roman"/>
          <w:sz w:val="22"/>
        </w:rPr>
        <w:t xml:space="preserve">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330CC3">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 xml:space="preserve">e </w:t>
      </w:r>
      <w:r w:rsidR="00546E91" w:rsidRPr="00C63D51">
        <w:rPr>
          <w:rFonts w:cs="Times New Roman"/>
          <w:noProof/>
          <w:sz w:val="22"/>
        </w:rPr>
        <w:t>result</w:t>
      </w:r>
      <w:r w:rsidR="00A20DD6" w:rsidRPr="00C63D51">
        <w:rPr>
          <w:rFonts w:cs="Times New Roman"/>
          <w:noProof/>
          <w:sz w:val="22"/>
        </w:rPr>
        <w:t>ing</w:t>
      </w:r>
      <w:r w:rsidR="00546E91" w:rsidRPr="0092053E">
        <w:rPr>
          <w:rFonts w:cs="Times New Roman"/>
          <w:sz w:val="22"/>
        </w:rPr>
        <w:t xml:space="preserve">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r w:rsidR="00DE3958">
        <w:rPr>
          <w:rFonts w:cs="Times New Roman"/>
          <w:sz w:val="22"/>
        </w:rPr>
        <w:t xml:space="preserve">have </w:t>
      </w:r>
      <w:r w:rsidR="00F66F82" w:rsidRPr="0092053E">
        <w:rPr>
          <w:rFonts w:cs="Times New Roman"/>
          <w:sz w:val="22"/>
        </w:rPr>
        <w:t>show</w:t>
      </w:r>
      <w:ins w:id="43" w:author="tao huang" w:date="2019-04-10T17:29:00Z">
        <w:r w:rsidR="00870DA5">
          <w:rPr>
            <w:rFonts w:cs="Times New Roman"/>
            <w:sz w:val="22"/>
          </w:rPr>
          <w:t>n</w:t>
        </w:r>
      </w:ins>
      <w:del w:id="44" w:author="tao huang" w:date="2019-04-10T17:29:00Z">
        <w:r w:rsidR="00DE3958" w:rsidDel="00870DA5">
          <w:rPr>
            <w:rFonts w:cs="Times New Roman"/>
            <w:sz w:val="22"/>
          </w:rPr>
          <w:delText>s</w:delText>
        </w:r>
      </w:del>
      <w:r w:rsidRPr="0092053E">
        <w:rPr>
          <w:rFonts w:cs="Times New Roman"/>
          <w:sz w:val="22"/>
        </w:rPr>
        <w:t xml:space="preserve"> that models simplified by the LASSO procedure</w:t>
      </w:r>
      <w:r w:rsidR="00DE3958">
        <w:rPr>
          <w:rFonts w:cs="Times New Roman"/>
          <w:sz w:val="22"/>
        </w:rPr>
        <w:t xml:space="preserve"> can</w:t>
      </w:r>
      <w:r w:rsidR="00CB0D02" w:rsidRPr="0092053E">
        <w:rPr>
          <w:rFonts w:cs="Times New Roman"/>
          <w:sz w:val="22"/>
        </w:rPr>
        <w:t xml:space="preserve"> </w:t>
      </w:r>
      <w:r w:rsidRPr="0092053E">
        <w:rPr>
          <w:rFonts w:cs="Times New Roman"/>
          <w:sz w:val="22"/>
        </w:rPr>
        <w:t xml:space="preserve">have good forecasting performance and outperform traditional models 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r w:rsidR="00A20DD6">
        <w:rPr>
          <w:rFonts w:cs="Times New Roman"/>
          <w:sz w:val="22"/>
        </w:rPr>
        <w:t xml:space="preserve">large number of </w:t>
      </w:r>
      <w:r w:rsidRPr="0092053E">
        <w:rPr>
          <w:rFonts w:cs="Times New Roman"/>
          <w:sz w:val="22"/>
        </w:rPr>
        <w:t xml:space="preserve">SKUs </w:t>
      </w:r>
      <w:r w:rsidRPr="0092053E">
        <w:rPr>
          <w:rFonts w:cs="Times New Roman"/>
          <w:sz w:val="22"/>
        </w:rPr>
        <w:fldChar w:fldCharType="begin"/>
      </w:r>
      <w:r w:rsidR="004979ED">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w:t>
      </w:r>
      <w:r w:rsidR="00C45EE7">
        <w:rPr>
          <w:rFonts w:cs="Times New Roman"/>
          <w:sz w:val="22"/>
        </w:rPr>
        <w:t xml:space="preserve">in </w:t>
      </w:r>
      <w:r w:rsidR="00563464" w:rsidRPr="0092053E">
        <w:rPr>
          <w:rFonts w:cs="Times New Roman"/>
          <w:sz w:val="22"/>
        </w:rPr>
        <w:t>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we</w:t>
      </w:r>
      <w:r w:rsidR="00C45EE7">
        <w:rPr>
          <w:rFonts w:cs="Times New Roman"/>
          <w:sz w:val="22"/>
        </w:rPr>
        <w:t xml:space="preserve"> specify</w:t>
      </w:r>
      <w:r w:rsidRPr="0092053E">
        <w:rPr>
          <w:rFonts w:cs="Times New Roman"/>
          <w:sz w:val="22"/>
        </w:rPr>
        <w:t xml:space="preserve"> a supplementary parallel ADL model which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92053E" w:rsidRDefault="00747E46"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23C558A1" w:rsidR="00971633" w:rsidRPr="0092053E" w:rsidRDefault="00971633" w:rsidP="00971633">
      <w:pPr>
        <w:pStyle w:val="ListParagraph"/>
        <w:shd w:val="clear" w:color="auto" w:fill="FFFFFF" w:themeFill="background1"/>
        <w:spacing w:after="0" w:line="360" w:lineRule="auto"/>
        <w:ind w:left="0"/>
        <w:jc w:val="right"/>
        <w:rPr>
          <w:rFonts w:cs="Times New Roman"/>
          <w:sz w:val="22"/>
        </w:rPr>
      </w:pPr>
      <w:r w:rsidRPr="0092053E">
        <w:rPr>
          <w:rFonts w:cs="Times New Roman"/>
          <w:sz w:val="22"/>
        </w:rPr>
        <w:t xml:space="preserve"> (</w:t>
      </w:r>
      <w:r w:rsidR="00CC0415" w:rsidRPr="0092053E">
        <w:rPr>
          <w:rFonts w:cs="Times New Roman"/>
          <w:sz w:val="22"/>
        </w:rPr>
        <w:t>8</w:t>
      </w:r>
      <w:r w:rsidRPr="0092053E">
        <w:rPr>
          <w:rFonts w:cs="Times New Roman"/>
          <w:sz w:val="22"/>
        </w:rPr>
        <w:t>)</w:t>
      </w:r>
      <w:r w:rsidR="00DE3958">
        <w:rPr>
          <w:rFonts w:cs="Times New Roman"/>
          <w:sz w:val="22"/>
        </w:rPr>
        <w:t>.</w:t>
      </w:r>
    </w:p>
    <w:p w14:paraId="59179734" w14:textId="3F1386FD" w:rsidR="001E74A5" w:rsidRPr="0092053E" w:rsidRDefault="00971633">
      <w:pPr>
        <w:pStyle w:val="ListParagraph"/>
        <w:shd w:val="clear" w:color="auto" w:fill="FFFFFF" w:themeFill="background1"/>
        <w:spacing w:after="0" w:line="360" w:lineRule="auto"/>
        <w:ind w:left="0"/>
        <w:rPr>
          <w:rFonts w:cs="Times New Roman"/>
          <w:sz w:val="22"/>
        </w:rPr>
      </w:pPr>
      <w:r w:rsidRPr="0092053E">
        <w:rPr>
          <w:rFonts w:cs="Times New Roman"/>
          <w:sz w:val="22"/>
        </w:rPr>
        <w:lastRenderedPageBreak/>
        <w:t xml:space="preserve">We simplify </w:t>
      </w:r>
      <w:r w:rsidR="007432A4" w:rsidRPr="0092053E">
        <w:rPr>
          <w:rFonts w:cs="Times New Roman"/>
          <w:sz w:val="22"/>
        </w:rPr>
        <w:t xml:space="preserve">the </w:t>
      </w:r>
      <w:r w:rsidR="00501802" w:rsidRPr="0092053E">
        <w:rPr>
          <w:rFonts w:cs="Times New Roman"/>
          <w:sz w:val="22"/>
        </w:rPr>
        <w:t xml:space="preserve">supplementary parallel ADL </w:t>
      </w:r>
      <w:r w:rsidRPr="0092053E">
        <w:rPr>
          <w:rFonts w:cs="Times New Roman"/>
          <w:sz w:val="22"/>
        </w:rPr>
        <w:t>model</w:t>
      </w:r>
      <w:r w:rsidR="00563464" w:rsidRPr="0092053E">
        <w:rPr>
          <w:rFonts w:cs="Times New Roman"/>
          <w:sz w:val="22"/>
        </w:rPr>
        <w:t xml:space="preserve"> </w:t>
      </w:r>
      <w:r w:rsidR="00492071">
        <w:rPr>
          <w:rFonts w:cs="Times New Roman"/>
          <w:sz w:val="22"/>
        </w:rPr>
        <w:t xml:space="preserve">by </w:t>
      </w:r>
      <w:commentRangeStart w:id="45"/>
      <w:r w:rsidRPr="0092053E">
        <w:rPr>
          <w:rFonts w:cs="Times New Roman"/>
          <w:sz w:val="22"/>
        </w:rPr>
        <w:t xml:space="preserve">using the </w:t>
      </w:r>
      <w:commentRangeEnd w:id="45"/>
      <w:r w:rsidR="00931414">
        <w:rPr>
          <w:rStyle w:val="CommentReference"/>
        </w:rPr>
        <w:commentReference w:id="45"/>
      </w:r>
      <w:r w:rsidRPr="0092053E">
        <w:rPr>
          <w:rFonts w:cs="Times New Roman"/>
          <w:sz w:val="22"/>
        </w:rPr>
        <w:t xml:space="preserve">LASSO procedure (we refer to </w:t>
      </w:r>
      <w:r w:rsidR="00501802"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92053E">
        <w:rPr>
          <w:rFonts w:cs="Times New Roman"/>
          <w:noProof/>
          <w:sz w:val="22"/>
        </w:rPr>
        <w:t>own model thereafter)</w:t>
      </w:r>
      <w:r w:rsidR="00DF3A06" w:rsidRPr="0092053E">
        <w:rPr>
          <w:rFonts w:cs="Times New Roman"/>
          <w:sz w:val="22"/>
        </w:rPr>
        <w:t>. We</w:t>
      </w:r>
      <w:r w:rsidR="00D01B85" w:rsidRPr="0092053E">
        <w:rPr>
          <w:rFonts w:cs="Times New Roman"/>
          <w:sz w:val="22"/>
        </w:rPr>
        <w:t xml:space="preserve"> </w:t>
      </w:r>
      <w:r w:rsidR="0082094B" w:rsidRPr="0092053E">
        <w:rPr>
          <w:rFonts w:cs="Times New Roman"/>
          <w:sz w:val="22"/>
        </w:rPr>
        <w:t>incorporate</w:t>
      </w:r>
      <w:r w:rsidRPr="0092053E">
        <w:rPr>
          <w:rFonts w:cs="Times New Roman"/>
          <w:sz w:val="22"/>
        </w:rPr>
        <w:t xml:space="preserve"> the </w:t>
      </w:r>
      <w:r w:rsidR="00F46A98" w:rsidRPr="0092053E">
        <w:rPr>
          <w:rFonts w:cs="Times New Roman"/>
          <w:sz w:val="22"/>
        </w:rPr>
        <w:t>explanatory</w:t>
      </w:r>
      <w:r w:rsidR="00290BC9" w:rsidRPr="0092053E">
        <w:rPr>
          <w:rFonts w:cs="Times New Roman"/>
          <w:sz w:val="22"/>
        </w:rPr>
        <w:t xml:space="preserve"> </w:t>
      </w:r>
      <w:r w:rsidRPr="0092053E">
        <w:rPr>
          <w:rFonts w:cs="Times New Roman"/>
          <w:sz w:val="22"/>
        </w:rPr>
        <w:t xml:space="preserve">variables retained </w:t>
      </w:r>
      <w:r w:rsidR="00D01B85" w:rsidRPr="0092053E">
        <w:rPr>
          <w:rFonts w:cs="Times New Roman"/>
          <w:sz w:val="22"/>
        </w:rPr>
        <w:t>in</w:t>
      </w:r>
      <w:r w:rsidRPr="0092053E">
        <w:rPr>
          <w:rFonts w:cs="Times New Roman"/>
          <w:sz w:val="22"/>
        </w:rPr>
        <w:t xml:space="preserve"> the ADL-own model </w:t>
      </w:r>
      <w:r w:rsidR="0082094B" w:rsidRPr="0092053E">
        <w:rPr>
          <w:rFonts w:cs="Times New Roman"/>
          <w:sz w:val="22"/>
        </w:rPr>
        <w:t>into</w:t>
      </w:r>
      <w:r w:rsidRPr="0092053E">
        <w:rPr>
          <w:rFonts w:cs="Times New Roman"/>
          <w:sz w:val="22"/>
        </w:rPr>
        <w:t xml:space="preserve"> the ADL-raw model (we refer </w:t>
      </w:r>
      <w:r w:rsidR="00BB39FF" w:rsidRPr="0092053E">
        <w:rPr>
          <w:rFonts w:cs="Times New Roman"/>
          <w:sz w:val="22"/>
        </w:rPr>
        <w:t xml:space="preserve">to </w:t>
      </w:r>
      <w:r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843EA5">
        <w:rPr>
          <w:rFonts w:cs="Times New Roman"/>
          <w:noProof/>
          <w:sz w:val="22"/>
        </w:rPr>
        <w:t>intra</w:t>
      </w:r>
      <w:r w:rsidR="00290BC9" w:rsidRPr="0092053E">
        <w:rPr>
          <w:rFonts w:cs="Times New Roman"/>
          <w:sz w:val="22"/>
        </w:rPr>
        <w:t xml:space="preserve"> </w:t>
      </w:r>
      <w:commentRangeStart w:id="46"/>
      <w:r w:rsidR="00290BC9" w:rsidRPr="0092053E">
        <w:rPr>
          <w:rFonts w:cs="Times New Roman"/>
          <w:sz w:val="22"/>
        </w:rPr>
        <w:t>model</w:t>
      </w:r>
      <w:commentRangeEnd w:id="46"/>
      <w:r w:rsidR="00931414">
        <w:rPr>
          <w:rStyle w:val="CommentReference"/>
        </w:rPr>
        <w:commentReference w:id="46"/>
      </w:r>
      <w:r w:rsidR="009A7CEE">
        <w:rPr>
          <w:rFonts w:cs="Times New Roman"/>
          <w:sz w:val="22"/>
        </w:rPr>
        <w:t xml:space="preserve"> hereafter</w:t>
      </w:r>
      <w:r w:rsidR="00290BC9" w:rsidRPr="0092053E">
        <w:rPr>
          <w:rFonts w:cs="Times New Roman"/>
          <w:sz w:val="22"/>
        </w:rPr>
        <w:t>).</w:t>
      </w:r>
      <w:r w:rsidR="00B83AE7" w:rsidRPr="0092053E">
        <w:rPr>
          <w:rFonts w:cs="Times New Roman"/>
          <w:sz w:val="22"/>
        </w:rPr>
        <w:t xml:space="preserve"> </w:t>
      </w:r>
      <w:r w:rsidR="00B83AE7" w:rsidRPr="0092053E">
        <w:rPr>
          <w:rFonts w:cs="Times New Roman"/>
          <w:noProof/>
          <w:sz w:val="22"/>
        </w:rPr>
        <w:t>This</w:t>
      </w:r>
      <w:r w:rsidR="00B83AE7" w:rsidRPr="0092053E">
        <w:rPr>
          <w:rFonts w:cs="Times New Roman"/>
          <w:sz w:val="22"/>
        </w:rPr>
        <w:t xml:space="preserve"> enables us </w:t>
      </w:r>
      <w:r w:rsidR="00B83AE7" w:rsidRPr="0092053E">
        <w:rPr>
          <w:rFonts w:cs="Times New Roman"/>
          <w:noProof/>
          <w:sz w:val="22"/>
        </w:rPr>
        <w:t>to selectively retain</w:t>
      </w:r>
      <w:r w:rsidR="00221593" w:rsidRPr="0092053E">
        <w:rPr>
          <w:rFonts w:cs="Times New Roman"/>
          <w:noProof/>
          <w:sz w:val="22"/>
        </w:rPr>
        <w:t xml:space="preserve"> </w:t>
      </w:r>
      <w:r w:rsidR="009153C9" w:rsidRPr="0092053E">
        <w:rPr>
          <w:rFonts w:cs="Times New Roman"/>
          <w:noProof/>
          <w:sz w:val="22"/>
        </w:rPr>
        <w:t xml:space="preserve">potentially important variables </w:t>
      </w:r>
      <w:commentRangeStart w:id="47"/>
      <w:r w:rsidR="00B46CCD">
        <w:rPr>
          <w:rFonts w:cs="Times New Roman"/>
          <w:sz w:val="22"/>
        </w:rPr>
        <w:t xml:space="preserve">only </w:t>
      </w:r>
      <w:r w:rsidR="00EA2ECC" w:rsidRPr="0092053E">
        <w:rPr>
          <w:rFonts w:cs="Times New Roman"/>
          <w:sz w:val="22"/>
        </w:rPr>
        <w:t>at a cost of efficiency</w:t>
      </w:r>
      <w:r w:rsidR="00DF3A06" w:rsidRPr="0092053E">
        <w:rPr>
          <w:rFonts w:cs="Times New Roman"/>
          <w:sz w:val="22"/>
        </w:rPr>
        <w:t xml:space="preserve">. </w:t>
      </w:r>
      <w:commentRangeEnd w:id="47"/>
      <w:r w:rsidR="00B71C75">
        <w:rPr>
          <w:rStyle w:val="CommentReference"/>
        </w:rPr>
        <w:commentReference w:id="47"/>
      </w:r>
      <w:r w:rsidR="00FF66F1" w:rsidRPr="0092053E">
        <w:rPr>
          <w:rFonts w:cs="Times New Roman"/>
          <w:sz w:val="22"/>
        </w:rPr>
        <w:t xml:space="preserve">The </w:t>
      </w:r>
      <w:r w:rsidR="00350F86" w:rsidRPr="0092053E">
        <w:rPr>
          <w:rFonts w:cs="Times New Roman"/>
          <w:sz w:val="22"/>
        </w:rPr>
        <w:t>supplementary parallel ADL model</w:t>
      </w:r>
      <w:r w:rsidR="00563464" w:rsidRPr="0092053E">
        <w:rPr>
          <w:rFonts w:cs="Times New Roman"/>
          <w:sz w:val="22"/>
        </w:rPr>
        <w:t xml:space="preserve">, </w:t>
      </w:r>
      <w:r w:rsidR="00350F86" w:rsidRPr="0092053E">
        <w:rPr>
          <w:rFonts w:cs="Times New Roman"/>
          <w:sz w:val="22"/>
        </w:rPr>
        <w:t>by definition, has fewer explanatory variables compared to the general ADL model</w:t>
      </w:r>
      <w:r w:rsidR="009153C9" w:rsidRPr="0092053E">
        <w:rPr>
          <w:rFonts w:cs="Times New Roman"/>
          <w:sz w:val="22"/>
        </w:rPr>
        <w:t xml:space="preserve"> </w:t>
      </w:r>
      <w:r w:rsidR="00350F86" w:rsidRPr="0092053E">
        <w:rPr>
          <w:rFonts w:cs="Times New Roman"/>
          <w:sz w:val="22"/>
        </w:rPr>
        <w:t xml:space="preserve">and </w:t>
      </w:r>
      <w:r w:rsidR="0082094B" w:rsidRPr="0092053E">
        <w:rPr>
          <w:rFonts w:cs="Times New Roman"/>
          <w:sz w:val="22"/>
        </w:rPr>
        <w:t xml:space="preserve">thus </w:t>
      </w:r>
      <w:r w:rsidR="00475216" w:rsidRPr="0092053E">
        <w:rPr>
          <w:rFonts w:cs="Times New Roman"/>
          <w:sz w:val="22"/>
        </w:rPr>
        <w:t>is</w:t>
      </w:r>
      <w:r w:rsidR="007A08E9" w:rsidRPr="0092053E">
        <w:rPr>
          <w:rFonts w:cs="Times New Roman"/>
          <w:sz w:val="22"/>
        </w:rPr>
        <w:t xml:space="preserve"> </w:t>
      </w:r>
      <w:r w:rsidR="00350F86" w:rsidRPr="0092053E">
        <w:rPr>
          <w:rFonts w:cs="Times New Roman"/>
          <w:sz w:val="22"/>
        </w:rPr>
        <w:t xml:space="preserve">less likely to suffer from multicollinearity compared to the latter. </w:t>
      </w:r>
      <w:r w:rsidR="009153C9" w:rsidRPr="0092053E">
        <w:rPr>
          <w:rFonts w:cs="Times New Roman"/>
          <w:sz w:val="22"/>
        </w:rPr>
        <w:t>Thus, i</w:t>
      </w:r>
      <w:r w:rsidR="004B32E3" w:rsidRPr="0092053E">
        <w:rPr>
          <w:rFonts w:cs="Times New Roman"/>
          <w:sz w:val="22"/>
        </w:rPr>
        <w:t xml:space="preserve">f the price and promotions of the focal product truly have effects on the product sales, </w:t>
      </w:r>
      <w:r w:rsidR="009153C9" w:rsidRPr="0092053E">
        <w:rPr>
          <w:rFonts w:cs="Times New Roman"/>
          <w:sz w:val="22"/>
        </w:rPr>
        <w:t xml:space="preserve">it </w:t>
      </w:r>
      <w:r w:rsidR="00FB4264" w:rsidRPr="0092053E">
        <w:rPr>
          <w:rFonts w:cs="Times New Roman"/>
          <w:sz w:val="22"/>
        </w:rPr>
        <w:t>would be</w:t>
      </w:r>
      <w:r w:rsidR="004B32E3" w:rsidRPr="0092053E">
        <w:rPr>
          <w:rFonts w:cs="Times New Roman"/>
          <w:sz w:val="22"/>
        </w:rPr>
        <w:t xml:space="preserve"> </w:t>
      </w:r>
      <w:r w:rsidR="00FF66F1" w:rsidRPr="0092053E">
        <w:rPr>
          <w:rFonts w:cs="Times New Roman"/>
          <w:sz w:val="22"/>
        </w:rPr>
        <w:t xml:space="preserve">less likely </w:t>
      </w:r>
      <w:r w:rsidR="00FB4264" w:rsidRPr="0092053E">
        <w:rPr>
          <w:rFonts w:cs="Times New Roman"/>
          <w:sz w:val="22"/>
        </w:rPr>
        <w:t xml:space="preserve">for these variables to be </w:t>
      </w:r>
      <w:r w:rsidR="00D01B85" w:rsidRPr="0092053E">
        <w:rPr>
          <w:rFonts w:cs="Times New Roman"/>
          <w:noProof/>
          <w:sz w:val="22"/>
        </w:rPr>
        <w:t>removed</w:t>
      </w:r>
      <w:r w:rsidR="00D01B85" w:rsidRPr="0092053E">
        <w:rPr>
          <w:rFonts w:cs="Times New Roman"/>
          <w:sz w:val="22"/>
        </w:rPr>
        <w:t xml:space="preserve"> </w:t>
      </w:r>
      <w:r w:rsidR="00A63BEF" w:rsidRPr="0092053E">
        <w:rPr>
          <w:rFonts w:cs="Times New Roman"/>
          <w:sz w:val="22"/>
        </w:rPr>
        <w:t>from</w:t>
      </w:r>
      <w:r w:rsidR="00D01B85" w:rsidRPr="0092053E">
        <w:rPr>
          <w:rFonts w:cs="Times New Roman"/>
          <w:sz w:val="22"/>
        </w:rPr>
        <w:t xml:space="preserve"> both</w:t>
      </w:r>
      <w:r w:rsidR="009B16CC" w:rsidRPr="0092053E">
        <w:rPr>
          <w:rFonts w:cs="Times New Roman"/>
          <w:sz w:val="22"/>
        </w:rPr>
        <w:t xml:space="preserve"> the ADL-</w:t>
      </w:r>
      <w:r w:rsidR="00B83AE7" w:rsidRPr="0092053E">
        <w:rPr>
          <w:rFonts w:cs="Times New Roman"/>
          <w:sz w:val="22"/>
        </w:rPr>
        <w:t xml:space="preserve">raw </w:t>
      </w:r>
      <w:r w:rsidR="009B16CC" w:rsidRPr="0092053E">
        <w:rPr>
          <w:rFonts w:cs="Times New Roman"/>
          <w:sz w:val="22"/>
        </w:rPr>
        <w:t>model</w:t>
      </w:r>
      <w:r w:rsidR="004B32E3" w:rsidRPr="0092053E">
        <w:rPr>
          <w:rFonts w:cs="Times New Roman"/>
          <w:sz w:val="22"/>
        </w:rPr>
        <w:t xml:space="preserve"> </w:t>
      </w:r>
      <w:r w:rsidR="00D01B85" w:rsidRPr="0092053E">
        <w:rPr>
          <w:rFonts w:cs="Times New Roman"/>
          <w:sz w:val="22"/>
        </w:rPr>
        <w:t xml:space="preserve">and </w:t>
      </w:r>
      <w:r w:rsidR="009B16CC" w:rsidRPr="0092053E">
        <w:rPr>
          <w:rFonts w:cs="Times New Roman"/>
          <w:sz w:val="22"/>
        </w:rPr>
        <w:t>the ADL-</w:t>
      </w:r>
      <w:r w:rsidR="00B83AE7" w:rsidRPr="0092053E">
        <w:rPr>
          <w:rFonts w:cs="Times New Roman"/>
          <w:sz w:val="22"/>
        </w:rPr>
        <w:t xml:space="preserve">own </w:t>
      </w:r>
      <w:r w:rsidR="009B16CC" w:rsidRPr="0092053E">
        <w:rPr>
          <w:rFonts w:cs="Times New Roman"/>
          <w:sz w:val="22"/>
        </w:rPr>
        <w:t>model</w:t>
      </w:r>
      <w:r w:rsidR="00BD6728" w:rsidRPr="0092053E">
        <w:rPr>
          <w:rStyle w:val="FootnoteReference"/>
          <w:rFonts w:cs="Times New Roman"/>
          <w:sz w:val="22"/>
        </w:rPr>
        <w:footnoteReference w:id="7"/>
      </w:r>
      <w:r w:rsidR="009B16CC" w:rsidRPr="0092053E">
        <w:rPr>
          <w:rFonts w:cs="Times New Roman"/>
          <w:sz w:val="22"/>
        </w:rPr>
        <w:t>.</w:t>
      </w:r>
      <w:r w:rsidR="00FB4264" w:rsidRPr="0092053E">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20347E34"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w:t>
      </w:r>
      <w:r w:rsidR="00B71C75">
        <w:rPr>
          <w:rFonts w:cs="Times New Roman"/>
          <w:sz w:val="22"/>
        </w:rPr>
        <w:t>of</w:t>
      </w:r>
      <w:r w:rsidR="00B71C75" w:rsidRPr="0092053E">
        <w:rPr>
          <w:rFonts w:cs="Times New Roman"/>
          <w:sz w:val="22"/>
        </w:rPr>
        <w:t xml:space="preserve"> </w:t>
      </w:r>
      <w:r w:rsidRPr="0092053E">
        <w:rPr>
          <w:rFonts w:cs="Times New Roman"/>
          <w:sz w:val="22"/>
        </w:rPr>
        <w:t xml:space="preserve">the </w:t>
      </w:r>
      <w:r w:rsidRPr="00843EA5">
        <w:rPr>
          <w:rFonts w:cs="Times New Roman"/>
          <w:noProof/>
          <w:sz w:val="22"/>
        </w:rPr>
        <w:t>three</w:t>
      </w:r>
      <w:r w:rsidR="00B71C75">
        <w:rPr>
          <w:rFonts w:cs="Times New Roman"/>
          <w:noProof/>
          <w:sz w:val="22"/>
        </w:rPr>
        <w:t xml:space="preserve"> </w:t>
      </w:r>
      <w:r w:rsidRPr="00843EA5">
        <w:rPr>
          <w:rFonts w:cs="Times New Roman"/>
          <w:noProof/>
          <w:sz w:val="22"/>
        </w:rPr>
        <w:t>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lang w:eastAsia="en-GB"/>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385E0C8E"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843EA5">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843EA5">
        <w:rPr>
          <w:rFonts w:cs="Times New Roman"/>
          <w:noProof/>
          <w:sz w:val="22"/>
        </w:rPr>
        <w:t>intra</w:t>
      </w:r>
      <w:r w:rsidR="00523C4E" w:rsidRPr="0092053E">
        <w:rPr>
          <w:rFonts w:cs="Times New Roman"/>
          <w:sz w:val="22"/>
        </w:rPr>
        <w:t xml:space="preserve"> model is subjected to</w:t>
      </w:r>
      <w:r w:rsidR="00971633" w:rsidRPr="0092053E">
        <w:rPr>
          <w:rFonts w:cs="Times New Roman"/>
          <w:sz w:val="22"/>
        </w:rPr>
        <w:t xml:space="preserve"> structural change</w:t>
      </w:r>
      <w:r w:rsidR="00523C4E" w:rsidRPr="0092053E">
        <w:rPr>
          <w:rFonts w:cs="Times New Roman"/>
          <w:sz w:val="22"/>
        </w:rPr>
        <w:t xml:space="preserve">s, and </w:t>
      </w:r>
      <w:r w:rsidR="00B84DFB" w:rsidRPr="0092053E">
        <w:rPr>
          <w:rFonts w:cs="Times New Roman"/>
          <w:sz w:val="22"/>
        </w:rPr>
        <w:t>keep the forecasts generated by the ADL-</w:t>
      </w:r>
      <w:r w:rsidR="00B84DFB" w:rsidRPr="00843EA5">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 xml:space="preserve">a </w:t>
      </w:r>
      <w:r w:rsidR="00F546B0" w:rsidRPr="0092053E">
        <w:rPr>
          <w:rFonts w:cs="Times New Roman"/>
          <w:sz w:val="22"/>
        </w:rPr>
        <w:lastRenderedPageBreak/>
        <w:t>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r w:rsidR="003211EB">
        <w:rPr>
          <w:rFonts w:cs="Times New Roman"/>
          <w:sz w:val="22"/>
        </w:rPr>
        <w:t>For instance, s</w:t>
      </w:r>
      <w:r w:rsidR="003211EB" w:rsidRPr="0092053E">
        <w:rPr>
          <w:rFonts w:cs="Times New Roman"/>
          <w:sz w:val="22"/>
        </w:rPr>
        <w:t xml:space="preserve">uppose </w:t>
      </w:r>
      <w:r w:rsidR="007022D1" w:rsidRPr="0092053E">
        <w:rPr>
          <w:rFonts w:cs="Times New Roman"/>
          <w:sz w:val="22"/>
        </w:rPr>
        <w:t>we have an</w:t>
      </w:r>
      <w:r w:rsidR="00FE3124" w:rsidRPr="0092053E">
        <w:rPr>
          <w:rFonts w:cs="Times New Roman"/>
          <w:sz w:val="22"/>
        </w:rPr>
        <w:t xml:space="preserve"> estimation period of 160 weeks</w:t>
      </w:r>
      <w:r w:rsidR="003211EB">
        <w:rPr>
          <w:rFonts w:cs="Times New Roman"/>
          <w:sz w:val="22"/>
        </w:rPr>
        <w:t>.</w:t>
      </w:r>
      <w:r w:rsidR="003211EB" w:rsidRPr="0092053E">
        <w:rPr>
          <w:rFonts w:cs="Times New Roman"/>
          <w:sz w:val="22"/>
        </w:rPr>
        <w:t xml:space="preserve"> </w:t>
      </w:r>
      <w:r w:rsidR="003211EB">
        <w:rPr>
          <w:rFonts w:cs="Times New Roman"/>
          <w:sz w:val="22"/>
        </w:rPr>
        <w:t>W</w:t>
      </w:r>
      <w:r w:rsidR="003211EB" w:rsidRPr="0092053E">
        <w:rPr>
          <w:rFonts w:cs="Times New Roman"/>
          <w:sz w:val="22"/>
        </w:rPr>
        <w:t xml:space="preserve">e </w:t>
      </w:r>
      <w:r w:rsidR="003211EB">
        <w:rPr>
          <w:rFonts w:cs="Times New Roman"/>
          <w:sz w:val="22"/>
        </w:rPr>
        <w:t xml:space="preserve">would then </w:t>
      </w:r>
      <w:r w:rsidR="001B5063" w:rsidRPr="0092053E">
        <w:rPr>
          <w:rFonts w:cs="Times New Roman"/>
          <w:sz w:val="22"/>
        </w:rPr>
        <w:t xml:space="preserve">conduct the Chow test for each of the </w:t>
      </w:r>
      <w:r w:rsidR="00523C4E" w:rsidRPr="0092053E">
        <w:rPr>
          <w:rFonts w:cs="Times New Roman"/>
          <w:sz w:val="22"/>
        </w:rPr>
        <w:t xml:space="preserve">central </w:t>
      </w:r>
      <w:r w:rsidR="001B5063" w:rsidRPr="0092053E">
        <w:rPr>
          <w:rFonts w:cs="Times New Roman"/>
          <w:sz w:val="22"/>
        </w:rPr>
        <w:t xml:space="preserve">152 weeks. </w:t>
      </w:r>
      <w:r w:rsidR="003211EB">
        <w:rPr>
          <w:rFonts w:cs="Times New Roman"/>
          <w:sz w:val="22"/>
        </w:rPr>
        <w:t>In other words</w:t>
      </w:r>
      <w:r w:rsidR="00EF3497" w:rsidRPr="0092053E">
        <w:rPr>
          <w:rFonts w:cs="Times New Roman"/>
          <w:sz w:val="22"/>
        </w:rPr>
        <w:t>, w</w:t>
      </w:r>
      <w:r w:rsidR="00DF714C" w:rsidRPr="0092053E">
        <w:rPr>
          <w:rFonts w:cs="Times New Roman"/>
          <w:sz w:val="22"/>
        </w:rPr>
        <w:t xml:space="preserve">e conduct the </w:t>
      </w:r>
      <w:r w:rsidR="0091004A" w:rsidRPr="0092053E">
        <w:rPr>
          <w:rFonts w:cs="Times New Roman"/>
          <w:sz w:val="22"/>
        </w:rPr>
        <w:t xml:space="preserve">Chow </w:t>
      </w:r>
      <w:r w:rsidR="00DF714C" w:rsidRPr="0092053E">
        <w:rPr>
          <w:rFonts w:cs="Times New Roman"/>
          <w:sz w:val="22"/>
        </w:rPr>
        <w:t xml:space="preserve">test </w:t>
      </w:r>
      <w:r w:rsidR="005D1B14" w:rsidRPr="0092053E">
        <w:rPr>
          <w:rFonts w:cs="Times New Roman"/>
          <w:sz w:val="22"/>
        </w:rPr>
        <w:t xml:space="preserve">each time </w:t>
      </w:r>
      <w:r w:rsidR="003211EB">
        <w:rPr>
          <w:rFonts w:cs="Times New Roman"/>
          <w:sz w:val="22"/>
        </w:rPr>
        <w:t>we assume</w:t>
      </w:r>
      <w:r w:rsidR="003211EB" w:rsidRPr="0092053E">
        <w:rPr>
          <w:rFonts w:cs="Times New Roman"/>
          <w:sz w:val="22"/>
        </w:rPr>
        <w:t xml:space="preserve"> </w:t>
      </w:r>
      <w:r w:rsidR="00DF714C" w:rsidRPr="0092053E">
        <w:rPr>
          <w:rFonts w:cs="Times New Roman"/>
          <w:sz w:val="22"/>
        </w:rPr>
        <w:t xml:space="preserve">a structural change </w:t>
      </w:r>
      <w:r w:rsidR="007D02F7">
        <w:rPr>
          <w:rFonts w:cs="Times New Roman"/>
          <w:sz w:val="22"/>
        </w:rPr>
        <w:t xml:space="preserve">has </w:t>
      </w:r>
      <w:r w:rsidR="003211EB">
        <w:rPr>
          <w:rFonts w:cs="Times New Roman"/>
          <w:sz w:val="22"/>
        </w:rPr>
        <w:t>occurred</w:t>
      </w:r>
      <w:r w:rsidR="007D02F7" w:rsidRPr="0092053E">
        <w:rPr>
          <w:rFonts w:cs="Times New Roman"/>
          <w:sz w:val="22"/>
        </w:rPr>
        <w:t xml:space="preserve"> </w:t>
      </w:r>
      <w:r w:rsidR="00DF714C" w:rsidRPr="0092053E">
        <w:rPr>
          <w:rFonts w:cs="Times New Roman"/>
          <w:sz w:val="22"/>
        </w:rPr>
        <w:t xml:space="preserve">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obtain the p-value</w:t>
      </w:r>
      <w:r w:rsidR="005D1B14" w:rsidRPr="0092053E">
        <w:rPr>
          <w:rFonts w:cs="Times New Roman"/>
          <w:sz w:val="22"/>
        </w:rPr>
        <w:t>s</w:t>
      </w:r>
      <w:r w:rsidR="00971633" w:rsidRPr="0092053E">
        <w:rPr>
          <w:rFonts w:cs="Times New Roman"/>
          <w:sz w:val="22"/>
        </w:rPr>
        <w:t xml:space="preserve">. The null hypothesis of no structural change will </w:t>
      </w:r>
      <w:r w:rsidR="00971633" w:rsidRPr="0092053E">
        <w:rPr>
          <w:rFonts w:cs="Times New Roman"/>
          <w:noProof/>
          <w:sz w:val="22"/>
        </w:rPr>
        <w:t>be rejected</w:t>
      </w:r>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843EA5">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ry small 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tests </w:t>
      </w:r>
      <w:r w:rsidR="00416078" w:rsidRPr="0092053E">
        <w:rPr>
          <w:rFonts w:cs="Times New Roman"/>
          <w:sz w:val="22"/>
        </w:rPr>
        <w:t>which focus</w:t>
      </w:r>
      <w:r w:rsidR="00971633" w:rsidRPr="0092053E">
        <w:rPr>
          <w:rFonts w:cs="Times New Roman"/>
          <w:sz w:val="22"/>
        </w:rPr>
        <w:t xml:space="preserve"> on estimating multiple structural changes and their locations </w:t>
      </w:r>
      <w:r w:rsidR="005D1B14" w:rsidRPr="0092053E">
        <w:rPr>
          <w:rFonts w:cs="Times New Roman"/>
          <w:sz w:val="22"/>
        </w:rPr>
        <w:t>but</w:t>
      </w:r>
      <w:r w:rsidR="00466544">
        <w:rPr>
          <w:rFonts w:cs="Times New Roman"/>
          <w:sz w:val="22"/>
        </w:rPr>
        <w:t xml:space="preserve"> they</w:t>
      </w:r>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sequential Chow test</w:t>
      </w:r>
      <w:r w:rsidR="00657EE2" w:rsidRPr="0092053E">
        <w:rPr>
          <w:rFonts w:cs="Times New Roman"/>
          <w:sz w:val="22"/>
        </w:rPr>
        <w:t xml:space="preserve"> which</w:t>
      </w:r>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843EA5">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2FE88A23" w:rsidR="004B3F08"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consider the Base-lift method as the benchmark model. The method </w:t>
      </w:r>
      <w:r w:rsidR="009905CC" w:rsidRPr="0092053E">
        <w:rPr>
          <w:rFonts w:cs="Times New Roman"/>
          <w:sz w:val="22"/>
        </w:rPr>
        <w:t>has been used</w:t>
      </w:r>
      <w:r w:rsidR="00AD1179" w:rsidRPr="0092053E">
        <w:rPr>
          <w:rFonts w:cs="Times New Roman"/>
          <w:sz w:val="22"/>
        </w:rPr>
        <w:t xml:space="preserve"> </w:t>
      </w:r>
      <w:r w:rsidR="009905CC" w:rsidRPr="0092053E">
        <w:rPr>
          <w:rFonts w:cs="Times New Roman"/>
          <w:sz w:val="22"/>
        </w:rPr>
        <w:t xml:space="preserve">in previous studies </w:t>
      </w:r>
      <w:r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(e.g., Cooper et al., 1999; Gür Ali et al., 2009; Huang et al., 2014; Ma et al., 2016)</w:t>
      </w:r>
      <w:r w:rsidRPr="0092053E">
        <w:rPr>
          <w:rFonts w:cs="Times New Roman"/>
          <w:sz w:val="22"/>
        </w:rPr>
        <w:fldChar w:fldCharType="end"/>
      </w:r>
      <w:r w:rsidRPr="0092053E">
        <w:rPr>
          <w:rFonts w:cs="Times New Roman"/>
          <w:sz w:val="22"/>
        </w:rPr>
        <w:t xml:space="preserve">. 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r w:rsidRPr="0092053E">
        <w:rPr>
          <w:rFonts w:cs="Times New Roman"/>
          <w:sz w:val="22"/>
        </w:rPr>
        <w:t xml:space="preserve">can </w:t>
      </w:r>
      <w:r w:rsidRPr="0092053E">
        <w:rPr>
          <w:rFonts w:cs="Times New Roman"/>
          <w:noProof/>
          <w:sz w:val="22"/>
        </w:rPr>
        <w:t>be described</w:t>
      </w:r>
      <w:r w:rsidRPr="0092053E">
        <w:rPr>
          <w:rFonts w:cs="Times New Roman"/>
          <w:sz w:val="22"/>
        </w:rPr>
        <w:t xml:space="preserve"> as follows:</w:t>
      </w:r>
    </w:p>
    <w:p w14:paraId="1CF95881" w14:textId="3AC5963B" w:rsidR="00971633" w:rsidRPr="0092053E" w:rsidRDefault="00747E46"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747E46"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214C080B" w:rsidR="00B22F11" w:rsidRPr="0092053E" w:rsidRDefault="00971633" w:rsidP="002D14C3">
      <w:pPr>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r w:rsidR="002E0CC9" w:rsidRPr="0092053E">
        <w:rPr>
          <w:rFonts w:cs="Times New Roman"/>
          <w:sz w:val="22"/>
        </w:rPr>
        <w:t>time</w:t>
      </w:r>
      <w:r w:rsidR="00DE3958">
        <w:rPr>
          <w:rFonts w:cs="Times New Roman"/>
          <w:sz w:val="22"/>
        </w:rPr>
        <w:t xml:space="preserve"> period</w:t>
      </w:r>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is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w:t>
      </w:r>
      <w:proofErr w:type="gramStart"/>
      <w:r w:rsidRPr="0092053E">
        <w:rPr>
          <w:rFonts w:cs="Times New Roman"/>
          <w:sz w:val="22"/>
        </w:rPr>
        <w:t>errors.</w:t>
      </w:r>
      <w:proofErr w:type="gramEnd"/>
      <w:r w:rsidRPr="0092053E">
        <w:rPr>
          <w:rFonts w:cs="Times New Roman"/>
          <w:sz w:val="22"/>
        </w:rPr>
        <w:t xml:space="preserve">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lastRenderedPageBreak/>
        <w:t>The ADL-</w:t>
      </w:r>
      <w:r w:rsidRPr="00843EA5">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EWC method</w:t>
      </w:r>
    </w:p>
    <w:p w14:paraId="29F384D6" w14:textId="063270AE"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IC method</w:t>
      </w:r>
      <w:r w:rsidR="00DE3958">
        <w:rPr>
          <w:rFonts w:cs="Times New Roman"/>
          <w:sz w:val="22"/>
        </w:rPr>
        <w:t>.</w:t>
      </w:r>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6B34932C"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 xml:space="preserve">We specify the models with an estimation window of 160 weeks, and </w:t>
      </w:r>
      <w:r w:rsidR="00971633" w:rsidRPr="0092053E">
        <w:rPr>
          <w:rFonts w:cs="Times New Roman"/>
          <w:sz w:val="22"/>
        </w:rPr>
        <w:t>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330CC3">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330CC3">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t>
      </w:r>
      <w:r w:rsidR="003D09A5">
        <w:rPr>
          <w:rFonts w:cs="Times New Roman"/>
          <w:sz w:val="22"/>
        </w:rPr>
        <w:t>T</w:t>
      </w:r>
      <w:r w:rsidR="00971633" w:rsidRPr="0092053E">
        <w:rPr>
          <w:rFonts w:cs="Times New Roman"/>
          <w:sz w:val="22"/>
        </w:rPr>
        <w:t xml:space="preserve">he value of the price and </w:t>
      </w:r>
      <w:r w:rsidR="00E47EE2" w:rsidRPr="0092053E">
        <w:rPr>
          <w:rFonts w:cs="Times New Roman"/>
          <w:sz w:val="22"/>
        </w:rPr>
        <w:t xml:space="preserve">any </w:t>
      </w:r>
      <w:r w:rsidR="00971633" w:rsidRPr="0092053E">
        <w:rPr>
          <w:rFonts w:cs="Times New Roman"/>
          <w:sz w:val="22"/>
        </w:rPr>
        <w:t xml:space="preserve">promotional information </w:t>
      </w:r>
      <w:r w:rsidR="003D09A5">
        <w:rPr>
          <w:rFonts w:cs="Times New Roman"/>
          <w:sz w:val="22"/>
        </w:rPr>
        <w:t>is considered to be</w:t>
      </w:r>
      <w:r w:rsidR="00971633" w:rsidRPr="0092053E">
        <w:rPr>
          <w:rFonts w:cs="Times New Roman"/>
          <w:sz w:val="22"/>
        </w:rPr>
        <w:t xml:space="preserve"> known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w:t>
      </w:r>
      <w:commentRangeStart w:id="49"/>
      <w:r w:rsidR="00971633" w:rsidRPr="0092053E">
        <w:rPr>
          <w:rFonts w:cs="Times New Roman"/>
          <w:sz w:val="22"/>
        </w:rPr>
        <w:t>one</w:t>
      </w:r>
      <w:r w:rsidR="006550F5">
        <w:rPr>
          <w:rFonts w:cs="Times New Roman"/>
          <w:sz w:val="22"/>
        </w:rPr>
        <w:t>-</w:t>
      </w:r>
      <w:r w:rsidR="00971633" w:rsidRPr="0092053E">
        <w:rPr>
          <w:rFonts w:cs="Times New Roman"/>
          <w:sz w:val="22"/>
        </w:rPr>
        <w:t>to</w:t>
      </w:r>
      <w:r w:rsidR="006550F5">
        <w:rPr>
          <w:rFonts w:cs="Times New Roman"/>
          <w:sz w:val="22"/>
        </w:rPr>
        <w:t>-</w:t>
      </w:r>
      <m:oMath>
        <m:r>
          <w:rPr>
            <w:rFonts w:ascii="Cambria Math" w:hAnsi="Cambria Math" w:cs="Times New Roman"/>
            <w:sz w:val="22"/>
          </w:rPr>
          <m:t>H</m:t>
        </m:r>
      </m:oMath>
      <w:r w:rsidR="00971633" w:rsidRPr="0092053E">
        <w:rPr>
          <w:rFonts w:cs="Times New Roman"/>
          <w:sz w:val="22"/>
        </w:rPr>
        <w:t xml:space="preserve"> </w:t>
      </w:r>
      <w:commentRangeStart w:id="50"/>
      <w:r w:rsidR="00971633" w:rsidRPr="0092053E">
        <w:rPr>
          <w:rFonts w:cs="Times New Roman"/>
          <w:sz w:val="22"/>
        </w:rPr>
        <w:t>week</w:t>
      </w:r>
      <w:commentRangeEnd w:id="50"/>
      <w:r w:rsidR="00DE3958">
        <w:rPr>
          <w:rStyle w:val="CommentReference"/>
        </w:rPr>
        <w:commentReference w:id="50"/>
      </w:r>
      <w:r w:rsidR="000E2EEC">
        <w:rPr>
          <w:rFonts w:cs="Times New Roman"/>
          <w:sz w:val="22"/>
        </w:rPr>
        <w:t>s</w:t>
      </w:r>
      <w:r w:rsidR="00801347">
        <w:rPr>
          <w:rFonts w:cs="Times New Roman"/>
          <w:sz w:val="22"/>
        </w:rPr>
        <w:t xml:space="preserve"> </w:t>
      </w:r>
      <w:r w:rsidR="00971633" w:rsidRPr="0092053E">
        <w:rPr>
          <w:rFonts w:cs="Times New Roman"/>
          <w:sz w:val="22"/>
        </w:rPr>
        <w:t>ahead forecasts</w:t>
      </w:r>
      <w:commentRangeEnd w:id="49"/>
      <w:r w:rsidR="00801347">
        <w:rPr>
          <w:rStyle w:val="CommentReference"/>
        </w:rPr>
        <w:commentReference w:id="49"/>
      </w:r>
      <w:r w:rsidR="00971633" w:rsidRPr="0092053E">
        <w:rPr>
          <w:rFonts w:cs="Times New Roman"/>
          <w:sz w:val="22"/>
        </w:rPr>
        <w:t xml:space="preserve">, where </w:t>
      </w:r>
      <m:oMath>
        <m:r>
          <w:rPr>
            <w:rFonts w:ascii="Cambria Math" w:hAnsi="Cambria Math" w:cs="Times New Roman"/>
            <w:sz w:val="22"/>
          </w:rPr>
          <m:t>H</m:t>
        </m:r>
      </m:oMath>
      <w:r w:rsidR="00971633" w:rsidRPr="0092053E">
        <w:rPr>
          <w:rFonts w:cs="Times New Roman"/>
          <w:sz w:val="22"/>
        </w:rPr>
        <w:t xml:space="preserve"> is 1, 4, and 8, to approximate the situation retailers face in practice. For the EWC method, </w:t>
      </w:r>
      <w:r w:rsidR="00B529A5">
        <w:rPr>
          <w:rFonts w:cs="Times New Roman"/>
          <w:sz w:val="22"/>
        </w:rPr>
        <w:t>the</w:t>
      </w:r>
      <w:r w:rsidR="001F5610" w:rsidRPr="0092053E">
        <w:rPr>
          <w:rFonts w:cs="Times New Roman"/>
          <w:sz w:val="22"/>
        </w:rPr>
        <w:t xml:space="preserve"> final forecasts </w:t>
      </w:r>
      <w:r w:rsidR="00B529A5">
        <w:rPr>
          <w:rFonts w:cs="Times New Roman"/>
          <w:sz w:val="22"/>
        </w:rPr>
        <w:t xml:space="preserve">are generated </w:t>
      </w:r>
      <w:r w:rsidR="001F5610" w:rsidRPr="0092053E">
        <w:rPr>
          <w:rFonts w:cs="Times New Roman"/>
          <w:sz w:val="22"/>
        </w:rPr>
        <w:t xml:space="preserve">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w:t>
      </w:r>
      <w:r w:rsidR="00596B9C">
        <w:rPr>
          <w:rFonts w:cs="Times New Roman"/>
          <w:sz w:val="22"/>
        </w:rPr>
        <w:t>using</w:t>
      </w:r>
      <w:r w:rsidR="00596B9C" w:rsidRPr="0092053E">
        <w:rPr>
          <w:rFonts w:cs="Times New Roman"/>
          <w:sz w:val="22"/>
        </w:rPr>
        <w:t xml:space="preserve"> </w:t>
      </w:r>
      <w:r w:rsidR="00CA3173" w:rsidRPr="0092053E">
        <w:rPr>
          <w:rFonts w:cs="Times New Roman"/>
          <w:sz w:val="22"/>
        </w:rPr>
        <w:t xml:space="preserve">the same model with </w:t>
      </w:r>
      <w:r w:rsidR="00596B9C">
        <w:rPr>
          <w:rFonts w:cs="Times New Roman"/>
          <w:sz w:val="22"/>
        </w:rPr>
        <w:t>10</w:t>
      </w:r>
      <w:r w:rsidR="00596B9C" w:rsidRPr="0092053E">
        <w:rPr>
          <w:rFonts w:cs="Times New Roman"/>
          <w:sz w:val="22"/>
        </w:rPr>
        <w:t xml:space="preserve"> </w:t>
      </w:r>
      <w:r w:rsidR="00971633" w:rsidRPr="0092053E">
        <w:rPr>
          <w:rFonts w:cs="Times New Roman"/>
          <w:sz w:val="22"/>
        </w:rPr>
        <w:t>estimation windows (</w:t>
      </w:r>
      <w:r w:rsidR="00B529A5">
        <w:rPr>
          <w:rFonts w:cs="Times New Roman"/>
          <w:sz w:val="22"/>
        </w:rPr>
        <w:t xml:space="preserve">e.g., suppose we have an </w:t>
      </w:r>
      <w:r w:rsidR="00971633" w:rsidRPr="0092053E">
        <w:rPr>
          <w:rFonts w:cs="Times New Roman"/>
          <w:sz w:val="22"/>
        </w:rPr>
        <w:t>estimation period</w:t>
      </w:r>
      <w:r w:rsidR="00B529A5">
        <w:rPr>
          <w:rFonts w:cs="Times New Roman"/>
          <w:sz w:val="22"/>
        </w:rPr>
        <w:t xml:space="preserve"> of 160 weeks, the estimation windows for the models will be</w:t>
      </w:r>
      <w:r w:rsidR="00971633" w:rsidRPr="0092053E">
        <w:rPr>
          <w:rFonts w:cs="Times New Roman"/>
          <w:sz w:val="22"/>
        </w:rPr>
        <w:t xml:space="preserve"> [1, 160], [3, 160], and so forth, until [19, 160]</w:t>
      </w:r>
      <w:r w:rsidR="00CA61E6" w:rsidRPr="0092053E">
        <w:rPr>
          <w:rFonts w:cs="Times New Roman"/>
          <w:sz w:val="22"/>
        </w:rPr>
        <w:t xml:space="preserve">). </w:t>
      </w:r>
      <w:r w:rsidR="00971633" w:rsidRPr="0092053E">
        <w:rPr>
          <w:rFonts w:cs="Times New Roman"/>
          <w:sz w:val="22"/>
        </w:rPr>
        <w:t xml:space="preserve">For the IC methods, we estimate the forecast bias as the average value of the </w:t>
      </w:r>
      <w:r w:rsidR="00596B9C">
        <w:rPr>
          <w:rFonts w:cs="Times New Roman"/>
          <w:sz w:val="22"/>
        </w:rPr>
        <w:t>16</w:t>
      </w:r>
      <w:r w:rsidR="00596B9C" w:rsidRPr="0092053E">
        <w:rPr>
          <w:rFonts w:cs="Times New Roman"/>
          <w:sz w:val="22"/>
        </w:rPr>
        <w:t xml:space="preserve"> </w:t>
      </w:r>
      <w:r w:rsidR="00971633" w:rsidRPr="0092053E">
        <w:rPr>
          <w:rFonts w:cs="Times New Roman"/>
          <w:sz w:val="22"/>
        </w:rPr>
        <w:t xml:space="preserve">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26E21C3E"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 xml:space="preserve">loss function of the retailer from different </w:t>
      </w:r>
      <w:r w:rsidR="00C45EE7">
        <w:rPr>
          <w:rFonts w:cs="Times New Roman"/>
          <w:sz w:val="22"/>
        </w:rPr>
        <w:t>persp</w:t>
      </w:r>
      <w:r w:rsidR="006446E7">
        <w:rPr>
          <w:rFonts w:cs="Times New Roman"/>
          <w:sz w:val="22"/>
        </w:rPr>
        <w:t>e</w:t>
      </w:r>
      <w:r w:rsidR="00C45EE7">
        <w:rPr>
          <w:rFonts w:cs="Times New Roman"/>
          <w:sz w:val="22"/>
        </w:rPr>
        <w:t>ctive</w:t>
      </w:r>
      <w:r w:rsidR="006446E7">
        <w:rPr>
          <w:rFonts w:cs="Times New Roman"/>
          <w:sz w:val="22"/>
        </w:rPr>
        <w:t>s</w:t>
      </w:r>
      <w:r w:rsidRPr="0092053E">
        <w:rPr>
          <w:rFonts w:cs="Times New Roman"/>
          <w:sz w:val="22"/>
        </w:rPr>
        <w:t>. We include traditional error measures including the Mean Absolute Error (MAE), the symmetric Mean Absolute Percentage Error (</w:t>
      </w:r>
      <w:proofErr w:type="spellStart"/>
      <w:r w:rsidRPr="0092053E">
        <w:rPr>
          <w:rFonts w:cs="Times New Roman"/>
          <w:sz w:val="22"/>
        </w:rPr>
        <w:t>sMAPE</w:t>
      </w:r>
      <w:proofErr w:type="spellEnd"/>
      <w:r w:rsidRPr="0092053E">
        <w:rPr>
          <w:rFonts w:cs="Times New Roman"/>
          <w:sz w:val="22"/>
        </w:rPr>
        <w:t>) and the scaled Mean Squared Error (s</w:t>
      </w:r>
      <w:r w:rsidR="004E43BA" w:rsidRPr="0092053E">
        <w:rPr>
          <w:rFonts w:cs="Times New Roman"/>
          <w:sz w:val="22"/>
        </w:rPr>
        <w:t xml:space="preserve">caled </w:t>
      </w:r>
      <w:r w:rsidRPr="0092053E">
        <w:rPr>
          <w:rFonts w:cs="Times New Roman"/>
          <w:sz w:val="22"/>
        </w:rPr>
        <w:t>MSE</w:t>
      </w:r>
      <w:r w:rsidR="006446E7">
        <w:rPr>
          <w:rFonts w:cs="Times New Roman"/>
          <w:sz w:val="22"/>
        </w:rPr>
        <w:t xml:space="preserve">) </w:t>
      </w:r>
      <w:r w:rsidR="006446E7">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6446E7">
        <w:rPr>
          <w:rFonts w:cs="Times New Roman"/>
          <w:sz w:val="22"/>
        </w:rPr>
      </w:r>
      <w:r w:rsidR="006446E7">
        <w:rPr>
          <w:rFonts w:cs="Times New Roman"/>
          <w:sz w:val="22"/>
        </w:rPr>
        <w:fldChar w:fldCharType="separate"/>
      </w:r>
      <w:r w:rsidR="00330CC3">
        <w:rPr>
          <w:rFonts w:cs="Times New Roman"/>
          <w:noProof/>
          <w:sz w:val="22"/>
        </w:rPr>
        <w:t>(Kolassa, 2016; Petropoulos &amp; Kourentzes, 2015)</w:t>
      </w:r>
      <w:r w:rsidR="006446E7">
        <w:rPr>
          <w:rFonts w:cs="Times New Roman"/>
          <w:sz w:val="22"/>
        </w:rPr>
        <w:fldChar w:fldCharType="end"/>
      </w:r>
      <w:r w:rsidR="00723383" w:rsidRPr="0092053E">
        <w:rPr>
          <w:rStyle w:val="FootnoteReference"/>
          <w:rFonts w:cs="Times New Roman"/>
          <w:sz w:val="22"/>
        </w:rPr>
        <w:footnoteReference w:id="10"/>
      </w:r>
      <w:r w:rsidRPr="0092053E">
        <w:rPr>
          <w:rFonts w:cs="Times New Roman"/>
          <w:sz w:val="22"/>
        </w:rPr>
        <w:t xml:space="preserve">. We also include </w:t>
      </w:r>
      <w:r w:rsidR="00A56A6D" w:rsidRPr="0092053E">
        <w:rPr>
          <w:rFonts w:cs="Times New Roman"/>
          <w:sz w:val="22"/>
        </w:rPr>
        <w:t xml:space="preserve">relative measures </w:t>
      </w:r>
      <w:r w:rsidR="0019385C">
        <w:rPr>
          <w:rFonts w:cs="Times New Roman"/>
          <w:sz w:val="22"/>
        </w:rPr>
        <w:t>such as</w:t>
      </w:r>
      <w:r w:rsidR="0019385C" w:rsidRPr="0092053E">
        <w:rPr>
          <w:rFonts w:cs="Times New Roman"/>
          <w:sz w:val="22"/>
        </w:rPr>
        <w:t xml:space="preserve"> </w:t>
      </w:r>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w:t>
      </w:r>
      <w:proofErr w:type="spellStart"/>
      <w:r w:rsidRPr="0092053E">
        <w:rPr>
          <w:rFonts w:cs="Times New Roman"/>
          <w:sz w:val="22"/>
        </w:rPr>
        <w:t>RelAvgMAE</w:t>
      </w:r>
      <w:proofErr w:type="spellEnd"/>
      <w:r w:rsidRPr="0092053E">
        <w:rPr>
          <w:rFonts w:cs="Times New Roman"/>
          <w:sz w:val="22"/>
        </w:rPr>
        <w:t xml:space="preserv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 xml:space="preserve">he </w:t>
      </w:r>
      <w:proofErr w:type="spellStart"/>
      <w:r w:rsidR="00543634" w:rsidRPr="0092053E">
        <w:rPr>
          <w:rFonts w:cs="Times New Roman"/>
          <w:sz w:val="22"/>
        </w:rPr>
        <w:t>RelAvgMAE</w:t>
      </w:r>
      <w:proofErr w:type="spellEnd"/>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 xml:space="preserve">MASE and the </w:t>
      </w:r>
      <w:proofErr w:type="spellStart"/>
      <w:r w:rsidR="00543634" w:rsidRPr="0092053E">
        <w:rPr>
          <w:rFonts w:cs="Times New Roman"/>
          <w:sz w:val="22"/>
        </w:rPr>
        <w:t>RelAvgMAE</w:t>
      </w:r>
      <w:proofErr w:type="spellEnd"/>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w:lastRenderedPageBreak/>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51"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51"/>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747E46"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2FE360A1" w:rsidR="00971633" w:rsidRPr="0092053E" w:rsidRDefault="00D1463E"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w</w:t>
      </w:r>
      <w:r w:rsidR="00971633" w:rsidRPr="0092053E">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92053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92053E">
        <w:rPr>
          <w:rFonts w:cs="Times New Roman"/>
          <w:sz w:val="22"/>
        </w:rPr>
        <w:t xml:space="preserve"> are the MASE and the AvgRelMAE based on one</w:t>
      </w:r>
      <w:r w:rsidR="006550F5">
        <w:rPr>
          <w:rFonts w:cs="Times New Roman"/>
          <w:sz w:val="22"/>
        </w:rPr>
        <w:t>-</w:t>
      </w:r>
      <w:r w:rsidR="00971633" w:rsidRPr="0092053E">
        <w:rPr>
          <w:rFonts w:cs="Times New Roman"/>
          <w:sz w:val="22"/>
        </w:rPr>
        <w:t>to</w:t>
      </w:r>
      <w:r w:rsidR="006550F5">
        <w:rPr>
          <w:rFonts w:cs="Times New Roman"/>
          <w:sz w:val="22"/>
        </w:rPr>
        <w:t>-</w:t>
      </w:r>
      <w:r w:rsidR="00971633" w:rsidRPr="0092053E">
        <w:rPr>
          <w:rFonts w:cs="Times New Roman"/>
          <w:i/>
          <w:sz w:val="22"/>
        </w:rPr>
        <w:t>H</w:t>
      </w:r>
      <w:r w:rsidR="00971633" w:rsidRPr="0092053E">
        <w:rPr>
          <w:rFonts w:cs="Times New Roman"/>
          <w:sz w:val="22"/>
        </w:rPr>
        <w:t xml:space="preserve"> </w:t>
      </w:r>
      <w:commentRangeStart w:id="52"/>
      <w:r w:rsidR="00A577F0">
        <w:rPr>
          <w:rFonts w:cs="Times New Roman"/>
          <w:sz w:val="22"/>
        </w:rPr>
        <w:t>week</w:t>
      </w:r>
      <w:commentRangeEnd w:id="52"/>
      <w:r w:rsidR="00DE3958">
        <w:rPr>
          <w:rStyle w:val="CommentReference"/>
        </w:rPr>
        <w:commentReference w:id="52"/>
      </w:r>
      <w:r w:rsidR="000E2EEC">
        <w:rPr>
          <w:rFonts w:cs="Times New Roman"/>
          <w:sz w:val="22"/>
        </w:rPr>
        <w:t>s</w:t>
      </w:r>
      <w:r w:rsidR="00A577F0">
        <w:rPr>
          <w:rFonts w:cs="Times New Roman"/>
          <w:sz w:val="22"/>
        </w:rPr>
        <w:t xml:space="preserve"> </w:t>
      </w:r>
      <w:r w:rsidR="00C12F08">
        <w:rPr>
          <w:rFonts w:cs="Times New Roman"/>
          <w:sz w:val="22"/>
        </w:rPr>
        <w:t xml:space="preserve">ahead </w:t>
      </w:r>
      <w:r w:rsidR="00971633" w:rsidRPr="0092053E">
        <w:rPr>
          <w:rFonts w:cs="Times New Roman"/>
          <w:sz w:val="22"/>
        </w:rPr>
        <w:t>forecast horizon (</w:t>
      </w:r>
      <m:oMath>
        <m:r>
          <w:rPr>
            <w:rFonts w:ascii="Cambria Math" w:hAnsi="Cambria Math" w:cs="Times New Roman"/>
            <w:sz w:val="22"/>
          </w:rPr>
          <m:t>H</m:t>
        </m:r>
      </m:oMath>
      <w:r w:rsidR="00971633" w:rsidRPr="0092053E">
        <w:rPr>
          <w:rFonts w:cs="Times New Roman"/>
          <w:sz w:val="22"/>
        </w:rPr>
        <w:t>=1, 4 and 8)</w:t>
      </w:r>
      <w:r w:rsidR="007343CB" w:rsidRPr="0092053E">
        <w:rPr>
          <w:rFonts w:cs="Times New Roman"/>
          <w:sz w:val="22"/>
        </w:rPr>
        <w:t xml:space="preserve"> across </w:t>
      </w:r>
      <m:oMath>
        <m:r>
          <w:rPr>
            <w:rFonts w:ascii="Cambria Math" w:hAnsi="Cambria Math" w:cs="Times New Roman"/>
            <w:sz w:val="22"/>
          </w:rPr>
          <m:t>S</m:t>
        </m:r>
      </m:oMath>
      <w:r w:rsidR="007343CB" w:rsidRPr="0092053E">
        <w:rPr>
          <w:rFonts w:cs="Times New Roman"/>
          <w:sz w:val="22"/>
        </w:rPr>
        <w:t xml:space="preserve"> SKUs (e.g., </w:t>
      </w:r>
      <w:r w:rsidR="007343CB" w:rsidRPr="0092053E">
        <w:rPr>
          <w:rFonts w:cs="Times New Roman"/>
          <w:i/>
          <w:sz w:val="22"/>
        </w:rPr>
        <w:t>S</w:t>
      </w:r>
      <w:r w:rsidR="007343CB" w:rsidRPr="0092053E">
        <w:rPr>
          <w:rFonts w:cs="Times New Roman"/>
          <w:sz w:val="22"/>
        </w:rPr>
        <w:t xml:space="preserve">= 1831) for </w:t>
      </w:r>
      <w:r w:rsidR="007343CB" w:rsidRPr="0092053E">
        <w:rPr>
          <w:rFonts w:cs="Times New Roman"/>
          <w:i/>
          <w:sz w:val="22"/>
        </w:rPr>
        <w:t>K</w:t>
      </w:r>
      <w:r w:rsidR="007343CB" w:rsidRPr="0092053E">
        <w:rPr>
          <w:rFonts w:cs="Times New Roman"/>
          <w:sz w:val="22"/>
        </w:rPr>
        <w:t xml:space="preserve"> rolling events (e.g., </w:t>
      </w:r>
      <w:r w:rsidR="007343CB" w:rsidRPr="0092053E">
        <w:rPr>
          <w:rFonts w:cs="Times New Roman"/>
          <w:i/>
          <w:sz w:val="22"/>
        </w:rPr>
        <w:t>K</w:t>
      </w:r>
      <w:r w:rsidR="007343CB" w:rsidRPr="0092053E">
        <w:rPr>
          <w:rFonts w:cs="Times New Roman"/>
          <w:sz w:val="22"/>
        </w:rPr>
        <w:t>=18)</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92053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92053E">
        <w:rPr>
          <w:rFonts w:cs="Times New Roman"/>
          <w:sz w:val="22"/>
        </w:rPr>
        <w:t xml:space="preserve"> are respectively the </w:t>
      </w:r>
      <w:r w:rsidR="00971633" w:rsidRPr="0092053E">
        <w:rPr>
          <w:rFonts w:cs="Times New Roman"/>
          <w:i/>
          <w:sz w:val="22"/>
        </w:rPr>
        <w:t>h</w:t>
      </w:r>
      <w:r w:rsidR="00971633" w:rsidRPr="0092053E">
        <w:rPr>
          <w:rFonts w:cs="Times New Roman"/>
          <w:sz w:val="22"/>
        </w:rPr>
        <w:t xml:space="preserve">-step ahead actual value and forecast value for data series </w:t>
      </w:r>
      <m:oMath>
        <m:r>
          <w:rPr>
            <w:rFonts w:ascii="Cambria Math" w:hAnsi="Cambria Math" w:cs="Times New Roman"/>
            <w:sz w:val="22"/>
          </w:rPr>
          <m:t>s</m:t>
        </m:r>
      </m:oMath>
      <w:r w:rsidR="00971633" w:rsidRPr="0092053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92053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92053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92053E">
        <w:rPr>
          <w:rFonts w:cs="Times New Roman"/>
          <w:sz w:val="22"/>
        </w:rPr>
        <w:t>).</w:t>
      </w:r>
      <w:r w:rsidR="006D3B75" w:rsidRPr="0092053E">
        <w:rPr>
          <w:rFonts w:cs="Times New Roman"/>
          <w:sz w:val="22"/>
        </w:rPr>
        <w:t xml:space="preserve"> The </w:t>
      </w:r>
      <m:oMath>
        <m:r>
          <m:rPr>
            <m:sty m:val="p"/>
          </m:rPr>
          <w:rPr>
            <w:rFonts w:ascii="Cambria Math" w:hAnsi="Cambria Math" w:cs="Times New Roman"/>
            <w:sz w:val="22"/>
          </w:rPr>
          <m:t>AvgRelMAE</m:t>
        </m:r>
      </m:oMath>
      <w:r w:rsidR="006D3B75" w:rsidRPr="0092053E">
        <w:rPr>
          <w:rFonts w:cs="Times New Roman"/>
          <w:sz w:val="22"/>
        </w:rPr>
        <w:t xml:space="preserve"> measures the forecasting performance of one model relative to another and the </w:t>
      </w:r>
      <w:r w:rsidR="00BE62AC" w:rsidRPr="0092053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are the MAE by these two models based on one</w:t>
      </w:r>
      <w:r w:rsidR="006550F5">
        <w:rPr>
          <w:rFonts w:cs="Times New Roman"/>
          <w:sz w:val="22"/>
        </w:rPr>
        <w:t>-</w:t>
      </w:r>
      <w:r w:rsidR="006D3B75" w:rsidRPr="0092053E">
        <w:rPr>
          <w:rFonts w:cs="Times New Roman"/>
          <w:sz w:val="22"/>
        </w:rPr>
        <w:t>to</w:t>
      </w:r>
      <w:r w:rsidR="006550F5">
        <w:rPr>
          <w:rFonts w:cs="Times New Roman"/>
          <w:sz w:val="22"/>
        </w:rPr>
        <w:t>-</w:t>
      </w:r>
      <w:r w:rsidR="006D3B75" w:rsidRPr="0092053E">
        <w:rPr>
          <w:rFonts w:cs="Times New Roman"/>
          <w:i/>
          <w:sz w:val="22"/>
        </w:rPr>
        <w:t>H</w:t>
      </w:r>
      <w:r w:rsidR="006D3B75" w:rsidRPr="0092053E">
        <w:rPr>
          <w:rFonts w:cs="Times New Roman"/>
          <w:sz w:val="22"/>
        </w:rPr>
        <w:t xml:space="preserve"> </w:t>
      </w:r>
      <w:r w:rsidR="000E2EEC">
        <w:rPr>
          <w:rFonts w:cs="Times New Roman"/>
          <w:sz w:val="22"/>
        </w:rPr>
        <w:t>weeks ahead</w:t>
      </w:r>
      <w:r w:rsidR="00A577F0">
        <w:rPr>
          <w:rFonts w:cs="Times New Roman"/>
          <w:sz w:val="22"/>
        </w:rPr>
        <w:t xml:space="preserve"> </w:t>
      </w:r>
      <w:r w:rsidR="006D3B75" w:rsidRPr="0092053E">
        <w:rPr>
          <w:rFonts w:cs="Times New Roman"/>
          <w:sz w:val="22"/>
        </w:rPr>
        <w:t xml:space="preserve">forecast horizon across </w:t>
      </w:r>
      <m:oMath>
        <m:r>
          <w:rPr>
            <w:rFonts w:ascii="Cambria Math" w:hAnsi="Cambria Math" w:cs="Times New Roman"/>
            <w:sz w:val="22"/>
          </w:rPr>
          <m:t>S</m:t>
        </m:r>
      </m:oMath>
      <w:r w:rsidR="006D3B75" w:rsidRPr="0092053E">
        <w:rPr>
          <w:rFonts w:cs="Times New Roman"/>
          <w:sz w:val="22"/>
        </w:rPr>
        <w:t xml:space="preserve"> SKUs for </w:t>
      </w:r>
      <w:r w:rsidR="006D3B75" w:rsidRPr="0092053E">
        <w:rPr>
          <w:rFonts w:cs="Times New Roman"/>
          <w:i/>
          <w:sz w:val="22"/>
        </w:rPr>
        <w:t>K</w:t>
      </w:r>
      <w:r w:rsidR="006D3B75" w:rsidRPr="0092053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92053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is the MAE by the </w:t>
      </w:r>
      <w:r w:rsidR="00F607B4" w:rsidRPr="0092053E">
        <w:rPr>
          <w:rFonts w:cs="Times New Roman"/>
          <w:sz w:val="22"/>
        </w:rPr>
        <w:t>candidate model</w:t>
      </w:r>
      <w:r w:rsidR="0007651D" w:rsidRPr="0092053E">
        <w:rPr>
          <w:rFonts w:cs="Times New Roman"/>
          <w:sz w:val="22"/>
        </w:rPr>
        <w:t xml:space="preserve"> </w:t>
      </w:r>
      <w:r w:rsidR="006D3B75" w:rsidRPr="0092053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is the MAE by the ADL-own model.</w:t>
      </w:r>
      <w:r w:rsidR="0007651D" w:rsidRPr="0092053E">
        <w:rPr>
          <w:rFonts w:cs="Times New Roman"/>
          <w:sz w:val="22"/>
        </w:rPr>
        <w:t xml:space="preserve"> </w:t>
      </w:r>
      <w:r w:rsidR="00971633" w:rsidRPr="0092053E">
        <w:rPr>
          <w:rFonts w:cs="Times New Roman"/>
          <w:sz w:val="22"/>
        </w:rPr>
        <w:t>Before we transform the log values to levels for evaluation, we adjust the final forecasts by adding one-half mean squared error, which mitigate</w:t>
      </w:r>
      <w:r w:rsidR="00457A4B">
        <w:rPr>
          <w:rFonts w:cs="Times New Roman"/>
          <w:sz w:val="22"/>
        </w:rPr>
        <w:t>s</w:t>
      </w:r>
      <w:r w:rsidR="00971633" w:rsidRPr="0092053E">
        <w:rPr>
          <w:rFonts w:cs="Times New Roman"/>
          <w:sz w:val="22"/>
        </w:rPr>
        <w:t xml:space="preserve"> the bias caused by the </w:t>
      </w:r>
      <w:r w:rsidR="00B84883" w:rsidRPr="0092053E">
        <w:rPr>
          <w:rFonts w:cs="Times New Roman"/>
          <w:sz w:val="22"/>
        </w:rPr>
        <w:t>logarithm</w:t>
      </w:r>
      <w:r w:rsidR="00971633" w:rsidRPr="0092053E">
        <w:rPr>
          <w:rFonts w:cs="Times New Roman"/>
          <w:sz w:val="22"/>
        </w:rPr>
        <w:t xml:space="preserve"> transformation </w:t>
      </w:r>
      <w:r w:rsidR="00971633"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(e.g., Cooper et al., 1999; Ma &amp; Fildes, 2017; Ma et al., 2016)</w:t>
      </w:r>
      <w:r w:rsidR="00971633" w:rsidRPr="0092053E">
        <w:rPr>
          <w:rFonts w:cs="Times New Roman"/>
          <w:sz w:val="22"/>
        </w:rPr>
        <w:fldChar w:fldCharType="end"/>
      </w:r>
      <w:r w:rsidR="00E731FB" w:rsidRPr="0092053E">
        <w:rPr>
          <w:rFonts w:cs="Times New Roman"/>
          <w:sz w:val="22"/>
        </w:rPr>
        <w:t xml:space="preserve">. </w:t>
      </w:r>
      <w:r w:rsidR="00971633" w:rsidRPr="0092053E">
        <w:rPr>
          <w:rFonts w:cs="Times New Roman"/>
          <w:sz w:val="22"/>
        </w:rPr>
        <w:t xml:space="preserve"> </w:t>
      </w: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58C131D7" w:rsidR="00971633" w:rsidRPr="0092053E" w:rsidRDefault="00971633" w:rsidP="00971633">
      <w:pPr>
        <w:shd w:val="clear" w:color="auto" w:fill="FFFFFF" w:themeFill="background1"/>
        <w:spacing w:after="0" w:line="360" w:lineRule="auto"/>
        <w:rPr>
          <w:rFonts w:eastAsia="DengXian" w:cs="Times New Roman"/>
          <w:sz w:val="22"/>
        </w:rPr>
      </w:pPr>
      <w:r w:rsidRPr="0092053E">
        <w:rPr>
          <w:rFonts w:cs="Times New Roman"/>
          <w:sz w:val="22"/>
        </w:rPr>
        <w:t>In Table 2, we summarize the forecasting performance of the models across all the product</w:t>
      </w:r>
      <w:r w:rsidR="00D2114A" w:rsidRPr="0092053E">
        <w:rPr>
          <w:rFonts w:cs="Times New Roman"/>
          <w:sz w:val="22"/>
        </w:rPr>
        <w:t>s</w:t>
      </w:r>
      <w:r w:rsidR="008A70DD" w:rsidRPr="0092053E">
        <w:rPr>
          <w:rFonts w:cs="Times New Roman"/>
          <w:sz w:val="22"/>
        </w:rPr>
        <w:t xml:space="preserve"> with respect to different forecast horizons</w:t>
      </w:r>
      <w:r w:rsidRPr="0092053E">
        <w:rPr>
          <w:rFonts w:cs="Times New Roman"/>
          <w:sz w:val="22"/>
        </w:rPr>
        <w:t>. Table 3 shows the results of the Diebold-Marian</w:t>
      </w:r>
      <w:r w:rsidR="003F0B8C" w:rsidRPr="0092053E">
        <w:rPr>
          <w:rFonts w:cs="Times New Roman"/>
          <w:sz w:val="22"/>
        </w:rPr>
        <w:t>o</w:t>
      </w:r>
      <w:r w:rsidRPr="0092053E">
        <w:rPr>
          <w:rFonts w:cs="Times New Roman"/>
          <w:sz w:val="22"/>
        </w:rPr>
        <w:t xml:space="preserve"> (DM) test</w:t>
      </w:r>
      <w:r w:rsidRPr="0092053E" w:rsidDel="00645EBF">
        <w:rPr>
          <w:rFonts w:cs="Times New Roman"/>
          <w:sz w:val="22"/>
        </w:rPr>
        <w:t xml:space="preserve"> </w:t>
      </w:r>
      <w:r w:rsidRPr="0092053E">
        <w:rPr>
          <w:rFonts w:eastAsia="DengXian" w:cs="Times New Roman"/>
          <w:sz w:val="22"/>
        </w:rPr>
        <w:t xml:space="preserve">for the statistical significance of the difference between the models’ forecasting performance </w:t>
      </w:r>
      <w:commentRangeStart w:id="53"/>
      <w:commentRangeStart w:id="54"/>
      <w:r w:rsidRPr="0092053E">
        <w:rPr>
          <w:rFonts w:eastAsia="DengXian" w:cs="Times New Roman"/>
          <w:sz w:val="22"/>
        </w:rPr>
        <w:fldChar w:fldCharType="begin"/>
      </w:r>
      <w:r w:rsidR="0015038E">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92053E">
        <w:rPr>
          <w:rFonts w:eastAsia="DengXian" w:cs="Times New Roman"/>
          <w:sz w:val="22"/>
        </w:rPr>
        <w:fldChar w:fldCharType="separate"/>
      </w:r>
      <w:r w:rsidR="00330CC3">
        <w:rPr>
          <w:rFonts w:eastAsia="DengXian" w:cs="Times New Roman"/>
          <w:noProof/>
          <w:sz w:val="22"/>
        </w:rPr>
        <w:t>(Diebold &amp; Mariano, 1995; D. Harvey, Leybourne, &amp; Newbold, 1997)</w:t>
      </w:r>
      <w:r w:rsidRPr="0092053E">
        <w:rPr>
          <w:rFonts w:eastAsia="DengXian" w:cs="Times New Roman"/>
          <w:sz w:val="22"/>
        </w:rPr>
        <w:fldChar w:fldCharType="end"/>
      </w:r>
      <w:commentRangeEnd w:id="53"/>
      <w:r w:rsidR="00DE3958">
        <w:rPr>
          <w:rStyle w:val="CommentReference"/>
        </w:rPr>
        <w:commentReference w:id="53"/>
      </w:r>
      <w:commentRangeEnd w:id="54"/>
      <w:r w:rsidR="00DE3958">
        <w:rPr>
          <w:rStyle w:val="CommentReference"/>
        </w:rPr>
        <w:commentReference w:id="54"/>
      </w:r>
      <w:r w:rsidRPr="0092053E">
        <w:rPr>
          <w:rStyle w:val="FootnoteReference"/>
          <w:rFonts w:eastAsia="DengXian" w:cs="Times New Roman"/>
          <w:sz w:val="22"/>
        </w:rPr>
        <w:footnoteReference w:id="11"/>
      </w:r>
      <w:r w:rsidRPr="0092053E">
        <w:rPr>
          <w:rFonts w:eastAsia="DengXian" w:cs="Times New Roman"/>
          <w:sz w:val="22"/>
        </w:rPr>
        <w:t xml:space="preserve">. </w:t>
      </w:r>
      <w:r w:rsidR="00AF7E02" w:rsidRPr="0092053E">
        <w:rPr>
          <w:rFonts w:eastAsia="DengXian" w:cs="Times New Roman"/>
          <w:sz w:val="22"/>
        </w:rPr>
        <w:t xml:space="preserve">The </w:t>
      </w:r>
      <w:r w:rsidR="00724318" w:rsidRPr="0092053E">
        <w:rPr>
          <w:rFonts w:eastAsia="DengXian" w:cs="Times New Roman"/>
          <w:sz w:val="22"/>
        </w:rPr>
        <w:t>following findings</w:t>
      </w:r>
      <w:r w:rsidR="00AF7E02" w:rsidRPr="0092053E">
        <w:rPr>
          <w:rFonts w:eastAsia="DengXian" w:cs="Times New Roman"/>
          <w:sz w:val="22"/>
        </w:rPr>
        <w:t xml:space="preserve"> emerge from </w:t>
      </w:r>
      <w:r w:rsidR="001B3DE9" w:rsidRPr="0092053E">
        <w:rPr>
          <w:rFonts w:eastAsia="DengXian" w:cs="Times New Roman"/>
          <w:sz w:val="22"/>
        </w:rPr>
        <w:t>th</w:t>
      </w:r>
      <w:r w:rsidR="00C45EE7">
        <w:rPr>
          <w:rFonts w:eastAsia="DengXian" w:cs="Times New Roman"/>
          <w:sz w:val="22"/>
        </w:rPr>
        <w:t xml:space="preserve">is </w:t>
      </w:r>
      <w:r w:rsidR="001B3DE9" w:rsidRPr="0092053E">
        <w:rPr>
          <w:rFonts w:eastAsia="DengXian" w:cs="Times New Roman"/>
          <w:sz w:val="22"/>
        </w:rPr>
        <w:t>analysis</w:t>
      </w:r>
      <w:r w:rsidRPr="0092053E">
        <w:rPr>
          <w:rFonts w:eastAsia="DengXian" w:cs="Times New Roman"/>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5CB859E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lastRenderedPageBreak/>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843EA5">
        <w:rPr>
          <w:rFonts w:eastAsia="DengXian" w:cs="Times New Roman"/>
          <w:noProof/>
          <w:sz w:val="22"/>
        </w:rPr>
        <w:t>intra</w:t>
      </w:r>
      <w:r w:rsidRPr="0092053E">
        <w:rPr>
          <w:rFonts w:eastAsia="DengXian" w:cs="Times New Roman"/>
          <w:sz w:val="22"/>
        </w:rPr>
        <w:t>-EWC model outperforms the ADL-</w:t>
      </w:r>
      <w:r w:rsidRPr="00843EA5">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3DDD479F"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t>The ADL-intra-IC model generally outperforms the ADL-</w:t>
      </w:r>
      <w:r w:rsidRPr="00843EA5">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w:t>
      </w:r>
      <w:r w:rsidR="006550F5">
        <w:rPr>
          <w:rFonts w:cs="Times New Roman"/>
          <w:sz w:val="22"/>
        </w:rPr>
        <w:t>-</w:t>
      </w:r>
      <w:r w:rsidR="0059199F" w:rsidRPr="0092053E">
        <w:rPr>
          <w:rFonts w:cs="Times New Roman"/>
          <w:sz w:val="22"/>
        </w:rPr>
        <w:t>to</w:t>
      </w:r>
      <w:r w:rsidR="006550F5">
        <w:rPr>
          <w:rFonts w:cs="Times New Roman"/>
          <w:sz w:val="22"/>
        </w:rPr>
        <w:t>-</w:t>
      </w:r>
      <w:r w:rsidR="0059199F" w:rsidRPr="0092053E">
        <w:rPr>
          <w:rFonts w:cs="Times New Roman"/>
          <w:sz w:val="22"/>
        </w:rPr>
        <w:t xml:space="preserve">four week </w:t>
      </w:r>
      <w:commentRangeStart w:id="55"/>
      <w:r w:rsidR="0059199F" w:rsidRPr="0092053E">
        <w:rPr>
          <w:rFonts w:cs="Times New Roman"/>
          <w:sz w:val="22"/>
        </w:rPr>
        <w:t>ahead</w:t>
      </w:r>
      <w:commentRangeEnd w:id="55"/>
      <w:r w:rsidR="00DE3958">
        <w:rPr>
          <w:rStyle w:val="CommentReference"/>
        </w:rPr>
        <w:commentReference w:id="55"/>
      </w:r>
      <w:r w:rsidR="0059199F" w:rsidRPr="0092053E">
        <w:rPr>
          <w:rFonts w:cs="Times New Roman"/>
          <w:sz w:val="22"/>
        </w:rPr>
        <w:t xml:space="preserve"> and one</w:t>
      </w:r>
      <w:r w:rsidR="006550F5">
        <w:rPr>
          <w:rFonts w:cs="Times New Roman"/>
          <w:sz w:val="22"/>
        </w:rPr>
        <w:t>-</w:t>
      </w:r>
      <w:r w:rsidR="0059199F" w:rsidRPr="0092053E">
        <w:rPr>
          <w:rFonts w:cs="Times New Roman"/>
          <w:sz w:val="22"/>
        </w:rPr>
        <w:t>to</w:t>
      </w:r>
      <w:r w:rsidR="006550F5">
        <w:rPr>
          <w:rFonts w:cs="Times New Roman"/>
          <w:sz w:val="22"/>
        </w:rPr>
        <w:t>-</w:t>
      </w:r>
      <w:r w:rsidR="0059199F" w:rsidRPr="0092053E">
        <w:rPr>
          <w:rFonts w:cs="Times New Roman"/>
          <w:sz w:val="22"/>
        </w:rPr>
        <w:t xml:space="preserve">eight </w:t>
      </w:r>
      <w:r w:rsidR="000E2EEC">
        <w:rPr>
          <w:rFonts w:cs="Times New Roman"/>
          <w:sz w:val="22"/>
        </w:rPr>
        <w:t>weeks ahead</w:t>
      </w:r>
      <w:r w:rsidRPr="0092053E">
        <w:rPr>
          <w:rFonts w:cs="Times New Roman"/>
          <w:sz w:val="22"/>
        </w:rPr>
        <w:t>).</w:t>
      </w:r>
    </w:p>
    <w:p w14:paraId="5A5E2EEB" w14:textId="1596659A"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Overall, </w:t>
      </w:r>
      <w:r w:rsidR="00457A4B">
        <w:rPr>
          <w:rFonts w:cs="Times New Roman"/>
          <w:sz w:val="22"/>
        </w:rPr>
        <w:t>the</w:t>
      </w:r>
      <w:r w:rsidR="00457A4B" w:rsidRPr="0092053E">
        <w:rPr>
          <w:rFonts w:eastAsia="DengXian" w:cs="Times New Roman"/>
          <w:sz w:val="22"/>
        </w:rPr>
        <w:t xml:space="preserve"> </w:t>
      </w:r>
      <w:r w:rsidRPr="0092053E">
        <w:rPr>
          <w:rFonts w:eastAsia="DengXian" w:cs="Times New Roman"/>
          <w:sz w:val="22"/>
        </w:rPr>
        <w:t>ADL-</w:t>
      </w:r>
      <w:r w:rsidRPr="00843EA5">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r w:rsidR="00457A4B">
        <w:rPr>
          <w:rFonts w:eastAsia="DengXian" w:cs="Times New Roman"/>
          <w:sz w:val="22"/>
        </w:rPr>
        <w:t>s</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92053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1B1449A" w:rsidR="00514255" w:rsidRPr="0092053E" w:rsidRDefault="00514255" w:rsidP="00514255">
            <w:pPr>
              <w:spacing w:after="0" w:line="240" w:lineRule="auto"/>
              <w:jc w:val="center"/>
              <w:rPr>
                <w:rFonts w:eastAsia="Times New Roman" w:cs="Times New Roman"/>
                <w:b w:val="0"/>
                <w:sz w:val="22"/>
              </w:rPr>
            </w:pPr>
            <w:bookmarkStart w:id="56" w:name="OLE_LINK6"/>
            <w:bookmarkStart w:id="57" w:name="OLE_LINK7"/>
            <w:r w:rsidRPr="0092053E">
              <w:rPr>
                <w:rFonts w:eastAsia="Times New Roman" w:cs="Times New Roman"/>
                <w:b w:val="0"/>
                <w:sz w:val="22"/>
              </w:rPr>
              <w:t>Forecast horizon is one</w:t>
            </w:r>
            <w:r w:rsidR="006550F5">
              <w:rPr>
                <w:rFonts w:eastAsia="Times New Roman" w:cs="Times New Roman"/>
                <w:b w:val="0"/>
                <w:sz w:val="22"/>
              </w:rPr>
              <w:t>-</w:t>
            </w:r>
            <w:r w:rsidRPr="0092053E">
              <w:rPr>
                <w:rFonts w:eastAsia="Times New Roman" w:cs="Times New Roman"/>
                <w:b w:val="0"/>
                <w:sz w:val="22"/>
              </w:rPr>
              <w:t>to</w:t>
            </w:r>
            <w:r w:rsidR="006550F5">
              <w:rPr>
                <w:rFonts w:eastAsia="Times New Roman" w:cs="Times New Roman"/>
                <w:b w:val="0"/>
                <w:sz w:val="22"/>
              </w:rPr>
              <w:t>-</w:t>
            </w:r>
            <w:r w:rsidRPr="0092053E">
              <w:rPr>
                <w:rFonts w:eastAsia="Times New Roman" w:cs="Times New Roman"/>
                <w:b w:val="0"/>
                <w:sz w:val="22"/>
              </w:rPr>
              <w:t>eight weeks ahead</w:t>
            </w:r>
            <w:bookmarkEnd w:id="56"/>
            <w:bookmarkEnd w:id="57"/>
          </w:p>
        </w:tc>
      </w:tr>
      <w:tr w:rsidR="00DA24D3" w:rsidRPr="0092053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D656A4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06AC1EC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1424CBF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2B0EA17"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shd w:val="clear" w:color="auto" w:fill="auto"/>
            <w:noWrap/>
            <w:hideMark/>
          </w:tcPr>
          <w:p w14:paraId="381152C4"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07FFEEF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22.92</w:t>
            </w:r>
          </w:p>
        </w:tc>
        <w:tc>
          <w:tcPr>
            <w:tcW w:w="950" w:type="dxa"/>
            <w:shd w:val="clear" w:color="auto" w:fill="auto"/>
            <w:noWrap/>
            <w:hideMark/>
          </w:tcPr>
          <w:p w14:paraId="007E9508"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46.98%</w:t>
            </w:r>
          </w:p>
        </w:tc>
        <w:tc>
          <w:tcPr>
            <w:tcW w:w="828" w:type="dxa"/>
            <w:shd w:val="clear" w:color="auto" w:fill="auto"/>
            <w:noWrap/>
            <w:hideMark/>
          </w:tcPr>
          <w:p w14:paraId="1328029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0.775</w:t>
            </w:r>
          </w:p>
        </w:tc>
        <w:tc>
          <w:tcPr>
            <w:tcW w:w="1390" w:type="dxa"/>
            <w:shd w:val="clear" w:color="auto" w:fill="auto"/>
            <w:noWrap/>
            <w:hideMark/>
          </w:tcPr>
          <w:p w14:paraId="00F814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1.1508</w:t>
            </w:r>
          </w:p>
        </w:tc>
        <w:tc>
          <w:tcPr>
            <w:tcW w:w="1366" w:type="dxa"/>
            <w:shd w:val="clear" w:color="auto" w:fill="auto"/>
            <w:noWrap/>
            <w:hideMark/>
          </w:tcPr>
          <w:p w14:paraId="4839455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0.2234</w:t>
            </w:r>
          </w:p>
        </w:tc>
      </w:tr>
      <w:tr w:rsidR="00DA24D3" w:rsidRPr="0092053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07DD5B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15.70</w:t>
            </w:r>
          </w:p>
        </w:tc>
        <w:tc>
          <w:tcPr>
            <w:tcW w:w="950" w:type="dxa"/>
            <w:shd w:val="clear" w:color="auto" w:fill="auto"/>
            <w:noWrap/>
            <w:hideMark/>
          </w:tcPr>
          <w:p w14:paraId="521EF84A"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40.74%</w:t>
            </w:r>
          </w:p>
        </w:tc>
        <w:tc>
          <w:tcPr>
            <w:tcW w:w="828" w:type="dxa"/>
            <w:shd w:val="clear" w:color="auto" w:fill="auto"/>
            <w:noWrap/>
            <w:hideMark/>
          </w:tcPr>
          <w:p w14:paraId="09280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0.693</w:t>
            </w:r>
          </w:p>
        </w:tc>
        <w:tc>
          <w:tcPr>
            <w:tcW w:w="1390" w:type="dxa"/>
            <w:shd w:val="clear" w:color="auto" w:fill="auto"/>
            <w:noWrap/>
            <w:hideMark/>
          </w:tcPr>
          <w:p w14:paraId="5EAD00D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2E064EF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0.1552</w:t>
            </w:r>
          </w:p>
        </w:tc>
      </w:tr>
      <w:tr w:rsidR="00DA24D3" w:rsidRPr="0092053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6DAA6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15.36</w:t>
            </w:r>
          </w:p>
        </w:tc>
        <w:tc>
          <w:tcPr>
            <w:tcW w:w="950" w:type="dxa"/>
            <w:shd w:val="clear" w:color="auto" w:fill="auto"/>
            <w:noWrap/>
            <w:hideMark/>
          </w:tcPr>
          <w:p w14:paraId="1F2E21A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CD07E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0.692</w:t>
            </w:r>
          </w:p>
        </w:tc>
        <w:tc>
          <w:tcPr>
            <w:tcW w:w="1390" w:type="dxa"/>
            <w:shd w:val="clear" w:color="auto" w:fill="auto"/>
            <w:noWrap/>
            <w:hideMark/>
          </w:tcPr>
          <w:p w14:paraId="1FB4669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0.9934</w:t>
            </w:r>
          </w:p>
        </w:tc>
        <w:tc>
          <w:tcPr>
            <w:tcW w:w="1366" w:type="dxa"/>
            <w:shd w:val="clear" w:color="auto" w:fill="auto"/>
            <w:noWrap/>
            <w:hideMark/>
          </w:tcPr>
          <w:p w14:paraId="66D12BA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B1E601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15.61</w:t>
            </w:r>
          </w:p>
        </w:tc>
        <w:tc>
          <w:tcPr>
            <w:tcW w:w="950" w:type="dxa"/>
            <w:shd w:val="clear" w:color="auto" w:fill="auto"/>
            <w:noWrap/>
            <w:hideMark/>
          </w:tcPr>
          <w:p w14:paraId="67595D0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40.61%</w:t>
            </w:r>
          </w:p>
        </w:tc>
        <w:tc>
          <w:tcPr>
            <w:tcW w:w="828" w:type="dxa"/>
            <w:shd w:val="clear" w:color="auto" w:fill="auto"/>
            <w:noWrap/>
            <w:hideMark/>
          </w:tcPr>
          <w:p w14:paraId="6A53778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0.691</w:t>
            </w:r>
          </w:p>
        </w:tc>
        <w:tc>
          <w:tcPr>
            <w:tcW w:w="1390" w:type="dxa"/>
            <w:shd w:val="clear" w:color="auto" w:fill="auto"/>
            <w:noWrap/>
            <w:hideMark/>
          </w:tcPr>
          <w:p w14:paraId="1F1CDAD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0.9954</w:t>
            </w:r>
          </w:p>
        </w:tc>
        <w:tc>
          <w:tcPr>
            <w:tcW w:w="1366" w:type="dxa"/>
            <w:shd w:val="clear" w:color="auto" w:fill="auto"/>
            <w:noWrap/>
            <w:hideMark/>
          </w:tcPr>
          <w:p w14:paraId="31046CC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0.1542</w:t>
            </w:r>
          </w:p>
        </w:tc>
      </w:tr>
      <w:tr w:rsidR="00DA24D3" w:rsidRPr="0092053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7E445DD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16.14</w:t>
            </w:r>
          </w:p>
        </w:tc>
        <w:tc>
          <w:tcPr>
            <w:tcW w:w="950" w:type="dxa"/>
            <w:shd w:val="clear" w:color="auto" w:fill="auto"/>
            <w:noWrap/>
            <w:hideMark/>
          </w:tcPr>
          <w:p w14:paraId="1FD0A56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40.67%</w:t>
            </w:r>
          </w:p>
        </w:tc>
        <w:tc>
          <w:tcPr>
            <w:tcW w:w="828" w:type="dxa"/>
            <w:shd w:val="clear" w:color="auto" w:fill="auto"/>
            <w:noWrap/>
            <w:hideMark/>
          </w:tcPr>
          <w:p w14:paraId="2265040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8595F0F"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0.9986</w:t>
            </w:r>
          </w:p>
        </w:tc>
        <w:tc>
          <w:tcPr>
            <w:tcW w:w="1366" w:type="dxa"/>
            <w:shd w:val="clear" w:color="auto" w:fill="auto"/>
            <w:noWrap/>
            <w:hideMark/>
          </w:tcPr>
          <w:p w14:paraId="37A0915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0.1570</w:t>
            </w:r>
          </w:p>
        </w:tc>
      </w:tr>
      <w:tr w:rsidR="00DA24D3" w:rsidRPr="0092053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4DE25B71"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15.27</w:t>
            </w:r>
          </w:p>
        </w:tc>
        <w:tc>
          <w:tcPr>
            <w:tcW w:w="950" w:type="dxa"/>
            <w:shd w:val="clear" w:color="auto" w:fill="auto"/>
            <w:noWrap/>
            <w:hideMark/>
          </w:tcPr>
          <w:p w14:paraId="7FDAD93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40.29%</w:t>
            </w:r>
          </w:p>
        </w:tc>
        <w:tc>
          <w:tcPr>
            <w:tcW w:w="828" w:type="dxa"/>
            <w:shd w:val="clear" w:color="auto" w:fill="auto"/>
            <w:noWrap/>
            <w:hideMark/>
          </w:tcPr>
          <w:p w14:paraId="09CCD5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21AD4E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0.9893</w:t>
            </w:r>
          </w:p>
        </w:tc>
        <w:tc>
          <w:tcPr>
            <w:tcW w:w="1366" w:type="dxa"/>
            <w:shd w:val="clear" w:color="auto" w:fill="auto"/>
            <w:noWrap/>
            <w:hideMark/>
          </w:tcPr>
          <w:p w14:paraId="2A6736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0.1525</w:t>
            </w:r>
          </w:p>
        </w:tc>
      </w:tr>
      <w:tr w:rsidR="00DA24D3" w:rsidRPr="0092053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7884E04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15.54</w:t>
            </w:r>
          </w:p>
        </w:tc>
        <w:tc>
          <w:tcPr>
            <w:tcW w:w="950" w:type="dxa"/>
            <w:shd w:val="clear" w:color="auto" w:fill="auto"/>
            <w:noWrap/>
            <w:hideMark/>
          </w:tcPr>
          <w:p w14:paraId="1C9D67B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40.37%</w:t>
            </w:r>
          </w:p>
        </w:tc>
        <w:tc>
          <w:tcPr>
            <w:tcW w:w="828" w:type="dxa"/>
            <w:shd w:val="clear" w:color="auto" w:fill="auto"/>
            <w:noWrap/>
            <w:hideMark/>
          </w:tcPr>
          <w:p w14:paraId="5DA1135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0.690</w:t>
            </w:r>
          </w:p>
        </w:tc>
        <w:tc>
          <w:tcPr>
            <w:tcW w:w="1390" w:type="dxa"/>
            <w:shd w:val="clear" w:color="auto" w:fill="auto"/>
            <w:noWrap/>
            <w:hideMark/>
          </w:tcPr>
          <w:p w14:paraId="076F3F4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0.9935</w:t>
            </w:r>
          </w:p>
        </w:tc>
        <w:tc>
          <w:tcPr>
            <w:tcW w:w="1366" w:type="dxa"/>
            <w:shd w:val="clear" w:color="auto" w:fill="auto"/>
            <w:noWrap/>
            <w:hideMark/>
          </w:tcPr>
          <w:p w14:paraId="51DC593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0.1545</w:t>
            </w:r>
          </w:p>
        </w:tc>
      </w:tr>
      <w:tr w:rsidR="00DA24D3" w:rsidRPr="0092053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49DEE7C6"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w:t>
            </w:r>
            <w:r w:rsidR="006550F5">
              <w:rPr>
                <w:rFonts w:eastAsia="Times New Roman" w:cs="Times New Roman"/>
                <w:b w:val="0"/>
                <w:sz w:val="22"/>
              </w:rPr>
              <w:t>-</w:t>
            </w:r>
            <w:r w:rsidRPr="0092053E">
              <w:rPr>
                <w:rFonts w:eastAsia="Times New Roman" w:cs="Times New Roman"/>
                <w:b w:val="0"/>
                <w:sz w:val="22"/>
              </w:rPr>
              <w:t>to</w:t>
            </w:r>
            <w:r w:rsidR="006550F5">
              <w:rPr>
                <w:rFonts w:eastAsia="Times New Roman" w:cs="Times New Roman"/>
                <w:b w:val="0"/>
                <w:sz w:val="22"/>
              </w:rPr>
              <w:t>-</w:t>
            </w:r>
            <w:r w:rsidRPr="0092053E">
              <w:rPr>
                <w:rFonts w:eastAsia="Times New Roman" w:cs="Times New Roman"/>
                <w:b w:val="0"/>
                <w:sz w:val="22"/>
              </w:rPr>
              <w:t>four weeks ahead</w:t>
            </w:r>
          </w:p>
        </w:tc>
      </w:tr>
      <w:tr w:rsidR="00DA24D3" w:rsidRPr="0092053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7F84304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22.67</w:t>
            </w:r>
          </w:p>
        </w:tc>
        <w:tc>
          <w:tcPr>
            <w:tcW w:w="950" w:type="dxa"/>
            <w:shd w:val="clear" w:color="auto" w:fill="auto"/>
            <w:noWrap/>
            <w:hideMark/>
          </w:tcPr>
          <w:p w14:paraId="0D3E338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46.24%</w:t>
            </w:r>
          </w:p>
        </w:tc>
        <w:tc>
          <w:tcPr>
            <w:tcW w:w="828" w:type="dxa"/>
            <w:shd w:val="clear" w:color="auto" w:fill="auto"/>
            <w:noWrap/>
            <w:hideMark/>
          </w:tcPr>
          <w:p w14:paraId="264A5F1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0E2EA191"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1.1413</w:t>
            </w:r>
          </w:p>
        </w:tc>
        <w:tc>
          <w:tcPr>
            <w:tcW w:w="1366" w:type="dxa"/>
            <w:shd w:val="clear" w:color="auto" w:fill="auto"/>
            <w:noWrap/>
            <w:hideMark/>
          </w:tcPr>
          <w:p w14:paraId="2DF8F19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0.2186</w:t>
            </w:r>
          </w:p>
        </w:tc>
      </w:tr>
      <w:tr w:rsidR="00DA24D3" w:rsidRPr="0092053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74883CC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2991546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6085E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CFCEFFD"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6E8FA24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68E96C9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15.11</w:t>
            </w:r>
          </w:p>
        </w:tc>
        <w:tc>
          <w:tcPr>
            <w:tcW w:w="950" w:type="dxa"/>
            <w:shd w:val="clear" w:color="auto" w:fill="auto"/>
            <w:noWrap/>
            <w:hideMark/>
          </w:tcPr>
          <w:p w14:paraId="5DF7304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40.02%</w:t>
            </w:r>
          </w:p>
        </w:tc>
        <w:tc>
          <w:tcPr>
            <w:tcW w:w="828" w:type="dxa"/>
            <w:shd w:val="clear" w:color="auto" w:fill="auto"/>
            <w:noWrap/>
            <w:hideMark/>
          </w:tcPr>
          <w:p w14:paraId="6F03C45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7E9058C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0.9908</w:t>
            </w:r>
          </w:p>
        </w:tc>
        <w:tc>
          <w:tcPr>
            <w:tcW w:w="1366" w:type="dxa"/>
            <w:shd w:val="clear" w:color="auto" w:fill="auto"/>
            <w:noWrap/>
            <w:hideMark/>
          </w:tcPr>
          <w:p w14:paraId="02AAD165"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0.1498</w:t>
            </w:r>
          </w:p>
        </w:tc>
      </w:tr>
      <w:tr w:rsidR="00DA24D3" w:rsidRPr="0092053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A16BBB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15.53</w:t>
            </w:r>
          </w:p>
        </w:tc>
        <w:tc>
          <w:tcPr>
            <w:tcW w:w="950" w:type="dxa"/>
            <w:shd w:val="clear" w:color="auto" w:fill="auto"/>
            <w:noWrap/>
            <w:hideMark/>
          </w:tcPr>
          <w:p w14:paraId="652BC7B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40.25%</w:t>
            </w:r>
          </w:p>
        </w:tc>
        <w:tc>
          <w:tcPr>
            <w:tcW w:w="828" w:type="dxa"/>
            <w:shd w:val="clear" w:color="auto" w:fill="auto"/>
            <w:noWrap/>
            <w:hideMark/>
          </w:tcPr>
          <w:p w14:paraId="5B98F9A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16AECE38"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0.9948</w:t>
            </w:r>
          </w:p>
        </w:tc>
        <w:tc>
          <w:tcPr>
            <w:tcW w:w="1366" w:type="dxa"/>
            <w:shd w:val="clear" w:color="auto" w:fill="auto"/>
            <w:noWrap/>
            <w:hideMark/>
          </w:tcPr>
          <w:p w14:paraId="4B29FD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0.1519</w:t>
            </w:r>
          </w:p>
        </w:tc>
      </w:tr>
      <w:tr w:rsidR="00DA24D3" w:rsidRPr="0092053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207ABB49"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15.88</w:t>
            </w:r>
          </w:p>
        </w:tc>
        <w:tc>
          <w:tcPr>
            <w:tcW w:w="950" w:type="dxa"/>
            <w:shd w:val="clear" w:color="auto" w:fill="auto"/>
            <w:noWrap/>
            <w:hideMark/>
          </w:tcPr>
          <w:p w14:paraId="1F6FA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40.19%</w:t>
            </w:r>
          </w:p>
        </w:tc>
        <w:tc>
          <w:tcPr>
            <w:tcW w:w="828" w:type="dxa"/>
            <w:shd w:val="clear" w:color="auto" w:fill="auto"/>
            <w:noWrap/>
            <w:hideMark/>
          </w:tcPr>
          <w:p w14:paraId="18723AC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0.681</w:t>
            </w:r>
          </w:p>
        </w:tc>
        <w:tc>
          <w:tcPr>
            <w:tcW w:w="1390" w:type="dxa"/>
            <w:shd w:val="clear" w:color="auto" w:fill="auto"/>
            <w:noWrap/>
            <w:hideMark/>
          </w:tcPr>
          <w:p w14:paraId="7145823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0.9941</w:t>
            </w:r>
          </w:p>
        </w:tc>
        <w:tc>
          <w:tcPr>
            <w:tcW w:w="1366" w:type="dxa"/>
            <w:shd w:val="clear" w:color="auto" w:fill="auto"/>
            <w:noWrap/>
            <w:hideMark/>
          </w:tcPr>
          <w:p w14:paraId="12A0577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0.1533</w:t>
            </w:r>
          </w:p>
        </w:tc>
      </w:tr>
      <w:tr w:rsidR="00DA24D3" w:rsidRPr="0092053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54F0030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15.02</w:t>
            </w:r>
          </w:p>
        </w:tc>
        <w:tc>
          <w:tcPr>
            <w:tcW w:w="950" w:type="dxa"/>
            <w:shd w:val="clear" w:color="auto" w:fill="auto"/>
            <w:noWrap/>
            <w:hideMark/>
          </w:tcPr>
          <w:p w14:paraId="16B17D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32316C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0.682</w:t>
            </w:r>
          </w:p>
        </w:tc>
        <w:tc>
          <w:tcPr>
            <w:tcW w:w="1390" w:type="dxa"/>
            <w:shd w:val="clear" w:color="auto" w:fill="auto"/>
            <w:noWrap/>
            <w:hideMark/>
          </w:tcPr>
          <w:p w14:paraId="2D256787"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0.9865</w:t>
            </w:r>
          </w:p>
        </w:tc>
        <w:tc>
          <w:tcPr>
            <w:tcW w:w="1366" w:type="dxa"/>
            <w:shd w:val="clear" w:color="auto" w:fill="auto"/>
            <w:noWrap/>
            <w:hideMark/>
          </w:tcPr>
          <w:p w14:paraId="0F0169DB"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0.1492</w:t>
            </w:r>
          </w:p>
        </w:tc>
      </w:tr>
      <w:tr w:rsidR="00DA24D3" w:rsidRPr="0092053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02BF2F6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15.19</w:t>
            </w:r>
          </w:p>
        </w:tc>
        <w:tc>
          <w:tcPr>
            <w:tcW w:w="950" w:type="dxa"/>
            <w:shd w:val="clear" w:color="auto" w:fill="auto"/>
            <w:noWrap/>
            <w:hideMark/>
          </w:tcPr>
          <w:p w14:paraId="7B8A4DB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39.87%</w:t>
            </w:r>
          </w:p>
        </w:tc>
        <w:tc>
          <w:tcPr>
            <w:tcW w:w="828" w:type="dxa"/>
            <w:shd w:val="clear" w:color="auto" w:fill="auto"/>
            <w:noWrap/>
            <w:hideMark/>
          </w:tcPr>
          <w:p w14:paraId="03D47ABE"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0.679</w:t>
            </w:r>
          </w:p>
        </w:tc>
        <w:tc>
          <w:tcPr>
            <w:tcW w:w="1390" w:type="dxa"/>
            <w:shd w:val="clear" w:color="auto" w:fill="auto"/>
            <w:noWrap/>
            <w:hideMark/>
          </w:tcPr>
          <w:p w14:paraId="09758EF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0.9877</w:t>
            </w:r>
          </w:p>
        </w:tc>
        <w:tc>
          <w:tcPr>
            <w:tcW w:w="1366" w:type="dxa"/>
            <w:shd w:val="clear" w:color="auto" w:fill="auto"/>
            <w:noWrap/>
            <w:hideMark/>
          </w:tcPr>
          <w:p w14:paraId="7DFB29B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0.1502</w:t>
            </w:r>
          </w:p>
        </w:tc>
      </w:tr>
      <w:tr w:rsidR="00DA24D3" w:rsidRPr="0092053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076E7E1C"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 xml:space="preserve">Forecast horizon is one </w:t>
            </w:r>
            <w:r w:rsidR="000E2EEC">
              <w:rPr>
                <w:rFonts w:eastAsia="Times New Roman" w:cs="Times New Roman"/>
                <w:b w:val="0"/>
                <w:sz w:val="22"/>
              </w:rPr>
              <w:t>week ahead</w:t>
            </w:r>
          </w:p>
        </w:tc>
      </w:tr>
      <w:tr w:rsidR="00DA24D3" w:rsidRPr="0092053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5BCE576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24.99</w:t>
            </w:r>
          </w:p>
        </w:tc>
        <w:tc>
          <w:tcPr>
            <w:tcW w:w="950" w:type="dxa"/>
            <w:shd w:val="clear" w:color="auto" w:fill="auto"/>
            <w:noWrap/>
            <w:hideMark/>
          </w:tcPr>
          <w:p w14:paraId="15FB84E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45.42%</w:t>
            </w:r>
          </w:p>
        </w:tc>
        <w:tc>
          <w:tcPr>
            <w:tcW w:w="828" w:type="dxa"/>
            <w:shd w:val="clear" w:color="auto" w:fill="auto"/>
            <w:noWrap/>
            <w:hideMark/>
          </w:tcPr>
          <w:p w14:paraId="6D254E4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4B38EFE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1.1294</w:t>
            </w:r>
          </w:p>
        </w:tc>
        <w:tc>
          <w:tcPr>
            <w:tcW w:w="1366" w:type="dxa"/>
            <w:shd w:val="clear" w:color="auto" w:fill="auto"/>
            <w:noWrap/>
            <w:hideMark/>
          </w:tcPr>
          <w:p w14:paraId="62576EC4"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0.2261</w:t>
            </w:r>
          </w:p>
        </w:tc>
      </w:tr>
      <w:tr w:rsidR="00DA24D3" w:rsidRPr="0092053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1EFC6E1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16.67</w:t>
            </w:r>
          </w:p>
        </w:tc>
        <w:tc>
          <w:tcPr>
            <w:tcW w:w="950" w:type="dxa"/>
            <w:shd w:val="clear" w:color="auto" w:fill="auto"/>
            <w:noWrap/>
            <w:hideMark/>
          </w:tcPr>
          <w:p w14:paraId="551761B5"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39.86%</w:t>
            </w:r>
          </w:p>
        </w:tc>
        <w:tc>
          <w:tcPr>
            <w:tcW w:w="828" w:type="dxa"/>
            <w:shd w:val="clear" w:color="auto" w:fill="auto"/>
            <w:noWrap/>
            <w:hideMark/>
          </w:tcPr>
          <w:p w14:paraId="7D0C4D4B"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BFE2F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4178F72A"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0.1551</w:t>
            </w:r>
          </w:p>
        </w:tc>
      </w:tr>
      <w:tr w:rsidR="00DA24D3" w:rsidRPr="0092053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0167A09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15.65</w:t>
            </w:r>
          </w:p>
        </w:tc>
        <w:tc>
          <w:tcPr>
            <w:tcW w:w="950" w:type="dxa"/>
            <w:shd w:val="clear" w:color="auto" w:fill="auto"/>
            <w:noWrap/>
            <w:hideMark/>
          </w:tcPr>
          <w:p w14:paraId="7F88234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39.40%</w:t>
            </w:r>
          </w:p>
        </w:tc>
        <w:tc>
          <w:tcPr>
            <w:tcW w:w="828" w:type="dxa"/>
            <w:shd w:val="clear" w:color="auto" w:fill="auto"/>
            <w:noWrap/>
            <w:hideMark/>
          </w:tcPr>
          <w:p w14:paraId="24BD7E7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0.685</w:t>
            </w:r>
          </w:p>
        </w:tc>
        <w:tc>
          <w:tcPr>
            <w:tcW w:w="1390" w:type="dxa"/>
            <w:shd w:val="clear" w:color="auto" w:fill="auto"/>
            <w:noWrap/>
            <w:hideMark/>
          </w:tcPr>
          <w:p w14:paraId="14AA2275"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0.9892</w:t>
            </w:r>
          </w:p>
        </w:tc>
        <w:tc>
          <w:tcPr>
            <w:tcW w:w="1366" w:type="dxa"/>
            <w:shd w:val="clear" w:color="auto" w:fill="auto"/>
            <w:noWrap/>
            <w:hideMark/>
          </w:tcPr>
          <w:p w14:paraId="5DF899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0.1525</w:t>
            </w:r>
          </w:p>
        </w:tc>
      </w:tr>
      <w:tr w:rsidR="00DA24D3" w:rsidRPr="0092053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71E1DC3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16.60</w:t>
            </w:r>
          </w:p>
        </w:tc>
        <w:tc>
          <w:tcPr>
            <w:tcW w:w="950" w:type="dxa"/>
            <w:shd w:val="clear" w:color="auto" w:fill="auto"/>
            <w:noWrap/>
            <w:hideMark/>
          </w:tcPr>
          <w:p w14:paraId="00CB54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39.72%</w:t>
            </w:r>
          </w:p>
        </w:tc>
        <w:tc>
          <w:tcPr>
            <w:tcW w:w="828" w:type="dxa"/>
            <w:shd w:val="clear" w:color="auto" w:fill="auto"/>
            <w:noWrap/>
            <w:hideMark/>
          </w:tcPr>
          <w:p w14:paraId="1368FC6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3DA865F2"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0.9952</w:t>
            </w:r>
          </w:p>
        </w:tc>
        <w:tc>
          <w:tcPr>
            <w:tcW w:w="1366" w:type="dxa"/>
            <w:shd w:val="clear" w:color="auto" w:fill="auto"/>
            <w:noWrap/>
            <w:hideMark/>
          </w:tcPr>
          <w:p w14:paraId="005BC86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0.1540</w:t>
            </w:r>
          </w:p>
        </w:tc>
      </w:tr>
      <w:tr w:rsidR="00DA24D3" w:rsidRPr="0092053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6704D79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16.97</w:t>
            </w:r>
          </w:p>
        </w:tc>
        <w:tc>
          <w:tcPr>
            <w:tcW w:w="950" w:type="dxa"/>
            <w:shd w:val="clear" w:color="auto" w:fill="auto"/>
            <w:noWrap/>
            <w:hideMark/>
          </w:tcPr>
          <w:p w14:paraId="3FCEB9DB"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39.49%</w:t>
            </w:r>
          </w:p>
        </w:tc>
        <w:tc>
          <w:tcPr>
            <w:tcW w:w="828" w:type="dxa"/>
            <w:shd w:val="clear" w:color="auto" w:fill="auto"/>
            <w:noWrap/>
            <w:hideMark/>
          </w:tcPr>
          <w:p w14:paraId="78BCDAC6"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0.678</w:t>
            </w:r>
          </w:p>
        </w:tc>
        <w:tc>
          <w:tcPr>
            <w:tcW w:w="1390" w:type="dxa"/>
            <w:shd w:val="clear" w:color="auto" w:fill="auto"/>
            <w:noWrap/>
            <w:hideMark/>
          </w:tcPr>
          <w:p w14:paraId="0021E46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0.9895</w:t>
            </w:r>
          </w:p>
        </w:tc>
        <w:tc>
          <w:tcPr>
            <w:tcW w:w="1366" w:type="dxa"/>
            <w:shd w:val="clear" w:color="auto" w:fill="auto"/>
            <w:noWrap/>
            <w:hideMark/>
          </w:tcPr>
          <w:p w14:paraId="2F45053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0.1539</w:t>
            </w:r>
          </w:p>
        </w:tc>
      </w:tr>
      <w:tr w:rsidR="00DA24D3" w:rsidRPr="0092053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13D538D4"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15.58</w:t>
            </w:r>
          </w:p>
        </w:tc>
        <w:tc>
          <w:tcPr>
            <w:tcW w:w="950" w:type="dxa"/>
            <w:shd w:val="clear" w:color="auto" w:fill="auto"/>
            <w:noWrap/>
            <w:hideMark/>
          </w:tcPr>
          <w:p w14:paraId="75F1C8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39.29%</w:t>
            </w:r>
          </w:p>
        </w:tc>
        <w:tc>
          <w:tcPr>
            <w:tcW w:w="828" w:type="dxa"/>
            <w:shd w:val="clear" w:color="auto" w:fill="auto"/>
            <w:noWrap/>
            <w:hideMark/>
          </w:tcPr>
          <w:p w14:paraId="57B8D06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0.683</w:t>
            </w:r>
          </w:p>
        </w:tc>
        <w:tc>
          <w:tcPr>
            <w:tcW w:w="1390" w:type="dxa"/>
            <w:shd w:val="clear" w:color="auto" w:fill="auto"/>
            <w:noWrap/>
            <w:hideMark/>
          </w:tcPr>
          <w:p w14:paraId="681EE8E3"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0.9849</w:t>
            </w:r>
          </w:p>
        </w:tc>
        <w:tc>
          <w:tcPr>
            <w:tcW w:w="1366" w:type="dxa"/>
            <w:shd w:val="clear" w:color="auto" w:fill="auto"/>
            <w:noWrap/>
            <w:hideMark/>
          </w:tcPr>
          <w:p w14:paraId="04D9298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0.1515</w:t>
            </w:r>
          </w:p>
        </w:tc>
      </w:tr>
      <w:tr w:rsidR="00DA24D3" w:rsidRPr="0092053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C7363D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51CA233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39.12%</w:t>
            </w:r>
          </w:p>
        </w:tc>
        <w:tc>
          <w:tcPr>
            <w:tcW w:w="828" w:type="dxa"/>
            <w:shd w:val="clear" w:color="auto" w:fill="auto"/>
            <w:noWrap/>
            <w:hideMark/>
          </w:tcPr>
          <w:p w14:paraId="52B6F03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0.678</w:t>
            </w:r>
          </w:p>
        </w:tc>
        <w:tc>
          <w:tcPr>
            <w:tcW w:w="1390" w:type="dxa"/>
            <w:shd w:val="clear" w:color="auto" w:fill="auto"/>
            <w:noWrap/>
            <w:hideMark/>
          </w:tcPr>
          <w:p w14:paraId="4F296C8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0.9810</w:t>
            </w:r>
          </w:p>
        </w:tc>
        <w:tc>
          <w:tcPr>
            <w:tcW w:w="1366" w:type="dxa"/>
            <w:shd w:val="clear" w:color="auto" w:fill="auto"/>
            <w:noWrap/>
            <w:hideMark/>
          </w:tcPr>
          <w:p w14:paraId="03346F80"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4802B6FA"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w:t>
      </w:r>
      <w:r w:rsidR="00C45EE7">
        <w:rPr>
          <w:rFonts w:eastAsia="DengXian" w:cs="Times New Roman"/>
          <w:sz w:val="22"/>
        </w:rPr>
        <w:t>s</w:t>
      </w:r>
      <w:r w:rsidRPr="0092053E">
        <w:rPr>
          <w:rFonts w:eastAsia="DengXian" w:cs="Times New Roman"/>
          <w:sz w:val="22"/>
        </w:rPr>
        <w:t xml:space="preserv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 xml:space="preserve">high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330CC3">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330CC3">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w:t>
      </w:r>
      <w:r w:rsidR="00CA3B61">
        <w:rPr>
          <w:sz w:val="22"/>
        </w:rPr>
        <w:t xml:space="preserve">to </w:t>
      </w:r>
      <w:r w:rsidR="00357F6B" w:rsidRPr="0092053E">
        <w:rPr>
          <w:sz w:val="22"/>
        </w:rPr>
        <w:t xml:space="preserve">these two periods as the promoted period and non-promoted period </w:t>
      </w:r>
      <w:r w:rsidR="0049024E" w:rsidRPr="0092053E">
        <w:rPr>
          <w:sz w:val="22"/>
        </w:rPr>
        <w:t>respectively</w:t>
      </w:r>
      <w:r w:rsidR="006550F5">
        <w:rPr>
          <w:sz w:val="22"/>
        </w:rPr>
        <w:t xml:space="preserve"> thereafter</w:t>
      </w:r>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 xml:space="preserve">period and the non-promoted forecast period respectively </w:t>
      </w:r>
      <w:commentRangeStart w:id="58"/>
      <w:r w:rsidRPr="0092053E">
        <w:rPr>
          <w:rFonts w:eastAsia="DengXian" w:cs="Times New Roman"/>
          <w:sz w:val="22"/>
        </w:rPr>
        <w:t xml:space="preserve">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0E2EEC">
        <w:rPr>
          <w:rFonts w:cs="Times New Roman"/>
          <w:sz w:val="22"/>
        </w:rPr>
        <w:t>weeks ahead</w:t>
      </w:r>
      <w:r w:rsidR="006550F5" w:rsidRPr="0092053E">
        <w:rPr>
          <w:rFonts w:cs="Times New Roman"/>
          <w:sz w:val="22"/>
        </w:rPr>
        <w:t xml:space="preserve"> </w:t>
      </w:r>
      <w:r w:rsidRPr="0092053E">
        <w:rPr>
          <w:rFonts w:eastAsia="DengXian" w:cs="Times New Roman"/>
          <w:sz w:val="22"/>
        </w:rPr>
        <w:t>forecast horizon</w:t>
      </w:r>
      <w:commentRangeEnd w:id="58"/>
      <w:r w:rsidR="00CA3B61">
        <w:rPr>
          <w:rStyle w:val="CommentReference"/>
        </w:rPr>
        <w:commentReference w:id="58"/>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ADL-intra-IC model has the </w:t>
      </w:r>
      <w:r w:rsidRPr="0092053E">
        <w:rPr>
          <w:rFonts w:cs="Times New Roman"/>
          <w:sz w:val="22"/>
        </w:rPr>
        <w:lastRenderedPageBreak/>
        <w:t xml:space="preserve">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r w:rsidR="000E2EEC">
        <w:rPr>
          <w:rFonts w:cs="Times New Roman"/>
          <w:noProof/>
          <w:sz w:val="22"/>
        </w:rPr>
        <w:t xml:space="preserve">average </w:t>
      </w:r>
      <w:r w:rsidRPr="0092053E">
        <w:rPr>
          <w:rFonts w:cs="Times New Roman"/>
          <w:sz w:val="22"/>
        </w:rPr>
        <w:t>performance</w:t>
      </w:r>
      <w:r w:rsidR="000E2EEC">
        <w:rPr>
          <w:rFonts w:cs="Times New Roman"/>
          <w:sz w:val="22"/>
        </w:rPr>
        <w:t>s</w:t>
      </w:r>
      <w:r w:rsidRPr="0092053E">
        <w:rPr>
          <w:rFonts w:cs="Times New Roman"/>
          <w:sz w:val="22"/>
        </w:rPr>
        <w:t xml:space="preserve"> for the promoted period. A possible explanation is that the estimated bias </w:t>
      </w:r>
      <w:r w:rsidR="001C2E9A" w:rsidRPr="0092053E">
        <w:rPr>
          <w:rFonts w:cs="Times New Roman"/>
          <w:sz w:val="22"/>
        </w:rPr>
        <w:t xml:space="preserve">added to the error term in the 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843EA5">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refer </w:t>
      </w:r>
      <w:r w:rsidR="00CA3B61">
        <w:rPr>
          <w:rFonts w:cs="Times New Roman"/>
          <w:sz w:val="22"/>
        </w:rPr>
        <w:t xml:space="preserve">to </w:t>
      </w:r>
      <w:r w:rsidR="00D85FDA" w:rsidRPr="0092053E">
        <w:rPr>
          <w:rFonts w:cs="Times New Roman"/>
          <w:sz w:val="22"/>
        </w:rPr>
        <w:t xml:space="preserve">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843EA5">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w:t>
      </w:r>
      <w:r w:rsidR="004D787E" w:rsidRPr="0092053E">
        <w:rPr>
          <w:rFonts w:cs="Times New Roman"/>
          <w:sz w:val="22"/>
        </w:rPr>
        <w:t>SKU</w:t>
      </w:r>
      <w:r w:rsidR="004D787E">
        <w:rPr>
          <w:rFonts w:cs="Times New Roman"/>
          <w:sz w:val="22"/>
        </w:rPr>
        <w:t>s</w:t>
      </w:r>
      <w:r w:rsidR="004D787E" w:rsidRPr="0092053E">
        <w:rPr>
          <w:rFonts w:cs="Times New Roman"/>
          <w:sz w:val="22"/>
        </w:rPr>
        <w:t xml:space="preserve"> </w:t>
      </w:r>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13B10C" w14:textId="77777777" w:rsidR="00EE4E07" w:rsidRPr="0092053E" w:rsidRDefault="00EE4E07" w:rsidP="00EE4E07">
      <w:pPr>
        <w:shd w:val="clear" w:color="auto" w:fill="FFFFFF" w:themeFill="background1"/>
        <w:spacing w:after="0" w:line="360" w:lineRule="auto"/>
        <w:rPr>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92053E">
        <w:rPr>
          <w:rFonts w:cs="Times New Roman"/>
          <w:sz w:val="22"/>
        </w:rPr>
        <w:t xml:space="preserve">We </w:t>
      </w:r>
      <w:r w:rsidR="00584498" w:rsidRPr="0092053E">
        <w:rPr>
          <w:rFonts w:cs="Times New Roman"/>
          <w:sz w:val="22"/>
        </w:rPr>
        <w:t>further</w:t>
      </w:r>
      <w:r w:rsidR="00D322AA" w:rsidRPr="0092053E">
        <w:rPr>
          <w:rFonts w:cs="Times New Roman"/>
          <w:sz w:val="22"/>
        </w:rPr>
        <w:t xml:space="preserve"> explore </w:t>
      </w:r>
      <w:r w:rsidR="00AF30B1" w:rsidRPr="0092053E">
        <w:rPr>
          <w:rFonts w:cs="Times New Roman"/>
          <w:sz w:val="22"/>
        </w:rPr>
        <w:t xml:space="preserve">the benefit of taking account for the problem of structural change by focusing on </w:t>
      </w:r>
      <w:r w:rsidR="0056485B" w:rsidRPr="0092053E">
        <w:rPr>
          <w:rFonts w:cs="Times New Roman"/>
          <w:sz w:val="22"/>
        </w:rPr>
        <w:t xml:space="preserve">the </w:t>
      </w:r>
      <w:r w:rsidR="00D95231" w:rsidRPr="0092053E">
        <w:rPr>
          <w:rFonts w:cs="Times New Roman"/>
          <w:sz w:val="22"/>
        </w:rPr>
        <w:t xml:space="preserve">percentage reduction of the MASE by </w:t>
      </w:r>
      <w:r w:rsidR="006E3B1B" w:rsidRPr="0092053E">
        <w:rPr>
          <w:rFonts w:cs="Times New Roman"/>
          <w:sz w:val="22"/>
        </w:rPr>
        <w:t>the</w:t>
      </w:r>
      <w:r w:rsidR="00D95231" w:rsidRPr="0092053E">
        <w:rPr>
          <w:rFonts w:cs="Times New Roman"/>
          <w:sz w:val="22"/>
        </w:rPr>
        <w:t xml:space="preserve"> </w:t>
      </w:r>
      <w:r w:rsidR="006E3B1B" w:rsidRPr="0092053E">
        <w:rPr>
          <w:rFonts w:cs="Times New Roman"/>
          <w:sz w:val="22"/>
        </w:rPr>
        <w:t>ADL-</w:t>
      </w:r>
      <w:r w:rsidR="006E3B1B" w:rsidRPr="00843EA5">
        <w:rPr>
          <w:rFonts w:cs="Times New Roman"/>
          <w:noProof/>
          <w:sz w:val="22"/>
        </w:rPr>
        <w:t>intra</w:t>
      </w:r>
      <w:r w:rsidR="006E3B1B" w:rsidRPr="0092053E">
        <w:rPr>
          <w:rFonts w:cs="Times New Roman"/>
          <w:sz w:val="22"/>
        </w:rPr>
        <w:t xml:space="preserve">-EWC method and the ADL-intra-IC </w:t>
      </w:r>
      <w:r w:rsidR="00D95231" w:rsidRPr="0092053E">
        <w:rPr>
          <w:rFonts w:cs="Times New Roman"/>
          <w:sz w:val="22"/>
        </w:rPr>
        <w:t>method compared to the ADL-</w:t>
      </w:r>
      <w:r w:rsidR="00D95231" w:rsidRPr="00843EA5">
        <w:rPr>
          <w:rFonts w:cs="Times New Roman"/>
          <w:noProof/>
          <w:sz w:val="22"/>
        </w:rPr>
        <w:t>intra</w:t>
      </w:r>
      <w:r w:rsidR="00D95231" w:rsidRPr="0092053E">
        <w:rPr>
          <w:rFonts w:cs="Times New Roman"/>
          <w:sz w:val="22"/>
        </w:rPr>
        <w:t xml:space="preserve"> model </w:t>
      </w:r>
      <w:r w:rsidRPr="0092053E">
        <w:rPr>
          <w:rFonts w:cs="Times New Roman"/>
          <w:sz w:val="22"/>
        </w:rPr>
        <w:t>for each product category</w:t>
      </w:r>
      <w:r w:rsidR="00AF30B1" w:rsidRPr="0092053E">
        <w:rPr>
          <w:rFonts w:cs="Times New Roman"/>
          <w:sz w:val="22"/>
        </w:rPr>
        <w:t>. T</w:t>
      </w:r>
      <w:r w:rsidR="00BB07F3" w:rsidRPr="0092053E">
        <w:rPr>
          <w:rFonts w:cs="Times New Roman"/>
          <w:sz w:val="22"/>
        </w:rPr>
        <w:t>he ADL-</w:t>
      </w:r>
      <w:r w:rsidR="00BB07F3" w:rsidRPr="00843EA5">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843EA5">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843EA5">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5599393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4752CABB" w:rsidR="00D1280E" w:rsidRPr="0092053E" w:rsidRDefault="008F19A4" w:rsidP="00746078">
      <w:pPr>
        <w:shd w:val="clear" w:color="auto" w:fill="FFFFFF" w:themeFill="background1"/>
        <w:spacing w:after="0" w:line="360" w:lineRule="auto"/>
        <w:jc w:val="right"/>
        <w:rPr>
          <w:rFonts w:cs="Times New Roman"/>
          <w:sz w:val="22"/>
        </w:rPr>
      </w:pPr>
      <w:bookmarkStart w:id="59" w:name="_Hlk5809246"/>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w:commentRangeStart w:id="60"/>
              <w:commentRangeEnd w:id="60"/>
              <m:r>
                <m:rPr>
                  <m:sty m:val="p"/>
                </m:rPr>
                <w:rPr>
                  <w:rStyle w:val="CommentReference"/>
                </w:rPr>
                <w:commentReference w:id="60"/>
              </m:r>
            </m:den>
          </m:f>
          <m:r>
            <w:rPr>
              <w:rFonts w:ascii="Cambria Math" w:hAnsi="Cambria Math" w:cs="Times New Roman"/>
              <w:sz w:val="22"/>
            </w:rPr>
            <m:t>×100%</m:t>
          </m:r>
        </m:oMath>
      </m:oMathPara>
    </w:p>
    <w:bookmarkEnd w:id="59"/>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2ADEEF57" w:rsidR="00971633" w:rsidRPr="0092053E" w:rsidRDefault="00746078" w:rsidP="00971633">
      <w:pPr>
        <w:shd w:val="clear" w:color="auto" w:fill="FFFFFF" w:themeFill="background1"/>
        <w:spacing w:after="0" w:line="360" w:lineRule="auto"/>
        <w:rPr>
          <w:rFonts w:cs="Times New Roman"/>
          <w:sz w:val="22"/>
        </w:rPr>
        <w:sectPr w:rsidR="00971633" w:rsidRPr="0092053E" w:rsidSect="00AE69AD">
          <w:footerReference w:type="default" r:id="rId13"/>
          <w:pgSz w:w="11906" w:h="16838"/>
          <w:pgMar w:top="1440" w:right="1440" w:bottom="1440" w:left="1440" w:header="708" w:footer="708" w:gutter="0"/>
          <w:cols w:space="708"/>
          <w:docGrid w:linePitch="360"/>
        </w:sectPr>
      </w:pPr>
      <w:r w:rsidRPr="0092053E">
        <w:rPr>
          <w:rFonts w:cs="Times New Roman"/>
          <w:sz w:val="22"/>
        </w:rPr>
        <w:t xml:space="preserve">We then </w:t>
      </w:r>
      <w:r w:rsidR="00D95231" w:rsidRPr="0092053E">
        <w:rPr>
          <w:rFonts w:cs="Times New Roman"/>
          <w:sz w:val="22"/>
        </w:rPr>
        <w:t>take</w:t>
      </w:r>
      <w:r w:rsidRPr="0092053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92053E">
        <w:rPr>
          <w:rFonts w:cs="Times New Roman"/>
          <w:sz w:val="22"/>
        </w:rPr>
        <w:t xml:space="preserve"> </w:t>
      </w:r>
      <w:r w:rsidR="00D1280E" w:rsidRPr="0092053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92053E">
        <w:rPr>
          <w:rFonts w:cs="Times New Roman"/>
          <w:sz w:val="22"/>
        </w:rPr>
        <w:t xml:space="preserve"> </w:t>
      </w:r>
      <w:r w:rsidR="0043467C" w:rsidRPr="0092053E">
        <w:rPr>
          <w:rFonts w:cs="Times New Roman"/>
          <w:sz w:val="22"/>
        </w:rPr>
        <w:t xml:space="preserve">respectively </w:t>
      </w:r>
      <w:r w:rsidRPr="0092053E">
        <w:rPr>
          <w:rFonts w:cs="Times New Roman"/>
          <w:sz w:val="22"/>
        </w:rPr>
        <w:t xml:space="preserve">across </w:t>
      </w:r>
      <w:r w:rsidR="00BB07F3" w:rsidRPr="0092053E">
        <w:rPr>
          <w:rFonts w:cs="Times New Roman"/>
          <w:sz w:val="22"/>
        </w:rPr>
        <w:t xml:space="preserve">all </w:t>
      </w:r>
      <w:r w:rsidRPr="0092053E">
        <w:rPr>
          <w:rFonts w:cs="Times New Roman"/>
          <w:sz w:val="22"/>
        </w:rPr>
        <w:t>the</w:t>
      </w:r>
      <w:r w:rsidR="00A719C1" w:rsidRPr="0092053E">
        <w:rPr>
          <w:rFonts w:cs="Times New Roman"/>
          <w:sz w:val="22"/>
        </w:rPr>
        <w:t xml:space="preserve">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Pr="0092053E">
        <w:rPr>
          <w:rFonts w:cs="Times New Roman"/>
          <w:sz w:val="22"/>
        </w:rPr>
        <w:t xml:space="preserve">for each </w:t>
      </w:r>
      <w:r w:rsidR="006E3B1B" w:rsidRPr="0092053E">
        <w:rPr>
          <w:rFonts w:cs="Times New Roman"/>
          <w:sz w:val="22"/>
        </w:rPr>
        <w:t xml:space="preserve">product </w:t>
      </w:r>
      <w:r w:rsidRPr="0092053E">
        <w:rPr>
          <w:rFonts w:cs="Times New Roman"/>
          <w:sz w:val="22"/>
        </w:rPr>
        <w:t>category.</w:t>
      </w:r>
      <w:r w:rsidR="00EF111A" w:rsidRPr="0092053E">
        <w:rPr>
          <w:rFonts w:cs="Times New Roman"/>
          <w:sz w:val="22"/>
        </w:rPr>
        <w:t xml:space="preserve"> </w:t>
      </w:r>
      <w:r w:rsidR="00CB3943" w:rsidRPr="0092053E">
        <w:rPr>
          <w:rFonts w:cs="Times New Roman"/>
          <w:sz w:val="22"/>
        </w:rPr>
        <w:t xml:space="preserve">Table 6 shows </w:t>
      </w:r>
      <w:r w:rsidR="00D1280E" w:rsidRPr="0092053E">
        <w:rPr>
          <w:rFonts w:cs="Times New Roman"/>
          <w:sz w:val="22"/>
        </w:rPr>
        <w:t>the results</w:t>
      </w:r>
      <w:r w:rsidR="00A04EFF" w:rsidRPr="0092053E">
        <w:rPr>
          <w:rFonts w:cs="Times New Roman"/>
          <w:sz w:val="22"/>
        </w:rPr>
        <w:t xml:space="preserve"> for each product category</w:t>
      </w:r>
      <w:r w:rsidR="00374403" w:rsidRPr="0092053E">
        <w:rPr>
          <w:rFonts w:cs="Times New Roman"/>
          <w:sz w:val="22"/>
        </w:rPr>
        <w:t xml:space="preserve"> </w:t>
      </w:r>
      <w:commentRangeStart w:id="61"/>
      <w:r w:rsidR="00374403" w:rsidRPr="0092053E">
        <w:rPr>
          <w:rFonts w:cs="Times New Roman"/>
          <w:sz w:val="22"/>
        </w:rPr>
        <w:t xml:space="preserve">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0E2EEC">
        <w:rPr>
          <w:rFonts w:cs="Times New Roman"/>
          <w:sz w:val="22"/>
        </w:rPr>
        <w:t>weeks ahead</w:t>
      </w:r>
      <w:r w:rsidR="006550F5" w:rsidRPr="0092053E">
        <w:rPr>
          <w:rFonts w:cs="Times New Roman"/>
          <w:sz w:val="22"/>
        </w:rPr>
        <w:t xml:space="preserve"> </w:t>
      </w:r>
      <w:r w:rsidR="00374403" w:rsidRPr="0092053E">
        <w:rPr>
          <w:rFonts w:cs="Times New Roman"/>
          <w:sz w:val="22"/>
        </w:rPr>
        <w:t>forecast horizon</w:t>
      </w:r>
      <w:commentRangeEnd w:id="61"/>
      <w:r w:rsidR="003D783D">
        <w:rPr>
          <w:rStyle w:val="CommentReference"/>
        </w:rPr>
        <w:commentReference w:id="61"/>
      </w:r>
      <w:r w:rsidR="002B0031" w:rsidRPr="0092053E">
        <w:rPr>
          <w:rStyle w:val="FootnoteReference"/>
          <w:rFonts w:cs="Times New Roman"/>
          <w:sz w:val="22"/>
        </w:rPr>
        <w:footnoteReference w:id="15"/>
      </w:r>
      <w:r w:rsidR="00A04EFF" w:rsidRPr="0092053E">
        <w:rPr>
          <w:rFonts w:cs="Times New Roman"/>
          <w:sz w:val="22"/>
        </w:rPr>
        <w:t xml:space="preserve">. </w:t>
      </w:r>
      <w:r w:rsidR="0056485B" w:rsidRPr="0092053E">
        <w:rPr>
          <w:rFonts w:cs="Times New Roman"/>
          <w:sz w:val="22"/>
        </w:rPr>
        <w:t>The ADL-</w:t>
      </w:r>
      <w:r w:rsidR="0056485B" w:rsidRPr="0092053E">
        <w:rPr>
          <w:rFonts w:cs="Times New Roman"/>
          <w:noProof/>
          <w:sz w:val="22"/>
        </w:rPr>
        <w:t>intra</w:t>
      </w:r>
      <w:r w:rsidR="0056485B" w:rsidRPr="0092053E">
        <w:rPr>
          <w:rFonts w:cs="Times New Roman"/>
          <w:sz w:val="22"/>
        </w:rPr>
        <w:t xml:space="preserve">-EWC </w:t>
      </w:r>
      <w:r w:rsidR="005D3FEB" w:rsidRPr="0092053E">
        <w:rPr>
          <w:rFonts w:cs="Times New Roman"/>
          <w:sz w:val="22"/>
        </w:rPr>
        <w:t xml:space="preserve">method </w:t>
      </w:r>
      <w:r w:rsidR="0056485B" w:rsidRPr="0092053E">
        <w:rPr>
          <w:rFonts w:cs="Times New Roman"/>
          <w:sz w:val="22"/>
        </w:rPr>
        <w:t xml:space="preserve">and the ADL-intra-IC </w:t>
      </w:r>
      <w:r w:rsidR="005D3FEB" w:rsidRPr="0092053E">
        <w:rPr>
          <w:rFonts w:cs="Times New Roman"/>
          <w:sz w:val="22"/>
        </w:rPr>
        <w:t xml:space="preserve">method </w:t>
      </w:r>
      <w:r w:rsidR="0056485B" w:rsidRPr="0092053E">
        <w:rPr>
          <w:rFonts w:cs="Times New Roman"/>
          <w:sz w:val="22"/>
        </w:rPr>
        <w:t>outperform the ADL-</w:t>
      </w:r>
      <w:r w:rsidR="0056485B" w:rsidRPr="0092053E">
        <w:rPr>
          <w:rFonts w:cs="Times New Roman"/>
          <w:noProof/>
          <w:sz w:val="22"/>
        </w:rPr>
        <w:t>intra</w:t>
      </w:r>
      <w:r w:rsidR="0056485B" w:rsidRPr="0092053E">
        <w:rPr>
          <w:rFonts w:cs="Times New Roman"/>
          <w:sz w:val="22"/>
        </w:rPr>
        <w:t xml:space="preserve"> model for most of the product categories (e.g., </w:t>
      </w:r>
      <w:r w:rsidR="008C0EC7" w:rsidRPr="0092053E">
        <w:rPr>
          <w:rFonts w:cs="Times New Roman"/>
          <w:sz w:val="22"/>
        </w:rPr>
        <w:t xml:space="preserve">18 </w:t>
      </w:r>
      <w:r w:rsidR="0056485B" w:rsidRPr="0092053E">
        <w:rPr>
          <w:rFonts w:cs="Times New Roman"/>
          <w:sz w:val="22"/>
        </w:rPr>
        <w:t xml:space="preserve">and </w:t>
      </w:r>
      <w:r w:rsidR="008C0EC7" w:rsidRPr="0092053E">
        <w:rPr>
          <w:rFonts w:cs="Times New Roman"/>
          <w:sz w:val="22"/>
        </w:rPr>
        <w:t xml:space="preserve">16 </w:t>
      </w:r>
      <w:r w:rsidR="0056485B" w:rsidRPr="0092053E">
        <w:rPr>
          <w:rFonts w:cs="Times New Roman"/>
          <w:sz w:val="22"/>
        </w:rPr>
        <w:t>respectively, out of 28 categories). They do not outperform the ADL-</w:t>
      </w:r>
      <w:r w:rsidR="0056485B" w:rsidRPr="0092053E">
        <w:rPr>
          <w:rFonts w:cs="Times New Roman"/>
          <w:noProof/>
          <w:sz w:val="22"/>
        </w:rPr>
        <w:t>intra</w:t>
      </w:r>
      <w:r w:rsidR="0056485B" w:rsidRPr="0092053E">
        <w:rPr>
          <w:rFonts w:cs="Times New Roman"/>
          <w:sz w:val="22"/>
        </w:rPr>
        <w:t xml:space="preserve"> model for all product </w:t>
      </w:r>
      <w:r w:rsidR="0056485B" w:rsidRPr="0092053E">
        <w:rPr>
          <w:rFonts w:cs="Times New Roman"/>
          <w:sz w:val="22"/>
        </w:rPr>
        <w:lastRenderedPageBreak/>
        <w:t xml:space="preserve">categories due to the heterogeneity of the data characteristics across different product categories </w:t>
      </w:r>
      <w:r w:rsidR="0056485B" w:rsidRPr="0092053E">
        <w:rPr>
          <w:rFonts w:cs="Times New Roman"/>
          <w:sz w:val="22"/>
        </w:rPr>
        <w:fldChar w:fldCharType="begin"/>
      </w:r>
      <w:r w:rsidR="004979ED">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92053E">
        <w:rPr>
          <w:rFonts w:cs="Times New Roman"/>
          <w:sz w:val="22"/>
        </w:rPr>
        <w:fldChar w:fldCharType="separate"/>
      </w:r>
      <w:r w:rsidR="00330CC3">
        <w:rPr>
          <w:rFonts w:cs="Times New Roman"/>
          <w:noProof/>
          <w:sz w:val="22"/>
        </w:rPr>
        <w:t>(Ma et al., 2016)</w:t>
      </w:r>
      <w:r w:rsidR="0056485B" w:rsidRPr="0092053E">
        <w:rPr>
          <w:rFonts w:cs="Times New Roman"/>
          <w:sz w:val="22"/>
        </w:rPr>
        <w:fldChar w:fldCharType="end"/>
      </w:r>
      <w:r w:rsidR="0056485B" w:rsidRPr="0092053E">
        <w:rPr>
          <w:rFonts w:cs="Times New Roman"/>
          <w:sz w:val="22"/>
        </w:rPr>
        <w:t>.</w:t>
      </w:r>
      <w:r w:rsidR="005D3FEB" w:rsidRPr="0092053E">
        <w:rPr>
          <w:rFonts w:cs="Times New Roman"/>
          <w:sz w:val="22"/>
        </w:rPr>
        <w:t xml:space="preserve"> </w:t>
      </w:r>
      <w:r w:rsidR="00733C83" w:rsidRPr="0092053E">
        <w:rPr>
          <w:rFonts w:cs="Times New Roman"/>
          <w:sz w:val="22"/>
        </w:rPr>
        <w:t>Figure</w:t>
      </w:r>
      <w:r w:rsidR="00C45EE7">
        <w:rPr>
          <w:rFonts w:cs="Times New Roman"/>
          <w:sz w:val="22"/>
        </w:rPr>
        <w:t>s</w:t>
      </w:r>
      <w:r w:rsidR="00733C83" w:rsidRPr="0092053E">
        <w:rPr>
          <w:rFonts w:cs="Times New Roman"/>
          <w:sz w:val="22"/>
        </w:rPr>
        <w:t xml:space="preserve"> 3(a) </w:t>
      </w:r>
      <w:r w:rsidR="0061424C" w:rsidRPr="0092053E">
        <w:rPr>
          <w:rFonts w:cs="Times New Roman"/>
          <w:sz w:val="22"/>
        </w:rPr>
        <w:t xml:space="preserve">and 3(b) </w:t>
      </w:r>
      <w:r w:rsidR="00733C83" w:rsidRPr="0092053E">
        <w:rPr>
          <w:rFonts w:cs="Times New Roman"/>
          <w:sz w:val="22"/>
        </w:rPr>
        <w:t xml:space="preserve">show the </w:t>
      </w:r>
      <w:r w:rsidR="00740E22" w:rsidRPr="0092053E">
        <w:rPr>
          <w:rFonts w:cs="Times New Roman"/>
          <w:sz w:val="22"/>
        </w:rPr>
        <w:t>boxplot</w:t>
      </w:r>
      <w:r w:rsidR="0061424C" w:rsidRPr="0092053E">
        <w:rPr>
          <w:rFonts w:cs="Times New Roman"/>
          <w:sz w:val="22"/>
        </w:rPr>
        <w:t>s</w:t>
      </w:r>
      <w:r w:rsidR="00740E22" w:rsidRPr="0092053E">
        <w:rPr>
          <w:rFonts w:cs="Times New Roman"/>
          <w:sz w:val="22"/>
        </w:rPr>
        <w:t xml:space="preserve"> for </w:t>
      </w:r>
      <w:r w:rsidR="00733C83" w:rsidRPr="0092053E">
        <w:rPr>
          <w:rFonts w:cs="Times New Roman"/>
          <w:sz w:val="22"/>
        </w:rPr>
        <w:t xml:space="preserve">the percentage reduction </w:t>
      </w:r>
      <w:r w:rsidR="00C45EE7">
        <w:rPr>
          <w:rFonts w:cs="Times New Roman"/>
          <w:sz w:val="22"/>
        </w:rPr>
        <w:t>in</w:t>
      </w:r>
      <w:r w:rsidR="00C45EE7" w:rsidRPr="0092053E">
        <w:rPr>
          <w:rFonts w:cs="Times New Roman"/>
          <w:sz w:val="22"/>
        </w:rPr>
        <w:t xml:space="preserve"> </w:t>
      </w:r>
      <w:r w:rsidR="00733C83" w:rsidRPr="0092053E">
        <w:rPr>
          <w:rFonts w:cs="Times New Roman"/>
          <w:sz w:val="22"/>
        </w:rPr>
        <w:t xml:space="preserve">the MASE for </w:t>
      </w:r>
      <w:r w:rsidR="0061424C" w:rsidRPr="0092053E">
        <w:rPr>
          <w:rFonts w:cs="Times New Roman"/>
          <w:sz w:val="22"/>
        </w:rPr>
        <w:t>selective product</w:t>
      </w:r>
      <w:r w:rsidR="00733C83" w:rsidRPr="0092053E">
        <w:rPr>
          <w:rFonts w:cs="Times New Roman"/>
          <w:sz w:val="22"/>
        </w:rPr>
        <w:t xml:space="preserve"> categories</w:t>
      </w:r>
      <w:r w:rsidR="0061424C" w:rsidRPr="0092053E">
        <w:rPr>
          <w:rFonts w:cs="Times New Roman"/>
          <w:sz w:val="22"/>
        </w:rPr>
        <w:t xml:space="preserve"> where </w:t>
      </w:r>
      <w:r w:rsidR="00D30EDC" w:rsidRPr="0092053E">
        <w:rPr>
          <w:rFonts w:cs="Times New Roman"/>
          <w:sz w:val="22"/>
        </w:rPr>
        <w:t xml:space="preserve">the </w:t>
      </w:r>
      <w:r w:rsidR="00C52AF6">
        <w:rPr>
          <w:rFonts w:cs="Times New Roman"/>
          <w:sz w:val="22"/>
        </w:rPr>
        <w:t xml:space="preserve">two </w:t>
      </w:r>
      <w:r w:rsidR="00D30EDC" w:rsidRPr="0092053E">
        <w:rPr>
          <w:rFonts w:cs="Times New Roman"/>
          <w:sz w:val="22"/>
        </w:rPr>
        <w:t>method</w:t>
      </w:r>
      <w:r w:rsidR="00C52AF6">
        <w:rPr>
          <w:rFonts w:cs="Times New Roman"/>
          <w:sz w:val="22"/>
        </w:rPr>
        <w:t>s</w:t>
      </w:r>
      <w:r w:rsidR="00D30EDC" w:rsidRPr="0092053E">
        <w:rPr>
          <w:rFonts w:cs="Times New Roman"/>
          <w:sz w:val="22"/>
        </w:rPr>
        <w:t xml:space="preserve"> respectively </w:t>
      </w:r>
      <w:r w:rsidR="00C45EE7">
        <w:rPr>
          <w:rFonts w:cs="Times New Roman"/>
          <w:sz w:val="22"/>
        </w:rPr>
        <w:t>produce the biggest</w:t>
      </w:r>
      <w:r w:rsidR="001D167F" w:rsidRPr="0092053E">
        <w:rPr>
          <w:rFonts w:cs="Times New Roman"/>
          <w:sz w:val="22"/>
        </w:rPr>
        <w:t xml:space="preserve"> improvement in</w:t>
      </w:r>
      <w:r w:rsidR="00D30EDC" w:rsidRPr="0092053E">
        <w:rPr>
          <w:rFonts w:cs="Times New Roman"/>
          <w:sz w:val="22"/>
        </w:rPr>
        <w:t xml:space="preserve"> forecasting performance compared to the ADL-intra model.</w:t>
      </w:r>
      <w:r w:rsidR="00733C83" w:rsidRPr="0092053E">
        <w:rPr>
          <w:rFonts w:cs="Times New Roman"/>
          <w:sz w:val="22"/>
        </w:rPr>
        <w:t xml:space="preserve"> </w:t>
      </w:r>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lastRenderedPageBreak/>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92053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92053E" w:rsidRDefault="003F0B8C" w:rsidP="00EB2422">
            <w:pPr>
              <w:spacing w:after="0" w:line="240" w:lineRule="auto"/>
              <w:jc w:val="center"/>
              <w:rPr>
                <w:rFonts w:eastAsia="Times New Roman" w:cs="Times New Roman"/>
                <w:b w:val="0"/>
                <w:sz w:val="22"/>
              </w:rPr>
            </w:pPr>
            <w:r w:rsidRPr="0092053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92053E">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3F0B8C" w:rsidRPr="0092053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92053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92053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5A6F0D79"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164BCE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40AF39D0"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1D49C964"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32BFB93A"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031ACE2"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CC2002B"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098D2F98"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8677E07"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55A966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F47F73E"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r>
      <w:tr w:rsidR="003F0B8C" w:rsidRPr="0092053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Base-lift</w:t>
            </w:r>
          </w:p>
        </w:tc>
        <w:tc>
          <w:tcPr>
            <w:tcW w:w="821" w:type="dxa"/>
            <w:shd w:val="clear" w:color="auto" w:fill="FFFFFF" w:themeFill="background1"/>
            <w:noWrap/>
            <w:hideMark/>
          </w:tcPr>
          <w:p w14:paraId="47463D74" w14:textId="0595F0EA"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CB072C4" w14:textId="6358951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82FAB0F" w14:textId="4AF86EE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7C240FA" w14:textId="426F8A0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243B18E" w14:textId="0055867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FF5C4C" w14:textId="698A50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4847C90" w14:textId="796243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AB9FEB" w14:textId="19CC137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822BABB" w14:textId="7BAD101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7629943" w14:textId="1350EC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C9E6673" w14:textId="32DDBD5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3CD0BB7" w14:textId="7EA11B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r>
      <w:tr w:rsidR="003F0B8C" w:rsidRPr="0092053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w:t>
            </w:r>
          </w:p>
        </w:tc>
        <w:tc>
          <w:tcPr>
            <w:tcW w:w="821" w:type="dxa"/>
            <w:shd w:val="clear" w:color="auto" w:fill="FFFFFF" w:themeFill="background1"/>
            <w:noWrap/>
            <w:hideMark/>
          </w:tcPr>
          <w:p w14:paraId="347695FB" w14:textId="481F8E7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4649720" w14:textId="6FA9957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2067167" w14:textId="37716F5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2C3960E6" w14:textId="3CED9E38"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0472149" w14:textId="3BC9B8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3D4BD2B" w14:textId="158DB1A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369F7B0" w14:textId="52D2BE7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0.555</w:t>
            </w:r>
          </w:p>
        </w:tc>
        <w:tc>
          <w:tcPr>
            <w:tcW w:w="711" w:type="dxa"/>
            <w:shd w:val="clear" w:color="auto" w:fill="FFFFFF" w:themeFill="background1"/>
            <w:noWrap/>
            <w:hideMark/>
          </w:tcPr>
          <w:p w14:paraId="134FBEFB" w14:textId="0154670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0.100</w:t>
            </w:r>
          </w:p>
        </w:tc>
        <w:tc>
          <w:tcPr>
            <w:tcW w:w="711" w:type="dxa"/>
            <w:shd w:val="clear" w:color="auto" w:fill="FFFFFF" w:themeFill="background1"/>
            <w:noWrap/>
            <w:hideMark/>
          </w:tcPr>
          <w:p w14:paraId="755E64D1" w14:textId="0627F9C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0.294</w:t>
            </w:r>
          </w:p>
        </w:tc>
        <w:tc>
          <w:tcPr>
            <w:tcW w:w="711" w:type="dxa"/>
            <w:shd w:val="clear" w:color="auto" w:fill="FFFFFF" w:themeFill="background1"/>
            <w:noWrap/>
            <w:hideMark/>
          </w:tcPr>
          <w:p w14:paraId="414EAAA0" w14:textId="7A9369D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0.352</w:t>
            </w:r>
          </w:p>
        </w:tc>
        <w:tc>
          <w:tcPr>
            <w:tcW w:w="711" w:type="dxa"/>
            <w:shd w:val="clear" w:color="auto" w:fill="FFFFFF" w:themeFill="background1"/>
            <w:noWrap/>
            <w:hideMark/>
          </w:tcPr>
          <w:p w14:paraId="01F489FB" w14:textId="3832F6A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0.973</w:t>
            </w:r>
          </w:p>
        </w:tc>
        <w:tc>
          <w:tcPr>
            <w:tcW w:w="711" w:type="dxa"/>
            <w:shd w:val="clear" w:color="auto" w:fill="FFFFFF" w:themeFill="background1"/>
            <w:noWrap/>
            <w:hideMark/>
          </w:tcPr>
          <w:p w14:paraId="1D5E0B19" w14:textId="5AF5B5C2"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0.304</w:t>
            </w:r>
          </w:p>
        </w:tc>
      </w:tr>
      <w:tr w:rsidR="003F0B8C" w:rsidRPr="0092053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ADL-own-EWC</w:t>
            </w:r>
          </w:p>
        </w:tc>
        <w:tc>
          <w:tcPr>
            <w:tcW w:w="821" w:type="dxa"/>
            <w:shd w:val="clear" w:color="auto" w:fill="FFFFFF" w:themeFill="background1"/>
            <w:noWrap/>
            <w:hideMark/>
          </w:tcPr>
          <w:p w14:paraId="6E555A13" w14:textId="11ED0B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0.092</w:t>
            </w:r>
          </w:p>
        </w:tc>
        <w:tc>
          <w:tcPr>
            <w:tcW w:w="711" w:type="dxa"/>
            <w:shd w:val="clear" w:color="auto" w:fill="FFFFFF" w:themeFill="background1"/>
            <w:noWrap/>
            <w:hideMark/>
          </w:tcPr>
          <w:p w14:paraId="5B6D72E7" w14:textId="66FD2CB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0.001</w:t>
            </w:r>
          </w:p>
        </w:tc>
        <w:tc>
          <w:tcPr>
            <w:tcW w:w="711" w:type="dxa"/>
            <w:shd w:val="clear" w:color="auto" w:fill="FFFFFF" w:themeFill="background1"/>
            <w:noWrap/>
            <w:hideMark/>
          </w:tcPr>
          <w:p w14:paraId="10DDE642" w14:textId="1E4832D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BD71964" w14:textId="7785185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5F5D9A2" w14:textId="72ADE91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AB008D" w14:textId="4271858E"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2412639" w14:textId="39E451F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8641C12" w14:textId="79915C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53959D55" w14:textId="36ACD0B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DC1989A" w14:textId="4439219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0.669</w:t>
            </w:r>
          </w:p>
        </w:tc>
        <w:tc>
          <w:tcPr>
            <w:tcW w:w="711" w:type="dxa"/>
            <w:shd w:val="clear" w:color="auto" w:fill="FFFFFF" w:themeFill="background1"/>
            <w:noWrap/>
            <w:hideMark/>
          </w:tcPr>
          <w:p w14:paraId="770813CC" w14:textId="0EE7865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0.604</w:t>
            </w:r>
          </w:p>
        </w:tc>
        <w:tc>
          <w:tcPr>
            <w:tcW w:w="711" w:type="dxa"/>
            <w:shd w:val="clear" w:color="auto" w:fill="FFFFFF" w:themeFill="background1"/>
            <w:noWrap/>
            <w:hideMark/>
          </w:tcPr>
          <w:p w14:paraId="0BEC80BC" w14:textId="010E8726"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0.388</w:t>
            </w:r>
          </w:p>
        </w:tc>
      </w:tr>
      <w:tr w:rsidR="003F0B8C" w:rsidRPr="0092053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ADL-own-IC</w:t>
            </w:r>
          </w:p>
        </w:tc>
        <w:tc>
          <w:tcPr>
            <w:tcW w:w="821" w:type="dxa"/>
            <w:shd w:val="clear" w:color="auto" w:fill="FFFFFF" w:themeFill="background1"/>
            <w:noWrap/>
            <w:hideMark/>
          </w:tcPr>
          <w:p w14:paraId="69FE72F2" w14:textId="72F12AA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0.106</w:t>
            </w:r>
          </w:p>
        </w:tc>
        <w:tc>
          <w:tcPr>
            <w:tcW w:w="711" w:type="dxa"/>
            <w:shd w:val="clear" w:color="auto" w:fill="FFFFFF" w:themeFill="background1"/>
            <w:noWrap/>
            <w:hideMark/>
          </w:tcPr>
          <w:p w14:paraId="618CA054" w14:textId="4B96BB0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0.022</w:t>
            </w:r>
          </w:p>
        </w:tc>
        <w:tc>
          <w:tcPr>
            <w:tcW w:w="711" w:type="dxa"/>
            <w:shd w:val="clear" w:color="auto" w:fill="FFFFFF" w:themeFill="background1"/>
            <w:noWrap/>
            <w:hideMark/>
          </w:tcPr>
          <w:p w14:paraId="6AEF9E5D" w14:textId="16CD6DE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59B4C8D" w14:textId="56F0195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1D46CF4" w14:textId="50E5F81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D649B2A" w14:textId="2BE4D26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0.175</w:t>
            </w:r>
          </w:p>
        </w:tc>
        <w:tc>
          <w:tcPr>
            <w:tcW w:w="711" w:type="dxa"/>
            <w:shd w:val="clear" w:color="auto" w:fill="FFFFFF" w:themeFill="background1"/>
            <w:noWrap/>
            <w:hideMark/>
          </w:tcPr>
          <w:p w14:paraId="57A181E2" w14:textId="2D72779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A009CF5" w14:textId="278A58F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4924563" w14:textId="489FA7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6A7CAD65" w14:textId="6B9A716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0.554</w:t>
            </w:r>
          </w:p>
        </w:tc>
        <w:tc>
          <w:tcPr>
            <w:tcW w:w="711" w:type="dxa"/>
            <w:shd w:val="clear" w:color="auto" w:fill="FFFFFF" w:themeFill="background1"/>
            <w:noWrap/>
            <w:hideMark/>
          </w:tcPr>
          <w:p w14:paraId="4C14F201" w14:textId="7D71D3C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0.469</w:t>
            </w:r>
          </w:p>
        </w:tc>
        <w:tc>
          <w:tcPr>
            <w:tcW w:w="711" w:type="dxa"/>
            <w:shd w:val="clear" w:color="auto" w:fill="FFFFFF" w:themeFill="background1"/>
            <w:noWrap/>
            <w:hideMark/>
          </w:tcPr>
          <w:p w14:paraId="5A94E2EF" w14:textId="4A0563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0.019</w:t>
            </w:r>
          </w:p>
        </w:tc>
      </w:tr>
      <w:tr w:rsidR="003F0B8C" w:rsidRPr="0092053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ADL-intra-EWC</w:t>
            </w:r>
          </w:p>
        </w:tc>
        <w:tc>
          <w:tcPr>
            <w:tcW w:w="821" w:type="dxa"/>
            <w:shd w:val="clear" w:color="auto" w:fill="FFFFFF" w:themeFill="background1"/>
            <w:noWrap/>
            <w:hideMark/>
          </w:tcPr>
          <w:p w14:paraId="3BB0D45C" w14:textId="63A329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0.165</w:t>
            </w:r>
          </w:p>
        </w:tc>
        <w:tc>
          <w:tcPr>
            <w:tcW w:w="711" w:type="dxa"/>
            <w:shd w:val="clear" w:color="auto" w:fill="FFFFFF" w:themeFill="background1"/>
            <w:noWrap/>
            <w:hideMark/>
          </w:tcPr>
          <w:p w14:paraId="09CF9D39" w14:textId="6C112AC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7CCF5857" w14:textId="50424E4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7CEA22" w14:textId="24185E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2EDCD1" w14:textId="2E9FE8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D9F5D3" w14:textId="7B62F183"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CB86676" w14:textId="095155E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3F894B" w14:textId="269BC9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0.061</w:t>
            </w:r>
          </w:p>
        </w:tc>
        <w:tc>
          <w:tcPr>
            <w:tcW w:w="711" w:type="dxa"/>
            <w:shd w:val="clear" w:color="auto" w:fill="FFFFFF" w:themeFill="background1"/>
            <w:noWrap/>
            <w:hideMark/>
          </w:tcPr>
          <w:p w14:paraId="5582E693" w14:textId="3A3F63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0.048</w:t>
            </w:r>
          </w:p>
        </w:tc>
        <w:tc>
          <w:tcPr>
            <w:tcW w:w="711" w:type="dxa"/>
            <w:shd w:val="clear" w:color="auto" w:fill="FFFFFF" w:themeFill="background1"/>
            <w:noWrap/>
            <w:hideMark/>
          </w:tcPr>
          <w:p w14:paraId="19D47790" w14:textId="5972D38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0.488</w:t>
            </w:r>
          </w:p>
        </w:tc>
        <w:tc>
          <w:tcPr>
            <w:tcW w:w="711" w:type="dxa"/>
            <w:shd w:val="clear" w:color="auto" w:fill="FFFFFF" w:themeFill="background1"/>
            <w:noWrap/>
            <w:hideMark/>
          </w:tcPr>
          <w:p w14:paraId="06FB80D8" w14:textId="411E88C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0.368</w:t>
            </w:r>
          </w:p>
        </w:tc>
        <w:tc>
          <w:tcPr>
            <w:tcW w:w="711" w:type="dxa"/>
            <w:shd w:val="clear" w:color="auto" w:fill="FFFFFF" w:themeFill="background1"/>
            <w:noWrap/>
            <w:hideMark/>
          </w:tcPr>
          <w:p w14:paraId="798A946A" w14:textId="5EFA2EA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0.301</w:t>
            </w:r>
          </w:p>
        </w:tc>
      </w:tr>
      <w:tr w:rsidR="003F0B8C" w:rsidRPr="0092053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ADL-intra-IC</w:t>
            </w:r>
          </w:p>
        </w:tc>
        <w:tc>
          <w:tcPr>
            <w:tcW w:w="821" w:type="dxa"/>
            <w:shd w:val="clear" w:color="auto" w:fill="FFFFFF" w:themeFill="background1"/>
            <w:noWrap/>
            <w:hideMark/>
          </w:tcPr>
          <w:p w14:paraId="4B700056" w14:textId="3E5C000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0.791</w:t>
            </w:r>
          </w:p>
        </w:tc>
        <w:tc>
          <w:tcPr>
            <w:tcW w:w="711" w:type="dxa"/>
            <w:shd w:val="clear" w:color="auto" w:fill="FFFFFF" w:themeFill="background1"/>
            <w:noWrap/>
            <w:hideMark/>
          </w:tcPr>
          <w:p w14:paraId="22C9BA29" w14:textId="100197F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0.296</w:t>
            </w:r>
          </w:p>
        </w:tc>
        <w:tc>
          <w:tcPr>
            <w:tcW w:w="711" w:type="dxa"/>
            <w:shd w:val="clear" w:color="auto" w:fill="FFFFFF" w:themeFill="background1"/>
            <w:noWrap/>
            <w:hideMark/>
          </w:tcPr>
          <w:p w14:paraId="2FF78559" w14:textId="742602C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0.009</w:t>
            </w:r>
          </w:p>
        </w:tc>
        <w:tc>
          <w:tcPr>
            <w:tcW w:w="711" w:type="dxa"/>
            <w:shd w:val="clear" w:color="auto" w:fill="FFFFFF" w:themeFill="background1"/>
            <w:noWrap/>
            <w:hideMark/>
          </w:tcPr>
          <w:p w14:paraId="45C361A0" w14:textId="7B5DF3A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851D19" w14:textId="0A08D5E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54BA5073" w14:textId="4FAB5F1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0.532</w:t>
            </w:r>
          </w:p>
        </w:tc>
        <w:tc>
          <w:tcPr>
            <w:tcW w:w="711" w:type="dxa"/>
            <w:shd w:val="clear" w:color="auto" w:fill="FFFFFF" w:themeFill="background1"/>
            <w:noWrap/>
            <w:hideMark/>
          </w:tcPr>
          <w:p w14:paraId="0AAD3C19" w14:textId="446D5C4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2E74946" w14:textId="0376090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DF2D320" w14:textId="3384655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0.078</w:t>
            </w:r>
          </w:p>
        </w:tc>
        <w:tc>
          <w:tcPr>
            <w:tcW w:w="711" w:type="dxa"/>
            <w:shd w:val="clear" w:color="auto" w:fill="FFFFFF" w:themeFill="background1"/>
            <w:noWrap/>
            <w:hideMark/>
          </w:tcPr>
          <w:p w14:paraId="179A6485" w14:textId="649F969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0.590</w:t>
            </w:r>
          </w:p>
        </w:tc>
        <w:tc>
          <w:tcPr>
            <w:tcW w:w="711" w:type="dxa"/>
            <w:shd w:val="clear" w:color="auto" w:fill="FFFFFF" w:themeFill="background1"/>
            <w:noWrap/>
            <w:hideMark/>
          </w:tcPr>
          <w:p w14:paraId="190EF964" w14:textId="244C9A5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0.059</w:t>
            </w:r>
          </w:p>
        </w:tc>
        <w:tc>
          <w:tcPr>
            <w:tcW w:w="711" w:type="dxa"/>
            <w:shd w:val="clear" w:color="auto" w:fill="FFFFFF" w:themeFill="background1"/>
            <w:noWrap/>
            <w:hideMark/>
          </w:tcPr>
          <w:p w14:paraId="6E823835" w14:textId="4501C38B"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5E2D57B9" w:rsidR="00971633" w:rsidRPr="0092053E" w:rsidRDefault="00971633" w:rsidP="00BE2B81">
      <w:pPr>
        <w:keepNext/>
        <w:keepLines/>
        <w:shd w:val="clear" w:color="auto" w:fill="FFFFFF" w:themeFill="background1"/>
        <w:spacing w:after="0" w:line="360" w:lineRule="auto"/>
        <w:jc w:val="center"/>
        <w:rPr>
          <w:rFonts w:eastAsia="DengXian" w:cs="Times New Roman"/>
          <w:sz w:val="22"/>
        </w:rPr>
      </w:pPr>
      <w:r w:rsidRPr="0092053E">
        <w:rPr>
          <w:rFonts w:cs="Times New Roman"/>
          <w:sz w:val="22"/>
        </w:rPr>
        <w:lastRenderedPageBreak/>
        <w:t xml:space="preserve"> Table 4.</w:t>
      </w:r>
      <w:r w:rsidR="00BE2B81" w:rsidRPr="0092053E">
        <w:rPr>
          <w:rFonts w:cs="Times New Roman"/>
          <w:sz w:val="22"/>
        </w:rPr>
        <w:tab/>
      </w:r>
      <w:r w:rsidR="00BE2B81" w:rsidRPr="0092053E">
        <w:rPr>
          <w:rFonts w:eastAsia="DengXian" w:cs="Times New Roman"/>
          <w:sz w:val="22"/>
        </w:rPr>
        <w:t>The forecasting performance of the models for</w:t>
      </w:r>
      <w:r w:rsidR="00433912" w:rsidRPr="0092053E">
        <w:rPr>
          <w:rFonts w:eastAsia="DengXian" w:cs="Times New Roman"/>
          <w:sz w:val="22"/>
        </w:rPr>
        <w:t xml:space="preserve"> the</w:t>
      </w:r>
      <w:r w:rsidR="00BE2B81" w:rsidRPr="0092053E">
        <w:rPr>
          <w:rFonts w:eastAsia="DengXian" w:cs="Times New Roman"/>
          <w:sz w:val="22"/>
        </w:rPr>
        <w:t xml:space="preserve"> promoted and </w:t>
      </w:r>
      <w:commentRangeStart w:id="62"/>
      <w:r w:rsidR="00BE2B81" w:rsidRPr="0092053E">
        <w:rPr>
          <w:rFonts w:eastAsia="DengXian" w:cs="Times New Roman"/>
          <w:sz w:val="22"/>
        </w:rPr>
        <w:t>non</w:t>
      </w:r>
      <w:commentRangeEnd w:id="62"/>
      <w:r w:rsidR="00EB27D5">
        <w:rPr>
          <w:rStyle w:val="CommentReference"/>
        </w:rPr>
        <w:commentReference w:id="62"/>
      </w:r>
      <w:r w:rsidR="00BE2B81" w:rsidRPr="0092053E">
        <w:rPr>
          <w:rFonts w:eastAsia="DengXian" w:cs="Times New Roman"/>
          <w:sz w:val="22"/>
        </w:rPr>
        <w:t>-promoted forecast period</w:t>
      </w:r>
      <w:r w:rsidR="001F7019">
        <w:rPr>
          <w:rFonts w:eastAsia="DengXian" w:cs="Times New Roman"/>
          <w:sz w:val="22"/>
        </w:rPr>
        <w:t xml:space="preserve"> </w:t>
      </w:r>
      <w:commentRangeStart w:id="63"/>
      <w:r w:rsidR="001F7019" w:rsidRPr="0092053E">
        <w:rPr>
          <w:rFonts w:eastAsia="DengXian" w:cs="Times New Roman"/>
          <w:sz w:val="22"/>
        </w:rPr>
        <w:t xml:space="preserve">for </w:t>
      </w:r>
      <w:r w:rsidR="001F7019" w:rsidRPr="0092053E">
        <w:rPr>
          <w:rFonts w:cs="Times New Roman"/>
          <w:sz w:val="22"/>
        </w:rPr>
        <w:t>one</w:t>
      </w:r>
      <w:r w:rsidR="001F7019">
        <w:rPr>
          <w:rFonts w:cs="Times New Roman"/>
          <w:sz w:val="22"/>
        </w:rPr>
        <w:t>-</w:t>
      </w:r>
      <w:r w:rsidR="001F7019" w:rsidRPr="0092053E">
        <w:rPr>
          <w:rFonts w:cs="Times New Roman"/>
          <w:sz w:val="22"/>
        </w:rPr>
        <w:t>to</w:t>
      </w:r>
      <w:r w:rsidR="001F7019">
        <w:rPr>
          <w:rFonts w:cs="Times New Roman"/>
          <w:sz w:val="22"/>
        </w:rPr>
        <w:t>-</w:t>
      </w:r>
      <w:r w:rsidR="001F7019" w:rsidRPr="0092053E">
        <w:rPr>
          <w:rFonts w:cs="Times New Roman"/>
          <w:sz w:val="22"/>
        </w:rPr>
        <w:t>eight</w:t>
      </w:r>
      <w:r w:rsidR="001F7019">
        <w:rPr>
          <w:rFonts w:cs="Times New Roman"/>
          <w:sz w:val="22"/>
        </w:rPr>
        <w:t xml:space="preserve"> weeks ahead</w:t>
      </w:r>
      <w:r w:rsidR="001F7019" w:rsidRPr="0092053E">
        <w:rPr>
          <w:rFonts w:cs="Times New Roman"/>
          <w:sz w:val="22"/>
        </w:rPr>
        <w:t xml:space="preserve"> </w:t>
      </w:r>
      <w:r w:rsidR="001F7019" w:rsidRPr="0092053E">
        <w:rPr>
          <w:rFonts w:eastAsia="DengXian" w:cs="Times New Roman"/>
          <w:sz w:val="22"/>
        </w:rPr>
        <w:t>forecast horizon</w:t>
      </w:r>
      <w:commentRangeEnd w:id="63"/>
      <w:r w:rsidR="001F7019">
        <w:rPr>
          <w:rStyle w:val="CommentReference"/>
        </w:rPr>
        <w:commentReference w:id="63"/>
      </w:r>
    </w:p>
    <w:p w14:paraId="2294E589" w14:textId="45366B6C" w:rsidR="002F69B3" w:rsidRPr="0092053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92053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132A1125"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r w:rsidR="006550F5">
              <w:rPr>
                <w:rFonts w:eastAsia="Times New Roman" w:cs="Times New Roman"/>
                <w:sz w:val="22"/>
              </w:rPr>
              <w:t>-</w:t>
            </w:r>
            <w:r w:rsidRPr="0092053E">
              <w:rPr>
                <w:rFonts w:eastAsia="Times New Roman" w:cs="Times New Roman"/>
                <w:sz w:val="22"/>
              </w:rPr>
              <w:t>to</w:t>
            </w:r>
            <w:r w:rsidR="006550F5">
              <w:rPr>
                <w:rFonts w:eastAsia="Times New Roman" w:cs="Times New Roman"/>
                <w:sz w:val="22"/>
              </w:rPr>
              <w:t>-</w:t>
            </w:r>
            <w:r w:rsidRPr="0092053E">
              <w:rPr>
                <w:rFonts w:eastAsia="Times New Roman" w:cs="Times New Roman"/>
                <w:sz w:val="22"/>
              </w:rPr>
              <w:t xml:space="preserve">eight </w:t>
            </w:r>
            <w:r w:rsidR="000E2EEC">
              <w:rPr>
                <w:rFonts w:eastAsia="Times New Roman" w:cs="Times New Roman"/>
                <w:sz w:val="22"/>
              </w:rPr>
              <w:t>weeks ahead</w:t>
            </w:r>
            <w:r w:rsidRPr="0092053E">
              <w:rPr>
                <w:rFonts w:eastAsia="Times New Roman" w:cs="Times New Roman"/>
                <w:sz w:val="22"/>
              </w:rPr>
              <w:t>, for the promoted period</w:t>
            </w:r>
          </w:p>
        </w:tc>
      </w:tr>
      <w:tr w:rsidR="002F69B3" w:rsidRPr="0092053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2F69B3" w:rsidRPr="0092053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2.474</w:t>
            </w:r>
          </w:p>
        </w:tc>
      </w:tr>
      <w:tr w:rsidR="002F69B3" w:rsidRPr="0092053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1.048</w:t>
            </w:r>
          </w:p>
        </w:tc>
      </w:tr>
      <w:tr w:rsidR="002F69B3" w:rsidRPr="0092053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0.999</w:t>
            </w:r>
          </w:p>
        </w:tc>
      </w:tr>
      <w:tr w:rsidR="002F69B3" w:rsidRPr="0092053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1.043</w:t>
            </w:r>
          </w:p>
        </w:tc>
      </w:tr>
      <w:tr w:rsidR="002F69B3" w:rsidRPr="0092053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1.104</w:t>
            </w:r>
          </w:p>
        </w:tc>
      </w:tr>
      <w:tr w:rsidR="002F69B3" w:rsidRPr="0092053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0.992</w:t>
            </w:r>
          </w:p>
        </w:tc>
      </w:tr>
      <w:tr w:rsidR="002F69B3" w:rsidRPr="0092053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1.040</w:t>
            </w:r>
          </w:p>
        </w:tc>
      </w:tr>
      <w:tr w:rsidR="002F69B3" w:rsidRPr="0092053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154F8E66"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r w:rsidR="006550F5">
              <w:rPr>
                <w:rFonts w:eastAsia="Times New Roman" w:cs="Times New Roman"/>
                <w:sz w:val="22"/>
              </w:rPr>
              <w:t>-</w:t>
            </w:r>
            <w:r w:rsidRPr="0092053E">
              <w:rPr>
                <w:rFonts w:eastAsia="Times New Roman" w:cs="Times New Roman"/>
                <w:sz w:val="22"/>
              </w:rPr>
              <w:t>to</w:t>
            </w:r>
            <w:r w:rsidR="006550F5">
              <w:rPr>
                <w:rFonts w:eastAsia="Times New Roman" w:cs="Times New Roman"/>
                <w:sz w:val="22"/>
              </w:rPr>
              <w:t>-</w:t>
            </w:r>
            <w:r w:rsidRPr="0092053E">
              <w:rPr>
                <w:rFonts w:eastAsia="Times New Roman" w:cs="Times New Roman"/>
                <w:sz w:val="22"/>
              </w:rPr>
              <w:t>eight week ahead, for the non-promoted period</w:t>
            </w:r>
          </w:p>
        </w:tc>
      </w:tr>
      <w:tr w:rsidR="002F69B3" w:rsidRPr="0092053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A55CC5" w:rsidRPr="0092053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92053E" w:rsidRDefault="00A55CC5" w:rsidP="00A55CC5">
            <w:pPr>
              <w:spacing w:after="0" w:line="240" w:lineRule="auto"/>
              <w:jc w:val="center"/>
              <w:rPr>
                <w:rFonts w:eastAsia="Times New Roman" w:cs="Times New Roman"/>
                <w:sz w:val="22"/>
              </w:rPr>
            </w:pPr>
            <w:r w:rsidRPr="0092053E">
              <w:rPr>
                <w:sz w:val="22"/>
              </w:rPr>
              <w:t>0.0973</w:t>
            </w:r>
          </w:p>
        </w:tc>
      </w:tr>
      <w:tr w:rsidR="00A55CC5" w:rsidRPr="0092053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92053E" w:rsidRDefault="00A55CC5" w:rsidP="00A55CC5">
            <w:pPr>
              <w:spacing w:after="0" w:line="240" w:lineRule="auto"/>
              <w:jc w:val="center"/>
              <w:rPr>
                <w:rFonts w:eastAsia="Times New Roman" w:cs="Times New Roman"/>
                <w:sz w:val="22"/>
              </w:rPr>
            </w:pPr>
            <w:r w:rsidRPr="0092053E">
              <w:rPr>
                <w:sz w:val="22"/>
              </w:rPr>
              <w:t>0.0914</w:t>
            </w:r>
          </w:p>
        </w:tc>
      </w:tr>
      <w:tr w:rsidR="00A55CC5" w:rsidRPr="0092053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92053E" w:rsidRDefault="00A55CC5" w:rsidP="00A55CC5">
            <w:pPr>
              <w:spacing w:after="0" w:line="240" w:lineRule="auto"/>
              <w:jc w:val="center"/>
              <w:rPr>
                <w:rFonts w:eastAsia="Times New Roman" w:cs="Times New Roman"/>
                <w:sz w:val="22"/>
              </w:rPr>
            </w:pPr>
            <w:r w:rsidRPr="0092053E">
              <w:rPr>
                <w:sz w:val="22"/>
              </w:rPr>
              <w:t>0.0905</w:t>
            </w:r>
          </w:p>
        </w:tc>
      </w:tr>
      <w:tr w:rsidR="00A55CC5" w:rsidRPr="0092053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92053E" w:rsidRDefault="00A55CC5" w:rsidP="00A55CC5">
            <w:pPr>
              <w:spacing w:after="0" w:line="240" w:lineRule="auto"/>
              <w:jc w:val="center"/>
              <w:rPr>
                <w:rFonts w:eastAsia="Times New Roman" w:cs="Times New Roman"/>
                <w:b/>
                <w:bCs/>
                <w:sz w:val="22"/>
              </w:rPr>
            </w:pPr>
            <w:r w:rsidRPr="0092053E">
              <w:rPr>
                <w:b/>
                <w:sz w:val="22"/>
              </w:rPr>
              <w:t>0.0904</w:t>
            </w:r>
          </w:p>
        </w:tc>
      </w:tr>
      <w:tr w:rsidR="00A55CC5" w:rsidRPr="0092053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92053E" w:rsidRDefault="00A55CC5" w:rsidP="00A55CC5">
            <w:pPr>
              <w:spacing w:after="0" w:line="240" w:lineRule="auto"/>
              <w:jc w:val="center"/>
              <w:rPr>
                <w:rFonts w:eastAsia="Times New Roman" w:cs="Times New Roman"/>
                <w:sz w:val="22"/>
              </w:rPr>
            </w:pPr>
            <w:r w:rsidRPr="0092053E">
              <w:rPr>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2816A736" w:rsidR="00971633" w:rsidRPr="0092053E" w:rsidRDefault="00971633" w:rsidP="00BE2B81">
      <w:pPr>
        <w:shd w:val="clear" w:color="auto" w:fill="FFFFFF" w:themeFill="background1"/>
        <w:spacing w:after="0" w:line="360" w:lineRule="auto"/>
        <w:jc w:val="center"/>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w:t>
      </w:r>
      <w:r w:rsidR="006550F5" w:rsidRPr="006550F5">
        <w:rPr>
          <w:rFonts w:cs="Times New Roman"/>
          <w:sz w:val="22"/>
        </w:rPr>
        <w:t xml:space="preserve">one-to-eight </w:t>
      </w:r>
      <w:r w:rsidR="000E2EEC">
        <w:rPr>
          <w:rFonts w:cs="Times New Roman"/>
          <w:sz w:val="22"/>
        </w:rPr>
        <w:t>weeks ahead</w:t>
      </w:r>
      <w:r w:rsidR="006550F5" w:rsidRPr="006550F5">
        <w:rPr>
          <w:rFonts w:cs="Times New Roman"/>
          <w:sz w:val="22"/>
        </w:rPr>
        <w:t xml:space="preserve"> </w:t>
      </w:r>
      <w:r w:rsidR="00BE3086" w:rsidRPr="0092053E">
        <w:rPr>
          <w:rFonts w:cs="Times New Roman"/>
          <w:sz w:val="22"/>
        </w:rPr>
        <w:t xml:space="preserve">forecast horizon </w:t>
      </w:r>
      <w:r w:rsidR="001A6E72" w:rsidRPr="0092053E">
        <w:rPr>
          <w:rFonts w:cs="Times New Roman"/>
          <w:sz w:val="22"/>
        </w:rPr>
        <w:t xml:space="preserve">for 1605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001A6E72" w:rsidRPr="0092053E">
        <w:rPr>
          <w:rFonts w:cs="Times New Roman"/>
          <w:sz w:val="22"/>
        </w:rPr>
        <w:t xml:space="preserve">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92053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All forecast period, for 1 to 8 weeks ahead</w:t>
            </w:r>
          </w:p>
        </w:tc>
      </w:tr>
      <w:tr w:rsidR="00A27A76" w:rsidRPr="0092053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FD2F35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2ACF3E0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6B8B8D6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3BD643D"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shd w:val="clear" w:color="auto" w:fill="auto"/>
            <w:noWrap/>
            <w:hideMark/>
          </w:tcPr>
          <w:p w14:paraId="73BB69A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1E95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13.46</w:t>
            </w:r>
          </w:p>
        </w:tc>
        <w:tc>
          <w:tcPr>
            <w:tcW w:w="950" w:type="dxa"/>
            <w:shd w:val="clear" w:color="auto" w:fill="auto"/>
            <w:noWrap/>
            <w:hideMark/>
          </w:tcPr>
          <w:p w14:paraId="4559CCF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21187FBD"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0.7669</w:t>
            </w:r>
          </w:p>
        </w:tc>
        <w:tc>
          <w:tcPr>
            <w:tcW w:w="1390" w:type="dxa"/>
            <w:shd w:val="clear" w:color="auto" w:fill="auto"/>
            <w:noWrap/>
            <w:hideMark/>
          </w:tcPr>
          <w:p w14:paraId="43E939F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0.997</w:t>
            </w:r>
          </w:p>
        </w:tc>
        <w:tc>
          <w:tcPr>
            <w:tcW w:w="1340" w:type="dxa"/>
            <w:shd w:val="clear" w:color="auto" w:fill="auto"/>
            <w:noWrap/>
            <w:hideMark/>
          </w:tcPr>
          <w:p w14:paraId="6562B84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279434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13.47</w:t>
            </w:r>
          </w:p>
        </w:tc>
        <w:tc>
          <w:tcPr>
            <w:tcW w:w="950" w:type="dxa"/>
            <w:shd w:val="clear" w:color="auto" w:fill="auto"/>
            <w:noWrap/>
            <w:hideMark/>
          </w:tcPr>
          <w:p w14:paraId="71178C5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39.79%</w:t>
            </w:r>
          </w:p>
        </w:tc>
        <w:tc>
          <w:tcPr>
            <w:tcW w:w="828" w:type="dxa"/>
            <w:shd w:val="clear" w:color="auto" w:fill="auto"/>
            <w:noWrap/>
            <w:hideMark/>
          </w:tcPr>
          <w:p w14:paraId="2F705F6B"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0.7650</w:t>
            </w:r>
          </w:p>
        </w:tc>
        <w:tc>
          <w:tcPr>
            <w:tcW w:w="1390" w:type="dxa"/>
            <w:shd w:val="clear" w:color="auto" w:fill="auto"/>
            <w:noWrap/>
            <w:hideMark/>
          </w:tcPr>
          <w:p w14:paraId="0509562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5239E3B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43FD958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13.39</w:t>
            </w:r>
          </w:p>
        </w:tc>
        <w:tc>
          <w:tcPr>
            <w:tcW w:w="950" w:type="dxa"/>
            <w:shd w:val="clear" w:color="auto" w:fill="auto"/>
            <w:noWrap/>
            <w:hideMark/>
          </w:tcPr>
          <w:p w14:paraId="725E6A0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39.50%</w:t>
            </w:r>
          </w:p>
        </w:tc>
        <w:tc>
          <w:tcPr>
            <w:tcW w:w="828" w:type="dxa"/>
            <w:shd w:val="clear" w:color="auto" w:fill="auto"/>
            <w:noWrap/>
            <w:hideMark/>
          </w:tcPr>
          <w:p w14:paraId="2B1696C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0.7592</w:t>
            </w:r>
          </w:p>
        </w:tc>
        <w:tc>
          <w:tcPr>
            <w:tcW w:w="1390" w:type="dxa"/>
            <w:shd w:val="clear" w:color="auto" w:fill="auto"/>
            <w:noWrap/>
            <w:hideMark/>
          </w:tcPr>
          <w:p w14:paraId="1CA299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0.986</w:t>
            </w:r>
          </w:p>
        </w:tc>
        <w:tc>
          <w:tcPr>
            <w:tcW w:w="1340" w:type="dxa"/>
            <w:shd w:val="clear" w:color="auto" w:fill="auto"/>
            <w:noWrap/>
            <w:hideMark/>
          </w:tcPr>
          <w:p w14:paraId="24E2A5E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0.1660</w:t>
            </w:r>
          </w:p>
        </w:tc>
      </w:tr>
      <w:tr w:rsidR="00A27A76" w:rsidRPr="0092053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26E4058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13.41</w:t>
            </w:r>
          </w:p>
        </w:tc>
        <w:tc>
          <w:tcPr>
            <w:tcW w:w="950" w:type="dxa"/>
            <w:shd w:val="clear" w:color="auto" w:fill="auto"/>
            <w:noWrap/>
            <w:hideMark/>
          </w:tcPr>
          <w:p w14:paraId="14B5FF3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39.49%</w:t>
            </w:r>
          </w:p>
        </w:tc>
        <w:tc>
          <w:tcPr>
            <w:tcW w:w="828" w:type="dxa"/>
            <w:shd w:val="clear" w:color="auto" w:fill="auto"/>
            <w:noWrap/>
            <w:hideMark/>
          </w:tcPr>
          <w:p w14:paraId="250D9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0.7588</w:t>
            </w:r>
          </w:p>
        </w:tc>
        <w:tc>
          <w:tcPr>
            <w:tcW w:w="1390" w:type="dxa"/>
            <w:shd w:val="clear" w:color="auto" w:fill="auto"/>
            <w:noWrap/>
            <w:hideMark/>
          </w:tcPr>
          <w:p w14:paraId="160618C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0.985</w:t>
            </w:r>
          </w:p>
        </w:tc>
        <w:tc>
          <w:tcPr>
            <w:tcW w:w="1340" w:type="dxa"/>
            <w:shd w:val="clear" w:color="auto" w:fill="auto"/>
            <w:noWrap/>
            <w:hideMark/>
          </w:tcPr>
          <w:p w14:paraId="02F0B26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0.1661</w:t>
            </w:r>
          </w:p>
        </w:tc>
      </w:tr>
      <w:tr w:rsidR="00A27A76" w:rsidRPr="0092053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promoted period, for 1 to 8 weeks ahead</w:t>
            </w:r>
          </w:p>
        </w:tc>
      </w:tr>
      <w:tr w:rsidR="00A27A76" w:rsidRPr="0092053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346AED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55.02</w:t>
            </w:r>
          </w:p>
        </w:tc>
        <w:tc>
          <w:tcPr>
            <w:tcW w:w="950" w:type="dxa"/>
            <w:shd w:val="clear" w:color="auto" w:fill="auto"/>
            <w:noWrap/>
            <w:hideMark/>
          </w:tcPr>
          <w:p w14:paraId="19AE272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45.88%</w:t>
            </w:r>
          </w:p>
        </w:tc>
        <w:tc>
          <w:tcPr>
            <w:tcW w:w="828" w:type="dxa"/>
            <w:shd w:val="clear" w:color="auto" w:fill="auto"/>
            <w:noWrap/>
            <w:hideMark/>
          </w:tcPr>
          <w:p w14:paraId="491FE79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1.566</w:t>
            </w:r>
          </w:p>
        </w:tc>
        <w:tc>
          <w:tcPr>
            <w:tcW w:w="1390" w:type="dxa"/>
            <w:shd w:val="clear" w:color="auto" w:fill="auto"/>
            <w:noWrap/>
            <w:hideMark/>
          </w:tcPr>
          <w:p w14:paraId="6804B6F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0.988</w:t>
            </w:r>
          </w:p>
        </w:tc>
        <w:tc>
          <w:tcPr>
            <w:tcW w:w="1340" w:type="dxa"/>
            <w:shd w:val="clear" w:color="auto" w:fill="auto"/>
            <w:noWrap/>
            <w:hideMark/>
          </w:tcPr>
          <w:p w14:paraId="17EC4B1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1.2459</w:t>
            </w:r>
          </w:p>
        </w:tc>
      </w:tr>
      <w:tr w:rsidR="00A27A76" w:rsidRPr="0092053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06F19C97"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7E11097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6EA53EC5"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466074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6931DE12"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F1A039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55.23</w:t>
            </w:r>
          </w:p>
        </w:tc>
        <w:tc>
          <w:tcPr>
            <w:tcW w:w="950" w:type="dxa"/>
            <w:shd w:val="clear" w:color="auto" w:fill="auto"/>
            <w:noWrap/>
            <w:hideMark/>
          </w:tcPr>
          <w:p w14:paraId="0408AF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45.93%</w:t>
            </w:r>
          </w:p>
        </w:tc>
        <w:tc>
          <w:tcPr>
            <w:tcW w:w="828" w:type="dxa"/>
            <w:shd w:val="clear" w:color="auto" w:fill="auto"/>
            <w:noWrap/>
            <w:hideMark/>
          </w:tcPr>
          <w:p w14:paraId="5C3C781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1.567</w:t>
            </w:r>
          </w:p>
        </w:tc>
        <w:tc>
          <w:tcPr>
            <w:tcW w:w="1390" w:type="dxa"/>
            <w:shd w:val="clear" w:color="auto" w:fill="auto"/>
            <w:noWrap/>
            <w:hideMark/>
          </w:tcPr>
          <w:p w14:paraId="16D928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23ED3460"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1.2451</w:t>
            </w:r>
          </w:p>
        </w:tc>
      </w:tr>
      <w:tr w:rsidR="00A27A76" w:rsidRPr="0092053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749D1F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4AD98C8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16F20D5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EF574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0990B14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non-promoted period, for 1 to 8 weeks ahead</w:t>
            </w:r>
          </w:p>
        </w:tc>
      </w:tr>
      <w:tr w:rsidR="00A27A76" w:rsidRPr="0092053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3A2AC63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7.692</w:t>
            </w:r>
          </w:p>
        </w:tc>
        <w:tc>
          <w:tcPr>
            <w:tcW w:w="950" w:type="dxa"/>
            <w:shd w:val="clear" w:color="auto" w:fill="auto"/>
            <w:noWrap/>
            <w:hideMark/>
          </w:tcPr>
          <w:p w14:paraId="1602EF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38.28%</w:t>
            </w:r>
          </w:p>
        </w:tc>
        <w:tc>
          <w:tcPr>
            <w:tcW w:w="828" w:type="dxa"/>
            <w:shd w:val="clear" w:color="auto" w:fill="auto"/>
            <w:noWrap/>
            <w:hideMark/>
          </w:tcPr>
          <w:p w14:paraId="09AA818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0.622</w:t>
            </w:r>
          </w:p>
        </w:tc>
        <w:tc>
          <w:tcPr>
            <w:tcW w:w="1390" w:type="dxa"/>
            <w:shd w:val="clear" w:color="auto" w:fill="auto"/>
            <w:noWrap/>
            <w:hideMark/>
          </w:tcPr>
          <w:p w14:paraId="6D36E5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w:t>
            </w:r>
          </w:p>
        </w:tc>
        <w:tc>
          <w:tcPr>
            <w:tcW w:w="1340" w:type="dxa"/>
            <w:shd w:val="clear" w:color="auto" w:fill="auto"/>
            <w:noWrap/>
            <w:hideMark/>
          </w:tcPr>
          <w:p w14:paraId="6E090C4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0.0904</w:t>
            </w:r>
          </w:p>
        </w:tc>
      </w:tr>
      <w:tr w:rsidR="00A27A76" w:rsidRPr="0092053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B5B3F7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7.644</w:t>
            </w:r>
          </w:p>
        </w:tc>
        <w:tc>
          <w:tcPr>
            <w:tcW w:w="950" w:type="dxa"/>
            <w:shd w:val="clear" w:color="auto" w:fill="auto"/>
            <w:noWrap/>
            <w:hideMark/>
          </w:tcPr>
          <w:p w14:paraId="369E14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38.13%</w:t>
            </w:r>
          </w:p>
        </w:tc>
        <w:tc>
          <w:tcPr>
            <w:tcW w:w="828" w:type="dxa"/>
            <w:shd w:val="clear" w:color="auto" w:fill="auto"/>
            <w:noWrap/>
            <w:hideMark/>
          </w:tcPr>
          <w:p w14:paraId="699066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0.618</w:t>
            </w:r>
          </w:p>
        </w:tc>
        <w:tc>
          <w:tcPr>
            <w:tcW w:w="1390" w:type="dxa"/>
            <w:shd w:val="clear" w:color="auto" w:fill="auto"/>
            <w:noWrap/>
            <w:hideMark/>
          </w:tcPr>
          <w:p w14:paraId="63B6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0.985</w:t>
            </w:r>
          </w:p>
        </w:tc>
        <w:tc>
          <w:tcPr>
            <w:tcW w:w="1340" w:type="dxa"/>
            <w:shd w:val="clear" w:color="auto" w:fill="auto"/>
            <w:noWrap/>
            <w:hideMark/>
          </w:tcPr>
          <w:p w14:paraId="7BCE52E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0.0897</w:t>
            </w:r>
          </w:p>
        </w:tc>
      </w:tr>
      <w:tr w:rsidR="00A27A76" w:rsidRPr="0092053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33D3C99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5EEAB95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6DD543FA"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299DB3F3"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220D3AE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r w:rsidR="00A27A76" w:rsidRPr="0092053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6C75777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7174DC6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2B395DD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52D136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3F3222C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6A1ED992"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lastRenderedPageBreak/>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843EA5">
        <w:rPr>
          <w:rFonts w:cs="Times New Roman"/>
          <w:noProof/>
          <w:sz w:val="22"/>
        </w:rPr>
        <w:t>intra</w:t>
      </w:r>
      <w:r w:rsidRPr="0092053E">
        <w:rPr>
          <w:rFonts w:cs="Times New Roman"/>
          <w:sz w:val="22"/>
        </w:rPr>
        <w:t>-EWC model and the ADL-intra-IC model compared to the ADL-</w:t>
      </w:r>
      <w:r w:rsidRPr="00843EA5">
        <w:rPr>
          <w:rFonts w:cs="Times New Roman"/>
          <w:noProof/>
          <w:sz w:val="22"/>
        </w:rPr>
        <w:t>intra</w:t>
      </w:r>
      <w:r w:rsidRPr="0092053E">
        <w:rPr>
          <w:rFonts w:cs="Times New Roman"/>
          <w:sz w:val="22"/>
        </w:rPr>
        <w:t xml:space="preserve"> model for one</w:t>
      </w:r>
      <w:r w:rsidR="006550F5">
        <w:rPr>
          <w:rFonts w:cs="Times New Roman"/>
          <w:sz w:val="22"/>
        </w:rPr>
        <w:t>-</w:t>
      </w:r>
      <w:r w:rsidRPr="0092053E">
        <w:rPr>
          <w:rFonts w:cs="Times New Roman"/>
          <w:sz w:val="22"/>
        </w:rPr>
        <w:t>to</w:t>
      </w:r>
      <w:r w:rsidR="006550F5">
        <w:rPr>
          <w:rFonts w:cs="Times New Roman"/>
          <w:sz w:val="22"/>
        </w:rPr>
        <w:t>-</w:t>
      </w:r>
      <w:r w:rsidRPr="0092053E">
        <w:rPr>
          <w:rFonts w:cs="Times New Roman"/>
          <w:noProof/>
          <w:sz w:val="22"/>
        </w:rPr>
        <w:t>eight</w:t>
      </w:r>
      <w:r w:rsidR="00D56923">
        <w:rPr>
          <w:rFonts w:cs="Times New Roman"/>
          <w:noProof/>
          <w:sz w:val="22"/>
        </w:rPr>
        <w:t xml:space="preserve"> </w:t>
      </w:r>
      <w:r w:rsidR="000E2EEC">
        <w:rPr>
          <w:rFonts w:cs="Times New Roman"/>
          <w:noProof/>
          <w:sz w:val="22"/>
        </w:rPr>
        <w:t>weeks ahead</w:t>
      </w:r>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6D68A1"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2342A0" w:rsidRDefault="00012D1C" w:rsidP="00012D1C">
            <w:pPr>
              <w:spacing w:after="0" w:line="240" w:lineRule="auto"/>
              <w:rPr>
                <w:rFonts w:eastAsia="Times New Roman" w:cs="Times New Roman"/>
                <w:b w:val="0"/>
                <w:sz w:val="22"/>
              </w:rPr>
            </w:pPr>
            <w:r w:rsidRPr="002342A0">
              <w:rPr>
                <w:rFonts w:eastAsia="Times New Roman" w:cs="Times New Roman"/>
                <w:b w:val="0"/>
                <w:sz w:val="22"/>
              </w:rPr>
              <w:t>Category/MASE</w:t>
            </w:r>
          </w:p>
        </w:tc>
        <w:tc>
          <w:tcPr>
            <w:tcW w:w="1236" w:type="dxa"/>
            <w:shd w:val="clear" w:color="auto" w:fill="auto"/>
            <w:noWrap/>
            <w:hideMark/>
          </w:tcPr>
          <w:p w14:paraId="7704BD46" w14:textId="77777777" w:rsidR="00012D1C" w:rsidRPr="002342A0"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2342A0">
              <w:rPr>
                <w:rFonts w:eastAsia="Times New Roman" w:cs="Times New Roman"/>
                <w:b w:val="0"/>
                <w:sz w:val="22"/>
              </w:rPr>
              <w:t>ADL-</w:t>
            </w:r>
            <w:r w:rsidRPr="006D68A1">
              <w:rPr>
                <w:rFonts w:eastAsia="Times New Roman" w:cs="Times New Roman"/>
                <w:b w:val="0"/>
                <w:noProof/>
                <w:sz w:val="22"/>
              </w:rPr>
              <w:t>intra</w:t>
            </w:r>
            <w:r w:rsidRPr="002342A0">
              <w:rPr>
                <w:rFonts w:eastAsia="Times New Roman" w:cs="Times New Roman"/>
                <w:b w:val="0"/>
                <w:sz w:val="22"/>
              </w:rPr>
              <w:t>-EWC</w:t>
            </w:r>
          </w:p>
        </w:tc>
        <w:tc>
          <w:tcPr>
            <w:tcW w:w="1236" w:type="dxa"/>
            <w:shd w:val="clear" w:color="auto" w:fill="auto"/>
            <w:noWrap/>
            <w:hideMark/>
          </w:tcPr>
          <w:p w14:paraId="0BDE0D62" w14:textId="77777777" w:rsidR="00012D1C" w:rsidRPr="006D68A1"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sz w:val="22"/>
              </w:rPr>
              <w:t>ADL-intra-IC</w:t>
            </w:r>
          </w:p>
        </w:tc>
        <w:tc>
          <w:tcPr>
            <w:tcW w:w="2064" w:type="dxa"/>
            <w:shd w:val="clear" w:color="auto" w:fill="auto"/>
            <w:noWrap/>
            <w:hideMark/>
          </w:tcPr>
          <w:p w14:paraId="60B43241" w14:textId="77777777" w:rsidR="00012D1C" w:rsidRPr="006D68A1"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sz w:val="22"/>
              </w:rPr>
              <w:t>Category/MASE</w:t>
            </w:r>
          </w:p>
        </w:tc>
        <w:tc>
          <w:tcPr>
            <w:tcW w:w="1236" w:type="dxa"/>
            <w:shd w:val="clear" w:color="auto" w:fill="auto"/>
            <w:noWrap/>
            <w:hideMark/>
          </w:tcPr>
          <w:p w14:paraId="7BF8D6A7" w14:textId="77777777" w:rsidR="00012D1C" w:rsidRPr="002342A0"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sz w:val="22"/>
              </w:rPr>
              <w:t>ADL-</w:t>
            </w:r>
            <w:r w:rsidRPr="006D68A1">
              <w:rPr>
                <w:rFonts w:eastAsia="Times New Roman" w:cs="Times New Roman"/>
                <w:b w:val="0"/>
                <w:noProof/>
                <w:sz w:val="22"/>
              </w:rPr>
              <w:t>intra</w:t>
            </w:r>
            <w:r w:rsidRPr="002342A0">
              <w:rPr>
                <w:rFonts w:eastAsia="Times New Roman" w:cs="Times New Roman"/>
                <w:b w:val="0"/>
                <w:sz w:val="22"/>
              </w:rPr>
              <w:t>-EWC</w:t>
            </w:r>
          </w:p>
        </w:tc>
        <w:tc>
          <w:tcPr>
            <w:tcW w:w="1236" w:type="dxa"/>
            <w:shd w:val="clear" w:color="auto" w:fill="auto"/>
            <w:noWrap/>
            <w:hideMark/>
          </w:tcPr>
          <w:p w14:paraId="144FCC37" w14:textId="77777777" w:rsidR="00012D1C" w:rsidRPr="005439E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2342A0">
              <w:rPr>
                <w:rFonts w:eastAsia="Times New Roman" w:cs="Times New Roman"/>
                <w:b w:val="0"/>
                <w:sz w:val="22"/>
              </w:rPr>
              <w:t>ADL-intra-IC</w:t>
            </w:r>
          </w:p>
        </w:tc>
      </w:tr>
      <w:tr w:rsidR="002922DB" w:rsidRPr="006D68A1"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Beer</w:t>
            </w:r>
          </w:p>
        </w:tc>
        <w:tc>
          <w:tcPr>
            <w:tcW w:w="1236" w:type="dxa"/>
            <w:shd w:val="clear" w:color="auto" w:fill="auto"/>
            <w:noWrap/>
            <w:hideMark/>
          </w:tcPr>
          <w:p w14:paraId="76D469B7" w14:textId="51BC8557"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0.18%</w:t>
            </w:r>
          </w:p>
        </w:tc>
        <w:tc>
          <w:tcPr>
            <w:tcW w:w="1236" w:type="dxa"/>
            <w:shd w:val="clear" w:color="auto" w:fill="auto"/>
            <w:noWrap/>
            <w:hideMark/>
          </w:tcPr>
          <w:p w14:paraId="4DE8841F" w14:textId="07120345"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-0.53%</w:t>
            </w:r>
          </w:p>
        </w:tc>
        <w:tc>
          <w:tcPr>
            <w:tcW w:w="2064" w:type="dxa"/>
            <w:shd w:val="clear" w:color="auto" w:fill="auto"/>
            <w:noWrap/>
            <w:hideMark/>
          </w:tcPr>
          <w:p w14:paraId="6C216FCD"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Mayonnaise</w:t>
            </w:r>
          </w:p>
        </w:tc>
        <w:tc>
          <w:tcPr>
            <w:tcW w:w="1236" w:type="dxa"/>
            <w:shd w:val="clear" w:color="auto" w:fill="auto"/>
            <w:noWrap/>
            <w:hideMark/>
          </w:tcPr>
          <w:p w14:paraId="59CB03CE" w14:textId="696A15A9"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0.00%</w:t>
            </w:r>
          </w:p>
        </w:tc>
        <w:tc>
          <w:tcPr>
            <w:tcW w:w="1236" w:type="dxa"/>
            <w:shd w:val="clear" w:color="auto" w:fill="auto"/>
            <w:noWrap/>
            <w:hideMark/>
          </w:tcPr>
          <w:p w14:paraId="5C5DEB3F" w14:textId="7D31B69D"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-0.11%</w:t>
            </w:r>
          </w:p>
        </w:tc>
      </w:tr>
      <w:tr w:rsidR="002922DB" w:rsidRPr="006D68A1"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Blades</w:t>
            </w:r>
          </w:p>
        </w:tc>
        <w:tc>
          <w:tcPr>
            <w:tcW w:w="1236" w:type="dxa"/>
            <w:shd w:val="clear" w:color="auto" w:fill="auto"/>
            <w:noWrap/>
            <w:hideMark/>
          </w:tcPr>
          <w:p w14:paraId="738BBC98" w14:textId="5FFFBB82"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0.32%</w:t>
            </w:r>
          </w:p>
        </w:tc>
        <w:tc>
          <w:tcPr>
            <w:tcW w:w="1236" w:type="dxa"/>
            <w:shd w:val="clear" w:color="auto" w:fill="auto"/>
            <w:noWrap/>
            <w:hideMark/>
          </w:tcPr>
          <w:p w14:paraId="52CF0DBA" w14:textId="740726C9"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1.08%</w:t>
            </w:r>
          </w:p>
        </w:tc>
        <w:tc>
          <w:tcPr>
            <w:tcW w:w="2064" w:type="dxa"/>
            <w:shd w:val="clear" w:color="auto" w:fill="auto"/>
            <w:noWrap/>
            <w:hideMark/>
          </w:tcPr>
          <w:p w14:paraId="6C4E71CF"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Milk</w:t>
            </w:r>
          </w:p>
        </w:tc>
        <w:tc>
          <w:tcPr>
            <w:tcW w:w="1236" w:type="dxa"/>
            <w:shd w:val="clear" w:color="auto" w:fill="auto"/>
            <w:noWrap/>
            <w:hideMark/>
          </w:tcPr>
          <w:p w14:paraId="1870F8DB" w14:textId="64EED42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1.06%</w:t>
            </w:r>
          </w:p>
        </w:tc>
        <w:tc>
          <w:tcPr>
            <w:tcW w:w="1236" w:type="dxa"/>
            <w:shd w:val="clear" w:color="auto" w:fill="auto"/>
            <w:noWrap/>
            <w:hideMark/>
          </w:tcPr>
          <w:p w14:paraId="41079757" w14:textId="2B6C36B0"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5.09%</w:t>
            </w:r>
          </w:p>
        </w:tc>
      </w:tr>
      <w:tr w:rsidR="002922DB" w:rsidRPr="006D68A1"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Carbonated Beverages</w:t>
            </w:r>
          </w:p>
        </w:tc>
        <w:tc>
          <w:tcPr>
            <w:tcW w:w="1236" w:type="dxa"/>
            <w:shd w:val="clear" w:color="auto" w:fill="auto"/>
            <w:noWrap/>
            <w:hideMark/>
          </w:tcPr>
          <w:p w14:paraId="6DC5855D" w14:textId="77E58813"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-0.30%</w:t>
            </w:r>
          </w:p>
        </w:tc>
        <w:tc>
          <w:tcPr>
            <w:tcW w:w="1236" w:type="dxa"/>
            <w:shd w:val="clear" w:color="auto" w:fill="auto"/>
            <w:noWrap/>
            <w:hideMark/>
          </w:tcPr>
          <w:p w14:paraId="4D9A3200" w14:textId="1AFEB5B7"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-2.44%</w:t>
            </w:r>
          </w:p>
        </w:tc>
        <w:tc>
          <w:tcPr>
            <w:tcW w:w="2064" w:type="dxa"/>
            <w:shd w:val="clear" w:color="auto" w:fill="auto"/>
            <w:noWrap/>
            <w:hideMark/>
          </w:tcPr>
          <w:p w14:paraId="2F7D1586"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Mustard &amp; Ketchup</w:t>
            </w:r>
          </w:p>
        </w:tc>
        <w:tc>
          <w:tcPr>
            <w:tcW w:w="1236" w:type="dxa"/>
            <w:shd w:val="clear" w:color="auto" w:fill="auto"/>
            <w:noWrap/>
            <w:hideMark/>
          </w:tcPr>
          <w:p w14:paraId="6CAF8241" w14:textId="61B71DF1"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0.31%</w:t>
            </w:r>
          </w:p>
        </w:tc>
        <w:tc>
          <w:tcPr>
            <w:tcW w:w="1236" w:type="dxa"/>
            <w:shd w:val="clear" w:color="auto" w:fill="auto"/>
            <w:noWrap/>
            <w:hideMark/>
          </w:tcPr>
          <w:p w14:paraId="2424E9E2" w14:textId="0C8D2ED2"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-0.62%</w:t>
            </w:r>
          </w:p>
        </w:tc>
      </w:tr>
      <w:tr w:rsidR="002922DB" w:rsidRPr="006D68A1"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2342A0" w:rsidRDefault="002922DB" w:rsidP="002922DB">
            <w:pPr>
              <w:spacing w:after="0" w:line="240" w:lineRule="auto"/>
              <w:rPr>
                <w:rFonts w:eastAsia="Times New Roman" w:cs="Times New Roman"/>
                <w:b w:val="0"/>
                <w:sz w:val="22"/>
              </w:rPr>
            </w:pPr>
            <w:commentRangeStart w:id="64"/>
            <w:r w:rsidRPr="006D68A1">
              <w:rPr>
                <w:rFonts w:eastAsia="Times New Roman" w:cs="Times New Roman"/>
                <w:b w:val="0"/>
                <w:sz w:val="22"/>
              </w:rPr>
              <w:t>Cigarette</w:t>
            </w:r>
            <w:commentRangeEnd w:id="64"/>
            <w:r w:rsidR="003D783D" w:rsidRPr="002342A0">
              <w:rPr>
                <w:rStyle w:val="CommentReference"/>
                <w:b w:val="0"/>
                <w:bCs w:val="0"/>
              </w:rPr>
              <w:commentReference w:id="64"/>
            </w:r>
            <w:r w:rsidR="00A577F0" w:rsidRPr="002342A0">
              <w:rPr>
                <w:rFonts w:eastAsia="Times New Roman" w:cs="Times New Roman"/>
                <w:b w:val="0"/>
                <w:sz w:val="22"/>
              </w:rPr>
              <w:t>s</w:t>
            </w:r>
          </w:p>
        </w:tc>
        <w:tc>
          <w:tcPr>
            <w:tcW w:w="1236" w:type="dxa"/>
            <w:shd w:val="clear" w:color="auto" w:fill="auto"/>
            <w:noWrap/>
            <w:hideMark/>
          </w:tcPr>
          <w:p w14:paraId="02987EDD" w14:textId="5697E95F"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0.11%</w:t>
            </w:r>
          </w:p>
        </w:tc>
        <w:tc>
          <w:tcPr>
            <w:tcW w:w="1236" w:type="dxa"/>
            <w:shd w:val="clear" w:color="auto" w:fill="auto"/>
            <w:noWrap/>
            <w:hideMark/>
          </w:tcPr>
          <w:p w14:paraId="2F478CE6" w14:textId="38322F3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0.80%</w:t>
            </w:r>
          </w:p>
        </w:tc>
        <w:tc>
          <w:tcPr>
            <w:tcW w:w="2064" w:type="dxa"/>
            <w:shd w:val="clear" w:color="auto" w:fill="auto"/>
            <w:noWrap/>
            <w:hideMark/>
          </w:tcPr>
          <w:p w14:paraId="66F51844"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Peanut butter</w:t>
            </w:r>
          </w:p>
        </w:tc>
        <w:tc>
          <w:tcPr>
            <w:tcW w:w="1236" w:type="dxa"/>
            <w:shd w:val="clear" w:color="auto" w:fill="auto"/>
            <w:noWrap/>
            <w:hideMark/>
          </w:tcPr>
          <w:p w14:paraId="63B0C8D6" w14:textId="4EA6F804"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-0.18%</w:t>
            </w:r>
          </w:p>
        </w:tc>
        <w:tc>
          <w:tcPr>
            <w:tcW w:w="1236" w:type="dxa"/>
            <w:shd w:val="clear" w:color="auto" w:fill="auto"/>
            <w:noWrap/>
            <w:hideMark/>
          </w:tcPr>
          <w:p w14:paraId="1015954F" w14:textId="6EDFFF76"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4.90%</w:t>
            </w:r>
          </w:p>
        </w:tc>
      </w:tr>
      <w:tr w:rsidR="002922DB" w:rsidRPr="006D68A1"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Coffee</w:t>
            </w:r>
          </w:p>
        </w:tc>
        <w:tc>
          <w:tcPr>
            <w:tcW w:w="1236" w:type="dxa"/>
            <w:shd w:val="clear" w:color="auto" w:fill="auto"/>
            <w:noWrap/>
            <w:hideMark/>
          </w:tcPr>
          <w:p w14:paraId="6D8FBA2C" w14:textId="74D3999D"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-0.22%</w:t>
            </w:r>
          </w:p>
        </w:tc>
        <w:tc>
          <w:tcPr>
            <w:tcW w:w="1236" w:type="dxa"/>
            <w:shd w:val="clear" w:color="auto" w:fill="auto"/>
            <w:noWrap/>
            <w:hideMark/>
          </w:tcPr>
          <w:p w14:paraId="3DE617D4" w14:textId="385AC055"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0.13%</w:t>
            </w:r>
          </w:p>
        </w:tc>
        <w:tc>
          <w:tcPr>
            <w:tcW w:w="2064" w:type="dxa"/>
            <w:shd w:val="clear" w:color="auto" w:fill="auto"/>
            <w:noWrap/>
            <w:hideMark/>
          </w:tcPr>
          <w:p w14:paraId="3F2D04F2"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Photo</w:t>
            </w:r>
          </w:p>
        </w:tc>
        <w:tc>
          <w:tcPr>
            <w:tcW w:w="1236" w:type="dxa"/>
            <w:shd w:val="clear" w:color="auto" w:fill="auto"/>
            <w:noWrap/>
            <w:hideMark/>
          </w:tcPr>
          <w:p w14:paraId="3D238517" w14:textId="7AAB2005"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1.00%</w:t>
            </w:r>
          </w:p>
        </w:tc>
        <w:tc>
          <w:tcPr>
            <w:tcW w:w="1236" w:type="dxa"/>
            <w:shd w:val="clear" w:color="auto" w:fill="auto"/>
            <w:noWrap/>
            <w:hideMark/>
          </w:tcPr>
          <w:p w14:paraId="16B5A0A5" w14:textId="2F0128EE"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-0.98%</w:t>
            </w:r>
          </w:p>
        </w:tc>
      </w:tr>
      <w:tr w:rsidR="002922DB" w:rsidRPr="006D68A1"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Cold Cereal</w:t>
            </w:r>
          </w:p>
        </w:tc>
        <w:tc>
          <w:tcPr>
            <w:tcW w:w="1236" w:type="dxa"/>
            <w:shd w:val="clear" w:color="auto" w:fill="auto"/>
            <w:noWrap/>
            <w:hideMark/>
          </w:tcPr>
          <w:p w14:paraId="2A74C6E8" w14:textId="7BC24A62"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0.61%</w:t>
            </w:r>
          </w:p>
        </w:tc>
        <w:tc>
          <w:tcPr>
            <w:tcW w:w="1236" w:type="dxa"/>
            <w:shd w:val="clear" w:color="auto" w:fill="auto"/>
            <w:noWrap/>
            <w:hideMark/>
          </w:tcPr>
          <w:p w14:paraId="5CFF757E" w14:textId="3C23804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-1.88%</w:t>
            </w:r>
          </w:p>
        </w:tc>
        <w:tc>
          <w:tcPr>
            <w:tcW w:w="2064" w:type="dxa"/>
            <w:shd w:val="clear" w:color="auto" w:fill="auto"/>
            <w:noWrap/>
            <w:hideMark/>
          </w:tcPr>
          <w:p w14:paraId="4F4B39FD"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Salty snacks</w:t>
            </w:r>
          </w:p>
        </w:tc>
        <w:tc>
          <w:tcPr>
            <w:tcW w:w="1236" w:type="dxa"/>
            <w:shd w:val="clear" w:color="auto" w:fill="auto"/>
            <w:noWrap/>
            <w:hideMark/>
          </w:tcPr>
          <w:p w14:paraId="13FC893D" w14:textId="00B66F80"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0.10%</w:t>
            </w:r>
          </w:p>
        </w:tc>
        <w:tc>
          <w:tcPr>
            <w:tcW w:w="1236" w:type="dxa"/>
            <w:shd w:val="clear" w:color="auto" w:fill="auto"/>
            <w:noWrap/>
            <w:hideMark/>
          </w:tcPr>
          <w:p w14:paraId="5A2992F8" w14:textId="45B8C61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1.12%</w:t>
            </w:r>
          </w:p>
        </w:tc>
      </w:tr>
      <w:tr w:rsidR="002922DB" w:rsidRPr="006D68A1"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Deodorant</w:t>
            </w:r>
          </w:p>
        </w:tc>
        <w:tc>
          <w:tcPr>
            <w:tcW w:w="1236" w:type="dxa"/>
            <w:shd w:val="clear" w:color="auto" w:fill="auto"/>
            <w:noWrap/>
            <w:hideMark/>
          </w:tcPr>
          <w:p w14:paraId="304138A1" w14:textId="6450C756"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0.11%</w:t>
            </w:r>
          </w:p>
        </w:tc>
        <w:tc>
          <w:tcPr>
            <w:tcW w:w="1236" w:type="dxa"/>
            <w:shd w:val="clear" w:color="auto" w:fill="auto"/>
            <w:noWrap/>
            <w:hideMark/>
          </w:tcPr>
          <w:p w14:paraId="51263E2C" w14:textId="43DB9E8F"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1.39%</w:t>
            </w:r>
          </w:p>
        </w:tc>
        <w:tc>
          <w:tcPr>
            <w:tcW w:w="2064" w:type="dxa"/>
            <w:shd w:val="clear" w:color="auto" w:fill="auto"/>
            <w:noWrap/>
            <w:hideMark/>
          </w:tcPr>
          <w:p w14:paraId="432BF4FA"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Shampoo</w:t>
            </w:r>
          </w:p>
        </w:tc>
        <w:tc>
          <w:tcPr>
            <w:tcW w:w="1236" w:type="dxa"/>
            <w:shd w:val="clear" w:color="auto" w:fill="auto"/>
            <w:noWrap/>
            <w:hideMark/>
          </w:tcPr>
          <w:p w14:paraId="0861F03E" w14:textId="3E3570D6"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0.31%</w:t>
            </w:r>
          </w:p>
        </w:tc>
        <w:tc>
          <w:tcPr>
            <w:tcW w:w="1236" w:type="dxa"/>
            <w:shd w:val="clear" w:color="auto" w:fill="auto"/>
            <w:noWrap/>
            <w:hideMark/>
          </w:tcPr>
          <w:p w14:paraId="304A30B3" w14:textId="23F82850"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1.34%</w:t>
            </w:r>
          </w:p>
        </w:tc>
      </w:tr>
      <w:tr w:rsidR="002922DB" w:rsidRPr="006D68A1"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Face Tissue</w:t>
            </w:r>
          </w:p>
        </w:tc>
        <w:tc>
          <w:tcPr>
            <w:tcW w:w="1236" w:type="dxa"/>
            <w:shd w:val="clear" w:color="auto" w:fill="auto"/>
            <w:noWrap/>
            <w:hideMark/>
          </w:tcPr>
          <w:p w14:paraId="1C4B68E7" w14:textId="28CB5164"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2.93%</w:t>
            </w:r>
          </w:p>
        </w:tc>
        <w:tc>
          <w:tcPr>
            <w:tcW w:w="1236" w:type="dxa"/>
            <w:shd w:val="clear" w:color="auto" w:fill="auto"/>
            <w:noWrap/>
            <w:hideMark/>
          </w:tcPr>
          <w:p w14:paraId="140425FC" w14:textId="58C840DE"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-1.31%</w:t>
            </w:r>
          </w:p>
        </w:tc>
        <w:tc>
          <w:tcPr>
            <w:tcW w:w="2064" w:type="dxa"/>
            <w:shd w:val="clear" w:color="auto" w:fill="auto"/>
            <w:noWrap/>
            <w:hideMark/>
          </w:tcPr>
          <w:p w14:paraId="7E31F3A2"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Soup</w:t>
            </w:r>
          </w:p>
        </w:tc>
        <w:tc>
          <w:tcPr>
            <w:tcW w:w="1236" w:type="dxa"/>
            <w:shd w:val="clear" w:color="auto" w:fill="auto"/>
            <w:noWrap/>
            <w:hideMark/>
          </w:tcPr>
          <w:p w14:paraId="5D5C8BCE" w14:textId="7DF91775"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0.97%</w:t>
            </w:r>
          </w:p>
        </w:tc>
        <w:tc>
          <w:tcPr>
            <w:tcW w:w="1236" w:type="dxa"/>
            <w:shd w:val="clear" w:color="auto" w:fill="auto"/>
            <w:noWrap/>
            <w:hideMark/>
          </w:tcPr>
          <w:p w14:paraId="426C44B6" w14:textId="6BFA10E0"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-4.39%</w:t>
            </w:r>
          </w:p>
        </w:tc>
      </w:tr>
      <w:tr w:rsidR="002922DB" w:rsidRPr="006D68A1"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Frozen Dinner</w:t>
            </w:r>
          </w:p>
        </w:tc>
        <w:tc>
          <w:tcPr>
            <w:tcW w:w="1236" w:type="dxa"/>
            <w:shd w:val="clear" w:color="auto" w:fill="auto"/>
            <w:noWrap/>
            <w:hideMark/>
          </w:tcPr>
          <w:p w14:paraId="6B3EFD42" w14:textId="268C03FF"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-0.39%</w:t>
            </w:r>
          </w:p>
        </w:tc>
        <w:tc>
          <w:tcPr>
            <w:tcW w:w="1236" w:type="dxa"/>
            <w:shd w:val="clear" w:color="auto" w:fill="auto"/>
            <w:noWrap/>
            <w:hideMark/>
          </w:tcPr>
          <w:p w14:paraId="6A86C024" w14:textId="1F89B630"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-2.15%</w:t>
            </w:r>
          </w:p>
        </w:tc>
        <w:tc>
          <w:tcPr>
            <w:tcW w:w="2064" w:type="dxa"/>
            <w:shd w:val="clear" w:color="auto" w:fill="auto"/>
            <w:noWrap/>
            <w:hideMark/>
          </w:tcPr>
          <w:p w14:paraId="4E8605F6"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Spaghetti sauce</w:t>
            </w:r>
          </w:p>
        </w:tc>
        <w:tc>
          <w:tcPr>
            <w:tcW w:w="1236" w:type="dxa"/>
            <w:shd w:val="clear" w:color="auto" w:fill="auto"/>
            <w:noWrap/>
            <w:hideMark/>
          </w:tcPr>
          <w:p w14:paraId="069F82E4" w14:textId="73B5B73E"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2.79%</w:t>
            </w:r>
          </w:p>
        </w:tc>
        <w:tc>
          <w:tcPr>
            <w:tcW w:w="1236" w:type="dxa"/>
            <w:shd w:val="clear" w:color="auto" w:fill="auto"/>
            <w:noWrap/>
            <w:hideMark/>
          </w:tcPr>
          <w:p w14:paraId="306D141C" w14:textId="37BD8A68"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0.70%</w:t>
            </w:r>
          </w:p>
        </w:tc>
      </w:tr>
      <w:tr w:rsidR="002922DB" w:rsidRPr="006D68A1"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Frozen pizza</w:t>
            </w:r>
          </w:p>
        </w:tc>
        <w:tc>
          <w:tcPr>
            <w:tcW w:w="1236" w:type="dxa"/>
            <w:shd w:val="clear" w:color="auto" w:fill="auto"/>
            <w:noWrap/>
            <w:hideMark/>
          </w:tcPr>
          <w:p w14:paraId="7AE419C4" w14:textId="6AB3A43B"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-0.46%</w:t>
            </w:r>
          </w:p>
        </w:tc>
        <w:tc>
          <w:tcPr>
            <w:tcW w:w="1236" w:type="dxa"/>
            <w:shd w:val="clear" w:color="auto" w:fill="auto"/>
            <w:noWrap/>
            <w:hideMark/>
          </w:tcPr>
          <w:p w14:paraId="1BBD6BB7" w14:textId="2101372D"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-2.16%</w:t>
            </w:r>
          </w:p>
        </w:tc>
        <w:tc>
          <w:tcPr>
            <w:tcW w:w="2064" w:type="dxa"/>
            <w:shd w:val="clear" w:color="auto" w:fill="auto"/>
            <w:noWrap/>
            <w:hideMark/>
          </w:tcPr>
          <w:p w14:paraId="4CDA1A88"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Sugar substitutes</w:t>
            </w:r>
          </w:p>
        </w:tc>
        <w:tc>
          <w:tcPr>
            <w:tcW w:w="1236" w:type="dxa"/>
            <w:shd w:val="clear" w:color="auto" w:fill="auto"/>
            <w:noWrap/>
            <w:hideMark/>
          </w:tcPr>
          <w:p w14:paraId="66389F15" w14:textId="48A9C8E9"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0.09%</w:t>
            </w:r>
          </w:p>
        </w:tc>
        <w:tc>
          <w:tcPr>
            <w:tcW w:w="1236" w:type="dxa"/>
            <w:shd w:val="clear" w:color="auto" w:fill="auto"/>
            <w:noWrap/>
            <w:hideMark/>
          </w:tcPr>
          <w:p w14:paraId="253BD401" w14:textId="555B95CC"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1.75%</w:t>
            </w:r>
          </w:p>
        </w:tc>
      </w:tr>
      <w:tr w:rsidR="002922DB" w:rsidRPr="006D68A1"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Hotdog</w:t>
            </w:r>
          </w:p>
        </w:tc>
        <w:tc>
          <w:tcPr>
            <w:tcW w:w="1236" w:type="dxa"/>
            <w:shd w:val="clear" w:color="auto" w:fill="auto"/>
            <w:noWrap/>
            <w:hideMark/>
          </w:tcPr>
          <w:p w14:paraId="2CEF1765" w14:textId="70581DD4"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-0.45%</w:t>
            </w:r>
          </w:p>
        </w:tc>
        <w:tc>
          <w:tcPr>
            <w:tcW w:w="1236" w:type="dxa"/>
            <w:shd w:val="clear" w:color="auto" w:fill="auto"/>
            <w:noWrap/>
            <w:hideMark/>
          </w:tcPr>
          <w:p w14:paraId="6B614E16" w14:textId="3160007A"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-4.88%</w:t>
            </w:r>
          </w:p>
        </w:tc>
        <w:tc>
          <w:tcPr>
            <w:tcW w:w="2064" w:type="dxa"/>
            <w:shd w:val="clear" w:color="auto" w:fill="auto"/>
            <w:noWrap/>
            <w:hideMark/>
          </w:tcPr>
          <w:p w14:paraId="0EFD9E60"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Toilet Tissue</w:t>
            </w:r>
          </w:p>
        </w:tc>
        <w:tc>
          <w:tcPr>
            <w:tcW w:w="1236" w:type="dxa"/>
            <w:shd w:val="clear" w:color="auto" w:fill="auto"/>
            <w:noWrap/>
            <w:hideMark/>
          </w:tcPr>
          <w:p w14:paraId="32B1906F" w14:textId="3125BB9B"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1.61%</w:t>
            </w:r>
          </w:p>
        </w:tc>
        <w:tc>
          <w:tcPr>
            <w:tcW w:w="1236" w:type="dxa"/>
            <w:shd w:val="clear" w:color="auto" w:fill="auto"/>
            <w:noWrap/>
            <w:hideMark/>
          </w:tcPr>
          <w:p w14:paraId="60FEB7B5" w14:textId="3780266F"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2.29%</w:t>
            </w:r>
          </w:p>
        </w:tc>
      </w:tr>
      <w:tr w:rsidR="002922DB" w:rsidRPr="006D68A1"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Household Cleaner</w:t>
            </w:r>
          </w:p>
        </w:tc>
        <w:tc>
          <w:tcPr>
            <w:tcW w:w="1236" w:type="dxa"/>
            <w:shd w:val="clear" w:color="auto" w:fill="auto"/>
            <w:noWrap/>
            <w:hideMark/>
          </w:tcPr>
          <w:p w14:paraId="04E48112" w14:textId="026E4BDB"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1.24%</w:t>
            </w:r>
          </w:p>
        </w:tc>
        <w:tc>
          <w:tcPr>
            <w:tcW w:w="1236" w:type="dxa"/>
            <w:shd w:val="clear" w:color="auto" w:fill="auto"/>
            <w:noWrap/>
            <w:hideMark/>
          </w:tcPr>
          <w:p w14:paraId="4D383740" w14:textId="355058CA"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0.66%</w:t>
            </w:r>
          </w:p>
        </w:tc>
        <w:tc>
          <w:tcPr>
            <w:tcW w:w="2064" w:type="dxa"/>
            <w:shd w:val="clear" w:color="auto" w:fill="auto"/>
            <w:noWrap/>
            <w:hideMark/>
          </w:tcPr>
          <w:p w14:paraId="00AC766F"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Toothbrush</w:t>
            </w:r>
          </w:p>
        </w:tc>
        <w:tc>
          <w:tcPr>
            <w:tcW w:w="1236" w:type="dxa"/>
            <w:shd w:val="clear" w:color="auto" w:fill="auto"/>
            <w:noWrap/>
            <w:hideMark/>
          </w:tcPr>
          <w:p w14:paraId="73482E2D" w14:textId="494A752D"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-0.14%</w:t>
            </w:r>
          </w:p>
        </w:tc>
        <w:tc>
          <w:tcPr>
            <w:tcW w:w="1236" w:type="dxa"/>
            <w:shd w:val="clear" w:color="auto" w:fill="auto"/>
            <w:noWrap/>
            <w:hideMark/>
          </w:tcPr>
          <w:p w14:paraId="33207AD9" w14:textId="5EF9BDA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-1.11%</w:t>
            </w:r>
          </w:p>
        </w:tc>
      </w:tr>
      <w:tr w:rsidR="002922DB" w:rsidRPr="006D68A1"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Laundry Detergent</w:t>
            </w:r>
          </w:p>
        </w:tc>
        <w:tc>
          <w:tcPr>
            <w:tcW w:w="1236" w:type="dxa"/>
            <w:shd w:val="clear" w:color="auto" w:fill="auto"/>
            <w:noWrap/>
            <w:hideMark/>
          </w:tcPr>
          <w:p w14:paraId="36C11871" w14:textId="056A74AD"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1.14%</w:t>
            </w:r>
          </w:p>
        </w:tc>
        <w:tc>
          <w:tcPr>
            <w:tcW w:w="1236" w:type="dxa"/>
            <w:shd w:val="clear" w:color="auto" w:fill="auto"/>
            <w:noWrap/>
            <w:hideMark/>
          </w:tcPr>
          <w:p w14:paraId="28D378E0" w14:textId="31EE7F57"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-0.17%</w:t>
            </w:r>
          </w:p>
        </w:tc>
        <w:tc>
          <w:tcPr>
            <w:tcW w:w="2064" w:type="dxa"/>
            <w:shd w:val="clear" w:color="auto" w:fill="auto"/>
            <w:noWrap/>
            <w:hideMark/>
          </w:tcPr>
          <w:p w14:paraId="53D0EA56"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Toothpaste</w:t>
            </w:r>
          </w:p>
        </w:tc>
        <w:tc>
          <w:tcPr>
            <w:tcW w:w="1236" w:type="dxa"/>
            <w:shd w:val="clear" w:color="auto" w:fill="auto"/>
            <w:noWrap/>
            <w:hideMark/>
          </w:tcPr>
          <w:p w14:paraId="10BAD197" w14:textId="2634D3A8"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1.75%</w:t>
            </w:r>
          </w:p>
        </w:tc>
        <w:tc>
          <w:tcPr>
            <w:tcW w:w="1236" w:type="dxa"/>
            <w:shd w:val="clear" w:color="auto" w:fill="auto"/>
            <w:noWrap/>
            <w:hideMark/>
          </w:tcPr>
          <w:p w14:paraId="6A075A5B" w14:textId="7543A072"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-0.83%</w:t>
            </w:r>
          </w:p>
        </w:tc>
      </w:tr>
      <w:tr w:rsidR="005F0CFA" w:rsidRPr="006D68A1"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Margarine/Butter</w:t>
            </w:r>
          </w:p>
        </w:tc>
        <w:tc>
          <w:tcPr>
            <w:tcW w:w="1236" w:type="dxa"/>
            <w:shd w:val="clear" w:color="auto" w:fill="auto"/>
            <w:noWrap/>
            <w:hideMark/>
          </w:tcPr>
          <w:p w14:paraId="35FB8DFC" w14:textId="1600EE0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-0.84%</w:t>
            </w:r>
          </w:p>
        </w:tc>
        <w:tc>
          <w:tcPr>
            <w:tcW w:w="1236" w:type="dxa"/>
            <w:shd w:val="clear" w:color="auto" w:fill="auto"/>
            <w:noWrap/>
            <w:hideMark/>
          </w:tcPr>
          <w:p w14:paraId="0E82D557" w14:textId="5547690F"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-2.70%</w:t>
            </w:r>
          </w:p>
        </w:tc>
        <w:tc>
          <w:tcPr>
            <w:tcW w:w="2064" w:type="dxa"/>
            <w:shd w:val="clear" w:color="auto" w:fill="auto"/>
            <w:noWrap/>
            <w:hideMark/>
          </w:tcPr>
          <w:p w14:paraId="4C3F2772"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Yogurt</w:t>
            </w:r>
          </w:p>
        </w:tc>
        <w:tc>
          <w:tcPr>
            <w:tcW w:w="1236" w:type="dxa"/>
            <w:shd w:val="clear" w:color="auto" w:fill="auto"/>
            <w:noWrap/>
            <w:hideMark/>
          </w:tcPr>
          <w:p w14:paraId="2DD92D23" w14:textId="08627E5A"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2.01%</w:t>
            </w:r>
          </w:p>
        </w:tc>
        <w:tc>
          <w:tcPr>
            <w:tcW w:w="1236" w:type="dxa"/>
            <w:shd w:val="clear" w:color="auto" w:fill="auto"/>
            <w:noWrap/>
            <w:hideMark/>
          </w:tcPr>
          <w:p w14:paraId="7FA560B1" w14:textId="49C51307"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3.89%</w:t>
            </w:r>
          </w:p>
        </w:tc>
      </w:tr>
    </w:tbl>
    <w:p w14:paraId="54A1AEC6" w14:textId="428EEA20" w:rsidR="00704FC5" w:rsidRPr="0092053E" w:rsidRDefault="00BD5A87" w:rsidP="00BD5A87">
      <w:pPr>
        <w:pStyle w:val="ListParagraph"/>
        <w:shd w:val="clear" w:color="auto" w:fill="FFFFFF" w:themeFill="background1"/>
        <w:spacing w:after="0" w:line="240" w:lineRule="auto"/>
        <w:ind w:left="0"/>
        <w:rPr>
          <w:rFonts w:cs="Times New Roman"/>
          <w:noProof/>
          <w:sz w:val="22"/>
        </w:rPr>
      </w:pPr>
      <w:r w:rsidRPr="0092053E">
        <w:rPr>
          <w:rFonts w:cs="Times New Roman"/>
          <w:noProof/>
          <w:sz w:val="22"/>
        </w:rPr>
        <w:t>* positive numbers refer to forecast improvements by our proposed methods with respect to the ADL-</w:t>
      </w:r>
      <w:r w:rsidRPr="00843EA5">
        <w:rPr>
          <w:rFonts w:cs="Times New Roman"/>
          <w:noProof/>
          <w:sz w:val="22"/>
        </w:rPr>
        <w:t>intra</w:t>
      </w:r>
      <w:r w:rsidRPr="0092053E">
        <w:rPr>
          <w:rFonts w:cs="Times New Roman"/>
          <w:noProof/>
          <w:sz w:val="22"/>
        </w:rPr>
        <w:t xml:space="preserve">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201FE208" w:rsidR="00F96BC3" w:rsidRPr="0092053E" w:rsidRDefault="00F96BC3" w:rsidP="00971633">
      <w:pPr>
        <w:pStyle w:val="ListParagraph"/>
        <w:shd w:val="clear" w:color="auto" w:fill="FFFFFF" w:themeFill="background1"/>
        <w:spacing w:after="0" w:line="360" w:lineRule="auto"/>
        <w:ind w:left="0"/>
        <w:rPr>
          <w:rFonts w:cs="Times New Roman"/>
          <w:sz w:val="22"/>
        </w:rPr>
      </w:pPr>
      <w:r w:rsidRPr="0092053E">
        <w:rPr>
          <w:rFonts w:cs="Times New Roman"/>
          <w:noProof/>
          <w:sz w:val="22"/>
        </w:rPr>
        <w:t>Figure 3.</w:t>
      </w:r>
      <w:r w:rsidRPr="0092053E">
        <w:rPr>
          <w:rFonts w:cs="Times New Roman"/>
          <w:noProof/>
          <w:sz w:val="22"/>
        </w:rPr>
        <w:tab/>
      </w:r>
      <w:r w:rsidR="008B01CC" w:rsidRPr="0092053E">
        <w:rPr>
          <w:rFonts w:cs="Times New Roman"/>
          <w:noProof/>
          <w:sz w:val="22"/>
        </w:rPr>
        <w:t xml:space="preserve">The </w:t>
      </w:r>
      <w:r w:rsidR="001B4CBF" w:rsidRPr="0092053E">
        <w:rPr>
          <w:rFonts w:cs="Times New Roman"/>
          <w:noProof/>
          <w:sz w:val="22"/>
        </w:rPr>
        <w:t>boxplot</w:t>
      </w:r>
      <w:r w:rsidR="002B0031" w:rsidRPr="0092053E">
        <w:rPr>
          <w:rFonts w:cs="Times New Roman"/>
          <w:noProof/>
          <w:sz w:val="22"/>
        </w:rPr>
        <w:t>s</w:t>
      </w:r>
      <w:r w:rsidR="001B4CBF" w:rsidRPr="0092053E">
        <w:rPr>
          <w:rFonts w:cs="Times New Roman"/>
          <w:noProof/>
          <w:sz w:val="22"/>
        </w:rPr>
        <w:t xml:space="preserve"> for the </w:t>
      </w:r>
      <w:r w:rsidR="008B01CC" w:rsidRPr="0092053E">
        <w:rPr>
          <w:rFonts w:cs="Times New Roman"/>
          <w:noProof/>
          <w:sz w:val="22"/>
        </w:rPr>
        <w:t>percentage reduction of the MASE by the ADL-</w:t>
      </w:r>
      <w:r w:rsidR="008B01CC" w:rsidRPr="00843EA5">
        <w:rPr>
          <w:rFonts w:cs="Times New Roman"/>
          <w:noProof/>
          <w:sz w:val="22"/>
        </w:rPr>
        <w:t>intra</w:t>
      </w:r>
      <w:r w:rsidR="008B01CC" w:rsidRPr="0092053E">
        <w:rPr>
          <w:rFonts w:cs="Times New Roman"/>
          <w:noProof/>
          <w:sz w:val="22"/>
        </w:rPr>
        <w:t>-EWC method and the ADL-intra-IC method compared to the ADL-</w:t>
      </w:r>
      <w:r w:rsidR="008B01CC" w:rsidRPr="00843EA5">
        <w:rPr>
          <w:rFonts w:cs="Times New Roman"/>
          <w:noProof/>
          <w:sz w:val="22"/>
        </w:rPr>
        <w:t>intra</w:t>
      </w:r>
      <w:r w:rsidR="008B01CC" w:rsidRPr="0092053E">
        <w:rPr>
          <w:rFonts w:cs="Times New Roman"/>
          <w:noProof/>
          <w:sz w:val="22"/>
        </w:rPr>
        <w:t xml:space="preserve"> model for one</w:t>
      </w:r>
      <w:r w:rsidR="006550F5">
        <w:rPr>
          <w:rFonts w:cs="Times New Roman"/>
          <w:noProof/>
          <w:sz w:val="22"/>
        </w:rPr>
        <w:t>-</w:t>
      </w:r>
      <w:r w:rsidR="008B01CC" w:rsidRPr="0092053E">
        <w:rPr>
          <w:rFonts w:cs="Times New Roman"/>
          <w:noProof/>
          <w:sz w:val="22"/>
        </w:rPr>
        <w:t>to</w:t>
      </w:r>
      <w:r w:rsidR="006550F5">
        <w:rPr>
          <w:rFonts w:cs="Times New Roman"/>
          <w:noProof/>
          <w:sz w:val="22"/>
        </w:rPr>
        <w:t>-</w:t>
      </w:r>
      <w:r w:rsidR="008B01CC" w:rsidRPr="0092053E">
        <w:rPr>
          <w:rFonts w:cs="Times New Roman"/>
          <w:noProof/>
          <w:sz w:val="22"/>
        </w:rPr>
        <w:t xml:space="preserve">eight </w:t>
      </w:r>
      <w:r w:rsidR="000E2EEC">
        <w:rPr>
          <w:rFonts w:cs="Times New Roman"/>
          <w:noProof/>
          <w:sz w:val="22"/>
        </w:rPr>
        <w:t>weeks ahead</w:t>
      </w:r>
      <w:r w:rsidR="006550F5">
        <w:rPr>
          <w:rFonts w:cs="Times New Roman"/>
          <w:noProof/>
          <w:sz w:val="22"/>
        </w:rPr>
        <w:t xml:space="preserve"> </w:t>
      </w:r>
      <w:r w:rsidR="008B01CC" w:rsidRPr="0092053E">
        <w:rPr>
          <w:rFonts w:cs="Times New Roman"/>
          <w:noProof/>
          <w:sz w:val="22"/>
        </w:rPr>
        <w:t>forecast horizon for selected product categories</w:t>
      </w:r>
      <w:r w:rsidR="00BD5A87" w:rsidRPr="0092053E">
        <w:rPr>
          <w:rFonts w:cs="Times New Roman"/>
          <w:noProof/>
          <w:sz w:val="22"/>
        </w:rPr>
        <w:t>.</w:t>
      </w:r>
    </w:p>
    <w:p w14:paraId="097D4E5C" w14:textId="4BE11AF6" w:rsidR="00224EA4" w:rsidRPr="0092053E" w:rsidRDefault="000B65FD" w:rsidP="00F96BC3">
      <w:pPr>
        <w:ind w:left="60" w:hanging="627"/>
        <w:rPr>
          <w:rFonts w:cs="Times New Roman"/>
          <w:sz w:val="22"/>
        </w:rPr>
      </w:pPr>
      <w:r w:rsidRPr="0092053E">
        <w:rPr>
          <w:rFonts w:cs="Times New Roman"/>
          <w:noProof/>
          <w:sz w:val="22"/>
          <w:lang w:eastAsia="en-GB"/>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w:t>
      </w:r>
      <w:r w:rsidRPr="00843EA5">
        <w:rPr>
          <w:rFonts w:cs="Times New Roman"/>
          <w:noProof/>
          <w:sz w:val="22"/>
        </w:rPr>
        <w:t>intra</w:t>
      </w:r>
      <w:r w:rsidRPr="0092053E">
        <w:rPr>
          <w:rFonts w:cs="Times New Roman"/>
          <w:noProof/>
          <w:sz w:val="22"/>
        </w:rPr>
        <w:t>-EWC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475244B5" w:rsidR="00971633" w:rsidRPr="0092053E" w:rsidRDefault="00971633" w:rsidP="00E22365">
      <w:pPr>
        <w:ind w:left="60" w:hanging="60"/>
      </w:pPr>
      <w:r w:rsidRPr="0092053E">
        <w:rPr>
          <w:rFonts w:cs="Times New Roman"/>
          <w:sz w:val="22"/>
        </w:rPr>
        <w:t xml:space="preserve">The box widths are proportionate to the number of </w:t>
      </w:r>
      <w:r w:rsidR="00F745C7" w:rsidRPr="0092053E">
        <w:rPr>
          <w:rFonts w:cs="Times New Roman"/>
          <w:sz w:val="22"/>
        </w:rPr>
        <w:t>SKU</w:t>
      </w:r>
      <w:r w:rsidR="00F745C7">
        <w:rPr>
          <w:rFonts w:cs="Times New Roman"/>
          <w:sz w:val="22"/>
        </w:rPr>
        <w:t>s</w:t>
      </w:r>
      <w:r w:rsidR="00F745C7" w:rsidRPr="0092053E">
        <w:rPr>
          <w:rFonts w:cs="Times New Roman"/>
          <w:sz w:val="22"/>
        </w:rPr>
        <w:t xml:space="preserve"> </w:t>
      </w:r>
      <w:r w:rsidRPr="0092053E">
        <w:rPr>
          <w:rFonts w:cs="Times New Roman"/>
          <w:sz w:val="22"/>
        </w:rPr>
        <w:t xml:space="preserve">for </w:t>
      </w:r>
      <w:r w:rsidR="00BF4503" w:rsidRPr="0092053E">
        <w:rPr>
          <w:rFonts w:cs="Times New Roman"/>
          <w:sz w:val="22"/>
        </w:rPr>
        <w:t>the</w:t>
      </w:r>
      <w:r w:rsidRPr="0092053E">
        <w:rPr>
          <w:rFonts w:cs="Times New Roman"/>
          <w:sz w:val="22"/>
        </w:rPr>
        <w:t xml:space="preserve"> category. The square symbols, which are joined by lines for illustration, indicate the group means</w:t>
      </w:r>
      <w:r w:rsidR="00FD6BD2" w:rsidRPr="0092053E">
        <w:rPr>
          <w:rFonts w:cs="Times New Roman"/>
          <w:sz w:val="22"/>
        </w:rPr>
        <w:t xml:space="preserve"> </w:t>
      </w:r>
      <w:r w:rsidR="00BF4503" w:rsidRPr="0092053E">
        <w:rPr>
          <w:rFonts w:cs="Times New Roman"/>
          <w:sz w:val="22"/>
        </w:rPr>
        <w:t>for 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92053E">
        <w:rPr>
          <w:rFonts w:cs="Times New Roman"/>
          <w:sz w:val="22"/>
        </w:rPr>
        <w:t>Positive numbers refer to forecast improvements by our proposed methods with respect to the ADL-</w:t>
      </w:r>
      <w:r w:rsidR="00BD5A87" w:rsidRPr="00331B91">
        <w:rPr>
          <w:rFonts w:cs="Times New Roman"/>
          <w:noProof/>
          <w:sz w:val="22"/>
        </w:rPr>
        <w:t>intra</w:t>
      </w:r>
      <w:r w:rsidR="00BD5A87" w:rsidRPr="0092053E">
        <w:rPr>
          <w:rFonts w:cs="Times New Roman"/>
          <w:sz w:val="22"/>
        </w:rPr>
        <w:t xml:space="preserve"> model.</w:t>
      </w:r>
    </w:p>
    <w:p w14:paraId="6FB1CE68" w14:textId="795EE26E" w:rsidR="00971633" w:rsidRPr="0092053E" w:rsidRDefault="00971633">
      <w:pPr>
        <w:pStyle w:val="Heading2"/>
        <w:numPr>
          <w:ilvl w:val="0"/>
          <w:numId w:val="7"/>
        </w:numPr>
        <w:spacing w:line="360" w:lineRule="auto"/>
        <w:rPr>
          <w:rFonts w:cs="Times New Roman"/>
          <w:sz w:val="22"/>
          <w:szCs w:val="22"/>
        </w:rPr>
      </w:pPr>
      <w:r w:rsidRPr="0092053E">
        <w:rPr>
          <w:rFonts w:cs="Times New Roman"/>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3A29A4A1"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lastRenderedPageBreak/>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that they welcome new approaches that will </w:t>
      </w:r>
      <w:r w:rsidR="00706516" w:rsidRPr="0092053E">
        <w:rPr>
          <w:rFonts w:cs="Times New Roman"/>
          <w:sz w:val="22"/>
        </w:rPr>
        <w:t>improve their forecasting accuracy</w:t>
      </w:r>
      <w:r w:rsidR="0031438C" w:rsidRPr="0092053E">
        <w:rPr>
          <w:rFonts w:cs="Times New Roman"/>
          <w:sz w:val="22"/>
        </w:rPr>
        <w:t xml:space="preserve">. </w:t>
      </w:r>
      <w:r w:rsidR="000306EB" w:rsidRPr="0092053E">
        <w:rPr>
          <w:rFonts w:cs="Times New Roman"/>
          <w:sz w:val="22"/>
        </w:rPr>
        <w:t xml:space="preserve">Previous studies </w:t>
      </w:r>
      <w:r w:rsidR="003C7B7C">
        <w:rPr>
          <w:rFonts w:cs="Times New Roman"/>
          <w:sz w:val="22"/>
        </w:rPr>
        <w:t xml:space="preserve">have </w:t>
      </w:r>
      <w:r w:rsidR="000306EB" w:rsidRPr="0092053E">
        <w:rPr>
          <w:rFonts w:cs="Times New Roman"/>
          <w:sz w:val="22"/>
        </w:rPr>
        <w:t>focus</w:t>
      </w:r>
      <w:r w:rsidR="003C7B7C">
        <w:rPr>
          <w:rFonts w:cs="Times New Roman"/>
          <w:sz w:val="22"/>
        </w:rPr>
        <w:t>ed</w:t>
      </w:r>
      <w:r w:rsidR="000306EB" w:rsidRPr="0092053E">
        <w:rPr>
          <w:rFonts w:cs="Times New Roman"/>
          <w:sz w:val="22"/>
        </w:rPr>
        <w:t xml:space="preserve"> on incorporating additional information</w:t>
      </w:r>
      <w:r w:rsidR="00C45EE7">
        <w:rPr>
          <w:rFonts w:cs="Times New Roman"/>
          <w:sz w:val="22"/>
        </w:rPr>
        <w:t xml:space="preserve"> to build better forecasting models</w:t>
      </w:r>
      <w:r w:rsidR="000306EB" w:rsidRPr="0092053E">
        <w:rPr>
          <w:rFonts w:cs="Times New Roman"/>
          <w:sz w:val="22"/>
        </w:rPr>
        <w:t xml:space="preserve">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Pr>
          <w:rFonts w:cs="Times New Roman"/>
          <w:sz w:val="22"/>
          <w:lang w:val="fr-FR"/>
        </w:rPr>
        <w:instrText xml:space="preserve"> ADDIN EN.CITE </w:instrText>
      </w:r>
      <w:r w:rsidR="004979ED">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Pr>
          <w:rFonts w:cs="Times New Roman"/>
          <w:sz w:val="22"/>
          <w:lang w:val="fr-FR"/>
        </w:rPr>
        <w:instrText xml:space="preserve"> ADDIN EN.CITE.DATA </w:instrText>
      </w:r>
      <w:r w:rsidR="004979ED">
        <w:rPr>
          <w:rFonts w:cs="Times New Roman"/>
          <w:sz w:val="22"/>
          <w:lang w:val="fr-FR"/>
        </w:rPr>
      </w:r>
      <w:r w:rsidR="004979ED">
        <w:rPr>
          <w:rFonts w:cs="Times New Roman"/>
          <w:sz w:val="22"/>
          <w:lang w:val="fr-FR"/>
        </w:rPr>
        <w:fldChar w:fldCharType="end"/>
      </w:r>
      <w:r w:rsidRPr="0092053E">
        <w:rPr>
          <w:rFonts w:cs="Times New Roman"/>
          <w:sz w:val="22"/>
          <w:lang w:val="fr-FR"/>
        </w:rPr>
      </w:r>
      <w:r w:rsidRPr="0092053E">
        <w:rPr>
          <w:rFonts w:cs="Times New Roman"/>
          <w:sz w:val="22"/>
          <w:lang w:val="fr-FR"/>
        </w:rPr>
        <w:fldChar w:fldCharType="separate"/>
      </w:r>
      <w:r w:rsidR="00330CC3">
        <w:rPr>
          <w:rFonts w:cs="Times New Roman"/>
          <w:noProof/>
          <w:sz w:val="22"/>
          <w:lang w:val="fr-FR"/>
        </w:rPr>
        <w:t>(e.g., Gür Ali et al., 2009; Huang et al., 2014; Ma et al., 2016)</w:t>
      </w:r>
      <w:r w:rsidRPr="0092053E">
        <w:rPr>
          <w:rFonts w:cs="Times New Roman"/>
          <w:sz w:val="22"/>
          <w:lang w:val="fr-FR"/>
        </w:rPr>
        <w:fldChar w:fldCharType="end"/>
      </w:r>
      <w:r w:rsidR="00302CC6" w:rsidRPr="006D68A1">
        <w:rPr>
          <w:rFonts w:cs="Times New Roman"/>
          <w:sz w:val="22"/>
        </w:rPr>
        <w:t xml:space="preserve">, </w:t>
      </w:r>
      <w:r w:rsidR="00C45EE7" w:rsidRPr="006D68A1">
        <w:rPr>
          <w:rFonts w:cs="Times New Roman"/>
          <w:sz w:val="22"/>
        </w:rPr>
        <w:t>but they</w:t>
      </w:r>
      <w:r w:rsidRPr="006D68A1">
        <w:rPr>
          <w:rFonts w:cs="Times New Roman"/>
          <w:sz w:val="22"/>
        </w:rPr>
        <w:t xml:space="preserve"> </w:t>
      </w:r>
      <w:r w:rsidRPr="0092053E">
        <w:rPr>
          <w:rFonts w:cs="Times New Roman"/>
          <w:sz w:val="22"/>
        </w:rPr>
        <w:t>assume the effect</w:t>
      </w:r>
      <w:r w:rsidR="00E029C0">
        <w:rPr>
          <w:rFonts w:cs="Times New Roman"/>
          <w:sz w:val="22"/>
        </w:rPr>
        <w:t>s</w:t>
      </w:r>
      <w:r w:rsidRPr="0092053E">
        <w:rPr>
          <w:rFonts w:cs="Times New Roman"/>
          <w:sz w:val="22"/>
        </w:rPr>
        <w:t xml:space="preserve">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r w:rsidRPr="0092053E">
        <w:rPr>
          <w:rFonts w:cs="Times New Roman"/>
          <w:sz w:val="22"/>
        </w:rPr>
        <w:t>change</w:t>
      </w:r>
      <w:r w:rsidR="00E029C0">
        <w:rPr>
          <w:rFonts w:cs="Times New Roman"/>
          <w:sz w:val="22"/>
        </w:rPr>
        <w:t>s</w:t>
      </w:r>
      <w:r w:rsidRPr="0092053E">
        <w:rPr>
          <w:rFonts w:cs="Times New Roman"/>
          <w:sz w:val="22"/>
        </w:rPr>
        <w:t xml:space="preserve"> in economic conditions</w:t>
      </w:r>
      <w:r w:rsidR="0031438C" w:rsidRPr="0092053E">
        <w:rPr>
          <w:rFonts w:cs="Times New Roman"/>
          <w:sz w:val="22"/>
        </w:rPr>
        <w:t xml:space="preserve">, </w:t>
      </w:r>
      <w:r w:rsidRPr="0092053E">
        <w:rPr>
          <w:rFonts w:cs="Times New Roman"/>
          <w:sz w:val="22"/>
        </w:rPr>
        <w:t>change</w:t>
      </w:r>
      <w:r w:rsidR="00842C49">
        <w:rPr>
          <w:rFonts w:cs="Times New Roman"/>
          <w:sz w:val="22"/>
        </w:rPr>
        <w:t>s</w:t>
      </w:r>
      <w:r w:rsidRPr="0092053E">
        <w:rPr>
          <w:rFonts w:cs="Times New Roman"/>
          <w:sz w:val="22"/>
        </w:rPr>
        <w:t xml:space="preserve"> </w:t>
      </w:r>
      <w:r w:rsidR="00DF1E12" w:rsidRPr="00C63D51">
        <w:rPr>
          <w:rFonts w:cs="Times New Roman"/>
          <w:noProof/>
          <w:sz w:val="22"/>
        </w:rPr>
        <w:t>in</w:t>
      </w:r>
      <w:r w:rsidR="0031438C" w:rsidRPr="0092053E">
        <w:rPr>
          <w:rFonts w:cs="Times New Roman"/>
          <w:sz w:val="22"/>
        </w:rPr>
        <w:t xml:space="preserve"> </w:t>
      </w:r>
      <w:r w:rsidRPr="0092053E">
        <w:rPr>
          <w:rFonts w:cs="Times New Roman"/>
          <w:sz w:val="22"/>
        </w:rPr>
        <w:t>consumer</w:t>
      </w:r>
      <w:r w:rsidR="0031438C" w:rsidRPr="0092053E">
        <w:rPr>
          <w:rFonts w:cs="Times New Roman"/>
          <w:sz w:val="22"/>
        </w:rPr>
        <w:t>s’</w:t>
      </w:r>
      <w:r w:rsidRPr="0092053E">
        <w:rPr>
          <w:rFonts w:cs="Times New Roman"/>
          <w:sz w:val="22"/>
        </w:rPr>
        <w:t xml:space="preserve"> taste</w:t>
      </w:r>
      <w:r w:rsidR="00842C49">
        <w:rPr>
          <w:rFonts w:cs="Times New Roman"/>
          <w:sz w:val="22"/>
        </w:rPr>
        <w:t>s</w:t>
      </w:r>
      <w:r w:rsidR="00DF1E12">
        <w:rPr>
          <w:rFonts w:cs="Times New Roman"/>
          <w:sz w:val="22"/>
        </w:rPr>
        <w:t xml:space="preserve">, </w:t>
      </w:r>
      <w:r w:rsidRPr="0092053E">
        <w:rPr>
          <w:rFonts w:cs="Times New Roman"/>
          <w:sz w:val="22"/>
        </w:rPr>
        <w:t>and new</w:t>
      </w:r>
      <w:r w:rsidR="00842C49">
        <w:rPr>
          <w:rFonts w:cs="Times New Roman"/>
          <w:sz w:val="22"/>
        </w:rPr>
        <w:t xml:space="preserve"> entrants into the market</w:t>
      </w:r>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92053E">
        <w:rPr>
          <w:rFonts w:cs="Times New Roman"/>
          <w:sz w:val="22"/>
        </w:rPr>
        <w:t>Thus, c</w:t>
      </w:r>
      <w:r w:rsidRPr="0092053E">
        <w:rPr>
          <w:rFonts w:cs="Times New Roman"/>
          <w:sz w:val="22"/>
        </w:rPr>
        <w:t>onventional models</w:t>
      </w:r>
      <w:r w:rsidR="00D62A4A" w:rsidRPr="0092053E">
        <w:rPr>
          <w:rFonts w:cs="Times New Roman"/>
          <w:sz w:val="22"/>
        </w:rPr>
        <w:t xml:space="preserve"> </w:t>
      </w:r>
      <w:r w:rsidR="00C45EE7">
        <w:rPr>
          <w:rFonts w:cs="Times New Roman"/>
          <w:sz w:val="22"/>
        </w:rPr>
        <w:t xml:space="preserve">that assume </w:t>
      </w:r>
      <w:r w:rsidR="0031438C" w:rsidRPr="00B96C6C">
        <w:rPr>
          <w:rFonts w:cs="Times New Roman"/>
          <w:noProof/>
          <w:sz w:val="22"/>
        </w:rPr>
        <w:t>constant</w:t>
      </w:r>
      <w:r w:rsidR="0031438C" w:rsidRPr="0092053E">
        <w:rPr>
          <w:rFonts w:cs="Times New Roman"/>
          <w:sz w:val="22"/>
        </w:rPr>
        <w:t xml:space="preserve"> effects of marketing activities </w:t>
      </w:r>
      <w:r w:rsidRPr="0092053E">
        <w:rPr>
          <w:rFonts w:cs="Times New Roman"/>
          <w:sz w:val="22"/>
        </w:rPr>
        <w:t>may be subject to the problem of structural change</w:t>
      </w:r>
      <w:r w:rsidR="00645499" w:rsidRPr="0092053E">
        <w:rPr>
          <w:rFonts w:cs="Times New Roman"/>
          <w:sz w:val="22"/>
        </w:rPr>
        <w:t xml:space="preserve">. 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173C65F0" w:rsidR="0074686A" w:rsidRPr="0092053E" w:rsidRDefault="00971633" w:rsidP="00821B1E">
      <w:pPr>
        <w:shd w:val="clear" w:color="auto" w:fill="FFFFFF" w:themeFill="background1"/>
        <w:spacing w:after="0" w:line="360" w:lineRule="auto"/>
        <w:rPr>
          <w:rFonts w:cs="Times New Roman"/>
          <w:sz w:val="22"/>
        </w:rPr>
      </w:pPr>
      <w:commentRangeStart w:id="65"/>
      <w:r w:rsidRPr="0092053E">
        <w:rPr>
          <w:rFonts w:cs="Times New Roman"/>
          <w:sz w:val="22"/>
        </w:rPr>
        <w:t xml:space="preserve">Table </w:t>
      </w:r>
      <w:r w:rsidR="005D32AC">
        <w:rPr>
          <w:rFonts w:cs="Times New Roman"/>
          <w:sz w:val="22"/>
        </w:rPr>
        <w:t>7</w:t>
      </w:r>
      <w:r w:rsidRPr="0092053E">
        <w:rPr>
          <w:rFonts w:cs="Times New Roman"/>
          <w:sz w:val="22"/>
        </w:rPr>
        <w:t>.</w:t>
      </w:r>
      <w:r w:rsidR="00501EA1" w:rsidRPr="0092053E">
        <w:rPr>
          <w:rFonts w:cs="Times New Roman"/>
          <w:sz w:val="22"/>
        </w:rPr>
        <w:t xml:space="preserve">   </w:t>
      </w:r>
      <w:commentRangeEnd w:id="65"/>
      <w:r w:rsidR="00842C49">
        <w:rPr>
          <w:rStyle w:val="CommentReference"/>
        </w:rPr>
        <w:commentReference w:id="65"/>
      </w:r>
      <w:r w:rsidRPr="0092053E">
        <w:rPr>
          <w:rFonts w:cs="Times New Roman"/>
          <w:sz w:val="22"/>
        </w:rPr>
        <w:t xml:space="preserve">The percentage reductions </w:t>
      </w:r>
      <w:r w:rsidR="00311A66" w:rsidRPr="0092053E">
        <w:rPr>
          <w:rFonts w:cs="Times New Roman"/>
          <w:sz w:val="22"/>
        </w:rPr>
        <w:t xml:space="preserve">of </w:t>
      </w:r>
      <w:r w:rsidRPr="0092053E">
        <w:rPr>
          <w:rFonts w:cs="Times New Roman"/>
          <w:sz w:val="22"/>
        </w:rPr>
        <w:t>different error measures</w:t>
      </w:r>
      <w:r w:rsidR="002E4F6E" w:rsidRPr="0092053E">
        <w:rPr>
          <w:rFonts w:cs="Times New Roman"/>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92053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92053E" w:rsidRDefault="0074686A" w:rsidP="00EB2422">
            <w:pPr>
              <w:spacing w:after="0" w:line="240" w:lineRule="auto"/>
              <w:jc w:val="center"/>
              <w:rPr>
                <w:rFonts w:eastAsia="Times New Roman" w:cs="Times New Roman"/>
                <w:b w:val="0"/>
                <w:sz w:val="22"/>
              </w:rPr>
            </w:pPr>
            <w:r w:rsidRPr="0092053E">
              <w:rPr>
                <w:rFonts w:eastAsia="Times New Roman" w:cs="Times New Roman"/>
                <w:b w:val="0"/>
                <w:sz w:val="22"/>
              </w:rPr>
              <w:t>Models</w:t>
            </w:r>
          </w:p>
        </w:tc>
        <w:tc>
          <w:tcPr>
            <w:tcW w:w="975" w:type="dxa"/>
            <w:shd w:val="clear" w:color="auto" w:fill="auto"/>
            <w:noWrap/>
            <w:hideMark/>
          </w:tcPr>
          <w:p w14:paraId="736A543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1180" w:type="dxa"/>
            <w:shd w:val="clear" w:color="auto" w:fill="auto"/>
            <w:noWrap/>
            <w:hideMark/>
          </w:tcPr>
          <w:p w14:paraId="512DA8B5"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1028" w:type="dxa"/>
            <w:shd w:val="clear" w:color="auto" w:fill="auto"/>
            <w:noWrap/>
            <w:hideMark/>
          </w:tcPr>
          <w:p w14:paraId="5FAE02CA"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1726" w:type="dxa"/>
            <w:shd w:val="clear" w:color="auto" w:fill="auto"/>
            <w:noWrap/>
            <w:hideMark/>
          </w:tcPr>
          <w:p w14:paraId="31ADF3D3" w14:textId="77777777" w:rsidR="0074686A" w:rsidRPr="002342A0"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noProof/>
                <w:sz w:val="22"/>
              </w:rPr>
              <w:t>AvgRelMAE</w:t>
            </w:r>
          </w:p>
        </w:tc>
        <w:tc>
          <w:tcPr>
            <w:tcW w:w="1657" w:type="dxa"/>
            <w:shd w:val="clear" w:color="auto" w:fill="auto"/>
            <w:noWrap/>
            <w:hideMark/>
          </w:tcPr>
          <w:p w14:paraId="796FA37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74686A" w:rsidRPr="0092053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ADL-own-EWC</w:t>
            </w:r>
          </w:p>
        </w:tc>
        <w:tc>
          <w:tcPr>
            <w:tcW w:w="975" w:type="dxa"/>
            <w:shd w:val="clear" w:color="auto" w:fill="auto"/>
            <w:noWrap/>
            <w:hideMark/>
          </w:tcPr>
          <w:p w14:paraId="6E533D39" w14:textId="316EC855"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-31.9%</w:t>
            </w:r>
          </w:p>
        </w:tc>
        <w:tc>
          <w:tcPr>
            <w:tcW w:w="1180" w:type="dxa"/>
            <w:shd w:val="clear" w:color="auto" w:fill="auto"/>
            <w:noWrap/>
            <w:hideMark/>
          </w:tcPr>
          <w:p w14:paraId="0A60B290" w14:textId="0DC0340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-13.6%</w:t>
            </w:r>
          </w:p>
        </w:tc>
        <w:tc>
          <w:tcPr>
            <w:tcW w:w="1028" w:type="dxa"/>
            <w:shd w:val="clear" w:color="auto" w:fill="auto"/>
            <w:noWrap/>
            <w:hideMark/>
          </w:tcPr>
          <w:p w14:paraId="3AAF05B8" w14:textId="004DBB1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-10.9%</w:t>
            </w:r>
          </w:p>
        </w:tc>
        <w:tc>
          <w:tcPr>
            <w:tcW w:w="1726" w:type="dxa"/>
            <w:shd w:val="clear" w:color="auto" w:fill="auto"/>
            <w:noWrap/>
            <w:hideMark/>
          </w:tcPr>
          <w:p w14:paraId="677B41A7" w14:textId="1C543CD2"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-13.5%</w:t>
            </w:r>
          </w:p>
        </w:tc>
        <w:tc>
          <w:tcPr>
            <w:tcW w:w="1657" w:type="dxa"/>
            <w:shd w:val="clear" w:color="auto" w:fill="auto"/>
            <w:noWrap/>
            <w:hideMark/>
          </w:tcPr>
          <w:p w14:paraId="7E928D63" w14:textId="3A5A73A3"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-31.0%</w:t>
            </w:r>
          </w:p>
        </w:tc>
      </w:tr>
      <w:tr w:rsidR="0074686A" w:rsidRPr="0092053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ADL-own-IC</w:t>
            </w:r>
          </w:p>
        </w:tc>
        <w:tc>
          <w:tcPr>
            <w:tcW w:w="975" w:type="dxa"/>
            <w:shd w:val="clear" w:color="auto" w:fill="auto"/>
            <w:noWrap/>
            <w:hideMark/>
          </w:tcPr>
          <w:p w14:paraId="067569DF" w14:textId="61CD6643"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-29.6%</w:t>
            </w:r>
          </w:p>
        </w:tc>
        <w:tc>
          <w:tcPr>
            <w:tcW w:w="1180" w:type="dxa"/>
            <w:shd w:val="clear" w:color="auto" w:fill="auto"/>
            <w:noWrap/>
            <w:hideMark/>
          </w:tcPr>
          <w:p w14:paraId="616B41D6" w14:textId="619E9712"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-13.4%</w:t>
            </w:r>
          </w:p>
        </w:tc>
        <w:tc>
          <w:tcPr>
            <w:tcW w:w="1028" w:type="dxa"/>
            <w:shd w:val="clear" w:color="auto" w:fill="auto"/>
            <w:noWrap/>
            <w:hideMark/>
          </w:tcPr>
          <w:p w14:paraId="6AC9A6ED" w14:textId="23FE751A"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5515B96C" w14:textId="5114C2D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-13.2%</w:t>
            </w:r>
          </w:p>
        </w:tc>
        <w:tc>
          <w:tcPr>
            <w:tcW w:w="1657" w:type="dxa"/>
            <w:shd w:val="clear" w:color="auto" w:fill="auto"/>
            <w:noWrap/>
            <w:hideMark/>
          </w:tcPr>
          <w:p w14:paraId="3D7750A8" w14:textId="7AE69F6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-29.7%</w:t>
            </w:r>
          </w:p>
        </w:tc>
      </w:tr>
      <w:tr w:rsidR="0074686A" w:rsidRPr="0092053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ADL-intra-EWC</w:t>
            </w:r>
          </w:p>
        </w:tc>
        <w:tc>
          <w:tcPr>
            <w:tcW w:w="975" w:type="dxa"/>
            <w:shd w:val="clear" w:color="auto" w:fill="auto"/>
            <w:noWrap/>
            <w:hideMark/>
          </w:tcPr>
          <w:p w14:paraId="7196FC41" w14:textId="6FBC07D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-33.4%</w:t>
            </w:r>
          </w:p>
        </w:tc>
        <w:tc>
          <w:tcPr>
            <w:tcW w:w="1180" w:type="dxa"/>
            <w:shd w:val="clear" w:color="auto" w:fill="auto"/>
            <w:noWrap/>
            <w:hideMark/>
          </w:tcPr>
          <w:p w14:paraId="485844B8" w14:textId="7A0F0C7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-14.2%</w:t>
            </w:r>
          </w:p>
        </w:tc>
        <w:tc>
          <w:tcPr>
            <w:tcW w:w="1028" w:type="dxa"/>
            <w:shd w:val="clear" w:color="auto" w:fill="auto"/>
            <w:noWrap/>
            <w:hideMark/>
          </w:tcPr>
          <w:p w14:paraId="7D513177" w14:textId="10369DE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2EE38E47" w14:textId="565599A6"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-14.0%</w:t>
            </w:r>
          </w:p>
        </w:tc>
        <w:tc>
          <w:tcPr>
            <w:tcW w:w="1657" w:type="dxa"/>
            <w:shd w:val="clear" w:color="auto" w:fill="auto"/>
            <w:noWrap/>
            <w:hideMark/>
          </w:tcPr>
          <w:p w14:paraId="6AD610EF" w14:textId="32E377BF"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-31.7%</w:t>
            </w:r>
          </w:p>
        </w:tc>
      </w:tr>
      <w:tr w:rsidR="00191393" w:rsidRPr="0092053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ADL-intra-IC</w:t>
            </w:r>
          </w:p>
        </w:tc>
        <w:tc>
          <w:tcPr>
            <w:tcW w:w="975" w:type="dxa"/>
            <w:shd w:val="clear" w:color="auto" w:fill="auto"/>
            <w:noWrap/>
            <w:hideMark/>
          </w:tcPr>
          <w:p w14:paraId="7B82A634" w14:textId="49B0335C"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-32.2%</w:t>
            </w:r>
          </w:p>
        </w:tc>
        <w:tc>
          <w:tcPr>
            <w:tcW w:w="1180" w:type="dxa"/>
            <w:shd w:val="clear" w:color="auto" w:fill="auto"/>
            <w:noWrap/>
            <w:hideMark/>
          </w:tcPr>
          <w:p w14:paraId="5E2F0E74" w14:textId="663CFAC7"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-14.1%</w:t>
            </w:r>
          </w:p>
        </w:tc>
        <w:tc>
          <w:tcPr>
            <w:tcW w:w="1028" w:type="dxa"/>
            <w:shd w:val="clear" w:color="auto" w:fill="auto"/>
            <w:noWrap/>
            <w:hideMark/>
          </w:tcPr>
          <w:p w14:paraId="4E4A51D4" w14:textId="214A3BF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-11.1%</w:t>
            </w:r>
          </w:p>
        </w:tc>
        <w:tc>
          <w:tcPr>
            <w:tcW w:w="1726" w:type="dxa"/>
            <w:shd w:val="clear" w:color="auto" w:fill="auto"/>
            <w:noWrap/>
            <w:hideMark/>
          </w:tcPr>
          <w:p w14:paraId="14321C1E" w14:textId="6C15D1B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-13.7%</w:t>
            </w:r>
          </w:p>
        </w:tc>
        <w:tc>
          <w:tcPr>
            <w:tcW w:w="1657" w:type="dxa"/>
            <w:shd w:val="clear" w:color="auto" w:fill="auto"/>
            <w:noWrap/>
            <w:hideMark/>
          </w:tcPr>
          <w:p w14:paraId="616D662A" w14:textId="3A61352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5F75505A" w:rsidR="00821B1E" w:rsidRPr="0092053E" w:rsidRDefault="00F80DDE" w:rsidP="00821B1E">
      <w:pPr>
        <w:shd w:val="clear" w:color="auto" w:fill="FFFFFF" w:themeFill="background1"/>
        <w:spacing w:after="0" w:line="360" w:lineRule="auto"/>
        <w:rPr>
          <w:rFonts w:cs="Times New Roman"/>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4213EF" w:rsidRPr="0092053E">
        <w:rPr>
          <w:rFonts w:cs="Times New Roman"/>
          <w:sz w:val="22"/>
        </w:rPr>
        <w:t xml:space="preserve">method </w:t>
      </w:r>
      <w:r w:rsidRPr="0092053E">
        <w:rPr>
          <w:rFonts w:cs="Times New Roman"/>
          <w:sz w:val="22"/>
        </w:rPr>
        <w:t xml:space="preserve">which </w:t>
      </w:r>
      <w:r w:rsidRPr="0092053E">
        <w:rPr>
          <w:rFonts w:cs="Times New Roman"/>
          <w:noProof/>
          <w:sz w:val="22"/>
        </w:rPr>
        <w:t xml:space="preserve">combines </w:t>
      </w:r>
      <w:r w:rsidR="0011574A">
        <w:rPr>
          <w:rFonts w:cs="Times New Roman"/>
          <w:sz w:val="22"/>
        </w:rPr>
        <w:t>the</w:t>
      </w:r>
      <w:r w:rsidR="00971633" w:rsidRPr="0092053E">
        <w:rPr>
          <w:rFonts w:cs="Times New Roman"/>
          <w:sz w:val="22"/>
        </w:rPr>
        <w:t xml:space="preserve"> forecasts </w:t>
      </w:r>
      <w:r w:rsidR="00403BBB">
        <w:rPr>
          <w:rFonts w:cs="Times New Roman"/>
          <w:sz w:val="22"/>
        </w:rPr>
        <w:t>generated by</w:t>
      </w:r>
      <w:r w:rsidR="00403BBB" w:rsidRPr="0092053E">
        <w:rPr>
          <w:rFonts w:cs="Times New Roman"/>
          <w:sz w:val="22"/>
        </w:rPr>
        <w:t xml:space="preserve"> </w:t>
      </w:r>
      <w:commentRangeStart w:id="66"/>
      <w:commentRangeEnd w:id="66"/>
      <w:r w:rsidR="001134F3">
        <w:rPr>
          <w:rStyle w:val="CommentReference"/>
        </w:rPr>
        <w:commentReference w:id="66"/>
      </w:r>
      <w:r w:rsidR="00971633" w:rsidRPr="0092053E">
        <w:rPr>
          <w:rFonts w:cs="Times New Roman"/>
          <w:sz w:val="22"/>
        </w:rPr>
        <w:t xml:space="preserve"> ADL-</w:t>
      </w:r>
      <w:r w:rsidR="00971633" w:rsidRPr="00843EA5">
        <w:rPr>
          <w:rFonts w:cs="Times New Roman"/>
          <w:noProof/>
          <w:sz w:val="22"/>
        </w:rPr>
        <w:t>intra</w:t>
      </w:r>
      <w:r w:rsidR="00971633" w:rsidRPr="0092053E">
        <w:rPr>
          <w:rFonts w:cs="Times New Roman"/>
          <w:noProof/>
          <w:sz w:val="22"/>
        </w:rPr>
        <w:t xml:space="preserve"> </w:t>
      </w:r>
      <w:r w:rsidR="00403BBB">
        <w:rPr>
          <w:rFonts w:cs="Times New Roman"/>
          <w:sz w:val="22"/>
        </w:rPr>
        <w:t>models</w:t>
      </w:r>
      <w:r w:rsidR="00403BBB" w:rsidRPr="0092053E">
        <w:rPr>
          <w:rFonts w:cs="Times New Roman"/>
          <w:sz w:val="22"/>
        </w:rPr>
        <w:t xml:space="preserve"> </w:t>
      </w:r>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forecast error variance</w:t>
      </w:r>
      <w:r w:rsidR="007E5347">
        <w:rPr>
          <w:rFonts w:cs="Times New Roman"/>
          <w:sz w:val="22"/>
        </w:rPr>
        <w:t xml:space="preserve"> </w:t>
      </w:r>
      <w:r w:rsidR="007E5347" w:rsidRPr="007E5347">
        <w:rPr>
          <w:rFonts w:cs="Times New Roman"/>
          <w:sz w:val="22"/>
        </w:rPr>
        <w:t>by changing the estimation window</w:t>
      </w:r>
      <w:r w:rsidR="00971633" w:rsidRPr="0092053E">
        <w:rPr>
          <w:rFonts w:cs="Times New Roman"/>
          <w:sz w:val="22"/>
        </w:rPr>
        <w:t xml:space="preserv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w:t>
      </w:r>
      <w:r w:rsidR="00842C49">
        <w:rPr>
          <w:rFonts w:cs="Times New Roman"/>
          <w:sz w:val="22"/>
        </w:rPr>
        <w:t xml:space="preserve">recent </w:t>
      </w:r>
      <w:r w:rsidR="00971633" w:rsidRPr="0092053E">
        <w:rPr>
          <w:rFonts w:cs="Times New Roman"/>
          <w:sz w:val="22"/>
        </w:rPr>
        <w:t xml:space="preserve">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are detected.</w:t>
      </w:r>
      <w:r w:rsidR="00311A66" w:rsidRPr="0092053E">
        <w:rPr>
          <w:rFonts w:cs="Times New Roman"/>
          <w:sz w:val="22"/>
        </w:rPr>
        <w:t xml:space="preserve"> </w:t>
      </w:r>
      <w:r w:rsidR="0078783F" w:rsidRPr="0092053E">
        <w:rPr>
          <w:rFonts w:cs="Times New Roman"/>
          <w:sz w:val="22"/>
        </w:rPr>
        <w:t xml:space="preserve">Our models significantly outperform the industrial practice method. </w:t>
      </w:r>
      <w:r w:rsidR="00311A66" w:rsidRPr="0092053E">
        <w:rPr>
          <w:rFonts w:cs="Times New Roman"/>
          <w:sz w:val="22"/>
        </w:rPr>
        <w:t xml:space="preserve">Table </w:t>
      </w:r>
      <w:r w:rsidR="005D32AC">
        <w:rPr>
          <w:rFonts w:cs="Times New Roman"/>
          <w:sz w:val="22"/>
        </w:rPr>
        <w:t>7</w:t>
      </w:r>
      <w:r w:rsidR="00311A66" w:rsidRPr="0092053E">
        <w:rPr>
          <w:rFonts w:cs="Times New Roman"/>
          <w:sz w:val="22"/>
        </w:rPr>
        <w:t xml:space="preserve">shows the </w:t>
      </w:r>
      <w:r w:rsidR="00AC5135">
        <w:rPr>
          <w:rFonts w:cs="Times New Roman"/>
          <w:sz w:val="22"/>
        </w:rPr>
        <w:t>forecasting improvement</w:t>
      </w:r>
      <w:r w:rsidR="007E5347">
        <w:rPr>
          <w:rFonts w:cs="Times New Roman"/>
          <w:sz w:val="22"/>
        </w:rPr>
        <w:t xml:space="preserve"> </w:t>
      </w:r>
      <w:commentRangeStart w:id="67"/>
      <w:r w:rsidR="00311A66" w:rsidRPr="0092053E">
        <w:rPr>
          <w:rFonts w:cs="Times New Roman"/>
          <w:sz w:val="22"/>
        </w:rPr>
        <w:t xml:space="preserve">by </w:t>
      </w:r>
      <w:commentRangeEnd w:id="67"/>
      <w:r w:rsidR="00C46E57">
        <w:rPr>
          <w:rStyle w:val="CommentReference"/>
        </w:rPr>
        <w:commentReference w:id="67"/>
      </w:r>
      <w:r w:rsidR="00311A66" w:rsidRPr="0092053E">
        <w:rPr>
          <w:rFonts w:cs="Times New Roman"/>
          <w:sz w:val="22"/>
        </w:rPr>
        <w:t>the ADL-</w:t>
      </w:r>
      <w:r w:rsidR="00311A66" w:rsidRPr="00843EA5">
        <w:rPr>
          <w:rFonts w:cs="Times New Roman"/>
          <w:noProof/>
          <w:sz w:val="22"/>
        </w:rPr>
        <w:t>intra</w:t>
      </w:r>
      <w:r w:rsidR="00311A66" w:rsidRPr="0092053E">
        <w:rPr>
          <w:rFonts w:cs="Times New Roman"/>
          <w:sz w:val="22"/>
        </w:rPr>
        <w:t xml:space="preserve">-EWC </w:t>
      </w:r>
      <w:r w:rsidR="00821B1E" w:rsidRPr="0092053E">
        <w:rPr>
          <w:rFonts w:cs="Times New Roman"/>
          <w:sz w:val="22"/>
        </w:rPr>
        <w:t xml:space="preserve">method </w:t>
      </w:r>
      <w:r w:rsidR="00311A66" w:rsidRPr="0092053E">
        <w:rPr>
          <w:rFonts w:cs="Times New Roman"/>
          <w:sz w:val="22"/>
        </w:rPr>
        <w:t xml:space="preserve">and the ADL-intra-IC model compared to the Base-lift method </w:t>
      </w:r>
      <w:r w:rsidR="00842C49">
        <w:rPr>
          <w:rFonts w:cs="Times New Roman"/>
          <w:sz w:val="22"/>
        </w:rPr>
        <w:t>averaged over a</w:t>
      </w:r>
      <w:del w:id="68" w:author="tao huang" w:date="2019-04-10T17:46:00Z">
        <w:r w:rsidR="00842C49" w:rsidDel="007D546B">
          <w:rPr>
            <w:rFonts w:cs="Times New Roman"/>
            <w:sz w:val="22"/>
          </w:rPr>
          <w:delText xml:space="preserve"> </w:delText>
        </w:r>
      </w:del>
      <w:r w:rsidR="00311A66" w:rsidRPr="0092053E">
        <w:rPr>
          <w:rFonts w:cs="Times New Roman"/>
          <w:sz w:val="22"/>
        </w:rPr>
        <w:t xml:space="preserve"> one</w:t>
      </w:r>
      <w:r w:rsidR="006550F5">
        <w:rPr>
          <w:rFonts w:cs="Times New Roman"/>
          <w:sz w:val="22"/>
        </w:rPr>
        <w:t>-</w:t>
      </w:r>
      <w:r w:rsidR="00311A66" w:rsidRPr="0092053E">
        <w:rPr>
          <w:rFonts w:cs="Times New Roman"/>
          <w:sz w:val="22"/>
        </w:rPr>
        <w:t>to</w:t>
      </w:r>
      <w:r w:rsidR="006550F5">
        <w:rPr>
          <w:rFonts w:cs="Times New Roman"/>
          <w:sz w:val="22"/>
        </w:rPr>
        <w:t>-</w:t>
      </w:r>
      <w:r w:rsidR="00311A66" w:rsidRPr="0092053E">
        <w:rPr>
          <w:rFonts w:cs="Times New Roman"/>
          <w:sz w:val="22"/>
        </w:rPr>
        <w:t>eight</w:t>
      </w:r>
      <w:r w:rsidR="001134F3">
        <w:rPr>
          <w:rFonts w:cs="Times New Roman"/>
          <w:sz w:val="22"/>
        </w:rPr>
        <w:t xml:space="preserve"> </w:t>
      </w:r>
      <w:r w:rsidR="00311A66" w:rsidRPr="0092053E">
        <w:rPr>
          <w:rFonts w:cs="Times New Roman"/>
          <w:sz w:val="22"/>
        </w:rPr>
        <w:t>week</w:t>
      </w:r>
      <w:r w:rsidR="00842C49">
        <w:rPr>
          <w:rFonts w:cs="Times New Roman"/>
          <w:sz w:val="22"/>
        </w:rPr>
        <w:t>s</w:t>
      </w:r>
      <w:r w:rsidR="006550F5">
        <w:rPr>
          <w:rFonts w:cs="Times New Roman"/>
          <w:sz w:val="22"/>
        </w:rPr>
        <w:t xml:space="preserve"> ahead</w:t>
      </w:r>
      <w:r w:rsidR="00311A66" w:rsidRPr="0092053E">
        <w:rPr>
          <w:rFonts w:cs="Times New Roman"/>
          <w:sz w:val="22"/>
        </w:rPr>
        <w:t xml:space="preserve"> forecast horizon. Specifically, </w:t>
      </w:r>
      <w:r w:rsidR="00821B1E" w:rsidRPr="0092053E">
        <w:rPr>
          <w:rFonts w:cs="Times New Roman"/>
          <w:sz w:val="22"/>
        </w:rPr>
        <w:t xml:space="preserve">by using </w:t>
      </w:r>
      <w:r w:rsidR="00842C49">
        <w:rPr>
          <w:rFonts w:cs="Times New Roman"/>
          <w:sz w:val="22"/>
        </w:rPr>
        <w:t xml:space="preserve">these methods </w:t>
      </w:r>
      <w:r w:rsidR="00821B1E" w:rsidRPr="0092053E">
        <w:rPr>
          <w:rFonts w:cs="Times New Roman"/>
          <w:sz w:val="22"/>
        </w:rPr>
        <w:t>we can reduce the MASE by 1</w:t>
      </w:r>
      <w:r w:rsidR="00191393" w:rsidRPr="0092053E">
        <w:rPr>
          <w:rFonts w:cs="Times New Roman"/>
          <w:sz w:val="22"/>
        </w:rPr>
        <w:t>1.0</w:t>
      </w:r>
      <w:r w:rsidR="00821B1E" w:rsidRPr="0092053E">
        <w:rPr>
          <w:rFonts w:cs="Times New Roman"/>
          <w:sz w:val="22"/>
        </w:rPr>
        <w:t>% and 1</w:t>
      </w:r>
      <w:r w:rsidR="00191393" w:rsidRPr="0092053E">
        <w:rPr>
          <w:rFonts w:cs="Times New Roman"/>
          <w:sz w:val="22"/>
        </w:rPr>
        <w:t>1.1</w:t>
      </w:r>
      <w:r w:rsidR="00821B1E" w:rsidRPr="0092053E">
        <w:rPr>
          <w:rFonts w:cs="Times New Roman"/>
          <w:sz w:val="22"/>
        </w:rPr>
        <w:t xml:space="preserve">% respectively compared to the Base-lift method. </w:t>
      </w:r>
      <w:r w:rsidR="0078783F" w:rsidRPr="0092053E">
        <w:rPr>
          <w:rFonts w:cs="Times New Roman"/>
          <w:sz w:val="22"/>
        </w:rPr>
        <w:t>W</w:t>
      </w:r>
      <w:r w:rsidR="00971633" w:rsidRPr="0092053E">
        <w:rPr>
          <w:rFonts w:cs="Times New Roman"/>
          <w:sz w:val="22"/>
        </w:rPr>
        <w:t xml:space="preserve">e have also evaluated the forecasting performance of the ADL-own-EWC </w:t>
      </w:r>
      <w:r w:rsidR="00821B1E" w:rsidRPr="0092053E">
        <w:rPr>
          <w:rFonts w:cs="Times New Roman"/>
          <w:sz w:val="22"/>
        </w:rPr>
        <w:t xml:space="preserve">method </w:t>
      </w:r>
      <w:r w:rsidR="00971633" w:rsidRPr="0092053E">
        <w:rPr>
          <w:rFonts w:cs="Times New Roman"/>
          <w:sz w:val="22"/>
        </w:rPr>
        <w:t xml:space="preserve">and the ADL-own-IC </w:t>
      </w:r>
      <w:r w:rsidR="00821B1E" w:rsidRPr="0092053E">
        <w:rPr>
          <w:rFonts w:cs="Times New Roman"/>
          <w:sz w:val="22"/>
        </w:rPr>
        <w:t>method</w:t>
      </w:r>
      <w:r w:rsidR="00971633" w:rsidRPr="0092053E">
        <w:rPr>
          <w:rFonts w:cs="Times New Roman"/>
          <w:sz w:val="22"/>
        </w:rPr>
        <w:t xml:space="preserve">. These methods are </w:t>
      </w:r>
      <w:r w:rsidR="00C2794B" w:rsidRPr="0092053E">
        <w:rPr>
          <w:rFonts w:cs="Times New Roman"/>
          <w:sz w:val="22"/>
        </w:rPr>
        <w:t>particularly</w:t>
      </w:r>
      <w:r w:rsidR="00971633" w:rsidRPr="0092053E">
        <w:rPr>
          <w:rFonts w:cs="Times New Roman"/>
          <w:sz w:val="22"/>
        </w:rPr>
        <w:t xml:space="preserve"> valuable to manufacturers </w:t>
      </w:r>
      <w:r w:rsidR="00BE1F97" w:rsidRPr="0092053E">
        <w:rPr>
          <w:rFonts w:cs="Times New Roman"/>
          <w:sz w:val="22"/>
        </w:rPr>
        <w:t>when</w:t>
      </w:r>
      <w:r w:rsidR="00971633" w:rsidRPr="0092053E">
        <w:rPr>
          <w:rFonts w:cs="Times New Roman"/>
          <w:sz w:val="22"/>
        </w:rPr>
        <w:t xml:space="preserve"> competitive promotional information </w:t>
      </w:r>
      <w:r w:rsidR="004133A6" w:rsidRPr="0092053E">
        <w:rPr>
          <w:rFonts w:cs="Times New Roman"/>
          <w:noProof/>
          <w:sz w:val="22"/>
        </w:rPr>
        <w:t>is</w:t>
      </w:r>
      <w:r w:rsidR="00BE1F97" w:rsidRPr="0092053E">
        <w:rPr>
          <w:rFonts w:cs="Times New Roman"/>
          <w:sz w:val="22"/>
        </w:rPr>
        <w:t xml:space="preserve"> not</w:t>
      </w:r>
      <w:r w:rsidR="00971633" w:rsidRPr="0092053E">
        <w:rPr>
          <w:rFonts w:cs="Times New Roman"/>
          <w:sz w:val="22"/>
        </w:rPr>
        <w:t xml:space="preserve"> available</w:t>
      </w:r>
      <w:r w:rsidR="003219C7">
        <w:rPr>
          <w:rFonts w:cs="Times New Roman"/>
          <w:sz w:val="22"/>
        </w:rPr>
        <w:t xml:space="preserve">. </w:t>
      </w:r>
      <w:r w:rsidR="000D30EB" w:rsidRPr="0092053E">
        <w:rPr>
          <w:rFonts w:cs="Times New Roman"/>
          <w:sz w:val="22"/>
        </w:rPr>
        <w:t>Tab</w:t>
      </w:r>
      <w:r w:rsidR="000D30EB" w:rsidRPr="002342A0">
        <w:rPr>
          <w:rFonts w:cs="Times New Roman"/>
          <w:sz w:val="22"/>
        </w:rPr>
        <w:t xml:space="preserve">le </w:t>
      </w:r>
      <w:r w:rsidR="00AC5135" w:rsidRPr="006D68A1">
        <w:rPr>
          <w:rFonts w:cs="Times New Roman"/>
          <w:sz w:val="22"/>
        </w:rPr>
        <w:t>7</w:t>
      </w:r>
      <w:r w:rsidR="0078783F" w:rsidRPr="002342A0">
        <w:rPr>
          <w:rFonts w:cs="Times New Roman"/>
          <w:sz w:val="22"/>
        </w:rPr>
        <w:t xml:space="preserve"> also</w:t>
      </w:r>
      <w:r w:rsidR="000D30EB" w:rsidRPr="0092053E">
        <w:rPr>
          <w:rFonts w:cs="Times New Roman"/>
          <w:sz w:val="22"/>
        </w:rPr>
        <w:t xml:space="preserve"> shows </w:t>
      </w:r>
      <w:proofErr w:type="gramStart"/>
      <w:r w:rsidR="000D30EB" w:rsidRPr="0092053E">
        <w:rPr>
          <w:rFonts w:cs="Times New Roman"/>
          <w:sz w:val="22"/>
        </w:rPr>
        <w:t xml:space="preserve">the </w:t>
      </w:r>
      <w:r w:rsidR="00AC5135">
        <w:rPr>
          <w:rFonts w:cs="Times New Roman"/>
          <w:sz w:val="22"/>
        </w:rPr>
        <w:t xml:space="preserve"> </w:t>
      </w:r>
      <w:r w:rsidR="0011574A">
        <w:rPr>
          <w:rFonts w:cs="Times New Roman"/>
          <w:sz w:val="22"/>
        </w:rPr>
        <w:t>forecasting</w:t>
      </w:r>
      <w:proofErr w:type="gramEnd"/>
      <w:r w:rsidR="0011574A">
        <w:rPr>
          <w:rFonts w:cs="Times New Roman"/>
          <w:sz w:val="22"/>
        </w:rPr>
        <w:t xml:space="preserve"> improvement</w:t>
      </w:r>
      <w:r w:rsidR="000D30EB" w:rsidRPr="0092053E">
        <w:rPr>
          <w:rFonts w:cs="Times New Roman"/>
          <w:sz w:val="22"/>
        </w:rPr>
        <w:t xml:space="preserve"> </w:t>
      </w:r>
      <w:commentRangeStart w:id="69"/>
      <w:r w:rsidR="000D30EB" w:rsidRPr="0092053E">
        <w:rPr>
          <w:rFonts w:cs="Times New Roman"/>
          <w:sz w:val="22"/>
        </w:rPr>
        <w:t xml:space="preserve">by </w:t>
      </w:r>
      <w:commentRangeEnd w:id="69"/>
      <w:r w:rsidR="00C46E57">
        <w:rPr>
          <w:rStyle w:val="CommentReference"/>
        </w:rPr>
        <w:commentReference w:id="69"/>
      </w:r>
      <w:r w:rsidR="000D30EB" w:rsidRPr="0092053E">
        <w:rPr>
          <w:rFonts w:cs="Times New Roman"/>
          <w:sz w:val="22"/>
        </w:rPr>
        <w:t xml:space="preserve">the ADL-own-EWC </w:t>
      </w:r>
      <w:r w:rsidR="00821B1E" w:rsidRPr="0092053E">
        <w:rPr>
          <w:rFonts w:cs="Times New Roman"/>
          <w:sz w:val="22"/>
        </w:rPr>
        <w:t xml:space="preserve">method </w:t>
      </w:r>
      <w:r w:rsidR="000D30EB" w:rsidRPr="0092053E">
        <w:rPr>
          <w:rFonts w:cs="Times New Roman"/>
          <w:sz w:val="22"/>
        </w:rPr>
        <w:t xml:space="preserve">and the ADL-own-IC </w:t>
      </w:r>
      <w:r w:rsidR="00821B1E" w:rsidRPr="0092053E">
        <w:rPr>
          <w:rFonts w:cs="Times New Roman"/>
          <w:sz w:val="22"/>
        </w:rPr>
        <w:t xml:space="preserve">method </w:t>
      </w:r>
      <w:r w:rsidR="000D30EB" w:rsidRPr="0092053E">
        <w:rPr>
          <w:rFonts w:cs="Times New Roman"/>
          <w:sz w:val="22"/>
        </w:rPr>
        <w:t xml:space="preserve">compared to the Base-lift method 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r w:rsidR="00842C49">
        <w:rPr>
          <w:rFonts w:cs="Times New Roman"/>
          <w:sz w:val="22"/>
        </w:rPr>
        <w:t>s</w:t>
      </w:r>
      <w:r w:rsidR="006550F5">
        <w:rPr>
          <w:rFonts w:cs="Times New Roman"/>
          <w:sz w:val="22"/>
        </w:rPr>
        <w:t xml:space="preserve"> ahead</w:t>
      </w:r>
      <w:r w:rsidR="006550F5" w:rsidRPr="0092053E">
        <w:rPr>
          <w:rFonts w:cs="Times New Roman"/>
          <w:sz w:val="22"/>
        </w:rPr>
        <w:t xml:space="preserve"> </w:t>
      </w:r>
      <w:r w:rsidR="000D30EB" w:rsidRPr="0092053E">
        <w:rPr>
          <w:rFonts w:cs="Times New Roman"/>
          <w:sz w:val="22"/>
        </w:rPr>
        <w:t>forecast horizon. Specifically, by using the ADL-</w:t>
      </w:r>
      <w:r w:rsidR="00821B1E" w:rsidRPr="0092053E">
        <w:rPr>
          <w:rFonts w:cs="Times New Roman"/>
          <w:noProof/>
          <w:sz w:val="22"/>
        </w:rPr>
        <w:t>own</w:t>
      </w:r>
      <w:r w:rsidR="000D30EB" w:rsidRPr="0092053E">
        <w:rPr>
          <w:rFonts w:cs="Times New Roman"/>
          <w:sz w:val="22"/>
        </w:rPr>
        <w:t xml:space="preserve">-EWC </w:t>
      </w:r>
      <w:r w:rsidR="00821B1E" w:rsidRPr="0092053E">
        <w:rPr>
          <w:rFonts w:cs="Times New Roman"/>
          <w:sz w:val="22"/>
        </w:rPr>
        <w:t>method and the ADL-</w:t>
      </w:r>
      <w:r w:rsidR="00821B1E" w:rsidRPr="0092053E">
        <w:rPr>
          <w:rFonts w:cs="Times New Roman"/>
          <w:noProof/>
          <w:sz w:val="22"/>
        </w:rPr>
        <w:t>own</w:t>
      </w:r>
      <w:r w:rsidR="00821B1E" w:rsidRPr="0092053E">
        <w:rPr>
          <w:rFonts w:cs="Times New Roman"/>
          <w:sz w:val="22"/>
        </w:rPr>
        <w:t>-IC method</w:t>
      </w:r>
      <w:r w:rsidR="000D30EB" w:rsidRPr="0092053E">
        <w:rPr>
          <w:rFonts w:cs="Times New Roman"/>
          <w:sz w:val="22"/>
        </w:rPr>
        <w:t>, we can reduce the MASE by 10.</w:t>
      </w:r>
      <w:r w:rsidR="00191393" w:rsidRPr="0092053E">
        <w:rPr>
          <w:rFonts w:cs="Times New Roman"/>
          <w:sz w:val="22"/>
        </w:rPr>
        <w:t>9</w:t>
      </w:r>
      <w:r w:rsidR="000D30EB" w:rsidRPr="0092053E">
        <w:rPr>
          <w:rFonts w:cs="Times New Roman"/>
          <w:sz w:val="22"/>
        </w:rPr>
        <w:t xml:space="preserve">% </w:t>
      </w:r>
      <w:r w:rsidR="00821B1E" w:rsidRPr="0092053E">
        <w:rPr>
          <w:rFonts w:cs="Times New Roman"/>
          <w:sz w:val="22"/>
        </w:rPr>
        <w:t xml:space="preserve">and </w:t>
      </w:r>
      <w:r w:rsidR="00191393" w:rsidRPr="0092053E">
        <w:rPr>
          <w:rFonts w:cs="Times New Roman"/>
          <w:sz w:val="22"/>
        </w:rPr>
        <w:t>11.0</w:t>
      </w:r>
      <w:r w:rsidR="00821B1E" w:rsidRPr="0092053E">
        <w:rPr>
          <w:rFonts w:cs="Times New Roman"/>
          <w:sz w:val="22"/>
        </w:rPr>
        <w:t xml:space="preserve">% respectively </w:t>
      </w:r>
      <w:r w:rsidR="000D30EB" w:rsidRPr="0092053E">
        <w:rPr>
          <w:rFonts w:cs="Times New Roman"/>
          <w:sz w:val="22"/>
        </w:rPr>
        <w:t>compared to the Base-lift method.</w:t>
      </w:r>
      <w:r w:rsidR="00E04AAD" w:rsidRPr="0092053E">
        <w:rPr>
          <w:rFonts w:cs="Times New Roman"/>
          <w:sz w:val="22"/>
        </w:rPr>
        <w:t xml:space="preserve"> </w:t>
      </w:r>
      <w:r w:rsidR="00821B1E" w:rsidRPr="0092053E">
        <w:rPr>
          <w:rFonts w:cs="Times New Roman"/>
          <w:sz w:val="22"/>
        </w:rPr>
        <w:t xml:space="preserve">The improvements are consistent across </w:t>
      </w:r>
      <w:r w:rsidR="00EC6425" w:rsidRPr="0092053E">
        <w:rPr>
          <w:rFonts w:cs="Times New Roman"/>
          <w:sz w:val="22"/>
        </w:rPr>
        <w:t>different fo</w:t>
      </w:r>
      <w:r w:rsidR="00821B1E" w:rsidRPr="0092053E">
        <w:rPr>
          <w:rFonts w:cs="Times New Roman"/>
          <w:sz w:val="22"/>
        </w:rPr>
        <w:t>recast horizons</w:t>
      </w:r>
      <w:r w:rsidR="00EC6425" w:rsidRPr="0092053E">
        <w:rPr>
          <w:rFonts w:cs="Times New Roman"/>
          <w:sz w:val="22"/>
        </w:rPr>
        <w:t xml:space="preserve"> and</w:t>
      </w:r>
      <w:r w:rsidR="00821B1E" w:rsidRPr="0092053E">
        <w:rPr>
          <w:rFonts w:cs="Times New Roman"/>
          <w:sz w:val="22"/>
        </w:rPr>
        <w:t xml:space="preserve"> such improvements in accuracy are estimated to translate into a similar improvement in </w:t>
      </w:r>
      <w:r w:rsidR="002642FE" w:rsidRPr="0092053E">
        <w:rPr>
          <w:rFonts w:cs="Times New Roman"/>
          <w:sz w:val="22"/>
        </w:rPr>
        <w:t>profits</w:t>
      </w:r>
      <w:r w:rsidR="00EE19AF" w:rsidRPr="0092053E">
        <w:rPr>
          <w:rFonts w:cs="Times New Roman"/>
          <w:sz w:val="22"/>
        </w:rPr>
        <w:t xml:space="preserve"> </w:t>
      </w:r>
      <w:r w:rsidR="00EE19AF" w:rsidRPr="0092053E">
        <w:rPr>
          <w:rFonts w:cs="Times New Roman"/>
          <w:sz w:val="22"/>
        </w:rPr>
        <w:fldChar w:fldCharType="begin"/>
      </w:r>
      <w:r w:rsidR="004979ED">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92053E">
        <w:rPr>
          <w:rFonts w:cs="Times New Roman"/>
          <w:sz w:val="22"/>
        </w:rPr>
        <w:fldChar w:fldCharType="separate"/>
      </w:r>
      <w:r w:rsidR="00330CC3">
        <w:rPr>
          <w:rFonts w:cs="Times New Roman"/>
          <w:noProof/>
          <w:sz w:val="22"/>
        </w:rPr>
        <w:t>(Kremer, 2015)</w:t>
      </w:r>
      <w:r w:rsidR="00EE19AF" w:rsidRPr="0092053E">
        <w:rPr>
          <w:rFonts w:cs="Times New Roman"/>
          <w:sz w:val="22"/>
        </w:rPr>
        <w:fldChar w:fldCharType="end"/>
      </w:r>
      <w:r w:rsidR="00821B1E" w:rsidRPr="0092053E">
        <w:rPr>
          <w:rFonts w:cs="Times New Roman"/>
          <w:sz w:val="22"/>
        </w:rPr>
        <w:t>.</w:t>
      </w:r>
      <w:r w:rsidR="00792369" w:rsidRPr="0092053E">
        <w:rPr>
          <w:rFonts w:cs="Times New Roman"/>
          <w:sz w:val="22"/>
        </w:rPr>
        <w:t xml:space="preserve"> In this study, we also compare the forecasting performance of </w:t>
      </w:r>
      <w:r w:rsidR="00E5137B" w:rsidRPr="0092053E">
        <w:rPr>
          <w:rFonts w:cs="Times New Roman"/>
          <w:sz w:val="22"/>
        </w:rPr>
        <w:lastRenderedPageBreak/>
        <w:t xml:space="preserve">our proposed </w:t>
      </w:r>
      <w:r w:rsidR="00792369" w:rsidRPr="0092053E">
        <w:rPr>
          <w:rFonts w:cs="Times New Roman"/>
          <w:sz w:val="22"/>
        </w:rPr>
        <w:t>method</w:t>
      </w:r>
      <w:r w:rsidR="00E5137B" w:rsidRPr="0092053E">
        <w:rPr>
          <w:rFonts w:cs="Times New Roman"/>
          <w:sz w:val="22"/>
        </w:rPr>
        <w:t>s</w:t>
      </w:r>
      <w:r w:rsidR="00792369" w:rsidRPr="0092053E">
        <w:rPr>
          <w:rFonts w:cs="Times New Roman"/>
          <w:sz w:val="22"/>
        </w:rPr>
        <w:t xml:space="preserve"> with </w:t>
      </w:r>
      <w:r w:rsidR="00E5137B" w:rsidRPr="0092053E">
        <w:rPr>
          <w:rFonts w:cs="Times New Roman"/>
          <w:sz w:val="22"/>
        </w:rPr>
        <w:t xml:space="preserve">conventional econometric models which have similar specifications but overlook the structural change problem. </w:t>
      </w:r>
      <w:r w:rsidR="0011574A">
        <w:rPr>
          <w:rFonts w:cs="Times New Roman"/>
          <w:sz w:val="22"/>
        </w:rPr>
        <w:t>T</w:t>
      </w:r>
      <w:r w:rsidR="00E5137B" w:rsidRPr="0092053E">
        <w:rPr>
          <w:rFonts w:cs="Times New Roman"/>
          <w:sz w:val="22"/>
        </w:rPr>
        <w:t>he ADL-</w:t>
      </w:r>
      <w:r w:rsidR="00E5137B" w:rsidRPr="00843EA5">
        <w:rPr>
          <w:rFonts w:cs="Times New Roman"/>
          <w:noProof/>
          <w:sz w:val="22"/>
        </w:rPr>
        <w:t>intra</w:t>
      </w:r>
      <w:r w:rsidR="00E5137B" w:rsidRPr="0092053E">
        <w:rPr>
          <w:rFonts w:cs="Times New Roman"/>
          <w:sz w:val="22"/>
        </w:rPr>
        <w:t>-EWC method and the ADL-</w:t>
      </w:r>
      <w:r w:rsidR="00E5137B" w:rsidRPr="0092053E">
        <w:rPr>
          <w:rFonts w:cs="Times New Roman"/>
          <w:noProof/>
          <w:sz w:val="22"/>
        </w:rPr>
        <w:t>intra</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843EA5">
        <w:rPr>
          <w:rFonts w:cs="Times New Roman"/>
          <w:noProof/>
          <w:sz w:val="22"/>
        </w:rPr>
        <w:t>intra</w:t>
      </w:r>
      <w:r w:rsidR="00E5137B" w:rsidRPr="0092053E">
        <w:rPr>
          <w:rFonts w:cs="Times New Roman"/>
          <w:sz w:val="22"/>
        </w:rPr>
        <w:t xml:space="preserve"> model, and the ADL-</w:t>
      </w:r>
      <w:r w:rsidR="00E5137B" w:rsidRPr="0092053E">
        <w:rPr>
          <w:rFonts w:cs="Times New Roman"/>
          <w:noProof/>
          <w:sz w:val="22"/>
        </w:rPr>
        <w:t>own</w:t>
      </w:r>
      <w:r w:rsidR="00E5137B" w:rsidRPr="0092053E">
        <w:rPr>
          <w:rFonts w:cs="Times New Roman"/>
          <w:sz w:val="22"/>
        </w:rPr>
        <w:t>-EWC method and the ADL-</w:t>
      </w:r>
      <w:r w:rsidR="00E5137B" w:rsidRPr="0092053E">
        <w:rPr>
          <w:rFonts w:cs="Times New Roman"/>
          <w:noProof/>
          <w:sz w:val="22"/>
        </w:rPr>
        <w:t>own</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92053E">
        <w:rPr>
          <w:rFonts w:cs="Times New Roman"/>
          <w:noProof/>
          <w:sz w:val="22"/>
        </w:rPr>
        <w:t>own</w:t>
      </w:r>
      <w:r w:rsidR="00E5137B" w:rsidRPr="0092053E">
        <w:rPr>
          <w:rFonts w:cs="Times New Roman"/>
          <w:sz w:val="22"/>
        </w:rPr>
        <w:t xml:space="preserve"> model. </w:t>
      </w:r>
      <w:r w:rsidR="00CD7A07" w:rsidRPr="0092053E">
        <w:rPr>
          <w:rFonts w:cs="Times New Roman"/>
          <w:sz w:val="22"/>
        </w:rPr>
        <w:t xml:space="preserve">We </w:t>
      </w:r>
      <w:commentRangeStart w:id="70"/>
      <w:r w:rsidR="00CD7A07" w:rsidRPr="00C63D51">
        <w:rPr>
          <w:rFonts w:cs="Times New Roman"/>
          <w:noProof/>
          <w:sz w:val="22"/>
        </w:rPr>
        <w:t>conduct</w:t>
      </w:r>
      <w:r w:rsidR="00C45EE7" w:rsidRPr="00C63D51">
        <w:rPr>
          <w:rFonts w:cs="Times New Roman"/>
          <w:noProof/>
          <w:sz w:val="22"/>
        </w:rPr>
        <w:t xml:space="preserve"> </w:t>
      </w:r>
      <w:commentRangeEnd w:id="70"/>
      <w:r w:rsidR="00C46E57">
        <w:rPr>
          <w:rStyle w:val="CommentReference"/>
        </w:rPr>
        <w:commentReference w:id="70"/>
      </w:r>
      <w:r w:rsidR="00CD7A07" w:rsidRPr="00C63D51">
        <w:rPr>
          <w:rFonts w:cs="Times New Roman"/>
          <w:noProof/>
          <w:sz w:val="22"/>
        </w:rPr>
        <w:t>the</w:t>
      </w:r>
      <w:r w:rsidR="00CD7A07" w:rsidRPr="0092053E">
        <w:rPr>
          <w:rFonts w:cs="Times New Roman"/>
          <w:sz w:val="22"/>
        </w:rPr>
        <w:t xml:space="preserve"> comparison to</w:t>
      </w:r>
      <w:r w:rsidR="00E5137B" w:rsidRPr="0092053E">
        <w:rPr>
          <w:rFonts w:cs="Times New Roman"/>
          <w:sz w:val="22"/>
        </w:rPr>
        <w:t xml:space="preserve"> highlight the benefit of taking into account the problem of structural </w:t>
      </w:r>
      <w:r w:rsidR="00E5137B" w:rsidRPr="00DA36E4">
        <w:rPr>
          <w:rFonts w:cs="Times New Roman"/>
          <w:sz w:val="22"/>
        </w:rPr>
        <w:t>change</w:t>
      </w:r>
      <w:r w:rsidR="00CD7A07" w:rsidRPr="00DA36E4">
        <w:rPr>
          <w:rFonts w:cs="Times New Roman"/>
          <w:sz w:val="22"/>
        </w:rPr>
        <w:t xml:space="preserve"> </w:t>
      </w:r>
      <w:r w:rsidR="00243B59">
        <w:rPr>
          <w:rFonts w:cs="Times New Roman"/>
          <w:sz w:val="22"/>
        </w:rPr>
        <w:t>as</w:t>
      </w:r>
      <w:r w:rsidR="00243B59" w:rsidRPr="00DA36E4">
        <w:rPr>
          <w:rFonts w:cs="Times New Roman"/>
          <w:sz w:val="22"/>
        </w:rPr>
        <w:t xml:space="preserve"> </w:t>
      </w:r>
      <w:r w:rsidR="0011574A" w:rsidRPr="00842C49">
        <w:rPr>
          <w:rFonts w:cs="Times New Roman"/>
          <w:sz w:val="22"/>
        </w:rPr>
        <w:t xml:space="preserve">some </w:t>
      </w:r>
      <w:r w:rsidR="00E5137B" w:rsidRPr="00DA36E4">
        <w:rPr>
          <w:rFonts w:cs="Times New Roman"/>
          <w:sz w:val="22"/>
        </w:rPr>
        <w:t xml:space="preserve">industrial practitioners </w:t>
      </w:r>
      <w:r w:rsidR="00993664">
        <w:rPr>
          <w:rFonts w:cs="Times New Roman"/>
          <w:sz w:val="22"/>
        </w:rPr>
        <w:t>have tried</w:t>
      </w:r>
      <w:r w:rsidR="00993664" w:rsidRPr="00DA36E4">
        <w:rPr>
          <w:rFonts w:cs="Times New Roman"/>
          <w:sz w:val="22"/>
        </w:rPr>
        <w:t xml:space="preserve"> </w:t>
      </w:r>
      <w:r w:rsidR="00E5137B" w:rsidRPr="00DA36E4">
        <w:rPr>
          <w:rFonts w:cs="Times New Roman"/>
          <w:sz w:val="22"/>
        </w:rPr>
        <w:t>to take advantage of conventional econometric models</w:t>
      </w:r>
      <w:r w:rsidR="00C004D9">
        <w:rPr>
          <w:rFonts w:cs="Times New Roman"/>
          <w:sz w:val="22"/>
        </w:rPr>
        <w:t xml:space="preserve"> </w:t>
      </w:r>
      <w:r w:rsidR="00C004D9">
        <w:rPr>
          <w:rFonts w:cs="Times New Roman"/>
          <w:sz w:val="22"/>
        </w:rPr>
        <w:fldChar w:fldCharType="begin"/>
      </w:r>
      <w:r w:rsidR="00E57B0D">
        <w:rPr>
          <w:rFonts w:cs="Times New Roman"/>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004D9">
        <w:rPr>
          <w:rFonts w:cs="Times New Roman"/>
          <w:sz w:val="22"/>
        </w:rPr>
        <w:fldChar w:fldCharType="separate"/>
      </w:r>
      <w:r w:rsidR="00E57B0D">
        <w:rPr>
          <w:rFonts w:cs="Times New Roman"/>
          <w:noProof/>
          <w:sz w:val="22"/>
        </w:rPr>
        <w:t>(Fildes, Ma, et al., 2018)</w:t>
      </w:r>
      <w:r w:rsidR="00C004D9">
        <w:rPr>
          <w:rFonts w:cs="Times New Roman"/>
          <w:sz w:val="22"/>
        </w:rPr>
        <w:fldChar w:fldCharType="end"/>
      </w:r>
      <w:r w:rsidR="00E5137B" w:rsidRPr="00DA36E4">
        <w:rPr>
          <w:rFonts w:cs="Times New Roman"/>
          <w:sz w:val="22"/>
        </w:rPr>
        <w:t>.</w:t>
      </w:r>
    </w:p>
    <w:p w14:paraId="2429957E" w14:textId="0A36ECFB" w:rsidR="00243B59" w:rsidRPr="0092053E" w:rsidDel="00E57B0D" w:rsidRDefault="00E57B0D" w:rsidP="00971633">
      <w:pPr>
        <w:shd w:val="clear" w:color="auto" w:fill="FFFFFF" w:themeFill="background1"/>
        <w:spacing w:after="0" w:line="360" w:lineRule="auto"/>
        <w:rPr>
          <w:del w:id="71" w:author="tao huang" w:date="2019-04-10T17:26:00Z"/>
          <w:rFonts w:cs="Times New Roman"/>
          <w:sz w:val="22"/>
        </w:rPr>
      </w:pPr>
      <w:del w:id="72" w:author="tao huang" w:date="2019-04-10T17:26:00Z">
        <w:r w:rsidDel="00E57B0D">
          <w:rPr>
            <w:rFonts w:cs="Times New Roman"/>
            <w:sz w:val="22"/>
          </w:rPr>
          <w:fldChar w:fldCharType="begin"/>
        </w:r>
        <w:r w:rsidDel="00E57B0D">
          <w:rPr>
            <w:rFonts w:cs="Times New Roman"/>
            <w:sz w:val="22"/>
          </w:rPr>
          <w:delInstrText xml:space="preserve"> ADDIN EN.CITE &lt;EndNote&gt;&lt;Cite&gt;&lt;Author&gt;Fildes&lt;/Author&gt;&lt;Year&gt;2009&lt;/Year&gt;&lt;RecNum&gt;421&lt;/RecNum&gt;&lt;DisplayText&gt;(Fildes et al., 2009)&lt;/DisplayText&gt;&lt;record&gt;&lt;rec-number&gt;421&lt;/rec-number&gt;&lt;foreign-keys&gt;&lt;key app="EN" db-id="fwzpfdt205x9v6eprsvv25dpxftedxv0z0a9" timestamp="0"&gt;421&lt;/key&gt;&lt;/foreign-keys&gt;&lt;ref-type name="Journal Article"&gt;17&lt;/ref-type&gt;&lt;contributors&gt;&lt;authors&gt;&lt;author&gt;Robert Fildes&lt;/author&gt;&lt;author&gt;Goodwin,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delInstrText>
        </w:r>
        <w:r w:rsidDel="00E57B0D">
          <w:rPr>
            <w:rFonts w:cs="Times New Roman"/>
            <w:sz w:val="22"/>
          </w:rPr>
          <w:fldChar w:fldCharType="separate"/>
        </w:r>
        <w:r w:rsidDel="00E57B0D">
          <w:rPr>
            <w:rFonts w:cs="Times New Roman"/>
            <w:noProof/>
            <w:sz w:val="22"/>
          </w:rPr>
          <w:delText>(Fildes et al., 2009)</w:delText>
        </w:r>
        <w:r w:rsidDel="00E57B0D">
          <w:rPr>
            <w:rFonts w:cs="Times New Roman"/>
            <w:sz w:val="22"/>
          </w:rPr>
          <w:fldChar w:fldCharType="end"/>
        </w:r>
      </w:del>
    </w:p>
    <w:p w14:paraId="4F203A23" w14:textId="3E1512C1" w:rsidR="0078783F" w:rsidRPr="00B20DBF" w:rsidRDefault="00FD082F" w:rsidP="0078783F">
      <w:pPr>
        <w:shd w:val="clear" w:color="auto" w:fill="FFFFFF" w:themeFill="background1"/>
        <w:spacing w:after="0" w:line="360" w:lineRule="auto"/>
        <w:rPr>
          <w:rFonts w:cs="Times New Roman"/>
          <w:sz w:val="22"/>
        </w:rPr>
      </w:pPr>
      <w:r>
        <w:rPr>
          <w:rFonts w:cs="Times New Roman"/>
          <w:sz w:val="22"/>
        </w:rPr>
        <w:t>W</w:t>
      </w:r>
      <w:r w:rsidR="0078783F" w:rsidRPr="0092053E">
        <w:rPr>
          <w:rFonts w:cs="Times New Roman"/>
          <w:sz w:val="22"/>
        </w:rPr>
        <w:t xml:space="preserve">e </w:t>
      </w:r>
      <w:r>
        <w:rPr>
          <w:rFonts w:cs="Times New Roman"/>
          <w:sz w:val="22"/>
        </w:rPr>
        <w:t xml:space="preserve">also </w:t>
      </w:r>
      <w:r w:rsidR="0078783F" w:rsidRPr="0092053E">
        <w:rPr>
          <w:rFonts w:cs="Times New Roman"/>
          <w:sz w:val="22"/>
        </w:rPr>
        <w:t xml:space="preserve">evaluate the models’ forecasting performance depending on </w:t>
      </w:r>
      <w:r w:rsidR="00842C49">
        <w:rPr>
          <w:rFonts w:cs="Times New Roman"/>
          <w:sz w:val="22"/>
        </w:rPr>
        <w:t xml:space="preserve">whether </w:t>
      </w:r>
      <w:r w:rsidR="0078783F" w:rsidRPr="0092053E">
        <w:rPr>
          <w:rFonts w:cs="Times New Roman"/>
          <w:sz w:val="22"/>
        </w:rPr>
        <w:t xml:space="preserve">the focal product is </w:t>
      </w:r>
      <w:r w:rsidR="0078783F" w:rsidRPr="0092053E">
        <w:rPr>
          <w:rFonts w:cs="Times New Roman"/>
          <w:noProof/>
          <w:sz w:val="22"/>
        </w:rPr>
        <w:t>being promoted</w:t>
      </w:r>
      <w:r w:rsidR="0078783F" w:rsidRPr="0092053E">
        <w:rPr>
          <w:rFonts w:cs="Times New Roman"/>
          <w:sz w:val="22"/>
        </w:rPr>
        <w:t>. We find that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B40BB0" w:rsidRPr="0092053E">
        <w:rPr>
          <w:rFonts w:cs="Times New Roman"/>
          <w:sz w:val="22"/>
        </w:rPr>
        <w:t xml:space="preserve">method </w:t>
      </w:r>
      <w:r w:rsidR="00971633" w:rsidRPr="0092053E">
        <w:rPr>
          <w:rFonts w:cs="Times New Roman"/>
          <w:sz w:val="22"/>
        </w:rPr>
        <w:t>has the best performance for the promoted forecast period</w:t>
      </w:r>
      <w:r w:rsidR="0078783F" w:rsidRPr="0092053E">
        <w:rPr>
          <w:rFonts w:cs="Times New Roman"/>
          <w:sz w:val="22"/>
        </w:rPr>
        <w:t xml:space="preserve"> and </w:t>
      </w:r>
      <w:r w:rsidR="00797F5B">
        <w:rPr>
          <w:rFonts w:cs="Times New Roman"/>
          <w:sz w:val="22"/>
        </w:rPr>
        <w:t xml:space="preserve">that </w:t>
      </w:r>
      <w:r w:rsidR="00971633" w:rsidRPr="0092053E">
        <w:rPr>
          <w:rFonts w:cs="Times New Roman"/>
          <w:sz w:val="22"/>
        </w:rPr>
        <w:t>the ADL-</w:t>
      </w:r>
      <w:r w:rsidR="00971633" w:rsidRPr="0092053E">
        <w:rPr>
          <w:rFonts w:cs="Times New Roman"/>
          <w:noProof/>
          <w:sz w:val="22"/>
        </w:rPr>
        <w:t>intra</w:t>
      </w:r>
      <w:r w:rsidR="00971633" w:rsidRPr="0092053E">
        <w:rPr>
          <w:rFonts w:cs="Times New Roman"/>
          <w:sz w:val="22"/>
        </w:rPr>
        <w:t xml:space="preserve">-IC </w:t>
      </w:r>
      <w:r w:rsidR="00B40BB0" w:rsidRPr="0092053E">
        <w:rPr>
          <w:rFonts w:cs="Times New Roman"/>
          <w:sz w:val="22"/>
        </w:rPr>
        <w:t xml:space="preserve">method </w:t>
      </w:r>
      <w:r w:rsidR="00971633" w:rsidRPr="0092053E">
        <w:rPr>
          <w:rFonts w:cs="Times New Roman"/>
          <w:sz w:val="22"/>
        </w:rPr>
        <w:t xml:space="preserve">dominates the non-promoted forecast period. </w:t>
      </w:r>
      <w:r w:rsidR="00971633" w:rsidRPr="0092053E">
        <w:rPr>
          <w:rFonts w:cs="Times New Roman"/>
          <w:noProof/>
          <w:sz w:val="22"/>
        </w:rPr>
        <w:t>We, therefore,</w:t>
      </w:r>
      <w:r w:rsidR="00D2536A" w:rsidRPr="0092053E">
        <w:rPr>
          <w:rFonts w:cs="Times New Roman"/>
          <w:sz w:val="22"/>
        </w:rPr>
        <w:t xml:space="preserve"> forge </w:t>
      </w:r>
      <w:r w:rsidR="00971633" w:rsidRPr="0092053E">
        <w:rPr>
          <w:rFonts w:cs="Times New Roman"/>
          <w:sz w:val="22"/>
        </w:rPr>
        <w:t>a</w:t>
      </w:r>
      <w:r w:rsidR="00EA1D41" w:rsidRPr="0092053E">
        <w:rPr>
          <w:rFonts w:cs="Times New Roman"/>
          <w:sz w:val="22"/>
        </w:rPr>
        <w:t>n</w:t>
      </w:r>
      <w:r w:rsidR="00971633"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843EA5">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w:t>
      </w:r>
      <w:r w:rsidR="002256BC" w:rsidRPr="0092053E">
        <w:rPr>
          <w:rFonts w:cs="Times New Roman"/>
          <w:sz w:val="22"/>
        </w:rPr>
        <w:t>SKU</w:t>
      </w:r>
      <w:r w:rsidR="002256BC">
        <w:rPr>
          <w:rFonts w:cs="Times New Roman"/>
          <w:sz w:val="22"/>
        </w:rPr>
        <w:t>s</w:t>
      </w:r>
      <w:r w:rsidR="002256BC" w:rsidRPr="0092053E">
        <w:rPr>
          <w:rFonts w:cs="Times New Roman"/>
          <w:sz w:val="22"/>
        </w:rPr>
        <w:t xml:space="preserve"> </w:t>
      </w:r>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92053E">
        <w:rPr>
          <w:rFonts w:cs="Times New Roman"/>
          <w:noProof/>
          <w:sz w:val="22"/>
        </w:rPr>
        <w:t>and</w:t>
      </w:r>
      <w:r w:rsidR="0078783F" w:rsidRPr="0092053E">
        <w:rPr>
          <w:rFonts w:cs="Times New Roman"/>
          <w:sz w:val="22"/>
        </w:rPr>
        <w:t xml:space="preserve"> find that </w:t>
      </w:r>
      <w:r w:rsidR="003219C7">
        <w:rPr>
          <w:rFonts w:cs="Times New Roman"/>
          <w:sz w:val="22"/>
        </w:rPr>
        <w:t>this combined</w:t>
      </w:r>
      <w:r w:rsidR="0078783F" w:rsidRPr="0092053E">
        <w:rPr>
          <w:rFonts w:cs="Times New Roman"/>
          <w:sz w:val="22"/>
        </w:rPr>
        <w:t xml:space="preserve"> model </w:t>
      </w:r>
      <w:r w:rsidR="0078783F" w:rsidRPr="0092053E">
        <w:rPr>
          <w:rFonts w:cs="Times New Roman"/>
          <w:noProof/>
          <w:sz w:val="22"/>
        </w:rPr>
        <w:t>generate</w:t>
      </w:r>
      <w:r w:rsidR="004133A6" w:rsidRPr="0092053E">
        <w:rPr>
          <w:rFonts w:cs="Times New Roman"/>
          <w:noProof/>
          <w:sz w:val="22"/>
        </w:rPr>
        <w:t>s</w:t>
      </w:r>
      <w:r w:rsidR="0078783F" w:rsidRPr="0092053E">
        <w:rPr>
          <w:rFonts w:cs="Times New Roman"/>
          <w:sz w:val="22"/>
        </w:rPr>
        <w:t xml:space="preserve"> the most accurate forecasts </w:t>
      </w:r>
      <w:r w:rsidR="0078783F" w:rsidRPr="00B20DBF">
        <w:rPr>
          <w:rFonts w:cs="Times New Roman"/>
          <w:sz w:val="22"/>
        </w:rPr>
        <w:t xml:space="preserve">overall. </w:t>
      </w:r>
      <w:r w:rsidR="00B42BAB" w:rsidRPr="00B20DBF">
        <w:rPr>
          <w:rFonts w:cs="Times New Roman"/>
          <w:sz w:val="22"/>
          <w:rPrChange w:id="73" w:author="tao huang" w:date="2019-04-10T17:35:00Z">
            <w:rPr>
              <w:rFonts w:cs="Times New Roman"/>
              <w:color w:val="C00000"/>
              <w:sz w:val="22"/>
            </w:rPr>
          </w:rPrChange>
        </w:rPr>
        <w:t xml:space="preserve">We note that the results are post hoc and based on </w:t>
      </w:r>
      <w:r w:rsidR="007952AB" w:rsidRPr="00B20DBF">
        <w:rPr>
          <w:rFonts w:cs="Times New Roman"/>
          <w:sz w:val="22"/>
          <w:rPrChange w:id="74" w:author="tao huang" w:date="2019-04-10T17:35:00Z">
            <w:rPr>
              <w:rFonts w:cs="Times New Roman"/>
              <w:color w:val="C00000"/>
              <w:sz w:val="22"/>
            </w:rPr>
          </w:rPrChange>
        </w:rPr>
        <w:t>the</w:t>
      </w:r>
      <w:r w:rsidR="00B42BAB" w:rsidRPr="00B20DBF">
        <w:rPr>
          <w:rFonts w:cs="Times New Roman"/>
          <w:sz w:val="22"/>
          <w:rPrChange w:id="75" w:author="tao huang" w:date="2019-04-10T17:35:00Z">
            <w:rPr>
              <w:rFonts w:cs="Times New Roman"/>
              <w:color w:val="C00000"/>
              <w:sz w:val="22"/>
            </w:rPr>
          </w:rPrChange>
        </w:rPr>
        <w:t xml:space="preserve"> same dataset. However, this </w:t>
      </w:r>
      <w:r w:rsidR="007952AB" w:rsidRPr="00B20DBF">
        <w:rPr>
          <w:rFonts w:cs="Times New Roman"/>
          <w:sz w:val="22"/>
          <w:rPrChange w:id="76" w:author="tao huang" w:date="2019-04-10T17:35:00Z">
            <w:rPr>
              <w:rFonts w:cs="Times New Roman"/>
              <w:color w:val="C00000"/>
              <w:sz w:val="22"/>
            </w:rPr>
          </w:rPrChange>
        </w:rPr>
        <w:t>may suggest a potential for more effective</w:t>
      </w:r>
      <w:r w:rsidR="00B42BAB" w:rsidRPr="00B20DBF">
        <w:rPr>
          <w:rFonts w:cs="Times New Roman"/>
          <w:sz w:val="22"/>
          <w:rPrChange w:id="77" w:author="tao huang" w:date="2019-04-10T17:35:00Z">
            <w:rPr>
              <w:rFonts w:cs="Times New Roman"/>
              <w:color w:val="C00000"/>
              <w:sz w:val="22"/>
            </w:rPr>
          </w:rPrChange>
        </w:rPr>
        <w:t xml:space="preserve"> </w:t>
      </w:r>
      <w:r w:rsidR="00056676" w:rsidRPr="00B20DBF">
        <w:rPr>
          <w:rFonts w:cs="Times New Roman"/>
          <w:sz w:val="22"/>
          <w:rPrChange w:id="78" w:author="tao huang" w:date="2019-04-10T17:35:00Z">
            <w:rPr>
              <w:rFonts w:cs="Times New Roman"/>
              <w:color w:val="C00000"/>
              <w:sz w:val="22"/>
            </w:rPr>
          </w:rPrChange>
        </w:rPr>
        <w:t>forecasting</w:t>
      </w:r>
      <w:r w:rsidR="00B42BAB" w:rsidRPr="00B20DBF">
        <w:rPr>
          <w:rFonts w:cs="Times New Roman"/>
          <w:sz w:val="22"/>
          <w:rPrChange w:id="79" w:author="tao huang" w:date="2019-04-10T17:35:00Z">
            <w:rPr>
              <w:rFonts w:cs="Times New Roman"/>
              <w:color w:val="C00000"/>
              <w:sz w:val="22"/>
            </w:rPr>
          </w:rPrChange>
        </w:rPr>
        <w:t xml:space="preserve"> strateg</w:t>
      </w:r>
      <w:r w:rsidR="007952AB" w:rsidRPr="00B20DBF">
        <w:rPr>
          <w:rFonts w:cs="Times New Roman"/>
          <w:sz w:val="22"/>
          <w:rPrChange w:id="80" w:author="tao huang" w:date="2019-04-10T17:35:00Z">
            <w:rPr>
              <w:rFonts w:cs="Times New Roman"/>
              <w:color w:val="C00000"/>
              <w:sz w:val="22"/>
            </w:rPr>
          </w:rPrChange>
        </w:rPr>
        <w:t>ies</w:t>
      </w:r>
      <w:r w:rsidR="00B42BAB" w:rsidRPr="00B20DBF">
        <w:rPr>
          <w:rFonts w:cs="Times New Roman"/>
          <w:sz w:val="22"/>
          <w:rPrChange w:id="81" w:author="tao huang" w:date="2019-04-10T17:35:00Z">
            <w:rPr>
              <w:rFonts w:cs="Times New Roman"/>
              <w:color w:val="C00000"/>
              <w:sz w:val="22"/>
            </w:rPr>
          </w:rPrChange>
        </w:rPr>
        <w:t xml:space="preserve">, </w:t>
      </w:r>
      <w:r w:rsidR="007952AB" w:rsidRPr="00B20DBF">
        <w:rPr>
          <w:rFonts w:cs="Times New Roman"/>
          <w:sz w:val="22"/>
          <w:rPrChange w:id="82" w:author="tao huang" w:date="2019-04-10T17:35:00Z">
            <w:rPr>
              <w:rFonts w:cs="Times New Roman"/>
              <w:color w:val="C00000"/>
              <w:sz w:val="22"/>
            </w:rPr>
          </w:rPrChange>
        </w:rPr>
        <w:t>and</w:t>
      </w:r>
      <w:r w:rsidR="00B42BAB" w:rsidRPr="00B20DBF">
        <w:rPr>
          <w:rFonts w:cs="Times New Roman"/>
          <w:sz w:val="22"/>
          <w:rPrChange w:id="83" w:author="tao huang" w:date="2019-04-10T17:35:00Z">
            <w:rPr>
              <w:rFonts w:cs="Times New Roman"/>
              <w:color w:val="C00000"/>
              <w:sz w:val="22"/>
            </w:rPr>
          </w:rPrChange>
        </w:rPr>
        <w:t xml:space="preserve"> we leave </w:t>
      </w:r>
      <w:r w:rsidR="007952AB" w:rsidRPr="00B20DBF">
        <w:rPr>
          <w:rFonts w:cs="Times New Roman"/>
          <w:sz w:val="22"/>
          <w:rPrChange w:id="84" w:author="tao huang" w:date="2019-04-10T17:35:00Z">
            <w:rPr>
              <w:rFonts w:cs="Times New Roman"/>
              <w:color w:val="C00000"/>
              <w:sz w:val="22"/>
            </w:rPr>
          </w:rPrChange>
        </w:rPr>
        <w:t>further analysis</w:t>
      </w:r>
      <w:r w:rsidR="00B42BAB" w:rsidRPr="00B20DBF">
        <w:rPr>
          <w:rFonts w:cs="Times New Roman"/>
          <w:sz w:val="22"/>
          <w:rPrChange w:id="85" w:author="tao huang" w:date="2019-04-10T17:35:00Z">
            <w:rPr>
              <w:rFonts w:cs="Times New Roman"/>
              <w:color w:val="C00000"/>
              <w:sz w:val="22"/>
            </w:rPr>
          </w:rPrChange>
        </w:rPr>
        <w:t xml:space="preserve"> to future research.</w:t>
      </w:r>
    </w:p>
    <w:p w14:paraId="2F7F907A" w14:textId="5962BD36" w:rsidR="00971633" w:rsidRPr="00B20DBF" w:rsidRDefault="00971633">
      <w:pPr>
        <w:shd w:val="clear" w:color="auto" w:fill="FFFFFF" w:themeFill="background1"/>
        <w:spacing w:after="0" w:line="360" w:lineRule="auto"/>
        <w:rPr>
          <w:rFonts w:cs="Times New Roman"/>
          <w:sz w:val="22"/>
        </w:rPr>
      </w:pPr>
    </w:p>
    <w:p w14:paraId="007461D0" w14:textId="1B3B861F" w:rsidR="00920C70" w:rsidRPr="00B20DBF" w:rsidRDefault="00FD082F">
      <w:pPr>
        <w:shd w:val="clear" w:color="auto" w:fill="FFFFFF" w:themeFill="background1"/>
        <w:spacing w:after="0" w:line="360" w:lineRule="auto"/>
        <w:rPr>
          <w:rFonts w:cs="Times New Roman"/>
          <w:sz w:val="22"/>
          <w:rPrChange w:id="86" w:author="tao huang" w:date="2019-04-10T17:35:00Z">
            <w:rPr>
              <w:rFonts w:cs="Times New Roman"/>
              <w:color w:val="C00000"/>
              <w:sz w:val="22"/>
            </w:rPr>
          </w:rPrChange>
        </w:rPr>
      </w:pPr>
      <w:r w:rsidRPr="00B20DBF">
        <w:rPr>
          <w:rFonts w:cs="Times New Roman"/>
          <w:sz w:val="22"/>
          <w:rPrChange w:id="87" w:author="tao huang" w:date="2019-04-10T17:35:00Z">
            <w:rPr>
              <w:rFonts w:cs="Times New Roman"/>
              <w:color w:val="C00000"/>
              <w:sz w:val="22"/>
            </w:rPr>
          </w:rPrChange>
        </w:rPr>
        <w:t>In this study, o</w:t>
      </w:r>
      <w:r w:rsidR="007F161A" w:rsidRPr="00B20DBF">
        <w:rPr>
          <w:rFonts w:cs="Times New Roman"/>
          <w:sz w:val="22"/>
          <w:rPrChange w:id="88" w:author="tao huang" w:date="2019-04-10T17:35:00Z">
            <w:rPr>
              <w:rFonts w:cs="Times New Roman"/>
              <w:color w:val="C00000"/>
              <w:sz w:val="22"/>
            </w:rPr>
          </w:rPrChange>
        </w:rPr>
        <w:t>ur proposed method</w:t>
      </w:r>
      <w:r w:rsidR="0058222C" w:rsidRPr="00B20DBF">
        <w:rPr>
          <w:rFonts w:cs="Times New Roman"/>
          <w:sz w:val="22"/>
          <w:rPrChange w:id="89" w:author="tao huang" w:date="2019-04-10T17:35:00Z">
            <w:rPr>
              <w:rFonts w:cs="Times New Roman"/>
              <w:color w:val="C00000"/>
              <w:sz w:val="22"/>
            </w:rPr>
          </w:rPrChange>
        </w:rPr>
        <w:t>s</w:t>
      </w:r>
      <w:r w:rsidR="000D7BD2" w:rsidRPr="00B20DBF">
        <w:rPr>
          <w:rFonts w:cs="Times New Roman"/>
          <w:sz w:val="22"/>
          <w:rPrChange w:id="90" w:author="tao huang" w:date="2019-04-10T17:35:00Z">
            <w:rPr>
              <w:rFonts w:cs="Times New Roman"/>
              <w:color w:val="C00000"/>
              <w:sz w:val="22"/>
            </w:rPr>
          </w:rPrChange>
        </w:rPr>
        <w:t xml:space="preserve"> deliver</w:t>
      </w:r>
      <w:r w:rsidR="0058222C" w:rsidRPr="00B20DBF">
        <w:rPr>
          <w:rFonts w:cs="Times New Roman"/>
          <w:sz w:val="22"/>
          <w:rPrChange w:id="91" w:author="tao huang" w:date="2019-04-10T17:35:00Z">
            <w:rPr>
              <w:rFonts w:cs="Times New Roman"/>
              <w:color w:val="C00000"/>
              <w:sz w:val="22"/>
            </w:rPr>
          </w:rPrChange>
        </w:rPr>
        <w:t xml:space="preserve"> </w:t>
      </w:r>
      <w:r w:rsidR="008916C1" w:rsidRPr="00B20DBF">
        <w:rPr>
          <w:rFonts w:cs="Times New Roman"/>
          <w:sz w:val="22"/>
          <w:rPrChange w:id="92" w:author="tao huang" w:date="2019-04-10T17:35:00Z">
            <w:rPr>
              <w:rFonts w:cs="Times New Roman"/>
              <w:color w:val="C00000"/>
              <w:sz w:val="22"/>
            </w:rPr>
          </w:rPrChange>
        </w:rPr>
        <w:t>bigge</w:t>
      </w:r>
      <w:r w:rsidR="00A226C6" w:rsidRPr="00B20DBF">
        <w:rPr>
          <w:rFonts w:cs="Times New Roman"/>
          <w:sz w:val="22"/>
          <w:rPrChange w:id="93" w:author="tao huang" w:date="2019-04-10T17:35:00Z">
            <w:rPr>
              <w:rFonts w:cs="Times New Roman"/>
              <w:color w:val="C00000"/>
              <w:sz w:val="22"/>
            </w:rPr>
          </w:rPrChange>
        </w:rPr>
        <w:t>r</w:t>
      </w:r>
      <w:r w:rsidR="008916C1" w:rsidRPr="00B20DBF">
        <w:rPr>
          <w:rFonts w:cs="Times New Roman"/>
          <w:sz w:val="22"/>
          <w:rPrChange w:id="94" w:author="tao huang" w:date="2019-04-10T17:35:00Z">
            <w:rPr>
              <w:rFonts w:cs="Times New Roman"/>
              <w:color w:val="C00000"/>
              <w:sz w:val="22"/>
            </w:rPr>
          </w:rPrChange>
        </w:rPr>
        <w:t xml:space="preserve"> forecasting improvement</w:t>
      </w:r>
      <w:r w:rsidR="00B42BAB" w:rsidRPr="00B20DBF">
        <w:rPr>
          <w:rFonts w:cs="Times New Roman"/>
          <w:sz w:val="22"/>
          <w:rPrChange w:id="95" w:author="tao huang" w:date="2019-04-10T17:35:00Z">
            <w:rPr>
              <w:rFonts w:cs="Times New Roman"/>
              <w:color w:val="C00000"/>
              <w:sz w:val="22"/>
            </w:rPr>
          </w:rPrChange>
        </w:rPr>
        <w:t>s</w:t>
      </w:r>
      <w:r w:rsidR="0058222C" w:rsidRPr="00B20DBF">
        <w:rPr>
          <w:rFonts w:cs="Times New Roman"/>
          <w:sz w:val="22"/>
          <w:rPrChange w:id="96" w:author="tao huang" w:date="2019-04-10T17:35:00Z">
            <w:rPr>
              <w:rFonts w:cs="Times New Roman"/>
              <w:color w:val="C00000"/>
              <w:sz w:val="22"/>
            </w:rPr>
          </w:rPrChange>
        </w:rPr>
        <w:t xml:space="preserve"> compared to conventional models</w:t>
      </w:r>
      <w:r w:rsidR="00920C70" w:rsidRPr="00B20DBF">
        <w:rPr>
          <w:rFonts w:cs="Times New Roman"/>
          <w:sz w:val="22"/>
          <w:rPrChange w:id="97" w:author="tao huang" w:date="2019-04-10T17:35:00Z">
            <w:rPr>
              <w:rFonts w:cs="Times New Roman"/>
              <w:color w:val="C00000"/>
              <w:sz w:val="22"/>
            </w:rPr>
          </w:rPrChange>
        </w:rPr>
        <w:t xml:space="preserve"> for some product categories.</w:t>
      </w:r>
      <w:r w:rsidR="002E71CC" w:rsidRPr="00B20DBF">
        <w:rPr>
          <w:rFonts w:cs="Times New Roman"/>
          <w:sz w:val="22"/>
          <w:rPrChange w:id="98" w:author="tao huang" w:date="2019-04-10T17:35:00Z">
            <w:rPr>
              <w:rFonts w:cs="Times New Roman"/>
              <w:color w:val="C00000"/>
              <w:sz w:val="22"/>
            </w:rPr>
          </w:rPrChange>
        </w:rPr>
        <w:t xml:space="preserve"> </w:t>
      </w:r>
      <w:r w:rsidR="000D7BD2" w:rsidRPr="00B20DBF">
        <w:rPr>
          <w:rFonts w:cs="Times New Roman"/>
          <w:sz w:val="22"/>
          <w:rPrChange w:id="99" w:author="tao huang" w:date="2019-04-10T17:35:00Z">
            <w:rPr>
              <w:rFonts w:cs="Times New Roman"/>
              <w:color w:val="C00000"/>
              <w:sz w:val="22"/>
            </w:rPr>
          </w:rPrChange>
        </w:rPr>
        <w:t xml:space="preserve">This raises the question whether </w:t>
      </w:r>
      <w:r w:rsidR="00920C70" w:rsidRPr="00B20DBF">
        <w:rPr>
          <w:rFonts w:cs="Times New Roman"/>
          <w:sz w:val="22"/>
          <w:rPrChange w:id="100" w:author="tao huang" w:date="2019-04-10T17:35:00Z">
            <w:rPr>
              <w:rFonts w:cs="Times New Roman"/>
              <w:color w:val="C00000"/>
              <w:sz w:val="22"/>
            </w:rPr>
          </w:rPrChange>
        </w:rPr>
        <w:t xml:space="preserve">our methods </w:t>
      </w:r>
      <w:r w:rsidR="000D7BD2" w:rsidRPr="00B20DBF">
        <w:rPr>
          <w:rFonts w:cs="Times New Roman"/>
          <w:sz w:val="22"/>
          <w:rPrChange w:id="101" w:author="tao huang" w:date="2019-04-10T17:35:00Z">
            <w:rPr>
              <w:rFonts w:cs="Times New Roman"/>
              <w:color w:val="C00000"/>
              <w:sz w:val="22"/>
            </w:rPr>
          </w:rPrChange>
        </w:rPr>
        <w:t xml:space="preserve">lead to greater accuracy </w:t>
      </w:r>
      <w:r w:rsidR="008916C1" w:rsidRPr="00B20DBF">
        <w:rPr>
          <w:rFonts w:cs="Times New Roman"/>
          <w:sz w:val="22"/>
          <w:rPrChange w:id="102" w:author="tao huang" w:date="2019-04-10T17:35:00Z">
            <w:rPr>
              <w:rFonts w:cs="Times New Roman"/>
              <w:color w:val="C00000"/>
              <w:sz w:val="22"/>
            </w:rPr>
          </w:rPrChange>
        </w:rPr>
        <w:t>improvements</w:t>
      </w:r>
      <w:r w:rsidR="00920C70" w:rsidRPr="00B20DBF">
        <w:rPr>
          <w:rFonts w:cs="Times New Roman"/>
          <w:sz w:val="22"/>
          <w:rPrChange w:id="103" w:author="tao huang" w:date="2019-04-10T17:35:00Z">
            <w:rPr>
              <w:rFonts w:cs="Times New Roman"/>
              <w:color w:val="C00000"/>
              <w:sz w:val="22"/>
            </w:rPr>
          </w:rPrChange>
        </w:rPr>
        <w:t xml:space="preserve"> for </w:t>
      </w:r>
      <w:r w:rsidR="008916C1" w:rsidRPr="00B20DBF">
        <w:rPr>
          <w:rFonts w:cs="Times New Roman"/>
          <w:sz w:val="22"/>
          <w:rPrChange w:id="104" w:author="tao huang" w:date="2019-04-10T17:35:00Z">
            <w:rPr>
              <w:rFonts w:cs="Times New Roman"/>
              <w:color w:val="C00000"/>
              <w:sz w:val="22"/>
            </w:rPr>
          </w:rPrChange>
        </w:rPr>
        <w:t>SKUs</w:t>
      </w:r>
      <w:r w:rsidR="00920C70" w:rsidRPr="00B20DBF">
        <w:rPr>
          <w:rFonts w:cs="Times New Roman"/>
          <w:sz w:val="22"/>
          <w:rPrChange w:id="105" w:author="tao huang" w:date="2019-04-10T17:35:00Z">
            <w:rPr>
              <w:rFonts w:cs="Times New Roman"/>
              <w:color w:val="C00000"/>
              <w:sz w:val="22"/>
            </w:rPr>
          </w:rPrChange>
        </w:rPr>
        <w:t xml:space="preserve"> with some specific characteristics. </w:t>
      </w:r>
      <w:r w:rsidR="00AE77D2" w:rsidRPr="00B20DBF">
        <w:rPr>
          <w:rFonts w:cs="Times New Roman"/>
          <w:sz w:val="22"/>
          <w:rPrChange w:id="106" w:author="tao huang" w:date="2019-04-10T17:35:00Z">
            <w:rPr>
              <w:rFonts w:cs="Times New Roman"/>
              <w:color w:val="C00000"/>
              <w:sz w:val="22"/>
            </w:rPr>
          </w:rPrChange>
        </w:rPr>
        <w:t>For example, i</w:t>
      </w:r>
      <w:r w:rsidR="00920C70" w:rsidRPr="00B20DBF">
        <w:rPr>
          <w:rFonts w:cs="Times New Roman"/>
          <w:sz w:val="22"/>
          <w:rPrChange w:id="107" w:author="tao huang" w:date="2019-04-10T17:35:00Z">
            <w:rPr>
              <w:rFonts w:cs="Times New Roman"/>
              <w:color w:val="C00000"/>
              <w:sz w:val="22"/>
            </w:rPr>
          </w:rPrChange>
        </w:rPr>
        <w:t>n a</w:t>
      </w:r>
      <w:r w:rsidR="00056676" w:rsidRPr="00B20DBF">
        <w:rPr>
          <w:rFonts w:cs="Times New Roman"/>
          <w:sz w:val="22"/>
          <w:rPrChange w:id="108" w:author="tao huang" w:date="2019-04-10T17:35:00Z">
            <w:rPr>
              <w:rFonts w:cs="Times New Roman"/>
              <w:color w:val="C00000"/>
              <w:sz w:val="22"/>
            </w:rPr>
          </w:rPrChange>
        </w:rPr>
        <w:t xml:space="preserve">n exploratory </w:t>
      </w:r>
      <w:r w:rsidR="00920C70" w:rsidRPr="00B20DBF">
        <w:rPr>
          <w:rFonts w:cs="Times New Roman"/>
          <w:sz w:val="22"/>
          <w:rPrChange w:id="109" w:author="tao huang" w:date="2019-04-10T17:35:00Z">
            <w:rPr>
              <w:rFonts w:cs="Times New Roman"/>
              <w:color w:val="C00000"/>
              <w:sz w:val="22"/>
            </w:rPr>
          </w:rPrChange>
        </w:rPr>
        <w:t xml:space="preserve">analysis, we </w:t>
      </w:r>
      <w:r w:rsidR="00A226C6" w:rsidRPr="00B20DBF">
        <w:rPr>
          <w:rFonts w:cs="Times New Roman"/>
          <w:noProof/>
          <w:sz w:val="22"/>
          <w:rPrChange w:id="110" w:author="tao huang" w:date="2019-04-10T17:35:00Z">
            <w:rPr>
              <w:rFonts w:cs="Times New Roman"/>
              <w:noProof/>
              <w:color w:val="C00000"/>
              <w:sz w:val="22"/>
            </w:rPr>
          </w:rPrChange>
        </w:rPr>
        <w:t xml:space="preserve">regress the </w:t>
      </w:r>
      <w:r w:rsidR="00B42BAB" w:rsidRPr="00B20DBF">
        <w:rPr>
          <w:rFonts w:cs="Times New Roman"/>
          <w:noProof/>
          <w:sz w:val="22"/>
          <w:rPrChange w:id="111" w:author="tao huang" w:date="2019-04-10T17:35:00Z">
            <w:rPr>
              <w:rFonts w:cs="Times New Roman"/>
              <w:noProof/>
              <w:color w:val="C00000"/>
              <w:sz w:val="22"/>
            </w:rPr>
          </w:rPrChange>
        </w:rPr>
        <w:t xml:space="preserve">improvement of the </w:t>
      </w:r>
      <w:r w:rsidR="00A226C6" w:rsidRPr="00B20DBF">
        <w:rPr>
          <w:rFonts w:cs="Times New Roman"/>
          <w:noProof/>
          <w:sz w:val="22"/>
          <w:rPrChange w:id="112" w:author="tao huang" w:date="2019-04-10T17:35:00Z">
            <w:rPr>
              <w:rFonts w:cs="Times New Roman"/>
              <w:noProof/>
              <w:color w:val="C00000"/>
              <w:sz w:val="22"/>
            </w:rPr>
          </w:rPrChange>
        </w:rPr>
        <w:t>forecasting performance (e.g., as defined in equation 12 and 13</w:t>
      </w:r>
      <w:r w:rsidR="00056676" w:rsidRPr="00B20DBF">
        <w:rPr>
          <w:rStyle w:val="FootnoteReference"/>
          <w:rFonts w:cs="Times New Roman"/>
          <w:noProof/>
          <w:sz w:val="22"/>
          <w:rPrChange w:id="113" w:author="tao huang" w:date="2019-04-10T17:35:00Z">
            <w:rPr>
              <w:rStyle w:val="FootnoteReference"/>
              <w:rFonts w:cs="Times New Roman"/>
              <w:noProof/>
              <w:color w:val="C00000"/>
              <w:sz w:val="22"/>
            </w:rPr>
          </w:rPrChange>
        </w:rPr>
        <w:footnoteReference w:id="16"/>
      </w:r>
      <w:r w:rsidR="00A226C6" w:rsidRPr="00B20DBF">
        <w:rPr>
          <w:rFonts w:cs="Times New Roman"/>
          <w:noProof/>
          <w:sz w:val="22"/>
          <w:rPrChange w:id="114" w:author="tao huang" w:date="2019-04-10T17:35:00Z">
            <w:rPr>
              <w:rFonts w:cs="Times New Roman"/>
              <w:noProof/>
              <w:color w:val="C00000"/>
              <w:sz w:val="22"/>
            </w:rPr>
          </w:rPrChange>
        </w:rPr>
        <w:t>) on</w:t>
      </w:r>
      <w:r w:rsidR="00920C70" w:rsidRPr="00B20DBF">
        <w:rPr>
          <w:rFonts w:cs="Times New Roman"/>
          <w:sz w:val="22"/>
          <w:rPrChange w:id="115" w:author="tao huang" w:date="2019-04-10T17:35:00Z">
            <w:rPr>
              <w:rFonts w:cs="Times New Roman"/>
              <w:color w:val="C00000"/>
              <w:sz w:val="22"/>
            </w:rPr>
          </w:rPrChange>
        </w:rPr>
        <w:t xml:space="preserve"> a wide range of measures such as the mean and standard deviation of product sales and price, the intensity of promotion, the proportion of outliers, randomness, </w:t>
      </w:r>
      <w:r w:rsidR="00AC6C26" w:rsidRPr="00B20DBF">
        <w:rPr>
          <w:rFonts w:cs="Times New Roman"/>
          <w:sz w:val="22"/>
          <w:rPrChange w:id="116" w:author="tao huang" w:date="2019-04-10T17:35:00Z">
            <w:rPr>
              <w:rFonts w:cs="Times New Roman"/>
              <w:color w:val="C00000"/>
              <w:sz w:val="22"/>
            </w:rPr>
          </w:rPrChange>
        </w:rPr>
        <w:t xml:space="preserve">and </w:t>
      </w:r>
      <w:r w:rsidR="00920C70" w:rsidRPr="00B20DBF">
        <w:rPr>
          <w:rFonts w:cs="Times New Roman"/>
          <w:sz w:val="22"/>
          <w:rPrChange w:id="117" w:author="tao huang" w:date="2019-04-10T17:35:00Z">
            <w:rPr>
              <w:rFonts w:cs="Times New Roman"/>
              <w:color w:val="C00000"/>
              <w:sz w:val="22"/>
            </w:rPr>
          </w:rPrChange>
        </w:rPr>
        <w:t>trend</w:t>
      </w:r>
      <w:r w:rsidR="00AC6C26" w:rsidRPr="00B20DBF">
        <w:rPr>
          <w:rFonts w:cs="Times New Roman"/>
          <w:sz w:val="22"/>
          <w:rPrChange w:id="118" w:author="tao huang" w:date="2019-04-10T17:35:00Z">
            <w:rPr>
              <w:rFonts w:cs="Times New Roman"/>
              <w:color w:val="C00000"/>
              <w:sz w:val="22"/>
            </w:rPr>
          </w:rPrChange>
        </w:rPr>
        <w:t xml:space="preserve"> </w:t>
      </w:r>
      <w:r w:rsidR="00920C70" w:rsidRPr="00B20DBF">
        <w:rPr>
          <w:rFonts w:cs="Times New Roman"/>
          <w:sz w:val="22"/>
          <w:rPrChange w:id="119" w:author="tao huang" w:date="2019-04-10T17:35:00Z">
            <w:rPr>
              <w:rFonts w:cs="Times New Roman"/>
              <w:color w:val="C00000"/>
              <w:sz w:val="22"/>
            </w:rPr>
          </w:rPrChange>
        </w:rPr>
        <w:fldChar w:fldCharType="begin"/>
      </w:r>
      <w:r w:rsidR="00E57B0D" w:rsidRPr="00B20DBF">
        <w:rPr>
          <w:rFonts w:cs="Times New Roman"/>
          <w:sz w:val="22"/>
          <w:rPrChange w:id="120" w:author="tao huang" w:date="2019-04-10T17:35:00Z">
            <w:rPr>
              <w:rFonts w:cs="Times New Roman"/>
              <w:color w:val="C00000"/>
              <w:sz w:val="22"/>
            </w:rPr>
          </w:rPrChange>
        </w:rPr>
        <w:instrText xml:space="preserve"> ADDIN EN.CITE &lt;EndNote&gt;&lt;Cite&gt;&lt;Author&gt;Fildes&lt;/Author&gt;&lt;Year&gt;1992&lt;/Year&gt;&lt;RecNum&gt;198&lt;/RecNum&gt;&lt;Prefix&gt;see &lt;/Prefix&gt;&lt;DisplayText&gt;(see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20C70" w:rsidRPr="00B20DBF">
        <w:rPr>
          <w:rFonts w:cs="Times New Roman"/>
          <w:sz w:val="22"/>
          <w:rPrChange w:id="121" w:author="tao huang" w:date="2019-04-10T17:35:00Z">
            <w:rPr>
              <w:rFonts w:cs="Times New Roman"/>
              <w:color w:val="C00000"/>
              <w:sz w:val="22"/>
            </w:rPr>
          </w:rPrChange>
        </w:rPr>
        <w:fldChar w:fldCharType="separate"/>
      </w:r>
      <w:r w:rsidR="00E57B0D" w:rsidRPr="00B20DBF">
        <w:rPr>
          <w:rFonts w:cs="Times New Roman"/>
          <w:noProof/>
          <w:sz w:val="22"/>
          <w:rPrChange w:id="122" w:author="tao huang" w:date="2019-04-10T17:35:00Z">
            <w:rPr>
              <w:rFonts w:cs="Times New Roman"/>
              <w:noProof/>
              <w:color w:val="C00000"/>
              <w:sz w:val="22"/>
            </w:rPr>
          </w:rPrChange>
        </w:rPr>
        <w:t>(see Fildes, 1992)</w:t>
      </w:r>
      <w:r w:rsidR="00920C70" w:rsidRPr="00B20DBF">
        <w:rPr>
          <w:rFonts w:cs="Times New Roman"/>
          <w:sz w:val="22"/>
          <w:rPrChange w:id="123" w:author="tao huang" w:date="2019-04-10T17:35:00Z">
            <w:rPr>
              <w:rFonts w:cs="Times New Roman"/>
              <w:color w:val="C00000"/>
              <w:sz w:val="22"/>
            </w:rPr>
          </w:rPrChange>
        </w:rPr>
        <w:fldChar w:fldCharType="end"/>
      </w:r>
      <w:r w:rsidR="00920C70" w:rsidRPr="00B20DBF">
        <w:rPr>
          <w:rFonts w:cs="Times New Roman"/>
          <w:sz w:val="22"/>
          <w:rPrChange w:id="124" w:author="tao huang" w:date="2019-04-10T17:35:00Z">
            <w:rPr>
              <w:rFonts w:cs="Times New Roman"/>
              <w:color w:val="C00000"/>
              <w:sz w:val="22"/>
            </w:rPr>
          </w:rPrChange>
        </w:rPr>
        <w:t xml:space="preserve">. </w:t>
      </w:r>
      <w:r w:rsidR="00AC6C26" w:rsidRPr="00B20DBF">
        <w:rPr>
          <w:rFonts w:cs="Times New Roman"/>
          <w:sz w:val="22"/>
          <w:rPrChange w:id="125" w:author="tao huang" w:date="2019-04-10T17:35:00Z">
            <w:rPr>
              <w:rFonts w:cs="Times New Roman"/>
              <w:color w:val="C00000"/>
              <w:sz w:val="22"/>
            </w:rPr>
          </w:rPrChange>
        </w:rPr>
        <w:t xml:space="preserve">We find that </w:t>
      </w:r>
      <w:r w:rsidR="008916C1" w:rsidRPr="00B20DBF">
        <w:rPr>
          <w:rFonts w:cs="Times New Roman"/>
          <w:sz w:val="22"/>
          <w:rPrChange w:id="126" w:author="tao huang" w:date="2019-04-10T17:35:00Z">
            <w:rPr>
              <w:rFonts w:cs="Times New Roman"/>
              <w:color w:val="C00000"/>
              <w:sz w:val="22"/>
            </w:rPr>
          </w:rPrChange>
        </w:rPr>
        <w:t>both</w:t>
      </w:r>
      <w:r w:rsidR="00AC6C26" w:rsidRPr="00B20DBF">
        <w:rPr>
          <w:rFonts w:cs="Times New Roman"/>
          <w:sz w:val="22"/>
          <w:rPrChange w:id="127" w:author="tao huang" w:date="2019-04-10T17:35:00Z">
            <w:rPr>
              <w:rFonts w:cs="Times New Roman"/>
              <w:color w:val="C00000"/>
              <w:sz w:val="22"/>
            </w:rPr>
          </w:rPrChange>
        </w:rPr>
        <w:t xml:space="preserve"> </w:t>
      </w:r>
      <w:r w:rsidR="008916C1" w:rsidRPr="00B20DBF">
        <w:rPr>
          <w:rFonts w:cs="Times New Roman"/>
          <w:sz w:val="22"/>
          <w:rPrChange w:id="128" w:author="tao huang" w:date="2019-04-10T17:35:00Z">
            <w:rPr>
              <w:rFonts w:cs="Times New Roman"/>
              <w:color w:val="C00000"/>
              <w:sz w:val="22"/>
            </w:rPr>
          </w:rPrChange>
        </w:rPr>
        <w:t>of our proposed</w:t>
      </w:r>
      <w:r w:rsidR="00AC6C26" w:rsidRPr="00B20DBF">
        <w:rPr>
          <w:rFonts w:cs="Times New Roman"/>
          <w:sz w:val="22"/>
          <w:rPrChange w:id="129" w:author="tao huang" w:date="2019-04-10T17:35:00Z">
            <w:rPr>
              <w:rFonts w:cs="Times New Roman"/>
              <w:color w:val="C00000"/>
              <w:sz w:val="22"/>
            </w:rPr>
          </w:rPrChange>
        </w:rPr>
        <w:t xml:space="preserve"> methods have </w:t>
      </w:r>
      <w:r w:rsidR="008916C1" w:rsidRPr="00B20DBF">
        <w:rPr>
          <w:rFonts w:cs="Times New Roman"/>
          <w:sz w:val="22"/>
          <w:rPrChange w:id="130" w:author="tao huang" w:date="2019-04-10T17:35:00Z">
            <w:rPr>
              <w:rFonts w:cs="Times New Roman"/>
              <w:color w:val="C00000"/>
              <w:sz w:val="22"/>
            </w:rPr>
          </w:rPrChange>
        </w:rPr>
        <w:t>bigger forecasting improvements</w:t>
      </w:r>
      <w:r w:rsidR="00AC6C26" w:rsidRPr="00B20DBF">
        <w:rPr>
          <w:rFonts w:cs="Times New Roman"/>
          <w:sz w:val="22"/>
          <w:rPrChange w:id="131" w:author="tao huang" w:date="2019-04-10T17:35:00Z">
            <w:rPr>
              <w:rFonts w:cs="Times New Roman"/>
              <w:color w:val="C00000"/>
              <w:sz w:val="22"/>
            </w:rPr>
          </w:rPrChange>
        </w:rPr>
        <w:t xml:space="preserve"> compared to the ADL-intra models for SKUs associated with higher levels of randomness and trend (e.g., those which are more difficult to forecast and tend to exhibit a </w:t>
      </w:r>
      <w:r w:rsidR="00AC6C26" w:rsidRPr="00B20DBF">
        <w:rPr>
          <w:rFonts w:cs="Times New Roman"/>
          <w:noProof/>
          <w:sz w:val="22"/>
          <w:rPrChange w:id="132" w:author="tao huang" w:date="2019-04-10T17:35:00Z">
            <w:rPr>
              <w:rFonts w:cs="Times New Roman"/>
              <w:noProof/>
              <w:color w:val="C00000"/>
              <w:sz w:val="22"/>
            </w:rPr>
          </w:rPrChange>
        </w:rPr>
        <w:t>trend</w:t>
      </w:r>
      <w:r w:rsidR="00AC6C26" w:rsidRPr="00B20DBF">
        <w:rPr>
          <w:rFonts w:cs="Times New Roman"/>
          <w:sz w:val="22"/>
          <w:rPrChange w:id="133" w:author="tao huang" w:date="2019-04-10T17:35:00Z">
            <w:rPr>
              <w:rFonts w:cs="Times New Roman"/>
              <w:color w:val="C00000"/>
              <w:sz w:val="22"/>
            </w:rPr>
          </w:rPrChange>
        </w:rPr>
        <w:t xml:space="preserve"> in product sales)</w:t>
      </w:r>
      <w:r w:rsidR="008916C1" w:rsidRPr="00B20DBF">
        <w:rPr>
          <w:rFonts w:cs="Times New Roman"/>
          <w:sz w:val="22"/>
          <w:rPrChange w:id="134" w:author="tao huang" w:date="2019-04-10T17:35:00Z">
            <w:rPr>
              <w:rFonts w:cs="Times New Roman"/>
              <w:color w:val="C00000"/>
              <w:sz w:val="22"/>
            </w:rPr>
          </w:rPrChange>
        </w:rPr>
        <w:t xml:space="preserve">. </w:t>
      </w:r>
      <w:r w:rsidR="00AC6C26" w:rsidRPr="00B20DBF">
        <w:rPr>
          <w:rFonts w:cs="Times New Roman"/>
          <w:sz w:val="22"/>
          <w:rPrChange w:id="135" w:author="tao huang" w:date="2019-04-10T17:35:00Z">
            <w:rPr>
              <w:rFonts w:cs="Times New Roman"/>
              <w:color w:val="C00000"/>
              <w:sz w:val="22"/>
            </w:rPr>
          </w:rPrChange>
        </w:rPr>
        <w:t xml:space="preserve">The ADL-intra-IC method tends to have </w:t>
      </w:r>
      <w:r w:rsidR="008916C1" w:rsidRPr="00B20DBF">
        <w:rPr>
          <w:rFonts w:cs="Times New Roman"/>
          <w:sz w:val="22"/>
          <w:rPrChange w:id="136" w:author="tao huang" w:date="2019-04-10T17:35:00Z">
            <w:rPr>
              <w:rFonts w:cs="Times New Roman"/>
              <w:color w:val="C00000"/>
              <w:sz w:val="22"/>
            </w:rPr>
          </w:rPrChange>
        </w:rPr>
        <w:t xml:space="preserve">smaller forecasting improvements </w:t>
      </w:r>
      <w:r w:rsidR="00AC6C26" w:rsidRPr="00B20DBF">
        <w:rPr>
          <w:rFonts w:cs="Times New Roman"/>
          <w:sz w:val="22"/>
          <w:rPrChange w:id="137" w:author="tao huang" w:date="2019-04-10T17:35:00Z">
            <w:rPr>
              <w:rFonts w:cs="Times New Roman"/>
              <w:color w:val="C00000"/>
              <w:sz w:val="22"/>
            </w:rPr>
          </w:rPrChange>
        </w:rPr>
        <w:t xml:space="preserve">for SKUs with </w:t>
      </w:r>
      <w:r w:rsidR="00AC6C26" w:rsidRPr="00B20DBF">
        <w:rPr>
          <w:rFonts w:cs="Times New Roman"/>
          <w:noProof/>
          <w:sz w:val="22"/>
          <w:rPrChange w:id="138" w:author="tao huang" w:date="2019-04-10T17:35:00Z">
            <w:rPr>
              <w:rFonts w:cs="Times New Roman"/>
              <w:noProof/>
              <w:color w:val="C00000"/>
              <w:sz w:val="22"/>
            </w:rPr>
          </w:rPrChange>
        </w:rPr>
        <w:t>higher</w:t>
      </w:r>
      <w:r w:rsidR="00AC6C26" w:rsidRPr="00B20DBF">
        <w:rPr>
          <w:rFonts w:cs="Times New Roman"/>
          <w:sz w:val="22"/>
          <w:rPrChange w:id="139" w:author="tao huang" w:date="2019-04-10T17:35:00Z">
            <w:rPr>
              <w:rFonts w:cs="Times New Roman"/>
              <w:color w:val="C00000"/>
              <w:sz w:val="22"/>
            </w:rPr>
          </w:rPrChange>
        </w:rPr>
        <w:t xml:space="preserve"> proportions of outliers and higher levels of </w:t>
      </w:r>
      <w:r w:rsidR="008916C1" w:rsidRPr="00B20DBF">
        <w:rPr>
          <w:rFonts w:cs="Times New Roman"/>
          <w:sz w:val="22"/>
          <w:rPrChange w:id="140" w:author="tao huang" w:date="2019-04-10T17:35:00Z">
            <w:rPr>
              <w:rFonts w:cs="Times New Roman"/>
              <w:color w:val="C00000"/>
              <w:sz w:val="22"/>
            </w:rPr>
          </w:rPrChange>
        </w:rPr>
        <w:t>promotion</w:t>
      </w:r>
      <w:r w:rsidR="00AC6C26" w:rsidRPr="00B20DBF">
        <w:rPr>
          <w:rFonts w:cs="Times New Roman"/>
          <w:sz w:val="22"/>
          <w:rPrChange w:id="141" w:author="tao huang" w:date="2019-04-10T17:35:00Z">
            <w:rPr>
              <w:rFonts w:cs="Times New Roman"/>
              <w:color w:val="C00000"/>
              <w:sz w:val="22"/>
            </w:rPr>
          </w:rPrChange>
        </w:rPr>
        <w:t xml:space="preserve"> intensity</w:t>
      </w:r>
      <w:r w:rsidR="008916C1" w:rsidRPr="00B20DBF">
        <w:rPr>
          <w:rFonts w:cs="Times New Roman"/>
          <w:sz w:val="22"/>
          <w:rPrChange w:id="142" w:author="tao huang" w:date="2019-04-10T17:35:00Z">
            <w:rPr>
              <w:rFonts w:cs="Times New Roman"/>
              <w:color w:val="C00000"/>
              <w:sz w:val="22"/>
            </w:rPr>
          </w:rPrChange>
        </w:rPr>
        <w:t xml:space="preserve">, possibly because it becomes more difficult to make </w:t>
      </w:r>
      <w:r w:rsidR="00AC6C26" w:rsidRPr="00B20DBF">
        <w:rPr>
          <w:rFonts w:cs="Times New Roman"/>
          <w:sz w:val="22"/>
          <w:rPrChange w:id="143" w:author="tao huang" w:date="2019-04-10T17:35:00Z">
            <w:rPr>
              <w:rFonts w:cs="Times New Roman"/>
              <w:color w:val="C00000"/>
              <w:sz w:val="22"/>
            </w:rPr>
          </w:rPrChange>
        </w:rPr>
        <w:t>adjustment</w:t>
      </w:r>
      <w:r w:rsidR="008916C1" w:rsidRPr="00B20DBF">
        <w:rPr>
          <w:rFonts w:cs="Times New Roman"/>
          <w:sz w:val="22"/>
          <w:rPrChange w:id="144" w:author="tao huang" w:date="2019-04-10T17:35:00Z">
            <w:rPr>
              <w:rFonts w:cs="Times New Roman"/>
              <w:color w:val="C00000"/>
              <w:sz w:val="22"/>
            </w:rPr>
          </w:rPrChange>
        </w:rPr>
        <w:t>s</w:t>
      </w:r>
      <w:r w:rsidR="00AC6C26" w:rsidRPr="00B20DBF">
        <w:rPr>
          <w:rFonts w:cs="Times New Roman"/>
          <w:sz w:val="22"/>
          <w:rPrChange w:id="145" w:author="tao huang" w:date="2019-04-10T17:35:00Z">
            <w:rPr>
              <w:rFonts w:cs="Times New Roman"/>
              <w:color w:val="C00000"/>
              <w:sz w:val="22"/>
            </w:rPr>
          </w:rPrChange>
        </w:rPr>
        <w:t xml:space="preserve"> for the forecast bias </w:t>
      </w:r>
      <w:r w:rsidR="008916C1" w:rsidRPr="00B20DBF">
        <w:rPr>
          <w:rFonts w:cs="Times New Roman"/>
          <w:sz w:val="22"/>
          <w:rPrChange w:id="146" w:author="tao huang" w:date="2019-04-10T17:35:00Z">
            <w:rPr>
              <w:rFonts w:cs="Times New Roman"/>
              <w:color w:val="C00000"/>
              <w:sz w:val="22"/>
            </w:rPr>
          </w:rPrChange>
        </w:rPr>
        <w:t>when there are too many</w:t>
      </w:r>
      <w:r w:rsidR="00AC6C26" w:rsidRPr="00B20DBF">
        <w:rPr>
          <w:rFonts w:cs="Times New Roman"/>
          <w:sz w:val="22"/>
          <w:rPrChange w:id="147" w:author="tao huang" w:date="2019-04-10T17:35:00Z">
            <w:rPr>
              <w:rFonts w:cs="Times New Roman"/>
              <w:color w:val="C00000"/>
              <w:sz w:val="22"/>
            </w:rPr>
          </w:rPrChange>
        </w:rPr>
        <w:t xml:space="preserve"> </w:t>
      </w:r>
      <w:r w:rsidR="008916C1" w:rsidRPr="00B20DBF">
        <w:rPr>
          <w:rFonts w:cs="Times New Roman"/>
          <w:sz w:val="22"/>
          <w:rPrChange w:id="148" w:author="tao huang" w:date="2019-04-10T17:35:00Z">
            <w:rPr>
              <w:rFonts w:cs="Times New Roman"/>
              <w:color w:val="C00000"/>
              <w:sz w:val="22"/>
            </w:rPr>
          </w:rPrChange>
        </w:rPr>
        <w:t>outliers</w:t>
      </w:r>
      <w:r w:rsidR="00B42BAB" w:rsidRPr="00B20DBF">
        <w:rPr>
          <w:rFonts w:cs="Times New Roman"/>
          <w:sz w:val="22"/>
          <w:rPrChange w:id="149" w:author="tao huang" w:date="2019-04-10T17:35:00Z">
            <w:rPr>
              <w:rFonts w:cs="Times New Roman"/>
              <w:color w:val="C00000"/>
              <w:sz w:val="22"/>
            </w:rPr>
          </w:rPrChange>
        </w:rPr>
        <w:t xml:space="preserve"> which are likely associated with promotional activities. This finding is consistent with the forecasting performance of the ADL-intra-IC model for the non-promoted period</w:t>
      </w:r>
      <w:r w:rsidR="007952AB" w:rsidRPr="00B20DBF">
        <w:rPr>
          <w:rFonts w:cs="Times New Roman"/>
          <w:sz w:val="22"/>
          <w:rPrChange w:id="150" w:author="tao huang" w:date="2019-04-10T17:35:00Z">
            <w:rPr>
              <w:rFonts w:cs="Times New Roman"/>
              <w:color w:val="C00000"/>
              <w:sz w:val="22"/>
            </w:rPr>
          </w:rPrChange>
        </w:rPr>
        <w:t xml:space="preserve">. </w:t>
      </w:r>
      <w:r w:rsidR="00AE77D2" w:rsidRPr="00B20DBF">
        <w:rPr>
          <w:rFonts w:cs="Times New Roman"/>
          <w:sz w:val="22"/>
          <w:rPrChange w:id="151" w:author="tao huang" w:date="2019-04-10T17:35:00Z">
            <w:rPr>
              <w:rFonts w:cs="Times New Roman"/>
              <w:color w:val="C00000"/>
              <w:sz w:val="22"/>
            </w:rPr>
          </w:rPrChange>
        </w:rPr>
        <w:t>Thus, the post hoc results</w:t>
      </w:r>
      <w:r w:rsidR="007952AB" w:rsidRPr="00B20DBF">
        <w:rPr>
          <w:rFonts w:cs="Times New Roman"/>
          <w:sz w:val="22"/>
          <w:rPrChange w:id="152" w:author="tao huang" w:date="2019-04-10T17:35:00Z">
            <w:rPr>
              <w:rFonts w:cs="Times New Roman"/>
              <w:color w:val="C00000"/>
              <w:sz w:val="22"/>
            </w:rPr>
          </w:rPrChange>
        </w:rPr>
        <w:t xml:space="preserve"> suggest</w:t>
      </w:r>
      <w:r w:rsidR="00AE77D2" w:rsidRPr="00B20DBF">
        <w:rPr>
          <w:rFonts w:cs="Times New Roman"/>
          <w:sz w:val="22"/>
          <w:rPrChange w:id="153" w:author="tao huang" w:date="2019-04-10T17:35:00Z">
            <w:rPr>
              <w:rFonts w:cs="Times New Roman"/>
              <w:color w:val="C00000"/>
              <w:sz w:val="22"/>
            </w:rPr>
          </w:rPrChange>
        </w:rPr>
        <w:t xml:space="preserve"> a potential for more effective </w:t>
      </w:r>
      <w:r w:rsidR="00056676" w:rsidRPr="00B20DBF">
        <w:rPr>
          <w:rFonts w:cs="Times New Roman"/>
          <w:sz w:val="22"/>
          <w:rPrChange w:id="154" w:author="tao huang" w:date="2019-04-10T17:35:00Z">
            <w:rPr>
              <w:rFonts w:cs="Times New Roman"/>
              <w:color w:val="C00000"/>
              <w:sz w:val="22"/>
            </w:rPr>
          </w:rPrChange>
        </w:rPr>
        <w:t>forecasting</w:t>
      </w:r>
      <w:r w:rsidR="00AE77D2" w:rsidRPr="00B20DBF">
        <w:rPr>
          <w:rFonts w:cs="Times New Roman"/>
          <w:sz w:val="22"/>
          <w:rPrChange w:id="155" w:author="tao huang" w:date="2019-04-10T17:35:00Z">
            <w:rPr>
              <w:rFonts w:cs="Times New Roman"/>
              <w:color w:val="C00000"/>
              <w:sz w:val="22"/>
            </w:rPr>
          </w:rPrChange>
        </w:rPr>
        <w:t xml:space="preserve"> strategies where we select the forecasting models based on the data characteristics of the SKU, </w:t>
      </w:r>
      <w:r w:rsidR="007952AB" w:rsidRPr="00B20DBF">
        <w:rPr>
          <w:rFonts w:cs="Times New Roman"/>
          <w:sz w:val="22"/>
          <w:rPrChange w:id="156" w:author="tao huang" w:date="2019-04-10T17:35:00Z">
            <w:rPr>
              <w:rFonts w:cs="Times New Roman"/>
              <w:color w:val="C00000"/>
              <w:sz w:val="22"/>
            </w:rPr>
          </w:rPrChange>
        </w:rPr>
        <w:t>a</w:t>
      </w:r>
      <w:r w:rsidR="000D7BD2" w:rsidRPr="00B20DBF">
        <w:rPr>
          <w:rFonts w:cs="Times New Roman"/>
          <w:sz w:val="22"/>
          <w:rPrChange w:id="157" w:author="tao huang" w:date="2019-04-10T17:35:00Z">
            <w:rPr>
              <w:rFonts w:cs="Times New Roman"/>
              <w:color w:val="C00000"/>
              <w:sz w:val="22"/>
            </w:rPr>
          </w:rPrChange>
        </w:rPr>
        <w:t>n interesting question which</w:t>
      </w:r>
      <w:r w:rsidR="007952AB" w:rsidRPr="00B20DBF">
        <w:rPr>
          <w:rFonts w:cs="Times New Roman"/>
          <w:sz w:val="22"/>
          <w:rPrChange w:id="158" w:author="tao huang" w:date="2019-04-10T17:35:00Z">
            <w:rPr>
              <w:rFonts w:cs="Times New Roman"/>
              <w:color w:val="C00000"/>
              <w:sz w:val="22"/>
            </w:rPr>
          </w:rPrChange>
        </w:rPr>
        <w:t xml:space="preserve"> we</w:t>
      </w:r>
      <w:r w:rsidR="002E71CC" w:rsidRPr="00B20DBF">
        <w:rPr>
          <w:rFonts w:cs="Times New Roman"/>
          <w:sz w:val="22"/>
          <w:rPrChange w:id="159" w:author="tao huang" w:date="2019-04-10T17:35:00Z">
            <w:rPr>
              <w:rFonts w:cs="Times New Roman"/>
              <w:color w:val="C00000"/>
              <w:sz w:val="22"/>
            </w:rPr>
          </w:rPrChange>
        </w:rPr>
        <w:t xml:space="preserve"> also</w:t>
      </w:r>
      <w:r w:rsidR="007952AB" w:rsidRPr="00B20DBF">
        <w:rPr>
          <w:rFonts w:cs="Times New Roman"/>
          <w:sz w:val="22"/>
          <w:rPrChange w:id="160" w:author="tao huang" w:date="2019-04-10T17:35:00Z">
            <w:rPr>
              <w:rFonts w:cs="Times New Roman"/>
              <w:color w:val="C00000"/>
              <w:sz w:val="22"/>
            </w:rPr>
          </w:rPrChange>
        </w:rPr>
        <w:t xml:space="preserve"> leave to future research.</w:t>
      </w:r>
    </w:p>
    <w:p w14:paraId="100FA2AF" w14:textId="20F4B743" w:rsidR="00971633" w:rsidRDefault="00971633" w:rsidP="00971633">
      <w:pPr>
        <w:shd w:val="clear" w:color="auto" w:fill="FFFFFF" w:themeFill="background1"/>
        <w:spacing w:after="0" w:line="360" w:lineRule="auto"/>
        <w:rPr>
          <w:rFonts w:cs="Times New Roman"/>
          <w:sz w:val="22"/>
        </w:rPr>
      </w:pPr>
      <w:r w:rsidRPr="00B20DBF">
        <w:rPr>
          <w:rFonts w:cs="Times New Roman"/>
          <w:sz w:val="22"/>
        </w:rPr>
        <w:lastRenderedPageBreak/>
        <w:t xml:space="preserve">The </w:t>
      </w:r>
      <w:r w:rsidR="006302A8" w:rsidRPr="00B20DBF">
        <w:rPr>
          <w:rFonts w:cs="Times New Roman"/>
          <w:sz w:val="22"/>
        </w:rPr>
        <w:t xml:space="preserve">methods </w:t>
      </w:r>
      <w:r w:rsidR="004276FA" w:rsidRPr="00B20DBF">
        <w:rPr>
          <w:rFonts w:cs="Times New Roman"/>
          <w:sz w:val="22"/>
        </w:rPr>
        <w:t xml:space="preserve">proposed </w:t>
      </w:r>
      <w:r w:rsidRPr="00B20DBF">
        <w:rPr>
          <w:rFonts w:cs="Times New Roman"/>
          <w:sz w:val="22"/>
        </w:rPr>
        <w:t xml:space="preserve">in this study </w:t>
      </w:r>
      <w:r w:rsidR="007151F5" w:rsidRPr="00B20DBF">
        <w:rPr>
          <w:rFonts w:cs="Times New Roman"/>
          <w:noProof/>
          <w:sz w:val="22"/>
        </w:rPr>
        <w:t>are</w:t>
      </w:r>
      <w:r w:rsidRPr="00B20DBF">
        <w:rPr>
          <w:rFonts w:cs="Times New Roman"/>
          <w:sz w:val="22"/>
        </w:rPr>
        <w:t xml:space="preserve"> new</w:t>
      </w:r>
      <w:r w:rsidR="007151F5" w:rsidRPr="00B20DBF">
        <w:rPr>
          <w:rFonts w:cs="Times New Roman"/>
          <w:sz w:val="22"/>
        </w:rPr>
        <w:t xml:space="preserve"> in the domain </w:t>
      </w:r>
      <w:r w:rsidR="007151F5" w:rsidRPr="00B20DBF">
        <w:rPr>
          <w:rFonts w:cs="Times New Roman"/>
          <w:noProof/>
          <w:sz w:val="22"/>
        </w:rPr>
        <w:t xml:space="preserve">of </w:t>
      </w:r>
      <w:r w:rsidRPr="00B20DBF">
        <w:rPr>
          <w:rFonts w:cs="Times New Roman"/>
          <w:sz w:val="22"/>
        </w:rPr>
        <w:t>forecasting</w:t>
      </w:r>
      <w:r w:rsidR="00192066" w:rsidRPr="00B20DBF">
        <w:rPr>
          <w:rFonts w:cs="Times New Roman"/>
          <w:sz w:val="22"/>
        </w:rPr>
        <w:t xml:space="preserve"> </w:t>
      </w:r>
      <w:r w:rsidR="006302A8" w:rsidRPr="00B20DBF">
        <w:rPr>
          <w:rFonts w:cs="Times New Roman"/>
          <w:sz w:val="22"/>
        </w:rPr>
        <w:t xml:space="preserve">retailer product sales </w:t>
      </w:r>
      <w:r w:rsidR="00192066" w:rsidRPr="0092053E">
        <w:rPr>
          <w:rFonts w:cs="Times New Roman"/>
          <w:sz w:val="22"/>
        </w:rPr>
        <w:t xml:space="preserve">at </w:t>
      </w:r>
      <w:r w:rsidR="00C63D51">
        <w:rPr>
          <w:rFonts w:cs="Times New Roman"/>
          <w:sz w:val="22"/>
        </w:rPr>
        <w:t xml:space="preserve">the </w:t>
      </w:r>
      <w:r w:rsidR="006302A8" w:rsidRPr="00C63D51">
        <w:rPr>
          <w:rFonts w:cs="Times New Roman"/>
          <w:noProof/>
          <w:sz w:val="22"/>
        </w:rPr>
        <w:t>SKU</w:t>
      </w:r>
      <w:r w:rsidR="006302A8" w:rsidRPr="0092053E">
        <w:rPr>
          <w:rFonts w:cs="Times New Roman"/>
          <w:sz w:val="22"/>
        </w:rPr>
        <w:t xml:space="preserve"> </w:t>
      </w:r>
      <w:r w:rsidR="00192066" w:rsidRPr="0092053E">
        <w:rPr>
          <w:rFonts w:cs="Times New Roman"/>
          <w:sz w:val="22"/>
        </w:rPr>
        <w:t>level</w:t>
      </w:r>
      <w:r w:rsidR="004133A6" w:rsidRPr="0092053E">
        <w:rPr>
          <w:rFonts w:cs="Times New Roman"/>
          <w:sz w:val="22"/>
        </w:rPr>
        <w:t>,</w:t>
      </w:r>
      <w:r w:rsidRPr="0092053E">
        <w:rPr>
          <w:rFonts w:cs="Times New Roman"/>
          <w:sz w:val="22"/>
        </w:rPr>
        <w:t xml:space="preserve"> </w:t>
      </w:r>
      <w:r w:rsidRPr="0092053E">
        <w:rPr>
          <w:rFonts w:cs="Times New Roman"/>
          <w:noProof/>
          <w:sz w:val="22"/>
        </w:rPr>
        <w:t>but</w:t>
      </w:r>
      <w:r w:rsidRPr="0092053E">
        <w:rPr>
          <w:rFonts w:cs="Times New Roman"/>
          <w:sz w:val="22"/>
        </w:rPr>
        <w:t xml:space="preserve"> </w:t>
      </w:r>
      <w:r w:rsidR="00AB36B0" w:rsidRPr="0092053E">
        <w:rPr>
          <w:rFonts w:cs="Times New Roman"/>
          <w:sz w:val="22"/>
        </w:rPr>
        <w:t>there are areas</w:t>
      </w:r>
      <w:r w:rsidRPr="0092053E">
        <w:rPr>
          <w:rFonts w:cs="Times New Roman"/>
          <w:sz w:val="22"/>
        </w:rPr>
        <w:t xml:space="preserve"> where further improvements</w:t>
      </w:r>
      <w:r w:rsidR="00B94B64" w:rsidRPr="0092053E">
        <w:rPr>
          <w:rFonts w:cs="Times New Roman"/>
          <w:sz w:val="22"/>
        </w:rPr>
        <w:t xml:space="preserve"> in forecasting </w:t>
      </w:r>
      <w:r w:rsidR="009D7974" w:rsidRPr="0092053E">
        <w:rPr>
          <w:rFonts w:cs="Times New Roman"/>
          <w:sz w:val="22"/>
        </w:rPr>
        <w:t>performance c</w:t>
      </w:r>
      <w:r w:rsidR="007151F5">
        <w:rPr>
          <w:rFonts w:cs="Times New Roman"/>
          <w:noProof/>
          <w:sz w:val="22"/>
        </w:rPr>
        <w:t xml:space="preserve">an be </w:t>
      </w:r>
      <w:r w:rsidR="007151F5" w:rsidRPr="00C63D51">
        <w:rPr>
          <w:rFonts w:cs="Times New Roman"/>
          <w:noProof/>
          <w:sz w:val="22"/>
        </w:rPr>
        <w:t>ach</w:t>
      </w:r>
      <w:r w:rsidR="000D7BD2">
        <w:rPr>
          <w:rFonts w:cs="Times New Roman"/>
          <w:noProof/>
          <w:sz w:val="22"/>
        </w:rPr>
        <w:t>ie</w:t>
      </w:r>
      <w:r w:rsidR="007151F5" w:rsidRPr="00C63D51">
        <w:rPr>
          <w:rFonts w:cs="Times New Roman"/>
          <w:noProof/>
          <w:sz w:val="22"/>
        </w:rPr>
        <w:t>ved</w:t>
      </w:r>
      <w:r w:rsidRPr="0092053E">
        <w:rPr>
          <w:rFonts w:cs="Times New Roman"/>
          <w:sz w:val="22"/>
        </w:rPr>
        <w:t xml:space="preserve">. For the </w:t>
      </w:r>
      <w:r w:rsidR="00B94899" w:rsidRPr="0092053E">
        <w:rPr>
          <w:rFonts w:cs="Times New Roman"/>
          <w:sz w:val="22"/>
        </w:rPr>
        <w:t>ADL-</w:t>
      </w:r>
      <w:r w:rsidR="00B94899" w:rsidRPr="00843EA5">
        <w:rPr>
          <w:rFonts w:cs="Times New Roman"/>
          <w:noProof/>
          <w:sz w:val="22"/>
        </w:rPr>
        <w:t>intra</w:t>
      </w:r>
      <w:r w:rsidR="00B94899" w:rsidRPr="0092053E">
        <w:rPr>
          <w:rFonts w:cs="Times New Roman"/>
          <w:sz w:val="22"/>
        </w:rPr>
        <w:t>-EWC</w:t>
      </w:r>
      <w:r w:rsidRPr="0092053E">
        <w:rPr>
          <w:rFonts w:cs="Times New Roman"/>
          <w:sz w:val="22"/>
        </w:rPr>
        <w:t xml:space="preserve"> method, we </w:t>
      </w:r>
      <w:r w:rsidR="00FF702C" w:rsidRPr="0092053E">
        <w:rPr>
          <w:rFonts w:cs="Times New Roman"/>
          <w:sz w:val="22"/>
        </w:rPr>
        <w:t xml:space="preserve">equally </w:t>
      </w:r>
      <w:r w:rsidRPr="0092053E">
        <w:rPr>
          <w:rFonts w:cs="Times New Roman"/>
          <w:sz w:val="22"/>
        </w:rPr>
        <w:t xml:space="preserve">combine </w:t>
      </w:r>
      <w:r w:rsidR="00FF702C" w:rsidRPr="0092053E">
        <w:rPr>
          <w:rFonts w:cs="Times New Roman"/>
          <w:sz w:val="22"/>
        </w:rPr>
        <w:t>the</w:t>
      </w:r>
      <w:r w:rsidRPr="0092053E">
        <w:rPr>
          <w:rFonts w:cs="Times New Roman"/>
          <w:sz w:val="22"/>
        </w:rPr>
        <w:t xml:space="preserve"> forecasts </w:t>
      </w:r>
      <w:r w:rsidR="00FF702C" w:rsidRPr="0092053E">
        <w:rPr>
          <w:rFonts w:cs="Times New Roman"/>
          <w:sz w:val="22"/>
        </w:rPr>
        <w:t>generated by the ADL-</w:t>
      </w:r>
      <w:r w:rsidR="00FF702C" w:rsidRPr="00843EA5">
        <w:rPr>
          <w:rFonts w:cs="Times New Roman"/>
          <w:noProof/>
          <w:sz w:val="22"/>
        </w:rPr>
        <w:t>intra</w:t>
      </w:r>
      <w:r w:rsidR="00FF702C" w:rsidRPr="0092053E">
        <w:rPr>
          <w:rFonts w:cs="Times New Roman"/>
          <w:sz w:val="22"/>
        </w:rPr>
        <w:t xml:space="preserve"> model with </w:t>
      </w:r>
      <w:r w:rsidR="004F0917">
        <w:rPr>
          <w:rFonts w:cs="Times New Roman"/>
          <w:sz w:val="22"/>
        </w:rPr>
        <w:t>10</w:t>
      </w:r>
      <w:r w:rsidR="004F0917" w:rsidRPr="0092053E">
        <w:rPr>
          <w:rFonts w:cs="Times New Roman"/>
          <w:sz w:val="22"/>
        </w:rPr>
        <w:t xml:space="preserve"> </w:t>
      </w:r>
      <w:r w:rsidRPr="0092053E">
        <w:rPr>
          <w:rFonts w:cs="Times New Roman"/>
          <w:sz w:val="22"/>
        </w:rPr>
        <w:t xml:space="preserve">different estimation windows. </w:t>
      </w:r>
      <w:r w:rsidR="00B94899" w:rsidRPr="0092053E">
        <w:rPr>
          <w:rFonts w:cs="Times New Roman"/>
          <w:sz w:val="22"/>
        </w:rPr>
        <w:t xml:space="preserve">It is possible to further </w:t>
      </w:r>
      <w:r w:rsidR="00FF702C" w:rsidRPr="0092053E">
        <w:rPr>
          <w:rFonts w:cs="Times New Roman"/>
          <w:sz w:val="22"/>
        </w:rPr>
        <w:t>explore t</w:t>
      </w:r>
      <w:r w:rsidRPr="0092053E">
        <w:rPr>
          <w:rFonts w:cs="Times New Roman"/>
          <w:sz w:val="22"/>
        </w:rPr>
        <w:t>he</w:t>
      </w:r>
      <w:r w:rsidR="00FF702C" w:rsidRPr="0092053E">
        <w:rPr>
          <w:rFonts w:cs="Times New Roman"/>
          <w:sz w:val="22"/>
        </w:rPr>
        <w:t xml:space="preserve"> model’s</w:t>
      </w:r>
      <w:r w:rsidRPr="0092053E">
        <w:rPr>
          <w:rFonts w:cs="Times New Roman"/>
          <w:sz w:val="22"/>
        </w:rPr>
        <w:t xml:space="preserve"> forecasting performance </w:t>
      </w:r>
      <w:r w:rsidR="00FF702C" w:rsidRPr="0092053E">
        <w:rPr>
          <w:rFonts w:cs="Times New Roman"/>
          <w:sz w:val="22"/>
        </w:rPr>
        <w:t xml:space="preserve">with </w:t>
      </w:r>
      <w:r w:rsidR="00FF702C" w:rsidRPr="0092053E">
        <w:rPr>
          <w:rFonts w:cs="Times New Roman"/>
          <w:noProof/>
          <w:sz w:val="22"/>
        </w:rPr>
        <w:t>different</w:t>
      </w:r>
      <w:r w:rsidRPr="0092053E">
        <w:rPr>
          <w:rFonts w:cs="Times New Roman"/>
          <w:sz w:val="22"/>
        </w:rPr>
        <w:t xml:space="preserve"> number</w:t>
      </w:r>
      <w:r w:rsidR="00B94899" w:rsidRPr="0092053E">
        <w:rPr>
          <w:rFonts w:cs="Times New Roman"/>
          <w:sz w:val="22"/>
        </w:rPr>
        <w:t>s</w:t>
      </w:r>
      <w:r w:rsidRPr="0092053E">
        <w:rPr>
          <w:rFonts w:cs="Times New Roman"/>
          <w:sz w:val="22"/>
        </w:rPr>
        <w:t xml:space="preserve"> of estimation windows </w:t>
      </w:r>
      <w:r w:rsidR="00FF702C" w:rsidRPr="0092053E">
        <w:rPr>
          <w:rFonts w:cs="Times New Roman"/>
          <w:sz w:val="22"/>
        </w:rPr>
        <w:t>and with different</w:t>
      </w:r>
      <w:r w:rsidRPr="0092053E">
        <w:rPr>
          <w:rFonts w:cs="Times New Roman"/>
          <w:sz w:val="22"/>
        </w:rPr>
        <w:t xml:space="preserve"> forecasting combination schemes (e.g., based on </w:t>
      </w:r>
      <w:r w:rsidRPr="0092053E">
        <w:rPr>
          <w:rFonts w:cs="Times New Roman"/>
          <w:i/>
          <w:sz w:val="22"/>
        </w:rPr>
        <w:t>k</w:t>
      </w:r>
      <w:r w:rsidRPr="0092053E">
        <w:rPr>
          <w:rFonts w:cs="Times New Roman"/>
          <w:sz w:val="22"/>
        </w:rPr>
        <w:t xml:space="preserve">-fold evaluation). </w:t>
      </w:r>
      <w:r w:rsidR="00AB6020" w:rsidRPr="0092053E">
        <w:rPr>
          <w:rFonts w:cs="Times New Roman"/>
          <w:sz w:val="22"/>
        </w:rPr>
        <w:t>For the</w:t>
      </w:r>
      <w:r w:rsidR="002553DE" w:rsidRPr="0092053E">
        <w:rPr>
          <w:rFonts w:cs="Times New Roman"/>
          <w:sz w:val="22"/>
        </w:rPr>
        <w:t xml:space="preserve"> </w:t>
      </w:r>
      <w:r w:rsidR="00B94899" w:rsidRPr="0092053E">
        <w:rPr>
          <w:rFonts w:cs="Times New Roman"/>
          <w:sz w:val="22"/>
        </w:rPr>
        <w:t>ADL-intra-</w:t>
      </w:r>
      <w:r w:rsidRPr="0092053E">
        <w:rPr>
          <w:rFonts w:cs="Times New Roman"/>
          <w:sz w:val="22"/>
        </w:rPr>
        <w:t>IC method,</w:t>
      </w:r>
      <w:r w:rsidR="00AB6020" w:rsidRPr="0092053E">
        <w:rPr>
          <w:rFonts w:cs="Times New Roman"/>
          <w:sz w:val="22"/>
        </w:rPr>
        <w:t xml:space="preserve"> </w:t>
      </w:r>
      <w:r w:rsidR="00B94899" w:rsidRPr="0092053E">
        <w:rPr>
          <w:rFonts w:cs="Times New Roman"/>
          <w:sz w:val="22"/>
        </w:rPr>
        <w:t>it is possible to</w:t>
      </w:r>
      <w:r w:rsidR="00AB6020" w:rsidRPr="0092053E">
        <w:rPr>
          <w:rFonts w:cs="Times New Roman"/>
          <w:sz w:val="22"/>
        </w:rPr>
        <w:t xml:space="preserve"> explore the model’s forecasting performance when using different correction schemes </w:t>
      </w:r>
      <w:r w:rsidR="00AB6020"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92053E">
        <w:rPr>
          <w:rFonts w:cs="Times New Roman"/>
          <w:sz w:val="22"/>
        </w:rPr>
        <w:fldChar w:fldCharType="separate"/>
      </w:r>
      <w:r w:rsidR="00330CC3">
        <w:rPr>
          <w:rFonts w:cs="Times New Roman"/>
          <w:noProof/>
          <w:sz w:val="22"/>
        </w:rPr>
        <w:t>(Clements &amp; Hendry, 1999)</w:t>
      </w:r>
      <w:r w:rsidR="00AB6020" w:rsidRPr="0092053E">
        <w:rPr>
          <w:rFonts w:cs="Times New Roman"/>
          <w:sz w:val="22"/>
        </w:rPr>
        <w:fldChar w:fldCharType="end"/>
      </w:r>
      <w:r w:rsidR="00AB6020" w:rsidRPr="0092053E">
        <w:rPr>
          <w:rFonts w:cs="Times New Roman"/>
          <w:sz w:val="22"/>
        </w:rPr>
        <w:t xml:space="preserve">. </w:t>
      </w:r>
      <w:r w:rsidR="00B94899" w:rsidRPr="0092053E">
        <w:rPr>
          <w:rFonts w:cs="Times New Roman"/>
          <w:sz w:val="22"/>
        </w:rPr>
        <w:t>O</w:t>
      </w:r>
      <w:r w:rsidR="00AB6020" w:rsidRPr="0092053E">
        <w:rPr>
          <w:rFonts w:cs="Times New Roman"/>
          <w:sz w:val="22"/>
        </w:rPr>
        <w:t>ne</w:t>
      </w:r>
      <w:r w:rsidR="00B94899" w:rsidRPr="0092053E">
        <w:rPr>
          <w:rFonts w:cs="Times New Roman"/>
          <w:sz w:val="22"/>
        </w:rPr>
        <w:t xml:space="preserve"> of the</w:t>
      </w:r>
      <w:r w:rsidR="00AB6020" w:rsidRPr="0092053E">
        <w:rPr>
          <w:rFonts w:cs="Times New Roman"/>
          <w:sz w:val="22"/>
        </w:rPr>
        <w:t xml:space="preserve"> alternative correction scheme</w:t>
      </w:r>
      <w:r w:rsidR="00B94899" w:rsidRPr="0092053E">
        <w:rPr>
          <w:rFonts w:cs="Times New Roman"/>
          <w:sz w:val="22"/>
        </w:rPr>
        <w:t>s</w:t>
      </w:r>
      <w:r w:rsidR="00AB6020" w:rsidRPr="0092053E">
        <w:rPr>
          <w:rFonts w:cs="Times New Roman"/>
          <w:sz w:val="22"/>
        </w:rPr>
        <w:t xml:space="preserve"> is </w:t>
      </w:r>
      <w:r w:rsidR="00AB6020" w:rsidRPr="0092053E">
        <w:rPr>
          <w:rFonts w:cs="Times New Roman"/>
          <w:noProof/>
          <w:sz w:val="22"/>
        </w:rPr>
        <w:t xml:space="preserve">to make adjustments to the one-step-ahead </w:t>
      </w:r>
      <w:r w:rsidR="00AB6020" w:rsidRPr="00B96C6C">
        <w:rPr>
          <w:rFonts w:cs="Times New Roman"/>
          <w:noProof/>
          <w:sz w:val="22"/>
        </w:rPr>
        <w:t>forecast</w:t>
      </w:r>
      <w:r w:rsidR="00AB6020" w:rsidRPr="0092053E">
        <w:rPr>
          <w:rFonts w:cs="Times New Roman"/>
          <w:sz w:val="22"/>
        </w:rPr>
        <w:t xml:space="preserve"> and then calculate the two-step-ahead forecast based on the value of the one-step-ahead forecast which has </w:t>
      </w:r>
      <w:r w:rsidR="00B94899" w:rsidRPr="0092053E">
        <w:rPr>
          <w:rFonts w:cs="Times New Roman"/>
          <w:sz w:val="22"/>
        </w:rPr>
        <w:t xml:space="preserve">been </w:t>
      </w:r>
      <w:r w:rsidR="00AB6020" w:rsidRPr="0092053E">
        <w:rPr>
          <w:rFonts w:cs="Times New Roman"/>
          <w:sz w:val="22"/>
        </w:rPr>
        <w:t>adjusted, and so forth.</w:t>
      </w:r>
      <w:r w:rsidRPr="0092053E">
        <w:rPr>
          <w:rFonts w:cs="Times New Roman"/>
          <w:sz w:val="22"/>
        </w:rPr>
        <w:t xml:space="preserve"> </w:t>
      </w:r>
      <w:r w:rsidR="00B94899" w:rsidRPr="0092053E">
        <w:rPr>
          <w:rFonts w:cs="Times New Roman"/>
          <w:sz w:val="22"/>
        </w:rPr>
        <w:t xml:space="preserve">In this study, </w:t>
      </w:r>
      <w:r w:rsidR="0062111A" w:rsidRPr="0092053E">
        <w:rPr>
          <w:rFonts w:cs="Times New Roman"/>
          <w:sz w:val="22"/>
        </w:rPr>
        <w:t>we have brought</w:t>
      </w:r>
      <w:r w:rsidR="004F0917">
        <w:rPr>
          <w:rFonts w:cs="Times New Roman"/>
          <w:sz w:val="22"/>
        </w:rPr>
        <w:t xml:space="preserve"> attention to</w:t>
      </w:r>
      <w:r w:rsidR="0062111A" w:rsidRPr="0092053E">
        <w:rPr>
          <w:rFonts w:cs="Times New Roman"/>
          <w:sz w:val="22"/>
        </w:rPr>
        <w:t xml:space="preserve"> </w:t>
      </w:r>
      <w:r w:rsidR="00B94899" w:rsidRPr="0092053E">
        <w:rPr>
          <w:rFonts w:cs="Times New Roman"/>
          <w:sz w:val="22"/>
        </w:rPr>
        <w:t>the problem of structural change</w:t>
      </w:r>
      <w:r w:rsidRPr="0092053E">
        <w:rPr>
          <w:rFonts w:cs="Times New Roman"/>
          <w:sz w:val="22"/>
        </w:rPr>
        <w:t>.</w:t>
      </w:r>
      <w:r w:rsidR="00B94899" w:rsidRPr="0092053E">
        <w:rPr>
          <w:rFonts w:cs="Times New Roman"/>
          <w:sz w:val="22"/>
        </w:rPr>
        <w:t xml:space="preserve"> A</w:t>
      </w:r>
      <w:r w:rsidR="00AB6020" w:rsidRPr="0092053E">
        <w:rPr>
          <w:rFonts w:cs="Times New Roman"/>
          <w:sz w:val="22"/>
        </w:rPr>
        <w:t xml:space="preserve">n </w:t>
      </w:r>
      <w:r w:rsidRPr="0092053E">
        <w:rPr>
          <w:rFonts w:cs="Times New Roman"/>
          <w:sz w:val="22"/>
        </w:rPr>
        <w:t xml:space="preserve">alternative </w:t>
      </w:r>
      <w:r w:rsidR="00B94899" w:rsidRPr="0092053E">
        <w:rPr>
          <w:rFonts w:cs="Times New Roman"/>
          <w:sz w:val="22"/>
        </w:rPr>
        <w:t xml:space="preserve">method </w:t>
      </w:r>
      <w:r w:rsidRPr="0092053E">
        <w:rPr>
          <w:rFonts w:cs="Times New Roman"/>
          <w:sz w:val="22"/>
        </w:rPr>
        <w:t xml:space="preserve">to </w:t>
      </w:r>
      <w:r w:rsidR="00B94899" w:rsidRPr="0092053E">
        <w:rPr>
          <w:rFonts w:cs="Times New Roman"/>
          <w:sz w:val="22"/>
        </w:rPr>
        <w:t xml:space="preserve">account for this problem </w:t>
      </w:r>
      <w:r w:rsidRPr="0092053E">
        <w:rPr>
          <w:rFonts w:cs="Times New Roman"/>
          <w:sz w:val="22"/>
        </w:rPr>
        <w:t>is to directly model the chang</w:t>
      </w:r>
      <w:r w:rsidR="00AB6020" w:rsidRPr="0092053E">
        <w:rPr>
          <w:rFonts w:cs="Times New Roman"/>
          <w:sz w:val="22"/>
        </w:rPr>
        <w:t xml:space="preserve">e </w:t>
      </w:r>
      <w:r w:rsidR="006D1D73" w:rsidRPr="0092053E">
        <w:rPr>
          <w:rFonts w:cs="Times New Roman"/>
          <w:sz w:val="22"/>
        </w:rPr>
        <w:t>in</w:t>
      </w:r>
      <w:r w:rsidRPr="0092053E">
        <w:rPr>
          <w:rFonts w:cs="Times New Roman"/>
          <w:sz w:val="22"/>
        </w:rPr>
        <w:t xml:space="preserve"> the effect of the marketing activities</w:t>
      </w:r>
      <w:r w:rsidR="00F6509C" w:rsidRPr="0092053E">
        <w:rPr>
          <w:rFonts w:cs="Times New Roman"/>
          <w:sz w:val="22"/>
        </w:rPr>
        <w:t xml:space="preserve">, such as </w:t>
      </w:r>
      <w:r w:rsidR="00B94899" w:rsidRPr="0092053E">
        <w:rPr>
          <w:rFonts w:cs="Times New Roman"/>
          <w:sz w:val="22"/>
        </w:rPr>
        <w:t>using</w:t>
      </w:r>
      <w:r w:rsidRPr="0092053E">
        <w:rPr>
          <w:rFonts w:cs="Times New Roman"/>
          <w:sz w:val="22"/>
        </w:rPr>
        <w:t xml:space="preserve"> time-varying parameter model</w:t>
      </w:r>
      <w:r w:rsidR="00B94899" w:rsidRPr="0092053E">
        <w:rPr>
          <w:rFonts w:cs="Times New Roman"/>
          <w:sz w:val="22"/>
        </w:rPr>
        <w:t>s</w:t>
      </w:r>
      <w:r w:rsidRPr="0092053E">
        <w:rPr>
          <w:rFonts w:cs="Times New Roman"/>
          <w:sz w:val="22"/>
        </w:rPr>
        <w:t xml:space="preserve">. However, a disadvantage of this </w:t>
      </w:r>
      <w:r w:rsidR="00B94899" w:rsidRPr="0092053E">
        <w:rPr>
          <w:rFonts w:cs="Times New Roman"/>
          <w:sz w:val="22"/>
        </w:rPr>
        <w:t xml:space="preserve">type of model </w:t>
      </w:r>
      <w:r w:rsidRPr="0092053E">
        <w:rPr>
          <w:rFonts w:cs="Times New Roman"/>
          <w:sz w:val="22"/>
        </w:rPr>
        <w:t xml:space="preserve">is that we need to make strong assumptions </w:t>
      </w:r>
      <w:r w:rsidR="007151F5" w:rsidRPr="00C63D51">
        <w:rPr>
          <w:rFonts w:cs="Times New Roman"/>
          <w:noProof/>
          <w:sz w:val="22"/>
        </w:rPr>
        <w:t>concer</w:t>
      </w:r>
      <w:r w:rsidR="002D20BE" w:rsidRPr="00C63D51">
        <w:rPr>
          <w:rFonts w:cs="Times New Roman"/>
          <w:noProof/>
          <w:sz w:val="22"/>
        </w:rPr>
        <w:t>ning</w:t>
      </w:r>
      <w:r w:rsidRPr="0092053E">
        <w:rPr>
          <w:rFonts w:cs="Times New Roman"/>
          <w:sz w:val="22"/>
        </w:rPr>
        <w:t xml:space="preserve"> the effect</w:t>
      </w:r>
      <w:r w:rsidR="004133A6" w:rsidRPr="0092053E">
        <w:rPr>
          <w:rFonts w:cs="Times New Roman"/>
          <w:sz w:val="22"/>
        </w:rPr>
        <w:t>s</w:t>
      </w:r>
      <w:r w:rsidRPr="0092053E">
        <w:rPr>
          <w:rFonts w:cs="Times New Roman"/>
          <w:sz w:val="22"/>
        </w:rPr>
        <w:t xml:space="preserve"> of the</w:t>
      </w:r>
      <w:r w:rsidR="000D7BD2">
        <w:rPr>
          <w:rFonts w:cs="Times New Roman"/>
          <w:sz w:val="22"/>
        </w:rPr>
        <w:t xml:space="preserve"> changing</w:t>
      </w:r>
      <w:r w:rsidRPr="0092053E">
        <w:rPr>
          <w:rFonts w:cs="Times New Roman"/>
          <w:sz w:val="22"/>
        </w:rPr>
        <w:t xml:space="preserve"> marketing activities. </w:t>
      </w:r>
      <w:r w:rsidR="00F6509C" w:rsidRPr="0092053E">
        <w:rPr>
          <w:rFonts w:cs="Times New Roman"/>
          <w:sz w:val="22"/>
        </w:rPr>
        <w:t xml:space="preserve">For example, </w:t>
      </w:r>
      <w:r w:rsidRPr="0092053E">
        <w:rPr>
          <w:rFonts w:cs="Times New Roman"/>
          <w:sz w:val="22"/>
        </w:rPr>
        <w:fldChar w:fldCharType="begin"/>
      </w:r>
      <w:r w:rsidR="00330CC3">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92053E">
        <w:rPr>
          <w:rFonts w:cs="Times New Roman"/>
          <w:sz w:val="22"/>
        </w:rPr>
        <w:fldChar w:fldCharType="separate"/>
      </w:r>
      <w:r w:rsidR="00330CC3">
        <w:rPr>
          <w:rFonts w:cs="Times New Roman"/>
          <w:noProof/>
          <w:sz w:val="22"/>
        </w:rPr>
        <w:t>Foekens, Leeflang, and Wittink (1999)</w:t>
      </w:r>
      <w:r w:rsidRPr="0092053E">
        <w:rPr>
          <w:rFonts w:cs="Times New Roman"/>
          <w:sz w:val="22"/>
        </w:rPr>
        <w:fldChar w:fldCharType="end"/>
      </w:r>
      <w:r w:rsidRPr="0092053E">
        <w:rPr>
          <w:rFonts w:cs="Times New Roman"/>
          <w:sz w:val="22"/>
        </w:rPr>
        <w:t xml:space="preserve"> </w:t>
      </w:r>
      <w:r w:rsidRPr="0092053E">
        <w:rPr>
          <w:rFonts w:cs="Times New Roman"/>
          <w:noProof/>
          <w:sz w:val="22"/>
        </w:rPr>
        <w:t>modeled</w:t>
      </w:r>
      <w:r w:rsidRPr="0092053E">
        <w:rPr>
          <w:rFonts w:cs="Times New Roman"/>
          <w:sz w:val="22"/>
        </w:rPr>
        <w:t xml:space="preserve"> the effect of </w:t>
      </w:r>
      <w:r w:rsidRPr="0092053E">
        <w:rPr>
          <w:rFonts w:cs="Times New Roman"/>
          <w:noProof/>
          <w:sz w:val="22"/>
        </w:rPr>
        <w:t>marketing</w:t>
      </w:r>
      <w:r w:rsidRPr="0092053E">
        <w:rPr>
          <w:rFonts w:cs="Times New Roman"/>
          <w:sz w:val="22"/>
        </w:rPr>
        <w:t xml:space="preserve"> activities </w:t>
      </w:r>
      <w:r w:rsidR="00D61119" w:rsidRPr="0092053E">
        <w:rPr>
          <w:rFonts w:cs="Times New Roman"/>
          <w:sz w:val="22"/>
        </w:rPr>
        <w:t xml:space="preserve">as </w:t>
      </w:r>
      <w:r w:rsidRPr="0092053E">
        <w:rPr>
          <w:rFonts w:cs="Times New Roman"/>
          <w:sz w:val="22"/>
        </w:rPr>
        <w:t xml:space="preserve">a linear function of previous promotional activities. </w:t>
      </w:r>
      <w:r w:rsidR="000A02CF" w:rsidRPr="0092053E">
        <w:rPr>
          <w:rFonts w:cs="Times New Roman"/>
          <w:sz w:val="22"/>
        </w:rPr>
        <w:t xml:space="preserve">Their models were not developed for forecasting purposes. </w:t>
      </w:r>
      <w:r w:rsidR="00F6509C" w:rsidRPr="0092053E">
        <w:rPr>
          <w:rFonts w:cs="Times New Roman"/>
          <w:sz w:val="22"/>
        </w:rPr>
        <w:t xml:space="preserve">In summary, the methods we have proposed in this study produce consistently </w:t>
      </w:r>
      <w:r w:rsidR="000D7BD2">
        <w:rPr>
          <w:rFonts w:cs="Times New Roman"/>
          <w:sz w:val="22"/>
        </w:rPr>
        <w:t xml:space="preserve">more </w:t>
      </w:r>
      <w:r w:rsidR="00F6509C" w:rsidRPr="0092053E">
        <w:rPr>
          <w:rFonts w:cs="Times New Roman"/>
          <w:sz w:val="22"/>
        </w:rPr>
        <w:t>accurate forecasts</w:t>
      </w:r>
      <w:r w:rsidR="000D7BD2">
        <w:rPr>
          <w:rFonts w:cs="Times New Roman"/>
          <w:sz w:val="22"/>
        </w:rPr>
        <w:t xml:space="preserve"> than established alternatives</w:t>
      </w:r>
      <w:r w:rsidR="00F6509C" w:rsidRPr="0092053E">
        <w:rPr>
          <w:rFonts w:cs="Times New Roman"/>
          <w:sz w:val="22"/>
        </w:rPr>
        <w:t xml:space="preserve">. They also satisfy the practical requirements of retail forecasting in that they are intuitive, they can be developed and operated automatically and </w:t>
      </w:r>
      <w:r w:rsidR="00F00AF0">
        <w:rPr>
          <w:rFonts w:cs="Times New Roman"/>
          <w:sz w:val="22"/>
        </w:rPr>
        <w:t>can</w:t>
      </w:r>
      <w:r w:rsidR="00F00AF0" w:rsidRPr="0092053E">
        <w:rPr>
          <w:rFonts w:cs="Times New Roman"/>
          <w:sz w:val="22"/>
        </w:rPr>
        <w:t xml:space="preserve"> </w:t>
      </w:r>
      <w:r w:rsidR="00F00AF0">
        <w:rPr>
          <w:rFonts w:cs="Times New Roman"/>
          <w:sz w:val="22"/>
        </w:rPr>
        <w:t xml:space="preserve">also </w:t>
      </w:r>
      <w:r w:rsidR="00F6509C" w:rsidRPr="0092053E">
        <w:rPr>
          <w:rFonts w:cs="Times New Roman"/>
          <w:sz w:val="22"/>
        </w:rPr>
        <w:t>use readily available data on marketing activities.</w:t>
      </w:r>
    </w:p>
    <w:p w14:paraId="2C9CCF8B" w14:textId="77777777" w:rsidR="00331B91" w:rsidRPr="0092053E" w:rsidRDefault="00331B91" w:rsidP="00971633">
      <w:pPr>
        <w:shd w:val="clear" w:color="auto" w:fill="FFFFFF" w:themeFill="background1"/>
        <w:spacing w:after="0" w:line="360" w:lineRule="auto"/>
        <w:rPr>
          <w:rFonts w:cs="Times New Roman"/>
          <w:sz w:val="22"/>
        </w:rPr>
      </w:pP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454F3E19"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We </w:t>
      </w:r>
      <w:r w:rsidR="00F00AF0">
        <w:rPr>
          <w:rFonts w:cs="Times New Roman"/>
          <w:sz w:val="22"/>
        </w:rPr>
        <w:t xml:space="preserve">would like to </w:t>
      </w:r>
      <w:r w:rsidRPr="0092053E">
        <w:rPr>
          <w:rFonts w:cs="Times New Roman"/>
          <w:sz w:val="22"/>
        </w:rPr>
        <w:t xml:space="preserve">thank the IRI company </w:t>
      </w:r>
      <w:r w:rsidRPr="0092053E">
        <w:rPr>
          <w:rFonts w:cs="Times New Roman"/>
          <w:noProof/>
          <w:sz w:val="22"/>
        </w:rPr>
        <w:t>for making the data available</w:t>
      </w:r>
      <w:r w:rsidRPr="0092053E">
        <w:rPr>
          <w:rFonts w:cs="Times New Roman"/>
          <w:sz w:val="22"/>
        </w:rPr>
        <w:t xml:space="preserve">. All the </w:t>
      </w:r>
      <w:r w:rsidR="00F00AF0" w:rsidRPr="0092053E">
        <w:rPr>
          <w:rFonts w:cs="Times New Roman"/>
          <w:sz w:val="22"/>
        </w:rPr>
        <w:t>analys</w:t>
      </w:r>
      <w:r w:rsidR="00F00AF0">
        <w:rPr>
          <w:rFonts w:cs="Times New Roman"/>
          <w:sz w:val="22"/>
        </w:rPr>
        <w:t>e</w:t>
      </w:r>
      <w:r w:rsidR="00F00AF0" w:rsidRPr="0092053E">
        <w:rPr>
          <w:rFonts w:cs="Times New Roman"/>
          <w:sz w:val="22"/>
        </w:rPr>
        <w:t xml:space="preserve">s </w:t>
      </w:r>
      <w:r w:rsidRPr="0092053E">
        <w:rPr>
          <w:rFonts w:cs="Times New Roman"/>
          <w:sz w:val="22"/>
        </w:rPr>
        <w:t xml:space="preserve">and findings in this paper based on the IRI dataset are </w:t>
      </w:r>
      <w:r w:rsidR="00F00AF0">
        <w:rPr>
          <w:rFonts w:cs="Times New Roman"/>
          <w:sz w:val="22"/>
        </w:rPr>
        <w:t xml:space="preserve">those </w:t>
      </w:r>
      <w:r w:rsidR="0010285C">
        <w:rPr>
          <w:rFonts w:cs="Times New Roman"/>
          <w:sz w:val="22"/>
        </w:rPr>
        <w:t xml:space="preserve">solely </w:t>
      </w:r>
      <w:r w:rsidR="00F00AF0">
        <w:rPr>
          <w:rFonts w:cs="Times New Roman"/>
          <w:sz w:val="22"/>
        </w:rPr>
        <w:t xml:space="preserve">of </w:t>
      </w:r>
      <w:r w:rsidRPr="0092053E">
        <w:rPr>
          <w:rFonts w:cs="Times New Roman"/>
          <w:sz w:val="22"/>
        </w:rPr>
        <w:t xml:space="preserve">the authors and not </w:t>
      </w:r>
      <w:r w:rsidR="00F00AF0">
        <w:rPr>
          <w:rFonts w:cs="Times New Roman"/>
          <w:sz w:val="22"/>
        </w:rPr>
        <w:t xml:space="preserve">those of </w:t>
      </w:r>
      <w:r w:rsidRPr="0092053E">
        <w:rPr>
          <w:rFonts w:cs="Times New Roman"/>
          <w:sz w:val="22"/>
        </w:rPr>
        <w:t>the IRI company.</w:t>
      </w:r>
    </w:p>
    <w:p w14:paraId="36977CD7" w14:textId="59CBBA77" w:rsidR="00C40F59" w:rsidDel="007D546B" w:rsidRDefault="007D546B" w:rsidP="00971633">
      <w:pPr>
        <w:shd w:val="clear" w:color="auto" w:fill="FFFFFF" w:themeFill="background1"/>
        <w:spacing w:after="0" w:line="360" w:lineRule="auto"/>
        <w:rPr>
          <w:del w:id="161" w:author="tao huang" w:date="2019-04-10T17:46:00Z"/>
          <w:rFonts w:cs="Times New Roman"/>
          <w:b/>
          <w:sz w:val="22"/>
        </w:rPr>
      </w:pPr>
      <w:del w:id="162" w:author="tao huang" w:date="2019-04-10T17:46:00Z">
        <w:r w:rsidDel="007D546B">
          <w:rPr>
            <w:rFonts w:cs="Times New Roman"/>
            <w:b/>
            <w:sz w:val="22"/>
          </w:rPr>
          <w:fldChar w:fldCharType="begin"/>
        </w:r>
        <w:r w:rsidDel="007D546B">
          <w:rPr>
            <w:rFonts w:cs="Times New Roman"/>
            <w:b/>
            <w:sz w:val="22"/>
          </w:rPr>
          <w:del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delInstrText>
        </w:r>
        <w:r w:rsidDel="007D546B">
          <w:rPr>
            <w:rFonts w:cs="Times New Roman"/>
            <w:b/>
            <w:sz w:val="22"/>
          </w:rPr>
          <w:fldChar w:fldCharType="separate"/>
        </w:r>
        <w:r w:rsidDel="007D546B">
          <w:rPr>
            <w:rFonts w:cs="Times New Roman"/>
            <w:b/>
            <w:noProof/>
            <w:sz w:val="22"/>
          </w:rPr>
          <w:delText>(Fildes, Ma, et al., 2018)</w:delText>
        </w:r>
        <w:r w:rsidDel="007D546B">
          <w:rPr>
            <w:rFonts w:cs="Times New Roman"/>
            <w:b/>
            <w:sz w:val="22"/>
          </w:rPr>
          <w:fldChar w:fldCharType="end"/>
        </w:r>
      </w:del>
    </w:p>
    <w:p w14:paraId="77BD3C32" w14:textId="77777777" w:rsidR="007D546B" w:rsidRPr="0092053E" w:rsidRDefault="007D546B" w:rsidP="00971633">
      <w:pPr>
        <w:shd w:val="clear" w:color="auto" w:fill="FFFFFF" w:themeFill="background1"/>
        <w:spacing w:after="0" w:line="360" w:lineRule="auto"/>
        <w:rPr>
          <w:ins w:id="163" w:author="tao huang" w:date="2019-04-10T17:46:00Z"/>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2EB0F4EC" w14:textId="77777777" w:rsidR="009E6E0F" w:rsidRPr="009E6E0F" w:rsidRDefault="00971633" w:rsidP="009E6E0F">
      <w:pPr>
        <w:pStyle w:val="EndNoteBibliography"/>
        <w:spacing w:after="0"/>
        <w:ind w:left="720" w:hanging="720"/>
      </w:pPr>
      <w:r w:rsidRPr="0092053E">
        <w:fldChar w:fldCharType="begin"/>
      </w:r>
      <w:r w:rsidRPr="0092053E">
        <w:instrText xml:space="preserve"> ADDIN EN.REFLIST </w:instrText>
      </w:r>
      <w:r w:rsidRPr="0092053E">
        <w:fldChar w:fldCharType="separate"/>
      </w:r>
      <w:r w:rsidR="009E6E0F" w:rsidRPr="009E6E0F">
        <w:t xml:space="preserve">Aburto, L., &amp; Weber, R. (2007). Improved supply chain management based on hybrid demand forecasts. </w:t>
      </w:r>
      <w:r w:rsidR="009E6E0F" w:rsidRPr="009E6E0F">
        <w:rPr>
          <w:i/>
        </w:rPr>
        <w:t>Applied Soft Computing, 7</w:t>
      </w:r>
      <w:r w:rsidR="009E6E0F" w:rsidRPr="009E6E0F">
        <w:t xml:space="preserve">, 136-144. </w:t>
      </w:r>
    </w:p>
    <w:p w14:paraId="0B9A3B90" w14:textId="77777777" w:rsidR="009E6E0F" w:rsidRPr="009E6E0F" w:rsidRDefault="009E6E0F" w:rsidP="009E6E0F">
      <w:pPr>
        <w:pStyle w:val="EndNoteBibliography"/>
        <w:spacing w:after="0"/>
        <w:ind w:left="720" w:hanging="720"/>
      </w:pPr>
      <w:r w:rsidRPr="009E6E0F">
        <w:t xml:space="preserve">Allen, P. G., &amp; Fildes, R. (2001). Econometric forecasting. In J. S. Armstrong (Ed.), </w:t>
      </w:r>
      <w:r w:rsidRPr="009E6E0F">
        <w:rPr>
          <w:i/>
        </w:rPr>
        <w:t>Principles of Forecasting: A Handbook for Researchers and Practitioners</w:t>
      </w:r>
      <w:r w:rsidRPr="009E6E0F">
        <w:t>. Boston: Kluwer Academic Publishers.</w:t>
      </w:r>
    </w:p>
    <w:p w14:paraId="09D64BD2" w14:textId="77777777" w:rsidR="009E6E0F" w:rsidRPr="009E6E0F" w:rsidRDefault="009E6E0F" w:rsidP="009E6E0F">
      <w:pPr>
        <w:pStyle w:val="EndNoteBibliography"/>
        <w:spacing w:after="0"/>
        <w:ind w:left="720" w:hanging="720"/>
      </w:pPr>
      <w:r w:rsidRPr="009E6E0F">
        <w:t xml:space="preserve">Andrews, D. W. K. (1993). Tests for parameter instability and structural change with unknown change point. </w:t>
      </w:r>
      <w:r w:rsidRPr="009E6E0F">
        <w:rPr>
          <w:i/>
        </w:rPr>
        <w:t>Econometrica, 61</w:t>
      </w:r>
      <w:r w:rsidRPr="009E6E0F">
        <w:t xml:space="preserve">, 825-851. </w:t>
      </w:r>
    </w:p>
    <w:p w14:paraId="6CFBBEAB" w14:textId="77777777" w:rsidR="009E6E0F" w:rsidRPr="009E6E0F" w:rsidRDefault="009E6E0F" w:rsidP="009E6E0F">
      <w:pPr>
        <w:pStyle w:val="EndNoteBibliography"/>
        <w:spacing w:after="0"/>
        <w:ind w:left="720" w:hanging="720"/>
      </w:pPr>
      <w:r w:rsidRPr="009E6E0F">
        <w:t xml:space="preserve">Andrews, D. W. K., &amp; Ploberger, W. (1994). Optimal tests when a nuisance parameter is present only under the alternative. </w:t>
      </w:r>
      <w:r w:rsidRPr="009E6E0F">
        <w:rPr>
          <w:i/>
        </w:rPr>
        <w:t>Econometrica, 62</w:t>
      </w:r>
      <w:r w:rsidRPr="009E6E0F">
        <w:t xml:space="preserve">, 1383-1414. </w:t>
      </w:r>
    </w:p>
    <w:p w14:paraId="5E0CC6BB" w14:textId="77777777" w:rsidR="009E6E0F" w:rsidRPr="009E6E0F" w:rsidRDefault="009E6E0F" w:rsidP="009E6E0F">
      <w:pPr>
        <w:pStyle w:val="EndNoteBibliography"/>
        <w:spacing w:after="0"/>
        <w:ind w:left="720" w:hanging="720"/>
      </w:pPr>
      <w:r w:rsidRPr="009E6E0F">
        <w:t xml:space="preserve">Bai, J., &amp; Perron, P. (1998). Estimating and testing linear models with multiple structural changes. </w:t>
      </w:r>
      <w:r w:rsidRPr="009E6E0F">
        <w:rPr>
          <w:i/>
        </w:rPr>
        <w:t>Econometrica, 66</w:t>
      </w:r>
      <w:r w:rsidRPr="009E6E0F">
        <w:t xml:space="preserve">, 47- 78. </w:t>
      </w:r>
    </w:p>
    <w:p w14:paraId="42BD1935" w14:textId="77777777" w:rsidR="009E6E0F" w:rsidRPr="009E6E0F" w:rsidRDefault="009E6E0F" w:rsidP="009E6E0F">
      <w:pPr>
        <w:pStyle w:val="EndNoteBibliography"/>
        <w:spacing w:after="0"/>
        <w:ind w:left="720" w:hanging="720"/>
      </w:pPr>
      <w:r w:rsidRPr="009E6E0F">
        <w:t xml:space="preserve">Bai, J., &amp; Perron, P. (2003). Computation and analysis of multiple structural-change models. </w:t>
      </w:r>
      <w:r w:rsidRPr="009E6E0F">
        <w:rPr>
          <w:i/>
        </w:rPr>
        <w:t>Journal of Applied Econometrics, 18</w:t>
      </w:r>
      <w:r w:rsidRPr="009E6E0F">
        <w:t xml:space="preserve">, 1-22. </w:t>
      </w:r>
    </w:p>
    <w:p w14:paraId="324BB7C5" w14:textId="77777777" w:rsidR="009E6E0F" w:rsidRPr="009E6E0F" w:rsidRDefault="009E6E0F" w:rsidP="009E6E0F">
      <w:pPr>
        <w:pStyle w:val="EndNoteBibliography"/>
        <w:spacing w:after="0"/>
        <w:ind w:left="720" w:hanging="720"/>
      </w:pPr>
      <w:r w:rsidRPr="009E6E0F">
        <w:lastRenderedPageBreak/>
        <w:t xml:space="preserve">Bronnenberg, B. J., Kruger, M. W., &amp; Mela, C. F. (2008). The IRI marketing data set. </w:t>
      </w:r>
      <w:r w:rsidRPr="009E6E0F">
        <w:rPr>
          <w:i/>
        </w:rPr>
        <w:t>Marketing Science, 27</w:t>
      </w:r>
      <w:r w:rsidRPr="009E6E0F">
        <w:t xml:space="preserve">(4), pp. 745–748. </w:t>
      </w:r>
    </w:p>
    <w:p w14:paraId="0576E336" w14:textId="77777777" w:rsidR="009E6E0F" w:rsidRPr="009E6E0F" w:rsidRDefault="009E6E0F" w:rsidP="009E6E0F">
      <w:pPr>
        <w:pStyle w:val="EndNoteBibliography"/>
        <w:spacing w:after="0"/>
        <w:ind w:left="720" w:hanging="720"/>
      </w:pPr>
      <w:r w:rsidRPr="009E6E0F">
        <w:t xml:space="preserve">Brown, R. L., Durbin, J., &amp; Evans, J. M. (1975). Techniques for testing the constancy of regression relationships over time. </w:t>
      </w:r>
      <w:r w:rsidRPr="009E6E0F">
        <w:rPr>
          <w:i/>
        </w:rPr>
        <w:t>Journal of the Royal Statistical Society. Series B (Methodological), 37</w:t>
      </w:r>
      <w:r w:rsidRPr="009E6E0F">
        <w:t xml:space="preserve">(2), 149-192. </w:t>
      </w:r>
    </w:p>
    <w:p w14:paraId="61F3C21D" w14:textId="77777777" w:rsidR="009E6E0F" w:rsidRPr="009E6E0F" w:rsidRDefault="009E6E0F" w:rsidP="009E6E0F">
      <w:pPr>
        <w:pStyle w:val="EndNoteBibliography"/>
        <w:spacing w:after="0"/>
        <w:ind w:left="720" w:hanging="720"/>
      </w:pPr>
      <w:r w:rsidRPr="009E6E0F">
        <w:t xml:space="preserve">Bucklin, R. E., Gupta, S., &amp; Siddarth, S. (1998). Determining segmentation in sales response across consumer purchase behaviors. </w:t>
      </w:r>
      <w:r w:rsidRPr="009E6E0F">
        <w:rPr>
          <w:i/>
        </w:rPr>
        <w:t>Journal of Marketing Research, 35</w:t>
      </w:r>
      <w:r w:rsidRPr="009E6E0F">
        <w:t>(2), 189-197. doi: 10.2307/3151847</w:t>
      </w:r>
    </w:p>
    <w:p w14:paraId="4BFAACF1" w14:textId="77777777" w:rsidR="009E6E0F" w:rsidRPr="009E6E0F" w:rsidRDefault="009E6E0F" w:rsidP="009E6E0F">
      <w:pPr>
        <w:pStyle w:val="EndNoteBibliography"/>
        <w:spacing w:after="0"/>
        <w:ind w:left="720" w:hanging="720"/>
      </w:pPr>
      <w:r w:rsidRPr="009E6E0F">
        <w:t xml:space="preserve">Castle, J. L., Doornik, J. A., &amp; Hendry, D. F. (2008). Model selection when there are multiple breaks. </w:t>
      </w:r>
      <w:r w:rsidRPr="009E6E0F">
        <w:rPr>
          <w:i/>
        </w:rPr>
        <w:t>Working paper No. 407, Economics Department, University of Oxford</w:t>
      </w:r>
      <w:r w:rsidRPr="009E6E0F">
        <w:t xml:space="preserve">. </w:t>
      </w:r>
    </w:p>
    <w:p w14:paraId="4DBB70BB" w14:textId="77777777" w:rsidR="009E6E0F" w:rsidRPr="009E6E0F" w:rsidRDefault="009E6E0F" w:rsidP="009E6E0F">
      <w:pPr>
        <w:pStyle w:val="EndNoteBibliography"/>
        <w:spacing w:after="0"/>
        <w:ind w:left="720" w:hanging="720"/>
      </w:pPr>
      <w:r w:rsidRPr="009E6E0F">
        <w:t xml:space="preserve">Chevillon, G. (2016). Multistep forecasting in the presence of location shifts. </w:t>
      </w:r>
      <w:r w:rsidRPr="009E6E0F">
        <w:rPr>
          <w:i/>
        </w:rPr>
        <w:t>International Journal of Forecasting, 32</w:t>
      </w:r>
      <w:r w:rsidRPr="009E6E0F">
        <w:t xml:space="preserve">(1), 121-137. </w:t>
      </w:r>
    </w:p>
    <w:p w14:paraId="23BAEC68" w14:textId="77777777" w:rsidR="009E6E0F" w:rsidRPr="009E6E0F" w:rsidRDefault="009E6E0F" w:rsidP="009E6E0F">
      <w:pPr>
        <w:pStyle w:val="EndNoteBibliography"/>
        <w:spacing w:after="0"/>
        <w:ind w:left="720" w:hanging="720"/>
      </w:pPr>
      <w:r w:rsidRPr="009E6E0F">
        <w:t xml:space="preserve">Clark, T. E., &amp; McCracken, M. W. (2007). Forecasting with small macroeconomic VARs in the presence of instabilities </w:t>
      </w:r>
      <w:r w:rsidRPr="009E6E0F">
        <w:rPr>
          <w:i/>
        </w:rPr>
        <w:t>Finance and Economics Discussion Series</w:t>
      </w:r>
      <w:r w:rsidRPr="009E6E0F">
        <w:t>: Federal Reserve Board, Washington, D.C.</w:t>
      </w:r>
    </w:p>
    <w:p w14:paraId="727E0DFA" w14:textId="77777777" w:rsidR="009E6E0F" w:rsidRPr="009E6E0F" w:rsidRDefault="009E6E0F" w:rsidP="009E6E0F">
      <w:pPr>
        <w:pStyle w:val="EndNoteBibliography"/>
        <w:spacing w:after="0"/>
        <w:ind w:left="720" w:hanging="720"/>
      </w:pPr>
      <w:r w:rsidRPr="009E6E0F">
        <w:t xml:space="preserve">Clements, M. P., &amp; Hendry, D. F. (1994). Towards a theory of economic forecasting. In C. P. Hargreaves (Ed.), </w:t>
      </w:r>
      <w:r w:rsidRPr="009E6E0F">
        <w:rPr>
          <w:i/>
        </w:rPr>
        <w:t>Nonstationary Time Series Analysis and Cointegration</w:t>
      </w:r>
      <w:r w:rsidRPr="009E6E0F">
        <w:t>: Oxford University Press.</w:t>
      </w:r>
    </w:p>
    <w:p w14:paraId="1DB01531" w14:textId="77777777" w:rsidR="009E6E0F" w:rsidRPr="009E6E0F" w:rsidRDefault="009E6E0F" w:rsidP="009E6E0F">
      <w:pPr>
        <w:pStyle w:val="EndNoteBibliography"/>
        <w:spacing w:after="0"/>
        <w:ind w:left="720" w:hanging="720"/>
      </w:pPr>
      <w:r w:rsidRPr="009E6E0F">
        <w:t xml:space="preserve">Clements, M. P., &amp; Hendry, D. F. (1996). Intercept corrections and structural change. </w:t>
      </w:r>
      <w:r w:rsidRPr="009E6E0F">
        <w:rPr>
          <w:i/>
        </w:rPr>
        <w:t>Journal of Applied Econometrics, 11</w:t>
      </w:r>
      <w:r w:rsidRPr="009E6E0F">
        <w:t xml:space="preserve">(5), 475-494. </w:t>
      </w:r>
    </w:p>
    <w:p w14:paraId="6FCECAA6" w14:textId="77777777" w:rsidR="009E6E0F" w:rsidRPr="009E6E0F" w:rsidRDefault="009E6E0F" w:rsidP="009E6E0F">
      <w:pPr>
        <w:pStyle w:val="EndNoteBibliography"/>
        <w:spacing w:after="0"/>
        <w:ind w:left="720" w:hanging="720"/>
      </w:pPr>
      <w:r w:rsidRPr="009E6E0F">
        <w:t xml:space="preserve">Clements, M. P., &amp; Hendry, D. F. (1999). </w:t>
      </w:r>
      <w:r w:rsidRPr="009E6E0F">
        <w:rPr>
          <w:i/>
        </w:rPr>
        <w:t>Forecasting non-stationary economic time series</w:t>
      </w:r>
      <w:r w:rsidRPr="009E6E0F">
        <w:t>. London: The MIT Press.</w:t>
      </w:r>
    </w:p>
    <w:p w14:paraId="3EF525C1" w14:textId="77777777" w:rsidR="009E6E0F" w:rsidRPr="009E6E0F" w:rsidRDefault="009E6E0F" w:rsidP="009E6E0F">
      <w:pPr>
        <w:pStyle w:val="EndNoteBibliography"/>
        <w:spacing w:after="0"/>
        <w:ind w:left="720" w:hanging="720"/>
      </w:pPr>
      <w:r w:rsidRPr="009E6E0F">
        <w:t xml:space="preserve">Cooper, L. G., Baron, P., Levy, W., Swisher, M., &amp; Gogos, P. (1999). Promocast: A new forecasting method for promotion planning. </w:t>
      </w:r>
      <w:r w:rsidRPr="009E6E0F">
        <w:rPr>
          <w:i/>
        </w:rPr>
        <w:t>Marketing Science, 18</w:t>
      </w:r>
      <w:r w:rsidRPr="009E6E0F">
        <w:t xml:space="preserve">(3), 301-316. </w:t>
      </w:r>
    </w:p>
    <w:p w14:paraId="7BA8691A" w14:textId="77777777" w:rsidR="009E6E0F" w:rsidRPr="009E6E0F" w:rsidRDefault="009E6E0F" w:rsidP="009E6E0F">
      <w:pPr>
        <w:pStyle w:val="EndNoteBibliography"/>
        <w:spacing w:after="0"/>
        <w:ind w:left="720" w:hanging="720"/>
      </w:pPr>
      <w:r w:rsidRPr="009E6E0F">
        <w:t xml:space="preserve">Cooper, L. G., &amp; Giuffrida, G. (2000). Turning datamining into a management science tool: new algorithms and empirical results. </w:t>
      </w:r>
      <w:r w:rsidRPr="009E6E0F">
        <w:rPr>
          <w:i/>
        </w:rPr>
        <w:t>Management Science, 46</w:t>
      </w:r>
      <w:r w:rsidRPr="009E6E0F">
        <w:t xml:space="preserve">(2), 249. </w:t>
      </w:r>
    </w:p>
    <w:p w14:paraId="57BEBF2C" w14:textId="77777777" w:rsidR="009E6E0F" w:rsidRPr="009E6E0F" w:rsidRDefault="009E6E0F" w:rsidP="009E6E0F">
      <w:pPr>
        <w:pStyle w:val="EndNoteBibliography"/>
        <w:spacing w:after="0"/>
        <w:ind w:left="720" w:hanging="720"/>
      </w:pPr>
      <w:r w:rsidRPr="009E6E0F">
        <w:t xml:space="preserve">Corsten, D., &amp; Gruen, T. (2003). Desperately seeking shelf availability: an examination of the extent, the causes, and the efforts to address retail out-of-stocks. </w:t>
      </w:r>
      <w:r w:rsidRPr="009E6E0F">
        <w:rPr>
          <w:i/>
        </w:rPr>
        <w:t>International Journal of Retail &amp; Distribution Management, 31</w:t>
      </w:r>
      <w:r w:rsidRPr="009E6E0F">
        <w:t xml:space="preserve">(12), 605-617. </w:t>
      </w:r>
    </w:p>
    <w:p w14:paraId="0F7699B6" w14:textId="77777777" w:rsidR="009E6E0F" w:rsidRPr="009E6E0F" w:rsidRDefault="009E6E0F" w:rsidP="009E6E0F">
      <w:pPr>
        <w:pStyle w:val="EndNoteBibliography"/>
        <w:spacing w:after="0"/>
        <w:ind w:left="720" w:hanging="720"/>
      </w:pPr>
      <w:r w:rsidRPr="009E6E0F">
        <w:t xml:space="preserve">Davydenko, A., &amp; Fildes, R. (2013). Measuring forecasting accuracy: the case of judgmental adjustments to SKU-level demand forecasts. </w:t>
      </w:r>
      <w:r w:rsidRPr="009E6E0F">
        <w:rPr>
          <w:i/>
        </w:rPr>
        <w:t>International Journal of Forecasting, 29</w:t>
      </w:r>
      <w:r w:rsidRPr="009E6E0F">
        <w:t xml:space="preserve">(3), 510-522. </w:t>
      </w:r>
    </w:p>
    <w:p w14:paraId="40B25A67" w14:textId="77777777" w:rsidR="009E6E0F" w:rsidRPr="009E6E0F" w:rsidRDefault="009E6E0F" w:rsidP="009E6E0F">
      <w:pPr>
        <w:pStyle w:val="EndNoteBibliography"/>
        <w:spacing w:after="0"/>
        <w:ind w:left="720" w:hanging="720"/>
      </w:pPr>
      <w:r w:rsidRPr="009E6E0F">
        <w:t xml:space="preserve">Diebold, F. X., &amp; Mariano, R. S. (1995). Comparing predictive accuracy. </w:t>
      </w:r>
      <w:r w:rsidRPr="009E6E0F">
        <w:rPr>
          <w:i/>
        </w:rPr>
        <w:t>Journal of Business and Economic Statistics, 13</w:t>
      </w:r>
      <w:r w:rsidRPr="009E6E0F">
        <w:t xml:space="preserve">, 253-263. </w:t>
      </w:r>
    </w:p>
    <w:p w14:paraId="39A000F4" w14:textId="77777777" w:rsidR="009E6E0F" w:rsidRPr="009E6E0F" w:rsidRDefault="009E6E0F" w:rsidP="009E6E0F">
      <w:pPr>
        <w:pStyle w:val="EndNoteBibliography"/>
        <w:spacing w:after="0"/>
        <w:ind w:left="720" w:hanging="720"/>
      </w:pPr>
      <w:r w:rsidRPr="009E6E0F">
        <w:t xml:space="preserve">Divakar, S., Ratchford, B. T., &amp; Shankar, V. (2005). CHAN4CAST: A multichannel, multiregion sales forecasting model and decision support system for consumer packaged goods. </w:t>
      </w:r>
      <w:r w:rsidRPr="009E6E0F">
        <w:rPr>
          <w:i/>
        </w:rPr>
        <w:t>Marketing Science, 24</w:t>
      </w:r>
      <w:r w:rsidRPr="009E6E0F">
        <w:t xml:space="preserve">(3), 334-350. </w:t>
      </w:r>
    </w:p>
    <w:p w14:paraId="7178A9B7" w14:textId="77777777" w:rsidR="009E6E0F" w:rsidRPr="009E6E0F" w:rsidRDefault="009E6E0F" w:rsidP="009E6E0F">
      <w:pPr>
        <w:pStyle w:val="EndNoteBibliography"/>
        <w:spacing w:after="0"/>
        <w:ind w:left="720" w:hanging="720"/>
      </w:pPr>
      <w:r w:rsidRPr="009E6E0F">
        <w:t xml:space="preserve">Elliott, G., Granger, C. W. J., &amp; Timmermann, A. G. (2006). </w:t>
      </w:r>
      <w:r w:rsidRPr="009E6E0F">
        <w:rPr>
          <w:i/>
        </w:rPr>
        <w:t>Handbook of Economic Forecasting</w:t>
      </w:r>
      <w:r w:rsidRPr="009E6E0F">
        <w:t xml:space="preserve"> (Vol. 1): North-Holland.</w:t>
      </w:r>
    </w:p>
    <w:p w14:paraId="3BD31EBC" w14:textId="77777777" w:rsidR="009E6E0F" w:rsidRPr="009E6E0F" w:rsidRDefault="009E6E0F" w:rsidP="009E6E0F">
      <w:pPr>
        <w:pStyle w:val="EndNoteBibliography"/>
        <w:spacing w:after="0"/>
        <w:ind w:left="720" w:hanging="720"/>
      </w:pPr>
      <w:r w:rsidRPr="009E6E0F">
        <w:t>Epprecht, C., Guegan, D., &amp; Veiga, Á. (2013). Comparing variable selection techniques for linear regression: LASSO and Autometrics: Université Panthéon-Sorbonne (Paris 1), Centre d'Economie de la Sorbonne.</w:t>
      </w:r>
    </w:p>
    <w:p w14:paraId="2E0F4EE5" w14:textId="77777777" w:rsidR="009E6E0F" w:rsidRPr="009E6E0F" w:rsidRDefault="009E6E0F" w:rsidP="009E6E0F">
      <w:pPr>
        <w:pStyle w:val="EndNoteBibliography"/>
        <w:spacing w:after="0"/>
        <w:ind w:left="720" w:hanging="720"/>
      </w:pPr>
      <w:r w:rsidRPr="009E6E0F">
        <w:t>Fan, J., &amp; Lv, J. (2008). Sure independence screening for ultrahigh dimensional feature space (with discussion).</w:t>
      </w:r>
      <w:r w:rsidRPr="009E6E0F">
        <w:rPr>
          <w:i/>
        </w:rPr>
        <w:t xml:space="preserve"> Journal of Royal Statistical Society, 70</w:t>
      </w:r>
      <w:r w:rsidRPr="009E6E0F">
        <w:t xml:space="preserve">(Series B), 849–911. </w:t>
      </w:r>
    </w:p>
    <w:p w14:paraId="22DF7095" w14:textId="77777777" w:rsidR="009E6E0F" w:rsidRPr="009E6E0F" w:rsidRDefault="009E6E0F" w:rsidP="009E6E0F">
      <w:pPr>
        <w:pStyle w:val="EndNoteBibliography"/>
        <w:spacing w:after="0"/>
        <w:ind w:left="720" w:hanging="720"/>
      </w:pPr>
      <w:r w:rsidRPr="009E6E0F">
        <w:t xml:space="preserve">Fildes, R. (1992). The evaluation of extrapolative forecasting methods. </w:t>
      </w:r>
      <w:r w:rsidRPr="009E6E0F">
        <w:rPr>
          <w:i/>
        </w:rPr>
        <w:t>International Journal of Forecasting, 8</w:t>
      </w:r>
      <w:r w:rsidRPr="009E6E0F">
        <w:t xml:space="preserve">, 81-98. </w:t>
      </w:r>
    </w:p>
    <w:p w14:paraId="55B8476D" w14:textId="77777777" w:rsidR="009E6E0F" w:rsidRPr="009E6E0F" w:rsidRDefault="009E6E0F" w:rsidP="009E6E0F">
      <w:pPr>
        <w:pStyle w:val="EndNoteBibliography"/>
        <w:spacing w:after="0"/>
        <w:ind w:left="720" w:hanging="720"/>
      </w:pPr>
      <w:r w:rsidRPr="009E6E0F">
        <w:t xml:space="preserve">Fildes, R., Goodwin, P., Lawrence, M., &amp; Nikolopoulos, K. (2009). Effective forecasting and judgmental adjustments: an empirical evaluation and strategies for improvement in supply-chain planning. </w:t>
      </w:r>
      <w:r w:rsidRPr="009E6E0F">
        <w:rPr>
          <w:i/>
        </w:rPr>
        <w:t>International Journal of Forecasting, 25</w:t>
      </w:r>
      <w:r w:rsidRPr="009E6E0F">
        <w:t xml:space="preserve">(1), 3-23. </w:t>
      </w:r>
    </w:p>
    <w:p w14:paraId="6B6BDFFB" w14:textId="77777777" w:rsidR="009E6E0F" w:rsidRPr="009E6E0F" w:rsidRDefault="009E6E0F" w:rsidP="009E6E0F">
      <w:pPr>
        <w:pStyle w:val="EndNoteBibliography"/>
        <w:spacing w:after="0"/>
        <w:ind w:left="720" w:hanging="720"/>
      </w:pPr>
      <w:r w:rsidRPr="009E6E0F">
        <w:lastRenderedPageBreak/>
        <w:t xml:space="preserve">Fildes, R., Goodwin, P., &amp; Önkal, D. (2018). Use and misuse of information in supply chain forecasting of promotion effects. International Journal of Forecasting. </w:t>
      </w:r>
      <w:r w:rsidRPr="009E6E0F">
        <w:rPr>
          <w:i/>
        </w:rPr>
        <w:t>International Journal of Forecasting, 35</w:t>
      </w:r>
      <w:r w:rsidRPr="009E6E0F">
        <w:t xml:space="preserve">(1), 144-156. </w:t>
      </w:r>
    </w:p>
    <w:p w14:paraId="5C735A46" w14:textId="77777777" w:rsidR="009E6E0F" w:rsidRPr="009E6E0F" w:rsidRDefault="009E6E0F" w:rsidP="009E6E0F">
      <w:pPr>
        <w:pStyle w:val="EndNoteBibliography"/>
        <w:spacing w:after="0"/>
        <w:ind w:left="720" w:hanging="720"/>
      </w:pPr>
      <w:r w:rsidRPr="009E6E0F">
        <w:t xml:space="preserve">Fildes, R., Ma, S., &amp; Kolassa, S. (2018). </w:t>
      </w:r>
      <w:r w:rsidRPr="009E6E0F">
        <w:rPr>
          <w:i/>
        </w:rPr>
        <w:t>Retail forecasting: research and practice</w:t>
      </w:r>
      <w:r w:rsidRPr="009E6E0F">
        <w:t xml:space="preserve">. Working paper. Lancaster University Management School. Lancaster University.  </w:t>
      </w:r>
    </w:p>
    <w:p w14:paraId="7F999417" w14:textId="77777777" w:rsidR="009E6E0F" w:rsidRPr="009E6E0F" w:rsidRDefault="009E6E0F" w:rsidP="009E6E0F">
      <w:pPr>
        <w:pStyle w:val="EndNoteBibliography"/>
        <w:spacing w:after="0"/>
        <w:ind w:left="720" w:hanging="720"/>
      </w:pPr>
      <w:r w:rsidRPr="009E6E0F">
        <w:t xml:space="preserve">Fildes, R., Nikolopoulos, K., Crone, S., &amp; Syntetos, A. (2008). Forecasting and operational research: a review. </w:t>
      </w:r>
      <w:r w:rsidRPr="009E6E0F">
        <w:rPr>
          <w:i/>
        </w:rPr>
        <w:t>Journal of the Operational Research Society, 59</w:t>
      </w:r>
      <w:r w:rsidRPr="009E6E0F">
        <w:t xml:space="preserve">(9), 1150-1172. </w:t>
      </w:r>
    </w:p>
    <w:p w14:paraId="5EDDFDE6" w14:textId="77777777" w:rsidR="009E6E0F" w:rsidRPr="009E6E0F" w:rsidRDefault="009E6E0F" w:rsidP="009E6E0F">
      <w:pPr>
        <w:pStyle w:val="EndNoteBibliography"/>
        <w:spacing w:after="0"/>
        <w:ind w:left="720" w:hanging="720"/>
      </w:pPr>
      <w:r w:rsidRPr="009E6E0F">
        <w:t xml:space="preserve">Foekens, E. W., Leeflang, P., &amp; Wittink, D. R. (1999). Varying parameter models to accommodate dynamic promotion effects. </w:t>
      </w:r>
      <w:r w:rsidRPr="009E6E0F">
        <w:rPr>
          <w:i/>
        </w:rPr>
        <w:t>Journal of Econometrics, 89</w:t>
      </w:r>
      <w:r w:rsidRPr="009E6E0F">
        <w:t xml:space="preserve">(1-2), 249-268. </w:t>
      </w:r>
    </w:p>
    <w:p w14:paraId="5A0F2B7B" w14:textId="77777777" w:rsidR="009E6E0F" w:rsidRPr="009E6E0F" w:rsidRDefault="009E6E0F" w:rsidP="009E6E0F">
      <w:pPr>
        <w:pStyle w:val="EndNoteBibliography"/>
        <w:spacing w:after="0"/>
        <w:ind w:left="720" w:hanging="720"/>
      </w:pPr>
      <w:r w:rsidRPr="009E6E0F">
        <w:t xml:space="preserve">Gür Ali, Ö., SayIn, S., van Woensel, T., &amp; Fransoo, J. (2009). SKU demand forecasting in the presence of promotions. </w:t>
      </w:r>
      <w:r w:rsidRPr="009E6E0F">
        <w:rPr>
          <w:i/>
        </w:rPr>
        <w:t>Expert Systems with Applications, 36</w:t>
      </w:r>
      <w:r w:rsidRPr="009E6E0F">
        <w:t xml:space="preserve">(10), 12340-12348. </w:t>
      </w:r>
    </w:p>
    <w:p w14:paraId="47B39B86" w14:textId="77777777" w:rsidR="009E6E0F" w:rsidRPr="009E6E0F" w:rsidRDefault="009E6E0F" w:rsidP="009E6E0F">
      <w:pPr>
        <w:pStyle w:val="EndNoteBibliography"/>
        <w:spacing w:after="0"/>
        <w:ind w:left="720" w:hanging="720"/>
      </w:pPr>
      <w:r w:rsidRPr="009E6E0F">
        <w:t xml:space="preserve">Harvey, A. (2006). </w:t>
      </w:r>
      <w:r w:rsidRPr="009E6E0F">
        <w:rPr>
          <w:i/>
        </w:rPr>
        <w:t>Seasonality and unobserved components models: an overview</w:t>
      </w:r>
      <w:r w:rsidRPr="009E6E0F">
        <w:t xml:space="preserve">. Paper presented at the Eurostat Conference on Seasonality, Seasonal Adjustment and their Implications for Short-Term Analysis and Forecasting, Luxembourg. </w:t>
      </w:r>
    </w:p>
    <w:p w14:paraId="177AA870" w14:textId="77777777" w:rsidR="009E6E0F" w:rsidRPr="009E6E0F" w:rsidRDefault="009E6E0F" w:rsidP="009E6E0F">
      <w:pPr>
        <w:pStyle w:val="EndNoteBibliography"/>
        <w:spacing w:after="0"/>
        <w:ind w:left="720" w:hanging="720"/>
      </w:pPr>
      <w:r w:rsidRPr="009E6E0F">
        <w:t xml:space="preserve">Harvey, D., Leybourne, S., &amp; Newbold, P. (1997). Testing the equality of prediction mean squared errors. </w:t>
      </w:r>
      <w:r w:rsidRPr="009E6E0F">
        <w:rPr>
          <w:i/>
        </w:rPr>
        <w:t>International Journal of forecasting, 13</w:t>
      </w:r>
      <w:r w:rsidRPr="009E6E0F">
        <w:t xml:space="preserve">(2), 281-291. </w:t>
      </w:r>
    </w:p>
    <w:p w14:paraId="2A75D1B5" w14:textId="77777777" w:rsidR="009E6E0F" w:rsidRPr="009E6E0F" w:rsidRDefault="009E6E0F" w:rsidP="009E6E0F">
      <w:pPr>
        <w:pStyle w:val="EndNoteBibliography"/>
        <w:spacing w:after="0"/>
        <w:ind w:left="720" w:hanging="720"/>
      </w:pPr>
      <w:r w:rsidRPr="009E6E0F">
        <w:t xml:space="preserve">Hendry, D. F. (2018). Deciding between alternative approaches in macroeconomics. </w:t>
      </w:r>
      <w:r w:rsidRPr="009E6E0F">
        <w:rPr>
          <w:i/>
        </w:rPr>
        <w:t>International Journal of Forecasting, 34</w:t>
      </w:r>
      <w:r w:rsidRPr="009E6E0F">
        <w:t xml:space="preserve">(1), 119-135. </w:t>
      </w:r>
    </w:p>
    <w:p w14:paraId="02C40EC7" w14:textId="77777777" w:rsidR="009E6E0F" w:rsidRPr="009E6E0F" w:rsidRDefault="009E6E0F" w:rsidP="009E6E0F">
      <w:pPr>
        <w:pStyle w:val="EndNoteBibliography"/>
        <w:spacing w:after="0"/>
        <w:ind w:left="720" w:hanging="720"/>
      </w:pPr>
      <w:r w:rsidRPr="009E6E0F">
        <w:t xml:space="preserve">Huang, T., Fildes, R., &amp; Soopramanien, D. (2014). The value of competitive information in forecasting FMCG retail product sales and the variable selection problem. </w:t>
      </w:r>
      <w:r w:rsidRPr="009E6E0F">
        <w:rPr>
          <w:i/>
        </w:rPr>
        <w:t>European Journal of Operational Research, 237</w:t>
      </w:r>
      <w:r w:rsidRPr="009E6E0F">
        <w:t xml:space="preserve">(2), 738-748. </w:t>
      </w:r>
    </w:p>
    <w:p w14:paraId="24D38F6D" w14:textId="77777777" w:rsidR="009E6E0F" w:rsidRPr="009E6E0F" w:rsidRDefault="009E6E0F" w:rsidP="009E6E0F">
      <w:pPr>
        <w:pStyle w:val="EndNoteBibliography"/>
        <w:spacing w:after="0"/>
        <w:ind w:left="720" w:hanging="720"/>
      </w:pPr>
      <w:r w:rsidRPr="009E6E0F">
        <w:t xml:space="preserve">Hyndman, R. J., &amp; Koehler, A. B. (2006). Another look at measures of forecast accuracy. </w:t>
      </w:r>
      <w:r w:rsidRPr="009E6E0F">
        <w:rPr>
          <w:i/>
        </w:rPr>
        <w:t>International Journal of Forecasting, 22</w:t>
      </w:r>
      <w:r w:rsidRPr="009E6E0F">
        <w:t xml:space="preserve">, 679-688. </w:t>
      </w:r>
    </w:p>
    <w:p w14:paraId="729BFEC3" w14:textId="117245A7" w:rsidR="009E6E0F" w:rsidRPr="009E6E0F" w:rsidRDefault="009E6E0F" w:rsidP="009E6E0F">
      <w:pPr>
        <w:pStyle w:val="EndNoteBibliography"/>
        <w:spacing w:after="0"/>
        <w:ind w:left="720" w:hanging="720"/>
      </w:pPr>
      <w:r w:rsidRPr="009E6E0F">
        <w:t xml:space="preserve">Kolassa, S. (2016). Evaluating predictive count data distributions in retail sales forecasting. </w:t>
      </w:r>
      <w:r w:rsidRPr="009E6E0F">
        <w:rPr>
          <w:i/>
        </w:rPr>
        <w:t>International Journal of Forecasting, 32</w:t>
      </w:r>
      <w:r w:rsidRPr="009E6E0F">
        <w:t xml:space="preserve">(3), 788-803. doi: </w:t>
      </w:r>
      <w:hyperlink r:id="rId15" w:history="1">
        <w:r w:rsidRPr="009E6E0F">
          <w:rPr>
            <w:rStyle w:val="Hyperlink"/>
          </w:rPr>
          <w:t>https://doi.org/10.1016/j.ijforecast.2015.12.004</w:t>
        </w:r>
      </w:hyperlink>
    </w:p>
    <w:p w14:paraId="2BA0C60C" w14:textId="77777777" w:rsidR="009E6E0F" w:rsidRPr="009E6E0F" w:rsidRDefault="009E6E0F" w:rsidP="009E6E0F">
      <w:pPr>
        <w:pStyle w:val="EndNoteBibliography"/>
        <w:spacing w:after="0"/>
        <w:ind w:left="720" w:hanging="720"/>
      </w:pPr>
      <w:r w:rsidRPr="009E6E0F">
        <w:t xml:space="preserve">Kremer, M. S., Enno &amp; Thomas, Doug. (2015). The sum and its parts: judgmental hierarchical forecasting. </w:t>
      </w:r>
      <w:r w:rsidRPr="009E6E0F">
        <w:rPr>
          <w:i/>
        </w:rPr>
        <w:t>Management Science, 62</w:t>
      </w:r>
      <w:r w:rsidRPr="009E6E0F">
        <w:t xml:space="preserve">(10), 1287. </w:t>
      </w:r>
    </w:p>
    <w:p w14:paraId="71F1C0DF" w14:textId="77777777" w:rsidR="009E6E0F" w:rsidRPr="009E6E0F" w:rsidRDefault="009E6E0F" w:rsidP="009E6E0F">
      <w:pPr>
        <w:pStyle w:val="EndNoteBibliography"/>
        <w:spacing w:after="0"/>
        <w:ind w:left="720" w:hanging="720"/>
      </w:pPr>
      <w:r w:rsidRPr="009E6E0F">
        <w:t xml:space="preserve">Kuo, R. J. (2001). Sales forecasting system based on fuzzy neural network with initial weights generated by genetic algorithm. </w:t>
      </w:r>
      <w:r w:rsidRPr="009E6E0F">
        <w:rPr>
          <w:i/>
        </w:rPr>
        <w:t>European Journal of Operational Research, 129</w:t>
      </w:r>
      <w:r w:rsidRPr="009E6E0F">
        <w:t xml:space="preserve">(3), 496-517. </w:t>
      </w:r>
    </w:p>
    <w:p w14:paraId="0CEB76C4" w14:textId="70D54F10" w:rsidR="009E6E0F" w:rsidRPr="009E6E0F" w:rsidRDefault="009E6E0F" w:rsidP="009E6E0F">
      <w:pPr>
        <w:pStyle w:val="EndNoteBibliography"/>
        <w:spacing w:after="0"/>
        <w:ind w:left="720" w:hanging="720"/>
      </w:pPr>
      <w:r w:rsidRPr="009E6E0F">
        <w:t xml:space="preserve">Loeb, W. (2014). Unrelenting competition: the biggest retail story of 2015, from </w:t>
      </w:r>
      <w:hyperlink r:id="rId16" w:history="1">
        <w:r w:rsidRPr="009E6E0F">
          <w:rPr>
            <w:rStyle w:val="Hyperlink"/>
          </w:rPr>
          <w:t>https://www.forbes.com/sites/walterloeb/2014/12/16/unrelenting-competition-the-retail-story-of-2015/#4893092419f1</w:t>
        </w:r>
      </w:hyperlink>
    </w:p>
    <w:p w14:paraId="350062FD" w14:textId="77777777" w:rsidR="009E6E0F" w:rsidRPr="009E6E0F" w:rsidRDefault="009E6E0F" w:rsidP="009E6E0F">
      <w:pPr>
        <w:pStyle w:val="EndNoteBibliography"/>
        <w:spacing w:after="0"/>
        <w:ind w:left="720" w:hanging="720"/>
      </w:pPr>
      <w:r w:rsidRPr="009E6E0F">
        <w:t xml:space="preserve">M. Dinner, I., van Heerde, H., &amp; Neslin, S. (2015). Creating customer engagement via mobile apps: how app usage drives purchase behavior. </w:t>
      </w:r>
      <w:r w:rsidRPr="009E6E0F">
        <w:rPr>
          <w:i/>
        </w:rPr>
        <w:t>Working paper, 10.2139/ssrn.2669817</w:t>
      </w:r>
      <w:r w:rsidRPr="009E6E0F">
        <w:t xml:space="preserve">. </w:t>
      </w:r>
    </w:p>
    <w:p w14:paraId="119C7924" w14:textId="77777777" w:rsidR="009E6E0F" w:rsidRPr="009E6E0F" w:rsidRDefault="009E6E0F" w:rsidP="009E6E0F">
      <w:pPr>
        <w:pStyle w:val="EndNoteBibliography"/>
        <w:spacing w:after="0"/>
        <w:ind w:left="720" w:hanging="720"/>
      </w:pPr>
      <w:r w:rsidRPr="009E6E0F">
        <w:t xml:space="preserve">Ma, S., &amp; Fildes, R. (2017). A retail store SKU promotions optimization model for category multi-period profit maximization. </w:t>
      </w:r>
      <w:r w:rsidRPr="009E6E0F">
        <w:rPr>
          <w:i/>
        </w:rPr>
        <w:t>European Journal of Operational Research, 260</w:t>
      </w:r>
      <w:r w:rsidRPr="009E6E0F">
        <w:t xml:space="preserve">(2), 680-692. </w:t>
      </w:r>
    </w:p>
    <w:p w14:paraId="56A103DA" w14:textId="77777777" w:rsidR="009E6E0F" w:rsidRPr="009E6E0F" w:rsidRDefault="009E6E0F" w:rsidP="009E6E0F">
      <w:pPr>
        <w:pStyle w:val="EndNoteBibliography"/>
        <w:spacing w:after="0"/>
        <w:ind w:left="720" w:hanging="720"/>
      </w:pPr>
      <w:r w:rsidRPr="009E6E0F">
        <w:t xml:space="preserve">Ma, S., Fildes, R., &amp; Huang, T. (2016). Demand forecasting with high dimensional data: the case of SKU retail sales forecasting with intra- and inter-category promotional information. </w:t>
      </w:r>
      <w:r w:rsidRPr="009E6E0F">
        <w:rPr>
          <w:i/>
        </w:rPr>
        <w:t>European Journal of Operational Research, 249</w:t>
      </w:r>
      <w:r w:rsidRPr="009E6E0F">
        <w:t xml:space="preserve">(1), 245-257. </w:t>
      </w:r>
    </w:p>
    <w:p w14:paraId="601CB2BA" w14:textId="77777777" w:rsidR="009E6E0F" w:rsidRPr="009E6E0F" w:rsidRDefault="009E6E0F" w:rsidP="009E6E0F">
      <w:pPr>
        <w:pStyle w:val="EndNoteBibliography"/>
        <w:spacing w:after="0"/>
        <w:ind w:left="720" w:hanging="720"/>
      </w:pPr>
      <w:r w:rsidRPr="009E6E0F">
        <w:t xml:space="preserve">Mahajan, V., Bretschneider, S. I., &amp; Bradford, J. W. (1980). Feedback approaches to modeling structural shifts in market response. </w:t>
      </w:r>
      <w:r w:rsidRPr="009E6E0F">
        <w:rPr>
          <w:i/>
        </w:rPr>
        <w:t>Journal of Marketing, 44</w:t>
      </w:r>
      <w:r w:rsidRPr="009E6E0F">
        <w:t xml:space="preserve">, 71-80. </w:t>
      </w:r>
    </w:p>
    <w:p w14:paraId="3660B426" w14:textId="77777777" w:rsidR="009E6E0F" w:rsidRPr="009E6E0F" w:rsidRDefault="009E6E0F" w:rsidP="009E6E0F">
      <w:pPr>
        <w:pStyle w:val="EndNoteBibliography"/>
        <w:spacing w:after="0"/>
        <w:ind w:left="720" w:hanging="720"/>
      </w:pPr>
      <w:r w:rsidRPr="009E6E0F">
        <w:t xml:space="preserve">Martin, R., &amp; Kolassa, S. (2009). </w:t>
      </w:r>
      <w:r w:rsidRPr="009E6E0F">
        <w:rPr>
          <w:i/>
        </w:rPr>
        <w:t>Challenges of automated forecasting in retail.</w:t>
      </w:r>
      <w:r w:rsidRPr="009E6E0F">
        <w:t xml:space="preserve"> Paper presented at the International Symposium on Forecasting, Hong Kong.</w:t>
      </w:r>
    </w:p>
    <w:p w14:paraId="0F3CD352" w14:textId="77777777" w:rsidR="009E6E0F" w:rsidRPr="009E6E0F" w:rsidRDefault="009E6E0F" w:rsidP="009E6E0F">
      <w:pPr>
        <w:pStyle w:val="EndNoteBibliography"/>
        <w:spacing w:after="0"/>
        <w:ind w:left="720" w:hanging="720"/>
      </w:pPr>
      <w:r w:rsidRPr="009E6E0F">
        <w:t xml:space="preserve">Meeran, S., Jahanbin, S., Goodwin, P., &amp; Quariguasi Frota Neto, J. (2017). When do changes in consumer preferences make forecasts from choice-based conjoint models unreliable? </w:t>
      </w:r>
      <w:r w:rsidRPr="009E6E0F">
        <w:rPr>
          <w:i/>
        </w:rPr>
        <w:t>European Journal of Operational Research, 258</w:t>
      </w:r>
      <w:r w:rsidRPr="009E6E0F">
        <w:t xml:space="preserve">(2), 512-524. </w:t>
      </w:r>
    </w:p>
    <w:p w14:paraId="7B863DBF" w14:textId="186C18F1" w:rsidR="009E6E0F" w:rsidRPr="009E6E0F" w:rsidRDefault="009E6E0F" w:rsidP="009E6E0F">
      <w:pPr>
        <w:pStyle w:val="EndNoteBibliography"/>
        <w:spacing w:after="0"/>
        <w:ind w:left="720" w:hanging="720"/>
      </w:pPr>
      <w:r w:rsidRPr="009E6E0F">
        <w:lastRenderedPageBreak/>
        <w:t xml:space="preserve">OrderDynamics. (2015). Retailers and the ghost economy: the haunting of returns. </w:t>
      </w:r>
      <w:hyperlink r:id="rId17" w:history="1">
        <w:r w:rsidRPr="009E6E0F">
          <w:rPr>
            <w:rStyle w:val="Hyperlink"/>
          </w:rPr>
          <w:t>http://engage.dynamicaction.com/WS-2015-06-IHL-Ghost-Economy-Haunting-of-Returns-AR_LP.html</w:t>
        </w:r>
      </w:hyperlink>
      <w:r w:rsidRPr="009E6E0F">
        <w:t>.</w:t>
      </w:r>
    </w:p>
    <w:p w14:paraId="40D81FC7" w14:textId="77777777" w:rsidR="009E6E0F" w:rsidRPr="009E6E0F" w:rsidRDefault="009E6E0F" w:rsidP="009E6E0F">
      <w:pPr>
        <w:pStyle w:val="EndNoteBibliography"/>
        <w:spacing w:after="0"/>
        <w:ind w:left="720" w:hanging="720"/>
      </w:pPr>
      <w:r w:rsidRPr="009E6E0F">
        <w:t>Ouyang, Y. (2007). The effect of information sharing on supply chain stability and the bullwhip effect.</w:t>
      </w:r>
      <w:r w:rsidRPr="009E6E0F">
        <w:rPr>
          <w:i/>
        </w:rPr>
        <w:t xml:space="preserve"> European Journal of Operational Research, 182</w:t>
      </w:r>
      <w:r w:rsidRPr="009E6E0F">
        <w:t xml:space="preserve">, 1107-1121. </w:t>
      </w:r>
    </w:p>
    <w:p w14:paraId="53227C6B" w14:textId="77777777" w:rsidR="009E6E0F" w:rsidRPr="009E6E0F" w:rsidRDefault="009E6E0F" w:rsidP="009E6E0F">
      <w:pPr>
        <w:pStyle w:val="EndNoteBibliography"/>
        <w:spacing w:after="0"/>
        <w:ind w:left="720" w:hanging="720"/>
      </w:pPr>
      <w:r w:rsidRPr="009E6E0F">
        <w:t xml:space="preserve">Pauwels, K., &amp; Srinivasan, S. (2004). Who benefits from store brand entry? </w:t>
      </w:r>
      <w:r w:rsidRPr="009E6E0F">
        <w:rPr>
          <w:i/>
        </w:rPr>
        <w:t>Marketing Science, 23</w:t>
      </w:r>
      <w:r w:rsidRPr="009E6E0F">
        <w:t xml:space="preserve">(3), 364-390. </w:t>
      </w:r>
    </w:p>
    <w:p w14:paraId="7DFF8BB7" w14:textId="77777777" w:rsidR="009E6E0F" w:rsidRPr="009E6E0F" w:rsidRDefault="009E6E0F" w:rsidP="009E6E0F">
      <w:pPr>
        <w:pStyle w:val="EndNoteBibliography"/>
        <w:spacing w:after="0"/>
        <w:ind w:left="720" w:hanging="720"/>
      </w:pPr>
      <w:r w:rsidRPr="009E6E0F">
        <w:t xml:space="preserve">Pesaran, M. H., &amp; Pick, A. (2011). Forecast combination across estimation windows. </w:t>
      </w:r>
      <w:r w:rsidRPr="009E6E0F">
        <w:rPr>
          <w:i/>
        </w:rPr>
        <w:t>Journal of Business &amp; Economic Statistics, 29</w:t>
      </w:r>
      <w:r w:rsidRPr="009E6E0F">
        <w:t>(2), 307-318. doi: 10.1198/jbes.2010.09018</w:t>
      </w:r>
    </w:p>
    <w:p w14:paraId="7C7A94D6" w14:textId="77777777" w:rsidR="009E6E0F" w:rsidRPr="009E6E0F" w:rsidRDefault="009E6E0F" w:rsidP="009E6E0F">
      <w:pPr>
        <w:pStyle w:val="EndNoteBibliography"/>
        <w:spacing w:after="0"/>
        <w:ind w:left="720" w:hanging="720"/>
      </w:pPr>
      <w:r w:rsidRPr="009E6E0F">
        <w:t xml:space="preserve">Pesaran, M. H., Schuermann, T., &amp; Smith, V. (2009). Forecasting economic and financial variables with global VARs. </w:t>
      </w:r>
      <w:r w:rsidRPr="009E6E0F">
        <w:rPr>
          <w:i/>
        </w:rPr>
        <w:t>International Journal of Forecasting, 25</w:t>
      </w:r>
      <w:r w:rsidRPr="009E6E0F">
        <w:t xml:space="preserve">, 642-675. </w:t>
      </w:r>
    </w:p>
    <w:p w14:paraId="43FFF828" w14:textId="77777777" w:rsidR="009E6E0F" w:rsidRPr="009E6E0F" w:rsidRDefault="009E6E0F" w:rsidP="009E6E0F">
      <w:pPr>
        <w:pStyle w:val="EndNoteBibliography"/>
        <w:spacing w:after="0"/>
        <w:ind w:left="720" w:hanging="720"/>
      </w:pPr>
      <w:r w:rsidRPr="009E6E0F">
        <w:t xml:space="preserve">Pesaran, M. H., &amp; Timmermann, A. (2005). Small sample properties of forecasts from autoregressive models under structural breaks. </w:t>
      </w:r>
      <w:r w:rsidRPr="009E6E0F">
        <w:rPr>
          <w:i/>
        </w:rPr>
        <w:t>Journal of Econometrics, 129</w:t>
      </w:r>
      <w:r w:rsidRPr="009E6E0F">
        <w:t>(1-2), 183-217. doi: DOI: 10.1016/j.jeconom.2004.09.007</w:t>
      </w:r>
    </w:p>
    <w:p w14:paraId="253D255B" w14:textId="77777777" w:rsidR="009E6E0F" w:rsidRPr="009E6E0F" w:rsidRDefault="009E6E0F" w:rsidP="009E6E0F">
      <w:pPr>
        <w:pStyle w:val="EndNoteBibliography"/>
        <w:spacing w:after="0"/>
        <w:ind w:left="720" w:hanging="720"/>
      </w:pPr>
      <w:r w:rsidRPr="009E6E0F">
        <w:t xml:space="preserve">Pesaran, M. H., &amp; Timmermann, A. (2007). Selection of estimation window in the presence of breaks. </w:t>
      </w:r>
      <w:r w:rsidRPr="009E6E0F">
        <w:rPr>
          <w:i/>
        </w:rPr>
        <w:t>Journal of Econometrics, 137</w:t>
      </w:r>
      <w:r w:rsidRPr="009E6E0F">
        <w:t xml:space="preserve">, 134-161. </w:t>
      </w:r>
    </w:p>
    <w:p w14:paraId="69DF4C1A" w14:textId="77777777" w:rsidR="009E6E0F" w:rsidRPr="009E6E0F" w:rsidRDefault="009E6E0F" w:rsidP="009E6E0F">
      <w:pPr>
        <w:pStyle w:val="EndNoteBibliography"/>
        <w:spacing w:after="0"/>
        <w:ind w:left="720" w:hanging="720"/>
      </w:pPr>
      <w:r w:rsidRPr="009E6E0F">
        <w:t xml:space="preserve">Petropoulos, F., Fildes, R., &amp; Goodwin, P. (2016). Do ‘big losses’ in judgmental adjustments to statistical forecasts affect experts’ behaviour? </w:t>
      </w:r>
      <w:r w:rsidRPr="009E6E0F">
        <w:rPr>
          <w:i/>
        </w:rPr>
        <w:t>European Journal of Operational Research, 249</w:t>
      </w:r>
      <w:r w:rsidRPr="009E6E0F">
        <w:t xml:space="preserve">(3), 842-852. </w:t>
      </w:r>
    </w:p>
    <w:p w14:paraId="0ABDE770" w14:textId="77777777" w:rsidR="009E6E0F" w:rsidRPr="009E6E0F" w:rsidRDefault="009E6E0F" w:rsidP="009E6E0F">
      <w:pPr>
        <w:pStyle w:val="EndNoteBibliography"/>
        <w:spacing w:after="0"/>
        <w:ind w:left="720" w:hanging="720"/>
      </w:pPr>
      <w:r w:rsidRPr="009E6E0F">
        <w:t xml:space="preserve">Petropoulos, F., &amp; Kourentzes, N. (2015). Forecast combinations for intermittent demand. [journal article]. </w:t>
      </w:r>
      <w:r w:rsidRPr="009E6E0F">
        <w:rPr>
          <w:i/>
        </w:rPr>
        <w:t>Journal of the Operational Research Society, 66</w:t>
      </w:r>
      <w:r w:rsidRPr="009E6E0F">
        <w:t>(6), 914-924. doi: 10.1057/jors.2014.62</w:t>
      </w:r>
    </w:p>
    <w:p w14:paraId="525D7657" w14:textId="77777777" w:rsidR="009E6E0F" w:rsidRPr="009E6E0F" w:rsidRDefault="009E6E0F" w:rsidP="009E6E0F">
      <w:pPr>
        <w:pStyle w:val="EndNoteBibliography"/>
        <w:spacing w:after="0"/>
        <w:ind w:left="720" w:hanging="720"/>
      </w:pPr>
      <w:r w:rsidRPr="009E6E0F">
        <w:t xml:space="preserve">Rapach, D. E., &amp; Strauss, J. K. (2008). Structural breaks and GARCH models of exchange rate volatility. </w:t>
      </w:r>
      <w:r w:rsidRPr="009E6E0F">
        <w:rPr>
          <w:i/>
        </w:rPr>
        <w:t>Journal of Applied Econometrics, 23</w:t>
      </w:r>
      <w:r w:rsidRPr="009E6E0F">
        <w:t xml:space="preserve">(1), 65-90. </w:t>
      </w:r>
    </w:p>
    <w:p w14:paraId="02E4AB00" w14:textId="77777777" w:rsidR="009E6E0F" w:rsidRPr="009E6E0F" w:rsidRDefault="009E6E0F" w:rsidP="009E6E0F">
      <w:pPr>
        <w:pStyle w:val="EndNoteBibliography"/>
        <w:spacing w:after="0"/>
        <w:ind w:left="720" w:hanging="720"/>
      </w:pPr>
      <w:r w:rsidRPr="009E6E0F">
        <w:t xml:space="preserve">Sodhi, M. S., &amp; Tang, C. S. (2011). The incremental bullwhip effect of operational deviations in an arborescent supply chain with requirements planning. </w:t>
      </w:r>
      <w:r w:rsidRPr="009E6E0F">
        <w:rPr>
          <w:i/>
        </w:rPr>
        <w:t>European Journal of Operational Research, 215</w:t>
      </w:r>
      <w:r w:rsidRPr="009E6E0F">
        <w:t xml:space="preserve">(2), 374-382. </w:t>
      </w:r>
    </w:p>
    <w:p w14:paraId="1F4B675C" w14:textId="77777777" w:rsidR="009E6E0F" w:rsidRPr="009E6E0F" w:rsidRDefault="009E6E0F" w:rsidP="009E6E0F">
      <w:pPr>
        <w:pStyle w:val="EndNoteBibliography"/>
        <w:spacing w:after="0"/>
        <w:ind w:left="720" w:hanging="720"/>
      </w:pPr>
      <w:r w:rsidRPr="009E6E0F">
        <w:t xml:space="preserve">Song, H., &amp; Witt, S. F. (2003). Tourism forecasting: the general-to-specific approach. </w:t>
      </w:r>
      <w:r w:rsidRPr="009E6E0F">
        <w:rPr>
          <w:i/>
        </w:rPr>
        <w:t>Journal of Travel Research, 42</w:t>
      </w:r>
      <w:r w:rsidRPr="009E6E0F">
        <w:t xml:space="preserve">, 65-74. </w:t>
      </w:r>
    </w:p>
    <w:p w14:paraId="0FFC7318" w14:textId="77777777" w:rsidR="009E6E0F" w:rsidRPr="009E6E0F" w:rsidRDefault="009E6E0F" w:rsidP="009E6E0F">
      <w:pPr>
        <w:pStyle w:val="EndNoteBibliography"/>
        <w:spacing w:after="0"/>
        <w:ind w:left="720" w:hanging="720"/>
      </w:pPr>
      <w:r w:rsidRPr="009E6E0F">
        <w:t xml:space="preserve">Syntetos, A. A., Babai, Z., Boylan, J. E., Kolassa, S., &amp; Nikolopoulos, K. (2016). Supply chain forecasting: theory, practice, their gap and the future. </w:t>
      </w:r>
      <w:r w:rsidRPr="009E6E0F">
        <w:rPr>
          <w:i/>
        </w:rPr>
        <w:t>European Journal of Operational Research, 252</w:t>
      </w:r>
      <w:r w:rsidRPr="009E6E0F">
        <w:t xml:space="preserve">(1), 1-26. </w:t>
      </w:r>
    </w:p>
    <w:p w14:paraId="14C189B8" w14:textId="77777777" w:rsidR="009E6E0F" w:rsidRPr="009E6E0F" w:rsidRDefault="009E6E0F" w:rsidP="009E6E0F">
      <w:pPr>
        <w:pStyle w:val="EndNoteBibliography"/>
        <w:spacing w:after="0"/>
        <w:ind w:left="720" w:hanging="720"/>
      </w:pPr>
      <w:r w:rsidRPr="009E6E0F">
        <w:t xml:space="preserve">Tashman, L. J. (2000). Out-of-sample tests of forecasting accuracy: an analysis and review </w:t>
      </w:r>
      <w:r w:rsidRPr="009E6E0F">
        <w:rPr>
          <w:i/>
        </w:rPr>
        <w:t>International Journal of Forecasting, 16</w:t>
      </w:r>
      <w:r w:rsidRPr="009E6E0F">
        <w:t xml:space="preserve">(4), 437-450. </w:t>
      </w:r>
    </w:p>
    <w:p w14:paraId="29FA44A5" w14:textId="77777777" w:rsidR="009E6E0F" w:rsidRPr="009E6E0F" w:rsidRDefault="009E6E0F" w:rsidP="009E6E0F">
      <w:pPr>
        <w:pStyle w:val="EndNoteBibliography"/>
        <w:spacing w:after="0"/>
        <w:ind w:left="720" w:hanging="720"/>
      </w:pPr>
      <w:r w:rsidRPr="009E6E0F">
        <w:t xml:space="preserve">Tibshirani, R. (1996). Regression shrinkage and selection via the Lasso. </w:t>
      </w:r>
      <w:r w:rsidRPr="009E6E0F">
        <w:rPr>
          <w:i/>
        </w:rPr>
        <w:t>Journal of the Royal Statistical Society. Series B (Methodological), 58</w:t>
      </w:r>
      <w:r w:rsidRPr="009E6E0F">
        <w:t xml:space="preserve">(1), 267-288. </w:t>
      </w:r>
    </w:p>
    <w:p w14:paraId="6FA58FBC" w14:textId="77777777" w:rsidR="009E6E0F" w:rsidRPr="009E6E0F" w:rsidRDefault="009E6E0F" w:rsidP="009E6E0F">
      <w:pPr>
        <w:pStyle w:val="EndNoteBibliography"/>
        <w:spacing w:after="0"/>
        <w:ind w:left="720" w:hanging="720"/>
      </w:pPr>
      <w:r w:rsidRPr="009E6E0F">
        <w:t xml:space="preserve">Trusov, M., Bodapati, A. V., &amp; Cooper, L. G. (2006). Retailer promotion planning: improving forecasting accuracy and interpretability. </w:t>
      </w:r>
      <w:r w:rsidRPr="009E6E0F">
        <w:rPr>
          <w:i/>
        </w:rPr>
        <w:t>Journal of Interactive Marketing, 20</w:t>
      </w:r>
      <w:r w:rsidRPr="009E6E0F">
        <w:t xml:space="preserve">(3-4), 71-81. </w:t>
      </w:r>
    </w:p>
    <w:p w14:paraId="2609EBDD" w14:textId="77777777" w:rsidR="009E6E0F" w:rsidRPr="009E6E0F" w:rsidRDefault="009E6E0F" w:rsidP="009E6E0F">
      <w:pPr>
        <w:pStyle w:val="EndNoteBibliography"/>
        <w:spacing w:after="0"/>
        <w:ind w:left="720" w:hanging="720"/>
      </w:pPr>
      <w:r w:rsidRPr="009E6E0F">
        <w:t xml:space="preserve">Wildt, A. R. (1976). </w:t>
      </w:r>
      <w:r w:rsidRPr="009E6E0F">
        <w:rPr>
          <w:i/>
        </w:rPr>
        <w:t>The empirical investigation of time dependent parameter variation in marketing models</w:t>
      </w:r>
      <w:r w:rsidRPr="009E6E0F">
        <w:t xml:space="preserve">. Paper presented at the Marketing Educators' Conference. </w:t>
      </w:r>
    </w:p>
    <w:p w14:paraId="13BE7C94" w14:textId="77777777" w:rsidR="009E6E0F" w:rsidRPr="009E6E0F" w:rsidRDefault="009E6E0F" w:rsidP="009E6E0F">
      <w:pPr>
        <w:pStyle w:val="EndNoteBibliography"/>
        <w:ind w:left="720" w:hanging="720"/>
      </w:pPr>
      <w:r w:rsidRPr="009E6E0F">
        <w:t xml:space="preserve">Wildt, A. R., &amp; Winer, R. S. (1983). Modeling and estimation in changing market environments. </w:t>
      </w:r>
      <w:r w:rsidRPr="009E6E0F">
        <w:rPr>
          <w:i/>
        </w:rPr>
        <w:t>The Journal of Business, 56</w:t>
      </w:r>
      <w:r w:rsidRPr="009E6E0F">
        <w:t xml:space="preserve">(3), 365-388. </w:t>
      </w:r>
    </w:p>
    <w:p w14:paraId="1902B5C8" w14:textId="524A9EE4"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4E58E1BE" w:rsidR="000B7EE9" w:rsidRPr="0092053E" w:rsidRDefault="006679C4">
      <w:r w:rsidRPr="0092053E">
        <w:t xml:space="preserve"> </w:t>
      </w:r>
    </w:p>
    <w:sectPr w:rsidR="000B7EE9" w:rsidRPr="0092053E" w:rsidSect="00AE69AD">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LBA EDITING" w:date="2019-04-07T19:53:00Z" w:initials="AE">
    <w:p w14:paraId="1F743793" w14:textId="6D5E4FE8" w:rsidR="00747E46" w:rsidRDefault="00747E46">
      <w:pPr>
        <w:pStyle w:val="CommentText"/>
      </w:pPr>
      <w:r>
        <w:rPr>
          <w:rStyle w:val="CommentReference"/>
        </w:rPr>
        <w:annotationRef/>
      </w:r>
      <w:r>
        <w:t xml:space="preserve">The term “proposed” is already overly repetitive -  make a note and use a synonym on a few such occasions </w:t>
      </w:r>
    </w:p>
  </w:comment>
  <w:comment w:id="5" w:author="Fildes, Robert" w:date="2019-04-09T15:33:00Z" w:initials="FR">
    <w:p w14:paraId="277307B3" w14:textId="72C3F8EA" w:rsidR="00747E46" w:rsidRDefault="00747E46">
      <w:pPr>
        <w:pStyle w:val="CommentText"/>
      </w:pPr>
      <w:r>
        <w:rPr>
          <w:rStyle w:val="CommentReference"/>
        </w:rPr>
        <w:annotationRef/>
      </w:r>
      <w:r>
        <w:t>We need refs to these two methods don’t we?</w:t>
      </w:r>
    </w:p>
  </w:comment>
  <w:comment w:id="7" w:author="Fildes, Robert" w:date="2019-04-09T15:41:00Z" w:initials="FR">
    <w:p w14:paraId="346A2DD5" w14:textId="5A1B4BB0" w:rsidR="00747E46" w:rsidRDefault="00747E46">
      <w:pPr>
        <w:pStyle w:val="CommentText"/>
      </w:pPr>
      <w:r>
        <w:rPr>
          <w:rStyle w:val="CommentReference"/>
        </w:rPr>
        <w:annotationRef/>
      </w:r>
      <w:r>
        <w:t>Why introduce manufacturers</w:t>
      </w:r>
    </w:p>
  </w:comment>
  <w:comment w:id="8" w:author="ALBA EDITING" w:date="2019-04-07T20:11:00Z" w:initials="AE">
    <w:p w14:paraId="3AF7B0FF" w14:textId="0B8BED73" w:rsidR="00747E46" w:rsidRDefault="00747E46">
      <w:pPr>
        <w:pStyle w:val="CommentText"/>
      </w:pPr>
      <w:r>
        <w:rPr>
          <w:rStyle w:val="CommentReference"/>
        </w:rPr>
        <w:annotationRef/>
      </w:r>
      <w:r>
        <w:t xml:space="preserve">*Note that I see no problem with use of present tense here. Review - </w:t>
      </w:r>
    </w:p>
  </w:comment>
  <w:comment w:id="9" w:author="ALBA EDITING" w:date="2019-04-06T14:32:00Z" w:initials="AE">
    <w:p w14:paraId="10B5253A" w14:textId="7419C967" w:rsidR="00747E46" w:rsidRDefault="00747E46">
      <w:pPr>
        <w:pStyle w:val="CommentText"/>
      </w:pPr>
      <w:r>
        <w:rPr>
          <w:rStyle w:val="CommentReference"/>
        </w:rPr>
        <w:annotationRef/>
      </w:r>
      <w:r>
        <w:t xml:space="preserve">Correct term? Or “upcoming”? </w:t>
      </w:r>
    </w:p>
  </w:comment>
  <w:comment w:id="10" w:author="ALBA EDITING" w:date="2019-04-07T20:12:00Z" w:initials="AE">
    <w:p w14:paraId="7BBB116E" w14:textId="3DCC3FAD" w:rsidR="00747E46" w:rsidRDefault="00747E46">
      <w:pPr>
        <w:pStyle w:val="CommentText"/>
      </w:pPr>
      <w:r>
        <w:rPr>
          <w:rStyle w:val="CommentReference"/>
        </w:rPr>
        <w:annotationRef/>
      </w:r>
      <w:r>
        <w:t xml:space="preserve">Or “…by relying on…”? Review </w:t>
      </w:r>
    </w:p>
  </w:comment>
  <w:comment w:id="11" w:author="Fildes, Robert" w:date="2019-04-09T15:43:00Z" w:initials="FR">
    <w:p w14:paraId="3698D458" w14:textId="0BD0346A" w:rsidR="00747E46" w:rsidRDefault="00747E46">
      <w:pPr>
        <w:pStyle w:val="CommentText"/>
      </w:pPr>
      <w:r>
        <w:rPr>
          <w:rStyle w:val="CommentReference"/>
        </w:rPr>
        <w:annotationRef/>
      </w:r>
      <w:r>
        <w:t xml:space="preserve">I don’t think the Lee study really fits though I don’t feel strongly. </w:t>
      </w:r>
      <w:proofErr w:type="spellStart"/>
      <w:r>
        <w:t>Do’t</w:t>
      </w:r>
      <w:proofErr w:type="spellEnd"/>
      <w:r>
        <w:t xml:space="preserve"> forget to drop it from the ref list</w:t>
      </w:r>
    </w:p>
  </w:comment>
  <w:comment w:id="13" w:author="ALBA EDITING" w:date="2019-04-07T20:25:00Z" w:initials="AE">
    <w:p w14:paraId="28142119" w14:textId="32D05196" w:rsidR="00747E46" w:rsidRDefault="00747E46">
      <w:pPr>
        <w:pStyle w:val="CommentText"/>
      </w:pPr>
      <w:r>
        <w:rPr>
          <w:rStyle w:val="CommentReference"/>
        </w:rPr>
        <w:annotationRef/>
      </w:r>
      <w:r>
        <w:t xml:space="preserve">Or “…competitive activities variables…”? </w:t>
      </w:r>
    </w:p>
  </w:comment>
  <w:comment w:id="21" w:author="ALBA EDITING" w:date="2019-04-07T20:37:00Z" w:initials="AE">
    <w:p w14:paraId="08735F7D" w14:textId="76A19BE0" w:rsidR="00747E46" w:rsidRDefault="00747E46">
      <w:pPr>
        <w:pStyle w:val="CommentText"/>
      </w:pPr>
      <w:r>
        <w:rPr>
          <w:rStyle w:val="CommentReference"/>
        </w:rPr>
        <w:annotationRef/>
      </w:r>
      <w:r>
        <w:t xml:space="preserve">Use of prepositions here appear problematic, which has been a minor feature of concern throughout. I do not feel “by” is correct here. Do you mean “of”? Review </w:t>
      </w:r>
    </w:p>
  </w:comment>
  <w:comment w:id="24" w:author="Fildes, Robert" w:date="2019-04-09T16:06:00Z" w:initials="FR">
    <w:p w14:paraId="3269D7D4" w14:textId="365A8E93" w:rsidR="00747E46" w:rsidRDefault="00747E46">
      <w:pPr>
        <w:pStyle w:val="CommentText"/>
      </w:pPr>
      <w:r>
        <w:rPr>
          <w:rStyle w:val="CommentReference"/>
        </w:rPr>
        <w:annotationRef/>
      </w:r>
      <w:r>
        <w:t>A minor point but shouldn’t it be &lt;</w:t>
      </w:r>
    </w:p>
  </w:comment>
  <w:comment w:id="25" w:author="Fildes, Robert" w:date="2019-04-09T16:08:00Z" w:initials="FR">
    <w:p w14:paraId="48AD44F9" w14:textId="40375FAF" w:rsidR="00747E46" w:rsidRDefault="00747E46">
      <w:pPr>
        <w:pStyle w:val="CommentText"/>
      </w:pPr>
      <w:r>
        <w:rPr>
          <w:rStyle w:val="CommentReference"/>
        </w:rPr>
        <w:annotationRef/>
      </w:r>
      <w:proofErr w:type="gramStart"/>
      <w:r>
        <w:t>Surely</w:t>
      </w:r>
      <w:proofErr w:type="gramEnd"/>
      <w:r>
        <w:t xml:space="preserve"> you’re missing 1/</w:t>
      </w:r>
      <w:r>
        <w:rPr>
          <w:rFonts w:cs="Times New Roman"/>
        </w:rPr>
        <w:t>λ</w:t>
      </w:r>
    </w:p>
  </w:comment>
  <w:comment w:id="26" w:author="Fildes, Robert" w:date="2019-04-09T16:14:00Z" w:initials="FR">
    <w:p w14:paraId="551F67E8" w14:textId="30E21449" w:rsidR="00747E46" w:rsidRDefault="00747E46">
      <w:pPr>
        <w:pStyle w:val="CommentText"/>
      </w:pPr>
      <w:r>
        <w:rPr>
          <w:rStyle w:val="CommentReference"/>
        </w:rPr>
        <w:annotationRef/>
      </w:r>
    </w:p>
  </w:comment>
  <w:comment w:id="27" w:author="ALBA EDITING" w:date="2019-04-07T20:44:00Z" w:initials="AE">
    <w:p w14:paraId="56DE3B67" w14:textId="63A9BC8D" w:rsidR="00747E46" w:rsidRDefault="00747E46">
      <w:pPr>
        <w:pStyle w:val="CommentText"/>
      </w:pPr>
      <w:r>
        <w:rPr>
          <w:rStyle w:val="CommentReference"/>
        </w:rPr>
        <w:annotationRef/>
      </w:r>
      <w:r>
        <w:t xml:space="preserve">Or “making”? </w:t>
      </w:r>
    </w:p>
  </w:comment>
  <w:comment w:id="29" w:author="ALBA EDITING" w:date="2019-04-07T20:48:00Z" w:initials="AE">
    <w:p w14:paraId="105F07EA" w14:textId="41626C6E" w:rsidR="00747E46" w:rsidRDefault="00747E46">
      <w:pPr>
        <w:pStyle w:val="CommentText"/>
      </w:pPr>
      <w:r>
        <w:rPr>
          <w:rStyle w:val="CommentReference"/>
        </w:rPr>
        <w:annotationRef/>
      </w:r>
      <w:r>
        <w:t xml:space="preserve">Pluralize? </w:t>
      </w:r>
    </w:p>
  </w:comment>
  <w:comment w:id="30" w:author="ALBA EDITING" w:date="2019-04-07T20:49:00Z" w:initials="AE">
    <w:p w14:paraId="77E694F2" w14:textId="08E010CE" w:rsidR="00747E46" w:rsidRDefault="00747E46">
      <w:pPr>
        <w:pStyle w:val="CommentText"/>
      </w:pPr>
      <w:r>
        <w:rPr>
          <w:rStyle w:val="CommentReference"/>
        </w:rPr>
        <w:annotationRef/>
      </w:r>
      <w:r>
        <w:t xml:space="preserve">Check use of prepositions here - </w:t>
      </w:r>
    </w:p>
  </w:comment>
  <w:comment w:id="31" w:author="ALBA EDITING" w:date="2019-04-08T10:25:00Z" w:initials="AE">
    <w:p w14:paraId="4BB9809B" w14:textId="1D892972" w:rsidR="00747E46" w:rsidRDefault="00747E46">
      <w:pPr>
        <w:pStyle w:val="CommentText"/>
      </w:pPr>
      <w:r>
        <w:rPr>
          <w:rStyle w:val="CommentReference"/>
        </w:rPr>
        <w:annotationRef/>
      </w:r>
      <w:r>
        <w:t xml:space="preserve">Or “…in a single product category.”? </w:t>
      </w:r>
    </w:p>
  </w:comment>
  <w:comment w:id="32" w:author="Fildes, Robert" w:date="2019-04-09T17:35:00Z" w:initials="FR">
    <w:p w14:paraId="7C130E14" w14:textId="28E1F3C9" w:rsidR="00747E46" w:rsidRDefault="00747E46">
      <w:pPr>
        <w:pStyle w:val="CommentText"/>
      </w:pPr>
      <w:r>
        <w:rPr>
          <w:rStyle w:val="CommentReference"/>
        </w:rPr>
        <w:annotationRef/>
      </w:r>
      <w:r>
        <w:t>Ref!</w:t>
      </w:r>
    </w:p>
  </w:comment>
  <w:comment w:id="45" w:author="ALBA EDITING" w:date="2019-04-08T10:37:00Z" w:initials="AE">
    <w:p w14:paraId="78BE18C0" w14:textId="6DC55F41" w:rsidR="00747E46" w:rsidRDefault="00747E46">
      <w:pPr>
        <w:pStyle w:val="CommentText"/>
      </w:pPr>
      <w:r>
        <w:rPr>
          <w:rStyle w:val="CommentReference"/>
        </w:rPr>
        <w:annotationRef/>
      </w:r>
      <w:r>
        <w:t>Or “…by using the…”?</w:t>
      </w:r>
    </w:p>
  </w:comment>
  <w:comment w:id="46" w:author="ALBA EDITING" w:date="2019-04-08T10:37:00Z" w:initials="AE">
    <w:p w14:paraId="47E43D38" w14:textId="1DC7BE5B" w:rsidR="00747E46" w:rsidRDefault="00747E46">
      <w:pPr>
        <w:pStyle w:val="CommentText"/>
      </w:pPr>
      <w:r>
        <w:rPr>
          <w:rStyle w:val="CommentReference"/>
        </w:rPr>
        <w:annotationRef/>
      </w:r>
      <w:r>
        <w:t xml:space="preserve">Also, thereafter? </w:t>
      </w:r>
    </w:p>
  </w:comment>
  <w:comment w:id="47" w:author="ALBA EDITING" w:date="2019-04-08T10:37:00Z" w:initials="AE">
    <w:p w14:paraId="6060E3C0" w14:textId="656C250A" w:rsidR="00747E46" w:rsidRDefault="00747E46">
      <w:pPr>
        <w:pStyle w:val="CommentText"/>
      </w:pPr>
      <w:r>
        <w:rPr>
          <w:rStyle w:val="CommentReference"/>
        </w:rPr>
        <w:annotationRef/>
      </w:r>
      <w:r>
        <w:t xml:space="preserve">Unclear – review </w:t>
      </w:r>
    </w:p>
  </w:comment>
  <w:comment w:id="50" w:author="Fildes, Robert" w:date="2019-04-09T17:40:00Z" w:initials="FR">
    <w:p w14:paraId="3F0E1651" w14:textId="206CA2B5" w:rsidR="00747E46" w:rsidRDefault="00747E46">
      <w:pPr>
        <w:pStyle w:val="CommentText"/>
      </w:pPr>
      <w:r>
        <w:rPr>
          <w:rStyle w:val="CommentReference"/>
        </w:rPr>
        <w:annotationRef/>
      </w:r>
      <w:r>
        <w:t>Week or weeks – I would go with weeks</w:t>
      </w:r>
    </w:p>
  </w:comment>
  <w:comment w:id="49" w:author="ALBA EDITING" w:date="2019-04-08T11:01:00Z" w:initials="AE">
    <w:p w14:paraId="448546E8" w14:textId="34D54C8F" w:rsidR="00747E46" w:rsidRDefault="00747E46">
      <w:pPr>
        <w:pStyle w:val="CommentText"/>
      </w:pPr>
      <w:r>
        <w:rPr>
          <w:rStyle w:val="CommentReference"/>
        </w:rPr>
        <w:annotationRef/>
      </w:r>
      <w:r>
        <w:t xml:space="preserve">Check update - </w:t>
      </w:r>
    </w:p>
  </w:comment>
  <w:comment w:id="52" w:author="Fildes, Robert" w:date="2019-04-09T17:41:00Z" w:initials="FR">
    <w:p w14:paraId="04379920" w14:textId="218B46B3" w:rsidR="00747E46" w:rsidRDefault="00747E46">
      <w:pPr>
        <w:pStyle w:val="CommentText"/>
      </w:pPr>
      <w:r>
        <w:rPr>
          <w:rStyle w:val="CommentReference"/>
        </w:rPr>
        <w:annotationRef/>
      </w:r>
      <w:r>
        <w:t>As here and below</w:t>
      </w:r>
    </w:p>
  </w:comment>
  <w:comment w:id="53" w:author="Fildes, Robert" w:date="2019-04-09T17:41:00Z" w:initials="FR">
    <w:p w14:paraId="05BC2102" w14:textId="5B545439" w:rsidR="00747E46" w:rsidRDefault="00747E46">
      <w:pPr>
        <w:pStyle w:val="CommentText"/>
      </w:pPr>
      <w:r>
        <w:rPr>
          <w:rStyle w:val="CommentReference"/>
        </w:rPr>
        <w:annotationRef/>
      </w:r>
      <w:r>
        <w:t>reference</w:t>
      </w:r>
    </w:p>
  </w:comment>
  <w:comment w:id="54" w:author="Fildes, Robert" w:date="2019-04-09T17:42:00Z" w:initials="FR">
    <w:p w14:paraId="5A6D866B" w14:textId="36CAA218" w:rsidR="00747E46" w:rsidRDefault="00747E46">
      <w:pPr>
        <w:pStyle w:val="CommentText"/>
      </w:pPr>
      <w:r>
        <w:rPr>
          <w:rStyle w:val="CommentReference"/>
        </w:rPr>
        <w:annotationRef/>
      </w:r>
    </w:p>
  </w:comment>
  <w:comment w:id="55" w:author="Fildes, Robert" w:date="2019-04-09T17:42:00Z" w:initials="FR">
    <w:p w14:paraId="67DCC927" w14:textId="2A5529FB" w:rsidR="00747E46" w:rsidRDefault="00747E46">
      <w:pPr>
        <w:pStyle w:val="CommentText"/>
      </w:pPr>
      <w:r>
        <w:rPr>
          <w:rStyle w:val="CommentReference"/>
        </w:rPr>
        <w:annotationRef/>
      </w:r>
      <w:r>
        <w:t>week?</w:t>
      </w:r>
    </w:p>
  </w:comment>
  <w:comment w:id="58" w:author="ALBA EDITING" w:date="2019-04-08T11:24:00Z" w:initials="AE">
    <w:p w14:paraId="23AE6284" w14:textId="5A946E86" w:rsidR="00747E46" w:rsidRDefault="00747E46">
      <w:pPr>
        <w:pStyle w:val="CommentText"/>
      </w:pPr>
      <w:r>
        <w:rPr>
          <w:rStyle w:val="CommentReference"/>
        </w:rPr>
        <w:annotationRef/>
      </w:r>
      <w:r>
        <w:t xml:space="preserve">Check update and make a note of this presentation throughout – otherwise, I would suggest framing this as “one-to-eight week forecast period”. Review </w:t>
      </w:r>
    </w:p>
  </w:comment>
  <w:comment w:id="60" w:author="Fildes, Robert" w:date="2019-04-09T17:44:00Z" w:initials="FR">
    <w:p w14:paraId="74BEB203" w14:textId="33BC84A7" w:rsidR="00747E46" w:rsidRDefault="00747E46">
      <w:pPr>
        <w:pStyle w:val="CommentText"/>
      </w:pPr>
      <w:r>
        <w:rPr>
          <w:rStyle w:val="CommentReference"/>
        </w:rPr>
        <w:annotationRef/>
      </w:r>
      <w:r>
        <w:t>Percent</w:t>
      </w:r>
    </w:p>
  </w:comment>
  <w:comment w:id="61" w:author="ALBA EDITING" w:date="2019-04-08T11:27:00Z" w:initials="AE">
    <w:p w14:paraId="216BA105" w14:textId="0D59262E" w:rsidR="00747E46" w:rsidRDefault="00747E46">
      <w:pPr>
        <w:pStyle w:val="CommentText"/>
      </w:pPr>
      <w:r>
        <w:rPr>
          <w:rStyle w:val="CommentReference"/>
        </w:rPr>
        <w:annotationRef/>
      </w:r>
      <w:r>
        <w:t xml:space="preserve">*note here that throughout this has been presented inconsistently and that this version should be applied consistently throughout as I have endeavoured to achieve </w:t>
      </w:r>
    </w:p>
  </w:comment>
  <w:comment w:id="62" w:author="Fildes, Robert" w:date="2019-04-09T17:45:00Z" w:initials="FR">
    <w:p w14:paraId="48D36128" w14:textId="5B716CCB" w:rsidR="00747E46" w:rsidRDefault="00747E46">
      <w:pPr>
        <w:pStyle w:val="CommentText"/>
      </w:pPr>
      <w:r>
        <w:rPr>
          <w:rStyle w:val="CommentReference"/>
        </w:rPr>
        <w:annotationRef/>
      </w:r>
      <w:r>
        <w:t>(</w:t>
      </w:r>
      <w:proofErr w:type="gramStart"/>
      <w:r>
        <w:t>weeks ?</w:t>
      </w:r>
      <w:proofErr w:type="gramEnd"/>
      <w:r>
        <w:t>)</w:t>
      </w:r>
    </w:p>
  </w:comment>
  <w:comment w:id="63" w:author="ALBA EDITING" w:date="2019-04-08T11:24:00Z" w:initials="AE">
    <w:p w14:paraId="0C8B4E45" w14:textId="77777777" w:rsidR="00747E46" w:rsidRDefault="00747E46" w:rsidP="001F7019">
      <w:pPr>
        <w:pStyle w:val="CommentText"/>
      </w:pPr>
      <w:r>
        <w:rPr>
          <w:rStyle w:val="CommentReference"/>
        </w:rPr>
        <w:annotationRef/>
      </w:r>
      <w:r>
        <w:t xml:space="preserve">Check update and make a note of this presentation throughout – otherwise, I would suggest framing this as “one-to-eight week forecast period”. Review </w:t>
      </w:r>
    </w:p>
  </w:comment>
  <w:comment w:id="64" w:author="ALBA EDITING" w:date="2019-04-08T11:30:00Z" w:initials="AE">
    <w:p w14:paraId="02EB4D4A" w14:textId="1445CA06" w:rsidR="00747E46" w:rsidRDefault="00747E46">
      <w:pPr>
        <w:pStyle w:val="CommentText"/>
      </w:pPr>
      <w:r>
        <w:rPr>
          <w:rStyle w:val="CommentReference"/>
        </w:rPr>
        <w:annotationRef/>
      </w:r>
      <w:r>
        <w:t xml:space="preserve">Pluralize? </w:t>
      </w:r>
    </w:p>
  </w:comment>
  <w:comment w:id="65" w:author="Fildes, Robert" w:date="2019-04-09T15:09:00Z" w:initials="FR">
    <w:p w14:paraId="78BC50A9" w14:textId="78E98A57" w:rsidR="00747E46" w:rsidRDefault="00747E46">
      <w:pPr>
        <w:pStyle w:val="CommentText"/>
      </w:pPr>
      <w:r>
        <w:rPr>
          <w:rStyle w:val="CommentReference"/>
        </w:rPr>
        <w:annotationRef/>
      </w:r>
      <w:r>
        <w:t>Renumber tables!</w:t>
      </w:r>
    </w:p>
  </w:comment>
  <w:comment w:id="66" w:author="ALBA EDITING" w:date="2019-04-08T11:39:00Z" w:initials="AE">
    <w:p w14:paraId="1B8EB54A" w14:textId="23B8177E" w:rsidR="00747E46" w:rsidRDefault="00747E46">
      <w:pPr>
        <w:pStyle w:val="CommentText"/>
      </w:pPr>
      <w:r>
        <w:rPr>
          <w:rStyle w:val="CommentReference"/>
        </w:rPr>
        <w:annotationRef/>
      </w:r>
      <w:r>
        <w:t xml:space="preserve">Is this correct preposition? Or do you mean “by using/by applying” etc.?  </w:t>
      </w:r>
    </w:p>
  </w:comment>
  <w:comment w:id="67" w:author="ALBA EDITING" w:date="2019-04-08T11:39:00Z" w:initials="AE">
    <w:p w14:paraId="686A078D" w14:textId="371B586C" w:rsidR="00747E46" w:rsidRDefault="00747E46">
      <w:pPr>
        <w:pStyle w:val="CommentText"/>
      </w:pPr>
      <w:r>
        <w:rPr>
          <w:rStyle w:val="CommentReference"/>
        </w:rPr>
        <w:annotationRef/>
      </w:r>
      <w:r>
        <w:t xml:space="preserve">See comment above - </w:t>
      </w:r>
    </w:p>
  </w:comment>
  <w:comment w:id="69" w:author="ALBA EDITING" w:date="2019-04-08T11:40:00Z" w:initials="AE">
    <w:p w14:paraId="2F1C05F2" w14:textId="7AF3E483" w:rsidR="00747E46" w:rsidRDefault="00747E46">
      <w:pPr>
        <w:pStyle w:val="CommentText"/>
      </w:pPr>
      <w:r>
        <w:rPr>
          <w:rStyle w:val="CommentReference"/>
        </w:rPr>
        <w:annotationRef/>
      </w:r>
      <w:r>
        <w:t xml:space="preserve">See above - </w:t>
      </w:r>
    </w:p>
  </w:comment>
  <w:comment w:id="70" w:author="ALBA EDITING" w:date="2019-04-08T11:41:00Z" w:initials="AE">
    <w:p w14:paraId="79925D36" w14:textId="489ECE09" w:rsidR="00747E46" w:rsidRDefault="00747E46">
      <w:pPr>
        <w:pStyle w:val="CommentText"/>
      </w:pPr>
      <w:r>
        <w:rPr>
          <w:rStyle w:val="CommentReference"/>
        </w:rPr>
        <w:annotationRef/>
      </w:r>
      <w:r>
        <w:t xml:space="preserve">Past tense?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43793" w15:done="1"/>
  <w15:commentEx w15:paraId="277307B3" w15:done="0"/>
  <w15:commentEx w15:paraId="346A2DD5" w15:done="1"/>
  <w15:commentEx w15:paraId="3AF7B0FF" w15:done="1"/>
  <w15:commentEx w15:paraId="10B5253A" w15:done="1"/>
  <w15:commentEx w15:paraId="7BBB116E" w15:done="1"/>
  <w15:commentEx w15:paraId="3698D458" w15:done="1"/>
  <w15:commentEx w15:paraId="28142119" w15:done="1"/>
  <w15:commentEx w15:paraId="08735F7D" w15:done="1"/>
  <w15:commentEx w15:paraId="3269D7D4" w15:done="1"/>
  <w15:commentEx w15:paraId="48AD44F9" w15:done="1"/>
  <w15:commentEx w15:paraId="551F67E8" w15:done="1"/>
  <w15:commentEx w15:paraId="56DE3B67" w15:done="1"/>
  <w15:commentEx w15:paraId="105F07EA" w15:done="1"/>
  <w15:commentEx w15:paraId="77E694F2" w15:done="1"/>
  <w15:commentEx w15:paraId="4BB9809B" w15:done="1"/>
  <w15:commentEx w15:paraId="7C130E14" w15:done="0"/>
  <w15:commentEx w15:paraId="78BE18C0" w15:done="1"/>
  <w15:commentEx w15:paraId="47E43D38" w15:done="1"/>
  <w15:commentEx w15:paraId="6060E3C0" w15:done="1"/>
  <w15:commentEx w15:paraId="3F0E1651" w15:done="1"/>
  <w15:commentEx w15:paraId="448546E8" w15:done="1"/>
  <w15:commentEx w15:paraId="04379920" w15:done="1"/>
  <w15:commentEx w15:paraId="05BC2102" w15:done="0"/>
  <w15:commentEx w15:paraId="5A6D866B" w15:paraIdParent="05BC2102" w15:done="0"/>
  <w15:commentEx w15:paraId="67DCC927" w15:done="0"/>
  <w15:commentEx w15:paraId="23AE6284" w15:done="1"/>
  <w15:commentEx w15:paraId="74BEB203" w15:done="0"/>
  <w15:commentEx w15:paraId="216BA105" w15:done="1"/>
  <w15:commentEx w15:paraId="48D36128" w15:done="0"/>
  <w15:commentEx w15:paraId="0C8B4E45" w15:done="1"/>
  <w15:commentEx w15:paraId="02EB4D4A" w15:done="1"/>
  <w15:commentEx w15:paraId="78BC50A9" w15:done="0"/>
  <w15:commentEx w15:paraId="1B8EB54A" w15:done="1"/>
  <w15:commentEx w15:paraId="686A078D" w15:done="1"/>
  <w15:commentEx w15:paraId="2F1C05F2" w15:done="1"/>
  <w15:commentEx w15:paraId="79925D3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43793" w16cid:durableId="2055B20B"/>
  <w16cid:commentId w16cid:paraId="277307B3" w16cid:durableId="20584DD9"/>
  <w16cid:commentId w16cid:paraId="346A2DD5" w16cid:durableId="20584DDA"/>
  <w16cid:commentId w16cid:paraId="3AF7B0FF" w16cid:durableId="2055B20C"/>
  <w16cid:commentId w16cid:paraId="10B5253A" w16cid:durableId="2055B20D"/>
  <w16cid:commentId w16cid:paraId="7BBB116E" w16cid:durableId="2055B20E"/>
  <w16cid:commentId w16cid:paraId="3698D458" w16cid:durableId="2058B4A4"/>
  <w16cid:commentId w16cid:paraId="28142119" w16cid:durableId="2055B212"/>
  <w16cid:commentId w16cid:paraId="08735F7D" w16cid:durableId="2055B216"/>
  <w16cid:commentId w16cid:paraId="3269D7D4" w16cid:durableId="20584DE7"/>
  <w16cid:commentId w16cid:paraId="48AD44F9" w16cid:durableId="20584DE9"/>
  <w16cid:commentId w16cid:paraId="551F67E8" w16cid:durableId="20584DEB"/>
  <w16cid:commentId w16cid:paraId="56DE3B67" w16cid:durableId="2055B219"/>
  <w16cid:commentId w16cid:paraId="105F07EA" w16cid:durableId="2055B21A"/>
  <w16cid:commentId w16cid:paraId="77E694F2" w16cid:durableId="2055B21B"/>
  <w16cid:commentId w16cid:paraId="4BB9809B" w16cid:durableId="2055B21C"/>
  <w16cid:commentId w16cid:paraId="7C130E14" w16cid:durableId="2058B4AE"/>
  <w16cid:commentId w16cid:paraId="78BE18C0" w16cid:durableId="2055B21E"/>
  <w16cid:commentId w16cid:paraId="47E43D38" w16cid:durableId="2055B21F"/>
  <w16cid:commentId w16cid:paraId="6060E3C0" w16cid:durableId="2055B220"/>
  <w16cid:commentId w16cid:paraId="3F0E1651" w16cid:durableId="20584DF4"/>
  <w16cid:commentId w16cid:paraId="448546E8" w16cid:durableId="2055B221"/>
  <w16cid:commentId w16cid:paraId="04379920" w16cid:durableId="20584DF6"/>
  <w16cid:commentId w16cid:paraId="05BC2102" w16cid:durableId="20584DF7"/>
  <w16cid:commentId w16cid:paraId="5A6D866B" w16cid:durableId="20584DF8"/>
  <w16cid:commentId w16cid:paraId="67DCC927" w16cid:durableId="20584DF9"/>
  <w16cid:commentId w16cid:paraId="23AE6284" w16cid:durableId="2055B223"/>
  <w16cid:commentId w16cid:paraId="74BEB203" w16cid:durableId="20584DFC"/>
  <w16cid:commentId w16cid:paraId="216BA105" w16cid:durableId="2055B224"/>
  <w16cid:commentId w16cid:paraId="48D36128" w16cid:durableId="20584DFE"/>
  <w16cid:commentId w16cid:paraId="0C8B4E45" w16cid:durableId="20585DDB"/>
  <w16cid:commentId w16cid:paraId="02EB4D4A" w16cid:durableId="2055B226"/>
  <w16cid:commentId w16cid:paraId="78BC50A9" w16cid:durableId="20584E00"/>
  <w16cid:commentId w16cid:paraId="1B8EB54A" w16cid:durableId="2055B228"/>
  <w16cid:commentId w16cid:paraId="686A078D" w16cid:durableId="2055B229"/>
  <w16cid:commentId w16cid:paraId="2F1C05F2" w16cid:durableId="2055B22A"/>
  <w16cid:commentId w16cid:paraId="79925D36" w16cid:durableId="2055B2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61C56" w14:textId="77777777" w:rsidR="00DC32DD" w:rsidRDefault="00DC32DD" w:rsidP="00971633">
      <w:pPr>
        <w:spacing w:after="0" w:line="240" w:lineRule="auto"/>
      </w:pPr>
      <w:r>
        <w:separator/>
      </w:r>
    </w:p>
  </w:endnote>
  <w:endnote w:type="continuationSeparator" w:id="0">
    <w:p w14:paraId="176018AF" w14:textId="77777777" w:rsidR="00DC32DD" w:rsidRDefault="00DC32DD"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01000001"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1482D7F" w:rsidR="00747E46" w:rsidRDefault="00747E46">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4F05322" w14:textId="77777777" w:rsidR="00747E46" w:rsidRDefault="00747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65E507D8" w:rsidR="00747E46" w:rsidRDefault="00747E46">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7ECC802C" w14:textId="77777777" w:rsidR="00747E46" w:rsidRDefault="00747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B2BB0" w14:textId="77777777" w:rsidR="00DC32DD" w:rsidRDefault="00DC32DD" w:rsidP="00971633">
      <w:pPr>
        <w:spacing w:after="0" w:line="240" w:lineRule="auto"/>
      </w:pPr>
      <w:r>
        <w:separator/>
      </w:r>
    </w:p>
  </w:footnote>
  <w:footnote w:type="continuationSeparator" w:id="0">
    <w:p w14:paraId="08F3B64C" w14:textId="77777777" w:rsidR="00DC32DD" w:rsidRDefault="00DC32DD" w:rsidP="00971633">
      <w:pPr>
        <w:spacing w:after="0" w:line="240" w:lineRule="auto"/>
      </w:pPr>
      <w:r>
        <w:continuationSeparator/>
      </w:r>
    </w:p>
  </w:footnote>
  <w:footnote w:id="1">
    <w:p w14:paraId="7AA3B786" w14:textId="77777777" w:rsidR="00747E46" w:rsidRDefault="00747E46"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6D68A1">
        <w:rPr>
          <w:lang w:val="fr-FR"/>
        </w:rPr>
        <w:t xml:space="preserve"> </w:t>
      </w:r>
      <w:hyperlink r:id="rId3" w:history="1">
        <w:r w:rsidRPr="004F38B9">
          <w:rPr>
            <w:rStyle w:val="Hyperlink"/>
            <w:lang w:val="fr-FR"/>
          </w:rPr>
          <w:t>D.G.Soopramanien@lboro.ac.uk</w:t>
        </w:r>
      </w:hyperlink>
    </w:p>
    <w:p w14:paraId="75C47C66" w14:textId="77777777" w:rsidR="00747E46" w:rsidRPr="006D68A1" w:rsidRDefault="00747E46" w:rsidP="00971633">
      <w:pPr>
        <w:pStyle w:val="FootnoteText"/>
        <w:rPr>
          <w:rFonts w:cs="Times New Roman"/>
          <w:color w:val="0D0D0D" w:themeColor="text1" w:themeTint="F2"/>
          <w:szCs w:val="24"/>
        </w:rPr>
      </w:pPr>
      <w:r w:rsidRPr="006D68A1">
        <w:rPr>
          <w:rStyle w:val="Hyperlink"/>
          <w:rFonts w:cs="Times New Roman"/>
          <w:color w:val="auto"/>
          <w:szCs w:val="24"/>
          <w:u w:val="none"/>
        </w:rPr>
        <w:t>(</w:t>
      </w:r>
      <w:proofErr w:type="spellStart"/>
      <w:r w:rsidRPr="006D68A1">
        <w:rPr>
          <w:rStyle w:val="Hyperlink"/>
          <w:rFonts w:cs="Times New Roman"/>
          <w:color w:val="auto"/>
          <w:szCs w:val="24"/>
          <w:u w:val="none"/>
        </w:rPr>
        <w:t>d.soopramanein</w:t>
      </w:r>
      <w:proofErr w:type="spellEnd"/>
      <w:r w:rsidRPr="006D68A1">
        <w:rPr>
          <w:rStyle w:val="Hyperlink"/>
          <w:rFonts w:cs="Times New Roman"/>
          <w:color w:val="auto"/>
          <w:szCs w:val="24"/>
          <w:u w:val="none"/>
        </w:rPr>
        <w:t>)</w:t>
      </w:r>
    </w:p>
    <w:p w14:paraId="0DE5447A" w14:textId="77777777" w:rsidR="00747E46" w:rsidRPr="006D68A1" w:rsidRDefault="00747E46" w:rsidP="00971633">
      <w:pPr>
        <w:pStyle w:val="FootnoteText"/>
        <w:rPr>
          <w:rFonts w:cs="Times New Roman"/>
          <w:color w:val="0D0D0D" w:themeColor="text1" w:themeTint="F2"/>
          <w:szCs w:val="24"/>
        </w:rPr>
      </w:pPr>
    </w:p>
  </w:footnote>
  <w:footnote w:id="2">
    <w:p w14:paraId="758F5AB7" w14:textId="0BD869F0" w:rsidR="00747E46" w:rsidRDefault="00747E46" w:rsidP="00DE12B5">
      <w:pPr>
        <w:pStyle w:val="FootnoteText"/>
      </w:pPr>
      <w:r w:rsidRPr="00870CBC">
        <w:rPr>
          <w:rStyle w:val="FootnoteReference"/>
        </w:rPr>
        <w:footnoteRef/>
      </w:r>
      <w:r w:rsidRPr="00870CBC">
        <w:t xml:space="preserve"> </w:t>
      </w:r>
      <w:r w:rsidRPr="0077786D">
        <w:t xml:space="preserve">The term ‘structural change’ is used interchangeably with the term ‘structural break’ in the literature. In this study, we use the term </w:t>
      </w:r>
      <w:r>
        <w:t>‘</w:t>
      </w:r>
      <w:r w:rsidRPr="0077786D">
        <w:t>structural change</w:t>
      </w:r>
      <w:r>
        <w:t>’</w:t>
      </w:r>
      <w:r w:rsidRPr="0077786D">
        <w:t xml:space="preserve"> as in the retailer context we expect the effect of the marketing activities to change gradually rather than in a sudden and abrupt way. We thank one of the anonymous reviewers for</w:t>
      </w:r>
      <w:r>
        <w:t xml:space="preserve"> </w:t>
      </w:r>
      <w:r w:rsidRPr="0077786D">
        <w:t>pointing this out.</w:t>
      </w:r>
    </w:p>
  </w:footnote>
  <w:footnote w:id="3">
    <w:p w14:paraId="777A700E" w14:textId="2711ACDE" w:rsidR="00747E46" w:rsidRDefault="00747E46">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747E46" w:rsidRDefault="00747E46"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747E46" w:rsidRDefault="00747E46" w:rsidP="00127D47">
      <w:pPr>
        <w:pStyle w:val="FootnoteText"/>
        <w:spacing w:line="360" w:lineRule="auto"/>
      </w:pPr>
      <w:r w:rsidRPr="00F96787">
        <w:rPr>
          <w:rStyle w:val="FootnoteReference"/>
        </w:rPr>
        <w:footnoteRef/>
      </w:r>
      <w:r w:rsidRPr="00F96787">
        <w:t xml:space="preserve"> </w:t>
      </w:r>
      <w:r w:rsidRPr="00F96787">
        <w:rPr>
          <w:rFonts w:cs="Times New Roman"/>
        </w:rPr>
        <w:t>We thank one of the anonymous reviewers for this suggestion to capture the seasonal effect using trigonometric variables.</w:t>
      </w:r>
      <w:r w:rsidRPr="00F96787">
        <w:t xml:space="preserve"> We find that models with </w:t>
      </w:r>
      <w:r w:rsidRPr="00F96787">
        <w:rPr>
          <w:rFonts w:cs="Times New Roman"/>
        </w:rPr>
        <w:t xml:space="preserve">trigonometric variable generally have higher forecasting accuracy compared to models which capture the seasonal effect using four-week </w:t>
      </w:r>
      <w:r w:rsidRPr="00F96787">
        <w:t>dummy variables.</w:t>
      </w:r>
    </w:p>
  </w:footnote>
  <w:footnote w:id="6">
    <w:p w14:paraId="074D874F" w14:textId="77777777" w:rsidR="00747E46" w:rsidRPr="001920DC" w:rsidRDefault="00747E46"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6D68A1">
        <w:rPr>
          <w:sz w:val="20"/>
          <w:szCs w:val="20"/>
        </w:rPr>
        <w:t>Halloween</w:t>
      </w:r>
      <w:r w:rsidRPr="009B0524">
        <w:rPr>
          <w:sz w:val="20"/>
          <w:szCs w:val="20"/>
        </w:rPr>
        <w:t xml:space="preserve">, </w:t>
      </w:r>
      <w:r w:rsidRPr="006D68A1">
        <w:rPr>
          <w:sz w:val="20"/>
          <w:szCs w:val="20"/>
        </w:rPr>
        <w:t>Thanksgiving</w:t>
      </w:r>
      <w:r w:rsidRPr="009B0524">
        <w:rPr>
          <w:sz w:val="20"/>
          <w:szCs w:val="20"/>
        </w:rPr>
        <w:t xml:space="preserve">, </w:t>
      </w:r>
      <w:r w:rsidRPr="006D68A1">
        <w:rPr>
          <w:sz w:val="20"/>
          <w:szCs w:val="20"/>
        </w:rPr>
        <w:t>Christmas</w:t>
      </w:r>
      <w:r w:rsidRPr="009B0524">
        <w:rPr>
          <w:sz w:val="20"/>
          <w:szCs w:val="20"/>
        </w:rPr>
        <w:t xml:space="preserve">, </w:t>
      </w:r>
      <w:r w:rsidRPr="006D68A1">
        <w:rPr>
          <w:sz w:val="20"/>
          <w:szCs w:val="20"/>
        </w:rPr>
        <w:t>New Year’s Day</w:t>
      </w:r>
      <w:r w:rsidRPr="009B0524">
        <w:rPr>
          <w:sz w:val="20"/>
          <w:szCs w:val="20"/>
        </w:rPr>
        <w:t xml:space="preserve">, </w:t>
      </w:r>
      <w:r w:rsidRPr="006D68A1">
        <w:rPr>
          <w:rStyle w:val="apple-style-span"/>
          <w:color w:val="000000"/>
          <w:sz w:val="20"/>
          <w:szCs w:val="20"/>
        </w:rPr>
        <w:t>President’s Day</w:t>
      </w:r>
      <w:r w:rsidRPr="009B0524">
        <w:rPr>
          <w:rStyle w:val="apple-style-span"/>
          <w:color w:val="000000"/>
          <w:sz w:val="20"/>
          <w:szCs w:val="20"/>
        </w:rPr>
        <w:t xml:space="preserve">, </w:t>
      </w:r>
      <w:r w:rsidRPr="006D68A1">
        <w:rPr>
          <w:rStyle w:val="apple-style-span"/>
          <w:color w:val="000000"/>
          <w:sz w:val="20"/>
          <w:szCs w:val="20"/>
        </w:rPr>
        <w:t>Easter</w:t>
      </w:r>
      <w:r w:rsidRPr="009B0524">
        <w:rPr>
          <w:rStyle w:val="apple-style-span"/>
          <w:color w:val="000000"/>
          <w:sz w:val="20"/>
          <w:szCs w:val="20"/>
        </w:rPr>
        <w:t xml:space="preserve">, </w:t>
      </w:r>
      <w:r w:rsidRPr="006D68A1">
        <w:rPr>
          <w:rStyle w:val="apple-style-span"/>
          <w:color w:val="000000"/>
          <w:sz w:val="20"/>
          <w:szCs w:val="20"/>
        </w:rPr>
        <w:t>Memorial Day</w:t>
      </w:r>
      <w:r w:rsidRPr="009B0524">
        <w:rPr>
          <w:rStyle w:val="apple-style-span"/>
          <w:color w:val="000000"/>
          <w:sz w:val="20"/>
          <w:szCs w:val="20"/>
        </w:rPr>
        <w:t xml:space="preserve">, the </w:t>
      </w:r>
      <w:r w:rsidRPr="006D68A1">
        <w:rPr>
          <w:rStyle w:val="apple-style-span"/>
          <w:color w:val="000000"/>
          <w:sz w:val="20"/>
          <w:szCs w:val="20"/>
        </w:rPr>
        <w:t>4th of July</w:t>
      </w:r>
      <w:r w:rsidRPr="009B0524">
        <w:rPr>
          <w:rStyle w:val="apple-style-span"/>
          <w:color w:val="000000"/>
          <w:sz w:val="20"/>
          <w:szCs w:val="20"/>
        </w:rPr>
        <w:t xml:space="preserve">, and </w:t>
      </w:r>
      <w:r w:rsidRPr="006D68A1">
        <w:rPr>
          <w:rStyle w:val="apple-style-span"/>
          <w:color w:val="000000"/>
          <w:sz w:val="20"/>
          <w:szCs w:val="20"/>
        </w:rPr>
        <w:t>Labour Day</w:t>
      </w:r>
      <w:r w:rsidRPr="009B0524">
        <w:rPr>
          <w:rStyle w:val="apple-style-span"/>
          <w:color w:val="000000"/>
          <w:sz w:val="20"/>
          <w:szCs w:val="20"/>
        </w:rPr>
        <w:t>.</w:t>
      </w:r>
    </w:p>
  </w:footnote>
  <w:footnote w:id="7">
    <w:p w14:paraId="444C85E4" w14:textId="5BDC3268" w:rsidR="00747E46" w:rsidRDefault="00747E46">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747E46" w:rsidRDefault="00747E46">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0864D044" w:rsidR="00747E46" w:rsidRDefault="00747E46"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w:t>
      </w:r>
      <w:del w:id="48" w:author="tao huang" w:date="2019-04-10T17:30:00Z">
        <w:r w:rsidDel="005A6521">
          <w:delText xml:space="preserve"> </w:delText>
        </w:r>
      </w:del>
      <w:r>
        <w:t>fewer observations (e.g., 70% of weeks) and we find the final results consistent.</w:t>
      </w:r>
    </w:p>
  </w:footnote>
  <w:footnote w:id="10">
    <w:p w14:paraId="29E891CD" w14:textId="48B5A5D6" w:rsidR="00747E46" w:rsidRDefault="00747E46">
      <w:pPr>
        <w:pStyle w:val="FootnoteText"/>
      </w:pPr>
      <w:r w:rsidRPr="00B96C6C">
        <w:rPr>
          <w:rStyle w:val="FootnoteReference"/>
        </w:rPr>
        <w:footnoteRef/>
      </w:r>
      <w:r w:rsidRPr="00B96C6C">
        <w:t xml:space="preserve"> The </w:t>
      </w:r>
      <w:proofErr w:type="spellStart"/>
      <w:r w:rsidRPr="00B96C6C">
        <w:t>sMAPE</w:t>
      </w:r>
      <w:proofErr w:type="spellEnd"/>
      <w:r w:rsidRPr="00B96C6C">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B96C6C">
        <w:t>sMAPE</w:t>
      </w:r>
      <w:proofErr w:type="spellEnd"/>
      <w:r w:rsidRPr="00B96C6C">
        <w:t>. We do not report the results for the MAPE for simplicity.</w:t>
      </w:r>
    </w:p>
  </w:footnote>
  <w:footnote w:id="11">
    <w:p w14:paraId="4D8E8483" w14:textId="77777777" w:rsidR="00747E46" w:rsidRDefault="00747E46"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747E46" w:rsidRDefault="00747E46"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747E46" w:rsidRDefault="00747E46"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747E46" w:rsidRDefault="00747E46">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747E46" w:rsidRDefault="00747E46">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00436CBB" w14:textId="6EE7EBB4" w:rsidR="00747E46" w:rsidRDefault="00747E46">
      <w:pPr>
        <w:pStyle w:val="FootnoteText"/>
      </w:pPr>
      <w:r>
        <w:rPr>
          <w:rStyle w:val="FootnoteReference"/>
        </w:rPr>
        <w:footnoteRef/>
      </w:r>
      <w:r>
        <w:t xml:space="preserve"> We have also tried dependent variables for other error measures and we have consistent findings.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ldes, Robert">
    <w15:presenceInfo w15:providerId="AD" w15:userId="S-1-5-21-725345543-1229272821-1177238915-15052"/>
  </w15:person>
  <w15:person w15:author="tao huang">
    <w15:presenceInfo w15:providerId="Windows Live" w15:userId="91f3a0139ed1f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yMTEEMixNzM0tLZV0lIJTi4sz8/NACoxNawF2a9GO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4&lt;/item&gt;&lt;item&gt;197&lt;/item&gt;&lt;item&gt;198&lt;/item&gt;&lt;item&gt;199&lt;/item&gt;&lt;item&gt;204&lt;/item&gt;&lt;item&gt;207&lt;/item&gt;&lt;item&gt;218&lt;/item&gt;&lt;item&gt;220&lt;/item&gt;&lt;item&gt;227&lt;/item&gt;&lt;item&gt;237&lt;/item&gt;&lt;item&gt;238&lt;/item&gt;&lt;item&gt;241&lt;/item&gt;&lt;item&gt;247&lt;/item&gt;&lt;item&gt;254&lt;/item&gt;&lt;item&gt;255&lt;/item&gt;&lt;item&gt;267&lt;/item&gt;&lt;item&gt;421&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4&lt;/item&gt;&lt;item&gt;748&lt;/item&gt;&lt;item&gt;751&lt;/item&gt;&lt;item&gt;752&lt;/item&gt;&lt;item&gt;753&lt;/item&gt;&lt;item&gt;755&lt;/item&gt;&lt;item&gt;756&lt;/item&gt;&lt;item&gt;757&lt;/item&gt;&lt;item&gt;760&lt;/item&gt;&lt;item&gt;762&lt;/item&gt;&lt;item&gt;767&lt;/item&gt;&lt;item&gt;768&lt;/item&gt;&lt;item&gt;770&lt;/item&gt;&lt;item&gt;773&lt;/item&gt;&lt;item&gt;774&lt;/item&gt;&lt;item&gt;775&lt;/item&gt;&lt;item&gt;776&lt;/item&gt;&lt;item&gt;779&lt;/item&gt;&lt;item&gt;780&lt;/item&gt;&lt;item&gt;782&lt;/item&gt;&lt;item&gt;783&lt;/item&gt;&lt;item&gt;785&lt;/item&gt;&lt;item&gt;786&lt;/item&gt;&lt;/record-ids&gt;&lt;/item&gt;&lt;/Libraries&gt;"/>
  </w:docVars>
  <w:rsids>
    <w:rsidRoot w:val="00971633"/>
    <w:rsid w:val="00001079"/>
    <w:rsid w:val="00001BAE"/>
    <w:rsid w:val="00002B92"/>
    <w:rsid w:val="00004135"/>
    <w:rsid w:val="00005660"/>
    <w:rsid w:val="00006896"/>
    <w:rsid w:val="00006AAE"/>
    <w:rsid w:val="00012D1C"/>
    <w:rsid w:val="00013877"/>
    <w:rsid w:val="00014D72"/>
    <w:rsid w:val="000169D7"/>
    <w:rsid w:val="00017134"/>
    <w:rsid w:val="00020ABA"/>
    <w:rsid w:val="00020C02"/>
    <w:rsid w:val="000213A1"/>
    <w:rsid w:val="00022491"/>
    <w:rsid w:val="00022B2F"/>
    <w:rsid w:val="00024DDE"/>
    <w:rsid w:val="00025226"/>
    <w:rsid w:val="00025732"/>
    <w:rsid w:val="00025FDB"/>
    <w:rsid w:val="00026074"/>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46222"/>
    <w:rsid w:val="00052EAB"/>
    <w:rsid w:val="000542B1"/>
    <w:rsid w:val="000545C5"/>
    <w:rsid w:val="000548A3"/>
    <w:rsid w:val="000548D7"/>
    <w:rsid w:val="000560A8"/>
    <w:rsid w:val="00056676"/>
    <w:rsid w:val="000570F3"/>
    <w:rsid w:val="000576CA"/>
    <w:rsid w:val="00057EDF"/>
    <w:rsid w:val="00061426"/>
    <w:rsid w:val="00062DBA"/>
    <w:rsid w:val="00063AE3"/>
    <w:rsid w:val="00066E8A"/>
    <w:rsid w:val="00067722"/>
    <w:rsid w:val="00071B5D"/>
    <w:rsid w:val="00072F68"/>
    <w:rsid w:val="0007317D"/>
    <w:rsid w:val="0007503A"/>
    <w:rsid w:val="000764A2"/>
    <w:rsid w:val="0007651D"/>
    <w:rsid w:val="0008033C"/>
    <w:rsid w:val="00082147"/>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45A1"/>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2EEC"/>
    <w:rsid w:val="000E3388"/>
    <w:rsid w:val="000E39FC"/>
    <w:rsid w:val="000E45C3"/>
    <w:rsid w:val="000E4CD1"/>
    <w:rsid w:val="000E52C5"/>
    <w:rsid w:val="000E7878"/>
    <w:rsid w:val="000F3A66"/>
    <w:rsid w:val="000F3A7A"/>
    <w:rsid w:val="000F4379"/>
    <w:rsid w:val="000F44A5"/>
    <w:rsid w:val="000F5624"/>
    <w:rsid w:val="000F59F0"/>
    <w:rsid w:val="001021D7"/>
    <w:rsid w:val="0010254B"/>
    <w:rsid w:val="0010285C"/>
    <w:rsid w:val="001031E1"/>
    <w:rsid w:val="00103AE3"/>
    <w:rsid w:val="00105B5A"/>
    <w:rsid w:val="00105CC9"/>
    <w:rsid w:val="00107284"/>
    <w:rsid w:val="0010731B"/>
    <w:rsid w:val="001134F3"/>
    <w:rsid w:val="001138D2"/>
    <w:rsid w:val="00114546"/>
    <w:rsid w:val="0011574A"/>
    <w:rsid w:val="00115DEF"/>
    <w:rsid w:val="00115F0C"/>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5AAD"/>
    <w:rsid w:val="00135C75"/>
    <w:rsid w:val="00136481"/>
    <w:rsid w:val="00141AD6"/>
    <w:rsid w:val="00141E5A"/>
    <w:rsid w:val="00143A9A"/>
    <w:rsid w:val="0014480C"/>
    <w:rsid w:val="00146CA0"/>
    <w:rsid w:val="001500B8"/>
    <w:rsid w:val="0015038E"/>
    <w:rsid w:val="00150F1D"/>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F96"/>
    <w:rsid w:val="001D01B0"/>
    <w:rsid w:val="001D157E"/>
    <w:rsid w:val="001D167F"/>
    <w:rsid w:val="001D34B0"/>
    <w:rsid w:val="001D3838"/>
    <w:rsid w:val="001D3A00"/>
    <w:rsid w:val="001D4156"/>
    <w:rsid w:val="001D5E19"/>
    <w:rsid w:val="001D66D2"/>
    <w:rsid w:val="001E2A58"/>
    <w:rsid w:val="001E2BD5"/>
    <w:rsid w:val="001E32D1"/>
    <w:rsid w:val="001E74A5"/>
    <w:rsid w:val="001F038B"/>
    <w:rsid w:val="001F0543"/>
    <w:rsid w:val="001F08F0"/>
    <w:rsid w:val="001F3317"/>
    <w:rsid w:val="001F5610"/>
    <w:rsid w:val="001F7019"/>
    <w:rsid w:val="00200BA4"/>
    <w:rsid w:val="00204295"/>
    <w:rsid w:val="002051DC"/>
    <w:rsid w:val="002052B4"/>
    <w:rsid w:val="002060EC"/>
    <w:rsid w:val="00206329"/>
    <w:rsid w:val="00210443"/>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2A0"/>
    <w:rsid w:val="00234C29"/>
    <w:rsid w:val="002351EB"/>
    <w:rsid w:val="00235EE3"/>
    <w:rsid w:val="00236E87"/>
    <w:rsid w:val="0023750A"/>
    <w:rsid w:val="00237CD0"/>
    <w:rsid w:val="00237F60"/>
    <w:rsid w:val="00240653"/>
    <w:rsid w:val="0024078F"/>
    <w:rsid w:val="0024208C"/>
    <w:rsid w:val="00243B59"/>
    <w:rsid w:val="00243E26"/>
    <w:rsid w:val="00245603"/>
    <w:rsid w:val="00246759"/>
    <w:rsid w:val="00246B56"/>
    <w:rsid w:val="00247DFB"/>
    <w:rsid w:val="0025038F"/>
    <w:rsid w:val="0025060A"/>
    <w:rsid w:val="00253021"/>
    <w:rsid w:val="002532BA"/>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77369"/>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F6"/>
    <w:rsid w:val="002B59E1"/>
    <w:rsid w:val="002B60DB"/>
    <w:rsid w:val="002B68FF"/>
    <w:rsid w:val="002B690D"/>
    <w:rsid w:val="002C5C76"/>
    <w:rsid w:val="002C60A7"/>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4CC2"/>
    <w:rsid w:val="002F5984"/>
    <w:rsid w:val="002F69B3"/>
    <w:rsid w:val="002F6F11"/>
    <w:rsid w:val="002F7711"/>
    <w:rsid w:val="0030006F"/>
    <w:rsid w:val="003001DD"/>
    <w:rsid w:val="0030074C"/>
    <w:rsid w:val="00300E50"/>
    <w:rsid w:val="00301188"/>
    <w:rsid w:val="00301DAC"/>
    <w:rsid w:val="003026EA"/>
    <w:rsid w:val="00302CC6"/>
    <w:rsid w:val="00304107"/>
    <w:rsid w:val="003047EF"/>
    <w:rsid w:val="00311108"/>
    <w:rsid w:val="0031197F"/>
    <w:rsid w:val="00311A66"/>
    <w:rsid w:val="0031438C"/>
    <w:rsid w:val="00315D07"/>
    <w:rsid w:val="003211EB"/>
    <w:rsid w:val="0032151C"/>
    <w:rsid w:val="003219C7"/>
    <w:rsid w:val="00321CDD"/>
    <w:rsid w:val="00322431"/>
    <w:rsid w:val="00323355"/>
    <w:rsid w:val="00324BC9"/>
    <w:rsid w:val="003259F7"/>
    <w:rsid w:val="003262FD"/>
    <w:rsid w:val="0033022C"/>
    <w:rsid w:val="00330276"/>
    <w:rsid w:val="0033030C"/>
    <w:rsid w:val="00330CC3"/>
    <w:rsid w:val="003313F9"/>
    <w:rsid w:val="0033170A"/>
    <w:rsid w:val="00331B91"/>
    <w:rsid w:val="00333B87"/>
    <w:rsid w:val="003342B3"/>
    <w:rsid w:val="00335BF7"/>
    <w:rsid w:val="00336E80"/>
    <w:rsid w:val="00337485"/>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4A53"/>
    <w:rsid w:val="003B5CE2"/>
    <w:rsid w:val="003B7C46"/>
    <w:rsid w:val="003C1098"/>
    <w:rsid w:val="003C18F9"/>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05D"/>
    <w:rsid w:val="00411FBB"/>
    <w:rsid w:val="0041268E"/>
    <w:rsid w:val="00412B46"/>
    <w:rsid w:val="004133A6"/>
    <w:rsid w:val="00414504"/>
    <w:rsid w:val="00414D9D"/>
    <w:rsid w:val="00416078"/>
    <w:rsid w:val="0042108B"/>
    <w:rsid w:val="004213EF"/>
    <w:rsid w:val="00421C5B"/>
    <w:rsid w:val="004238CA"/>
    <w:rsid w:val="00423B14"/>
    <w:rsid w:val="00424BA7"/>
    <w:rsid w:val="004276FA"/>
    <w:rsid w:val="00432762"/>
    <w:rsid w:val="0043370A"/>
    <w:rsid w:val="004337D1"/>
    <w:rsid w:val="00433912"/>
    <w:rsid w:val="0043467C"/>
    <w:rsid w:val="00435C28"/>
    <w:rsid w:val="004368E4"/>
    <w:rsid w:val="00440BBA"/>
    <w:rsid w:val="0044284A"/>
    <w:rsid w:val="00445B0E"/>
    <w:rsid w:val="00445FAA"/>
    <w:rsid w:val="00446A4F"/>
    <w:rsid w:val="00452C9D"/>
    <w:rsid w:val="004549F4"/>
    <w:rsid w:val="00455D15"/>
    <w:rsid w:val="0045712C"/>
    <w:rsid w:val="00457A4B"/>
    <w:rsid w:val="004606EF"/>
    <w:rsid w:val="004618C4"/>
    <w:rsid w:val="0046497A"/>
    <w:rsid w:val="00465036"/>
    <w:rsid w:val="004659F8"/>
    <w:rsid w:val="00466544"/>
    <w:rsid w:val="00466626"/>
    <w:rsid w:val="00471F1A"/>
    <w:rsid w:val="00474607"/>
    <w:rsid w:val="00475216"/>
    <w:rsid w:val="004753EE"/>
    <w:rsid w:val="00476808"/>
    <w:rsid w:val="00476F69"/>
    <w:rsid w:val="00477A66"/>
    <w:rsid w:val="004822EA"/>
    <w:rsid w:val="00482D1E"/>
    <w:rsid w:val="004830EB"/>
    <w:rsid w:val="00484090"/>
    <w:rsid w:val="00484363"/>
    <w:rsid w:val="0048550A"/>
    <w:rsid w:val="00486355"/>
    <w:rsid w:val="00487B09"/>
    <w:rsid w:val="00487D55"/>
    <w:rsid w:val="0049024E"/>
    <w:rsid w:val="00492071"/>
    <w:rsid w:val="00492585"/>
    <w:rsid w:val="00493AF4"/>
    <w:rsid w:val="00495796"/>
    <w:rsid w:val="004974FC"/>
    <w:rsid w:val="004979ED"/>
    <w:rsid w:val="004A18B8"/>
    <w:rsid w:val="004A2B83"/>
    <w:rsid w:val="004A3E37"/>
    <w:rsid w:val="004A6692"/>
    <w:rsid w:val="004B0962"/>
    <w:rsid w:val="004B1426"/>
    <w:rsid w:val="004B3164"/>
    <w:rsid w:val="004B32E3"/>
    <w:rsid w:val="004B3359"/>
    <w:rsid w:val="004B3F08"/>
    <w:rsid w:val="004B41A9"/>
    <w:rsid w:val="004B560A"/>
    <w:rsid w:val="004C05B5"/>
    <w:rsid w:val="004C1558"/>
    <w:rsid w:val="004C15EF"/>
    <w:rsid w:val="004C3B57"/>
    <w:rsid w:val="004C61AC"/>
    <w:rsid w:val="004C683D"/>
    <w:rsid w:val="004C6896"/>
    <w:rsid w:val="004C70CF"/>
    <w:rsid w:val="004C7B50"/>
    <w:rsid w:val="004C7C06"/>
    <w:rsid w:val="004D0A41"/>
    <w:rsid w:val="004D0AA0"/>
    <w:rsid w:val="004D307C"/>
    <w:rsid w:val="004D4FCD"/>
    <w:rsid w:val="004D5E51"/>
    <w:rsid w:val="004D6581"/>
    <w:rsid w:val="004D65DA"/>
    <w:rsid w:val="004D70F0"/>
    <w:rsid w:val="004D787E"/>
    <w:rsid w:val="004E24AE"/>
    <w:rsid w:val="004E25DC"/>
    <w:rsid w:val="004E3369"/>
    <w:rsid w:val="004E43BA"/>
    <w:rsid w:val="004E47FC"/>
    <w:rsid w:val="004E50CE"/>
    <w:rsid w:val="004E7FAD"/>
    <w:rsid w:val="004F0917"/>
    <w:rsid w:val="004F3ECB"/>
    <w:rsid w:val="004F429D"/>
    <w:rsid w:val="004F52C2"/>
    <w:rsid w:val="004F6770"/>
    <w:rsid w:val="004F67DB"/>
    <w:rsid w:val="004F6E36"/>
    <w:rsid w:val="004F785E"/>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4CC1"/>
    <w:rsid w:val="00536E66"/>
    <w:rsid w:val="0053701B"/>
    <w:rsid w:val="005370A9"/>
    <w:rsid w:val="0053761C"/>
    <w:rsid w:val="005376AA"/>
    <w:rsid w:val="00537B06"/>
    <w:rsid w:val="00540842"/>
    <w:rsid w:val="00540D40"/>
    <w:rsid w:val="005414FB"/>
    <w:rsid w:val="005427AF"/>
    <w:rsid w:val="00543634"/>
    <w:rsid w:val="005439E9"/>
    <w:rsid w:val="00544D05"/>
    <w:rsid w:val="00545525"/>
    <w:rsid w:val="00546E91"/>
    <w:rsid w:val="005506CB"/>
    <w:rsid w:val="005523D2"/>
    <w:rsid w:val="0055366F"/>
    <w:rsid w:val="0055531A"/>
    <w:rsid w:val="0055643D"/>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81C62"/>
    <w:rsid w:val="0058222C"/>
    <w:rsid w:val="0058271A"/>
    <w:rsid w:val="0058335E"/>
    <w:rsid w:val="00583DB1"/>
    <w:rsid w:val="00583EE9"/>
    <w:rsid w:val="00584498"/>
    <w:rsid w:val="00590646"/>
    <w:rsid w:val="0059199F"/>
    <w:rsid w:val="005934AC"/>
    <w:rsid w:val="005943A2"/>
    <w:rsid w:val="00594EB4"/>
    <w:rsid w:val="00596B9C"/>
    <w:rsid w:val="005A0334"/>
    <w:rsid w:val="005A09B4"/>
    <w:rsid w:val="005A13F6"/>
    <w:rsid w:val="005A167C"/>
    <w:rsid w:val="005A4058"/>
    <w:rsid w:val="005A4063"/>
    <w:rsid w:val="005A4C8A"/>
    <w:rsid w:val="005A6521"/>
    <w:rsid w:val="005B1C8C"/>
    <w:rsid w:val="005B48F2"/>
    <w:rsid w:val="005B655B"/>
    <w:rsid w:val="005B6598"/>
    <w:rsid w:val="005C1368"/>
    <w:rsid w:val="005C4BC4"/>
    <w:rsid w:val="005C6956"/>
    <w:rsid w:val="005C6BA3"/>
    <w:rsid w:val="005D0727"/>
    <w:rsid w:val="005D0E91"/>
    <w:rsid w:val="005D1A57"/>
    <w:rsid w:val="005D1B14"/>
    <w:rsid w:val="005D1B8D"/>
    <w:rsid w:val="005D1C47"/>
    <w:rsid w:val="005D310F"/>
    <w:rsid w:val="005D32AC"/>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44E8"/>
    <w:rsid w:val="00625DB2"/>
    <w:rsid w:val="006261D9"/>
    <w:rsid w:val="00626A5B"/>
    <w:rsid w:val="00626D79"/>
    <w:rsid w:val="00627020"/>
    <w:rsid w:val="0062735C"/>
    <w:rsid w:val="006302A8"/>
    <w:rsid w:val="00630EE2"/>
    <w:rsid w:val="00634595"/>
    <w:rsid w:val="006349B0"/>
    <w:rsid w:val="0063539F"/>
    <w:rsid w:val="00636818"/>
    <w:rsid w:val="00637D80"/>
    <w:rsid w:val="00641C4E"/>
    <w:rsid w:val="00642AD1"/>
    <w:rsid w:val="00642F0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B63"/>
    <w:rsid w:val="006C0731"/>
    <w:rsid w:val="006C20BF"/>
    <w:rsid w:val="006C2E0A"/>
    <w:rsid w:val="006C372D"/>
    <w:rsid w:val="006C4F1D"/>
    <w:rsid w:val="006C7265"/>
    <w:rsid w:val="006C74FE"/>
    <w:rsid w:val="006D0F5D"/>
    <w:rsid w:val="006D11FE"/>
    <w:rsid w:val="006D1D73"/>
    <w:rsid w:val="006D2503"/>
    <w:rsid w:val="006D2D71"/>
    <w:rsid w:val="006D321B"/>
    <w:rsid w:val="006D3B75"/>
    <w:rsid w:val="006D5EDE"/>
    <w:rsid w:val="006D61EE"/>
    <w:rsid w:val="006D68A1"/>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1F5"/>
    <w:rsid w:val="00715E5B"/>
    <w:rsid w:val="00720A22"/>
    <w:rsid w:val="00720D28"/>
    <w:rsid w:val="00721404"/>
    <w:rsid w:val="00721700"/>
    <w:rsid w:val="00722ECF"/>
    <w:rsid w:val="00723383"/>
    <w:rsid w:val="00724318"/>
    <w:rsid w:val="00726A0D"/>
    <w:rsid w:val="00726A25"/>
    <w:rsid w:val="00730F00"/>
    <w:rsid w:val="00731AC5"/>
    <w:rsid w:val="00732976"/>
    <w:rsid w:val="00732BE9"/>
    <w:rsid w:val="00733C83"/>
    <w:rsid w:val="0073437C"/>
    <w:rsid w:val="007343CB"/>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47E46"/>
    <w:rsid w:val="007502BA"/>
    <w:rsid w:val="00750663"/>
    <w:rsid w:val="00750D28"/>
    <w:rsid w:val="007517CC"/>
    <w:rsid w:val="00752048"/>
    <w:rsid w:val="007528FA"/>
    <w:rsid w:val="00752D4B"/>
    <w:rsid w:val="00754B19"/>
    <w:rsid w:val="00754ED6"/>
    <w:rsid w:val="0075580B"/>
    <w:rsid w:val="00760F81"/>
    <w:rsid w:val="007627DE"/>
    <w:rsid w:val="00763774"/>
    <w:rsid w:val="00764036"/>
    <w:rsid w:val="00764163"/>
    <w:rsid w:val="007650E3"/>
    <w:rsid w:val="007720E8"/>
    <w:rsid w:val="00772E59"/>
    <w:rsid w:val="00773951"/>
    <w:rsid w:val="00773CF4"/>
    <w:rsid w:val="0077559D"/>
    <w:rsid w:val="00775BE7"/>
    <w:rsid w:val="00775D59"/>
    <w:rsid w:val="0077786D"/>
    <w:rsid w:val="00780B23"/>
    <w:rsid w:val="00780C39"/>
    <w:rsid w:val="00782D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720F"/>
    <w:rsid w:val="007D0127"/>
    <w:rsid w:val="007D02F7"/>
    <w:rsid w:val="007D089F"/>
    <w:rsid w:val="007D16B2"/>
    <w:rsid w:val="007D4033"/>
    <w:rsid w:val="007D423F"/>
    <w:rsid w:val="007D47CC"/>
    <w:rsid w:val="007D546B"/>
    <w:rsid w:val="007D5BC5"/>
    <w:rsid w:val="007D6104"/>
    <w:rsid w:val="007D65EE"/>
    <w:rsid w:val="007E1EED"/>
    <w:rsid w:val="007E208E"/>
    <w:rsid w:val="007E2D8D"/>
    <w:rsid w:val="007E3B6F"/>
    <w:rsid w:val="007E5347"/>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7DB"/>
    <w:rsid w:val="008075B5"/>
    <w:rsid w:val="008079C9"/>
    <w:rsid w:val="00807A78"/>
    <w:rsid w:val="008100E6"/>
    <w:rsid w:val="00810A6D"/>
    <w:rsid w:val="00812814"/>
    <w:rsid w:val="0081371C"/>
    <w:rsid w:val="00813B42"/>
    <w:rsid w:val="008146BC"/>
    <w:rsid w:val="0081490C"/>
    <w:rsid w:val="0081590D"/>
    <w:rsid w:val="00816DD1"/>
    <w:rsid w:val="00817FE7"/>
    <w:rsid w:val="00820026"/>
    <w:rsid w:val="0082094B"/>
    <w:rsid w:val="00820D98"/>
    <w:rsid w:val="008210B0"/>
    <w:rsid w:val="00821B1E"/>
    <w:rsid w:val="008233E0"/>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3A5E"/>
    <w:rsid w:val="00854AB6"/>
    <w:rsid w:val="00856AAA"/>
    <w:rsid w:val="0085747D"/>
    <w:rsid w:val="008606EA"/>
    <w:rsid w:val="00862291"/>
    <w:rsid w:val="00862865"/>
    <w:rsid w:val="00863E33"/>
    <w:rsid w:val="0086732A"/>
    <w:rsid w:val="00867A36"/>
    <w:rsid w:val="00867E7F"/>
    <w:rsid w:val="008704C2"/>
    <w:rsid w:val="00870865"/>
    <w:rsid w:val="00870911"/>
    <w:rsid w:val="00870CBC"/>
    <w:rsid w:val="00870DA5"/>
    <w:rsid w:val="00870E4D"/>
    <w:rsid w:val="00871943"/>
    <w:rsid w:val="00873082"/>
    <w:rsid w:val="008761C3"/>
    <w:rsid w:val="00881612"/>
    <w:rsid w:val="00881CFF"/>
    <w:rsid w:val="00881E92"/>
    <w:rsid w:val="0088209A"/>
    <w:rsid w:val="00883066"/>
    <w:rsid w:val="008839D7"/>
    <w:rsid w:val="0088404B"/>
    <w:rsid w:val="0088435A"/>
    <w:rsid w:val="00885B2E"/>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3227"/>
    <w:rsid w:val="008B3A98"/>
    <w:rsid w:val="008B3C40"/>
    <w:rsid w:val="008B3E08"/>
    <w:rsid w:val="008B5BE5"/>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4DA2"/>
    <w:rsid w:val="008E5976"/>
    <w:rsid w:val="008E5FBC"/>
    <w:rsid w:val="008F0E70"/>
    <w:rsid w:val="008F19A4"/>
    <w:rsid w:val="008F2D93"/>
    <w:rsid w:val="008F3607"/>
    <w:rsid w:val="008F3EF0"/>
    <w:rsid w:val="008F6C59"/>
    <w:rsid w:val="008F7ECD"/>
    <w:rsid w:val="009014E6"/>
    <w:rsid w:val="00901729"/>
    <w:rsid w:val="009032F7"/>
    <w:rsid w:val="00904105"/>
    <w:rsid w:val="00904A38"/>
    <w:rsid w:val="00904E24"/>
    <w:rsid w:val="00905DAB"/>
    <w:rsid w:val="0090777F"/>
    <w:rsid w:val="0091004A"/>
    <w:rsid w:val="00911740"/>
    <w:rsid w:val="00911C5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DA"/>
    <w:rsid w:val="00941EFB"/>
    <w:rsid w:val="009427EE"/>
    <w:rsid w:val="009428A9"/>
    <w:rsid w:val="00943A50"/>
    <w:rsid w:val="009456DA"/>
    <w:rsid w:val="0094651E"/>
    <w:rsid w:val="00947214"/>
    <w:rsid w:val="00947DBD"/>
    <w:rsid w:val="009502D5"/>
    <w:rsid w:val="009503D7"/>
    <w:rsid w:val="00951E97"/>
    <w:rsid w:val="00953F15"/>
    <w:rsid w:val="009644F9"/>
    <w:rsid w:val="00967E98"/>
    <w:rsid w:val="009703BB"/>
    <w:rsid w:val="0097126A"/>
    <w:rsid w:val="00971633"/>
    <w:rsid w:val="00972F62"/>
    <w:rsid w:val="0097478B"/>
    <w:rsid w:val="00974C7C"/>
    <w:rsid w:val="009758C0"/>
    <w:rsid w:val="00977DF1"/>
    <w:rsid w:val="00980B09"/>
    <w:rsid w:val="00980CCA"/>
    <w:rsid w:val="00982A9F"/>
    <w:rsid w:val="00984000"/>
    <w:rsid w:val="009847C5"/>
    <w:rsid w:val="00987A55"/>
    <w:rsid w:val="009905CC"/>
    <w:rsid w:val="00993031"/>
    <w:rsid w:val="00993143"/>
    <w:rsid w:val="009934EF"/>
    <w:rsid w:val="00993664"/>
    <w:rsid w:val="00995A6E"/>
    <w:rsid w:val="00996116"/>
    <w:rsid w:val="009A1958"/>
    <w:rsid w:val="009A1993"/>
    <w:rsid w:val="009A202F"/>
    <w:rsid w:val="009A2586"/>
    <w:rsid w:val="009A55EE"/>
    <w:rsid w:val="009A691F"/>
    <w:rsid w:val="009A6D56"/>
    <w:rsid w:val="009A792E"/>
    <w:rsid w:val="009A7CEE"/>
    <w:rsid w:val="009B011F"/>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CF0"/>
    <w:rsid w:val="009C650A"/>
    <w:rsid w:val="009C67A2"/>
    <w:rsid w:val="009C7013"/>
    <w:rsid w:val="009C78D5"/>
    <w:rsid w:val="009C7AAE"/>
    <w:rsid w:val="009D1C34"/>
    <w:rsid w:val="009D38A1"/>
    <w:rsid w:val="009D61E9"/>
    <w:rsid w:val="009D64A8"/>
    <w:rsid w:val="009D65AA"/>
    <w:rsid w:val="009D7409"/>
    <w:rsid w:val="009D75F0"/>
    <w:rsid w:val="009D7974"/>
    <w:rsid w:val="009E3C48"/>
    <w:rsid w:val="009E6E0F"/>
    <w:rsid w:val="009F0330"/>
    <w:rsid w:val="009F2631"/>
    <w:rsid w:val="009F4DF8"/>
    <w:rsid w:val="009F6F48"/>
    <w:rsid w:val="009F7DAC"/>
    <w:rsid w:val="00A02206"/>
    <w:rsid w:val="00A03B99"/>
    <w:rsid w:val="00A04823"/>
    <w:rsid w:val="00A04EFF"/>
    <w:rsid w:val="00A05CB6"/>
    <w:rsid w:val="00A05F4D"/>
    <w:rsid w:val="00A06B38"/>
    <w:rsid w:val="00A07599"/>
    <w:rsid w:val="00A07C4C"/>
    <w:rsid w:val="00A104F9"/>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82D"/>
    <w:rsid w:val="00A97E7F"/>
    <w:rsid w:val="00AA28E9"/>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32B"/>
    <w:rsid w:val="00AC5135"/>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3EAE"/>
    <w:rsid w:val="00B1418C"/>
    <w:rsid w:val="00B15B39"/>
    <w:rsid w:val="00B15BA5"/>
    <w:rsid w:val="00B1749E"/>
    <w:rsid w:val="00B17649"/>
    <w:rsid w:val="00B1767A"/>
    <w:rsid w:val="00B2006A"/>
    <w:rsid w:val="00B204A4"/>
    <w:rsid w:val="00B20DBF"/>
    <w:rsid w:val="00B2161B"/>
    <w:rsid w:val="00B22F11"/>
    <w:rsid w:val="00B23B35"/>
    <w:rsid w:val="00B2453C"/>
    <w:rsid w:val="00B261AC"/>
    <w:rsid w:val="00B27B0F"/>
    <w:rsid w:val="00B32C17"/>
    <w:rsid w:val="00B349A9"/>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91B6B"/>
    <w:rsid w:val="00B9219B"/>
    <w:rsid w:val="00B94350"/>
    <w:rsid w:val="00B9451E"/>
    <w:rsid w:val="00B94899"/>
    <w:rsid w:val="00B94B64"/>
    <w:rsid w:val="00B95215"/>
    <w:rsid w:val="00B95532"/>
    <w:rsid w:val="00B955CE"/>
    <w:rsid w:val="00B96C6C"/>
    <w:rsid w:val="00B973B5"/>
    <w:rsid w:val="00B97459"/>
    <w:rsid w:val="00BA29CD"/>
    <w:rsid w:val="00BA58CE"/>
    <w:rsid w:val="00BA6ABF"/>
    <w:rsid w:val="00BA7055"/>
    <w:rsid w:val="00BB07F3"/>
    <w:rsid w:val="00BB0DBE"/>
    <w:rsid w:val="00BB17F7"/>
    <w:rsid w:val="00BB2556"/>
    <w:rsid w:val="00BB2763"/>
    <w:rsid w:val="00BB2E48"/>
    <w:rsid w:val="00BB3692"/>
    <w:rsid w:val="00BB39FF"/>
    <w:rsid w:val="00BB45EB"/>
    <w:rsid w:val="00BB4CB7"/>
    <w:rsid w:val="00BB589E"/>
    <w:rsid w:val="00BC0E92"/>
    <w:rsid w:val="00BC146A"/>
    <w:rsid w:val="00BC2C14"/>
    <w:rsid w:val="00BC5925"/>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F0E40"/>
    <w:rsid w:val="00BF130E"/>
    <w:rsid w:val="00BF1C84"/>
    <w:rsid w:val="00BF2B1A"/>
    <w:rsid w:val="00BF4503"/>
    <w:rsid w:val="00BF5206"/>
    <w:rsid w:val="00BF6012"/>
    <w:rsid w:val="00BF640D"/>
    <w:rsid w:val="00C004D9"/>
    <w:rsid w:val="00C00ABD"/>
    <w:rsid w:val="00C00D2F"/>
    <w:rsid w:val="00C00E1B"/>
    <w:rsid w:val="00C02D71"/>
    <w:rsid w:val="00C03FBC"/>
    <w:rsid w:val="00C04A4E"/>
    <w:rsid w:val="00C07AAF"/>
    <w:rsid w:val="00C1012C"/>
    <w:rsid w:val="00C1136B"/>
    <w:rsid w:val="00C12F08"/>
    <w:rsid w:val="00C140DD"/>
    <w:rsid w:val="00C151D2"/>
    <w:rsid w:val="00C17240"/>
    <w:rsid w:val="00C175C0"/>
    <w:rsid w:val="00C229B5"/>
    <w:rsid w:val="00C240C6"/>
    <w:rsid w:val="00C25ED5"/>
    <w:rsid w:val="00C2794B"/>
    <w:rsid w:val="00C27CEF"/>
    <w:rsid w:val="00C3029A"/>
    <w:rsid w:val="00C30515"/>
    <w:rsid w:val="00C31B23"/>
    <w:rsid w:val="00C35A92"/>
    <w:rsid w:val="00C36036"/>
    <w:rsid w:val="00C4075A"/>
    <w:rsid w:val="00C40F59"/>
    <w:rsid w:val="00C4417F"/>
    <w:rsid w:val="00C45EE7"/>
    <w:rsid w:val="00C461BD"/>
    <w:rsid w:val="00C46E57"/>
    <w:rsid w:val="00C47F94"/>
    <w:rsid w:val="00C514B6"/>
    <w:rsid w:val="00C52AF6"/>
    <w:rsid w:val="00C537B7"/>
    <w:rsid w:val="00C54849"/>
    <w:rsid w:val="00C552A4"/>
    <w:rsid w:val="00C5613A"/>
    <w:rsid w:val="00C564C7"/>
    <w:rsid w:val="00C604E3"/>
    <w:rsid w:val="00C6263C"/>
    <w:rsid w:val="00C631AB"/>
    <w:rsid w:val="00C63D51"/>
    <w:rsid w:val="00C64395"/>
    <w:rsid w:val="00C6657C"/>
    <w:rsid w:val="00C70940"/>
    <w:rsid w:val="00C70B48"/>
    <w:rsid w:val="00C71B87"/>
    <w:rsid w:val="00C7221C"/>
    <w:rsid w:val="00C73407"/>
    <w:rsid w:val="00C766E7"/>
    <w:rsid w:val="00C77085"/>
    <w:rsid w:val="00C81E8B"/>
    <w:rsid w:val="00C82116"/>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B61"/>
    <w:rsid w:val="00CA5596"/>
    <w:rsid w:val="00CA5716"/>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9F5"/>
    <w:rsid w:val="00CC5180"/>
    <w:rsid w:val="00CC5733"/>
    <w:rsid w:val="00CC6CCB"/>
    <w:rsid w:val="00CD008A"/>
    <w:rsid w:val="00CD111F"/>
    <w:rsid w:val="00CD2778"/>
    <w:rsid w:val="00CD2EAD"/>
    <w:rsid w:val="00CD589F"/>
    <w:rsid w:val="00CD648B"/>
    <w:rsid w:val="00CD6E54"/>
    <w:rsid w:val="00CD74C5"/>
    <w:rsid w:val="00CD7A07"/>
    <w:rsid w:val="00CD7FB5"/>
    <w:rsid w:val="00CE1D14"/>
    <w:rsid w:val="00CE35C0"/>
    <w:rsid w:val="00CE3752"/>
    <w:rsid w:val="00CE5667"/>
    <w:rsid w:val="00CE7122"/>
    <w:rsid w:val="00CE77A6"/>
    <w:rsid w:val="00CE7817"/>
    <w:rsid w:val="00CE79B8"/>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229B"/>
    <w:rsid w:val="00D74BBC"/>
    <w:rsid w:val="00D768DB"/>
    <w:rsid w:val="00D76959"/>
    <w:rsid w:val="00D7769A"/>
    <w:rsid w:val="00D819E6"/>
    <w:rsid w:val="00D81FD7"/>
    <w:rsid w:val="00D822E3"/>
    <w:rsid w:val="00D82F48"/>
    <w:rsid w:val="00D851C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773E"/>
    <w:rsid w:val="00DB260F"/>
    <w:rsid w:val="00DB2944"/>
    <w:rsid w:val="00DB67E6"/>
    <w:rsid w:val="00DB6968"/>
    <w:rsid w:val="00DB6F55"/>
    <w:rsid w:val="00DC03DF"/>
    <w:rsid w:val="00DC1B46"/>
    <w:rsid w:val="00DC32DD"/>
    <w:rsid w:val="00DC45CC"/>
    <w:rsid w:val="00DC4D6C"/>
    <w:rsid w:val="00DC5CE3"/>
    <w:rsid w:val="00DC5F09"/>
    <w:rsid w:val="00DC6317"/>
    <w:rsid w:val="00DD02C3"/>
    <w:rsid w:val="00DD0772"/>
    <w:rsid w:val="00DD07A4"/>
    <w:rsid w:val="00DD15F7"/>
    <w:rsid w:val="00DD26CF"/>
    <w:rsid w:val="00DD28C4"/>
    <w:rsid w:val="00DD493D"/>
    <w:rsid w:val="00DD4D65"/>
    <w:rsid w:val="00DD4FB7"/>
    <w:rsid w:val="00DD63C7"/>
    <w:rsid w:val="00DD785B"/>
    <w:rsid w:val="00DE12B5"/>
    <w:rsid w:val="00DE1A06"/>
    <w:rsid w:val="00DE298A"/>
    <w:rsid w:val="00DE3151"/>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3A31"/>
    <w:rsid w:val="00E04AAD"/>
    <w:rsid w:val="00E05278"/>
    <w:rsid w:val="00E06143"/>
    <w:rsid w:val="00E06B7A"/>
    <w:rsid w:val="00E105C1"/>
    <w:rsid w:val="00E110A1"/>
    <w:rsid w:val="00E112F2"/>
    <w:rsid w:val="00E11D17"/>
    <w:rsid w:val="00E135C4"/>
    <w:rsid w:val="00E15B5A"/>
    <w:rsid w:val="00E16678"/>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66AF"/>
    <w:rsid w:val="00E57119"/>
    <w:rsid w:val="00E574D7"/>
    <w:rsid w:val="00E57B0D"/>
    <w:rsid w:val="00E6070C"/>
    <w:rsid w:val="00E60C89"/>
    <w:rsid w:val="00E61211"/>
    <w:rsid w:val="00E63F6B"/>
    <w:rsid w:val="00E6428D"/>
    <w:rsid w:val="00E675BF"/>
    <w:rsid w:val="00E67838"/>
    <w:rsid w:val="00E704AB"/>
    <w:rsid w:val="00E70D5A"/>
    <w:rsid w:val="00E71385"/>
    <w:rsid w:val="00E731FB"/>
    <w:rsid w:val="00E733B7"/>
    <w:rsid w:val="00E73641"/>
    <w:rsid w:val="00E736BA"/>
    <w:rsid w:val="00E761D0"/>
    <w:rsid w:val="00E80457"/>
    <w:rsid w:val="00E8227F"/>
    <w:rsid w:val="00E82C94"/>
    <w:rsid w:val="00E84595"/>
    <w:rsid w:val="00E8493C"/>
    <w:rsid w:val="00E86714"/>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2C3A"/>
    <w:rsid w:val="00EC58E8"/>
    <w:rsid w:val="00EC6425"/>
    <w:rsid w:val="00ED0311"/>
    <w:rsid w:val="00ED0D2D"/>
    <w:rsid w:val="00ED1B6A"/>
    <w:rsid w:val="00ED2719"/>
    <w:rsid w:val="00ED78C8"/>
    <w:rsid w:val="00EE19AF"/>
    <w:rsid w:val="00EE25BE"/>
    <w:rsid w:val="00EE30B6"/>
    <w:rsid w:val="00EE4B0A"/>
    <w:rsid w:val="00EE4E07"/>
    <w:rsid w:val="00EF111A"/>
    <w:rsid w:val="00EF1BF2"/>
    <w:rsid w:val="00EF1FD4"/>
    <w:rsid w:val="00EF3497"/>
    <w:rsid w:val="00EF3BEE"/>
    <w:rsid w:val="00EF51E0"/>
    <w:rsid w:val="00EF5A0D"/>
    <w:rsid w:val="00EF5A27"/>
    <w:rsid w:val="00EF6D13"/>
    <w:rsid w:val="00F00AF0"/>
    <w:rsid w:val="00F01A9F"/>
    <w:rsid w:val="00F01CD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08CC"/>
    <w:rsid w:val="00F41571"/>
    <w:rsid w:val="00F41656"/>
    <w:rsid w:val="00F417B2"/>
    <w:rsid w:val="00F42F2E"/>
    <w:rsid w:val="00F43328"/>
    <w:rsid w:val="00F46A98"/>
    <w:rsid w:val="00F46D61"/>
    <w:rsid w:val="00F47057"/>
    <w:rsid w:val="00F47969"/>
    <w:rsid w:val="00F47F21"/>
    <w:rsid w:val="00F5012C"/>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C19"/>
    <w:rsid w:val="00F6509C"/>
    <w:rsid w:val="00F66F82"/>
    <w:rsid w:val="00F7065E"/>
    <w:rsid w:val="00F71FB0"/>
    <w:rsid w:val="00F745C7"/>
    <w:rsid w:val="00F75BF0"/>
    <w:rsid w:val="00F75E55"/>
    <w:rsid w:val="00F761BE"/>
    <w:rsid w:val="00F80DDE"/>
    <w:rsid w:val="00F84625"/>
    <w:rsid w:val="00F84E85"/>
    <w:rsid w:val="00F8659F"/>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220"/>
    <w:rsid w:val="00FC458A"/>
    <w:rsid w:val="00FC4B44"/>
    <w:rsid w:val="00FD03D5"/>
    <w:rsid w:val="00FD082F"/>
    <w:rsid w:val="00FD27F7"/>
    <w:rsid w:val="00FD500D"/>
    <w:rsid w:val="00FD670B"/>
    <w:rsid w:val="00FD6BD2"/>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FE5B2B7D-C4B9-4584-AD47-3EC281EE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1">
    <w:name w:val="List Table 1 Light2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7">
    <w:name w:val="Unresolved Mention7"/>
    <w:basedOn w:val="DefaultParagraphFont"/>
    <w:uiPriority w:val="99"/>
    <w:semiHidden/>
    <w:unhideWhenUsed/>
    <w:rsid w:val="00920C70"/>
    <w:rPr>
      <w:color w:val="605E5C"/>
      <w:shd w:val="clear" w:color="auto" w:fill="E1DFDD"/>
    </w:rPr>
  </w:style>
  <w:style w:type="character" w:styleId="UnresolvedMention">
    <w:name w:val="Unresolved Mention"/>
    <w:basedOn w:val="DefaultParagraphFont"/>
    <w:uiPriority w:val="99"/>
    <w:semiHidden/>
    <w:unhideWhenUsed/>
    <w:rsid w:val="005A4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hyperlink" Target="https://www.forbes.com/sites/walterloeb/2014/12/16/unrelenting-competition-the-retail-story-of-2015/#4893092419f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doi.org/10.1016/j.ijforecast.2015.12.004"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B60A2-DDA2-4CCC-8ED2-9F1E2FC8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28</Pages>
  <Words>19783</Words>
  <Characters>112765</Characters>
  <Application>Microsoft Office Word</Application>
  <DocSecurity>0</DocSecurity>
  <Lines>939</Lines>
  <Paragraphs>264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1</cp:revision>
  <cp:lastPrinted>2019-04-09T13:00:00Z</cp:lastPrinted>
  <dcterms:created xsi:type="dcterms:W3CDTF">2019-04-10T16:23:00Z</dcterms:created>
  <dcterms:modified xsi:type="dcterms:W3CDTF">2019-04-10T18:16:00Z</dcterms:modified>
</cp:coreProperties>
</file>