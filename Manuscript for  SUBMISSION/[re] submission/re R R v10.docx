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77777777" w:rsidR="00971633" w:rsidRPr="005B1C8C" w:rsidRDefault="00971633" w:rsidP="00971633">
      <w:pPr>
        <w:shd w:val="clear" w:color="auto" w:fill="FFFFFF" w:themeFill="background1"/>
        <w:spacing w:after="0" w:line="360" w:lineRule="auto"/>
        <w:jc w:val="center"/>
        <w:rPr>
          <w:rFonts w:cs="Times New Roman"/>
          <w:b/>
          <w:sz w:val="22"/>
        </w:rPr>
      </w:pPr>
      <w:bookmarkStart w:id="0" w:name="_Hlk483150523"/>
      <w:bookmarkEnd w:id="0"/>
      <w:r w:rsidRPr="005B1C8C">
        <w:rPr>
          <w:rFonts w:cs="Times New Roman"/>
          <w:b/>
          <w:sz w:val="22"/>
        </w:rPr>
        <w:t>Forecasting Retailer Product Sales in The Presence of Structural Change</w:t>
      </w:r>
    </w:p>
    <w:p w14:paraId="65EEBC66" w14:textId="77777777" w:rsidR="00971633" w:rsidRPr="005B1C8C" w:rsidRDefault="006D2D71" w:rsidP="00971633">
      <w:pPr>
        <w:shd w:val="clear" w:color="auto" w:fill="FFFFFF" w:themeFill="background1"/>
        <w:spacing w:after="0" w:line="360" w:lineRule="auto"/>
        <w:jc w:val="center"/>
        <w:rPr>
          <w:rFonts w:cs="Times New Roman"/>
          <w:sz w:val="22"/>
        </w:rPr>
      </w:pPr>
      <w:r w:rsidRPr="005B1C8C">
        <w:rPr>
          <w:rFonts w:cs="Times New Roman"/>
          <w:sz w:val="22"/>
        </w:rPr>
        <w:t xml:space="preserve"> </w:t>
      </w:r>
    </w:p>
    <w:p w14:paraId="12BE85E6" w14:textId="77777777"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 </w:t>
      </w:r>
    </w:p>
    <w:p w14:paraId="32239129" w14:textId="77777777" w:rsidR="00971633" w:rsidRPr="005B1C8C" w:rsidRDefault="00971633" w:rsidP="00971633">
      <w:pPr>
        <w:shd w:val="clear" w:color="auto" w:fill="FFFFFF" w:themeFill="background1"/>
        <w:spacing w:after="0" w:line="360" w:lineRule="auto"/>
        <w:jc w:val="center"/>
        <w:outlineLvl w:val="0"/>
        <w:rPr>
          <w:rFonts w:cs="Times New Roman"/>
          <w:sz w:val="22"/>
        </w:rPr>
      </w:pPr>
      <w:r w:rsidRPr="005B1C8C">
        <w:rPr>
          <w:rFonts w:cs="Times New Roman"/>
          <w:sz w:val="22"/>
        </w:rPr>
        <w:t>Tao Huang</w:t>
      </w:r>
      <w:r w:rsidRPr="005B1C8C">
        <w:rPr>
          <w:rStyle w:val="FootnoteReference"/>
          <w:rFonts w:cs="Times New Roman"/>
          <w:sz w:val="22"/>
        </w:rPr>
        <w:footnoteReference w:id="1"/>
      </w:r>
    </w:p>
    <w:p w14:paraId="1984AC1C" w14:textId="77777777" w:rsidR="00971633" w:rsidRPr="005B1C8C" w:rsidRDefault="00971633" w:rsidP="00971633">
      <w:pPr>
        <w:pStyle w:val="FootnoteText"/>
        <w:shd w:val="clear" w:color="auto" w:fill="FFFFFF" w:themeFill="background1"/>
        <w:spacing w:line="360" w:lineRule="auto"/>
        <w:jc w:val="center"/>
        <w:rPr>
          <w:rFonts w:cs="Times New Roman"/>
          <w:sz w:val="22"/>
          <w:szCs w:val="22"/>
        </w:rPr>
      </w:pPr>
      <w:r w:rsidRPr="005B1C8C">
        <w:rPr>
          <w:rFonts w:cs="Times New Roman"/>
          <w:sz w:val="22"/>
          <w:szCs w:val="22"/>
        </w:rPr>
        <w:t>Surrey Business School, University of Surrey, GU2 7XH, UK</w:t>
      </w:r>
    </w:p>
    <w:p w14:paraId="11CB7C53" w14:textId="77777777" w:rsidR="00971633" w:rsidRPr="005B1C8C" w:rsidRDefault="00971633" w:rsidP="00971633">
      <w:pPr>
        <w:shd w:val="clear" w:color="auto" w:fill="FFFFFF" w:themeFill="background1"/>
        <w:spacing w:after="0" w:line="360" w:lineRule="auto"/>
        <w:jc w:val="center"/>
        <w:outlineLvl w:val="0"/>
        <w:rPr>
          <w:rFonts w:cs="Times New Roman"/>
          <w:sz w:val="22"/>
        </w:rPr>
      </w:pPr>
      <w:r w:rsidRPr="005B1C8C">
        <w:rPr>
          <w:rFonts w:cs="Times New Roman"/>
          <w:sz w:val="22"/>
        </w:rPr>
        <w:t>Robert Fildes</w:t>
      </w:r>
    </w:p>
    <w:p w14:paraId="466D40F0" w14:textId="77777777" w:rsidR="00971633" w:rsidRPr="005B1C8C" w:rsidRDefault="00971633" w:rsidP="00971633">
      <w:pPr>
        <w:pStyle w:val="FootnoteText"/>
        <w:shd w:val="clear" w:color="auto" w:fill="FFFFFF" w:themeFill="background1"/>
        <w:spacing w:line="360" w:lineRule="auto"/>
        <w:jc w:val="center"/>
        <w:rPr>
          <w:rFonts w:cs="Times New Roman"/>
          <w:sz w:val="22"/>
          <w:szCs w:val="22"/>
        </w:rPr>
      </w:pPr>
      <w:r w:rsidRPr="005B1C8C">
        <w:rPr>
          <w:rFonts w:cs="Times New Roman"/>
          <w:sz w:val="22"/>
          <w:szCs w:val="22"/>
        </w:rPr>
        <w:t>Centre for Marketing Analytics and Forecasting, Lancaster University, LA1 4YX, UK</w:t>
      </w:r>
    </w:p>
    <w:p w14:paraId="68610749" w14:textId="77777777" w:rsidR="00971633" w:rsidRPr="005B1C8C" w:rsidRDefault="00971633" w:rsidP="00971633">
      <w:pPr>
        <w:shd w:val="clear" w:color="auto" w:fill="FFFFFF" w:themeFill="background1"/>
        <w:spacing w:after="0" w:line="360" w:lineRule="auto"/>
        <w:jc w:val="center"/>
        <w:outlineLvl w:val="0"/>
        <w:rPr>
          <w:rFonts w:cs="Times New Roman"/>
          <w:sz w:val="22"/>
        </w:rPr>
      </w:pPr>
      <w:r w:rsidRPr="005B1C8C">
        <w:rPr>
          <w:rFonts w:cs="Times New Roman"/>
          <w:sz w:val="22"/>
        </w:rPr>
        <w:t>Didier Soopramanien</w:t>
      </w:r>
    </w:p>
    <w:p w14:paraId="6D615C06" w14:textId="18F65EEA" w:rsidR="00971633" w:rsidRDefault="001924A0" w:rsidP="001924A0">
      <w:pPr>
        <w:shd w:val="clear" w:color="auto" w:fill="FFFFFF" w:themeFill="background1"/>
        <w:spacing w:after="0" w:line="360" w:lineRule="auto"/>
        <w:jc w:val="center"/>
        <w:rPr>
          <w:ins w:id="1" w:author="tao huang" w:date="2018-10-25T11:45:00Z"/>
          <w:rFonts w:cs="Times New Roman"/>
          <w:sz w:val="22"/>
        </w:rPr>
      </w:pPr>
      <w:r w:rsidRPr="001924A0">
        <w:rPr>
          <w:rFonts w:cs="Times New Roman"/>
          <w:sz w:val="22"/>
        </w:rPr>
        <w:t>School of Business and Economics</w:t>
      </w:r>
      <w:r>
        <w:rPr>
          <w:rFonts w:cs="Times New Roman"/>
          <w:sz w:val="22"/>
        </w:rPr>
        <w:t xml:space="preserve">, </w:t>
      </w:r>
      <w:r w:rsidRPr="001924A0">
        <w:rPr>
          <w:rFonts w:cs="Times New Roman"/>
          <w:sz w:val="22"/>
        </w:rPr>
        <w:t>Loughborough University</w:t>
      </w:r>
      <w:r>
        <w:rPr>
          <w:rFonts w:cs="Times New Roman"/>
          <w:sz w:val="22"/>
        </w:rPr>
        <w:t xml:space="preserve">, </w:t>
      </w:r>
      <w:r w:rsidRPr="001924A0">
        <w:rPr>
          <w:rFonts w:cs="Times New Roman"/>
          <w:sz w:val="22"/>
        </w:rPr>
        <w:t>Loughborough LE11 3TU</w:t>
      </w:r>
    </w:p>
    <w:p w14:paraId="3EA40635" w14:textId="358EF8DE" w:rsidR="00881E92" w:rsidRDefault="00881E92" w:rsidP="001924A0">
      <w:pPr>
        <w:shd w:val="clear" w:color="auto" w:fill="FFFFFF" w:themeFill="background1"/>
        <w:spacing w:after="0" w:line="360" w:lineRule="auto"/>
        <w:jc w:val="center"/>
        <w:rPr>
          <w:ins w:id="2" w:author="tao huang" w:date="2018-10-25T11:45:00Z"/>
          <w:rFonts w:cs="Times New Roman"/>
          <w:sz w:val="22"/>
        </w:rPr>
      </w:pPr>
    </w:p>
    <w:p w14:paraId="48EE3FC7" w14:textId="77777777" w:rsidR="00881E92" w:rsidRPr="005B1C8C" w:rsidRDefault="00881E92" w:rsidP="001924A0">
      <w:pPr>
        <w:shd w:val="clear" w:color="auto" w:fill="FFFFFF" w:themeFill="background1"/>
        <w:spacing w:after="0" w:line="360" w:lineRule="auto"/>
        <w:jc w:val="center"/>
        <w:rPr>
          <w:rFonts w:cs="Times New Roman"/>
          <w:sz w:val="22"/>
        </w:rPr>
      </w:pPr>
    </w:p>
    <w:p w14:paraId="4B145095" w14:textId="77777777" w:rsidR="00971633" w:rsidRPr="005B1C8C" w:rsidRDefault="00971633" w:rsidP="00971633">
      <w:pPr>
        <w:shd w:val="clear" w:color="auto" w:fill="FFFFFF" w:themeFill="background1"/>
        <w:spacing w:after="0" w:line="360" w:lineRule="auto"/>
        <w:jc w:val="center"/>
        <w:outlineLvl w:val="0"/>
        <w:rPr>
          <w:rFonts w:cs="Times New Roman"/>
          <w:sz w:val="22"/>
        </w:rPr>
      </w:pPr>
      <w:r w:rsidRPr="005B1C8C">
        <w:rPr>
          <w:rFonts w:cs="Times New Roman"/>
          <w:sz w:val="22"/>
        </w:rPr>
        <w:t>Abstract</w:t>
      </w:r>
    </w:p>
    <w:p w14:paraId="65644E73" w14:textId="77777777" w:rsidR="00971633" w:rsidRPr="005B1C8C" w:rsidRDefault="00971633" w:rsidP="00971633">
      <w:pPr>
        <w:shd w:val="clear" w:color="auto" w:fill="FFFFFF" w:themeFill="background1"/>
        <w:spacing w:after="0" w:line="360" w:lineRule="auto"/>
        <w:rPr>
          <w:rFonts w:cs="Times New Roman"/>
          <w:sz w:val="22"/>
        </w:rPr>
      </w:pPr>
    </w:p>
    <w:p w14:paraId="54228850" w14:textId="7D0AACD5"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Grocery retailers need accurate forecasts at </w:t>
      </w:r>
      <w:r w:rsidR="001D4156" w:rsidRPr="005B1C8C">
        <w:rPr>
          <w:rFonts w:cs="Times New Roman"/>
          <w:sz w:val="22"/>
        </w:rPr>
        <w:t>the Stock Keeping Unit (</w:t>
      </w:r>
      <w:r w:rsidRPr="005B1C8C">
        <w:rPr>
          <w:rFonts w:cs="Times New Roman"/>
          <w:sz w:val="22"/>
        </w:rPr>
        <w:t>SKU</w:t>
      </w:r>
      <w:r w:rsidR="001D4156" w:rsidRPr="005B1C8C">
        <w:rPr>
          <w:rFonts w:cs="Times New Roman"/>
          <w:sz w:val="22"/>
        </w:rPr>
        <w:t>)</w:t>
      </w:r>
      <w:ins w:id="3" w:author="Didier Soopramanien" w:date="2018-10-24T14:51:00Z">
        <w:r w:rsidR="00C604E3">
          <w:rPr>
            <w:rFonts w:cs="Times New Roman"/>
            <w:sz w:val="22"/>
          </w:rPr>
          <w:t xml:space="preserve"> level</w:t>
        </w:r>
      </w:ins>
      <w:r w:rsidRPr="005B1C8C">
        <w:rPr>
          <w:rFonts w:cs="Times New Roman"/>
          <w:sz w:val="22"/>
        </w:rPr>
        <w:t xml:space="preserve"> </w:t>
      </w:r>
      <w:r w:rsidR="00BC2C14" w:rsidRPr="005B1C8C">
        <w:rPr>
          <w:rFonts w:cs="Times New Roman"/>
          <w:sz w:val="22"/>
        </w:rPr>
        <w:t xml:space="preserve">to effectively manage </w:t>
      </w:r>
      <w:r w:rsidRPr="005B1C8C">
        <w:rPr>
          <w:rFonts w:cs="Times New Roman"/>
          <w:sz w:val="22"/>
        </w:rPr>
        <w:t xml:space="preserve">their inventory. Previous studies have developed forecasting </w:t>
      </w:r>
      <w:r w:rsidR="00237F60">
        <w:rPr>
          <w:rFonts w:cs="Times New Roman"/>
          <w:sz w:val="22"/>
        </w:rPr>
        <w:t>methods</w:t>
      </w:r>
      <w:r w:rsidRPr="005B1C8C">
        <w:rPr>
          <w:rFonts w:cs="Times New Roman"/>
          <w:sz w:val="22"/>
        </w:rPr>
        <w:t xml:space="preserve"> which incorporate the effect of various marketing activities including prices and promotions. These </w:t>
      </w:r>
      <w:r w:rsidR="00237F60">
        <w:rPr>
          <w:rFonts w:cs="Times New Roman"/>
          <w:sz w:val="22"/>
        </w:rPr>
        <w:t>methods</w:t>
      </w:r>
      <w:r w:rsidRPr="005B1C8C">
        <w:rPr>
          <w:rFonts w:cs="Times New Roman"/>
          <w:sz w:val="22"/>
        </w:rPr>
        <w:t xml:space="preserve">, however, </w:t>
      </w:r>
      <w:r w:rsidR="00237F60">
        <w:rPr>
          <w:rFonts w:cs="Times New Roman"/>
          <w:sz w:val="22"/>
        </w:rPr>
        <w:t>have overlooked</w:t>
      </w:r>
      <w:r w:rsidR="00A93B49" w:rsidRPr="005B1C8C">
        <w:rPr>
          <w:rFonts w:cs="Times New Roman"/>
          <w:sz w:val="22"/>
        </w:rPr>
        <w:t xml:space="preserve"> that</w:t>
      </w:r>
      <w:r w:rsidRPr="005B1C8C">
        <w:rPr>
          <w:rFonts w:cs="Times New Roman"/>
          <w:sz w:val="22"/>
        </w:rPr>
        <w:t xml:space="preserve"> the effect of </w:t>
      </w:r>
      <w:r w:rsidR="00237F60">
        <w:rPr>
          <w:rFonts w:cs="Times New Roman"/>
          <w:sz w:val="22"/>
        </w:rPr>
        <w:t>th</w:t>
      </w:r>
      <w:ins w:id="4" w:author="Didier Soopramanien" w:date="2018-10-23T10:15:00Z">
        <w:r w:rsidR="00810A6D">
          <w:rPr>
            <w:rFonts w:cs="Times New Roman"/>
            <w:sz w:val="22"/>
          </w:rPr>
          <w:t xml:space="preserve">ese </w:t>
        </w:r>
      </w:ins>
      <w:del w:id="5" w:author="Didier Soopramanien" w:date="2018-10-23T10:15:00Z">
        <w:r w:rsidR="00237F60" w:rsidDel="00810A6D">
          <w:rPr>
            <w:rFonts w:cs="Times New Roman"/>
            <w:sz w:val="22"/>
          </w:rPr>
          <w:delText>e</w:delText>
        </w:r>
        <w:r w:rsidRPr="005B1C8C" w:rsidDel="00810A6D">
          <w:rPr>
            <w:rFonts w:cs="Times New Roman"/>
            <w:sz w:val="22"/>
          </w:rPr>
          <w:delText xml:space="preserve"> </w:delText>
        </w:r>
      </w:del>
      <w:r w:rsidRPr="005B1C8C">
        <w:rPr>
          <w:rFonts w:cs="Times New Roman"/>
          <w:sz w:val="22"/>
        </w:rPr>
        <w:t xml:space="preserve">marketing activities on product sales </w:t>
      </w:r>
      <w:r w:rsidR="00237F60">
        <w:rPr>
          <w:rFonts w:cs="Times New Roman"/>
          <w:sz w:val="22"/>
        </w:rPr>
        <w:t>may change</w:t>
      </w:r>
      <w:r w:rsidRPr="005B1C8C">
        <w:rPr>
          <w:rFonts w:cs="Times New Roman"/>
          <w:sz w:val="22"/>
        </w:rPr>
        <w:t xml:space="preserve"> over time. </w:t>
      </w:r>
      <w:ins w:id="6" w:author="tao huang" w:date="2018-10-25T22:05:00Z">
        <w:r w:rsidR="00A40C8A">
          <w:rPr>
            <w:rFonts w:cs="Times New Roman"/>
            <w:sz w:val="22"/>
          </w:rPr>
          <w:t xml:space="preserve">As a result, </w:t>
        </w:r>
      </w:ins>
      <w:del w:id="7" w:author="tao huang" w:date="2018-10-25T22:05:00Z">
        <w:r w:rsidR="004C05B5" w:rsidDel="00A40C8A">
          <w:rPr>
            <w:rFonts w:cs="Times New Roman"/>
            <w:sz w:val="22"/>
          </w:rPr>
          <w:delText>T</w:delText>
        </w:r>
      </w:del>
      <w:ins w:id="8" w:author="tao huang" w:date="2018-10-25T22:05:00Z">
        <w:r w:rsidR="00A40C8A">
          <w:rPr>
            <w:rFonts w:cs="Times New Roman"/>
            <w:sz w:val="22"/>
          </w:rPr>
          <w:t>they</w:t>
        </w:r>
      </w:ins>
      <w:del w:id="9" w:author="tao huang" w:date="2018-10-25T22:05:00Z">
        <w:r w:rsidR="004C05B5" w:rsidDel="00A40C8A">
          <w:rPr>
            <w:rFonts w:cs="Times New Roman"/>
            <w:sz w:val="22"/>
          </w:rPr>
          <w:delText>hese methods</w:delText>
        </w:r>
      </w:del>
      <w:r w:rsidR="00A93B49" w:rsidRPr="005B1C8C">
        <w:rPr>
          <w:rFonts w:cs="Times New Roman"/>
          <w:sz w:val="22"/>
        </w:rPr>
        <w:t xml:space="preserve"> may potentially be</w:t>
      </w:r>
      <w:r w:rsidRPr="005B1C8C">
        <w:rPr>
          <w:rFonts w:cs="Times New Roman"/>
          <w:sz w:val="22"/>
        </w:rPr>
        <w:t xml:space="preserve"> subject to </w:t>
      </w:r>
      <w:del w:id="10" w:author="Didier Soopramanien" w:date="2018-10-23T10:19:00Z">
        <w:r w:rsidRPr="005B1C8C" w:rsidDel="002D4C12">
          <w:rPr>
            <w:rFonts w:cs="Times New Roman"/>
            <w:sz w:val="22"/>
          </w:rPr>
          <w:delText>the</w:delText>
        </w:r>
      </w:del>
      <w:ins w:id="11" w:author="tao huang" w:date="2018-10-25T22:05:00Z">
        <w:r w:rsidR="00A40C8A">
          <w:rPr>
            <w:rFonts w:cs="Times New Roman"/>
            <w:sz w:val="22"/>
          </w:rPr>
          <w:t>the pro</w:t>
        </w:r>
      </w:ins>
      <w:ins w:id="12" w:author="tao huang" w:date="2018-10-25T22:06:00Z">
        <w:r w:rsidR="00A40C8A">
          <w:rPr>
            <w:rFonts w:cs="Times New Roman"/>
            <w:sz w:val="22"/>
          </w:rPr>
          <w:t>blem of</w:t>
        </w:r>
      </w:ins>
      <w:ins w:id="13" w:author="Didier Soopramanien" w:date="2018-10-23T10:19:00Z">
        <w:del w:id="14" w:author="tao huang" w:date="2018-10-25T22:05:00Z">
          <w:r w:rsidR="002D4C12" w:rsidDel="00A40C8A">
            <w:rPr>
              <w:rFonts w:cs="Times New Roman"/>
              <w:sz w:val="22"/>
            </w:rPr>
            <w:delText>a</w:delText>
          </w:r>
        </w:del>
      </w:ins>
      <w:r w:rsidRPr="005B1C8C">
        <w:rPr>
          <w:rFonts w:cs="Times New Roman"/>
          <w:sz w:val="22"/>
        </w:rPr>
        <w:t xml:space="preserve"> structural change</w:t>
      </w:r>
      <w:ins w:id="15" w:author="tao huang" w:date="2018-10-25T22:06:00Z">
        <w:r w:rsidR="00A40C8A">
          <w:rPr>
            <w:rFonts w:cs="Times New Roman"/>
            <w:sz w:val="22"/>
          </w:rPr>
          <w:t xml:space="preserve">, </w:t>
        </w:r>
      </w:ins>
      <w:del w:id="16" w:author="tao huang" w:date="2018-10-25T22:06:00Z">
        <w:r w:rsidRPr="005B1C8C" w:rsidDel="00A40C8A">
          <w:rPr>
            <w:rFonts w:cs="Times New Roman"/>
            <w:sz w:val="22"/>
          </w:rPr>
          <w:delText xml:space="preserve"> </w:delText>
        </w:r>
        <w:r w:rsidR="00A93B49" w:rsidRPr="005B1C8C" w:rsidDel="00A40C8A">
          <w:rPr>
            <w:rFonts w:cs="Times New Roman"/>
            <w:sz w:val="22"/>
          </w:rPr>
          <w:delText>problem</w:delText>
        </w:r>
      </w:del>
      <w:del w:id="17" w:author="tao huang" w:date="2018-10-25T22:05:00Z">
        <w:r w:rsidR="00A93B49" w:rsidRPr="005B1C8C" w:rsidDel="00A40C8A">
          <w:rPr>
            <w:rFonts w:cs="Times New Roman"/>
            <w:sz w:val="22"/>
          </w:rPr>
          <w:delText xml:space="preserve"> as they </w:delText>
        </w:r>
        <w:r w:rsidRPr="005B1C8C" w:rsidDel="00A40C8A">
          <w:rPr>
            <w:rFonts w:cs="Times New Roman"/>
            <w:sz w:val="22"/>
          </w:rPr>
          <w:delText>are unable to capture the</w:delText>
        </w:r>
      </w:del>
      <w:ins w:id="18" w:author="Didier Soopramanien" w:date="2018-10-23T10:19:00Z">
        <w:del w:id="19" w:author="tao huang" w:date="2018-10-25T22:05:00Z">
          <w:r w:rsidR="002D4C12" w:rsidDel="00A40C8A">
            <w:rPr>
              <w:rFonts w:cs="Times New Roman"/>
              <w:sz w:val="22"/>
            </w:rPr>
            <w:delText>the time</w:delText>
          </w:r>
        </w:del>
      </w:ins>
      <w:del w:id="20" w:author="tao huang" w:date="2018-10-25T22:05:00Z">
        <w:r w:rsidRPr="005B1C8C" w:rsidDel="00A40C8A">
          <w:rPr>
            <w:rFonts w:cs="Times New Roman"/>
            <w:sz w:val="22"/>
          </w:rPr>
          <w:delText xml:space="preserve"> varying effect</w:delText>
        </w:r>
      </w:del>
      <w:ins w:id="21" w:author="Didier Soopramanien" w:date="2018-10-23T10:19:00Z">
        <w:del w:id="22" w:author="tao huang" w:date="2018-10-25T22:05:00Z">
          <w:r w:rsidR="00507AF0" w:rsidDel="00A40C8A">
            <w:rPr>
              <w:rFonts w:cs="Times New Roman"/>
              <w:sz w:val="22"/>
            </w:rPr>
            <w:delText>s</w:delText>
          </w:r>
        </w:del>
      </w:ins>
      <w:del w:id="23" w:author="tao huang" w:date="2018-10-25T22:05:00Z">
        <w:r w:rsidRPr="005B1C8C" w:rsidDel="00A40C8A">
          <w:rPr>
            <w:rFonts w:cs="Times New Roman"/>
            <w:sz w:val="22"/>
          </w:rPr>
          <w:delText xml:space="preserve"> of the marketi</w:delText>
        </w:r>
        <w:r w:rsidR="007D0127" w:rsidRPr="005B1C8C" w:rsidDel="00A40C8A">
          <w:rPr>
            <w:rFonts w:cs="Times New Roman"/>
            <w:sz w:val="22"/>
          </w:rPr>
          <w:delText>ng activities</w:delText>
        </w:r>
      </w:del>
      <w:ins w:id="24" w:author="Didier Soopramanien" w:date="2018-10-23T10:19:00Z">
        <w:del w:id="25" w:author="tao huang" w:date="2018-10-25T22:05:00Z">
          <w:r w:rsidR="00507AF0" w:rsidDel="00A40C8A">
            <w:rPr>
              <w:rFonts w:cs="Times New Roman"/>
              <w:sz w:val="22"/>
            </w:rPr>
            <w:delText xml:space="preserve"> on sales</w:delText>
          </w:r>
        </w:del>
      </w:ins>
      <w:ins w:id="26" w:author="tao huang" w:date="2018-10-25T22:05:00Z">
        <w:r w:rsidR="00A40C8A">
          <w:rPr>
            <w:rFonts w:cs="Times New Roman"/>
            <w:sz w:val="22"/>
          </w:rPr>
          <w:t xml:space="preserve">and </w:t>
        </w:r>
      </w:ins>
      <w:ins w:id="27" w:author="tao huang" w:date="2018-10-25T22:06:00Z">
        <w:r w:rsidR="00A40C8A">
          <w:rPr>
            <w:rFonts w:cs="Times New Roman"/>
            <w:sz w:val="22"/>
          </w:rPr>
          <w:t xml:space="preserve">thus </w:t>
        </w:r>
      </w:ins>
      <w:del w:id="28" w:author="tao huang" w:date="2018-10-25T22:05:00Z">
        <w:r w:rsidR="007D0127" w:rsidRPr="005B1C8C" w:rsidDel="00A40C8A">
          <w:rPr>
            <w:rFonts w:cs="Times New Roman"/>
            <w:sz w:val="22"/>
          </w:rPr>
          <w:delText xml:space="preserve">. </w:delText>
        </w:r>
      </w:del>
      <w:ins w:id="29" w:author="Didier Soopramanien" w:date="2018-10-23T10:21:00Z">
        <w:del w:id="30" w:author="tao huang" w:date="2018-10-25T22:05:00Z">
          <w:r w:rsidR="00674F23" w:rsidDel="00A40C8A">
            <w:rPr>
              <w:rFonts w:cs="Times New Roman"/>
              <w:sz w:val="22"/>
            </w:rPr>
            <w:delText xml:space="preserve">Consequently, </w:delText>
          </w:r>
        </w:del>
      </w:ins>
      <w:del w:id="31" w:author="tao huang" w:date="2018-10-25T22:05:00Z">
        <w:r w:rsidR="007D0127" w:rsidRPr="005B1C8C" w:rsidDel="00A40C8A">
          <w:rPr>
            <w:rFonts w:cs="Times New Roman"/>
            <w:sz w:val="22"/>
          </w:rPr>
          <w:delText xml:space="preserve">As a result, </w:delText>
        </w:r>
      </w:del>
      <w:ins w:id="32" w:author="Didier Soopramanien" w:date="2018-10-23T10:21:00Z">
        <w:del w:id="33" w:author="tao huang" w:date="2018-10-25T22:05:00Z">
          <w:r w:rsidR="00674F23" w:rsidDel="00A40C8A">
            <w:rPr>
              <w:rFonts w:cs="Times New Roman"/>
              <w:sz w:val="22"/>
            </w:rPr>
            <w:delText>s</w:delText>
          </w:r>
        </w:del>
      </w:ins>
      <w:ins w:id="34" w:author="Didier Soopramanien" w:date="2018-10-23T10:16:00Z">
        <w:del w:id="35" w:author="tao huang" w:date="2018-10-25T22:05:00Z">
          <w:r w:rsidR="00A84D51" w:rsidDel="00A40C8A">
            <w:rPr>
              <w:rFonts w:cs="Times New Roman"/>
              <w:sz w:val="22"/>
            </w:rPr>
            <w:delText>uch approaches</w:delText>
          </w:r>
        </w:del>
      </w:ins>
      <w:del w:id="36" w:author="tao huang" w:date="2018-10-25T22:05:00Z">
        <w:r w:rsidR="007D0127" w:rsidRPr="005B1C8C" w:rsidDel="00A40C8A">
          <w:rPr>
            <w:rFonts w:cs="Times New Roman"/>
            <w:sz w:val="22"/>
          </w:rPr>
          <w:delText xml:space="preserve">they </w:delText>
        </w:r>
      </w:del>
      <w:del w:id="37" w:author="Didier Soopramanien" w:date="2018-10-23T10:16:00Z">
        <w:r w:rsidR="007D0127" w:rsidRPr="005B1C8C" w:rsidDel="00A84D51">
          <w:rPr>
            <w:rFonts w:cs="Times New Roman"/>
            <w:sz w:val="22"/>
          </w:rPr>
          <w:delText xml:space="preserve">could </w:delText>
        </w:r>
      </w:del>
      <w:r w:rsidR="007D0127" w:rsidRPr="005B1C8C">
        <w:rPr>
          <w:rFonts w:cs="Times New Roman"/>
          <w:sz w:val="22"/>
        </w:rPr>
        <w:t xml:space="preserve">generate </w:t>
      </w:r>
      <w:r w:rsidRPr="005B1C8C">
        <w:rPr>
          <w:rFonts w:cs="Times New Roman"/>
          <w:sz w:val="22"/>
        </w:rPr>
        <w:t>biased and less accurate</w:t>
      </w:r>
      <w:r w:rsidR="007D0127" w:rsidRPr="005B1C8C">
        <w:rPr>
          <w:rFonts w:cs="Times New Roman"/>
          <w:sz w:val="22"/>
        </w:rPr>
        <w:t xml:space="preserve"> forecasts</w:t>
      </w:r>
      <w:ins w:id="38" w:author="Didier Soopramanien" w:date="2018-10-23T10:15:00Z">
        <w:del w:id="39" w:author="tao huang" w:date="2018-10-25T22:06:00Z">
          <w:r w:rsidR="00810A6D" w:rsidDel="00A40C8A">
            <w:rPr>
              <w:rFonts w:cs="Times New Roman"/>
              <w:sz w:val="22"/>
            </w:rPr>
            <w:delText xml:space="preserve"> which</w:delText>
          </w:r>
        </w:del>
      </w:ins>
      <w:ins w:id="40" w:author="Didier Soopramanien" w:date="2018-10-23T10:20:00Z">
        <w:del w:id="41" w:author="tao huang" w:date="2018-10-25T22:06:00Z">
          <w:r w:rsidR="00DA625A" w:rsidDel="00A40C8A">
            <w:rPr>
              <w:rFonts w:cs="Times New Roman"/>
              <w:sz w:val="22"/>
            </w:rPr>
            <w:delText>, importantly</w:delText>
          </w:r>
        </w:del>
      </w:ins>
      <w:ins w:id="42" w:author="Didier Soopramanien" w:date="2018-10-23T10:21:00Z">
        <w:del w:id="43" w:author="tao huang" w:date="2018-10-25T22:06:00Z">
          <w:r w:rsidR="00674F23" w:rsidDel="00A40C8A">
            <w:rPr>
              <w:rFonts w:cs="Times New Roman"/>
              <w:sz w:val="22"/>
            </w:rPr>
            <w:delText>,</w:delText>
          </w:r>
        </w:del>
      </w:ins>
      <w:ins w:id="44" w:author="Didier Soopramanien" w:date="2018-10-23T10:20:00Z">
        <w:del w:id="45" w:author="tao huang" w:date="2018-10-25T22:06:00Z">
          <w:r w:rsidR="00DA625A" w:rsidDel="00A40C8A">
            <w:rPr>
              <w:rFonts w:cs="Times New Roman"/>
              <w:sz w:val="22"/>
            </w:rPr>
            <w:delText xml:space="preserve"> from an operational </w:delText>
          </w:r>
        </w:del>
      </w:ins>
      <w:ins w:id="46" w:author="Didier Soopramanien" w:date="2018-10-23T10:21:00Z">
        <w:del w:id="47" w:author="tao huang" w:date="2018-10-25T22:06:00Z">
          <w:r w:rsidR="00674F23" w:rsidDel="00A40C8A">
            <w:rPr>
              <w:rFonts w:cs="Times New Roman"/>
              <w:sz w:val="22"/>
            </w:rPr>
            <w:delText>decision</w:delText>
          </w:r>
        </w:del>
      </w:ins>
      <w:ins w:id="48" w:author="Didier Soopramanien" w:date="2018-10-23T10:51:00Z">
        <w:del w:id="49" w:author="tao huang" w:date="2018-10-25T22:06:00Z">
          <w:r w:rsidR="003047EF" w:rsidDel="00A40C8A">
            <w:rPr>
              <w:rFonts w:cs="Times New Roman"/>
              <w:sz w:val="22"/>
            </w:rPr>
            <w:delText>-</w:delText>
          </w:r>
        </w:del>
      </w:ins>
      <w:ins w:id="50" w:author="Didier Soopramanien" w:date="2018-10-23T10:21:00Z">
        <w:del w:id="51" w:author="tao huang" w:date="2018-10-25T22:06:00Z">
          <w:r w:rsidR="00674F23" w:rsidDel="00A40C8A">
            <w:rPr>
              <w:rFonts w:cs="Times New Roman"/>
              <w:sz w:val="22"/>
            </w:rPr>
            <w:delText xml:space="preserve">making </w:delText>
          </w:r>
        </w:del>
      </w:ins>
      <w:ins w:id="52" w:author="Didier Soopramanien" w:date="2018-10-23T10:20:00Z">
        <w:del w:id="53" w:author="tao huang" w:date="2018-10-25T22:06:00Z">
          <w:r w:rsidR="00DA625A" w:rsidDel="00A40C8A">
            <w:rPr>
              <w:rFonts w:cs="Times New Roman"/>
              <w:sz w:val="22"/>
            </w:rPr>
            <w:delText>perspective</w:delText>
          </w:r>
        </w:del>
      </w:ins>
      <w:ins w:id="54" w:author="Didier Soopramanien" w:date="2018-10-23T10:21:00Z">
        <w:del w:id="55" w:author="tao huang" w:date="2018-10-25T22:06:00Z">
          <w:r w:rsidR="00674F23" w:rsidDel="00A40C8A">
            <w:rPr>
              <w:rFonts w:cs="Times New Roman"/>
              <w:sz w:val="22"/>
            </w:rPr>
            <w:delText>,</w:delText>
          </w:r>
        </w:del>
      </w:ins>
      <w:ins w:id="56" w:author="Didier Soopramanien" w:date="2018-10-23T10:15:00Z">
        <w:del w:id="57" w:author="tao huang" w:date="2018-10-25T22:06:00Z">
          <w:r w:rsidR="00810A6D" w:rsidDel="00A40C8A">
            <w:rPr>
              <w:rFonts w:cs="Times New Roman"/>
              <w:sz w:val="22"/>
            </w:rPr>
            <w:delText xml:space="preserve"> </w:delText>
          </w:r>
        </w:del>
      </w:ins>
      <w:ins w:id="58" w:author="Didier Soopramanien" w:date="2018-10-23T10:16:00Z">
        <w:del w:id="59" w:author="tao huang" w:date="2018-10-25T22:06:00Z">
          <w:r w:rsidR="00A84D51" w:rsidDel="00A40C8A">
            <w:rPr>
              <w:rFonts w:cs="Times New Roman"/>
              <w:sz w:val="22"/>
            </w:rPr>
            <w:delText>impacts</w:delText>
          </w:r>
        </w:del>
      </w:ins>
      <w:ins w:id="60" w:author="Didier Soopramanien" w:date="2018-10-23T10:15:00Z">
        <w:del w:id="61" w:author="tao huang" w:date="2018-10-25T22:06:00Z">
          <w:r w:rsidR="00810A6D" w:rsidDel="00A40C8A">
            <w:rPr>
              <w:rFonts w:cs="Times New Roman"/>
              <w:sz w:val="22"/>
            </w:rPr>
            <w:delText xml:space="preserve"> </w:delText>
          </w:r>
        </w:del>
      </w:ins>
      <w:ins w:id="62" w:author="Didier Soopramanien" w:date="2018-10-23T10:20:00Z">
        <w:del w:id="63" w:author="tao huang" w:date="2018-10-25T22:06:00Z">
          <w:r w:rsidR="00507AF0" w:rsidDel="00A40C8A">
            <w:rPr>
              <w:rFonts w:cs="Times New Roman"/>
              <w:sz w:val="22"/>
            </w:rPr>
            <w:delText>the</w:delText>
          </w:r>
        </w:del>
      </w:ins>
      <w:ins w:id="64" w:author="Didier Soopramanien" w:date="2018-10-23T10:15:00Z">
        <w:del w:id="65" w:author="tao huang" w:date="2018-10-25T22:06:00Z">
          <w:r w:rsidR="00810A6D" w:rsidDel="00A40C8A">
            <w:rPr>
              <w:rFonts w:cs="Times New Roman"/>
              <w:sz w:val="22"/>
            </w:rPr>
            <w:delText xml:space="preserve"> inventory management</w:delText>
          </w:r>
        </w:del>
      </w:ins>
      <w:ins w:id="66" w:author="Didier Soopramanien" w:date="2018-10-23T10:17:00Z">
        <w:del w:id="67" w:author="tao huang" w:date="2018-10-25T22:06:00Z">
          <w:r w:rsidR="00C70B48" w:rsidDel="00A40C8A">
            <w:rPr>
              <w:rFonts w:cs="Times New Roman"/>
              <w:sz w:val="22"/>
            </w:rPr>
            <w:delText xml:space="preserve"> </w:delText>
          </w:r>
        </w:del>
      </w:ins>
      <w:ins w:id="68" w:author="Didier Soopramanien" w:date="2018-10-23T10:15:00Z">
        <w:del w:id="69" w:author="tao huang" w:date="2018-10-25T22:06:00Z">
          <w:r w:rsidR="00810A6D" w:rsidDel="00A40C8A">
            <w:rPr>
              <w:rFonts w:cs="Times New Roman"/>
              <w:sz w:val="22"/>
            </w:rPr>
            <w:delText xml:space="preserve">of </w:delText>
          </w:r>
        </w:del>
      </w:ins>
      <w:ins w:id="70" w:author="Didier Soopramanien" w:date="2018-10-23T10:16:00Z">
        <w:del w:id="71" w:author="tao huang" w:date="2018-10-25T22:06:00Z">
          <w:r w:rsidR="00810A6D" w:rsidDel="00A40C8A">
            <w:rPr>
              <w:rFonts w:cs="Times New Roman"/>
              <w:sz w:val="22"/>
            </w:rPr>
            <w:delText>retailers</w:delText>
          </w:r>
        </w:del>
      </w:ins>
      <w:r w:rsidRPr="005B1C8C">
        <w:rPr>
          <w:rFonts w:cs="Times New Roman"/>
          <w:sz w:val="22"/>
        </w:rPr>
        <w:t xml:space="preserve">. In this study, we propose new forecasting methods </w:t>
      </w:r>
      <w:del w:id="72" w:author="Didier Soopramanien" w:date="2018-10-23T10:17:00Z">
        <w:r w:rsidRPr="005B1C8C" w:rsidDel="00F62C19">
          <w:rPr>
            <w:rFonts w:cs="Times New Roman"/>
            <w:sz w:val="22"/>
          </w:rPr>
          <w:delText xml:space="preserve">for </w:delText>
        </w:r>
        <w:r w:rsidRPr="005B1C8C" w:rsidDel="00F62C19">
          <w:rPr>
            <w:rFonts w:cs="Times New Roman"/>
            <w:noProof/>
            <w:sz w:val="22"/>
          </w:rPr>
          <w:delText>retail</w:delText>
        </w:r>
        <w:r w:rsidR="007D0127" w:rsidRPr="005B1C8C" w:rsidDel="00F62C19">
          <w:rPr>
            <w:rFonts w:cs="Times New Roman"/>
            <w:noProof/>
            <w:sz w:val="22"/>
          </w:rPr>
          <w:delText>er</w:delText>
        </w:r>
        <w:r w:rsidRPr="005B1C8C" w:rsidDel="00F62C19">
          <w:rPr>
            <w:rFonts w:cs="Times New Roman"/>
            <w:sz w:val="22"/>
          </w:rPr>
          <w:delText xml:space="preserve"> product sales</w:delText>
        </w:r>
      </w:del>
      <w:ins w:id="73" w:author="Didier Soopramanien" w:date="2018-10-23T10:17:00Z">
        <w:r w:rsidR="00F62C19">
          <w:rPr>
            <w:rFonts w:cs="Times New Roman"/>
            <w:sz w:val="22"/>
          </w:rPr>
          <w:t xml:space="preserve">for </w:t>
        </w:r>
      </w:ins>
      <w:ins w:id="74" w:author="tao huang" w:date="2018-10-25T22:06:00Z">
        <w:r w:rsidR="00A40C8A">
          <w:rPr>
            <w:rFonts w:cs="Times New Roman"/>
            <w:sz w:val="22"/>
          </w:rPr>
          <w:t xml:space="preserve">retailer </w:t>
        </w:r>
      </w:ins>
      <w:ins w:id="75" w:author="Didier Soopramanien" w:date="2018-10-23T10:17:00Z">
        <w:r w:rsidR="00F62C19">
          <w:rPr>
            <w:rFonts w:cs="Times New Roman"/>
            <w:sz w:val="22"/>
          </w:rPr>
          <w:t xml:space="preserve">product sales </w:t>
        </w:r>
      </w:ins>
      <w:del w:id="76" w:author="Didier Soopramanien" w:date="2018-10-23T10:17:00Z">
        <w:r w:rsidRPr="005B1C8C" w:rsidDel="00F62C19">
          <w:rPr>
            <w:rFonts w:cs="Times New Roman"/>
            <w:sz w:val="22"/>
          </w:rPr>
          <w:delText xml:space="preserve"> </w:delText>
        </w:r>
      </w:del>
      <w:r w:rsidR="007D0127" w:rsidRPr="005B1C8C">
        <w:rPr>
          <w:rFonts w:cs="Times New Roman"/>
          <w:sz w:val="22"/>
        </w:rPr>
        <w:t xml:space="preserve">which </w:t>
      </w:r>
      <w:del w:id="77" w:author="Didier Soopramanien" w:date="2018-10-23T10:18:00Z">
        <w:r w:rsidR="007D0127" w:rsidRPr="005B1C8C" w:rsidDel="00F62C19">
          <w:rPr>
            <w:rFonts w:cs="Times New Roman"/>
            <w:sz w:val="22"/>
          </w:rPr>
          <w:delText>take</w:delText>
        </w:r>
        <w:r w:rsidRPr="005B1C8C" w:rsidDel="00F62C19">
          <w:rPr>
            <w:rFonts w:cs="Times New Roman"/>
            <w:sz w:val="22"/>
          </w:rPr>
          <w:delText xml:space="preserve"> into account</w:delText>
        </w:r>
      </w:del>
      <w:ins w:id="78" w:author="Didier Soopramanien" w:date="2018-10-23T10:18:00Z">
        <w:del w:id="79" w:author="tao huang" w:date="2018-10-25T22:06:00Z">
          <w:r w:rsidR="00F62C19" w:rsidRPr="005B1C8C" w:rsidDel="00A40C8A">
            <w:rPr>
              <w:rFonts w:cs="Times New Roman"/>
              <w:sz w:val="22"/>
            </w:rPr>
            <w:delText>considers</w:delText>
          </w:r>
        </w:del>
      </w:ins>
      <w:proofErr w:type="gramStart"/>
      <w:ins w:id="80" w:author="tao huang" w:date="2018-10-25T22:06:00Z">
        <w:r w:rsidR="00A40C8A">
          <w:rPr>
            <w:rFonts w:cs="Times New Roman"/>
            <w:sz w:val="22"/>
          </w:rPr>
          <w:t>take into account</w:t>
        </w:r>
      </w:ins>
      <w:proofErr w:type="gramEnd"/>
      <w:r w:rsidRPr="005B1C8C">
        <w:rPr>
          <w:rFonts w:cs="Times New Roman"/>
          <w:sz w:val="22"/>
        </w:rPr>
        <w:t xml:space="preserve"> the problem of </w:t>
      </w:r>
      <w:r w:rsidRPr="005B1C8C">
        <w:rPr>
          <w:rFonts w:cs="Times New Roman"/>
          <w:noProof/>
          <w:sz w:val="22"/>
        </w:rPr>
        <w:t>structural change</w:t>
      </w:r>
      <w:r w:rsidRPr="005B1C8C">
        <w:rPr>
          <w:rFonts w:cs="Times New Roman"/>
          <w:sz w:val="22"/>
        </w:rPr>
        <w:t xml:space="preserve">. Our methods generate more accurate forecasts compared to </w:t>
      </w:r>
      <w:del w:id="81" w:author="tao huang" w:date="2018-10-25T22:07:00Z">
        <w:r w:rsidR="004C05B5" w:rsidDel="00A40C8A">
          <w:rPr>
            <w:rFonts w:cs="Times New Roman"/>
            <w:sz w:val="22"/>
          </w:rPr>
          <w:delText xml:space="preserve">the </w:delText>
        </w:r>
      </w:del>
      <w:r w:rsidRPr="005B1C8C">
        <w:rPr>
          <w:rFonts w:cs="Times New Roman"/>
          <w:sz w:val="22"/>
        </w:rPr>
        <w:t>conventional models</w:t>
      </w:r>
      <w:ins w:id="82" w:author="Didier Soopramanien" w:date="2018-10-23T10:18:00Z">
        <w:r w:rsidR="001B1EDD">
          <w:rPr>
            <w:rFonts w:cs="Times New Roman"/>
            <w:sz w:val="22"/>
          </w:rPr>
          <w:t xml:space="preserve"> that do not account for structur</w:t>
        </w:r>
      </w:ins>
      <w:ins w:id="83" w:author="Didier Soopramanien" w:date="2018-10-23T10:19:00Z">
        <w:r w:rsidR="001B1EDD">
          <w:rPr>
            <w:rFonts w:cs="Times New Roman"/>
            <w:sz w:val="22"/>
          </w:rPr>
          <w:t>al change</w:t>
        </w:r>
      </w:ins>
      <w:ins w:id="84" w:author="Didier Soopramanien" w:date="2018-10-23T15:16:00Z">
        <w:r w:rsidR="000A55CA">
          <w:rPr>
            <w:rFonts w:cs="Times New Roman"/>
            <w:sz w:val="22"/>
          </w:rPr>
          <w:t>s</w:t>
        </w:r>
      </w:ins>
      <w:r w:rsidRPr="005B1C8C">
        <w:rPr>
          <w:rFonts w:cs="Times New Roman"/>
          <w:sz w:val="22"/>
        </w:rPr>
        <w:t>.</w:t>
      </w:r>
    </w:p>
    <w:p w14:paraId="4BD44C8A" w14:textId="77777777" w:rsidR="00971633" w:rsidRPr="005B1C8C" w:rsidRDefault="00971633" w:rsidP="00971633">
      <w:pPr>
        <w:shd w:val="clear" w:color="auto" w:fill="FFFFFF" w:themeFill="background1"/>
        <w:spacing w:after="0" w:line="360" w:lineRule="auto"/>
        <w:rPr>
          <w:rFonts w:cs="Times New Roman"/>
          <w:sz w:val="22"/>
        </w:rPr>
      </w:pPr>
    </w:p>
    <w:p w14:paraId="2A891E0E" w14:textId="77777777" w:rsidR="00971633" w:rsidRPr="005B1C8C" w:rsidRDefault="00237F60" w:rsidP="00971633">
      <w:pPr>
        <w:shd w:val="clear" w:color="auto" w:fill="FFFFFF" w:themeFill="background1"/>
        <w:spacing w:after="0" w:line="360" w:lineRule="auto"/>
        <w:rPr>
          <w:rFonts w:cs="Times New Roman"/>
          <w:sz w:val="22"/>
        </w:rPr>
      </w:pPr>
      <w:r>
        <w:rPr>
          <w:rFonts w:cs="Times New Roman"/>
          <w:sz w:val="22"/>
        </w:rPr>
        <w:t xml:space="preserve"> </w:t>
      </w:r>
    </w:p>
    <w:p w14:paraId="6952C358" w14:textId="77777777" w:rsidR="00971633" w:rsidRPr="005B1C8C" w:rsidRDefault="00971633" w:rsidP="00971633">
      <w:pPr>
        <w:shd w:val="clear" w:color="auto" w:fill="FFFFFF" w:themeFill="background1"/>
        <w:spacing w:after="0" w:line="360" w:lineRule="auto"/>
        <w:rPr>
          <w:rFonts w:cs="Times New Roman"/>
          <w:sz w:val="22"/>
        </w:rPr>
      </w:pPr>
    </w:p>
    <w:p w14:paraId="271CF304" w14:textId="77777777"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 </w:t>
      </w:r>
    </w:p>
    <w:p w14:paraId="1CA3B773" w14:textId="77777777" w:rsidR="00971633" w:rsidRPr="005B1C8C" w:rsidRDefault="00971633" w:rsidP="00971633">
      <w:pPr>
        <w:shd w:val="clear" w:color="auto" w:fill="FFFFFF" w:themeFill="background1"/>
        <w:spacing w:after="0" w:line="360" w:lineRule="auto"/>
        <w:rPr>
          <w:rFonts w:cs="Times New Roman"/>
          <w:sz w:val="22"/>
        </w:rPr>
      </w:pPr>
    </w:p>
    <w:p w14:paraId="4FC165D5" w14:textId="77777777"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noProof/>
          <w:sz w:val="22"/>
        </w:rPr>
        <w:t>Keywords</w:t>
      </w:r>
      <w:r w:rsidRPr="005B1C8C">
        <w:rPr>
          <w:rFonts w:cs="Times New Roman"/>
          <w:sz w:val="22"/>
        </w:rPr>
        <w:t>:</w:t>
      </w:r>
    </w:p>
    <w:p w14:paraId="496C78EA" w14:textId="62E5A1CD" w:rsidR="00971633" w:rsidRPr="005B1C8C" w:rsidRDefault="00971633" w:rsidP="00971633">
      <w:pPr>
        <w:spacing w:after="160" w:line="360" w:lineRule="auto"/>
        <w:rPr>
          <w:rFonts w:cs="Times New Roman"/>
          <w:sz w:val="22"/>
        </w:rPr>
      </w:pPr>
      <w:r w:rsidRPr="005B1C8C">
        <w:rPr>
          <w:rFonts w:cs="Times New Roman"/>
          <w:sz w:val="22"/>
        </w:rPr>
        <w:t xml:space="preserve">Forecasting, OR in marketing, </w:t>
      </w:r>
      <w:del w:id="85" w:author="tao huang" w:date="2018-10-25T22:07:00Z">
        <w:r w:rsidRPr="005B1C8C" w:rsidDel="0094651E">
          <w:rPr>
            <w:rFonts w:cs="Times New Roman"/>
            <w:sz w:val="22"/>
          </w:rPr>
          <w:delText xml:space="preserve">Analytics, </w:delText>
        </w:r>
      </w:del>
      <w:r w:rsidRPr="005B1C8C">
        <w:rPr>
          <w:rFonts w:cs="Times New Roman"/>
          <w:sz w:val="22"/>
        </w:rPr>
        <w:t>Retailing</w:t>
      </w:r>
      <w:r w:rsidRPr="005B1C8C">
        <w:rPr>
          <w:rFonts w:cs="Times New Roman"/>
          <w:sz w:val="22"/>
        </w:rPr>
        <w:br w:type="page"/>
      </w:r>
    </w:p>
    <w:p w14:paraId="61678F5C" w14:textId="77777777" w:rsidR="00971633" w:rsidRPr="005B1C8C" w:rsidRDefault="00971633" w:rsidP="00971633">
      <w:pPr>
        <w:pStyle w:val="ListParagraph"/>
        <w:numPr>
          <w:ilvl w:val="0"/>
          <w:numId w:val="7"/>
        </w:numPr>
        <w:shd w:val="clear" w:color="auto" w:fill="FFFFFF" w:themeFill="background1"/>
        <w:spacing w:after="0" w:line="360" w:lineRule="auto"/>
        <w:rPr>
          <w:rFonts w:cs="Times New Roman"/>
          <w:b/>
          <w:sz w:val="22"/>
        </w:rPr>
      </w:pPr>
      <w:r w:rsidRPr="005B1C8C">
        <w:rPr>
          <w:rFonts w:cs="Times New Roman"/>
          <w:sz w:val="22"/>
        </w:rPr>
        <w:lastRenderedPageBreak/>
        <w:t xml:space="preserve"> </w:t>
      </w:r>
      <w:r w:rsidRPr="005B1C8C">
        <w:rPr>
          <w:rFonts w:cs="Times New Roman"/>
          <w:b/>
          <w:sz w:val="22"/>
        </w:rPr>
        <w:t>Introduction</w:t>
      </w:r>
    </w:p>
    <w:p w14:paraId="5CF39AE8" w14:textId="77777777" w:rsidR="00971633" w:rsidRPr="005B1C8C" w:rsidRDefault="00971633" w:rsidP="00971633">
      <w:pPr>
        <w:shd w:val="clear" w:color="auto" w:fill="FFFFFF" w:themeFill="background1"/>
        <w:spacing w:after="0" w:line="360" w:lineRule="auto"/>
        <w:rPr>
          <w:rFonts w:cs="Times New Roman"/>
          <w:sz w:val="22"/>
        </w:rPr>
      </w:pPr>
    </w:p>
    <w:p w14:paraId="088A91FF" w14:textId="729DF88B" w:rsidR="00971633" w:rsidRPr="004B0962" w:rsidRDefault="00971633" w:rsidP="00971633">
      <w:pPr>
        <w:shd w:val="clear" w:color="auto" w:fill="FFFFFF" w:themeFill="background1"/>
        <w:spacing w:after="0" w:line="360" w:lineRule="auto"/>
        <w:rPr>
          <w:rFonts w:cs="Times New Roman"/>
          <w:color w:val="833C0B" w:themeColor="accent2" w:themeShade="80"/>
          <w:sz w:val="22"/>
          <w:rPrChange w:id="86" w:author="tao huang" w:date="2018-10-25T22:36:00Z">
            <w:rPr>
              <w:rFonts w:cs="Times New Roman"/>
              <w:sz w:val="22"/>
            </w:rPr>
          </w:rPrChange>
        </w:rPr>
      </w:pPr>
      <w:r w:rsidRPr="004B0962">
        <w:rPr>
          <w:rFonts w:cs="Times New Roman"/>
          <w:color w:val="833C0B" w:themeColor="accent2" w:themeShade="80"/>
          <w:sz w:val="22"/>
          <w:rPrChange w:id="87" w:author="tao huang" w:date="2018-10-25T22:36:00Z">
            <w:rPr>
              <w:rFonts w:cs="Times New Roman"/>
              <w:sz w:val="22"/>
            </w:rPr>
          </w:rPrChange>
        </w:rPr>
        <w:t xml:space="preserve">Grocery retailers rely on accurate sales forecasts for their inventory management </w:t>
      </w:r>
      <w:r w:rsidRPr="004B0962">
        <w:rPr>
          <w:rFonts w:cs="Times New Roman"/>
          <w:color w:val="833C0B" w:themeColor="accent2" w:themeShade="80"/>
          <w:sz w:val="22"/>
          <w:rPrChange w:id="88" w:author="tao huang" w:date="2018-10-25T22:36:00Z">
            <w:rPr>
              <w:rFonts w:cs="Times New Roman"/>
              <w:sz w:val="22"/>
            </w:rPr>
          </w:rPrChange>
        </w:rPr>
        <w:fldChar w:fldCharType="begin"/>
      </w:r>
      <w:r w:rsidR="00380BD4" w:rsidRPr="004B0962">
        <w:rPr>
          <w:rFonts w:cs="Times New Roman"/>
          <w:color w:val="833C0B" w:themeColor="accent2" w:themeShade="80"/>
          <w:sz w:val="22"/>
          <w:rPrChange w:id="89" w:author="tao huang" w:date="2018-10-25T22:36:00Z">
            <w:rPr>
              <w:rFonts w:cs="Times New Roman"/>
              <w:sz w:val="22"/>
            </w:rPr>
          </w:rPrChange>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4B0962">
        <w:rPr>
          <w:rFonts w:cs="Times New Roman"/>
          <w:color w:val="833C0B" w:themeColor="accent2" w:themeShade="80"/>
          <w:sz w:val="22"/>
          <w:rPrChange w:id="90" w:author="tao huang" w:date="2018-10-25T22:36:00Z">
            <w:rPr>
              <w:rFonts w:cs="Times New Roman"/>
              <w:sz w:val="22"/>
            </w:rPr>
          </w:rPrChange>
        </w:rPr>
        <w:fldChar w:fldCharType="separate"/>
      </w:r>
      <w:r w:rsidR="00380BD4" w:rsidRPr="004B0962">
        <w:rPr>
          <w:rFonts w:cs="Times New Roman"/>
          <w:noProof/>
          <w:color w:val="833C0B" w:themeColor="accent2" w:themeShade="80"/>
          <w:sz w:val="22"/>
          <w:rPrChange w:id="91" w:author="tao huang" w:date="2018-10-25T22:36:00Z">
            <w:rPr>
              <w:rFonts w:cs="Times New Roman"/>
              <w:noProof/>
              <w:sz w:val="22"/>
            </w:rPr>
          </w:rPrChange>
        </w:rPr>
        <w:t>(Petropoulos, Makridakis, Assimakopoulos, &amp; Nikolopoulos, 2014)</w:t>
      </w:r>
      <w:r w:rsidRPr="004B0962">
        <w:rPr>
          <w:rFonts w:cs="Times New Roman"/>
          <w:color w:val="833C0B" w:themeColor="accent2" w:themeShade="80"/>
          <w:sz w:val="22"/>
          <w:rPrChange w:id="92" w:author="tao huang" w:date="2018-10-25T22:36:00Z">
            <w:rPr>
              <w:rFonts w:cs="Times New Roman"/>
              <w:sz w:val="22"/>
            </w:rPr>
          </w:rPrChange>
        </w:rPr>
        <w:fldChar w:fldCharType="end"/>
      </w:r>
      <w:r w:rsidRPr="004B0962">
        <w:rPr>
          <w:rFonts w:cs="Times New Roman"/>
          <w:color w:val="833C0B" w:themeColor="accent2" w:themeShade="80"/>
          <w:sz w:val="22"/>
          <w:rPrChange w:id="93" w:author="tao huang" w:date="2018-10-25T22:36:00Z">
            <w:rPr>
              <w:rFonts w:cs="Times New Roman"/>
              <w:sz w:val="22"/>
            </w:rPr>
          </w:rPrChange>
        </w:rPr>
        <w:t xml:space="preserve">. </w:t>
      </w:r>
      <w:r w:rsidR="00DC03DF" w:rsidRPr="004B0962">
        <w:rPr>
          <w:rFonts w:cs="Times New Roman"/>
          <w:color w:val="833C0B" w:themeColor="accent2" w:themeShade="80"/>
          <w:sz w:val="22"/>
          <w:rPrChange w:id="94" w:author="tao huang" w:date="2018-10-25T22:36:00Z">
            <w:rPr>
              <w:rFonts w:cs="Times New Roman"/>
              <w:sz w:val="22"/>
            </w:rPr>
          </w:rPrChange>
        </w:rPr>
        <w:t>Inaccurate</w:t>
      </w:r>
      <w:r w:rsidRPr="004B0962">
        <w:rPr>
          <w:rFonts w:cs="Times New Roman"/>
          <w:color w:val="833C0B" w:themeColor="accent2" w:themeShade="80"/>
          <w:sz w:val="22"/>
          <w:rPrChange w:id="95" w:author="tao huang" w:date="2018-10-25T22:36:00Z">
            <w:rPr>
              <w:rFonts w:cs="Times New Roman"/>
              <w:sz w:val="22"/>
            </w:rPr>
          </w:rPrChange>
        </w:rPr>
        <w:t xml:space="preserve"> forecasts of product sales lead to </w:t>
      </w:r>
      <w:r w:rsidR="00DC03DF" w:rsidRPr="004B0962">
        <w:rPr>
          <w:rFonts w:cs="Times New Roman"/>
          <w:color w:val="833C0B" w:themeColor="accent2" w:themeShade="80"/>
          <w:sz w:val="22"/>
          <w:rPrChange w:id="96" w:author="tao huang" w:date="2018-10-25T22:36:00Z">
            <w:rPr>
              <w:rFonts w:cs="Times New Roman"/>
              <w:sz w:val="22"/>
            </w:rPr>
          </w:rPrChange>
        </w:rPr>
        <w:t>poor</w:t>
      </w:r>
      <w:r w:rsidRPr="004B0962">
        <w:rPr>
          <w:rFonts w:cs="Times New Roman"/>
          <w:color w:val="833C0B" w:themeColor="accent2" w:themeShade="80"/>
          <w:sz w:val="22"/>
          <w:rPrChange w:id="97" w:author="tao huang" w:date="2018-10-25T22:36:00Z">
            <w:rPr>
              <w:rFonts w:cs="Times New Roman"/>
              <w:sz w:val="22"/>
            </w:rPr>
          </w:rPrChange>
        </w:rPr>
        <w:t xml:space="preserve"> service arising from out-of-stock conditions or, alternatively, inflated </w:t>
      </w:r>
      <w:r w:rsidRPr="004B0962">
        <w:rPr>
          <w:rFonts w:cs="Times New Roman"/>
          <w:noProof/>
          <w:color w:val="833C0B" w:themeColor="accent2" w:themeShade="80"/>
          <w:sz w:val="22"/>
          <w:rPrChange w:id="98" w:author="tao huang" w:date="2018-10-25T22:36:00Z">
            <w:rPr>
              <w:rFonts w:cs="Times New Roman"/>
              <w:noProof/>
              <w:sz w:val="22"/>
            </w:rPr>
          </w:rPrChange>
        </w:rPr>
        <w:t>costs due to overstocking</w:t>
      </w:r>
      <w:r w:rsidRPr="004B0962">
        <w:rPr>
          <w:rFonts w:cs="Times New Roman"/>
          <w:color w:val="833C0B" w:themeColor="accent2" w:themeShade="80"/>
          <w:sz w:val="22"/>
          <w:rPrChange w:id="99" w:author="tao huang" w:date="2018-10-25T22:36:00Z">
            <w:rPr>
              <w:rFonts w:cs="Times New Roman"/>
              <w:sz w:val="22"/>
            </w:rPr>
          </w:rPrChange>
        </w:rPr>
        <w:t xml:space="preserve">. When a specific item is out-of-stock, retailers directly lose the profit from the sale of the item. </w:t>
      </w:r>
      <w:ins w:id="100" w:author="Didier Soopramanien" w:date="2018-10-23T10:23:00Z">
        <w:r w:rsidR="006D7A15" w:rsidRPr="004B0962">
          <w:rPr>
            <w:rFonts w:cs="Times New Roman"/>
            <w:color w:val="833C0B" w:themeColor="accent2" w:themeShade="80"/>
            <w:sz w:val="22"/>
            <w:rPrChange w:id="101" w:author="tao huang" w:date="2018-10-25T22:36:00Z">
              <w:rPr>
                <w:rFonts w:cs="Times New Roman"/>
                <w:sz w:val="22"/>
              </w:rPr>
            </w:rPrChange>
          </w:rPr>
          <w:t xml:space="preserve">Out of stocks situations </w:t>
        </w:r>
      </w:ins>
      <w:del w:id="102" w:author="Didier Soopramanien" w:date="2018-10-23T10:23:00Z">
        <w:r w:rsidR="00DC03DF" w:rsidRPr="004B0962" w:rsidDel="00311108">
          <w:rPr>
            <w:rFonts w:cs="Times New Roman"/>
            <w:color w:val="833C0B" w:themeColor="accent2" w:themeShade="80"/>
            <w:sz w:val="22"/>
            <w:rPrChange w:id="103" w:author="tao huang" w:date="2018-10-25T22:36:00Z">
              <w:rPr>
                <w:rFonts w:cs="Times New Roman"/>
                <w:sz w:val="22"/>
              </w:rPr>
            </w:rPrChange>
          </w:rPr>
          <w:delText>T</w:delText>
        </w:r>
        <w:r w:rsidRPr="004B0962" w:rsidDel="00311108">
          <w:rPr>
            <w:rFonts w:cs="Times New Roman"/>
            <w:color w:val="833C0B" w:themeColor="accent2" w:themeShade="80"/>
            <w:sz w:val="22"/>
            <w:rPrChange w:id="104" w:author="tao huang" w:date="2018-10-25T22:36:00Z">
              <w:rPr>
                <w:rFonts w:cs="Times New Roman"/>
                <w:sz w:val="22"/>
              </w:rPr>
            </w:rPrChange>
          </w:rPr>
          <w:delText>he</w:delText>
        </w:r>
        <w:r w:rsidRPr="004B0962" w:rsidDel="006D7A15">
          <w:rPr>
            <w:rFonts w:cs="Times New Roman"/>
            <w:color w:val="833C0B" w:themeColor="accent2" w:themeShade="80"/>
            <w:sz w:val="22"/>
            <w:rPrChange w:id="105" w:author="tao huang" w:date="2018-10-25T22:36:00Z">
              <w:rPr>
                <w:rFonts w:cs="Times New Roman"/>
                <w:sz w:val="22"/>
              </w:rPr>
            </w:rPrChange>
          </w:rPr>
          <w:delText xml:space="preserve"> out of stock situation</w:delText>
        </w:r>
        <w:r w:rsidR="00DC03DF" w:rsidRPr="004B0962" w:rsidDel="006D7A15">
          <w:rPr>
            <w:rFonts w:cs="Times New Roman"/>
            <w:color w:val="833C0B" w:themeColor="accent2" w:themeShade="80"/>
            <w:sz w:val="22"/>
            <w:rPrChange w:id="106" w:author="tao huang" w:date="2018-10-25T22:36:00Z">
              <w:rPr>
                <w:rFonts w:cs="Times New Roman"/>
                <w:sz w:val="22"/>
              </w:rPr>
            </w:rPrChange>
          </w:rPr>
          <w:delText xml:space="preserve">, if </w:delText>
        </w:r>
      </w:del>
      <w:r w:rsidRPr="004B0962">
        <w:rPr>
          <w:rFonts w:cs="Times New Roman"/>
          <w:color w:val="833C0B" w:themeColor="accent2" w:themeShade="80"/>
          <w:sz w:val="22"/>
          <w:rPrChange w:id="107" w:author="tao huang" w:date="2018-10-25T22:36:00Z">
            <w:rPr>
              <w:rFonts w:cs="Times New Roman"/>
              <w:sz w:val="22"/>
            </w:rPr>
          </w:rPrChange>
        </w:rPr>
        <w:t>happen</w:t>
      </w:r>
      <w:del w:id="108" w:author="Didier Soopramanien" w:date="2018-10-23T10:23:00Z">
        <w:r w:rsidRPr="004B0962" w:rsidDel="006D7A15">
          <w:rPr>
            <w:rFonts w:cs="Times New Roman"/>
            <w:color w:val="833C0B" w:themeColor="accent2" w:themeShade="80"/>
            <w:sz w:val="22"/>
            <w:rPrChange w:id="109" w:author="tao huang" w:date="2018-10-25T22:36:00Z">
              <w:rPr>
                <w:rFonts w:cs="Times New Roman"/>
                <w:sz w:val="22"/>
              </w:rPr>
            </w:rPrChange>
          </w:rPr>
          <w:delText>s</w:delText>
        </w:r>
      </w:del>
      <w:r w:rsidRPr="004B0962">
        <w:rPr>
          <w:rFonts w:cs="Times New Roman"/>
          <w:color w:val="833C0B" w:themeColor="accent2" w:themeShade="80"/>
          <w:sz w:val="22"/>
          <w:rPrChange w:id="110" w:author="tao huang" w:date="2018-10-25T22:36:00Z">
            <w:rPr>
              <w:rFonts w:cs="Times New Roman"/>
              <w:sz w:val="22"/>
            </w:rPr>
          </w:rPrChange>
        </w:rPr>
        <w:t xml:space="preserve"> on a regular basis, </w:t>
      </w:r>
      <w:ins w:id="111" w:author="Didier Soopramanien" w:date="2018-10-23T10:23:00Z">
        <w:r w:rsidR="006D7A15" w:rsidRPr="004B0962">
          <w:rPr>
            <w:rFonts w:cs="Times New Roman"/>
            <w:color w:val="833C0B" w:themeColor="accent2" w:themeShade="80"/>
            <w:sz w:val="22"/>
            <w:rPrChange w:id="112" w:author="tao huang" w:date="2018-10-25T22:36:00Z">
              <w:rPr>
                <w:rFonts w:cs="Times New Roman"/>
                <w:sz w:val="22"/>
              </w:rPr>
            </w:rPrChange>
          </w:rPr>
          <w:t>t</w:t>
        </w:r>
      </w:ins>
      <w:ins w:id="113" w:author="Didier Soopramanien" w:date="2018-10-23T10:24:00Z">
        <w:r w:rsidR="006D7A15" w:rsidRPr="004B0962">
          <w:rPr>
            <w:rFonts w:cs="Times New Roman"/>
            <w:color w:val="833C0B" w:themeColor="accent2" w:themeShade="80"/>
            <w:sz w:val="22"/>
            <w:rPrChange w:id="114" w:author="tao huang" w:date="2018-10-25T22:36:00Z">
              <w:rPr>
                <w:rFonts w:cs="Times New Roman"/>
                <w:sz w:val="22"/>
              </w:rPr>
            </w:rPrChange>
          </w:rPr>
          <w:t xml:space="preserve">his </w:t>
        </w:r>
      </w:ins>
      <w:r w:rsidRPr="004B0962">
        <w:rPr>
          <w:rFonts w:cs="Times New Roman"/>
          <w:color w:val="833C0B" w:themeColor="accent2" w:themeShade="80"/>
          <w:sz w:val="22"/>
          <w:rPrChange w:id="115" w:author="tao huang" w:date="2018-10-25T22:36:00Z">
            <w:rPr>
              <w:rFonts w:cs="Times New Roman"/>
              <w:sz w:val="22"/>
            </w:rPr>
          </w:rPrChange>
        </w:rPr>
        <w:t xml:space="preserve">can </w:t>
      </w:r>
      <w:r w:rsidR="00DC03DF" w:rsidRPr="004B0962">
        <w:rPr>
          <w:rFonts w:cs="Times New Roman"/>
          <w:color w:val="833C0B" w:themeColor="accent2" w:themeShade="80"/>
          <w:sz w:val="22"/>
          <w:rPrChange w:id="116" w:author="tao huang" w:date="2018-10-25T22:36:00Z">
            <w:rPr>
              <w:rFonts w:cs="Times New Roman"/>
              <w:sz w:val="22"/>
            </w:rPr>
          </w:rPrChange>
        </w:rPr>
        <w:t xml:space="preserve">further </w:t>
      </w:r>
      <w:r w:rsidRPr="004B0962">
        <w:rPr>
          <w:rFonts w:cs="Times New Roman"/>
          <w:color w:val="833C0B" w:themeColor="accent2" w:themeShade="80"/>
          <w:sz w:val="22"/>
          <w:rPrChange w:id="117" w:author="tao huang" w:date="2018-10-25T22:36:00Z">
            <w:rPr>
              <w:rFonts w:cs="Times New Roman"/>
              <w:sz w:val="22"/>
            </w:rPr>
          </w:rPrChange>
        </w:rPr>
        <w:t>lead to consumer dissatisfaction</w:t>
      </w:r>
      <w:ins w:id="118" w:author="Didier Soopramanien" w:date="2018-10-23T10:24:00Z">
        <w:r w:rsidR="00F42F2E" w:rsidRPr="004B0962">
          <w:rPr>
            <w:rFonts w:cs="Times New Roman"/>
            <w:color w:val="833C0B" w:themeColor="accent2" w:themeShade="80"/>
            <w:sz w:val="22"/>
            <w:rPrChange w:id="119" w:author="tao huang" w:date="2018-10-25T22:36:00Z">
              <w:rPr>
                <w:rFonts w:cs="Times New Roman"/>
                <w:sz w:val="22"/>
              </w:rPr>
            </w:rPrChange>
          </w:rPr>
          <w:t xml:space="preserve"> which</w:t>
        </w:r>
      </w:ins>
      <w:del w:id="120" w:author="Didier Soopramanien" w:date="2018-10-23T10:24:00Z">
        <w:r w:rsidRPr="004B0962" w:rsidDel="00F42F2E">
          <w:rPr>
            <w:rFonts w:cs="Times New Roman"/>
            <w:color w:val="833C0B" w:themeColor="accent2" w:themeShade="80"/>
            <w:sz w:val="22"/>
            <w:rPrChange w:id="121" w:author="tao huang" w:date="2018-10-25T22:36:00Z">
              <w:rPr>
                <w:rFonts w:cs="Times New Roman"/>
                <w:sz w:val="22"/>
              </w:rPr>
            </w:rPrChange>
          </w:rPr>
          <w:delText>.</w:delText>
        </w:r>
      </w:del>
      <w:ins w:id="122" w:author="Didier Soopramanien" w:date="2018-10-23T10:24:00Z">
        <w:r w:rsidR="00F42F2E" w:rsidRPr="004B0962">
          <w:rPr>
            <w:rFonts w:cs="Times New Roman"/>
            <w:color w:val="833C0B" w:themeColor="accent2" w:themeShade="80"/>
            <w:sz w:val="22"/>
            <w:rPrChange w:id="123" w:author="tao huang" w:date="2018-10-25T22:36:00Z">
              <w:rPr>
                <w:rFonts w:cs="Times New Roman"/>
                <w:sz w:val="22"/>
              </w:rPr>
            </w:rPrChange>
          </w:rPr>
          <w:t xml:space="preserve">, </w:t>
        </w:r>
      </w:ins>
      <w:del w:id="124" w:author="Didier Soopramanien" w:date="2018-10-23T10:24:00Z">
        <w:r w:rsidRPr="004B0962" w:rsidDel="00F42F2E">
          <w:rPr>
            <w:rFonts w:cs="Times New Roman"/>
            <w:color w:val="833C0B" w:themeColor="accent2" w:themeShade="80"/>
            <w:sz w:val="22"/>
            <w:rPrChange w:id="125" w:author="tao huang" w:date="2018-10-25T22:36:00Z">
              <w:rPr>
                <w:rFonts w:cs="Times New Roman"/>
                <w:sz w:val="22"/>
              </w:rPr>
            </w:rPrChange>
          </w:rPr>
          <w:delText xml:space="preserve"> I</w:delText>
        </w:r>
      </w:del>
      <w:ins w:id="126" w:author="Didier Soopramanien" w:date="2018-10-23T10:24:00Z">
        <w:r w:rsidR="00F42F2E" w:rsidRPr="004B0962">
          <w:rPr>
            <w:rFonts w:cs="Times New Roman"/>
            <w:color w:val="833C0B" w:themeColor="accent2" w:themeShade="80"/>
            <w:sz w:val="22"/>
            <w:rPrChange w:id="127" w:author="tao huang" w:date="2018-10-25T22:36:00Z">
              <w:rPr>
                <w:rFonts w:cs="Times New Roman"/>
                <w:sz w:val="22"/>
              </w:rPr>
            </w:rPrChange>
          </w:rPr>
          <w:t>i</w:t>
        </w:r>
      </w:ins>
      <w:r w:rsidRPr="004B0962">
        <w:rPr>
          <w:rFonts w:cs="Times New Roman"/>
          <w:color w:val="833C0B" w:themeColor="accent2" w:themeShade="80"/>
          <w:sz w:val="22"/>
          <w:rPrChange w:id="128" w:author="tao huang" w:date="2018-10-25T22:36:00Z">
            <w:rPr>
              <w:rFonts w:cs="Times New Roman"/>
              <w:sz w:val="22"/>
            </w:rPr>
          </w:rPrChange>
        </w:rPr>
        <w:t xml:space="preserve">n the long term, </w:t>
      </w:r>
      <w:del w:id="129" w:author="Didier Soopramanien" w:date="2018-10-23T10:24:00Z">
        <w:r w:rsidRPr="004B0962" w:rsidDel="00F42F2E">
          <w:rPr>
            <w:rFonts w:cs="Times New Roman"/>
            <w:color w:val="833C0B" w:themeColor="accent2" w:themeShade="80"/>
            <w:sz w:val="22"/>
            <w:rPrChange w:id="130" w:author="tao huang" w:date="2018-10-25T22:36:00Z">
              <w:rPr>
                <w:rFonts w:cs="Times New Roman"/>
                <w:sz w:val="22"/>
              </w:rPr>
            </w:rPrChange>
          </w:rPr>
          <w:delText xml:space="preserve">retailers may see </w:delText>
        </w:r>
      </w:del>
      <w:ins w:id="131" w:author="Didier Soopramanien" w:date="2018-10-23T10:24:00Z">
        <w:r w:rsidR="00F42F2E" w:rsidRPr="004B0962">
          <w:rPr>
            <w:rFonts w:cs="Times New Roman"/>
            <w:color w:val="833C0B" w:themeColor="accent2" w:themeShade="80"/>
            <w:sz w:val="22"/>
            <w:rPrChange w:id="132" w:author="tao huang" w:date="2018-10-25T22:36:00Z">
              <w:rPr>
                <w:rFonts w:cs="Times New Roman"/>
                <w:sz w:val="22"/>
              </w:rPr>
            </w:rPrChange>
          </w:rPr>
          <w:t xml:space="preserve"> can lead </w:t>
        </w:r>
      </w:ins>
      <w:r w:rsidRPr="004B0962">
        <w:rPr>
          <w:rFonts w:cs="Times New Roman"/>
          <w:color w:val="833C0B" w:themeColor="accent2" w:themeShade="80"/>
          <w:sz w:val="22"/>
          <w:rPrChange w:id="133" w:author="tao huang" w:date="2018-10-25T22:36:00Z">
            <w:rPr>
              <w:rFonts w:cs="Times New Roman"/>
              <w:sz w:val="22"/>
            </w:rPr>
          </w:rPrChange>
        </w:rPr>
        <w:t xml:space="preserve">customers </w:t>
      </w:r>
      <w:r w:rsidR="00DC03DF" w:rsidRPr="004B0962">
        <w:rPr>
          <w:rFonts w:cs="Times New Roman"/>
          <w:color w:val="833C0B" w:themeColor="accent2" w:themeShade="80"/>
          <w:sz w:val="22"/>
          <w:rPrChange w:id="134" w:author="tao huang" w:date="2018-10-25T22:36:00Z">
            <w:rPr>
              <w:rFonts w:cs="Times New Roman"/>
              <w:sz w:val="22"/>
            </w:rPr>
          </w:rPrChange>
        </w:rPr>
        <w:t xml:space="preserve">permanently </w:t>
      </w:r>
      <w:r w:rsidRPr="004B0962">
        <w:rPr>
          <w:rFonts w:cs="Times New Roman"/>
          <w:color w:val="833C0B" w:themeColor="accent2" w:themeShade="80"/>
          <w:sz w:val="22"/>
          <w:rPrChange w:id="135" w:author="tao huang" w:date="2018-10-25T22:36:00Z">
            <w:rPr>
              <w:rFonts w:cs="Times New Roman"/>
              <w:sz w:val="22"/>
            </w:rPr>
          </w:rPrChange>
        </w:rPr>
        <w:t xml:space="preserve">switching to other retail chains </w:t>
      </w:r>
      <w:r w:rsidRPr="004B0962">
        <w:rPr>
          <w:rFonts w:cs="Times New Roman"/>
          <w:color w:val="833C0B" w:themeColor="accent2" w:themeShade="80"/>
          <w:sz w:val="22"/>
          <w:rPrChange w:id="136" w:author="tao huang" w:date="2018-10-25T22:36:00Z">
            <w:rPr>
              <w:rFonts w:cs="Times New Roman"/>
              <w:sz w:val="22"/>
            </w:rPr>
          </w:rPrChange>
        </w:rPr>
        <w:fldChar w:fldCharType="begin"/>
      </w:r>
      <w:r w:rsidR="00380BD4" w:rsidRPr="004B0962">
        <w:rPr>
          <w:rFonts w:cs="Times New Roman"/>
          <w:color w:val="833C0B" w:themeColor="accent2" w:themeShade="80"/>
          <w:sz w:val="22"/>
          <w:rPrChange w:id="137" w:author="tao huang" w:date="2018-10-25T22:36:00Z">
            <w:rPr>
              <w:rFonts w:cs="Times New Roman"/>
              <w:sz w:val="22"/>
            </w:rPr>
          </w:rPrChange>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4B0962">
        <w:rPr>
          <w:rFonts w:cs="Times New Roman"/>
          <w:color w:val="833C0B" w:themeColor="accent2" w:themeShade="80"/>
          <w:sz w:val="22"/>
          <w:rPrChange w:id="138" w:author="tao huang" w:date="2018-10-25T22:36:00Z">
            <w:rPr>
              <w:rFonts w:cs="Times New Roman"/>
              <w:sz w:val="22"/>
            </w:rPr>
          </w:rPrChange>
        </w:rPr>
        <w:fldChar w:fldCharType="separate"/>
      </w:r>
      <w:r w:rsidR="00380BD4" w:rsidRPr="004B0962">
        <w:rPr>
          <w:rFonts w:cs="Times New Roman"/>
          <w:noProof/>
          <w:color w:val="833C0B" w:themeColor="accent2" w:themeShade="80"/>
          <w:sz w:val="22"/>
          <w:rPrChange w:id="139" w:author="tao huang" w:date="2018-10-25T22:36:00Z">
            <w:rPr>
              <w:rFonts w:cs="Times New Roman"/>
              <w:noProof/>
              <w:sz w:val="22"/>
            </w:rPr>
          </w:rPrChange>
        </w:rPr>
        <w:t>(Corsten &amp; Gruen, 2003)</w:t>
      </w:r>
      <w:r w:rsidRPr="004B0962">
        <w:rPr>
          <w:rFonts w:cs="Times New Roman"/>
          <w:color w:val="833C0B" w:themeColor="accent2" w:themeShade="80"/>
          <w:sz w:val="22"/>
          <w:rPrChange w:id="140" w:author="tao huang" w:date="2018-10-25T22:36:00Z">
            <w:rPr>
              <w:rFonts w:cs="Times New Roman"/>
              <w:sz w:val="22"/>
            </w:rPr>
          </w:rPrChange>
        </w:rPr>
        <w:fldChar w:fldCharType="end"/>
      </w:r>
      <w:r w:rsidRPr="004B0962">
        <w:rPr>
          <w:rFonts w:cs="Times New Roman"/>
          <w:color w:val="833C0B" w:themeColor="accent2" w:themeShade="80"/>
          <w:sz w:val="22"/>
          <w:rPrChange w:id="141" w:author="tao huang" w:date="2018-10-25T22:36:00Z">
            <w:rPr>
              <w:rFonts w:cs="Times New Roman"/>
              <w:sz w:val="22"/>
            </w:rPr>
          </w:rPrChange>
        </w:rPr>
        <w:t xml:space="preserve">. To avoid such situations, retailers may intentionally </w:t>
      </w:r>
      <w:r w:rsidRPr="004B0962">
        <w:rPr>
          <w:rFonts w:cs="Times New Roman"/>
          <w:noProof/>
          <w:color w:val="833C0B" w:themeColor="accent2" w:themeShade="80"/>
          <w:sz w:val="22"/>
          <w:rPrChange w:id="142" w:author="tao huang" w:date="2018-10-25T22:36:00Z">
            <w:rPr>
              <w:rFonts w:cs="Times New Roman"/>
              <w:noProof/>
              <w:sz w:val="22"/>
            </w:rPr>
          </w:rPrChange>
        </w:rPr>
        <w:t>overstock to maintain a high customer satisfaction level</w:t>
      </w:r>
      <w:r w:rsidR="00A8487E" w:rsidRPr="004B0962">
        <w:rPr>
          <w:rFonts w:cs="Times New Roman"/>
          <w:noProof/>
          <w:color w:val="833C0B" w:themeColor="accent2" w:themeShade="80"/>
          <w:sz w:val="22"/>
          <w:rPrChange w:id="143" w:author="tao huang" w:date="2018-10-25T22:36:00Z">
            <w:rPr>
              <w:rFonts w:cs="Times New Roman"/>
              <w:noProof/>
              <w:sz w:val="22"/>
            </w:rPr>
          </w:rPrChange>
        </w:rPr>
        <w:t xml:space="preserve">. However, </w:t>
      </w:r>
      <w:r w:rsidRPr="004B0962">
        <w:rPr>
          <w:rFonts w:cs="Times New Roman"/>
          <w:noProof/>
          <w:color w:val="833C0B" w:themeColor="accent2" w:themeShade="80"/>
          <w:sz w:val="22"/>
          <w:rPrChange w:id="144" w:author="tao huang" w:date="2018-10-25T22:36:00Z">
            <w:rPr>
              <w:rFonts w:cs="Times New Roman"/>
              <w:noProof/>
              <w:sz w:val="22"/>
            </w:rPr>
          </w:rPrChange>
        </w:rPr>
        <w:t xml:space="preserve">this </w:t>
      </w:r>
      <w:r w:rsidRPr="004B0962">
        <w:rPr>
          <w:rFonts w:cs="Times New Roman"/>
          <w:color w:val="833C0B" w:themeColor="accent2" w:themeShade="80"/>
          <w:sz w:val="22"/>
          <w:rPrChange w:id="145" w:author="tao huang" w:date="2018-10-25T22:36:00Z">
            <w:rPr>
              <w:rFonts w:cs="Times New Roman"/>
              <w:sz w:val="22"/>
            </w:rPr>
          </w:rPrChange>
        </w:rPr>
        <w:t xml:space="preserve">significantly raises inventory costs (e.g., capital cost, warehousing, and deterioration etc.) and reduces profits </w:t>
      </w:r>
      <w:r w:rsidRPr="004B0962">
        <w:rPr>
          <w:rFonts w:cs="Times New Roman"/>
          <w:color w:val="833C0B" w:themeColor="accent2" w:themeShade="80"/>
          <w:sz w:val="22"/>
          <w:rPrChange w:id="146" w:author="tao huang" w:date="2018-10-25T22:36:00Z">
            <w:rPr>
              <w:rFonts w:cs="Times New Roman"/>
              <w:sz w:val="22"/>
            </w:rPr>
          </w:rPrChange>
        </w:rPr>
        <w:fldChar w:fldCharType="begin"/>
      </w:r>
      <w:r w:rsidR="00380BD4" w:rsidRPr="004B0962">
        <w:rPr>
          <w:rFonts w:cs="Times New Roman"/>
          <w:color w:val="833C0B" w:themeColor="accent2" w:themeShade="80"/>
          <w:sz w:val="22"/>
          <w:rPrChange w:id="147" w:author="tao huang" w:date="2018-10-25T22:36:00Z">
            <w:rPr>
              <w:rFonts w:cs="Times New Roman"/>
              <w:sz w:val="22"/>
            </w:rPr>
          </w:rPrChange>
        </w:rPr>
        <w:instrText xml:space="preserve"> ADDIN EN.CITE &lt;EndNote&gt;&lt;Cite&gt;&lt;Author&gt;Cooper&lt;/Author&gt;&lt;Year&gt;1999&lt;/Year&gt;&lt;RecNum&gt;662&lt;/RecNum&gt;&lt;DisplayText&gt;(L. 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4B0962">
        <w:rPr>
          <w:rFonts w:cs="Times New Roman"/>
          <w:color w:val="833C0B" w:themeColor="accent2" w:themeShade="80"/>
          <w:sz w:val="22"/>
          <w:rPrChange w:id="148" w:author="tao huang" w:date="2018-10-25T22:36:00Z">
            <w:rPr>
              <w:rFonts w:cs="Times New Roman"/>
              <w:sz w:val="22"/>
            </w:rPr>
          </w:rPrChange>
        </w:rPr>
        <w:fldChar w:fldCharType="separate"/>
      </w:r>
      <w:r w:rsidR="00380BD4" w:rsidRPr="004B0962">
        <w:rPr>
          <w:rFonts w:cs="Times New Roman"/>
          <w:noProof/>
          <w:color w:val="833C0B" w:themeColor="accent2" w:themeShade="80"/>
          <w:sz w:val="22"/>
          <w:rPrChange w:id="149" w:author="tao huang" w:date="2018-10-25T22:36:00Z">
            <w:rPr>
              <w:rFonts w:cs="Times New Roman"/>
              <w:noProof/>
              <w:sz w:val="22"/>
            </w:rPr>
          </w:rPrChange>
        </w:rPr>
        <w:t>(L. Cooper, Baron, Levy, Swisher, &amp; Gogos, 1999)</w:t>
      </w:r>
      <w:r w:rsidRPr="004B0962">
        <w:rPr>
          <w:rFonts w:cs="Times New Roman"/>
          <w:color w:val="833C0B" w:themeColor="accent2" w:themeShade="80"/>
          <w:sz w:val="22"/>
          <w:rPrChange w:id="150" w:author="tao huang" w:date="2018-10-25T22:36:00Z">
            <w:rPr>
              <w:rFonts w:cs="Times New Roman"/>
              <w:sz w:val="22"/>
            </w:rPr>
          </w:rPrChange>
        </w:rPr>
        <w:fldChar w:fldCharType="end"/>
      </w:r>
      <w:r w:rsidRPr="004B0962">
        <w:rPr>
          <w:rFonts w:cs="Times New Roman"/>
          <w:color w:val="833C0B" w:themeColor="accent2" w:themeShade="80"/>
          <w:sz w:val="22"/>
          <w:rPrChange w:id="151" w:author="tao huang" w:date="2018-10-25T22:36:00Z">
            <w:rPr>
              <w:rFonts w:cs="Times New Roman"/>
              <w:sz w:val="22"/>
            </w:rPr>
          </w:rPrChange>
        </w:rPr>
        <w:t xml:space="preserve">. In 2014, retailers in North America had a loss of $634.1 billion due to out-of-stock and spent $471.9 billion </w:t>
      </w:r>
      <w:r w:rsidRPr="004B0962">
        <w:rPr>
          <w:rFonts w:cs="Times New Roman"/>
          <w:noProof/>
          <w:color w:val="833C0B" w:themeColor="accent2" w:themeShade="80"/>
          <w:sz w:val="22"/>
          <w:rPrChange w:id="152" w:author="tao huang" w:date="2018-10-25T22:36:00Z">
            <w:rPr>
              <w:rFonts w:cs="Times New Roman"/>
              <w:noProof/>
              <w:sz w:val="22"/>
            </w:rPr>
          </w:rPrChange>
        </w:rPr>
        <w:t>on</w:t>
      </w:r>
      <w:r w:rsidRPr="004B0962">
        <w:rPr>
          <w:rFonts w:cs="Times New Roman"/>
          <w:color w:val="833C0B" w:themeColor="accent2" w:themeShade="80"/>
          <w:sz w:val="22"/>
          <w:rPrChange w:id="153" w:author="tao huang" w:date="2018-10-25T22:36:00Z">
            <w:rPr>
              <w:rFonts w:cs="Times New Roman"/>
              <w:sz w:val="22"/>
            </w:rPr>
          </w:rPrChange>
        </w:rPr>
        <w:t xml:space="preserve"> overstock</w:t>
      </w:r>
      <w:r w:rsidRPr="004B0962">
        <w:rPr>
          <w:rFonts w:cs="Times New Roman"/>
          <w:noProof/>
          <w:color w:val="833C0B" w:themeColor="accent2" w:themeShade="80"/>
          <w:sz w:val="22"/>
          <w:rPrChange w:id="154" w:author="tao huang" w:date="2018-10-25T22:36:00Z">
            <w:rPr>
              <w:rFonts w:cs="Times New Roman"/>
              <w:noProof/>
              <w:sz w:val="22"/>
            </w:rPr>
          </w:rPrChange>
        </w:rPr>
        <w:t xml:space="preserve"> </w:t>
      </w:r>
      <w:r w:rsidRPr="004B0962">
        <w:rPr>
          <w:rFonts w:cs="Times New Roman"/>
          <w:color w:val="833C0B" w:themeColor="accent2" w:themeShade="80"/>
          <w:sz w:val="22"/>
          <w:rPrChange w:id="155" w:author="tao huang" w:date="2018-10-25T22:36:00Z">
            <w:rPr>
              <w:rFonts w:cs="Times New Roman"/>
              <w:sz w:val="22"/>
            </w:rPr>
          </w:rPrChange>
        </w:rPr>
        <w:fldChar w:fldCharType="begin"/>
      </w:r>
      <w:r w:rsidR="00380BD4" w:rsidRPr="004B0962">
        <w:rPr>
          <w:rFonts w:cs="Times New Roman"/>
          <w:color w:val="833C0B" w:themeColor="accent2" w:themeShade="80"/>
          <w:sz w:val="22"/>
          <w:rPrChange w:id="156" w:author="tao huang" w:date="2018-10-25T22:36:00Z">
            <w:rPr>
              <w:rFonts w:cs="Times New Roman"/>
              <w:sz w:val="22"/>
            </w:rPr>
          </w:rPrChange>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4B0962">
        <w:rPr>
          <w:rFonts w:cs="Times New Roman"/>
          <w:color w:val="833C0B" w:themeColor="accent2" w:themeShade="80"/>
          <w:sz w:val="22"/>
          <w:rPrChange w:id="157" w:author="tao huang" w:date="2018-10-25T22:36:00Z">
            <w:rPr>
              <w:rFonts w:cs="Times New Roman"/>
              <w:sz w:val="22"/>
            </w:rPr>
          </w:rPrChange>
        </w:rPr>
        <w:fldChar w:fldCharType="separate"/>
      </w:r>
      <w:r w:rsidR="00380BD4" w:rsidRPr="004B0962">
        <w:rPr>
          <w:rFonts w:cs="Times New Roman"/>
          <w:noProof/>
          <w:color w:val="833C0B" w:themeColor="accent2" w:themeShade="80"/>
          <w:sz w:val="22"/>
          <w:rPrChange w:id="158" w:author="tao huang" w:date="2018-10-25T22:36:00Z">
            <w:rPr>
              <w:rFonts w:cs="Times New Roman"/>
              <w:noProof/>
              <w:sz w:val="22"/>
            </w:rPr>
          </w:rPrChange>
        </w:rPr>
        <w:t>(OrderDynamics, 2015)</w:t>
      </w:r>
      <w:r w:rsidRPr="004B0962">
        <w:rPr>
          <w:rFonts w:cs="Times New Roman"/>
          <w:color w:val="833C0B" w:themeColor="accent2" w:themeShade="80"/>
          <w:sz w:val="22"/>
          <w:rPrChange w:id="159" w:author="tao huang" w:date="2018-10-25T22:36:00Z">
            <w:rPr>
              <w:rFonts w:cs="Times New Roman"/>
              <w:sz w:val="22"/>
            </w:rPr>
          </w:rPrChange>
        </w:rPr>
        <w:fldChar w:fldCharType="end"/>
      </w:r>
      <w:r w:rsidRPr="004B0962">
        <w:rPr>
          <w:rFonts w:cs="Times New Roman"/>
          <w:color w:val="833C0B" w:themeColor="accent2" w:themeShade="80"/>
          <w:sz w:val="22"/>
          <w:rPrChange w:id="160" w:author="tao huang" w:date="2018-10-25T22:36:00Z">
            <w:rPr>
              <w:rFonts w:cs="Times New Roman"/>
              <w:sz w:val="22"/>
            </w:rPr>
          </w:rPrChange>
        </w:rPr>
        <w:t>. One of the solutions to mitigate th</w:t>
      </w:r>
      <w:ins w:id="161" w:author="Didier Soopramanien" w:date="2018-10-23T10:25:00Z">
        <w:r w:rsidR="009C7013" w:rsidRPr="004B0962">
          <w:rPr>
            <w:rFonts w:cs="Times New Roman"/>
            <w:color w:val="833C0B" w:themeColor="accent2" w:themeShade="80"/>
            <w:sz w:val="22"/>
            <w:rPrChange w:id="162" w:author="tao huang" w:date="2018-10-25T22:36:00Z">
              <w:rPr>
                <w:rFonts w:cs="Times New Roman"/>
                <w:sz w:val="22"/>
              </w:rPr>
            </w:rPrChange>
          </w:rPr>
          <w:t>is</w:t>
        </w:r>
      </w:ins>
      <w:del w:id="163" w:author="Didier Soopramanien" w:date="2018-10-23T10:25:00Z">
        <w:r w:rsidRPr="004B0962" w:rsidDel="009C7013">
          <w:rPr>
            <w:rFonts w:cs="Times New Roman"/>
            <w:color w:val="833C0B" w:themeColor="accent2" w:themeShade="80"/>
            <w:sz w:val="22"/>
            <w:rPrChange w:id="164" w:author="tao huang" w:date="2018-10-25T22:36:00Z">
              <w:rPr>
                <w:rFonts w:cs="Times New Roman"/>
                <w:sz w:val="22"/>
              </w:rPr>
            </w:rPrChange>
          </w:rPr>
          <w:delText>e</w:delText>
        </w:r>
      </w:del>
      <w:r w:rsidRPr="004B0962">
        <w:rPr>
          <w:rFonts w:cs="Times New Roman"/>
          <w:color w:val="833C0B" w:themeColor="accent2" w:themeShade="80"/>
          <w:sz w:val="22"/>
          <w:rPrChange w:id="165" w:author="tao huang" w:date="2018-10-25T22:36:00Z">
            <w:rPr>
              <w:rFonts w:cs="Times New Roman"/>
              <w:sz w:val="22"/>
            </w:rPr>
          </w:rPrChange>
        </w:rPr>
        <w:t xml:space="preserve"> dilemma is to generate more accurate sales forecasts at </w:t>
      </w:r>
      <w:ins w:id="166" w:author="Didier Soopramanien" w:date="2018-10-23T10:25:00Z">
        <w:r w:rsidR="009C7013" w:rsidRPr="004B0962">
          <w:rPr>
            <w:rFonts w:cs="Times New Roman"/>
            <w:color w:val="833C0B" w:themeColor="accent2" w:themeShade="80"/>
            <w:sz w:val="22"/>
            <w:rPrChange w:id="167" w:author="tao huang" w:date="2018-10-25T22:36:00Z">
              <w:rPr>
                <w:rFonts w:cs="Times New Roman"/>
                <w:sz w:val="22"/>
              </w:rPr>
            </w:rPrChange>
          </w:rPr>
          <w:t xml:space="preserve">the </w:t>
        </w:r>
      </w:ins>
      <w:r w:rsidR="001D4156" w:rsidRPr="004B0962">
        <w:rPr>
          <w:rFonts w:cs="Times New Roman"/>
          <w:color w:val="833C0B" w:themeColor="accent2" w:themeShade="80"/>
          <w:sz w:val="22"/>
          <w:rPrChange w:id="168" w:author="tao huang" w:date="2018-10-25T22:36:00Z">
            <w:rPr>
              <w:rFonts w:cs="Times New Roman"/>
              <w:sz w:val="22"/>
            </w:rPr>
          </w:rPrChange>
        </w:rPr>
        <w:t>Stock Keeping Unit (</w:t>
      </w:r>
      <w:r w:rsidRPr="004B0962">
        <w:rPr>
          <w:rFonts w:cs="Times New Roman"/>
          <w:color w:val="833C0B" w:themeColor="accent2" w:themeShade="80"/>
          <w:sz w:val="22"/>
          <w:rPrChange w:id="169" w:author="tao huang" w:date="2018-10-25T22:36:00Z">
            <w:rPr>
              <w:rFonts w:cs="Times New Roman"/>
              <w:sz w:val="22"/>
            </w:rPr>
          </w:rPrChange>
        </w:rPr>
        <w:t>SKU</w:t>
      </w:r>
      <w:r w:rsidR="001D4156" w:rsidRPr="004B0962">
        <w:rPr>
          <w:rFonts w:cs="Times New Roman"/>
          <w:color w:val="833C0B" w:themeColor="accent2" w:themeShade="80"/>
          <w:sz w:val="22"/>
          <w:rPrChange w:id="170" w:author="tao huang" w:date="2018-10-25T22:36:00Z">
            <w:rPr>
              <w:rFonts w:cs="Times New Roman"/>
              <w:sz w:val="22"/>
            </w:rPr>
          </w:rPrChange>
        </w:rPr>
        <w:t>)</w:t>
      </w:r>
      <w:r w:rsidRPr="004B0962">
        <w:rPr>
          <w:rFonts w:cs="Times New Roman"/>
          <w:color w:val="833C0B" w:themeColor="accent2" w:themeShade="80"/>
          <w:sz w:val="22"/>
          <w:rPrChange w:id="171" w:author="tao huang" w:date="2018-10-25T22:36:00Z">
            <w:rPr>
              <w:rFonts w:cs="Times New Roman"/>
              <w:sz w:val="22"/>
            </w:rPr>
          </w:rPrChange>
        </w:rPr>
        <w:t xml:space="preserve"> level</w:t>
      </w:r>
      <w:del w:id="172" w:author="Didier Soopramanien" w:date="2018-10-23T10:25:00Z">
        <w:r w:rsidRPr="004B0962" w:rsidDel="009C7013">
          <w:rPr>
            <w:rFonts w:cs="Times New Roman"/>
            <w:color w:val="833C0B" w:themeColor="accent2" w:themeShade="80"/>
            <w:sz w:val="22"/>
            <w:rPrChange w:id="173" w:author="tao huang" w:date="2018-10-25T22:36:00Z">
              <w:rPr>
                <w:rFonts w:cs="Times New Roman"/>
                <w:sz w:val="22"/>
              </w:rPr>
            </w:rPrChange>
          </w:rPr>
          <w:delText>,</w:delText>
        </w:r>
      </w:del>
      <w:r w:rsidRPr="004B0962">
        <w:rPr>
          <w:rFonts w:cs="Times New Roman"/>
          <w:color w:val="833C0B" w:themeColor="accent2" w:themeShade="80"/>
          <w:sz w:val="22"/>
          <w:rPrChange w:id="174" w:author="tao huang" w:date="2018-10-25T22:36:00Z">
            <w:rPr>
              <w:rFonts w:cs="Times New Roman"/>
              <w:sz w:val="22"/>
            </w:rPr>
          </w:rPrChange>
        </w:rPr>
        <w:t xml:space="preserve"> which improves the effectiveness of the supply chain management by reducing the bullwhip effect and enabling the Just-In-Time delivery </w:t>
      </w:r>
      <w:r w:rsidRPr="004B0962">
        <w:rPr>
          <w:rFonts w:cs="Times New Roman"/>
          <w:color w:val="833C0B" w:themeColor="accent2" w:themeShade="80"/>
          <w:sz w:val="22"/>
          <w:rPrChange w:id="175" w:author="tao huang" w:date="2018-10-25T22:36:00Z">
            <w:rPr>
              <w:rFonts w:cs="Times New Roman"/>
              <w:sz w:val="22"/>
            </w:rPr>
          </w:rPrChange>
        </w:rPr>
        <w:fldChar w:fldCharType="begin"/>
      </w:r>
      <w:r w:rsidR="00380BD4" w:rsidRPr="004B0962">
        <w:rPr>
          <w:rFonts w:cs="Times New Roman"/>
          <w:color w:val="833C0B" w:themeColor="accent2" w:themeShade="80"/>
          <w:sz w:val="22"/>
          <w:rPrChange w:id="176" w:author="tao huang" w:date="2018-10-25T22:36:00Z">
            <w:rPr>
              <w:rFonts w:cs="Times New Roman"/>
              <w:sz w:val="22"/>
            </w:rPr>
          </w:rPrChange>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4B0962">
        <w:rPr>
          <w:rFonts w:cs="Times New Roman"/>
          <w:color w:val="833C0B" w:themeColor="accent2" w:themeShade="80"/>
          <w:sz w:val="22"/>
          <w:rPrChange w:id="177" w:author="tao huang" w:date="2018-10-25T22:36:00Z">
            <w:rPr>
              <w:rFonts w:cs="Times New Roman"/>
              <w:sz w:val="22"/>
            </w:rPr>
          </w:rPrChange>
        </w:rPr>
        <w:fldChar w:fldCharType="separate"/>
      </w:r>
      <w:r w:rsidR="00380BD4" w:rsidRPr="004B0962">
        <w:rPr>
          <w:rFonts w:cs="Times New Roman"/>
          <w:noProof/>
          <w:color w:val="833C0B" w:themeColor="accent2" w:themeShade="80"/>
          <w:sz w:val="22"/>
          <w:rPrChange w:id="178" w:author="tao huang" w:date="2018-10-25T22:36:00Z">
            <w:rPr>
              <w:rFonts w:cs="Times New Roman"/>
              <w:noProof/>
              <w:sz w:val="22"/>
            </w:rPr>
          </w:rPrChange>
        </w:rPr>
        <w:t>(Ouyang, 2007; Sodhi &amp; Tang, 2011)</w:t>
      </w:r>
      <w:r w:rsidRPr="004B0962">
        <w:rPr>
          <w:rFonts w:cs="Times New Roman"/>
          <w:color w:val="833C0B" w:themeColor="accent2" w:themeShade="80"/>
          <w:sz w:val="22"/>
          <w:rPrChange w:id="179" w:author="tao huang" w:date="2018-10-25T22:36:00Z">
            <w:rPr>
              <w:rFonts w:cs="Times New Roman"/>
              <w:sz w:val="22"/>
            </w:rPr>
          </w:rPrChange>
        </w:rPr>
        <w:fldChar w:fldCharType="end"/>
      </w:r>
      <w:r w:rsidRPr="004B0962">
        <w:rPr>
          <w:rFonts w:cs="Times New Roman"/>
          <w:color w:val="833C0B" w:themeColor="accent2" w:themeShade="80"/>
          <w:sz w:val="22"/>
          <w:rPrChange w:id="180" w:author="tao huang" w:date="2018-10-25T22:36:00Z">
            <w:rPr>
              <w:rFonts w:cs="Times New Roman"/>
              <w:sz w:val="22"/>
            </w:rPr>
          </w:rPrChange>
        </w:rPr>
        <w:t>.</w:t>
      </w:r>
    </w:p>
    <w:p w14:paraId="470FA3B3" w14:textId="77777777" w:rsidR="00971633" w:rsidRPr="004B0962" w:rsidRDefault="00971633" w:rsidP="00971633">
      <w:pPr>
        <w:shd w:val="clear" w:color="auto" w:fill="FFFFFF" w:themeFill="background1"/>
        <w:spacing w:after="0" w:line="360" w:lineRule="auto"/>
        <w:rPr>
          <w:rFonts w:cs="Times New Roman"/>
          <w:color w:val="833C0B" w:themeColor="accent2" w:themeShade="80"/>
          <w:sz w:val="22"/>
          <w:rPrChange w:id="181" w:author="tao huang" w:date="2018-10-25T22:36:00Z">
            <w:rPr>
              <w:rFonts w:cs="Times New Roman"/>
              <w:sz w:val="22"/>
            </w:rPr>
          </w:rPrChange>
        </w:rPr>
      </w:pPr>
    </w:p>
    <w:p w14:paraId="3E07EF7B" w14:textId="65C086E7" w:rsidR="00971633" w:rsidRPr="004B0962" w:rsidRDefault="00971633" w:rsidP="00971633">
      <w:pPr>
        <w:shd w:val="clear" w:color="auto" w:fill="FFFFFF" w:themeFill="background1"/>
        <w:spacing w:after="0" w:line="360" w:lineRule="auto"/>
        <w:rPr>
          <w:rFonts w:cs="Times New Roman"/>
          <w:color w:val="833C0B" w:themeColor="accent2" w:themeShade="80"/>
          <w:sz w:val="22"/>
          <w:rPrChange w:id="182" w:author="tao huang" w:date="2018-10-25T22:36:00Z">
            <w:rPr>
              <w:rFonts w:cs="Times New Roman"/>
              <w:sz w:val="22"/>
            </w:rPr>
          </w:rPrChange>
        </w:rPr>
      </w:pPr>
      <w:del w:id="183" w:author="tao huang" w:date="2018-10-25T22:16:00Z">
        <w:r w:rsidRPr="004B0962" w:rsidDel="007D16B2">
          <w:rPr>
            <w:rFonts w:cs="Times New Roman"/>
            <w:color w:val="833C0B" w:themeColor="accent2" w:themeShade="80"/>
            <w:sz w:val="22"/>
            <w:rPrChange w:id="184" w:author="tao huang" w:date="2018-10-25T22:36:00Z">
              <w:rPr>
                <w:rFonts w:cs="Times New Roman"/>
                <w:sz w:val="22"/>
              </w:rPr>
            </w:rPrChange>
          </w:rPr>
          <w:delText xml:space="preserve">In practice, many retailers generate </w:delText>
        </w:r>
        <w:r w:rsidR="003E31C9" w:rsidRPr="004B0962" w:rsidDel="007D16B2">
          <w:rPr>
            <w:rFonts w:cs="Times New Roman"/>
            <w:color w:val="833C0B" w:themeColor="accent2" w:themeShade="80"/>
            <w:sz w:val="22"/>
            <w:rPrChange w:id="185" w:author="tao huang" w:date="2018-10-25T22:36:00Z">
              <w:rPr>
                <w:rFonts w:cs="Times New Roman"/>
                <w:sz w:val="22"/>
              </w:rPr>
            </w:rPrChange>
          </w:rPr>
          <w:delText xml:space="preserve">sales </w:delText>
        </w:r>
        <w:r w:rsidRPr="004B0962" w:rsidDel="007D16B2">
          <w:rPr>
            <w:rFonts w:cs="Times New Roman"/>
            <w:color w:val="833C0B" w:themeColor="accent2" w:themeShade="80"/>
            <w:sz w:val="22"/>
            <w:rPrChange w:id="186" w:author="tao huang" w:date="2018-10-25T22:36:00Z">
              <w:rPr>
                <w:rFonts w:cs="Times New Roman"/>
                <w:sz w:val="22"/>
              </w:rPr>
            </w:rPrChange>
          </w:rPr>
          <w:delText xml:space="preserve">forecasts at </w:delText>
        </w:r>
      </w:del>
      <w:ins w:id="187" w:author="Didier Soopramanien" w:date="2018-10-23T10:25:00Z">
        <w:del w:id="188" w:author="tao huang" w:date="2018-10-25T22:16:00Z">
          <w:r w:rsidR="00D9338F" w:rsidRPr="004B0962" w:rsidDel="007D16B2">
            <w:rPr>
              <w:rFonts w:cs="Times New Roman"/>
              <w:color w:val="833C0B" w:themeColor="accent2" w:themeShade="80"/>
              <w:sz w:val="22"/>
              <w:rPrChange w:id="189" w:author="tao huang" w:date="2018-10-25T22:36:00Z">
                <w:rPr>
                  <w:rFonts w:cs="Times New Roman"/>
                  <w:sz w:val="22"/>
                </w:rPr>
              </w:rPrChange>
            </w:rPr>
            <w:delText xml:space="preserve">the </w:delText>
          </w:r>
        </w:del>
      </w:ins>
      <w:del w:id="190" w:author="tao huang" w:date="2018-10-25T22:16:00Z">
        <w:r w:rsidRPr="004B0962" w:rsidDel="007D16B2">
          <w:rPr>
            <w:rFonts w:cs="Times New Roman"/>
            <w:color w:val="833C0B" w:themeColor="accent2" w:themeShade="80"/>
            <w:sz w:val="22"/>
            <w:rPrChange w:id="191" w:author="tao huang" w:date="2018-10-25T22:36:00Z">
              <w:rPr>
                <w:rFonts w:cs="Times New Roman"/>
                <w:sz w:val="22"/>
              </w:rPr>
            </w:rPrChange>
          </w:rPr>
          <w:delText>SKU level using a two-stage ‘</w:delText>
        </w:r>
      </w:del>
      <w:del w:id="192" w:author="tao huang" w:date="2018-10-25T22:10:00Z">
        <w:r w:rsidRPr="004B0962" w:rsidDel="007D16B2">
          <w:rPr>
            <w:rFonts w:cs="Times New Roman"/>
            <w:color w:val="833C0B" w:themeColor="accent2" w:themeShade="80"/>
            <w:sz w:val="22"/>
            <w:rPrChange w:id="193" w:author="tao huang" w:date="2018-10-25T22:36:00Z">
              <w:rPr>
                <w:rFonts w:cs="Times New Roman"/>
                <w:sz w:val="22"/>
              </w:rPr>
            </w:rPrChange>
          </w:rPr>
          <w:delText>b</w:delText>
        </w:r>
      </w:del>
      <w:del w:id="194" w:author="tao huang" w:date="2018-10-25T22:16:00Z">
        <w:r w:rsidRPr="004B0962" w:rsidDel="007D16B2">
          <w:rPr>
            <w:rFonts w:cs="Times New Roman"/>
            <w:color w:val="833C0B" w:themeColor="accent2" w:themeShade="80"/>
            <w:sz w:val="22"/>
            <w:rPrChange w:id="195" w:author="tao huang" w:date="2018-10-25T22:36:00Z">
              <w:rPr>
                <w:rFonts w:cs="Times New Roman"/>
                <w:sz w:val="22"/>
              </w:rPr>
            </w:rPrChange>
          </w:rPr>
          <w:delText>ase-lift’ approach. The</w:delText>
        </w:r>
        <w:r w:rsidR="003E31C9" w:rsidRPr="004B0962" w:rsidDel="007D16B2">
          <w:rPr>
            <w:rFonts w:cs="Times New Roman"/>
            <w:color w:val="833C0B" w:themeColor="accent2" w:themeShade="80"/>
            <w:sz w:val="22"/>
            <w:rPrChange w:id="196" w:author="tao huang" w:date="2018-10-25T22:36:00Z">
              <w:rPr>
                <w:rFonts w:cs="Times New Roman"/>
                <w:sz w:val="22"/>
              </w:rPr>
            </w:rPrChange>
          </w:rPr>
          <w:delText>y generate the</w:delText>
        </w:r>
        <w:r w:rsidRPr="004B0962" w:rsidDel="007D16B2">
          <w:rPr>
            <w:rFonts w:cs="Times New Roman"/>
            <w:color w:val="833C0B" w:themeColor="accent2" w:themeShade="80"/>
            <w:sz w:val="22"/>
            <w:rPrChange w:id="197" w:author="tao huang" w:date="2018-10-25T22:36:00Z">
              <w:rPr>
                <w:rFonts w:cs="Times New Roman"/>
                <w:sz w:val="22"/>
              </w:rPr>
            </w:rPrChange>
          </w:rPr>
          <w:delText xml:space="preserve"> ‘base’ forecasts</w:delText>
        </w:r>
        <w:r w:rsidR="003E31C9" w:rsidRPr="004B0962" w:rsidDel="007D16B2">
          <w:rPr>
            <w:rFonts w:cs="Times New Roman"/>
            <w:color w:val="833C0B" w:themeColor="accent2" w:themeShade="80"/>
            <w:sz w:val="22"/>
            <w:rPrChange w:id="198" w:author="tao huang" w:date="2018-10-25T22:36:00Z">
              <w:rPr>
                <w:rFonts w:cs="Times New Roman"/>
                <w:sz w:val="22"/>
              </w:rPr>
            </w:rPrChange>
          </w:rPr>
          <w:delText xml:space="preserve"> for </w:delText>
        </w:r>
        <w:r w:rsidR="008273E0" w:rsidRPr="004B0962" w:rsidDel="007D16B2">
          <w:rPr>
            <w:rFonts w:cs="Times New Roman"/>
            <w:color w:val="833C0B" w:themeColor="accent2" w:themeShade="80"/>
            <w:sz w:val="22"/>
            <w:rPrChange w:id="199" w:author="tao huang" w:date="2018-10-25T22:36:00Z">
              <w:rPr>
                <w:rFonts w:cs="Times New Roman"/>
                <w:sz w:val="22"/>
              </w:rPr>
            </w:rPrChange>
          </w:rPr>
          <w:delText xml:space="preserve">the </w:delText>
        </w:r>
        <w:r w:rsidR="003E31C9" w:rsidRPr="004B0962" w:rsidDel="007D16B2">
          <w:rPr>
            <w:rFonts w:cs="Times New Roman"/>
            <w:color w:val="833C0B" w:themeColor="accent2" w:themeShade="80"/>
            <w:sz w:val="22"/>
            <w:rPrChange w:id="200" w:author="tao huang" w:date="2018-10-25T22:36:00Z">
              <w:rPr>
                <w:rFonts w:cs="Times New Roman"/>
                <w:sz w:val="22"/>
              </w:rPr>
            </w:rPrChange>
          </w:rPr>
          <w:delText xml:space="preserve">periods </w:delText>
        </w:r>
        <w:r w:rsidR="008273E0" w:rsidRPr="004B0962" w:rsidDel="007D16B2">
          <w:rPr>
            <w:rFonts w:cs="Times New Roman"/>
            <w:color w:val="833C0B" w:themeColor="accent2" w:themeShade="80"/>
            <w:sz w:val="22"/>
            <w:rPrChange w:id="201" w:author="tao huang" w:date="2018-10-25T22:36:00Z">
              <w:rPr>
                <w:rFonts w:cs="Times New Roman"/>
                <w:sz w:val="22"/>
              </w:rPr>
            </w:rPrChange>
          </w:rPr>
          <w:delText xml:space="preserve">when the focal product is not being promoted, </w:delText>
        </w:r>
        <w:r w:rsidRPr="004B0962" w:rsidDel="007D16B2">
          <w:rPr>
            <w:rFonts w:cs="Times New Roman"/>
            <w:color w:val="833C0B" w:themeColor="accent2" w:themeShade="80"/>
            <w:sz w:val="22"/>
            <w:rPrChange w:id="202" w:author="tao huang" w:date="2018-10-25T22:36:00Z">
              <w:rPr>
                <w:rFonts w:cs="Times New Roman"/>
                <w:sz w:val="22"/>
              </w:rPr>
            </w:rPrChange>
          </w:rPr>
          <w:delText>using simple univariate models</w:delText>
        </w:r>
        <w:r w:rsidR="008273E0" w:rsidRPr="004B0962" w:rsidDel="007D16B2">
          <w:rPr>
            <w:rFonts w:cs="Times New Roman"/>
            <w:color w:val="833C0B" w:themeColor="accent2" w:themeShade="80"/>
            <w:sz w:val="22"/>
            <w:rPrChange w:id="203" w:author="tao huang" w:date="2018-10-25T22:36:00Z">
              <w:rPr>
                <w:rFonts w:cs="Times New Roman"/>
                <w:sz w:val="22"/>
              </w:rPr>
            </w:rPrChange>
          </w:rPr>
          <w:delText>. T</w:delText>
        </w:r>
        <w:r w:rsidR="003E31C9" w:rsidRPr="004B0962" w:rsidDel="007D16B2">
          <w:rPr>
            <w:rFonts w:cs="Times New Roman"/>
            <w:color w:val="833C0B" w:themeColor="accent2" w:themeShade="80"/>
            <w:sz w:val="22"/>
            <w:rPrChange w:id="204" w:author="tao huang" w:date="2018-10-25T22:36:00Z">
              <w:rPr>
                <w:rFonts w:cs="Times New Roman"/>
                <w:sz w:val="22"/>
              </w:rPr>
            </w:rPrChange>
          </w:rPr>
          <w:delText xml:space="preserve">hey </w:delText>
        </w:r>
        <w:r w:rsidR="008273E0" w:rsidRPr="004B0962" w:rsidDel="007D16B2">
          <w:rPr>
            <w:rFonts w:cs="Times New Roman"/>
            <w:color w:val="833C0B" w:themeColor="accent2" w:themeShade="80"/>
            <w:sz w:val="22"/>
            <w:rPrChange w:id="205" w:author="tao huang" w:date="2018-10-25T22:36:00Z">
              <w:rPr>
                <w:rFonts w:cs="Times New Roman"/>
                <w:sz w:val="22"/>
              </w:rPr>
            </w:rPrChange>
          </w:rPr>
          <w:delText>add the ‘lift’ effect to the ‘base’ forecasts when the focal product is being promoted. The ‘lift’</w:delText>
        </w:r>
      </w:del>
      <w:ins w:id="206" w:author="Didier Soopramanien" w:date="2018-10-23T10:30:00Z">
        <w:del w:id="207" w:author="tao huang" w:date="2018-10-25T22:16:00Z">
          <w:r w:rsidR="00AA518A" w:rsidRPr="004B0962" w:rsidDel="007D16B2">
            <w:rPr>
              <w:rFonts w:cs="Times New Roman"/>
              <w:color w:val="833C0B" w:themeColor="accent2" w:themeShade="80"/>
              <w:sz w:val="22"/>
              <w:rPrChange w:id="208" w:author="tao huang" w:date="2018-10-25T22:36:00Z">
                <w:rPr>
                  <w:rFonts w:cs="Times New Roman"/>
                  <w:sz w:val="22"/>
                </w:rPr>
              </w:rPrChange>
            </w:rPr>
            <w:delText xml:space="preserve"> is </w:delText>
          </w:r>
        </w:del>
      </w:ins>
      <w:del w:id="209" w:author="tao huang" w:date="2018-10-25T22:16:00Z">
        <w:r w:rsidR="008273E0" w:rsidRPr="004B0962" w:rsidDel="007D16B2">
          <w:rPr>
            <w:rFonts w:cs="Times New Roman"/>
            <w:color w:val="833C0B" w:themeColor="accent2" w:themeShade="80"/>
            <w:sz w:val="22"/>
            <w:rPrChange w:id="210" w:author="tao huang" w:date="2018-10-25T22:36:00Z">
              <w:rPr>
                <w:rFonts w:cs="Times New Roman"/>
                <w:sz w:val="22"/>
              </w:rPr>
            </w:rPrChange>
          </w:rPr>
          <w:delText xml:space="preserve"> effect</w:delText>
        </w:r>
      </w:del>
      <w:ins w:id="211" w:author="Didier Soopramanien" w:date="2018-10-23T10:30:00Z">
        <w:del w:id="212" w:author="tao huang" w:date="2018-10-25T22:16:00Z">
          <w:r w:rsidR="00AA518A" w:rsidRPr="004B0962" w:rsidDel="007D16B2">
            <w:rPr>
              <w:rFonts w:cs="Times New Roman"/>
              <w:color w:val="833C0B" w:themeColor="accent2" w:themeShade="80"/>
              <w:sz w:val="22"/>
              <w:rPrChange w:id="213" w:author="tao huang" w:date="2018-10-25T22:36:00Z">
                <w:rPr>
                  <w:rFonts w:cs="Times New Roman"/>
                  <w:sz w:val="22"/>
                </w:rPr>
              </w:rPrChange>
            </w:rPr>
            <w:delText xml:space="preserve">effectively to account for </w:delText>
          </w:r>
        </w:del>
      </w:ins>
      <w:del w:id="214" w:author="tao huang" w:date="2018-10-25T22:16:00Z">
        <w:r w:rsidR="008273E0" w:rsidRPr="004B0962" w:rsidDel="007D16B2">
          <w:rPr>
            <w:rFonts w:cs="Times New Roman"/>
            <w:color w:val="833C0B" w:themeColor="accent2" w:themeShade="80"/>
            <w:sz w:val="22"/>
            <w:rPrChange w:id="215" w:author="tao huang" w:date="2018-10-25T22:36:00Z">
              <w:rPr>
                <w:rFonts w:cs="Times New Roman"/>
                <w:sz w:val="22"/>
              </w:rPr>
            </w:rPrChange>
          </w:rPr>
          <w:delText xml:space="preserve"> is caused by</w:delText>
        </w:r>
      </w:del>
      <w:ins w:id="216" w:author="Didier Soopramanien" w:date="2018-10-23T10:30:00Z">
        <w:del w:id="217" w:author="tao huang" w:date="2018-10-25T22:16:00Z">
          <w:r w:rsidR="00AA518A" w:rsidRPr="004B0962" w:rsidDel="007D16B2">
            <w:rPr>
              <w:rFonts w:cs="Times New Roman"/>
              <w:color w:val="833C0B" w:themeColor="accent2" w:themeShade="80"/>
              <w:sz w:val="22"/>
              <w:rPrChange w:id="218" w:author="tao huang" w:date="2018-10-25T22:36:00Z">
                <w:rPr>
                  <w:rFonts w:cs="Times New Roman"/>
                  <w:sz w:val="22"/>
                </w:rPr>
              </w:rPrChange>
            </w:rPr>
            <w:delText xml:space="preserve">the impact of </w:delText>
          </w:r>
        </w:del>
      </w:ins>
      <w:del w:id="219" w:author="tao huang" w:date="2018-10-25T22:16:00Z">
        <w:r w:rsidR="008273E0" w:rsidRPr="004B0962" w:rsidDel="007D16B2">
          <w:rPr>
            <w:rFonts w:cs="Times New Roman"/>
            <w:color w:val="833C0B" w:themeColor="accent2" w:themeShade="80"/>
            <w:sz w:val="22"/>
            <w:rPrChange w:id="220" w:author="tao huang" w:date="2018-10-25T22:36:00Z">
              <w:rPr>
                <w:rFonts w:cs="Times New Roman"/>
                <w:sz w:val="22"/>
              </w:rPr>
            </w:rPrChange>
          </w:rPr>
          <w:delText xml:space="preserve"> marketing activities such as promotions, and </w:delText>
        </w:r>
        <w:r w:rsidR="00C25ED5" w:rsidRPr="004B0962" w:rsidDel="007D16B2">
          <w:rPr>
            <w:rFonts w:cs="Times New Roman"/>
            <w:color w:val="833C0B" w:themeColor="accent2" w:themeShade="80"/>
            <w:sz w:val="22"/>
            <w:rPrChange w:id="221" w:author="tao huang" w:date="2018-10-25T22:36:00Z">
              <w:rPr>
                <w:rFonts w:cs="Times New Roman"/>
                <w:sz w:val="22"/>
              </w:rPr>
            </w:rPrChange>
          </w:rPr>
          <w:delText>usually estimated</w:delText>
        </w:r>
        <w:r w:rsidRPr="004B0962" w:rsidDel="007D16B2">
          <w:rPr>
            <w:rFonts w:cs="Times New Roman"/>
            <w:color w:val="833C0B" w:themeColor="accent2" w:themeShade="80"/>
            <w:sz w:val="22"/>
            <w:rPrChange w:id="222" w:author="tao huang" w:date="2018-10-25T22:36:00Z">
              <w:rPr>
                <w:rFonts w:cs="Times New Roman"/>
                <w:sz w:val="22"/>
              </w:rPr>
            </w:rPrChange>
          </w:rPr>
          <w:delText xml:space="preserve"> by the brand/category manager</w:delText>
        </w:r>
        <w:r w:rsidR="00C25ED5" w:rsidRPr="004B0962" w:rsidDel="007D16B2">
          <w:rPr>
            <w:rFonts w:cs="Times New Roman"/>
            <w:color w:val="833C0B" w:themeColor="accent2" w:themeShade="80"/>
            <w:sz w:val="22"/>
            <w:rPrChange w:id="223" w:author="tao huang" w:date="2018-10-25T22:36:00Z">
              <w:rPr>
                <w:rFonts w:cs="Times New Roman"/>
                <w:sz w:val="22"/>
              </w:rPr>
            </w:rPrChange>
          </w:rPr>
          <w:delText>s</w:delText>
        </w:r>
        <w:r w:rsidRPr="004B0962" w:rsidDel="007D16B2">
          <w:rPr>
            <w:rFonts w:cs="Times New Roman"/>
            <w:color w:val="833C0B" w:themeColor="accent2" w:themeShade="80"/>
            <w:sz w:val="22"/>
            <w:rPrChange w:id="224" w:author="tao huang" w:date="2018-10-25T22:36:00Z">
              <w:rPr>
                <w:rFonts w:cs="Times New Roman"/>
                <w:sz w:val="22"/>
              </w:rPr>
            </w:rPrChange>
          </w:rPr>
          <w:delText xml:space="preserve"> based on </w:delText>
        </w:r>
        <w:r w:rsidR="00C25ED5" w:rsidRPr="004B0962" w:rsidDel="007D16B2">
          <w:rPr>
            <w:rFonts w:cs="Times New Roman"/>
            <w:color w:val="833C0B" w:themeColor="accent2" w:themeShade="80"/>
            <w:sz w:val="22"/>
            <w:rPrChange w:id="225" w:author="tao huang" w:date="2018-10-25T22:36:00Z">
              <w:rPr>
                <w:rFonts w:cs="Times New Roman"/>
                <w:sz w:val="22"/>
              </w:rPr>
            </w:rPrChange>
          </w:rPr>
          <w:delText>their</w:delText>
        </w:r>
        <w:r w:rsidRPr="004B0962" w:rsidDel="007D16B2">
          <w:rPr>
            <w:rFonts w:cs="Times New Roman"/>
            <w:color w:val="833C0B" w:themeColor="accent2" w:themeShade="80"/>
            <w:sz w:val="22"/>
            <w:rPrChange w:id="226" w:author="tao huang" w:date="2018-10-25T22:36:00Z">
              <w:rPr>
                <w:rFonts w:cs="Times New Roman"/>
                <w:sz w:val="22"/>
              </w:rPr>
            </w:rPrChange>
          </w:rPr>
          <w:delText xml:space="preserve"> experience. </w:delText>
        </w:r>
        <w:r w:rsidR="008839D7" w:rsidRPr="004B0962" w:rsidDel="007D16B2">
          <w:rPr>
            <w:rFonts w:cs="Times New Roman"/>
            <w:color w:val="833C0B" w:themeColor="accent2" w:themeShade="80"/>
            <w:sz w:val="22"/>
            <w:rPrChange w:id="227" w:author="tao huang" w:date="2018-10-25T22:36:00Z">
              <w:rPr>
                <w:rFonts w:cs="Times New Roman"/>
                <w:sz w:val="22"/>
              </w:rPr>
            </w:rPrChange>
          </w:rPr>
          <w:delText>In the retailer context</w:delText>
        </w:r>
        <w:r w:rsidRPr="004B0962" w:rsidDel="007D16B2">
          <w:rPr>
            <w:rFonts w:cs="Times New Roman"/>
            <w:color w:val="833C0B" w:themeColor="accent2" w:themeShade="80"/>
            <w:sz w:val="22"/>
            <w:rPrChange w:id="228" w:author="tao huang" w:date="2018-10-25T22:36:00Z">
              <w:rPr>
                <w:rFonts w:cs="Times New Roman"/>
                <w:sz w:val="22"/>
              </w:rPr>
            </w:rPrChange>
          </w:rPr>
          <w:delText xml:space="preserve">, </w:delText>
        </w:r>
        <w:r w:rsidR="00322431" w:rsidRPr="004B0962" w:rsidDel="007D16B2">
          <w:rPr>
            <w:rFonts w:cs="Times New Roman"/>
            <w:color w:val="833C0B" w:themeColor="accent2" w:themeShade="80"/>
            <w:sz w:val="22"/>
            <w:rPrChange w:id="229" w:author="tao huang" w:date="2018-10-25T22:36:00Z">
              <w:rPr>
                <w:rFonts w:cs="Times New Roman"/>
                <w:sz w:val="22"/>
              </w:rPr>
            </w:rPrChange>
          </w:rPr>
          <w:delText xml:space="preserve">a </w:delText>
        </w:r>
        <w:r w:rsidR="006A7046" w:rsidRPr="004B0962" w:rsidDel="007D16B2">
          <w:rPr>
            <w:rFonts w:cs="Times New Roman"/>
            <w:color w:val="833C0B" w:themeColor="accent2" w:themeShade="80"/>
            <w:sz w:val="22"/>
            <w:rPrChange w:id="230" w:author="tao huang" w:date="2018-10-25T22:36:00Z">
              <w:rPr>
                <w:rFonts w:cs="Times New Roman"/>
                <w:sz w:val="22"/>
              </w:rPr>
            </w:rPrChange>
          </w:rPr>
          <w:delText>number</w:delText>
        </w:r>
        <w:r w:rsidR="00322431" w:rsidRPr="004B0962" w:rsidDel="007D16B2">
          <w:rPr>
            <w:rFonts w:cs="Times New Roman"/>
            <w:color w:val="833C0B" w:themeColor="accent2" w:themeShade="80"/>
            <w:sz w:val="22"/>
            <w:rPrChange w:id="231" w:author="tao huang" w:date="2018-10-25T22:36:00Z">
              <w:rPr>
                <w:rFonts w:cs="Times New Roman"/>
                <w:sz w:val="22"/>
              </w:rPr>
            </w:rPrChange>
          </w:rPr>
          <w:delText xml:space="preserve"> of</w:delText>
        </w:r>
      </w:del>
      <w:ins w:id="232" w:author="Didier Soopramanien" w:date="2018-10-23T10:30:00Z">
        <w:del w:id="233" w:author="tao huang" w:date="2018-10-25T22:16:00Z">
          <w:r w:rsidR="009C44F4" w:rsidRPr="004B0962" w:rsidDel="007D16B2">
            <w:rPr>
              <w:rFonts w:cs="Times New Roman"/>
              <w:color w:val="833C0B" w:themeColor="accent2" w:themeShade="80"/>
              <w:sz w:val="22"/>
              <w:rPrChange w:id="234" w:author="tao huang" w:date="2018-10-25T22:36:00Z">
                <w:rPr>
                  <w:rFonts w:cs="Times New Roman"/>
                  <w:sz w:val="22"/>
                </w:rPr>
              </w:rPrChange>
            </w:rPr>
            <w:delText>previous</w:delText>
          </w:r>
        </w:del>
      </w:ins>
      <w:del w:id="235" w:author="tao huang" w:date="2018-10-25T22:16:00Z">
        <w:r w:rsidRPr="004B0962" w:rsidDel="007D16B2">
          <w:rPr>
            <w:rFonts w:cs="Times New Roman"/>
            <w:color w:val="833C0B" w:themeColor="accent2" w:themeShade="80"/>
            <w:sz w:val="22"/>
            <w:rPrChange w:id="236" w:author="tao huang" w:date="2018-10-25T22:36:00Z">
              <w:rPr>
                <w:rFonts w:cs="Times New Roman"/>
                <w:sz w:val="22"/>
              </w:rPr>
            </w:rPrChange>
          </w:rPr>
          <w:delText xml:space="preserve"> studies ha</w:delText>
        </w:r>
        <w:r w:rsidR="00322431" w:rsidRPr="004B0962" w:rsidDel="007D16B2">
          <w:rPr>
            <w:rFonts w:cs="Times New Roman"/>
            <w:color w:val="833C0B" w:themeColor="accent2" w:themeShade="80"/>
            <w:sz w:val="22"/>
            <w:rPrChange w:id="237" w:author="tao huang" w:date="2018-10-25T22:36:00Z">
              <w:rPr>
                <w:rFonts w:cs="Times New Roman"/>
                <w:sz w:val="22"/>
              </w:rPr>
            </w:rPrChange>
          </w:rPr>
          <w:delText>s</w:delText>
        </w:r>
      </w:del>
      <w:ins w:id="238" w:author="Didier Soopramanien" w:date="2018-10-23T10:30:00Z">
        <w:del w:id="239" w:author="tao huang" w:date="2018-10-25T22:16:00Z">
          <w:r w:rsidR="009C44F4" w:rsidRPr="004B0962" w:rsidDel="007D16B2">
            <w:rPr>
              <w:rFonts w:cs="Times New Roman"/>
              <w:color w:val="833C0B" w:themeColor="accent2" w:themeShade="80"/>
              <w:sz w:val="22"/>
              <w:rPrChange w:id="240" w:author="tao huang" w:date="2018-10-25T22:36:00Z">
                <w:rPr>
                  <w:rFonts w:cs="Times New Roman"/>
                  <w:sz w:val="22"/>
                </w:rPr>
              </w:rPrChange>
            </w:rPr>
            <w:delText>ve</w:delText>
          </w:r>
        </w:del>
      </w:ins>
      <w:del w:id="241" w:author="tao huang" w:date="2018-10-25T22:16:00Z">
        <w:r w:rsidRPr="004B0962" w:rsidDel="007D16B2">
          <w:rPr>
            <w:rFonts w:cs="Times New Roman"/>
            <w:color w:val="833C0B" w:themeColor="accent2" w:themeShade="80"/>
            <w:sz w:val="22"/>
            <w:rPrChange w:id="242" w:author="tao huang" w:date="2018-10-25T22:36:00Z">
              <w:rPr>
                <w:rFonts w:cs="Times New Roman"/>
                <w:sz w:val="22"/>
              </w:rPr>
            </w:rPrChange>
          </w:rPr>
          <w:delText xml:space="preserve"> proposed </w:delText>
        </w:r>
        <w:r w:rsidR="00C25ED5" w:rsidRPr="004B0962" w:rsidDel="007D16B2">
          <w:rPr>
            <w:rFonts w:cs="Times New Roman"/>
            <w:color w:val="833C0B" w:themeColor="accent2" w:themeShade="80"/>
            <w:sz w:val="22"/>
            <w:rPrChange w:id="243" w:author="tao huang" w:date="2018-10-25T22:36:00Z">
              <w:rPr>
                <w:rFonts w:cs="Times New Roman"/>
                <w:sz w:val="22"/>
              </w:rPr>
            </w:rPrChange>
          </w:rPr>
          <w:delText xml:space="preserve">various </w:delText>
        </w:r>
        <w:r w:rsidRPr="004B0962" w:rsidDel="007D16B2">
          <w:rPr>
            <w:rFonts w:cs="Times New Roman"/>
            <w:color w:val="833C0B" w:themeColor="accent2" w:themeShade="80"/>
            <w:sz w:val="22"/>
            <w:rPrChange w:id="244" w:author="tao huang" w:date="2018-10-25T22:36:00Z">
              <w:rPr>
                <w:rFonts w:cs="Times New Roman"/>
                <w:sz w:val="22"/>
              </w:rPr>
            </w:rPrChange>
          </w:rPr>
          <w:delText xml:space="preserve">procedures to help managers improve the </w:delText>
        </w:r>
        <w:r w:rsidR="00322431" w:rsidRPr="004B0962" w:rsidDel="007D16B2">
          <w:rPr>
            <w:rFonts w:cs="Times New Roman"/>
            <w:color w:val="833C0B" w:themeColor="accent2" w:themeShade="80"/>
            <w:sz w:val="22"/>
            <w:rPrChange w:id="245" w:author="tao huang" w:date="2018-10-25T22:36:00Z">
              <w:rPr>
                <w:rFonts w:cs="Times New Roman"/>
                <w:sz w:val="22"/>
              </w:rPr>
            </w:rPrChange>
          </w:rPr>
          <w:delText>accuracy</w:delText>
        </w:r>
        <w:r w:rsidRPr="004B0962" w:rsidDel="007D16B2">
          <w:rPr>
            <w:rFonts w:cs="Times New Roman"/>
            <w:color w:val="833C0B" w:themeColor="accent2" w:themeShade="80"/>
            <w:sz w:val="22"/>
            <w:rPrChange w:id="246" w:author="tao huang" w:date="2018-10-25T22:36:00Z">
              <w:rPr>
                <w:rFonts w:cs="Times New Roman"/>
                <w:sz w:val="22"/>
              </w:rPr>
            </w:rPrChange>
          </w:rPr>
          <w:delText xml:space="preserve"> of their j</w:delText>
        </w:r>
        <w:r w:rsidRPr="004B0962" w:rsidDel="007D16B2">
          <w:rPr>
            <w:rFonts w:cs="Times New Roman"/>
            <w:noProof/>
            <w:color w:val="833C0B" w:themeColor="accent2" w:themeShade="80"/>
            <w:sz w:val="22"/>
            <w:rPrChange w:id="247" w:author="tao huang" w:date="2018-10-25T22:36:00Z">
              <w:rPr>
                <w:rFonts w:cs="Times New Roman"/>
                <w:noProof/>
                <w:sz w:val="22"/>
              </w:rPr>
            </w:rPrChange>
          </w:rPr>
          <w:delText>udgments</w:delText>
        </w:r>
        <w:r w:rsidRPr="004B0962" w:rsidDel="007D16B2">
          <w:rPr>
            <w:rFonts w:cs="Times New Roman"/>
            <w:color w:val="833C0B" w:themeColor="accent2" w:themeShade="80"/>
            <w:sz w:val="22"/>
            <w:rPrChange w:id="248" w:author="tao huang" w:date="2018-10-25T22:36:00Z">
              <w:rPr>
                <w:rFonts w:cs="Times New Roman"/>
                <w:sz w:val="22"/>
              </w:rPr>
            </w:rPrChange>
          </w:rPr>
          <w:delText xml:space="preserve"> </w:delText>
        </w:r>
        <w:r w:rsidRPr="004B0962" w:rsidDel="007D16B2">
          <w:rPr>
            <w:rFonts w:cs="Times New Roman"/>
            <w:color w:val="833C0B" w:themeColor="accent2" w:themeShade="80"/>
            <w:sz w:val="22"/>
            <w:rPrChange w:id="249" w:author="tao huang" w:date="2018-10-25T22:36:00Z">
              <w:rPr>
                <w:rFonts w:cs="Times New Roman"/>
                <w:sz w:val="22"/>
              </w:rPr>
            </w:rPrChange>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380BD4" w:rsidRPr="004B0962" w:rsidDel="007D16B2">
          <w:rPr>
            <w:rFonts w:cs="Times New Roman"/>
            <w:color w:val="833C0B" w:themeColor="accent2" w:themeShade="80"/>
            <w:sz w:val="22"/>
            <w:rPrChange w:id="250" w:author="tao huang" w:date="2018-10-25T22:36:00Z">
              <w:rPr>
                <w:rFonts w:cs="Times New Roman"/>
                <w:sz w:val="22"/>
              </w:rPr>
            </w:rPrChange>
          </w:rPr>
          <w:delInstrText xml:space="preserve"> ADDIN EN.CITE </w:delInstrText>
        </w:r>
        <w:r w:rsidR="00380BD4" w:rsidRPr="004B0962" w:rsidDel="007D16B2">
          <w:rPr>
            <w:rFonts w:cs="Times New Roman"/>
            <w:color w:val="833C0B" w:themeColor="accent2" w:themeShade="80"/>
            <w:sz w:val="22"/>
            <w:rPrChange w:id="251" w:author="tao huang" w:date="2018-10-25T22:36:00Z">
              <w:rPr>
                <w:rFonts w:cs="Times New Roman"/>
                <w:sz w:val="22"/>
              </w:rPr>
            </w:rPrChange>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380BD4" w:rsidRPr="004B0962" w:rsidDel="007D16B2">
          <w:rPr>
            <w:rFonts w:cs="Times New Roman"/>
            <w:color w:val="833C0B" w:themeColor="accent2" w:themeShade="80"/>
            <w:sz w:val="22"/>
            <w:rPrChange w:id="252" w:author="tao huang" w:date="2018-10-25T22:36:00Z">
              <w:rPr>
                <w:rFonts w:cs="Times New Roman"/>
                <w:sz w:val="22"/>
              </w:rPr>
            </w:rPrChange>
          </w:rPr>
          <w:delInstrText xml:space="preserve"> ADDIN EN.CITE.DATA </w:delInstrText>
        </w:r>
        <w:r w:rsidR="00380BD4" w:rsidRPr="004B0962" w:rsidDel="007D16B2">
          <w:rPr>
            <w:rFonts w:cs="Times New Roman"/>
            <w:color w:val="833C0B" w:themeColor="accent2" w:themeShade="80"/>
            <w:sz w:val="22"/>
            <w:rPrChange w:id="253" w:author="tao huang" w:date="2018-10-25T22:36:00Z">
              <w:rPr>
                <w:rFonts w:cs="Times New Roman"/>
                <w:color w:val="833C0B" w:themeColor="accent2" w:themeShade="80"/>
                <w:sz w:val="22"/>
              </w:rPr>
            </w:rPrChange>
          </w:rPr>
        </w:r>
        <w:r w:rsidR="00380BD4" w:rsidRPr="004B0962" w:rsidDel="007D16B2">
          <w:rPr>
            <w:rFonts w:cs="Times New Roman"/>
            <w:color w:val="833C0B" w:themeColor="accent2" w:themeShade="80"/>
            <w:sz w:val="22"/>
            <w:rPrChange w:id="254" w:author="tao huang" w:date="2018-10-25T22:36:00Z">
              <w:rPr>
                <w:rFonts w:cs="Times New Roman"/>
                <w:sz w:val="22"/>
              </w:rPr>
            </w:rPrChange>
          </w:rPr>
          <w:fldChar w:fldCharType="end"/>
        </w:r>
        <w:r w:rsidRPr="004B0962" w:rsidDel="007D16B2">
          <w:rPr>
            <w:rFonts w:cs="Times New Roman"/>
            <w:color w:val="833C0B" w:themeColor="accent2" w:themeShade="80"/>
            <w:sz w:val="22"/>
            <w:rPrChange w:id="255" w:author="tao huang" w:date="2018-10-25T22:36:00Z">
              <w:rPr>
                <w:rFonts w:cs="Times New Roman"/>
                <w:color w:val="833C0B" w:themeColor="accent2" w:themeShade="80"/>
                <w:sz w:val="22"/>
              </w:rPr>
            </w:rPrChange>
          </w:rPr>
        </w:r>
        <w:r w:rsidRPr="004B0962" w:rsidDel="007D16B2">
          <w:rPr>
            <w:rFonts w:cs="Times New Roman"/>
            <w:color w:val="833C0B" w:themeColor="accent2" w:themeShade="80"/>
            <w:sz w:val="22"/>
            <w:rPrChange w:id="256" w:author="tao huang" w:date="2018-10-25T22:36:00Z">
              <w:rPr>
                <w:rFonts w:cs="Times New Roman"/>
                <w:sz w:val="22"/>
              </w:rPr>
            </w:rPrChange>
          </w:rPr>
          <w:fldChar w:fldCharType="separate"/>
        </w:r>
        <w:r w:rsidR="00380BD4" w:rsidRPr="004B0962" w:rsidDel="007D16B2">
          <w:rPr>
            <w:rFonts w:cs="Times New Roman"/>
            <w:noProof/>
            <w:color w:val="833C0B" w:themeColor="accent2" w:themeShade="80"/>
            <w:sz w:val="22"/>
            <w:rPrChange w:id="257" w:author="tao huang" w:date="2018-10-25T22:36:00Z">
              <w:rPr>
                <w:rFonts w:cs="Times New Roman"/>
                <w:noProof/>
                <w:sz w:val="22"/>
              </w:rPr>
            </w:rPrChange>
          </w:rPr>
          <w:delText>(e.g., Fildes, Nikolopoulos, Crone, &amp; Syntetos, 2008; Goodwin, 2002; Nikolopoulos, 2010)</w:delText>
        </w:r>
        <w:r w:rsidRPr="004B0962" w:rsidDel="007D16B2">
          <w:rPr>
            <w:rFonts w:cs="Times New Roman"/>
            <w:color w:val="833C0B" w:themeColor="accent2" w:themeShade="80"/>
            <w:sz w:val="22"/>
            <w:rPrChange w:id="258" w:author="tao huang" w:date="2018-10-25T22:36:00Z">
              <w:rPr>
                <w:rFonts w:cs="Times New Roman"/>
                <w:sz w:val="22"/>
              </w:rPr>
            </w:rPrChange>
          </w:rPr>
          <w:fldChar w:fldCharType="end"/>
        </w:r>
        <w:r w:rsidRPr="004B0962" w:rsidDel="007D16B2">
          <w:rPr>
            <w:rFonts w:cs="Times New Roman"/>
            <w:color w:val="833C0B" w:themeColor="accent2" w:themeShade="80"/>
            <w:sz w:val="22"/>
            <w:rPrChange w:id="259" w:author="tao huang" w:date="2018-10-25T22:36:00Z">
              <w:rPr>
                <w:rFonts w:cs="Times New Roman"/>
                <w:sz w:val="22"/>
              </w:rPr>
            </w:rPrChange>
          </w:rPr>
          <w:delText xml:space="preserve">. </w:delText>
        </w:r>
        <w:r w:rsidR="00322431" w:rsidRPr="004B0962" w:rsidDel="007D16B2">
          <w:rPr>
            <w:rFonts w:cs="Times New Roman"/>
            <w:color w:val="833C0B" w:themeColor="accent2" w:themeShade="80"/>
            <w:sz w:val="22"/>
            <w:rPrChange w:id="260" w:author="tao huang" w:date="2018-10-25T22:36:00Z">
              <w:rPr>
                <w:rFonts w:cs="Times New Roman"/>
                <w:sz w:val="22"/>
              </w:rPr>
            </w:rPrChange>
          </w:rPr>
          <w:delText>Some studies</w:delText>
        </w:r>
        <w:r w:rsidRPr="004B0962" w:rsidDel="007D16B2">
          <w:rPr>
            <w:rFonts w:cs="Times New Roman"/>
            <w:color w:val="833C0B" w:themeColor="accent2" w:themeShade="80"/>
            <w:sz w:val="22"/>
            <w:rPrChange w:id="261" w:author="tao huang" w:date="2018-10-25T22:36:00Z">
              <w:rPr>
                <w:rFonts w:cs="Times New Roman"/>
                <w:sz w:val="22"/>
              </w:rPr>
            </w:rPrChange>
          </w:rPr>
          <w:delText xml:space="preserve"> have developed models to estimate the ‘lift’ effect based on data </w:delText>
        </w:r>
        <w:r w:rsidRPr="004B0962" w:rsidDel="007D16B2">
          <w:rPr>
            <w:rFonts w:cs="Times New Roman"/>
            <w:color w:val="833C0B" w:themeColor="accent2" w:themeShade="80"/>
            <w:sz w:val="22"/>
            <w:rPrChange w:id="262" w:author="tao huang" w:date="2018-10-25T22:36:00Z">
              <w:rPr>
                <w:rFonts w:cs="Times New Roman"/>
                <w:sz w:val="22"/>
              </w:rPr>
            </w:rPrChange>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380BD4" w:rsidRPr="004B0962" w:rsidDel="007D16B2">
          <w:rPr>
            <w:rFonts w:cs="Times New Roman"/>
            <w:color w:val="833C0B" w:themeColor="accent2" w:themeShade="80"/>
            <w:sz w:val="22"/>
            <w:rPrChange w:id="263" w:author="tao huang" w:date="2018-10-25T22:36:00Z">
              <w:rPr>
                <w:rFonts w:cs="Times New Roman"/>
                <w:sz w:val="22"/>
              </w:rPr>
            </w:rPrChange>
          </w:rPr>
          <w:delInstrText xml:space="preserve"> ADDIN EN.CITE </w:delInstrText>
        </w:r>
        <w:r w:rsidR="00380BD4" w:rsidRPr="004B0962" w:rsidDel="007D16B2">
          <w:rPr>
            <w:rFonts w:cs="Times New Roman"/>
            <w:color w:val="833C0B" w:themeColor="accent2" w:themeShade="80"/>
            <w:sz w:val="22"/>
            <w:rPrChange w:id="264" w:author="tao huang" w:date="2018-10-25T22:36:00Z">
              <w:rPr>
                <w:rFonts w:cs="Times New Roman"/>
                <w:sz w:val="22"/>
              </w:rPr>
            </w:rPrChange>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380BD4" w:rsidRPr="004B0962" w:rsidDel="007D16B2">
          <w:rPr>
            <w:rFonts w:cs="Times New Roman"/>
            <w:color w:val="833C0B" w:themeColor="accent2" w:themeShade="80"/>
            <w:sz w:val="22"/>
            <w:rPrChange w:id="265" w:author="tao huang" w:date="2018-10-25T22:36:00Z">
              <w:rPr>
                <w:rFonts w:cs="Times New Roman"/>
                <w:sz w:val="22"/>
              </w:rPr>
            </w:rPrChange>
          </w:rPr>
          <w:delInstrText xml:space="preserve"> ADDIN EN.CITE.DATA </w:delInstrText>
        </w:r>
        <w:r w:rsidR="00380BD4" w:rsidRPr="004B0962" w:rsidDel="007D16B2">
          <w:rPr>
            <w:rFonts w:cs="Times New Roman"/>
            <w:color w:val="833C0B" w:themeColor="accent2" w:themeShade="80"/>
            <w:sz w:val="22"/>
            <w:rPrChange w:id="266" w:author="tao huang" w:date="2018-10-25T22:36:00Z">
              <w:rPr>
                <w:rFonts w:cs="Times New Roman"/>
                <w:color w:val="833C0B" w:themeColor="accent2" w:themeShade="80"/>
                <w:sz w:val="22"/>
              </w:rPr>
            </w:rPrChange>
          </w:rPr>
        </w:r>
        <w:r w:rsidR="00380BD4" w:rsidRPr="004B0962" w:rsidDel="007D16B2">
          <w:rPr>
            <w:rFonts w:cs="Times New Roman"/>
            <w:color w:val="833C0B" w:themeColor="accent2" w:themeShade="80"/>
            <w:sz w:val="22"/>
            <w:rPrChange w:id="267" w:author="tao huang" w:date="2018-10-25T22:36:00Z">
              <w:rPr>
                <w:rFonts w:cs="Times New Roman"/>
                <w:sz w:val="22"/>
              </w:rPr>
            </w:rPrChange>
          </w:rPr>
          <w:fldChar w:fldCharType="end"/>
        </w:r>
        <w:r w:rsidRPr="004B0962" w:rsidDel="007D16B2">
          <w:rPr>
            <w:rFonts w:cs="Times New Roman"/>
            <w:color w:val="833C0B" w:themeColor="accent2" w:themeShade="80"/>
            <w:sz w:val="22"/>
            <w:rPrChange w:id="268" w:author="tao huang" w:date="2018-10-25T22:36:00Z">
              <w:rPr>
                <w:rFonts w:cs="Times New Roman"/>
                <w:color w:val="833C0B" w:themeColor="accent2" w:themeShade="80"/>
                <w:sz w:val="22"/>
              </w:rPr>
            </w:rPrChange>
          </w:rPr>
        </w:r>
        <w:r w:rsidRPr="004B0962" w:rsidDel="007D16B2">
          <w:rPr>
            <w:rFonts w:cs="Times New Roman"/>
            <w:color w:val="833C0B" w:themeColor="accent2" w:themeShade="80"/>
            <w:sz w:val="22"/>
            <w:rPrChange w:id="269" w:author="tao huang" w:date="2018-10-25T22:36:00Z">
              <w:rPr>
                <w:rFonts w:cs="Times New Roman"/>
                <w:sz w:val="22"/>
              </w:rPr>
            </w:rPrChange>
          </w:rPr>
          <w:fldChar w:fldCharType="separate"/>
        </w:r>
        <w:r w:rsidR="00380BD4" w:rsidRPr="004B0962" w:rsidDel="007D16B2">
          <w:rPr>
            <w:rFonts w:cs="Times New Roman"/>
            <w:noProof/>
            <w:color w:val="833C0B" w:themeColor="accent2" w:themeShade="80"/>
            <w:sz w:val="22"/>
            <w:rPrChange w:id="270" w:author="tao huang" w:date="2018-10-25T22:36:00Z">
              <w:rPr>
                <w:rFonts w:cs="Times New Roman"/>
                <w:noProof/>
                <w:sz w:val="22"/>
              </w:rPr>
            </w:rPrChange>
          </w:rPr>
          <w:delText>(L. Cooper et al., 1999; L. G. Cooper &amp; Giuffrida, 2000; Trusov, Bodapati, &amp; Cooper, 2006)</w:delText>
        </w:r>
        <w:r w:rsidRPr="004B0962" w:rsidDel="007D16B2">
          <w:rPr>
            <w:rFonts w:cs="Times New Roman"/>
            <w:color w:val="833C0B" w:themeColor="accent2" w:themeShade="80"/>
            <w:sz w:val="22"/>
            <w:rPrChange w:id="271" w:author="tao huang" w:date="2018-10-25T22:36:00Z">
              <w:rPr>
                <w:rFonts w:cs="Times New Roman"/>
                <w:sz w:val="22"/>
              </w:rPr>
            </w:rPrChange>
          </w:rPr>
          <w:fldChar w:fldCharType="end"/>
        </w:r>
        <w:r w:rsidRPr="004B0962" w:rsidDel="007D16B2">
          <w:rPr>
            <w:rFonts w:cs="Times New Roman"/>
            <w:color w:val="833C0B" w:themeColor="accent2" w:themeShade="80"/>
            <w:sz w:val="22"/>
            <w:rPrChange w:id="272" w:author="tao huang" w:date="2018-10-25T22:36:00Z">
              <w:rPr>
                <w:rFonts w:cs="Times New Roman"/>
                <w:sz w:val="22"/>
              </w:rPr>
            </w:rPrChange>
          </w:rPr>
          <w:delText xml:space="preserve">. </w:delText>
        </w:r>
        <w:r w:rsidR="00322431" w:rsidRPr="004B0962" w:rsidDel="007D16B2">
          <w:rPr>
            <w:rFonts w:cs="Times New Roman"/>
            <w:color w:val="833C0B" w:themeColor="accent2" w:themeShade="80"/>
            <w:sz w:val="22"/>
            <w:rPrChange w:id="273" w:author="tao huang" w:date="2018-10-25T22:36:00Z">
              <w:rPr>
                <w:rFonts w:cs="Times New Roman"/>
                <w:sz w:val="22"/>
              </w:rPr>
            </w:rPrChange>
          </w:rPr>
          <w:delText>Other studies</w:delText>
        </w:r>
        <w:r w:rsidRPr="004B0962" w:rsidDel="007D16B2">
          <w:rPr>
            <w:rFonts w:cs="Times New Roman"/>
            <w:color w:val="833C0B" w:themeColor="accent2" w:themeShade="80"/>
            <w:sz w:val="22"/>
            <w:rPrChange w:id="274" w:author="tao huang" w:date="2018-10-25T22:36:00Z">
              <w:rPr>
                <w:rFonts w:cs="Times New Roman"/>
                <w:sz w:val="22"/>
              </w:rPr>
            </w:rPrChange>
          </w:rPr>
          <w:delText xml:space="preserve"> develop methods </w:delText>
        </w:r>
      </w:del>
      <w:ins w:id="275" w:author="Didier Soopramanien" w:date="2018-10-23T10:52:00Z">
        <w:del w:id="276" w:author="tao huang" w:date="2018-10-25T22:16:00Z">
          <w:r w:rsidR="00D871B6" w:rsidRPr="004B0962" w:rsidDel="007D16B2">
            <w:rPr>
              <w:rFonts w:cs="Times New Roman"/>
              <w:color w:val="833C0B" w:themeColor="accent2" w:themeShade="80"/>
              <w:sz w:val="22"/>
              <w:rPrChange w:id="277" w:author="tao huang" w:date="2018-10-25T22:36:00Z">
                <w:rPr>
                  <w:rFonts w:cs="Times New Roman"/>
                  <w:sz w:val="22"/>
                </w:rPr>
              </w:rPrChange>
            </w:rPr>
            <w:delText xml:space="preserve">that </w:delText>
          </w:r>
        </w:del>
      </w:ins>
      <w:del w:id="278" w:author="tao huang" w:date="2018-10-25T22:16:00Z">
        <w:r w:rsidRPr="004B0962" w:rsidDel="007D16B2">
          <w:rPr>
            <w:rFonts w:cs="Times New Roman"/>
            <w:color w:val="833C0B" w:themeColor="accent2" w:themeShade="80"/>
            <w:sz w:val="22"/>
            <w:rPrChange w:id="279" w:author="tao huang" w:date="2018-10-25T22:36:00Z">
              <w:rPr>
                <w:rFonts w:cs="Times New Roman"/>
                <w:sz w:val="22"/>
              </w:rPr>
            </w:rPrChange>
          </w:rPr>
          <w:delText>to d</w:delText>
        </w:r>
      </w:del>
      <w:ins w:id="280" w:author="Didier Soopramanien" w:date="2018-10-23T10:52:00Z">
        <w:del w:id="281" w:author="tao huang" w:date="2018-10-25T22:16:00Z">
          <w:r w:rsidR="00D871B6" w:rsidRPr="004B0962" w:rsidDel="007D16B2">
            <w:rPr>
              <w:rFonts w:cs="Times New Roman"/>
              <w:color w:val="833C0B" w:themeColor="accent2" w:themeShade="80"/>
              <w:sz w:val="22"/>
              <w:rPrChange w:id="282" w:author="tao huang" w:date="2018-10-25T22:36:00Z">
                <w:rPr>
                  <w:rFonts w:cs="Times New Roman"/>
                  <w:sz w:val="22"/>
                </w:rPr>
              </w:rPrChange>
            </w:rPr>
            <w:delText>d</w:delText>
          </w:r>
        </w:del>
      </w:ins>
      <w:del w:id="283" w:author="tao huang" w:date="2018-10-25T22:16:00Z">
        <w:r w:rsidRPr="004B0962" w:rsidDel="007D16B2">
          <w:rPr>
            <w:rFonts w:cs="Times New Roman"/>
            <w:color w:val="833C0B" w:themeColor="accent2" w:themeShade="80"/>
            <w:sz w:val="22"/>
            <w:rPrChange w:id="284" w:author="tao huang" w:date="2018-10-25T22:36:00Z">
              <w:rPr>
                <w:rFonts w:cs="Times New Roman"/>
                <w:sz w:val="22"/>
              </w:rPr>
            </w:rPrChange>
          </w:rPr>
          <w:delText>irectly generate the final forecasts of the product sales. For example</w:delText>
        </w:r>
      </w:del>
      <w:ins w:id="285" w:author="tao huang" w:date="2018-10-25T22:16:00Z">
        <w:r w:rsidR="007D16B2" w:rsidRPr="004B0962">
          <w:rPr>
            <w:rFonts w:cs="Times New Roman"/>
            <w:color w:val="833C0B" w:themeColor="accent2" w:themeShade="80"/>
            <w:sz w:val="22"/>
            <w:rPrChange w:id="286" w:author="tao huang" w:date="2018-10-25T22:36:00Z">
              <w:rPr>
                <w:rFonts w:cs="Times New Roman"/>
                <w:sz w:val="22"/>
              </w:rPr>
            </w:rPrChange>
          </w:rPr>
          <w:t xml:space="preserve">Some recent studies </w:t>
        </w:r>
      </w:ins>
      <w:ins w:id="287" w:author="tao huang" w:date="2018-10-25T22:17:00Z">
        <w:r w:rsidR="007D16B2" w:rsidRPr="004B0962">
          <w:rPr>
            <w:rFonts w:cs="Times New Roman"/>
            <w:color w:val="833C0B" w:themeColor="accent2" w:themeShade="80"/>
            <w:sz w:val="22"/>
            <w:rPrChange w:id="288" w:author="tao huang" w:date="2018-10-25T22:36:00Z">
              <w:rPr>
                <w:rFonts w:cs="Times New Roman"/>
                <w:sz w:val="22"/>
              </w:rPr>
            </w:rPrChange>
          </w:rPr>
          <w:t xml:space="preserve">have proposed effective method to forecast retailer product sales at SKU level. For example, </w:t>
        </w:r>
      </w:ins>
      <w:del w:id="289" w:author="tao huang" w:date="2018-10-25T22:17:00Z">
        <w:r w:rsidRPr="004B0962" w:rsidDel="007D16B2">
          <w:rPr>
            <w:rFonts w:cs="Times New Roman"/>
            <w:color w:val="833C0B" w:themeColor="accent2" w:themeShade="80"/>
            <w:sz w:val="22"/>
            <w:rPrChange w:id="290" w:author="tao huang" w:date="2018-10-25T22:36:00Z">
              <w:rPr>
                <w:rFonts w:cs="Times New Roman"/>
                <w:sz w:val="22"/>
              </w:rPr>
            </w:rPrChange>
          </w:rPr>
          <w:delText xml:space="preserve">, </w:delText>
        </w:r>
      </w:del>
      <w:r w:rsidRPr="004B0962">
        <w:rPr>
          <w:rFonts w:cs="Times New Roman"/>
          <w:color w:val="833C0B" w:themeColor="accent2" w:themeShade="80"/>
          <w:sz w:val="22"/>
          <w:rPrChange w:id="291" w:author="tao huang" w:date="2018-10-25T22:36:00Z">
            <w:rPr>
              <w:rFonts w:cs="Times New Roman"/>
              <w:sz w:val="22"/>
            </w:rPr>
          </w:rPrChange>
        </w:rPr>
        <w:fldChar w:fldCharType="begin"/>
      </w:r>
      <w:r w:rsidR="00380BD4" w:rsidRPr="004B0962">
        <w:rPr>
          <w:rFonts w:cs="Times New Roman"/>
          <w:color w:val="833C0B" w:themeColor="accent2" w:themeShade="80"/>
          <w:sz w:val="22"/>
          <w:rPrChange w:id="292" w:author="tao huang" w:date="2018-10-25T22:36:00Z">
            <w:rPr>
              <w:rFonts w:cs="Times New Roman"/>
              <w:sz w:val="22"/>
            </w:rPr>
          </w:rPrChange>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4B0962">
        <w:rPr>
          <w:rFonts w:cs="Times New Roman"/>
          <w:color w:val="833C0B" w:themeColor="accent2" w:themeShade="80"/>
          <w:sz w:val="22"/>
          <w:rPrChange w:id="293" w:author="tao huang" w:date="2018-10-25T22:36:00Z">
            <w:rPr>
              <w:rFonts w:cs="Times New Roman"/>
              <w:sz w:val="22"/>
            </w:rPr>
          </w:rPrChange>
        </w:rPr>
        <w:fldChar w:fldCharType="separate"/>
      </w:r>
      <w:r w:rsidR="00380BD4" w:rsidRPr="004B0962">
        <w:rPr>
          <w:rFonts w:cs="Times New Roman"/>
          <w:noProof/>
          <w:color w:val="833C0B" w:themeColor="accent2" w:themeShade="80"/>
          <w:sz w:val="22"/>
          <w:rPrChange w:id="294" w:author="tao huang" w:date="2018-10-25T22:36:00Z">
            <w:rPr>
              <w:rFonts w:cs="Times New Roman"/>
              <w:noProof/>
              <w:sz w:val="22"/>
            </w:rPr>
          </w:rPrChange>
        </w:rPr>
        <w:t>Gür Ali, SayIn, van Woensel, and Fransoo (2009)</w:t>
      </w:r>
      <w:r w:rsidRPr="004B0962">
        <w:rPr>
          <w:rFonts w:cs="Times New Roman"/>
          <w:color w:val="833C0B" w:themeColor="accent2" w:themeShade="80"/>
          <w:sz w:val="22"/>
          <w:rPrChange w:id="295" w:author="tao huang" w:date="2018-10-25T22:36:00Z">
            <w:rPr>
              <w:rFonts w:cs="Times New Roman"/>
              <w:sz w:val="22"/>
            </w:rPr>
          </w:rPrChange>
        </w:rPr>
        <w:fldChar w:fldCharType="end"/>
      </w:r>
      <w:r w:rsidRPr="004B0962">
        <w:rPr>
          <w:rFonts w:cs="Times New Roman"/>
          <w:color w:val="833C0B" w:themeColor="accent2" w:themeShade="80"/>
          <w:sz w:val="22"/>
          <w:rPrChange w:id="296" w:author="tao huang" w:date="2018-10-25T22:36:00Z">
            <w:rPr>
              <w:rFonts w:cs="Times New Roman"/>
              <w:sz w:val="22"/>
            </w:rPr>
          </w:rPrChange>
        </w:rPr>
        <w:t xml:space="preserve"> </w:t>
      </w:r>
      <w:r w:rsidRPr="004B0962">
        <w:rPr>
          <w:rFonts w:cs="Times New Roman"/>
          <w:noProof/>
          <w:color w:val="833C0B" w:themeColor="accent2" w:themeShade="80"/>
          <w:sz w:val="22"/>
          <w:rPrChange w:id="297" w:author="tao huang" w:date="2018-10-25T22:36:00Z">
            <w:rPr>
              <w:rFonts w:cs="Times New Roman"/>
              <w:noProof/>
              <w:sz w:val="22"/>
            </w:rPr>
          </w:rPrChange>
        </w:rPr>
        <w:t xml:space="preserve">proposed the regression tree method with a range of variables constructed from </w:t>
      </w:r>
      <w:del w:id="298" w:author="Didier Soopramanien" w:date="2018-10-23T10:52:00Z">
        <w:r w:rsidRPr="004B0962" w:rsidDel="00D871B6">
          <w:rPr>
            <w:rFonts w:cs="Times New Roman"/>
            <w:noProof/>
            <w:color w:val="833C0B" w:themeColor="accent2" w:themeShade="80"/>
            <w:sz w:val="22"/>
            <w:rPrChange w:id="299" w:author="tao huang" w:date="2018-10-25T22:36:00Z">
              <w:rPr>
                <w:rFonts w:cs="Times New Roman"/>
                <w:noProof/>
                <w:sz w:val="22"/>
              </w:rPr>
            </w:rPrChange>
          </w:rPr>
          <w:delText xml:space="preserve">the </w:delText>
        </w:r>
      </w:del>
      <w:r w:rsidRPr="004B0962">
        <w:rPr>
          <w:rFonts w:cs="Times New Roman"/>
          <w:noProof/>
          <w:color w:val="833C0B" w:themeColor="accent2" w:themeShade="80"/>
          <w:sz w:val="22"/>
          <w:rPrChange w:id="300" w:author="tao huang" w:date="2018-10-25T22:36:00Z">
            <w:rPr>
              <w:rFonts w:cs="Times New Roman"/>
              <w:noProof/>
              <w:sz w:val="22"/>
            </w:rPr>
          </w:rPrChange>
        </w:rPr>
        <w:t xml:space="preserve">sales, price, and promotion of the focal product. </w:t>
      </w:r>
      <w:r w:rsidRPr="004B0962">
        <w:rPr>
          <w:rFonts w:cs="Times New Roman"/>
          <w:color w:val="833C0B" w:themeColor="accent2" w:themeShade="80"/>
          <w:sz w:val="22"/>
          <w:rPrChange w:id="301" w:author="tao huang" w:date="2018-10-25T22:36:00Z">
            <w:rPr>
              <w:rFonts w:cs="Times New Roman"/>
              <w:sz w:val="22"/>
            </w:rPr>
          </w:rPrChange>
        </w:rPr>
        <w:fldChar w:fldCharType="begin"/>
      </w:r>
      <w:r w:rsidR="00380BD4" w:rsidRPr="004B0962">
        <w:rPr>
          <w:rFonts w:cs="Times New Roman"/>
          <w:color w:val="833C0B" w:themeColor="accent2" w:themeShade="80"/>
          <w:sz w:val="22"/>
          <w:rPrChange w:id="302" w:author="tao huang" w:date="2018-10-25T22:36:00Z">
            <w:rPr>
              <w:rFonts w:cs="Times New Roman"/>
              <w:sz w:val="22"/>
            </w:rPr>
          </w:rPrChange>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4B0962">
        <w:rPr>
          <w:rFonts w:cs="Times New Roman"/>
          <w:color w:val="833C0B" w:themeColor="accent2" w:themeShade="80"/>
          <w:sz w:val="22"/>
          <w:rPrChange w:id="303" w:author="tao huang" w:date="2018-10-25T22:36:00Z">
            <w:rPr>
              <w:rFonts w:cs="Times New Roman"/>
              <w:sz w:val="22"/>
            </w:rPr>
          </w:rPrChange>
        </w:rPr>
        <w:fldChar w:fldCharType="separate"/>
      </w:r>
      <w:r w:rsidR="00380BD4" w:rsidRPr="004B0962">
        <w:rPr>
          <w:rFonts w:cs="Times New Roman"/>
          <w:noProof/>
          <w:color w:val="833C0B" w:themeColor="accent2" w:themeShade="80"/>
          <w:sz w:val="22"/>
          <w:rPrChange w:id="304" w:author="tao huang" w:date="2018-10-25T22:36:00Z">
            <w:rPr>
              <w:rFonts w:cs="Times New Roman"/>
              <w:noProof/>
              <w:sz w:val="22"/>
            </w:rPr>
          </w:rPrChange>
        </w:rPr>
        <w:t>Huang, Fildes, and Soopramanien (2014)</w:t>
      </w:r>
      <w:r w:rsidRPr="004B0962">
        <w:rPr>
          <w:rFonts w:cs="Times New Roman"/>
          <w:color w:val="833C0B" w:themeColor="accent2" w:themeShade="80"/>
          <w:sz w:val="22"/>
          <w:rPrChange w:id="305" w:author="tao huang" w:date="2018-10-25T22:36:00Z">
            <w:rPr>
              <w:rFonts w:cs="Times New Roman"/>
              <w:sz w:val="22"/>
            </w:rPr>
          </w:rPrChange>
        </w:rPr>
        <w:fldChar w:fldCharType="end"/>
      </w:r>
      <w:r w:rsidRPr="004B0962">
        <w:rPr>
          <w:rFonts w:cs="Times New Roman"/>
          <w:color w:val="833C0B" w:themeColor="accent2" w:themeShade="80"/>
          <w:sz w:val="22"/>
          <w:rPrChange w:id="306" w:author="tao huang" w:date="2018-10-25T22:36:00Z">
            <w:rPr>
              <w:rFonts w:cs="Times New Roman"/>
              <w:sz w:val="22"/>
            </w:rPr>
          </w:rPrChange>
        </w:rPr>
        <w:t xml:space="preserve"> proposed </w:t>
      </w:r>
      <w:ins w:id="307" w:author="Didier Soopramanien" w:date="2018-10-23T10:53:00Z">
        <w:r w:rsidR="002D5CCC" w:rsidRPr="004B0962">
          <w:rPr>
            <w:rFonts w:cs="Times New Roman"/>
            <w:color w:val="833C0B" w:themeColor="accent2" w:themeShade="80"/>
            <w:sz w:val="22"/>
            <w:rPrChange w:id="308" w:author="tao huang" w:date="2018-10-25T22:36:00Z">
              <w:rPr>
                <w:rFonts w:cs="Times New Roman"/>
                <w:sz w:val="22"/>
              </w:rPr>
            </w:rPrChange>
          </w:rPr>
          <w:t xml:space="preserve">a </w:t>
        </w:r>
      </w:ins>
      <w:r w:rsidRPr="004B0962">
        <w:rPr>
          <w:rFonts w:cs="Times New Roman"/>
          <w:noProof/>
          <w:color w:val="833C0B" w:themeColor="accent2" w:themeShade="80"/>
          <w:sz w:val="22"/>
          <w:rPrChange w:id="309" w:author="tao huang" w:date="2018-10-25T22:36:00Z">
            <w:rPr>
              <w:rFonts w:cs="Times New Roman"/>
              <w:noProof/>
              <w:sz w:val="22"/>
            </w:rPr>
          </w:rPrChange>
        </w:rPr>
        <w:t>two-stage</w:t>
      </w:r>
      <w:r w:rsidRPr="004B0962">
        <w:rPr>
          <w:rFonts w:cs="Times New Roman"/>
          <w:color w:val="833C0B" w:themeColor="accent2" w:themeShade="80"/>
          <w:sz w:val="22"/>
          <w:rPrChange w:id="310" w:author="tao huang" w:date="2018-10-25T22:36:00Z">
            <w:rPr>
              <w:rFonts w:cs="Times New Roman"/>
              <w:sz w:val="22"/>
            </w:rPr>
          </w:rPrChange>
        </w:rPr>
        <w:t xml:space="preserve"> general-to-specific Autoregressive Distributed Lag (ADL) models</w:t>
      </w:r>
      <w:r w:rsidR="00322431" w:rsidRPr="004B0962">
        <w:rPr>
          <w:rFonts w:cs="Times New Roman"/>
          <w:color w:val="833C0B" w:themeColor="accent2" w:themeShade="80"/>
          <w:sz w:val="22"/>
          <w:rPrChange w:id="311" w:author="tao huang" w:date="2018-10-25T22:36:00Z">
            <w:rPr>
              <w:rFonts w:cs="Times New Roman"/>
              <w:sz w:val="22"/>
            </w:rPr>
          </w:rPrChange>
        </w:rPr>
        <w:t xml:space="preserve">. </w:t>
      </w:r>
      <w:del w:id="312" w:author="tao huang" w:date="2018-10-25T22:17:00Z">
        <w:r w:rsidR="00322431" w:rsidRPr="004B0962" w:rsidDel="007D16B2">
          <w:rPr>
            <w:rFonts w:cs="Times New Roman"/>
            <w:color w:val="833C0B" w:themeColor="accent2" w:themeShade="80"/>
            <w:sz w:val="22"/>
            <w:rPrChange w:id="313" w:author="tao huang" w:date="2018-10-25T22:36:00Z">
              <w:rPr>
                <w:rFonts w:cs="Times New Roman"/>
                <w:sz w:val="22"/>
              </w:rPr>
            </w:rPrChange>
          </w:rPr>
          <w:delText>The</w:delText>
        </w:r>
      </w:del>
      <w:ins w:id="314" w:author="Didier Soopramanien" w:date="2018-10-23T10:53:00Z">
        <w:del w:id="315" w:author="tao huang" w:date="2018-10-25T22:17:00Z">
          <w:r w:rsidR="002D5CCC" w:rsidRPr="004B0962" w:rsidDel="007D16B2">
            <w:rPr>
              <w:rFonts w:cs="Times New Roman"/>
              <w:color w:val="833C0B" w:themeColor="accent2" w:themeShade="80"/>
              <w:sz w:val="22"/>
              <w:rPrChange w:id="316" w:author="tao huang" w:date="2018-10-25T22:36:00Z">
                <w:rPr>
                  <w:rFonts w:cs="Times New Roman"/>
                  <w:sz w:val="22"/>
                </w:rPr>
              </w:rPrChange>
            </w:rPr>
            <w:delText>se</w:delText>
          </w:r>
        </w:del>
      </w:ins>
      <w:del w:id="317" w:author="tao huang" w:date="2018-10-25T22:17:00Z">
        <w:r w:rsidR="00322431" w:rsidRPr="004B0962" w:rsidDel="007D16B2">
          <w:rPr>
            <w:rFonts w:cs="Times New Roman"/>
            <w:color w:val="833C0B" w:themeColor="accent2" w:themeShade="80"/>
            <w:sz w:val="22"/>
            <w:rPrChange w:id="318" w:author="tao huang" w:date="2018-10-25T22:36:00Z">
              <w:rPr>
                <w:rFonts w:cs="Times New Roman"/>
                <w:sz w:val="22"/>
              </w:rPr>
            </w:rPrChange>
          </w:rPr>
          <w:delText xml:space="preserve"> </w:delText>
        </w:r>
      </w:del>
      <w:ins w:id="319" w:author="tao huang" w:date="2018-10-25T22:17:00Z">
        <w:r w:rsidR="007D16B2" w:rsidRPr="004B0962">
          <w:rPr>
            <w:rFonts w:cs="Times New Roman"/>
            <w:color w:val="833C0B" w:themeColor="accent2" w:themeShade="80"/>
            <w:sz w:val="22"/>
            <w:rPrChange w:id="320" w:author="tao huang" w:date="2018-10-25T22:36:00Z">
              <w:rPr>
                <w:rFonts w:cs="Times New Roman"/>
                <w:sz w:val="22"/>
              </w:rPr>
            </w:rPrChange>
          </w:rPr>
          <w:t xml:space="preserve">Their </w:t>
        </w:r>
      </w:ins>
      <w:r w:rsidR="00322431" w:rsidRPr="004B0962">
        <w:rPr>
          <w:rFonts w:cs="Times New Roman"/>
          <w:color w:val="833C0B" w:themeColor="accent2" w:themeShade="80"/>
          <w:sz w:val="22"/>
          <w:rPrChange w:id="321" w:author="tao huang" w:date="2018-10-25T22:36:00Z">
            <w:rPr>
              <w:rFonts w:cs="Times New Roman"/>
              <w:sz w:val="22"/>
            </w:rPr>
          </w:rPrChange>
        </w:rPr>
        <w:t xml:space="preserve">models </w:t>
      </w:r>
      <w:r w:rsidRPr="004B0962">
        <w:rPr>
          <w:rFonts w:cs="Times New Roman"/>
          <w:color w:val="833C0B" w:themeColor="accent2" w:themeShade="80"/>
          <w:sz w:val="22"/>
          <w:rPrChange w:id="322" w:author="tao huang" w:date="2018-10-25T22:36:00Z">
            <w:rPr>
              <w:rFonts w:cs="Times New Roman"/>
              <w:sz w:val="22"/>
            </w:rPr>
          </w:rPrChange>
        </w:rPr>
        <w:t>incorporate</w:t>
      </w:r>
      <w:del w:id="323" w:author="Didier Soopramanien" w:date="2018-10-23T10:53:00Z">
        <w:r w:rsidR="00322431" w:rsidRPr="004B0962" w:rsidDel="002D5CCC">
          <w:rPr>
            <w:rFonts w:cs="Times New Roman"/>
            <w:color w:val="833C0B" w:themeColor="accent2" w:themeShade="80"/>
            <w:sz w:val="22"/>
            <w:rPrChange w:id="324" w:author="tao huang" w:date="2018-10-25T22:36:00Z">
              <w:rPr>
                <w:rFonts w:cs="Times New Roman"/>
                <w:sz w:val="22"/>
              </w:rPr>
            </w:rPrChange>
          </w:rPr>
          <w:delText>s</w:delText>
        </w:r>
      </w:del>
      <w:r w:rsidRPr="004B0962">
        <w:rPr>
          <w:rFonts w:cs="Times New Roman"/>
          <w:color w:val="833C0B" w:themeColor="accent2" w:themeShade="80"/>
          <w:sz w:val="22"/>
          <w:rPrChange w:id="325" w:author="tao huang" w:date="2018-10-25T22:36:00Z">
            <w:rPr>
              <w:rFonts w:cs="Times New Roman"/>
              <w:sz w:val="22"/>
            </w:rPr>
          </w:rPrChange>
        </w:rPr>
        <w:t xml:space="preserve"> the promotional information of not only the focal product </w:t>
      </w:r>
      <w:del w:id="326" w:author="Didier Soopramanien" w:date="2018-10-23T10:54:00Z">
        <w:r w:rsidRPr="004B0962" w:rsidDel="00606F09">
          <w:rPr>
            <w:rFonts w:cs="Times New Roman"/>
            <w:color w:val="833C0B" w:themeColor="accent2" w:themeShade="80"/>
            <w:sz w:val="22"/>
            <w:rPrChange w:id="327" w:author="tao huang" w:date="2018-10-25T22:36:00Z">
              <w:rPr>
                <w:rFonts w:cs="Times New Roman"/>
                <w:sz w:val="22"/>
              </w:rPr>
            </w:rPrChange>
          </w:rPr>
          <w:delText xml:space="preserve">but also </w:delText>
        </w:r>
      </w:del>
      <w:del w:id="328" w:author="Didier Soopramanien" w:date="2018-10-23T10:53:00Z">
        <w:r w:rsidRPr="004B0962" w:rsidDel="002D5CCC">
          <w:rPr>
            <w:rFonts w:cs="Times New Roman"/>
            <w:color w:val="833C0B" w:themeColor="accent2" w:themeShade="80"/>
            <w:sz w:val="22"/>
            <w:rPrChange w:id="329" w:author="tao huang" w:date="2018-10-25T22:36:00Z">
              <w:rPr>
                <w:rFonts w:cs="Times New Roman"/>
                <w:sz w:val="22"/>
              </w:rPr>
            </w:rPrChange>
          </w:rPr>
          <w:delText>of</w:delText>
        </w:r>
      </w:del>
      <w:ins w:id="330" w:author="Didier Soopramanien" w:date="2018-10-23T10:54:00Z">
        <w:r w:rsidR="00AB70E4" w:rsidRPr="004B0962">
          <w:rPr>
            <w:rFonts w:cs="Times New Roman"/>
            <w:color w:val="833C0B" w:themeColor="accent2" w:themeShade="80"/>
            <w:sz w:val="22"/>
            <w:rPrChange w:id="331" w:author="tao huang" w:date="2018-10-25T22:36:00Z">
              <w:rPr>
                <w:rFonts w:cs="Times New Roman"/>
                <w:sz w:val="22"/>
              </w:rPr>
            </w:rPrChange>
          </w:rPr>
          <w:t xml:space="preserve">but also of the promotional effect of </w:t>
        </w:r>
      </w:ins>
      <w:del w:id="332" w:author="Didier Soopramanien" w:date="2018-10-23T10:53:00Z">
        <w:r w:rsidRPr="004B0962" w:rsidDel="002D5CCC">
          <w:rPr>
            <w:rFonts w:cs="Times New Roman"/>
            <w:color w:val="833C0B" w:themeColor="accent2" w:themeShade="80"/>
            <w:sz w:val="22"/>
            <w:rPrChange w:id="333" w:author="tao huang" w:date="2018-10-25T22:36:00Z">
              <w:rPr>
                <w:rFonts w:cs="Times New Roman"/>
                <w:sz w:val="22"/>
              </w:rPr>
            </w:rPrChange>
          </w:rPr>
          <w:delText xml:space="preserve"> </w:delText>
        </w:r>
        <w:r w:rsidRPr="004B0962" w:rsidDel="00606F09">
          <w:rPr>
            <w:rFonts w:cs="Times New Roman"/>
            <w:color w:val="833C0B" w:themeColor="accent2" w:themeShade="80"/>
            <w:sz w:val="22"/>
            <w:rPrChange w:id="334" w:author="tao huang" w:date="2018-10-25T22:36:00Z">
              <w:rPr>
                <w:rFonts w:cs="Times New Roman"/>
                <w:sz w:val="22"/>
              </w:rPr>
            </w:rPrChange>
          </w:rPr>
          <w:delText xml:space="preserve">the </w:delText>
        </w:r>
      </w:del>
      <w:r w:rsidRPr="004B0962">
        <w:rPr>
          <w:rFonts w:cs="Times New Roman"/>
          <w:color w:val="833C0B" w:themeColor="accent2" w:themeShade="80"/>
          <w:sz w:val="22"/>
          <w:rPrChange w:id="335" w:author="tao huang" w:date="2018-10-25T22:36:00Z">
            <w:rPr>
              <w:rFonts w:cs="Times New Roman"/>
              <w:sz w:val="22"/>
            </w:rPr>
          </w:rPrChange>
        </w:rPr>
        <w:t>competi</w:t>
      </w:r>
      <w:del w:id="336" w:author="Didier Soopramanien" w:date="2018-10-23T10:53:00Z">
        <w:r w:rsidRPr="004B0962" w:rsidDel="00606F09">
          <w:rPr>
            <w:rFonts w:cs="Times New Roman"/>
            <w:color w:val="833C0B" w:themeColor="accent2" w:themeShade="80"/>
            <w:sz w:val="22"/>
            <w:rPrChange w:id="337" w:author="tao huang" w:date="2018-10-25T22:36:00Z">
              <w:rPr>
                <w:rFonts w:cs="Times New Roman"/>
                <w:sz w:val="22"/>
              </w:rPr>
            </w:rPrChange>
          </w:rPr>
          <w:delText>tive</w:delText>
        </w:r>
      </w:del>
      <w:ins w:id="338" w:author="Didier Soopramanien" w:date="2018-10-23T10:53:00Z">
        <w:r w:rsidR="00606F09" w:rsidRPr="004B0962">
          <w:rPr>
            <w:rFonts w:cs="Times New Roman"/>
            <w:color w:val="833C0B" w:themeColor="accent2" w:themeShade="80"/>
            <w:sz w:val="22"/>
            <w:rPrChange w:id="339" w:author="tao huang" w:date="2018-10-25T22:36:00Z">
              <w:rPr>
                <w:rFonts w:cs="Times New Roman"/>
                <w:sz w:val="22"/>
              </w:rPr>
            </w:rPrChange>
          </w:rPr>
          <w:t>ng</w:t>
        </w:r>
      </w:ins>
      <w:r w:rsidRPr="004B0962">
        <w:rPr>
          <w:rFonts w:cs="Times New Roman"/>
          <w:color w:val="833C0B" w:themeColor="accent2" w:themeShade="80"/>
          <w:sz w:val="22"/>
          <w:rPrChange w:id="340" w:author="tao huang" w:date="2018-10-25T22:36:00Z">
            <w:rPr>
              <w:rFonts w:cs="Times New Roman"/>
              <w:sz w:val="22"/>
            </w:rPr>
          </w:rPrChange>
        </w:rPr>
        <w:t xml:space="preserve"> products within the same product category</w:t>
      </w:r>
      <w:ins w:id="341" w:author="Didier Soopramanien" w:date="2018-10-23T15:17:00Z">
        <w:r w:rsidR="002F7711" w:rsidRPr="004B0962">
          <w:rPr>
            <w:rFonts w:cs="Times New Roman"/>
            <w:color w:val="833C0B" w:themeColor="accent2" w:themeShade="80"/>
            <w:sz w:val="22"/>
            <w:rPrChange w:id="342" w:author="tao huang" w:date="2018-10-25T22:36:00Z">
              <w:rPr>
                <w:rFonts w:cs="Times New Roman"/>
                <w:sz w:val="22"/>
              </w:rPr>
            </w:rPrChange>
          </w:rPr>
          <w:t xml:space="preserve">. </w:t>
        </w:r>
      </w:ins>
      <w:del w:id="343" w:author="Didier Soopramanien" w:date="2018-10-23T15:17:00Z">
        <w:r w:rsidRPr="004B0962" w:rsidDel="002F7711">
          <w:rPr>
            <w:rFonts w:cs="Times New Roman"/>
            <w:color w:val="833C0B" w:themeColor="accent2" w:themeShade="80"/>
            <w:sz w:val="22"/>
            <w:rPrChange w:id="344" w:author="tao huang" w:date="2018-10-25T22:36:00Z">
              <w:rPr>
                <w:rFonts w:cs="Times New Roman"/>
                <w:sz w:val="22"/>
              </w:rPr>
            </w:rPrChange>
          </w:rPr>
          <w:delText xml:space="preserve">. </w:delText>
        </w:r>
      </w:del>
      <w:r w:rsidRPr="004B0962">
        <w:rPr>
          <w:rFonts w:cs="Times New Roman"/>
          <w:color w:val="833C0B" w:themeColor="accent2" w:themeShade="80"/>
          <w:sz w:val="22"/>
          <w:rPrChange w:id="345" w:author="tao huang" w:date="2018-10-25T22:36:00Z">
            <w:rPr>
              <w:rFonts w:cs="Times New Roman"/>
              <w:sz w:val="22"/>
            </w:rPr>
          </w:rPrChange>
        </w:rPr>
        <w:fldChar w:fldCharType="begin"/>
      </w:r>
      <w:r w:rsidR="00380BD4" w:rsidRPr="004B0962">
        <w:rPr>
          <w:rFonts w:cs="Times New Roman"/>
          <w:color w:val="833C0B" w:themeColor="accent2" w:themeShade="80"/>
          <w:sz w:val="22"/>
          <w:rPrChange w:id="346" w:author="tao huang" w:date="2018-10-25T22:36:00Z">
            <w:rPr>
              <w:rFonts w:cs="Times New Roman"/>
              <w:sz w:val="22"/>
            </w:rPr>
          </w:rPrChange>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4B0962">
        <w:rPr>
          <w:rFonts w:cs="Times New Roman"/>
          <w:color w:val="833C0B" w:themeColor="accent2" w:themeShade="80"/>
          <w:sz w:val="22"/>
          <w:rPrChange w:id="347" w:author="tao huang" w:date="2018-10-25T22:36:00Z">
            <w:rPr>
              <w:rFonts w:cs="Times New Roman"/>
              <w:sz w:val="22"/>
            </w:rPr>
          </w:rPrChange>
        </w:rPr>
        <w:fldChar w:fldCharType="separate"/>
      </w:r>
      <w:r w:rsidR="00380BD4" w:rsidRPr="004B0962">
        <w:rPr>
          <w:rFonts w:cs="Times New Roman"/>
          <w:noProof/>
          <w:color w:val="833C0B" w:themeColor="accent2" w:themeShade="80"/>
          <w:sz w:val="22"/>
          <w:rPrChange w:id="348" w:author="tao huang" w:date="2018-10-25T22:36:00Z">
            <w:rPr>
              <w:rFonts w:cs="Times New Roman"/>
              <w:noProof/>
              <w:sz w:val="22"/>
            </w:rPr>
          </w:rPrChange>
        </w:rPr>
        <w:t>Ma, Fildes, and Huang (2016)</w:t>
      </w:r>
      <w:r w:rsidRPr="004B0962">
        <w:rPr>
          <w:rFonts w:cs="Times New Roman"/>
          <w:color w:val="833C0B" w:themeColor="accent2" w:themeShade="80"/>
          <w:sz w:val="22"/>
          <w:rPrChange w:id="349" w:author="tao huang" w:date="2018-10-25T22:36:00Z">
            <w:rPr>
              <w:rFonts w:cs="Times New Roman"/>
              <w:sz w:val="22"/>
            </w:rPr>
          </w:rPrChange>
        </w:rPr>
        <w:fldChar w:fldCharType="end"/>
      </w:r>
      <w:r w:rsidRPr="004B0962">
        <w:rPr>
          <w:rFonts w:cs="Times New Roman"/>
          <w:color w:val="833C0B" w:themeColor="accent2" w:themeShade="80"/>
          <w:sz w:val="22"/>
          <w:rPrChange w:id="350" w:author="tao huang" w:date="2018-10-25T22:36:00Z">
            <w:rPr>
              <w:rFonts w:cs="Times New Roman"/>
              <w:sz w:val="22"/>
            </w:rPr>
          </w:rPrChange>
        </w:rPr>
        <w:t xml:space="preserve"> </w:t>
      </w:r>
      <w:ins w:id="351" w:author="tao huang" w:date="2018-10-25T22:17:00Z">
        <w:r w:rsidR="007D16B2" w:rsidRPr="004B0962">
          <w:rPr>
            <w:rFonts w:cs="Times New Roman"/>
            <w:color w:val="833C0B" w:themeColor="accent2" w:themeShade="80"/>
            <w:sz w:val="22"/>
            <w:rPrChange w:id="352" w:author="tao huang" w:date="2018-10-25T22:36:00Z">
              <w:rPr>
                <w:rFonts w:cs="Times New Roman"/>
                <w:sz w:val="22"/>
              </w:rPr>
            </w:rPrChange>
          </w:rPr>
          <w:t xml:space="preserve">further </w:t>
        </w:r>
      </w:ins>
      <w:r w:rsidR="00322431" w:rsidRPr="004B0962">
        <w:rPr>
          <w:rFonts w:cs="Times New Roman"/>
          <w:color w:val="833C0B" w:themeColor="accent2" w:themeShade="80"/>
          <w:sz w:val="22"/>
          <w:rPrChange w:id="353" w:author="tao huang" w:date="2018-10-25T22:36:00Z">
            <w:rPr>
              <w:rFonts w:cs="Times New Roman"/>
              <w:sz w:val="22"/>
            </w:rPr>
          </w:rPrChange>
        </w:rPr>
        <w:t xml:space="preserve">proposed a three-stage </w:t>
      </w:r>
      <w:r w:rsidR="00214DE8" w:rsidRPr="004B0962">
        <w:rPr>
          <w:rFonts w:cs="Times New Roman"/>
          <w:color w:val="833C0B" w:themeColor="accent2" w:themeShade="80"/>
          <w:sz w:val="22"/>
          <w:rPrChange w:id="354" w:author="tao huang" w:date="2018-10-25T22:36:00Z">
            <w:rPr>
              <w:rFonts w:cs="Times New Roman"/>
              <w:sz w:val="22"/>
            </w:rPr>
          </w:rPrChange>
        </w:rPr>
        <w:t xml:space="preserve">forecasting </w:t>
      </w:r>
      <w:r w:rsidR="00322431" w:rsidRPr="004B0962">
        <w:rPr>
          <w:rFonts w:cs="Times New Roman"/>
          <w:color w:val="833C0B" w:themeColor="accent2" w:themeShade="80"/>
          <w:sz w:val="22"/>
          <w:rPrChange w:id="355" w:author="tao huang" w:date="2018-10-25T22:36:00Z">
            <w:rPr>
              <w:rFonts w:cs="Times New Roman"/>
              <w:sz w:val="22"/>
            </w:rPr>
          </w:rPrChange>
        </w:rPr>
        <w:t xml:space="preserve">model which </w:t>
      </w:r>
      <w:del w:id="356" w:author="tao huang" w:date="2018-10-25T22:18:00Z">
        <w:r w:rsidRPr="004B0962" w:rsidDel="007D16B2">
          <w:rPr>
            <w:rFonts w:cs="Times New Roman"/>
            <w:color w:val="833C0B" w:themeColor="accent2" w:themeShade="80"/>
            <w:sz w:val="22"/>
            <w:rPrChange w:id="357" w:author="tao huang" w:date="2018-10-25T22:36:00Z">
              <w:rPr>
                <w:rFonts w:cs="Times New Roman"/>
                <w:sz w:val="22"/>
              </w:rPr>
            </w:rPrChange>
          </w:rPr>
          <w:delText xml:space="preserve">further </w:delText>
        </w:r>
      </w:del>
      <w:r w:rsidRPr="004B0962">
        <w:rPr>
          <w:rFonts w:cs="Times New Roman"/>
          <w:color w:val="833C0B" w:themeColor="accent2" w:themeShade="80"/>
          <w:sz w:val="22"/>
          <w:rPrChange w:id="358" w:author="tao huang" w:date="2018-10-25T22:36:00Z">
            <w:rPr>
              <w:rFonts w:cs="Times New Roman"/>
              <w:sz w:val="22"/>
            </w:rPr>
          </w:rPrChange>
        </w:rPr>
        <w:t>integrate</w:t>
      </w:r>
      <w:r w:rsidR="00322431" w:rsidRPr="004B0962">
        <w:rPr>
          <w:rFonts w:cs="Times New Roman"/>
          <w:color w:val="833C0B" w:themeColor="accent2" w:themeShade="80"/>
          <w:sz w:val="22"/>
          <w:rPrChange w:id="359" w:author="tao huang" w:date="2018-10-25T22:36:00Z">
            <w:rPr>
              <w:rFonts w:cs="Times New Roman"/>
              <w:sz w:val="22"/>
            </w:rPr>
          </w:rPrChange>
        </w:rPr>
        <w:t>s</w:t>
      </w:r>
      <w:r w:rsidRPr="004B0962">
        <w:rPr>
          <w:rFonts w:cs="Times New Roman"/>
          <w:color w:val="833C0B" w:themeColor="accent2" w:themeShade="80"/>
          <w:sz w:val="22"/>
          <w:rPrChange w:id="360" w:author="tao huang" w:date="2018-10-25T22:36:00Z">
            <w:rPr>
              <w:rFonts w:cs="Times New Roman"/>
              <w:sz w:val="22"/>
            </w:rPr>
          </w:rPrChange>
        </w:rPr>
        <w:t xml:space="preserve"> the promotional information of the products from related product categories.</w:t>
      </w:r>
    </w:p>
    <w:p w14:paraId="517B1946" w14:textId="77777777" w:rsidR="00971633" w:rsidRPr="004B0962" w:rsidRDefault="00971633" w:rsidP="00971633">
      <w:pPr>
        <w:shd w:val="clear" w:color="auto" w:fill="FFFFFF" w:themeFill="background1"/>
        <w:spacing w:after="0" w:line="360" w:lineRule="auto"/>
        <w:rPr>
          <w:rFonts w:cs="Times New Roman"/>
          <w:color w:val="833C0B" w:themeColor="accent2" w:themeShade="80"/>
          <w:sz w:val="22"/>
          <w:rPrChange w:id="361" w:author="tao huang" w:date="2018-10-25T22:36:00Z">
            <w:rPr>
              <w:rFonts w:cs="Times New Roman"/>
              <w:sz w:val="22"/>
            </w:rPr>
          </w:rPrChange>
        </w:rPr>
      </w:pPr>
    </w:p>
    <w:p w14:paraId="7A85793A" w14:textId="60BF8AC8" w:rsidR="00971633" w:rsidRPr="004B0962" w:rsidRDefault="00BD2785" w:rsidP="00971633">
      <w:pPr>
        <w:shd w:val="clear" w:color="auto" w:fill="FFFFFF" w:themeFill="background1"/>
        <w:spacing w:after="0" w:line="360" w:lineRule="auto"/>
        <w:rPr>
          <w:rFonts w:cs="Times New Roman"/>
          <w:color w:val="833C0B" w:themeColor="accent2" w:themeShade="80"/>
          <w:sz w:val="22"/>
          <w:rPrChange w:id="362" w:author="tao huang" w:date="2018-10-25T22:36:00Z">
            <w:rPr>
              <w:rFonts w:cs="Times New Roman"/>
              <w:sz w:val="22"/>
            </w:rPr>
          </w:rPrChange>
        </w:rPr>
      </w:pPr>
      <w:ins w:id="363" w:author="Didier Soopramanien" w:date="2018-10-23T10:55:00Z">
        <w:del w:id="364" w:author="tao huang" w:date="2018-10-25T22:18:00Z">
          <w:r w:rsidRPr="004B0962" w:rsidDel="005054D8">
            <w:rPr>
              <w:color w:val="833C0B" w:themeColor="accent2" w:themeShade="80"/>
              <w:rPrChange w:id="365" w:author="tao huang" w:date="2018-10-25T22:36:00Z">
                <w:rPr/>
              </w:rPrChange>
            </w:rPr>
            <w:delText xml:space="preserve">Generally, </w:delText>
          </w:r>
        </w:del>
      </w:ins>
      <w:del w:id="366" w:author="Didier Soopramanien" w:date="2018-10-23T10:55:00Z">
        <w:r w:rsidR="008A6109" w:rsidRPr="004B0962" w:rsidDel="00BD2785">
          <w:rPr>
            <w:color w:val="833C0B" w:themeColor="accent2" w:themeShade="80"/>
            <w:rPrChange w:id="367" w:author="tao huang" w:date="2018-10-25T22:36:00Z">
              <w:rPr/>
            </w:rPrChange>
          </w:rPr>
          <w:fldChar w:fldCharType="begin"/>
        </w:r>
        <w:r w:rsidR="008A6109" w:rsidRPr="004B0962" w:rsidDel="00BD2785">
          <w:rPr>
            <w:color w:val="833C0B" w:themeColor="accent2" w:themeShade="80"/>
            <w:rPrChange w:id="368" w:author="tao huang" w:date="2018-10-25T22:36:00Z">
              <w:rPr/>
            </w:rPrChange>
          </w:rPr>
          <w:delInstrText xml:space="preserve"> HYPERLINK \l "_ENREF_41" \o "Huang, 2014 #732" </w:delInstrText>
        </w:r>
        <w:r w:rsidR="008A6109" w:rsidRPr="004B0962" w:rsidDel="00BD2785">
          <w:rPr>
            <w:color w:val="833C0B" w:themeColor="accent2" w:themeShade="80"/>
            <w:rPrChange w:id="369" w:author="tao huang" w:date="2018-10-25T22:36:00Z">
              <w:rPr/>
            </w:rPrChange>
          </w:rPr>
          <w:fldChar w:fldCharType="end"/>
        </w:r>
        <w:r w:rsidR="000B009D" w:rsidRPr="004B0962" w:rsidDel="00BD2785">
          <w:rPr>
            <w:color w:val="833C0B" w:themeColor="accent2" w:themeShade="80"/>
            <w:rPrChange w:id="370" w:author="tao huang" w:date="2018-10-25T22:36:00Z">
              <w:rPr/>
            </w:rPrChange>
          </w:rPr>
          <w:delText>A</w:delText>
        </w:r>
        <w:r w:rsidR="00971633" w:rsidRPr="004B0962" w:rsidDel="00BD2785">
          <w:rPr>
            <w:rFonts w:cs="Times New Roman"/>
            <w:color w:val="833C0B" w:themeColor="accent2" w:themeShade="80"/>
            <w:sz w:val="22"/>
            <w:rPrChange w:id="371" w:author="tao huang" w:date="2018-10-25T22:36:00Z">
              <w:rPr>
                <w:rFonts w:cs="Times New Roman"/>
                <w:sz w:val="22"/>
              </w:rPr>
            </w:rPrChange>
          </w:rPr>
          <w:delText xml:space="preserve">ll </w:delText>
        </w:r>
      </w:del>
      <w:ins w:id="372" w:author="Didier Soopramanien" w:date="2018-10-23T10:55:00Z">
        <w:r w:rsidRPr="004B0962">
          <w:rPr>
            <w:color w:val="833C0B" w:themeColor="accent2" w:themeShade="80"/>
            <w:rPrChange w:id="373" w:author="tao huang" w:date="2018-10-25T22:36:00Z">
              <w:rPr/>
            </w:rPrChange>
          </w:rPr>
          <w:fldChar w:fldCharType="begin"/>
        </w:r>
        <w:r w:rsidRPr="004B0962">
          <w:rPr>
            <w:color w:val="833C0B" w:themeColor="accent2" w:themeShade="80"/>
            <w:rPrChange w:id="374" w:author="tao huang" w:date="2018-10-25T22:36:00Z">
              <w:rPr/>
            </w:rPrChange>
          </w:rPr>
          <w:instrText xml:space="preserve"> HYPERLINK \l "_ENREF_41" \o "Huang, 2014 #732" </w:instrText>
        </w:r>
        <w:r w:rsidRPr="004B0962">
          <w:rPr>
            <w:color w:val="833C0B" w:themeColor="accent2" w:themeShade="80"/>
            <w:rPrChange w:id="375" w:author="tao huang" w:date="2018-10-25T22:36:00Z">
              <w:rPr/>
            </w:rPrChange>
          </w:rPr>
          <w:fldChar w:fldCharType="end"/>
        </w:r>
        <w:del w:id="376" w:author="tao huang" w:date="2018-10-25T22:18:00Z">
          <w:r w:rsidRPr="004B0962" w:rsidDel="005054D8">
            <w:rPr>
              <w:color w:val="833C0B" w:themeColor="accent2" w:themeShade="80"/>
              <w:rPrChange w:id="377" w:author="tao huang" w:date="2018-10-25T22:36:00Z">
                <w:rPr/>
              </w:rPrChange>
            </w:rPr>
            <w:delText>a</w:delText>
          </w:r>
          <w:r w:rsidRPr="004B0962" w:rsidDel="005054D8">
            <w:rPr>
              <w:rFonts w:cs="Times New Roman"/>
              <w:color w:val="833C0B" w:themeColor="accent2" w:themeShade="80"/>
              <w:sz w:val="22"/>
              <w:rPrChange w:id="378" w:author="tao huang" w:date="2018-10-25T22:36:00Z">
                <w:rPr>
                  <w:rFonts w:cs="Times New Roman"/>
                  <w:sz w:val="22"/>
                </w:rPr>
              </w:rPrChange>
            </w:rPr>
            <w:delText xml:space="preserve">ll </w:delText>
          </w:r>
        </w:del>
      </w:ins>
      <w:del w:id="379" w:author="tao huang" w:date="2018-10-25T22:18:00Z">
        <w:r w:rsidR="00971633" w:rsidRPr="004B0962" w:rsidDel="005054D8">
          <w:rPr>
            <w:rFonts w:cs="Times New Roman"/>
            <w:color w:val="833C0B" w:themeColor="accent2" w:themeShade="80"/>
            <w:sz w:val="22"/>
            <w:rPrChange w:id="380" w:author="tao huang" w:date="2018-10-25T22:36:00Z">
              <w:rPr>
                <w:rFonts w:cs="Times New Roman"/>
                <w:sz w:val="22"/>
              </w:rPr>
            </w:rPrChange>
          </w:rPr>
          <w:delText>t</w:delText>
        </w:r>
      </w:del>
      <w:ins w:id="381" w:author="tao huang" w:date="2018-10-25T22:18:00Z">
        <w:r w:rsidR="005054D8" w:rsidRPr="004B0962">
          <w:rPr>
            <w:rFonts w:cs="Times New Roman"/>
            <w:color w:val="833C0B" w:themeColor="accent2" w:themeShade="80"/>
            <w:sz w:val="22"/>
            <w:rPrChange w:id="382" w:author="tao huang" w:date="2018-10-25T22:36:00Z">
              <w:rPr>
                <w:rFonts w:cs="Times New Roman"/>
                <w:sz w:val="22"/>
              </w:rPr>
            </w:rPrChange>
          </w:rPr>
          <w:t>T</w:t>
        </w:r>
      </w:ins>
      <w:r w:rsidR="00971633" w:rsidRPr="004B0962">
        <w:rPr>
          <w:rFonts w:cs="Times New Roman"/>
          <w:color w:val="833C0B" w:themeColor="accent2" w:themeShade="80"/>
          <w:sz w:val="22"/>
          <w:rPrChange w:id="383" w:author="tao huang" w:date="2018-10-25T22:36:00Z">
            <w:rPr>
              <w:rFonts w:cs="Times New Roman"/>
              <w:sz w:val="22"/>
            </w:rPr>
          </w:rPrChange>
        </w:rPr>
        <w:t xml:space="preserve">hese studies assume that the impact of marketing activities </w:t>
      </w:r>
      <w:r w:rsidR="00E733B7" w:rsidRPr="004B0962">
        <w:rPr>
          <w:rFonts w:cs="Times New Roman"/>
          <w:color w:val="833C0B" w:themeColor="accent2" w:themeShade="80"/>
          <w:sz w:val="22"/>
          <w:rPrChange w:id="384" w:author="tao huang" w:date="2018-10-25T22:36:00Z">
            <w:rPr>
              <w:rFonts w:cs="Times New Roman"/>
              <w:sz w:val="22"/>
            </w:rPr>
          </w:rPrChange>
        </w:rPr>
        <w:t xml:space="preserve">such as the price and promotions </w:t>
      </w:r>
      <w:r w:rsidR="00971633" w:rsidRPr="004B0962">
        <w:rPr>
          <w:rFonts w:cs="Times New Roman"/>
          <w:color w:val="833C0B" w:themeColor="accent2" w:themeShade="80"/>
          <w:sz w:val="22"/>
          <w:rPrChange w:id="385" w:author="tao huang" w:date="2018-10-25T22:36:00Z">
            <w:rPr>
              <w:rFonts w:cs="Times New Roman"/>
              <w:sz w:val="22"/>
            </w:rPr>
          </w:rPrChange>
        </w:rPr>
        <w:t>on product sales remains constant over time. In practice, the effect of prices and promotions</w:t>
      </w:r>
      <w:ins w:id="386" w:author="Didier Soopramanien" w:date="2018-10-23T15:18:00Z">
        <w:r w:rsidR="001C1614" w:rsidRPr="004B0962">
          <w:rPr>
            <w:rFonts w:cs="Times New Roman"/>
            <w:color w:val="833C0B" w:themeColor="accent2" w:themeShade="80"/>
            <w:sz w:val="22"/>
            <w:rPrChange w:id="387" w:author="tao huang" w:date="2018-10-25T22:36:00Z">
              <w:rPr>
                <w:rFonts w:cs="Times New Roman"/>
                <w:sz w:val="22"/>
              </w:rPr>
            </w:rPrChange>
          </w:rPr>
          <w:t xml:space="preserve"> on sales</w:t>
        </w:r>
      </w:ins>
      <w:r w:rsidR="00971633" w:rsidRPr="004B0962">
        <w:rPr>
          <w:rFonts w:cs="Times New Roman"/>
          <w:color w:val="833C0B" w:themeColor="accent2" w:themeShade="80"/>
          <w:sz w:val="22"/>
          <w:rPrChange w:id="388" w:author="tao huang" w:date="2018-10-25T22:36:00Z">
            <w:rPr>
              <w:rFonts w:cs="Times New Roman"/>
              <w:sz w:val="22"/>
            </w:rPr>
          </w:rPrChange>
        </w:rPr>
        <w:t xml:space="preserve"> may </w:t>
      </w:r>
      <w:del w:id="389" w:author="Didier Soopramanien" w:date="2018-10-23T15:18:00Z">
        <w:r w:rsidR="00971633" w:rsidRPr="004B0962" w:rsidDel="0043370A">
          <w:rPr>
            <w:rFonts w:cs="Times New Roman"/>
            <w:color w:val="833C0B" w:themeColor="accent2" w:themeShade="80"/>
            <w:sz w:val="22"/>
            <w:rPrChange w:id="390" w:author="tao huang" w:date="2018-10-25T22:36:00Z">
              <w:rPr>
                <w:rFonts w:cs="Times New Roman"/>
                <w:sz w:val="22"/>
              </w:rPr>
            </w:rPrChange>
          </w:rPr>
          <w:delText>change</w:delText>
        </w:r>
      </w:del>
      <w:ins w:id="391" w:author="Didier Soopramanien" w:date="2018-10-23T15:18:00Z">
        <w:r w:rsidR="0043370A" w:rsidRPr="004B0962">
          <w:rPr>
            <w:rFonts w:cs="Times New Roman"/>
            <w:color w:val="833C0B" w:themeColor="accent2" w:themeShade="80"/>
            <w:sz w:val="22"/>
            <w:rPrChange w:id="392" w:author="tao huang" w:date="2018-10-25T22:36:00Z">
              <w:rPr>
                <w:rFonts w:cs="Times New Roman"/>
                <w:sz w:val="22"/>
              </w:rPr>
            </w:rPrChange>
          </w:rPr>
          <w:t xml:space="preserve">change </w:t>
        </w:r>
        <w:r w:rsidR="0021711D" w:rsidRPr="004B0962">
          <w:rPr>
            <w:rFonts w:cs="Times New Roman"/>
            <w:color w:val="833C0B" w:themeColor="accent2" w:themeShade="80"/>
            <w:sz w:val="22"/>
            <w:rPrChange w:id="393" w:author="tao huang" w:date="2018-10-25T22:36:00Z">
              <w:rPr>
                <w:rFonts w:cs="Times New Roman"/>
                <w:sz w:val="22"/>
              </w:rPr>
            </w:rPrChange>
          </w:rPr>
          <w:t xml:space="preserve">because of </w:t>
        </w:r>
      </w:ins>
      <w:del w:id="394" w:author="Didier Soopramanien" w:date="2018-10-23T15:18:00Z">
        <w:r w:rsidR="00971633" w:rsidRPr="004B0962" w:rsidDel="0021711D">
          <w:rPr>
            <w:rFonts w:cs="Times New Roman"/>
            <w:color w:val="833C0B" w:themeColor="accent2" w:themeShade="80"/>
            <w:sz w:val="22"/>
            <w:rPrChange w:id="395" w:author="tao huang" w:date="2018-10-25T22:36:00Z">
              <w:rPr>
                <w:rFonts w:cs="Times New Roman"/>
                <w:sz w:val="22"/>
              </w:rPr>
            </w:rPrChange>
          </w:rPr>
          <w:delText xml:space="preserve"> </w:delText>
        </w:r>
        <w:r w:rsidR="00971633" w:rsidRPr="004B0962" w:rsidDel="0043370A">
          <w:rPr>
            <w:rFonts w:cs="Times New Roman"/>
            <w:color w:val="833C0B" w:themeColor="accent2" w:themeShade="80"/>
            <w:sz w:val="22"/>
            <w:rPrChange w:id="396" w:author="tao huang" w:date="2018-10-25T22:36:00Z">
              <w:rPr>
                <w:rFonts w:cs="Times New Roman"/>
                <w:sz w:val="22"/>
              </w:rPr>
            </w:rPrChange>
          </w:rPr>
          <w:delText>due to the</w:delText>
        </w:r>
      </w:del>
      <w:r w:rsidR="00971633" w:rsidRPr="004B0962">
        <w:rPr>
          <w:rFonts w:cs="Times New Roman"/>
          <w:color w:val="833C0B" w:themeColor="accent2" w:themeShade="80"/>
          <w:sz w:val="22"/>
          <w:rPrChange w:id="397" w:author="tao huang" w:date="2018-10-25T22:36:00Z">
            <w:rPr>
              <w:rFonts w:cs="Times New Roman"/>
              <w:sz w:val="22"/>
            </w:rPr>
          </w:rPrChange>
        </w:rPr>
        <w:t xml:space="preserve"> </w:t>
      </w:r>
      <w:ins w:id="398" w:author="tao huang" w:date="2018-10-25T22:19:00Z">
        <w:r w:rsidR="005054D8" w:rsidRPr="004B0962">
          <w:rPr>
            <w:rFonts w:cs="Times New Roman"/>
            <w:color w:val="833C0B" w:themeColor="accent2" w:themeShade="80"/>
            <w:sz w:val="22"/>
            <w:rPrChange w:id="399" w:author="tao huang" w:date="2018-10-25T22:36:00Z">
              <w:rPr>
                <w:rFonts w:cs="Times New Roman"/>
                <w:sz w:val="22"/>
              </w:rPr>
            </w:rPrChange>
          </w:rPr>
          <w:t xml:space="preserve">external </w:t>
        </w:r>
      </w:ins>
      <w:del w:id="400" w:author="Didier Soopramanien" w:date="2018-10-23T15:18:00Z">
        <w:r w:rsidR="00971633" w:rsidRPr="004B0962" w:rsidDel="0021711D">
          <w:rPr>
            <w:rFonts w:cs="Times New Roman"/>
            <w:color w:val="833C0B" w:themeColor="accent2" w:themeShade="80"/>
            <w:sz w:val="22"/>
            <w:rPrChange w:id="401" w:author="tao huang" w:date="2018-10-25T22:36:00Z">
              <w:rPr>
                <w:rFonts w:cs="Times New Roman"/>
                <w:sz w:val="22"/>
              </w:rPr>
            </w:rPrChange>
          </w:rPr>
          <w:delText>m</w:delText>
        </w:r>
      </w:del>
      <w:del w:id="402" w:author="Didier Soopramanien" w:date="2018-10-23T15:19:00Z">
        <w:r w:rsidR="00971633" w:rsidRPr="004B0962" w:rsidDel="0021711D">
          <w:rPr>
            <w:rFonts w:cs="Times New Roman"/>
            <w:color w:val="833C0B" w:themeColor="accent2" w:themeShade="80"/>
            <w:sz w:val="22"/>
            <w:rPrChange w:id="403" w:author="tao huang" w:date="2018-10-25T22:36:00Z">
              <w:rPr>
                <w:rFonts w:cs="Times New Roman"/>
                <w:sz w:val="22"/>
              </w:rPr>
            </w:rPrChange>
          </w:rPr>
          <w:delText>any n</w:delText>
        </w:r>
      </w:del>
      <w:ins w:id="404" w:author="Didier Soopramanien" w:date="2018-10-23T15:19:00Z">
        <w:r w:rsidR="0021711D" w:rsidRPr="004B0962">
          <w:rPr>
            <w:rFonts w:cs="Times New Roman"/>
            <w:color w:val="833C0B" w:themeColor="accent2" w:themeShade="80"/>
            <w:sz w:val="22"/>
            <w:rPrChange w:id="405" w:author="tao huang" w:date="2018-10-25T22:36:00Z">
              <w:rPr>
                <w:rFonts w:cs="Times New Roman"/>
                <w:sz w:val="22"/>
              </w:rPr>
            </w:rPrChange>
          </w:rPr>
          <w:t>n</w:t>
        </w:r>
      </w:ins>
      <w:r w:rsidR="00971633" w:rsidRPr="004B0962">
        <w:rPr>
          <w:rFonts w:cs="Times New Roman"/>
          <w:color w:val="833C0B" w:themeColor="accent2" w:themeShade="80"/>
          <w:sz w:val="22"/>
          <w:rPrChange w:id="406" w:author="tao huang" w:date="2018-10-25T22:36:00Z">
            <w:rPr>
              <w:rFonts w:cs="Times New Roman"/>
              <w:sz w:val="22"/>
            </w:rPr>
          </w:rPrChange>
        </w:rPr>
        <w:t xml:space="preserve">on-controllable factors which may include, for instance, changing economic conditions, changes </w:t>
      </w:r>
      <w:r w:rsidR="00971633" w:rsidRPr="004B0962">
        <w:rPr>
          <w:rFonts w:cs="Times New Roman"/>
          <w:noProof/>
          <w:color w:val="833C0B" w:themeColor="accent2" w:themeShade="80"/>
          <w:sz w:val="22"/>
          <w:rPrChange w:id="407" w:author="tao huang" w:date="2018-10-25T22:36:00Z">
            <w:rPr>
              <w:rFonts w:cs="Times New Roman"/>
              <w:noProof/>
              <w:sz w:val="22"/>
            </w:rPr>
          </w:rPrChange>
        </w:rPr>
        <w:t>in</w:t>
      </w:r>
      <w:r w:rsidR="00971633" w:rsidRPr="004B0962">
        <w:rPr>
          <w:rFonts w:cs="Times New Roman"/>
          <w:color w:val="833C0B" w:themeColor="accent2" w:themeShade="80"/>
          <w:sz w:val="22"/>
          <w:rPrChange w:id="408" w:author="tao huang" w:date="2018-10-25T22:36:00Z">
            <w:rPr>
              <w:rFonts w:cs="Times New Roman"/>
              <w:sz w:val="22"/>
            </w:rPr>
          </w:rPrChange>
        </w:rPr>
        <w:t xml:space="preserve"> consumer tastes</w:t>
      </w:r>
      <w:del w:id="409" w:author="Didier Soopramanien" w:date="2018-10-23T15:19:00Z">
        <w:r w:rsidR="00971633" w:rsidRPr="004B0962" w:rsidDel="0021711D">
          <w:rPr>
            <w:rFonts w:cs="Times New Roman"/>
            <w:color w:val="833C0B" w:themeColor="accent2" w:themeShade="80"/>
            <w:sz w:val="22"/>
            <w:rPrChange w:id="410" w:author="tao huang" w:date="2018-10-25T22:36:00Z">
              <w:rPr>
                <w:rFonts w:cs="Times New Roman"/>
                <w:sz w:val="22"/>
              </w:rPr>
            </w:rPrChange>
          </w:rPr>
          <w:delText>,</w:delText>
        </w:r>
      </w:del>
      <w:r w:rsidR="00971633" w:rsidRPr="004B0962">
        <w:rPr>
          <w:rFonts w:cs="Times New Roman"/>
          <w:color w:val="833C0B" w:themeColor="accent2" w:themeShade="80"/>
          <w:sz w:val="22"/>
          <w:rPrChange w:id="411" w:author="tao huang" w:date="2018-10-25T22:36:00Z">
            <w:rPr>
              <w:rFonts w:cs="Times New Roman"/>
              <w:sz w:val="22"/>
            </w:rPr>
          </w:rPrChange>
        </w:rPr>
        <w:t xml:space="preserve"> and the entry of new competitors etc</w:t>
      </w:r>
      <w:ins w:id="412" w:author="Didier Soopramanien" w:date="2018-10-23T15:19:00Z">
        <w:r w:rsidR="00A907F2" w:rsidRPr="004B0962">
          <w:rPr>
            <w:rFonts w:cs="Times New Roman"/>
            <w:color w:val="833C0B" w:themeColor="accent2" w:themeShade="80"/>
            <w:sz w:val="22"/>
            <w:rPrChange w:id="413" w:author="tao huang" w:date="2018-10-25T22:36:00Z">
              <w:rPr>
                <w:rFonts w:cs="Times New Roman"/>
                <w:sz w:val="22"/>
              </w:rPr>
            </w:rPrChange>
          </w:rPr>
          <w:t xml:space="preserve">. Some of these effects </w:t>
        </w:r>
      </w:ins>
      <w:del w:id="414" w:author="Didier Soopramanien" w:date="2018-10-23T15:19:00Z">
        <w:r w:rsidR="00971633" w:rsidRPr="004B0962" w:rsidDel="00A907F2">
          <w:rPr>
            <w:rFonts w:cs="Times New Roman"/>
            <w:color w:val="833C0B" w:themeColor="accent2" w:themeShade="80"/>
            <w:sz w:val="22"/>
            <w:rPrChange w:id="415" w:author="tao huang" w:date="2018-10-25T22:36:00Z">
              <w:rPr>
                <w:rFonts w:cs="Times New Roman"/>
                <w:sz w:val="22"/>
              </w:rPr>
            </w:rPrChange>
          </w:rPr>
          <w:delText>., some of which are</w:delText>
        </w:r>
      </w:del>
      <w:ins w:id="416" w:author="Didier Soopramanien" w:date="2018-10-23T15:19:00Z">
        <w:r w:rsidR="00A907F2" w:rsidRPr="004B0962">
          <w:rPr>
            <w:rFonts w:cs="Times New Roman"/>
            <w:color w:val="833C0B" w:themeColor="accent2" w:themeShade="80"/>
            <w:sz w:val="22"/>
            <w:rPrChange w:id="417" w:author="tao huang" w:date="2018-10-25T22:36:00Z">
              <w:rPr>
                <w:rFonts w:cs="Times New Roman"/>
                <w:sz w:val="22"/>
              </w:rPr>
            </w:rPrChange>
          </w:rPr>
          <w:t xml:space="preserve">are also </w:t>
        </w:r>
      </w:ins>
      <w:del w:id="418" w:author="Didier Soopramanien" w:date="2018-10-23T15:19:00Z">
        <w:r w:rsidR="00971633" w:rsidRPr="004B0962" w:rsidDel="00A907F2">
          <w:rPr>
            <w:rFonts w:cs="Times New Roman"/>
            <w:color w:val="833C0B" w:themeColor="accent2" w:themeShade="80"/>
            <w:sz w:val="22"/>
            <w:rPrChange w:id="419" w:author="tao huang" w:date="2018-10-25T22:36:00Z">
              <w:rPr>
                <w:rFonts w:cs="Times New Roman"/>
                <w:sz w:val="22"/>
              </w:rPr>
            </w:rPrChange>
          </w:rPr>
          <w:delText xml:space="preserve"> </w:delText>
        </w:r>
      </w:del>
      <w:r w:rsidR="00971633" w:rsidRPr="004B0962">
        <w:rPr>
          <w:rFonts w:cs="Times New Roman"/>
          <w:color w:val="833C0B" w:themeColor="accent2" w:themeShade="80"/>
          <w:sz w:val="22"/>
          <w:rPrChange w:id="420" w:author="tao huang" w:date="2018-10-25T22:36:00Z">
            <w:rPr>
              <w:rFonts w:cs="Times New Roman"/>
              <w:sz w:val="22"/>
            </w:rPr>
          </w:rPrChange>
        </w:rPr>
        <w:t xml:space="preserve">neither observable or measurable </w:t>
      </w:r>
      <w:r w:rsidR="00971633" w:rsidRPr="004B0962">
        <w:rPr>
          <w:rFonts w:cs="Times New Roman"/>
          <w:color w:val="833C0B" w:themeColor="accent2" w:themeShade="80"/>
          <w:sz w:val="22"/>
          <w:rPrChange w:id="421" w:author="tao huang" w:date="2018-10-25T22:36:00Z">
            <w:rPr>
              <w:rFonts w:cs="Times New Roman"/>
              <w:sz w:val="22"/>
            </w:rPr>
          </w:rPrChange>
        </w:rPr>
        <w:fldChar w:fldCharType="begin"/>
      </w:r>
      <w:r w:rsidR="00380BD4" w:rsidRPr="004B0962">
        <w:rPr>
          <w:rFonts w:cs="Times New Roman"/>
          <w:color w:val="833C0B" w:themeColor="accent2" w:themeShade="80"/>
          <w:sz w:val="22"/>
          <w:rPrChange w:id="422" w:author="tao huang" w:date="2018-10-25T22:36:00Z">
            <w:rPr>
              <w:rFonts w:cs="Times New Roman"/>
              <w:sz w:val="22"/>
            </w:rPr>
          </w:rPrChange>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971633" w:rsidRPr="004B0962">
        <w:rPr>
          <w:rFonts w:cs="Times New Roman"/>
          <w:color w:val="833C0B" w:themeColor="accent2" w:themeShade="80"/>
          <w:sz w:val="22"/>
          <w:rPrChange w:id="423" w:author="tao huang" w:date="2018-10-25T22:36:00Z">
            <w:rPr>
              <w:rFonts w:cs="Times New Roman"/>
              <w:sz w:val="22"/>
            </w:rPr>
          </w:rPrChange>
        </w:rPr>
        <w:fldChar w:fldCharType="separate"/>
      </w:r>
      <w:r w:rsidR="00380BD4" w:rsidRPr="004B0962">
        <w:rPr>
          <w:rFonts w:cs="Times New Roman"/>
          <w:noProof/>
          <w:color w:val="833C0B" w:themeColor="accent2" w:themeShade="80"/>
          <w:sz w:val="22"/>
          <w:rPrChange w:id="424" w:author="tao huang" w:date="2018-10-25T22:36:00Z">
            <w:rPr>
              <w:rFonts w:cs="Times New Roman"/>
              <w:noProof/>
              <w:sz w:val="22"/>
            </w:rPr>
          </w:rPrChange>
        </w:rPr>
        <w:t>(Wildt, 1976; Wildt &amp; Winer, 1983)</w:t>
      </w:r>
      <w:r w:rsidR="00971633" w:rsidRPr="004B0962">
        <w:rPr>
          <w:rFonts w:cs="Times New Roman"/>
          <w:color w:val="833C0B" w:themeColor="accent2" w:themeShade="80"/>
          <w:sz w:val="22"/>
          <w:rPrChange w:id="425" w:author="tao huang" w:date="2018-10-25T22:36:00Z">
            <w:rPr>
              <w:rFonts w:cs="Times New Roman"/>
              <w:sz w:val="22"/>
            </w:rPr>
          </w:rPrChange>
        </w:rPr>
        <w:fldChar w:fldCharType="end"/>
      </w:r>
      <w:r w:rsidR="00971633" w:rsidRPr="004B0962">
        <w:rPr>
          <w:rFonts w:cs="Times New Roman"/>
          <w:color w:val="833C0B" w:themeColor="accent2" w:themeShade="80"/>
          <w:sz w:val="22"/>
          <w:rPrChange w:id="426" w:author="tao huang" w:date="2018-10-25T22:36:00Z">
            <w:rPr>
              <w:rFonts w:cs="Times New Roman"/>
              <w:sz w:val="22"/>
            </w:rPr>
          </w:rPrChange>
        </w:rPr>
        <w:t xml:space="preserve">. </w:t>
      </w:r>
      <w:ins w:id="427" w:author="Didier Soopramanien" w:date="2018-10-23T15:19:00Z">
        <w:r w:rsidR="00A907F2" w:rsidRPr="004B0962">
          <w:rPr>
            <w:rFonts w:cs="Times New Roman"/>
            <w:color w:val="833C0B" w:themeColor="accent2" w:themeShade="80"/>
            <w:sz w:val="22"/>
            <w:rPrChange w:id="428" w:author="tao huang" w:date="2018-10-25T22:36:00Z">
              <w:rPr>
                <w:rFonts w:cs="Times New Roman"/>
                <w:sz w:val="22"/>
              </w:rPr>
            </w:rPrChange>
          </w:rPr>
          <w:t xml:space="preserve">For example, </w:t>
        </w:r>
      </w:ins>
      <w:del w:id="429" w:author="Didier Soopramanien" w:date="2018-10-23T15:19:00Z">
        <w:r w:rsidR="00971633" w:rsidRPr="004B0962" w:rsidDel="00A907F2">
          <w:rPr>
            <w:rFonts w:cs="Times New Roman"/>
            <w:color w:val="833C0B" w:themeColor="accent2" w:themeShade="80"/>
            <w:sz w:val="22"/>
            <w:rPrChange w:id="430" w:author="tao huang" w:date="2018-10-25T22:36:00Z">
              <w:rPr>
                <w:rFonts w:cs="Times New Roman"/>
                <w:sz w:val="22"/>
              </w:rPr>
            </w:rPrChange>
          </w:rPr>
          <w:delText>C</w:delText>
        </w:r>
      </w:del>
      <w:ins w:id="431" w:author="Didier Soopramanien" w:date="2018-10-23T15:19:00Z">
        <w:r w:rsidR="00A907F2" w:rsidRPr="004B0962">
          <w:rPr>
            <w:rFonts w:cs="Times New Roman"/>
            <w:color w:val="833C0B" w:themeColor="accent2" w:themeShade="80"/>
            <w:sz w:val="22"/>
            <w:rPrChange w:id="432" w:author="tao huang" w:date="2018-10-25T22:36:00Z">
              <w:rPr>
                <w:rFonts w:cs="Times New Roman"/>
                <w:sz w:val="22"/>
              </w:rPr>
            </w:rPrChange>
          </w:rPr>
          <w:t>c</w:t>
        </w:r>
      </w:ins>
      <w:r w:rsidR="00971633" w:rsidRPr="004B0962">
        <w:rPr>
          <w:rFonts w:cs="Times New Roman"/>
          <w:color w:val="833C0B" w:themeColor="accent2" w:themeShade="80"/>
          <w:sz w:val="22"/>
          <w:rPrChange w:id="433" w:author="tao huang" w:date="2018-10-25T22:36:00Z">
            <w:rPr>
              <w:rFonts w:cs="Times New Roman"/>
              <w:sz w:val="22"/>
            </w:rPr>
          </w:rPrChange>
        </w:rPr>
        <w:t xml:space="preserve">ustomers </w:t>
      </w:r>
      <w:ins w:id="434" w:author="tao huang" w:date="2018-10-25T22:20:00Z">
        <w:r w:rsidR="005054D8" w:rsidRPr="004B0962">
          <w:rPr>
            <w:rFonts w:cs="Times New Roman"/>
            <w:color w:val="833C0B" w:themeColor="accent2" w:themeShade="80"/>
            <w:sz w:val="22"/>
            <w:rPrChange w:id="435" w:author="tao huang" w:date="2018-10-25T22:36:00Z">
              <w:rPr>
                <w:rFonts w:cs="Times New Roman"/>
                <w:sz w:val="22"/>
              </w:rPr>
            </w:rPrChange>
          </w:rPr>
          <w:t xml:space="preserve">can </w:t>
        </w:r>
      </w:ins>
      <w:del w:id="436" w:author="tao huang" w:date="2018-10-25T22:20:00Z">
        <w:r w:rsidR="00971633" w:rsidRPr="004B0962" w:rsidDel="005054D8">
          <w:rPr>
            <w:rFonts w:cs="Times New Roman"/>
            <w:color w:val="833C0B" w:themeColor="accent2" w:themeShade="80"/>
            <w:sz w:val="22"/>
            <w:rPrChange w:id="437" w:author="tao huang" w:date="2018-10-25T22:36:00Z">
              <w:rPr>
                <w:rFonts w:cs="Times New Roman"/>
                <w:sz w:val="22"/>
              </w:rPr>
            </w:rPrChange>
          </w:rPr>
          <w:delText xml:space="preserve">may </w:delText>
        </w:r>
      </w:del>
      <w:r w:rsidR="00971633" w:rsidRPr="004B0962">
        <w:rPr>
          <w:rFonts w:cs="Times New Roman"/>
          <w:color w:val="833C0B" w:themeColor="accent2" w:themeShade="80"/>
          <w:sz w:val="22"/>
          <w:rPrChange w:id="438" w:author="tao huang" w:date="2018-10-25T22:36:00Z">
            <w:rPr>
              <w:rFonts w:cs="Times New Roman"/>
              <w:sz w:val="22"/>
            </w:rPr>
          </w:rPrChange>
        </w:rPr>
        <w:t xml:space="preserve">become more sensitive to prices and promotions during an economic </w:t>
      </w:r>
      <w:del w:id="439" w:author="tao huang" w:date="2018-10-25T22:20:00Z">
        <w:r w:rsidR="00971633" w:rsidRPr="004B0962" w:rsidDel="005054D8">
          <w:rPr>
            <w:rFonts w:cs="Times New Roman"/>
            <w:color w:val="833C0B" w:themeColor="accent2" w:themeShade="80"/>
            <w:sz w:val="22"/>
            <w:rPrChange w:id="440" w:author="tao huang" w:date="2018-10-25T22:36:00Z">
              <w:rPr>
                <w:rFonts w:cs="Times New Roman"/>
                <w:sz w:val="22"/>
              </w:rPr>
            </w:rPrChange>
          </w:rPr>
          <w:delText>cr</w:delText>
        </w:r>
      </w:del>
      <w:ins w:id="441" w:author="Didier Soopramanien" w:date="2018-10-23T15:20:00Z">
        <w:del w:id="442" w:author="tao huang" w:date="2018-10-25T22:20:00Z">
          <w:r w:rsidR="00A907F2" w:rsidRPr="004B0962" w:rsidDel="005054D8">
            <w:rPr>
              <w:rFonts w:cs="Times New Roman"/>
              <w:color w:val="833C0B" w:themeColor="accent2" w:themeShade="80"/>
              <w:sz w:val="22"/>
              <w:rPrChange w:id="443" w:author="tao huang" w:date="2018-10-25T22:36:00Z">
                <w:rPr>
                  <w:rFonts w:cs="Times New Roman"/>
                  <w:sz w:val="22"/>
                </w:rPr>
              </w:rPrChange>
            </w:rPr>
            <w:delText>isis</w:delText>
          </w:r>
        </w:del>
      </w:ins>
      <w:ins w:id="444" w:author="tao huang" w:date="2018-10-25T22:20:00Z">
        <w:r w:rsidR="005054D8" w:rsidRPr="004B0962">
          <w:rPr>
            <w:rFonts w:cs="Times New Roman"/>
            <w:color w:val="833C0B" w:themeColor="accent2" w:themeShade="80"/>
            <w:sz w:val="22"/>
            <w:rPrChange w:id="445" w:author="tao huang" w:date="2018-10-25T22:36:00Z">
              <w:rPr>
                <w:rFonts w:cs="Times New Roman"/>
                <w:sz w:val="22"/>
              </w:rPr>
            </w:rPrChange>
          </w:rPr>
          <w:t>crunch</w:t>
        </w:r>
      </w:ins>
      <w:del w:id="446" w:author="Didier Soopramanien" w:date="2018-10-23T15:20:00Z">
        <w:r w:rsidR="00971633" w:rsidRPr="004B0962" w:rsidDel="00A907F2">
          <w:rPr>
            <w:rFonts w:cs="Times New Roman"/>
            <w:color w:val="833C0B" w:themeColor="accent2" w:themeShade="80"/>
            <w:sz w:val="22"/>
            <w:rPrChange w:id="447" w:author="tao huang" w:date="2018-10-25T22:36:00Z">
              <w:rPr>
                <w:rFonts w:cs="Times New Roman"/>
                <w:sz w:val="22"/>
              </w:rPr>
            </w:rPrChange>
          </w:rPr>
          <w:delText>unch</w:delText>
        </w:r>
      </w:del>
      <w:r w:rsidR="00971633" w:rsidRPr="004B0962">
        <w:rPr>
          <w:rFonts w:cs="Times New Roman"/>
          <w:color w:val="833C0B" w:themeColor="accent2" w:themeShade="80"/>
          <w:sz w:val="22"/>
          <w:rPrChange w:id="448" w:author="tao huang" w:date="2018-10-25T22:36:00Z">
            <w:rPr>
              <w:rFonts w:cs="Times New Roman"/>
              <w:sz w:val="22"/>
            </w:rPr>
          </w:rPrChange>
        </w:rPr>
        <w:t xml:space="preserve">. </w:t>
      </w:r>
      <w:del w:id="449" w:author="Didier Soopramanien" w:date="2018-10-23T15:20:00Z">
        <w:r w:rsidR="00971633" w:rsidRPr="004B0962" w:rsidDel="00EF1FD4">
          <w:rPr>
            <w:rFonts w:cs="Times New Roman"/>
            <w:bCs/>
            <w:color w:val="833C0B" w:themeColor="accent2" w:themeShade="80"/>
            <w:sz w:val="22"/>
            <w:rPrChange w:id="450" w:author="tao huang" w:date="2018-10-25T22:36:00Z">
              <w:rPr>
                <w:rFonts w:cs="Times New Roman"/>
                <w:bCs/>
                <w:sz w:val="22"/>
              </w:rPr>
            </w:rPrChange>
          </w:rPr>
          <w:delText>They</w:delText>
        </w:r>
      </w:del>
      <w:ins w:id="451" w:author="Didier Soopramanien" w:date="2018-10-23T15:20:00Z">
        <w:r w:rsidR="00EF1FD4" w:rsidRPr="004B0962">
          <w:rPr>
            <w:rFonts w:cs="Times New Roman"/>
            <w:bCs/>
            <w:color w:val="833C0B" w:themeColor="accent2" w:themeShade="80"/>
            <w:sz w:val="22"/>
            <w:rPrChange w:id="452" w:author="tao huang" w:date="2018-10-25T22:36:00Z">
              <w:rPr>
                <w:rFonts w:cs="Times New Roman"/>
                <w:bCs/>
                <w:sz w:val="22"/>
              </w:rPr>
            </w:rPrChange>
          </w:rPr>
          <w:t xml:space="preserve">Customers </w:t>
        </w:r>
      </w:ins>
      <w:del w:id="453" w:author="Didier Soopramanien" w:date="2018-10-23T15:20:00Z">
        <w:r w:rsidR="00971633" w:rsidRPr="004B0962" w:rsidDel="00EF1FD4">
          <w:rPr>
            <w:rFonts w:cs="Times New Roman"/>
            <w:bCs/>
            <w:color w:val="833C0B" w:themeColor="accent2" w:themeShade="80"/>
            <w:sz w:val="22"/>
            <w:rPrChange w:id="454" w:author="tao huang" w:date="2018-10-25T22:36:00Z">
              <w:rPr>
                <w:rFonts w:cs="Times New Roman"/>
                <w:bCs/>
                <w:sz w:val="22"/>
              </w:rPr>
            </w:rPrChange>
          </w:rPr>
          <w:delText xml:space="preserve"> may</w:delText>
        </w:r>
      </w:del>
      <w:ins w:id="455" w:author="Didier Soopramanien" w:date="2018-10-23T15:20:00Z">
        <w:del w:id="456" w:author="tao huang" w:date="2018-10-25T22:20:00Z">
          <w:r w:rsidR="00EF1FD4" w:rsidRPr="004B0962" w:rsidDel="005054D8">
            <w:rPr>
              <w:rFonts w:cs="Times New Roman"/>
              <w:bCs/>
              <w:color w:val="833C0B" w:themeColor="accent2" w:themeShade="80"/>
              <w:sz w:val="22"/>
              <w:rPrChange w:id="457" w:author="tao huang" w:date="2018-10-25T22:36:00Z">
                <w:rPr>
                  <w:rFonts w:cs="Times New Roman"/>
                  <w:bCs/>
                  <w:sz w:val="22"/>
                </w:rPr>
              </w:rPrChange>
            </w:rPr>
            <w:delText>can</w:delText>
          </w:r>
        </w:del>
      </w:ins>
      <w:ins w:id="458" w:author="tao huang" w:date="2018-10-25T22:20:00Z">
        <w:r w:rsidR="005054D8" w:rsidRPr="004B0962">
          <w:rPr>
            <w:rFonts w:cs="Times New Roman"/>
            <w:bCs/>
            <w:color w:val="833C0B" w:themeColor="accent2" w:themeShade="80"/>
            <w:sz w:val="22"/>
            <w:rPrChange w:id="459" w:author="tao huang" w:date="2018-10-25T22:36:00Z">
              <w:rPr>
                <w:rFonts w:cs="Times New Roman"/>
                <w:bCs/>
                <w:sz w:val="22"/>
              </w:rPr>
            </w:rPrChange>
          </w:rPr>
          <w:t>may</w:t>
        </w:r>
      </w:ins>
      <w:ins w:id="460" w:author="Didier Soopramanien" w:date="2018-10-23T15:20:00Z">
        <w:r w:rsidR="00EF1FD4" w:rsidRPr="004B0962">
          <w:rPr>
            <w:rFonts w:cs="Times New Roman"/>
            <w:bCs/>
            <w:color w:val="833C0B" w:themeColor="accent2" w:themeShade="80"/>
            <w:sz w:val="22"/>
            <w:rPrChange w:id="461" w:author="tao huang" w:date="2018-10-25T22:36:00Z">
              <w:rPr>
                <w:rFonts w:cs="Times New Roman"/>
                <w:bCs/>
                <w:sz w:val="22"/>
              </w:rPr>
            </w:rPrChange>
          </w:rPr>
          <w:t xml:space="preserve"> also </w:t>
        </w:r>
      </w:ins>
      <w:del w:id="462" w:author="Didier Soopramanien" w:date="2018-10-23T15:20:00Z">
        <w:r w:rsidR="00971633" w:rsidRPr="004B0962" w:rsidDel="00EF1FD4">
          <w:rPr>
            <w:rFonts w:cs="Times New Roman"/>
            <w:bCs/>
            <w:color w:val="833C0B" w:themeColor="accent2" w:themeShade="80"/>
            <w:sz w:val="22"/>
            <w:rPrChange w:id="463" w:author="tao huang" w:date="2018-10-25T22:36:00Z">
              <w:rPr>
                <w:rFonts w:cs="Times New Roman"/>
                <w:bCs/>
                <w:sz w:val="22"/>
              </w:rPr>
            </w:rPrChange>
          </w:rPr>
          <w:delText xml:space="preserve"> </w:delText>
        </w:r>
      </w:del>
      <w:r w:rsidR="00971633" w:rsidRPr="004B0962">
        <w:rPr>
          <w:rFonts w:cs="Times New Roman"/>
          <w:bCs/>
          <w:color w:val="833C0B" w:themeColor="accent2" w:themeShade="80"/>
          <w:sz w:val="22"/>
          <w:rPrChange w:id="464" w:author="tao huang" w:date="2018-10-25T22:36:00Z">
            <w:rPr>
              <w:rFonts w:cs="Times New Roman"/>
              <w:bCs/>
              <w:sz w:val="22"/>
            </w:rPr>
          </w:rPrChange>
        </w:rPr>
        <w:t xml:space="preserve">change their tastes due to </w:t>
      </w:r>
      <w:del w:id="465" w:author="tao huang" w:date="2018-10-25T22:21:00Z">
        <w:r w:rsidR="00971633" w:rsidRPr="004B0962" w:rsidDel="005054D8">
          <w:rPr>
            <w:rFonts w:cs="Times New Roman"/>
            <w:bCs/>
            <w:color w:val="833C0B" w:themeColor="accent2" w:themeShade="80"/>
            <w:sz w:val="22"/>
            <w:rPrChange w:id="466" w:author="tao huang" w:date="2018-10-25T22:36:00Z">
              <w:rPr>
                <w:rFonts w:cs="Times New Roman"/>
                <w:bCs/>
                <w:sz w:val="22"/>
              </w:rPr>
            </w:rPrChange>
          </w:rPr>
          <w:delText xml:space="preserve">factors including </w:delText>
        </w:r>
      </w:del>
      <w:r w:rsidR="00971633" w:rsidRPr="004B0962">
        <w:rPr>
          <w:rFonts w:cs="Times New Roman"/>
          <w:bCs/>
          <w:color w:val="833C0B" w:themeColor="accent2" w:themeShade="80"/>
          <w:sz w:val="22"/>
          <w:rPrChange w:id="467" w:author="tao huang" w:date="2018-10-25T22:36:00Z">
            <w:rPr>
              <w:rFonts w:cs="Times New Roman"/>
              <w:bCs/>
              <w:sz w:val="22"/>
            </w:rPr>
          </w:rPrChange>
        </w:rPr>
        <w:t xml:space="preserve">their familiarity </w:t>
      </w:r>
      <w:r w:rsidR="00971633" w:rsidRPr="004B0962">
        <w:rPr>
          <w:rFonts w:cs="Times New Roman"/>
          <w:bCs/>
          <w:noProof/>
          <w:color w:val="833C0B" w:themeColor="accent2" w:themeShade="80"/>
          <w:sz w:val="22"/>
          <w:rPrChange w:id="468" w:author="tao huang" w:date="2018-10-25T22:36:00Z">
            <w:rPr>
              <w:rFonts w:cs="Times New Roman"/>
              <w:bCs/>
              <w:noProof/>
              <w:sz w:val="22"/>
            </w:rPr>
          </w:rPrChange>
        </w:rPr>
        <w:t>with</w:t>
      </w:r>
      <w:r w:rsidR="00971633" w:rsidRPr="004B0962">
        <w:rPr>
          <w:rFonts w:cs="Times New Roman"/>
          <w:bCs/>
          <w:color w:val="833C0B" w:themeColor="accent2" w:themeShade="80"/>
          <w:sz w:val="22"/>
          <w:rPrChange w:id="469" w:author="tao huang" w:date="2018-10-25T22:36:00Z">
            <w:rPr>
              <w:rFonts w:cs="Times New Roman"/>
              <w:bCs/>
              <w:sz w:val="22"/>
            </w:rPr>
          </w:rPrChange>
        </w:rPr>
        <w:t xml:space="preserve"> the product</w:t>
      </w:r>
      <w:del w:id="470" w:author="Didier Soopramanien" w:date="2018-10-23T15:20:00Z">
        <w:r w:rsidR="00971633" w:rsidRPr="004B0962" w:rsidDel="00EF1FD4">
          <w:rPr>
            <w:rFonts w:cs="Times New Roman"/>
            <w:bCs/>
            <w:color w:val="833C0B" w:themeColor="accent2" w:themeShade="80"/>
            <w:sz w:val="22"/>
            <w:rPrChange w:id="471" w:author="tao huang" w:date="2018-10-25T22:36:00Z">
              <w:rPr>
                <w:rFonts w:cs="Times New Roman"/>
                <w:bCs/>
                <w:sz w:val="22"/>
              </w:rPr>
            </w:rPrChange>
          </w:rPr>
          <w:delText>,</w:delText>
        </w:r>
      </w:del>
      <w:r w:rsidR="00971633" w:rsidRPr="004B0962">
        <w:rPr>
          <w:rFonts w:cs="Times New Roman"/>
          <w:bCs/>
          <w:color w:val="833C0B" w:themeColor="accent2" w:themeShade="80"/>
          <w:sz w:val="22"/>
          <w:rPrChange w:id="472" w:author="tao huang" w:date="2018-10-25T22:36:00Z">
            <w:rPr>
              <w:rFonts w:cs="Times New Roman"/>
              <w:bCs/>
              <w:sz w:val="22"/>
            </w:rPr>
          </w:rPrChange>
        </w:rPr>
        <w:t xml:space="preserve"> and their changing lifestyle</w:t>
      </w:r>
      <w:ins w:id="473" w:author="tao huang" w:date="2018-10-25T22:21:00Z">
        <w:r w:rsidR="005054D8" w:rsidRPr="004B0962">
          <w:rPr>
            <w:rFonts w:cs="Times New Roman"/>
            <w:bCs/>
            <w:color w:val="833C0B" w:themeColor="accent2" w:themeShade="80"/>
            <w:sz w:val="22"/>
            <w:rPrChange w:id="474" w:author="tao huang" w:date="2018-10-25T22:36:00Z">
              <w:rPr>
                <w:rFonts w:cs="Times New Roman"/>
                <w:bCs/>
                <w:sz w:val="22"/>
              </w:rPr>
            </w:rPrChange>
          </w:rPr>
          <w:t>s</w:t>
        </w:r>
      </w:ins>
      <w:r w:rsidR="00971633" w:rsidRPr="004B0962">
        <w:rPr>
          <w:rFonts w:cs="Times New Roman"/>
          <w:bCs/>
          <w:color w:val="833C0B" w:themeColor="accent2" w:themeShade="80"/>
          <w:sz w:val="22"/>
          <w:rPrChange w:id="475" w:author="tao huang" w:date="2018-10-25T22:36:00Z">
            <w:rPr>
              <w:rFonts w:cs="Times New Roman"/>
              <w:bCs/>
              <w:sz w:val="22"/>
            </w:rPr>
          </w:rPrChange>
        </w:rPr>
        <w:t xml:space="preserve"> and social status </w:t>
      </w:r>
      <w:r w:rsidR="00971633" w:rsidRPr="004B0962">
        <w:rPr>
          <w:rFonts w:cs="Times New Roman"/>
          <w:bCs/>
          <w:color w:val="833C0B" w:themeColor="accent2" w:themeShade="80"/>
          <w:sz w:val="22"/>
          <w:rPrChange w:id="476" w:author="tao huang" w:date="2018-10-25T22:36:00Z">
            <w:rPr>
              <w:rFonts w:cs="Times New Roman"/>
              <w:bCs/>
              <w:sz w:val="22"/>
            </w:rPr>
          </w:rPrChange>
        </w:rPr>
        <w:fldChar w:fldCharType="begin"/>
      </w:r>
      <w:r w:rsidR="00380BD4" w:rsidRPr="004B0962">
        <w:rPr>
          <w:rFonts w:cs="Times New Roman"/>
          <w:bCs/>
          <w:color w:val="833C0B" w:themeColor="accent2" w:themeShade="80"/>
          <w:sz w:val="22"/>
          <w:rPrChange w:id="477" w:author="tao huang" w:date="2018-10-25T22:36:00Z">
            <w:rPr>
              <w:rFonts w:cs="Times New Roman"/>
              <w:bCs/>
              <w:sz w:val="22"/>
            </w:rPr>
          </w:rPrChange>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71633" w:rsidRPr="004B0962">
        <w:rPr>
          <w:rFonts w:cs="Times New Roman"/>
          <w:bCs/>
          <w:color w:val="833C0B" w:themeColor="accent2" w:themeShade="80"/>
          <w:sz w:val="22"/>
          <w:rPrChange w:id="478" w:author="tao huang" w:date="2018-10-25T22:36:00Z">
            <w:rPr>
              <w:rFonts w:cs="Times New Roman"/>
              <w:bCs/>
              <w:sz w:val="22"/>
            </w:rPr>
          </w:rPrChange>
        </w:rPr>
        <w:fldChar w:fldCharType="separate"/>
      </w:r>
      <w:r w:rsidR="00380BD4" w:rsidRPr="004B0962">
        <w:rPr>
          <w:rFonts w:cs="Times New Roman"/>
          <w:bCs/>
          <w:noProof/>
          <w:color w:val="833C0B" w:themeColor="accent2" w:themeShade="80"/>
          <w:sz w:val="22"/>
          <w:rPrChange w:id="479" w:author="tao huang" w:date="2018-10-25T22:36:00Z">
            <w:rPr>
              <w:rFonts w:cs="Times New Roman"/>
              <w:bCs/>
              <w:noProof/>
              <w:sz w:val="22"/>
            </w:rPr>
          </w:rPrChange>
        </w:rPr>
        <w:t>(Meeran, Jahanbin, Goodwin, &amp; Quariguasi Frota Neto, 2017)</w:t>
      </w:r>
      <w:r w:rsidR="00971633" w:rsidRPr="004B0962">
        <w:rPr>
          <w:rFonts w:cs="Times New Roman"/>
          <w:bCs/>
          <w:color w:val="833C0B" w:themeColor="accent2" w:themeShade="80"/>
          <w:sz w:val="22"/>
          <w:rPrChange w:id="480" w:author="tao huang" w:date="2018-10-25T22:36:00Z">
            <w:rPr>
              <w:rFonts w:cs="Times New Roman"/>
              <w:bCs/>
              <w:sz w:val="22"/>
            </w:rPr>
          </w:rPrChange>
        </w:rPr>
        <w:fldChar w:fldCharType="end"/>
      </w:r>
      <w:r w:rsidR="00971633" w:rsidRPr="004B0962">
        <w:rPr>
          <w:rFonts w:cs="Times New Roman"/>
          <w:bCs/>
          <w:color w:val="833C0B" w:themeColor="accent2" w:themeShade="80"/>
          <w:sz w:val="22"/>
          <w:rPrChange w:id="481" w:author="tao huang" w:date="2018-10-25T22:36:00Z">
            <w:rPr>
              <w:rFonts w:cs="Times New Roman"/>
              <w:bCs/>
              <w:sz w:val="22"/>
            </w:rPr>
          </w:rPrChange>
        </w:rPr>
        <w:t xml:space="preserve">. </w:t>
      </w:r>
      <w:r w:rsidR="00971633" w:rsidRPr="004B0962">
        <w:rPr>
          <w:rFonts w:cs="Times New Roman"/>
          <w:color w:val="833C0B" w:themeColor="accent2" w:themeShade="80"/>
          <w:sz w:val="22"/>
          <w:rPrChange w:id="482" w:author="tao huang" w:date="2018-10-25T22:36:00Z">
            <w:rPr>
              <w:rFonts w:cs="Times New Roman"/>
              <w:sz w:val="22"/>
            </w:rPr>
          </w:rPrChange>
        </w:rPr>
        <w:t xml:space="preserve">When a new competitor enters the market, the effect of prices and promotions of the focal product </w:t>
      </w:r>
      <w:r w:rsidR="00BD6A95" w:rsidRPr="004B0962">
        <w:rPr>
          <w:rFonts w:cs="Times New Roman"/>
          <w:color w:val="833C0B" w:themeColor="accent2" w:themeShade="80"/>
          <w:sz w:val="22"/>
          <w:rPrChange w:id="483" w:author="tao huang" w:date="2018-10-25T22:36:00Z">
            <w:rPr>
              <w:rFonts w:cs="Times New Roman"/>
              <w:sz w:val="22"/>
            </w:rPr>
          </w:rPrChange>
        </w:rPr>
        <w:t>may decrease</w:t>
      </w:r>
      <w:r w:rsidR="00971633" w:rsidRPr="004B0962">
        <w:rPr>
          <w:rFonts w:cs="Times New Roman"/>
          <w:color w:val="833C0B" w:themeColor="accent2" w:themeShade="80"/>
          <w:sz w:val="22"/>
          <w:rPrChange w:id="484" w:author="tao huang" w:date="2018-10-25T22:36:00Z">
            <w:rPr>
              <w:rFonts w:cs="Times New Roman"/>
              <w:sz w:val="22"/>
            </w:rPr>
          </w:rPrChange>
        </w:rPr>
        <w:t xml:space="preserve"> not only because </w:t>
      </w:r>
      <w:ins w:id="485" w:author="tao huang" w:date="2018-10-25T22:22:00Z">
        <w:r w:rsidR="005054D8" w:rsidRPr="004B0962">
          <w:rPr>
            <w:rFonts w:cs="Times New Roman"/>
            <w:color w:val="833C0B" w:themeColor="accent2" w:themeShade="80"/>
            <w:sz w:val="22"/>
            <w:rPrChange w:id="486" w:author="tao huang" w:date="2018-10-25T22:36:00Z">
              <w:rPr>
                <w:rFonts w:cs="Times New Roman"/>
                <w:sz w:val="22"/>
              </w:rPr>
            </w:rPrChange>
          </w:rPr>
          <w:t xml:space="preserve">of </w:t>
        </w:r>
      </w:ins>
      <w:r w:rsidR="00971633" w:rsidRPr="004B0962">
        <w:rPr>
          <w:rFonts w:cs="Times New Roman"/>
          <w:color w:val="833C0B" w:themeColor="accent2" w:themeShade="80"/>
          <w:sz w:val="22"/>
          <w:rPrChange w:id="487" w:author="tao huang" w:date="2018-10-25T22:36:00Z">
            <w:rPr>
              <w:rFonts w:cs="Times New Roman"/>
              <w:sz w:val="22"/>
            </w:rPr>
          </w:rPrChange>
        </w:rPr>
        <w:t xml:space="preserve">the </w:t>
      </w:r>
      <w:ins w:id="488" w:author="tao huang" w:date="2018-10-25T22:22:00Z">
        <w:r w:rsidR="005054D8" w:rsidRPr="004B0962">
          <w:rPr>
            <w:rFonts w:cs="Times New Roman"/>
            <w:color w:val="833C0B" w:themeColor="accent2" w:themeShade="80"/>
            <w:sz w:val="22"/>
            <w:rPrChange w:id="489" w:author="tao huang" w:date="2018-10-25T22:36:00Z">
              <w:rPr>
                <w:rFonts w:cs="Times New Roman"/>
                <w:sz w:val="22"/>
              </w:rPr>
            </w:rPrChange>
          </w:rPr>
          <w:t xml:space="preserve">marketing activities launched by the </w:t>
        </w:r>
      </w:ins>
      <w:r w:rsidR="00971633" w:rsidRPr="004B0962">
        <w:rPr>
          <w:rFonts w:cs="Times New Roman"/>
          <w:color w:val="833C0B" w:themeColor="accent2" w:themeShade="80"/>
          <w:sz w:val="22"/>
          <w:rPrChange w:id="490" w:author="tao huang" w:date="2018-10-25T22:36:00Z">
            <w:rPr>
              <w:rFonts w:cs="Times New Roman"/>
              <w:sz w:val="22"/>
            </w:rPr>
          </w:rPrChange>
        </w:rPr>
        <w:t>new competitor</w:t>
      </w:r>
      <w:ins w:id="491" w:author="tao huang" w:date="2018-10-25T22:22:00Z">
        <w:r w:rsidR="005054D8" w:rsidRPr="004B0962">
          <w:rPr>
            <w:rFonts w:cs="Times New Roman"/>
            <w:color w:val="833C0B" w:themeColor="accent2" w:themeShade="80"/>
            <w:sz w:val="22"/>
            <w:rPrChange w:id="492" w:author="tao huang" w:date="2018-10-25T22:36:00Z">
              <w:rPr>
                <w:rFonts w:cs="Times New Roman"/>
                <w:sz w:val="22"/>
              </w:rPr>
            </w:rPrChange>
          </w:rPr>
          <w:t xml:space="preserve">, </w:t>
        </w:r>
      </w:ins>
      <w:del w:id="493" w:author="tao huang" w:date="2018-10-25T22:22:00Z">
        <w:r w:rsidR="00971633" w:rsidRPr="004B0962" w:rsidDel="005054D8">
          <w:rPr>
            <w:rFonts w:cs="Times New Roman"/>
            <w:color w:val="833C0B" w:themeColor="accent2" w:themeShade="80"/>
            <w:sz w:val="22"/>
            <w:rPrChange w:id="494" w:author="tao huang" w:date="2018-10-25T22:36:00Z">
              <w:rPr>
                <w:rFonts w:cs="Times New Roman"/>
                <w:sz w:val="22"/>
              </w:rPr>
            </w:rPrChange>
          </w:rPr>
          <w:delText xml:space="preserve"> launches their marketing activities </w:delText>
        </w:r>
      </w:del>
      <w:r w:rsidR="00971633" w:rsidRPr="004B0962">
        <w:rPr>
          <w:rFonts w:cs="Times New Roman"/>
          <w:color w:val="833C0B" w:themeColor="accent2" w:themeShade="80"/>
          <w:sz w:val="22"/>
          <w:rPrChange w:id="495" w:author="tao huang" w:date="2018-10-25T22:36:00Z">
            <w:rPr>
              <w:rFonts w:cs="Times New Roman"/>
              <w:sz w:val="22"/>
            </w:rPr>
          </w:rPrChange>
        </w:rPr>
        <w:t xml:space="preserve">but also because customers seek variety. In the year of 2014, the German </w:t>
      </w:r>
      <w:del w:id="496" w:author="Didier Soopramanien" w:date="2018-10-23T15:21:00Z">
        <w:r w:rsidR="00971633" w:rsidRPr="004B0962" w:rsidDel="00057EDF">
          <w:rPr>
            <w:rFonts w:cs="Times New Roman"/>
            <w:color w:val="833C0B" w:themeColor="accent2" w:themeShade="80"/>
            <w:sz w:val="22"/>
            <w:rPrChange w:id="497" w:author="tao huang" w:date="2018-10-25T22:36:00Z">
              <w:rPr>
                <w:rFonts w:cs="Times New Roman"/>
                <w:sz w:val="22"/>
              </w:rPr>
            </w:rPrChange>
          </w:rPr>
          <w:delText>low-price</w:delText>
        </w:r>
      </w:del>
      <w:ins w:id="498" w:author="Didier Soopramanien" w:date="2018-10-23T15:21:00Z">
        <w:r w:rsidR="00057EDF" w:rsidRPr="004B0962">
          <w:rPr>
            <w:rFonts w:cs="Times New Roman"/>
            <w:color w:val="833C0B" w:themeColor="accent2" w:themeShade="80"/>
            <w:sz w:val="22"/>
            <w:rPrChange w:id="499" w:author="tao huang" w:date="2018-10-25T22:36:00Z">
              <w:rPr>
                <w:rFonts w:cs="Times New Roman"/>
                <w:sz w:val="22"/>
              </w:rPr>
            </w:rPrChange>
          </w:rPr>
          <w:t>discounting</w:t>
        </w:r>
      </w:ins>
      <w:r w:rsidR="00971633" w:rsidRPr="004B0962">
        <w:rPr>
          <w:rFonts w:cs="Times New Roman"/>
          <w:color w:val="833C0B" w:themeColor="accent2" w:themeShade="80"/>
          <w:sz w:val="22"/>
          <w:rPrChange w:id="500" w:author="tao huang" w:date="2018-10-25T22:36:00Z">
            <w:rPr>
              <w:rFonts w:cs="Times New Roman"/>
              <w:sz w:val="22"/>
            </w:rPr>
          </w:rPrChange>
        </w:rPr>
        <w:t xml:space="preserve"> retail chain Aldi opened </w:t>
      </w:r>
      <w:r w:rsidR="00971633" w:rsidRPr="004B0962">
        <w:rPr>
          <w:rFonts w:cs="Times New Roman"/>
          <w:color w:val="833C0B" w:themeColor="accent2" w:themeShade="80"/>
          <w:sz w:val="22"/>
          <w:rPrChange w:id="501" w:author="tao huang" w:date="2018-10-25T22:36:00Z">
            <w:rPr>
              <w:rFonts w:cs="Times New Roman"/>
              <w:sz w:val="22"/>
            </w:rPr>
          </w:rPrChange>
        </w:rPr>
        <w:lastRenderedPageBreak/>
        <w:t>more than 400 stores in the United States, leading to changes in customer grocery purchasing habits</w:t>
      </w:r>
      <w:ins w:id="502" w:author="Didier Soopramanien" w:date="2018-10-23T15:21:00Z">
        <w:r w:rsidR="001A3D69" w:rsidRPr="004B0962">
          <w:rPr>
            <w:rFonts w:cs="Times New Roman"/>
            <w:color w:val="833C0B" w:themeColor="accent2" w:themeShade="80"/>
            <w:sz w:val="22"/>
            <w:rPrChange w:id="503" w:author="tao huang" w:date="2018-10-25T22:36:00Z">
              <w:rPr>
                <w:rFonts w:cs="Times New Roman"/>
                <w:sz w:val="22"/>
              </w:rPr>
            </w:rPrChange>
          </w:rPr>
          <w:t xml:space="preserve"> wh</w:t>
        </w:r>
      </w:ins>
      <w:ins w:id="504" w:author="Didier Soopramanien" w:date="2018-10-23T15:22:00Z">
        <w:r w:rsidR="001A3D69" w:rsidRPr="004B0962">
          <w:rPr>
            <w:rFonts w:cs="Times New Roman"/>
            <w:color w:val="833C0B" w:themeColor="accent2" w:themeShade="80"/>
            <w:sz w:val="22"/>
            <w:rPrChange w:id="505" w:author="tao huang" w:date="2018-10-25T22:36:00Z">
              <w:rPr>
                <w:rFonts w:cs="Times New Roman"/>
                <w:sz w:val="22"/>
              </w:rPr>
            </w:rPrChange>
          </w:rPr>
          <w:t xml:space="preserve">ich exerted severe competitive pressure on </w:t>
        </w:r>
        <w:del w:id="506" w:author="tao huang" w:date="2018-10-25T22:23:00Z">
          <w:r w:rsidR="001A3D69" w:rsidRPr="004B0962" w:rsidDel="00CA60BF">
            <w:rPr>
              <w:rFonts w:cs="Times New Roman"/>
              <w:color w:val="833C0B" w:themeColor="accent2" w:themeShade="80"/>
              <w:sz w:val="22"/>
              <w:rPrChange w:id="507" w:author="tao huang" w:date="2018-10-25T22:36:00Z">
                <w:rPr>
                  <w:rFonts w:cs="Times New Roman"/>
                  <w:sz w:val="22"/>
                </w:rPr>
              </w:rPrChange>
            </w:rPr>
            <w:delText>their</w:delText>
          </w:r>
        </w:del>
      </w:ins>
      <w:ins w:id="508" w:author="tao huang" w:date="2018-10-25T22:23:00Z">
        <w:r w:rsidR="00CA60BF" w:rsidRPr="004B0962">
          <w:rPr>
            <w:rFonts w:cs="Times New Roman"/>
            <w:color w:val="833C0B" w:themeColor="accent2" w:themeShade="80"/>
            <w:sz w:val="22"/>
            <w:rPrChange w:id="509" w:author="tao huang" w:date="2018-10-25T22:36:00Z">
              <w:rPr>
                <w:rFonts w:cs="Times New Roman"/>
                <w:sz w:val="22"/>
              </w:rPr>
            </w:rPrChange>
          </w:rPr>
          <w:t>other</w:t>
        </w:r>
      </w:ins>
      <w:ins w:id="510" w:author="Didier Soopramanien" w:date="2018-10-23T15:22:00Z">
        <w:r w:rsidR="001A3D69" w:rsidRPr="004B0962">
          <w:rPr>
            <w:rFonts w:cs="Times New Roman"/>
            <w:color w:val="833C0B" w:themeColor="accent2" w:themeShade="80"/>
            <w:sz w:val="22"/>
            <w:rPrChange w:id="511" w:author="tao huang" w:date="2018-10-25T22:36:00Z">
              <w:rPr>
                <w:rFonts w:cs="Times New Roman"/>
                <w:sz w:val="22"/>
              </w:rPr>
            </w:rPrChange>
          </w:rPr>
          <w:t xml:space="preserve"> </w:t>
        </w:r>
        <w:del w:id="512" w:author="tao huang" w:date="2018-10-25T22:23:00Z">
          <w:r w:rsidR="001A3D69" w:rsidRPr="004B0962" w:rsidDel="00CA60BF">
            <w:rPr>
              <w:rFonts w:cs="Times New Roman"/>
              <w:color w:val="833C0B" w:themeColor="accent2" w:themeShade="80"/>
              <w:sz w:val="22"/>
              <w:rPrChange w:id="513" w:author="tao huang" w:date="2018-10-25T22:36:00Z">
                <w:rPr>
                  <w:rFonts w:cs="Times New Roman"/>
                  <w:sz w:val="22"/>
                </w:rPr>
              </w:rPrChange>
            </w:rPr>
            <w:delText>competitors</w:delText>
          </w:r>
        </w:del>
      </w:ins>
      <w:del w:id="514" w:author="tao huang" w:date="2018-10-25T22:23:00Z">
        <w:r w:rsidR="00971633" w:rsidRPr="004B0962" w:rsidDel="00CA60BF">
          <w:rPr>
            <w:rFonts w:cs="Times New Roman"/>
            <w:color w:val="833C0B" w:themeColor="accent2" w:themeShade="80"/>
            <w:sz w:val="22"/>
            <w:rPrChange w:id="515" w:author="tao huang" w:date="2018-10-25T22:36:00Z">
              <w:rPr>
                <w:rFonts w:cs="Times New Roman"/>
                <w:sz w:val="22"/>
              </w:rPr>
            </w:rPrChange>
          </w:rPr>
          <w:delText>, which then put pressures on existing retail chains</w:delText>
        </w:r>
      </w:del>
      <w:ins w:id="516" w:author="tao huang" w:date="2018-10-25T22:23:00Z">
        <w:r w:rsidR="00CA60BF" w:rsidRPr="004B0962">
          <w:rPr>
            <w:rFonts w:cs="Times New Roman"/>
            <w:color w:val="833C0B" w:themeColor="accent2" w:themeShade="80"/>
            <w:sz w:val="22"/>
            <w:rPrChange w:id="517" w:author="tao huang" w:date="2018-10-25T22:36:00Z">
              <w:rPr>
                <w:rFonts w:cs="Times New Roman"/>
                <w:sz w:val="22"/>
              </w:rPr>
            </w:rPrChange>
          </w:rPr>
          <w:t>retail chains</w:t>
        </w:r>
      </w:ins>
      <w:r w:rsidR="00971633" w:rsidRPr="004B0962">
        <w:rPr>
          <w:rFonts w:cs="Times New Roman"/>
          <w:color w:val="833C0B" w:themeColor="accent2" w:themeShade="80"/>
          <w:sz w:val="22"/>
          <w:rPrChange w:id="518" w:author="tao huang" w:date="2018-10-25T22:36:00Z">
            <w:rPr>
              <w:rFonts w:cs="Times New Roman"/>
              <w:sz w:val="22"/>
            </w:rPr>
          </w:rPrChange>
        </w:rPr>
        <w:t xml:space="preserve"> </w:t>
      </w:r>
      <w:r w:rsidR="00971633" w:rsidRPr="004B0962">
        <w:rPr>
          <w:rFonts w:cs="Times New Roman"/>
          <w:color w:val="833C0B" w:themeColor="accent2" w:themeShade="80"/>
          <w:sz w:val="22"/>
          <w:rPrChange w:id="519" w:author="tao huang" w:date="2018-10-25T22:36:00Z">
            <w:rPr>
              <w:rFonts w:cs="Times New Roman"/>
              <w:sz w:val="22"/>
            </w:rPr>
          </w:rPrChange>
        </w:rPr>
        <w:fldChar w:fldCharType="begin"/>
      </w:r>
      <w:r w:rsidR="00380BD4" w:rsidRPr="004B0962">
        <w:rPr>
          <w:rFonts w:cs="Times New Roman"/>
          <w:color w:val="833C0B" w:themeColor="accent2" w:themeShade="80"/>
          <w:sz w:val="22"/>
          <w:rPrChange w:id="520" w:author="tao huang" w:date="2018-10-25T22:36:00Z">
            <w:rPr>
              <w:rFonts w:cs="Times New Roman"/>
              <w:sz w:val="22"/>
            </w:rPr>
          </w:rPrChange>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4B0962">
        <w:rPr>
          <w:rFonts w:cs="Times New Roman"/>
          <w:color w:val="833C0B" w:themeColor="accent2" w:themeShade="80"/>
          <w:sz w:val="22"/>
          <w:rPrChange w:id="521" w:author="tao huang" w:date="2018-10-25T22:36:00Z">
            <w:rPr>
              <w:rFonts w:cs="Times New Roman"/>
              <w:sz w:val="22"/>
            </w:rPr>
          </w:rPrChange>
        </w:rPr>
        <w:fldChar w:fldCharType="separate"/>
      </w:r>
      <w:r w:rsidR="00380BD4" w:rsidRPr="004B0962">
        <w:rPr>
          <w:rFonts w:cs="Times New Roman"/>
          <w:noProof/>
          <w:color w:val="833C0B" w:themeColor="accent2" w:themeShade="80"/>
          <w:sz w:val="22"/>
          <w:rPrChange w:id="522" w:author="tao huang" w:date="2018-10-25T22:36:00Z">
            <w:rPr>
              <w:rFonts w:cs="Times New Roman"/>
              <w:noProof/>
              <w:sz w:val="22"/>
            </w:rPr>
          </w:rPrChange>
        </w:rPr>
        <w:t>(Loeb, 2014)</w:t>
      </w:r>
      <w:r w:rsidR="00971633" w:rsidRPr="004B0962">
        <w:rPr>
          <w:rFonts w:cs="Times New Roman"/>
          <w:color w:val="833C0B" w:themeColor="accent2" w:themeShade="80"/>
          <w:sz w:val="22"/>
          <w:rPrChange w:id="523" w:author="tao huang" w:date="2018-10-25T22:36:00Z">
            <w:rPr>
              <w:rFonts w:cs="Times New Roman"/>
              <w:sz w:val="22"/>
            </w:rPr>
          </w:rPrChange>
        </w:rPr>
        <w:fldChar w:fldCharType="end"/>
      </w:r>
      <w:r w:rsidR="00971633" w:rsidRPr="004B0962">
        <w:rPr>
          <w:rFonts w:cs="Times New Roman"/>
          <w:color w:val="833C0B" w:themeColor="accent2" w:themeShade="80"/>
          <w:sz w:val="22"/>
          <w:rPrChange w:id="524" w:author="tao huang" w:date="2018-10-25T22:36:00Z">
            <w:rPr>
              <w:rFonts w:cs="Times New Roman"/>
              <w:sz w:val="22"/>
            </w:rPr>
          </w:rPrChange>
        </w:rPr>
        <w:t>.</w:t>
      </w:r>
    </w:p>
    <w:p w14:paraId="6D88AE5D" w14:textId="77777777" w:rsidR="00971633" w:rsidRPr="004B0962" w:rsidRDefault="00971633" w:rsidP="00971633">
      <w:pPr>
        <w:shd w:val="clear" w:color="auto" w:fill="FFFFFF" w:themeFill="background1"/>
        <w:spacing w:after="0" w:line="360" w:lineRule="auto"/>
        <w:rPr>
          <w:rFonts w:cs="Times New Roman"/>
          <w:color w:val="833C0B" w:themeColor="accent2" w:themeShade="80"/>
          <w:sz w:val="22"/>
          <w:rPrChange w:id="525" w:author="tao huang" w:date="2018-10-25T22:36:00Z">
            <w:rPr>
              <w:rFonts w:cs="Times New Roman"/>
              <w:sz w:val="22"/>
            </w:rPr>
          </w:rPrChange>
        </w:rPr>
      </w:pPr>
    </w:p>
    <w:p w14:paraId="2F960F36" w14:textId="3284C0C2" w:rsidR="00971633" w:rsidRPr="004B0962" w:rsidRDefault="00971633" w:rsidP="007A06FF">
      <w:pPr>
        <w:shd w:val="clear" w:color="auto" w:fill="FFFFFF" w:themeFill="background1"/>
        <w:spacing w:after="0" w:line="360" w:lineRule="auto"/>
        <w:rPr>
          <w:rFonts w:cs="Times New Roman"/>
          <w:color w:val="833C0B" w:themeColor="accent2" w:themeShade="80"/>
          <w:sz w:val="22"/>
          <w:rPrChange w:id="526" w:author="tao huang" w:date="2018-10-25T22:36:00Z">
            <w:rPr>
              <w:rFonts w:cs="Times New Roman"/>
              <w:sz w:val="22"/>
            </w:rPr>
          </w:rPrChange>
        </w:rPr>
      </w:pPr>
      <w:r w:rsidRPr="004B0962">
        <w:rPr>
          <w:rFonts w:cs="Times New Roman"/>
          <w:color w:val="833C0B" w:themeColor="accent2" w:themeShade="80"/>
          <w:sz w:val="22"/>
          <w:rPrChange w:id="527" w:author="tao huang" w:date="2018-10-25T22:36:00Z">
            <w:rPr>
              <w:rFonts w:cs="Times New Roman"/>
              <w:sz w:val="22"/>
            </w:rPr>
          </w:rPrChange>
        </w:rPr>
        <w:t xml:space="preserve">Under any of the circumstances </w:t>
      </w:r>
      <w:ins w:id="528" w:author="Didier Soopramanien" w:date="2018-10-23T10:56:00Z">
        <w:r w:rsidR="00EF1BF2" w:rsidRPr="004B0962">
          <w:rPr>
            <w:rFonts w:cs="Times New Roman"/>
            <w:color w:val="833C0B" w:themeColor="accent2" w:themeShade="80"/>
            <w:sz w:val="22"/>
            <w:rPrChange w:id="529" w:author="tao huang" w:date="2018-10-25T22:36:00Z">
              <w:rPr>
                <w:rFonts w:cs="Times New Roman"/>
                <w:sz w:val="22"/>
              </w:rPr>
            </w:rPrChange>
          </w:rPr>
          <w:t xml:space="preserve">that have been </w:t>
        </w:r>
      </w:ins>
      <w:r w:rsidRPr="004B0962">
        <w:rPr>
          <w:rFonts w:cs="Times New Roman"/>
          <w:color w:val="833C0B" w:themeColor="accent2" w:themeShade="80"/>
          <w:sz w:val="22"/>
          <w:rPrChange w:id="530" w:author="tao huang" w:date="2018-10-25T22:36:00Z">
            <w:rPr>
              <w:rFonts w:cs="Times New Roman"/>
              <w:sz w:val="22"/>
            </w:rPr>
          </w:rPrChange>
        </w:rPr>
        <w:t xml:space="preserve">described above, </w:t>
      </w:r>
      <w:del w:id="531" w:author="Didier Soopramanien" w:date="2018-10-23T10:56:00Z">
        <w:r w:rsidRPr="004B0962" w:rsidDel="00EF1BF2">
          <w:rPr>
            <w:rFonts w:cs="Times New Roman"/>
            <w:color w:val="833C0B" w:themeColor="accent2" w:themeShade="80"/>
            <w:sz w:val="22"/>
            <w:rPrChange w:id="532" w:author="tao huang" w:date="2018-10-25T22:36:00Z">
              <w:rPr>
                <w:rFonts w:cs="Times New Roman"/>
                <w:sz w:val="22"/>
              </w:rPr>
            </w:rPrChange>
          </w:rPr>
          <w:delText xml:space="preserve">conventional </w:delText>
        </w:r>
      </w:del>
      <w:ins w:id="533" w:author="Didier Soopramanien" w:date="2018-10-23T10:56:00Z">
        <w:r w:rsidR="00EF1BF2" w:rsidRPr="004B0962">
          <w:rPr>
            <w:rFonts w:cs="Times New Roman"/>
            <w:color w:val="833C0B" w:themeColor="accent2" w:themeShade="80"/>
            <w:sz w:val="22"/>
            <w:rPrChange w:id="534" w:author="tao huang" w:date="2018-10-25T22:36:00Z">
              <w:rPr>
                <w:rFonts w:cs="Times New Roman"/>
                <w:sz w:val="22"/>
              </w:rPr>
            </w:rPrChange>
          </w:rPr>
          <w:t xml:space="preserve">forecasting </w:t>
        </w:r>
      </w:ins>
      <w:r w:rsidRPr="004B0962">
        <w:rPr>
          <w:rFonts w:cs="Times New Roman"/>
          <w:color w:val="833C0B" w:themeColor="accent2" w:themeShade="80"/>
          <w:sz w:val="22"/>
          <w:rPrChange w:id="535" w:author="tao huang" w:date="2018-10-25T22:36:00Z">
            <w:rPr>
              <w:rFonts w:cs="Times New Roman"/>
              <w:sz w:val="22"/>
            </w:rPr>
          </w:rPrChange>
        </w:rPr>
        <w:t xml:space="preserve">models </w:t>
      </w:r>
      <w:del w:id="536" w:author="Didier Soopramanien" w:date="2018-10-23T15:23:00Z">
        <w:r w:rsidRPr="004B0962" w:rsidDel="00253021">
          <w:rPr>
            <w:rFonts w:cs="Times New Roman"/>
            <w:color w:val="833C0B" w:themeColor="accent2" w:themeShade="80"/>
            <w:sz w:val="22"/>
            <w:rPrChange w:id="537" w:author="tao huang" w:date="2018-10-25T22:36:00Z">
              <w:rPr>
                <w:rFonts w:cs="Times New Roman"/>
                <w:sz w:val="22"/>
              </w:rPr>
            </w:rPrChange>
          </w:rPr>
          <w:delText xml:space="preserve">which </w:delText>
        </w:r>
      </w:del>
      <w:del w:id="538" w:author="Didier Soopramanien" w:date="2018-10-23T15:22:00Z">
        <w:r w:rsidRPr="004B0962" w:rsidDel="001A3D69">
          <w:rPr>
            <w:rFonts w:cs="Times New Roman"/>
            <w:color w:val="833C0B" w:themeColor="accent2" w:themeShade="80"/>
            <w:sz w:val="22"/>
            <w:rPrChange w:id="539" w:author="tao huang" w:date="2018-10-25T22:36:00Z">
              <w:rPr>
                <w:rFonts w:cs="Times New Roman"/>
                <w:sz w:val="22"/>
              </w:rPr>
            </w:rPrChange>
          </w:rPr>
          <w:delText>use</w:delText>
        </w:r>
      </w:del>
      <w:ins w:id="540" w:author="Didier Soopramanien" w:date="2018-10-23T15:22:00Z">
        <w:del w:id="541" w:author="tao huang" w:date="2018-10-25T22:24:00Z">
          <w:r w:rsidR="001A3D69" w:rsidRPr="004B0962" w:rsidDel="00C514B6">
            <w:rPr>
              <w:rFonts w:cs="Times New Roman"/>
              <w:color w:val="833C0B" w:themeColor="accent2" w:themeShade="80"/>
              <w:sz w:val="22"/>
              <w:rPrChange w:id="542" w:author="tao huang" w:date="2018-10-25T22:36:00Z">
                <w:rPr>
                  <w:rFonts w:cs="Times New Roman"/>
                  <w:sz w:val="22"/>
                </w:rPr>
              </w:rPrChange>
            </w:rPr>
            <w:delText>the</w:delText>
          </w:r>
        </w:del>
      </w:ins>
      <w:ins w:id="543" w:author="tao huang" w:date="2018-10-25T22:24:00Z">
        <w:r w:rsidR="00C514B6" w:rsidRPr="004B0962">
          <w:rPr>
            <w:rFonts w:cs="Times New Roman"/>
            <w:color w:val="833C0B" w:themeColor="accent2" w:themeShade="80"/>
            <w:sz w:val="22"/>
            <w:rPrChange w:id="544" w:author="tao huang" w:date="2018-10-25T22:36:00Z">
              <w:rPr>
                <w:rFonts w:cs="Times New Roman"/>
                <w:sz w:val="22"/>
              </w:rPr>
            </w:rPrChange>
          </w:rPr>
          <w:t xml:space="preserve">assuming </w:t>
        </w:r>
      </w:ins>
      <w:ins w:id="545" w:author="tao huang" w:date="2018-10-25T22:25:00Z">
        <w:r w:rsidR="00C514B6" w:rsidRPr="004B0962">
          <w:rPr>
            <w:rFonts w:cs="Times New Roman"/>
            <w:color w:val="833C0B" w:themeColor="accent2" w:themeShade="80"/>
            <w:sz w:val="22"/>
            <w:rPrChange w:id="546" w:author="tao huang" w:date="2018-10-25T22:36:00Z">
              <w:rPr>
                <w:rFonts w:cs="Times New Roman"/>
                <w:sz w:val="22"/>
              </w:rPr>
            </w:rPrChange>
          </w:rPr>
          <w:t>constant</w:t>
        </w:r>
      </w:ins>
      <w:ins w:id="547" w:author="Didier Soopramanien" w:date="2018-10-23T15:22:00Z">
        <w:del w:id="548" w:author="tao huang" w:date="2018-10-25T22:24:00Z">
          <w:r w:rsidR="001A3D69" w:rsidRPr="004B0962" w:rsidDel="00C514B6">
            <w:rPr>
              <w:rFonts w:cs="Times New Roman"/>
              <w:color w:val="833C0B" w:themeColor="accent2" w:themeShade="80"/>
              <w:sz w:val="22"/>
              <w:rPrChange w:id="549" w:author="tao huang" w:date="2018-10-25T22:36:00Z">
                <w:rPr>
                  <w:rFonts w:cs="Times New Roman"/>
                  <w:sz w:val="22"/>
                </w:rPr>
              </w:rPrChange>
            </w:rPr>
            <w:delText xml:space="preserve"> </w:delText>
          </w:r>
        </w:del>
      </w:ins>
      <w:del w:id="550" w:author="tao huang" w:date="2018-10-25T22:25:00Z">
        <w:r w:rsidRPr="004B0962" w:rsidDel="00C514B6">
          <w:rPr>
            <w:rFonts w:cs="Times New Roman"/>
            <w:color w:val="833C0B" w:themeColor="accent2" w:themeShade="80"/>
            <w:sz w:val="22"/>
            <w:rPrChange w:id="551" w:author="tao huang" w:date="2018-10-25T22:36:00Z">
              <w:rPr>
                <w:rFonts w:cs="Times New Roman"/>
                <w:sz w:val="22"/>
              </w:rPr>
            </w:rPrChange>
          </w:rPr>
          <w:delText xml:space="preserve"> constant parameters</w:delText>
        </w:r>
      </w:del>
      <w:ins w:id="552" w:author="Didier Soopramanien" w:date="2018-10-23T15:22:00Z">
        <w:del w:id="553" w:author="tao huang" w:date="2018-10-25T22:25:00Z">
          <w:r w:rsidR="001A3D69" w:rsidRPr="004B0962" w:rsidDel="00C514B6">
            <w:rPr>
              <w:rFonts w:cs="Times New Roman"/>
              <w:color w:val="833C0B" w:themeColor="accent2" w:themeShade="80"/>
              <w:sz w:val="22"/>
              <w:rPrChange w:id="554" w:author="tao huang" w:date="2018-10-25T22:36:00Z">
                <w:rPr>
                  <w:rFonts w:cs="Times New Roman"/>
                  <w:sz w:val="22"/>
                </w:rPr>
              </w:rPrChange>
            </w:rPr>
            <w:delText xml:space="preserve"> </w:delText>
          </w:r>
        </w:del>
      </w:ins>
      <w:del w:id="555" w:author="tao huang" w:date="2018-10-25T22:25:00Z">
        <w:r w:rsidRPr="004B0962" w:rsidDel="00C514B6">
          <w:rPr>
            <w:rFonts w:cs="Times New Roman"/>
            <w:color w:val="833C0B" w:themeColor="accent2" w:themeShade="80"/>
            <w:sz w:val="22"/>
            <w:rPrChange w:id="556" w:author="tao huang" w:date="2018-10-25T22:36:00Z">
              <w:rPr>
                <w:rFonts w:cs="Times New Roman"/>
                <w:sz w:val="22"/>
              </w:rPr>
            </w:rPrChange>
          </w:rPr>
          <w:delText xml:space="preserve"> to </w:delText>
        </w:r>
      </w:del>
      <w:ins w:id="557" w:author="Didier Soopramanien" w:date="2018-10-23T15:23:00Z">
        <w:del w:id="558" w:author="tao huang" w:date="2018-10-25T22:24:00Z">
          <w:r w:rsidR="00253021" w:rsidRPr="004B0962" w:rsidDel="00C514B6">
            <w:rPr>
              <w:rFonts w:cs="Times New Roman"/>
              <w:color w:val="833C0B" w:themeColor="accent2" w:themeShade="80"/>
              <w:sz w:val="22"/>
              <w:rPrChange w:id="559" w:author="tao huang" w:date="2018-10-25T22:36:00Z">
                <w:rPr>
                  <w:rFonts w:cs="Times New Roman"/>
                  <w:sz w:val="22"/>
                </w:rPr>
              </w:rPrChange>
            </w:rPr>
            <w:delText>of</w:delText>
          </w:r>
        </w:del>
        <w:del w:id="560" w:author="tao huang" w:date="2018-10-25T22:25:00Z">
          <w:r w:rsidR="00253021" w:rsidRPr="004B0962" w:rsidDel="00C514B6">
            <w:rPr>
              <w:rFonts w:cs="Times New Roman"/>
              <w:color w:val="833C0B" w:themeColor="accent2" w:themeShade="80"/>
              <w:sz w:val="22"/>
              <w:rPrChange w:id="561" w:author="tao huang" w:date="2018-10-25T22:36:00Z">
                <w:rPr>
                  <w:rFonts w:cs="Times New Roman"/>
                  <w:sz w:val="22"/>
                </w:rPr>
              </w:rPrChange>
            </w:rPr>
            <w:delText xml:space="preserve"> the</w:delText>
          </w:r>
        </w:del>
        <w:r w:rsidR="00253021" w:rsidRPr="004B0962">
          <w:rPr>
            <w:rFonts w:cs="Times New Roman"/>
            <w:color w:val="833C0B" w:themeColor="accent2" w:themeShade="80"/>
            <w:sz w:val="22"/>
            <w:rPrChange w:id="562" w:author="tao huang" w:date="2018-10-25T22:36:00Z">
              <w:rPr>
                <w:rFonts w:cs="Times New Roman"/>
                <w:sz w:val="22"/>
              </w:rPr>
            </w:rPrChange>
          </w:rPr>
          <w:t xml:space="preserve"> </w:t>
        </w:r>
      </w:ins>
      <w:del w:id="563" w:author="Didier Soopramanien" w:date="2018-10-23T15:23:00Z">
        <w:r w:rsidRPr="004B0962" w:rsidDel="00253021">
          <w:rPr>
            <w:rFonts w:cs="Times New Roman"/>
            <w:color w:val="833C0B" w:themeColor="accent2" w:themeShade="80"/>
            <w:sz w:val="22"/>
            <w:rPrChange w:id="564" w:author="tao huang" w:date="2018-10-25T22:36:00Z">
              <w:rPr>
                <w:rFonts w:cs="Times New Roman"/>
                <w:sz w:val="22"/>
              </w:rPr>
            </w:rPrChange>
          </w:rPr>
          <w:delText xml:space="preserve">represent the </w:delText>
        </w:r>
      </w:del>
      <w:r w:rsidRPr="004B0962">
        <w:rPr>
          <w:rFonts w:cs="Times New Roman"/>
          <w:color w:val="833C0B" w:themeColor="accent2" w:themeShade="80"/>
          <w:sz w:val="22"/>
          <w:rPrChange w:id="565" w:author="tao huang" w:date="2018-10-25T22:36:00Z">
            <w:rPr>
              <w:rFonts w:cs="Times New Roman"/>
              <w:sz w:val="22"/>
            </w:rPr>
          </w:rPrChange>
        </w:rPr>
        <w:t>effect</w:t>
      </w:r>
      <w:ins w:id="566" w:author="Didier Soopramanien" w:date="2018-10-23T15:23:00Z">
        <w:r w:rsidR="00253021" w:rsidRPr="004B0962">
          <w:rPr>
            <w:rFonts w:cs="Times New Roman"/>
            <w:color w:val="833C0B" w:themeColor="accent2" w:themeShade="80"/>
            <w:sz w:val="22"/>
            <w:rPrChange w:id="567" w:author="tao huang" w:date="2018-10-25T22:36:00Z">
              <w:rPr>
                <w:rFonts w:cs="Times New Roman"/>
                <w:sz w:val="22"/>
              </w:rPr>
            </w:rPrChange>
          </w:rPr>
          <w:t>s</w:t>
        </w:r>
      </w:ins>
      <w:r w:rsidRPr="004B0962">
        <w:rPr>
          <w:rFonts w:cs="Times New Roman"/>
          <w:color w:val="833C0B" w:themeColor="accent2" w:themeShade="80"/>
          <w:sz w:val="22"/>
          <w:rPrChange w:id="568" w:author="tao huang" w:date="2018-10-25T22:36:00Z">
            <w:rPr>
              <w:rFonts w:cs="Times New Roman"/>
              <w:sz w:val="22"/>
            </w:rPr>
          </w:rPrChange>
        </w:rPr>
        <w:t xml:space="preserve"> of the price and promotions </w:t>
      </w:r>
      <w:del w:id="569" w:author="Didier Soopramanien" w:date="2018-10-23T15:23:00Z">
        <w:r w:rsidRPr="004B0962" w:rsidDel="00253021">
          <w:rPr>
            <w:rFonts w:cs="Times New Roman"/>
            <w:color w:val="833C0B" w:themeColor="accent2" w:themeShade="80"/>
            <w:sz w:val="22"/>
            <w:rPrChange w:id="570" w:author="tao huang" w:date="2018-10-25T22:36:00Z">
              <w:rPr>
                <w:rFonts w:cs="Times New Roman"/>
                <w:sz w:val="22"/>
              </w:rPr>
            </w:rPrChange>
          </w:rPr>
          <w:delText>may</w:delText>
        </w:r>
      </w:del>
      <w:ins w:id="571" w:author="Didier Soopramanien" w:date="2018-10-23T15:23:00Z">
        <w:del w:id="572" w:author="tao huang" w:date="2018-10-25T22:09:00Z">
          <w:r w:rsidR="00253021" w:rsidRPr="004B0962" w:rsidDel="00172FA2">
            <w:rPr>
              <w:rFonts w:cs="Times New Roman"/>
              <w:color w:val="833C0B" w:themeColor="accent2" w:themeShade="80"/>
              <w:sz w:val="22"/>
              <w:rPrChange w:id="573" w:author="tao huang" w:date="2018-10-25T22:36:00Z">
                <w:rPr>
                  <w:rFonts w:cs="Times New Roman"/>
                  <w:sz w:val="22"/>
                </w:rPr>
              </w:rPrChange>
            </w:rPr>
            <w:delText>can</w:delText>
          </w:r>
        </w:del>
      </w:ins>
      <w:ins w:id="574" w:author="tao huang" w:date="2018-10-25T22:09:00Z">
        <w:r w:rsidR="00172FA2" w:rsidRPr="004B0962">
          <w:rPr>
            <w:rFonts w:cs="Times New Roman"/>
            <w:color w:val="833C0B" w:themeColor="accent2" w:themeShade="80"/>
            <w:sz w:val="22"/>
            <w:rPrChange w:id="575" w:author="tao huang" w:date="2018-10-25T22:36:00Z">
              <w:rPr>
                <w:rFonts w:cs="Times New Roman"/>
                <w:sz w:val="22"/>
              </w:rPr>
            </w:rPrChange>
          </w:rPr>
          <w:t>may</w:t>
        </w:r>
      </w:ins>
      <w:r w:rsidRPr="004B0962">
        <w:rPr>
          <w:rFonts w:cs="Times New Roman"/>
          <w:color w:val="833C0B" w:themeColor="accent2" w:themeShade="80"/>
          <w:sz w:val="22"/>
          <w:rPrChange w:id="576" w:author="tao huang" w:date="2018-10-25T22:36:00Z">
            <w:rPr>
              <w:rFonts w:cs="Times New Roman"/>
              <w:sz w:val="22"/>
            </w:rPr>
          </w:rPrChange>
        </w:rPr>
        <w:t xml:space="preserve"> potentially be subject to </w:t>
      </w:r>
      <w:ins w:id="577" w:author="tao huang" w:date="2018-10-25T22:25:00Z">
        <w:r w:rsidR="00C514B6" w:rsidRPr="004B0962">
          <w:rPr>
            <w:rFonts w:cs="Times New Roman"/>
            <w:color w:val="833C0B" w:themeColor="accent2" w:themeShade="80"/>
            <w:sz w:val="22"/>
            <w:rPrChange w:id="578" w:author="tao huang" w:date="2018-10-25T22:36:00Z">
              <w:rPr>
                <w:rFonts w:cs="Times New Roman"/>
                <w:sz w:val="22"/>
              </w:rPr>
            </w:rPrChange>
          </w:rPr>
          <w:t xml:space="preserve">the problem of </w:t>
        </w:r>
      </w:ins>
      <w:del w:id="579" w:author="Didier Soopramanien" w:date="2018-10-23T15:23:00Z">
        <w:r w:rsidRPr="004B0962" w:rsidDel="00253021">
          <w:rPr>
            <w:rFonts w:cs="Times New Roman"/>
            <w:color w:val="833C0B" w:themeColor="accent2" w:themeShade="80"/>
            <w:sz w:val="22"/>
            <w:rPrChange w:id="580" w:author="tao huang" w:date="2018-10-25T22:36:00Z">
              <w:rPr>
                <w:rFonts w:cs="Times New Roman"/>
                <w:sz w:val="22"/>
              </w:rPr>
            </w:rPrChange>
          </w:rPr>
          <w:delText>the</w:delText>
        </w:r>
      </w:del>
      <w:ins w:id="581" w:author="Didier Soopramanien" w:date="2018-10-23T15:23:00Z">
        <w:del w:id="582" w:author="tao huang" w:date="2018-10-25T22:09:00Z">
          <w:r w:rsidR="00EC01AC" w:rsidRPr="004B0962" w:rsidDel="00172FA2">
            <w:rPr>
              <w:rFonts w:cs="Times New Roman"/>
              <w:color w:val="833C0B" w:themeColor="accent2" w:themeShade="80"/>
              <w:sz w:val="22"/>
              <w:rPrChange w:id="583" w:author="tao huang" w:date="2018-10-25T22:36:00Z">
                <w:rPr>
                  <w:rFonts w:cs="Times New Roman"/>
                  <w:sz w:val="22"/>
                </w:rPr>
              </w:rPrChange>
            </w:rPr>
            <w:delText xml:space="preserve">a </w:delText>
          </w:r>
        </w:del>
      </w:ins>
      <w:del w:id="584" w:author="Didier Soopramanien" w:date="2018-10-23T15:23:00Z">
        <w:r w:rsidRPr="004B0962" w:rsidDel="00EC01AC">
          <w:rPr>
            <w:rFonts w:cs="Times New Roman"/>
            <w:color w:val="833C0B" w:themeColor="accent2" w:themeShade="80"/>
            <w:sz w:val="22"/>
            <w:rPrChange w:id="585" w:author="tao huang" w:date="2018-10-25T22:36:00Z">
              <w:rPr>
                <w:rFonts w:cs="Times New Roman"/>
                <w:sz w:val="22"/>
              </w:rPr>
            </w:rPrChange>
          </w:rPr>
          <w:delText xml:space="preserve"> </w:delText>
        </w:r>
      </w:del>
      <w:r w:rsidRPr="004B0962">
        <w:rPr>
          <w:rFonts w:cs="Times New Roman"/>
          <w:color w:val="833C0B" w:themeColor="accent2" w:themeShade="80"/>
          <w:sz w:val="22"/>
          <w:rPrChange w:id="586" w:author="tao huang" w:date="2018-10-25T22:36:00Z">
            <w:rPr>
              <w:rFonts w:cs="Times New Roman"/>
              <w:sz w:val="22"/>
            </w:rPr>
          </w:rPrChange>
        </w:rPr>
        <w:t>structural change</w:t>
      </w:r>
      <w:ins w:id="587" w:author="tao huang" w:date="2018-10-25T22:09:00Z">
        <w:r w:rsidR="00172FA2" w:rsidRPr="004B0962">
          <w:rPr>
            <w:rFonts w:cs="Times New Roman"/>
            <w:color w:val="833C0B" w:themeColor="accent2" w:themeShade="80"/>
            <w:sz w:val="22"/>
            <w:rPrChange w:id="588" w:author="tao huang" w:date="2018-10-25T22:36:00Z">
              <w:rPr>
                <w:rFonts w:cs="Times New Roman"/>
                <w:sz w:val="22"/>
              </w:rPr>
            </w:rPrChange>
          </w:rPr>
          <w:t>s</w:t>
        </w:r>
      </w:ins>
      <w:r w:rsidRPr="004B0962">
        <w:rPr>
          <w:rFonts w:cs="Times New Roman"/>
          <w:color w:val="833C0B" w:themeColor="accent2" w:themeShade="80"/>
          <w:sz w:val="22"/>
          <w:rPrChange w:id="589" w:author="tao huang" w:date="2018-10-25T22:36:00Z">
            <w:rPr>
              <w:rFonts w:cs="Times New Roman"/>
              <w:sz w:val="22"/>
            </w:rPr>
          </w:rPrChange>
        </w:rPr>
        <w:t xml:space="preserve"> </w:t>
      </w:r>
      <w:del w:id="590" w:author="Didier Soopramanien" w:date="2018-10-23T15:23:00Z">
        <w:r w:rsidRPr="004B0962" w:rsidDel="00EC01AC">
          <w:rPr>
            <w:rFonts w:cs="Times New Roman"/>
            <w:color w:val="833C0B" w:themeColor="accent2" w:themeShade="80"/>
            <w:sz w:val="22"/>
            <w:rPrChange w:id="591" w:author="tao huang" w:date="2018-10-25T22:36:00Z">
              <w:rPr>
                <w:rFonts w:cs="Times New Roman"/>
                <w:sz w:val="22"/>
              </w:rPr>
            </w:rPrChange>
          </w:rPr>
          <w:delText xml:space="preserve">problem </w:delText>
        </w:r>
      </w:del>
      <w:r w:rsidRPr="004B0962">
        <w:rPr>
          <w:rFonts w:cs="Times New Roman"/>
          <w:color w:val="833C0B" w:themeColor="accent2" w:themeShade="80"/>
          <w:sz w:val="22"/>
          <w:rPrChange w:id="592" w:author="tao huang" w:date="2018-10-25T22:36:00Z">
            <w:rPr>
              <w:rFonts w:cs="Times New Roman"/>
              <w:sz w:val="22"/>
            </w:rPr>
          </w:rPrChange>
        </w:rPr>
        <w:fldChar w:fldCharType="begin"/>
      </w:r>
      <w:r w:rsidR="00380BD4" w:rsidRPr="004B0962">
        <w:rPr>
          <w:rFonts w:cs="Times New Roman"/>
          <w:color w:val="833C0B" w:themeColor="accent2" w:themeShade="80"/>
          <w:sz w:val="22"/>
          <w:rPrChange w:id="593" w:author="tao huang" w:date="2018-10-25T22:36:00Z">
            <w:rPr>
              <w:rFonts w:cs="Times New Roman"/>
              <w:sz w:val="22"/>
            </w:rPr>
          </w:rPrChange>
        </w:rPr>
        <w: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4B0962">
        <w:rPr>
          <w:rFonts w:cs="Times New Roman"/>
          <w:color w:val="833C0B" w:themeColor="accent2" w:themeShade="80"/>
          <w:sz w:val="22"/>
          <w:rPrChange w:id="594" w:author="tao huang" w:date="2018-10-25T22:36:00Z">
            <w:rPr>
              <w:rFonts w:cs="Times New Roman"/>
              <w:sz w:val="22"/>
            </w:rPr>
          </w:rPrChange>
        </w:rPr>
        <w:fldChar w:fldCharType="separate"/>
      </w:r>
      <w:r w:rsidR="00380BD4" w:rsidRPr="004B0962">
        <w:rPr>
          <w:rFonts w:cs="Times New Roman"/>
          <w:noProof/>
          <w:color w:val="833C0B" w:themeColor="accent2" w:themeShade="80"/>
          <w:sz w:val="22"/>
          <w:rPrChange w:id="595" w:author="tao huang" w:date="2018-10-25T22:36:00Z">
            <w:rPr>
              <w:rFonts w:cs="Times New Roman"/>
              <w:noProof/>
              <w:sz w:val="22"/>
            </w:rPr>
          </w:rPrChange>
        </w:rPr>
        <w:t>(Allen &amp; Fildes, 2001; Armstrong, 2001)</w:t>
      </w:r>
      <w:r w:rsidRPr="004B0962">
        <w:rPr>
          <w:rFonts w:cs="Times New Roman"/>
          <w:color w:val="833C0B" w:themeColor="accent2" w:themeShade="80"/>
          <w:sz w:val="22"/>
          <w:rPrChange w:id="596" w:author="tao huang" w:date="2018-10-25T22:36:00Z">
            <w:rPr>
              <w:rFonts w:cs="Times New Roman"/>
              <w:sz w:val="22"/>
            </w:rPr>
          </w:rPrChange>
        </w:rPr>
        <w:fldChar w:fldCharType="end"/>
      </w:r>
      <w:r w:rsidRPr="004B0962">
        <w:rPr>
          <w:rFonts w:cs="Times New Roman"/>
          <w:color w:val="833C0B" w:themeColor="accent2" w:themeShade="80"/>
          <w:sz w:val="22"/>
          <w:rPrChange w:id="597" w:author="tao huang" w:date="2018-10-25T22:36:00Z">
            <w:rPr>
              <w:rFonts w:cs="Times New Roman"/>
              <w:sz w:val="22"/>
            </w:rPr>
          </w:rPrChange>
        </w:rPr>
        <w:t xml:space="preserve">. </w:t>
      </w:r>
      <w:r w:rsidR="000B009D" w:rsidRPr="004B0962">
        <w:rPr>
          <w:rFonts w:cs="Times New Roman"/>
          <w:color w:val="833C0B" w:themeColor="accent2" w:themeShade="80"/>
          <w:sz w:val="22"/>
          <w:rPrChange w:id="598" w:author="tao huang" w:date="2018-10-25T22:36:00Z">
            <w:rPr>
              <w:rFonts w:cs="Times New Roman"/>
              <w:sz w:val="22"/>
            </w:rPr>
          </w:rPrChange>
        </w:rPr>
        <w:t xml:space="preserve">As a result, </w:t>
      </w:r>
      <w:ins w:id="599" w:author="tao huang" w:date="2018-10-25T22:27:00Z">
        <w:r w:rsidR="00BA58CE" w:rsidRPr="004B0962">
          <w:rPr>
            <w:rFonts w:cs="Times New Roman"/>
            <w:color w:val="833C0B" w:themeColor="accent2" w:themeShade="80"/>
            <w:sz w:val="22"/>
            <w:rPrChange w:id="600" w:author="tao huang" w:date="2018-10-25T22:36:00Z">
              <w:rPr>
                <w:rFonts w:cs="Times New Roman"/>
                <w:sz w:val="22"/>
              </w:rPr>
            </w:rPrChange>
          </w:rPr>
          <w:t xml:space="preserve">the forecasts generated by </w:t>
        </w:r>
      </w:ins>
      <w:ins w:id="601" w:author="tao huang" w:date="2018-10-25T22:26:00Z">
        <w:r w:rsidR="00BA58CE" w:rsidRPr="004B0962">
          <w:rPr>
            <w:rFonts w:cs="Times New Roman"/>
            <w:color w:val="833C0B" w:themeColor="accent2" w:themeShade="80"/>
            <w:sz w:val="22"/>
            <w:rPrChange w:id="602" w:author="tao huang" w:date="2018-10-25T22:36:00Z">
              <w:rPr>
                <w:rFonts w:cs="Times New Roman"/>
                <w:sz w:val="22"/>
              </w:rPr>
            </w:rPrChange>
          </w:rPr>
          <w:t>the</w:t>
        </w:r>
      </w:ins>
      <w:ins w:id="603" w:author="tao huang" w:date="2018-10-25T22:27:00Z">
        <w:r w:rsidR="00BA58CE" w:rsidRPr="004B0962">
          <w:rPr>
            <w:rFonts w:cs="Times New Roman"/>
            <w:color w:val="833C0B" w:themeColor="accent2" w:themeShade="80"/>
            <w:sz w:val="22"/>
            <w:rPrChange w:id="604" w:author="tao huang" w:date="2018-10-25T22:36:00Z">
              <w:rPr>
                <w:rFonts w:cs="Times New Roman"/>
                <w:sz w:val="22"/>
              </w:rPr>
            </w:rPrChange>
          </w:rPr>
          <w:t>se</w:t>
        </w:r>
      </w:ins>
      <w:ins w:id="605" w:author="tao huang" w:date="2018-10-25T22:26:00Z">
        <w:r w:rsidR="00BA58CE" w:rsidRPr="004B0962">
          <w:rPr>
            <w:rFonts w:cs="Times New Roman"/>
            <w:color w:val="833C0B" w:themeColor="accent2" w:themeShade="80"/>
            <w:sz w:val="22"/>
            <w:rPrChange w:id="606" w:author="tao huang" w:date="2018-10-25T22:36:00Z">
              <w:rPr>
                <w:rFonts w:cs="Times New Roman"/>
                <w:sz w:val="22"/>
              </w:rPr>
            </w:rPrChange>
          </w:rPr>
          <w:t xml:space="preserve"> models will </w:t>
        </w:r>
      </w:ins>
      <w:ins w:id="607" w:author="tao huang" w:date="2018-10-25T22:27:00Z">
        <w:r w:rsidR="00BA58CE" w:rsidRPr="004B0962">
          <w:rPr>
            <w:rFonts w:cs="Times New Roman"/>
            <w:color w:val="833C0B" w:themeColor="accent2" w:themeShade="80"/>
            <w:sz w:val="22"/>
            <w:rPrChange w:id="608" w:author="tao huang" w:date="2018-10-25T22:36:00Z">
              <w:rPr>
                <w:rFonts w:cs="Times New Roman"/>
                <w:sz w:val="22"/>
              </w:rPr>
            </w:rPrChange>
          </w:rPr>
          <w:t>potentially be</w:t>
        </w:r>
      </w:ins>
      <w:ins w:id="609" w:author="tao huang" w:date="2018-10-25T22:26:00Z">
        <w:r w:rsidR="00BA58CE" w:rsidRPr="004B0962">
          <w:rPr>
            <w:rFonts w:cs="Times New Roman"/>
            <w:color w:val="833C0B" w:themeColor="accent2" w:themeShade="80"/>
            <w:sz w:val="22"/>
            <w:rPrChange w:id="610" w:author="tao huang" w:date="2018-10-25T22:36:00Z">
              <w:rPr>
                <w:rFonts w:cs="Times New Roman"/>
                <w:sz w:val="22"/>
              </w:rPr>
            </w:rPrChange>
          </w:rPr>
          <w:t xml:space="preserve"> biased and less accurate</w:t>
        </w:r>
      </w:ins>
      <w:del w:id="611" w:author="tao huang" w:date="2018-10-25T22:27:00Z">
        <w:r w:rsidR="000B009D" w:rsidRPr="004B0962" w:rsidDel="00BA58CE">
          <w:rPr>
            <w:rFonts w:cs="Times New Roman"/>
            <w:color w:val="833C0B" w:themeColor="accent2" w:themeShade="80"/>
            <w:sz w:val="22"/>
            <w:rPrChange w:id="612" w:author="tao huang" w:date="2018-10-25T22:36:00Z">
              <w:rPr>
                <w:rFonts w:cs="Times New Roman"/>
                <w:sz w:val="22"/>
              </w:rPr>
            </w:rPrChange>
          </w:rPr>
          <w:delText xml:space="preserve">the forecasts generated by </w:delText>
        </w:r>
      </w:del>
      <w:ins w:id="613" w:author="Didier Soopramanien" w:date="2018-10-23T15:23:00Z">
        <w:del w:id="614" w:author="tao huang" w:date="2018-10-25T22:27:00Z">
          <w:r w:rsidR="00EC01AC" w:rsidRPr="004B0962" w:rsidDel="00BA58CE">
            <w:rPr>
              <w:rFonts w:cs="Times New Roman"/>
              <w:color w:val="833C0B" w:themeColor="accent2" w:themeShade="80"/>
              <w:sz w:val="22"/>
              <w:rPrChange w:id="615" w:author="tao huang" w:date="2018-10-25T22:36:00Z">
                <w:rPr>
                  <w:rFonts w:cs="Times New Roman"/>
                  <w:sz w:val="22"/>
                </w:rPr>
              </w:rPrChange>
            </w:rPr>
            <w:delText>models t</w:delText>
          </w:r>
        </w:del>
      </w:ins>
      <w:ins w:id="616" w:author="Didier Soopramanien" w:date="2018-10-23T15:24:00Z">
        <w:del w:id="617" w:author="tao huang" w:date="2018-10-25T22:27:00Z">
          <w:r w:rsidR="00EC01AC" w:rsidRPr="004B0962" w:rsidDel="00BA58CE">
            <w:rPr>
              <w:rFonts w:cs="Times New Roman"/>
              <w:color w:val="833C0B" w:themeColor="accent2" w:themeShade="80"/>
              <w:sz w:val="22"/>
              <w:rPrChange w:id="618" w:author="tao huang" w:date="2018-10-25T22:36:00Z">
                <w:rPr>
                  <w:rFonts w:cs="Times New Roman"/>
                  <w:sz w:val="22"/>
                </w:rPr>
              </w:rPrChange>
            </w:rPr>
            <w:delText xml:space="preserve">hat do not account for such changes are </w:delText>
          </w:r>
          <w:r w:rsidR="009302CE" w:rsidRPr="004B0962" w:rsidDel="00BA58CE">
            <w:rPr>
              <w:rFonts w:cs="Times New Roman"/>
              <w:color w:val="833C0B" w:themeColor="accent2" w:themeShade="80"/>
              <w:sz w:val="22"/>
              <w:rPrChange w:id="619" w:author="tao huang" w:date="2018-10-25T22:36:00Z">
                <w:rPr>
                  <w:rFonts w:cs="Times New Roman"/>
                  <w:sz w:val="22"/>
                </w:rPr>
              </w:rPrChange>
            </w:rPr>
            <w:delText xml:space="preserve">likely to be </w:delText>
          </w:r>
        </w:del>
      </w:ins>
      <w:del w:id="620" w:author="tao huang" w:date="2018-10-25T22:27:00Z">
        <w:r w:rsidR="000B009D" w:rsidRPr="004B0962" w:rsidDel="00BA58CE">
          <w:rPr>
            <w:rFonts w:cs="Times New Roman"/>
            <w:color w:val="833C0B" w:themeColor="accent2" w:themeShade="80"/>
            <w:sz w:val="22"/>
            <w:rPrChange w:id="621" w:author="tao huang" w:date="2018-10-25T22:36:00Z">
              <w:rPr>
                <w:rFonts w:cs="Times New Roman"/>
                <w:sz w:val="22"/>
              </w:rPr>
            </w:rPrChange>
          </w:rPr>
          <w:delText xml:space="preserve">these models </w:delText>
        </w:r>
        <w:r w:rsidR="002D0134" w:rsidRPr="004B0962" w:rsidDel="00BA58CE">
          <w:rPr>
            <w:rFonts w:cs="Times New Roman"/>
            <w:color w:val="833C0B" w:themeColor="accent2" w:themeShade="80"/>
            <w:sz w:val="22"/>
            <w:rPrChange w:id="622" w:author="tao huang" w:date="2018-10-25T22:36:00Z">
              <w:rPr>
                <w:rFonts w:cs="Times New Roman"/>
                <w:sz w:val="22"/>
              </w:rPr>
            </w:rPrChange>
          </w:rPr>
          <w:delText>could</w:delText>
        </w:r>
        <w:r w:rsidR="000B009D" w:rsidRPr="004B0962" w:rsidDel="00BA58CE">
          <w:rPr>
            <w:rFonts w:cs="Times New Roman"/>
            <w:color w:val="833C0B" w:themeColor="accent2" w:themeShade="80"/>
            <w:sz w:val="22"/>
            <w:rPrChange w:id="623" w:author="tao huang" w:date="2018-10-25T22:36:00Z">
              <w:rPr>
                <w:rFonts w:cs="Times New Roman"/>
                <w:sz w:val="22"/>
              </w:rPr>
            </w:rPrChange>
          </w:rPr>
          <w:delText xml:space="preserve"> be biased and le</w:delText>
        </w:r>
      </w:del>
      <w:ins w:id="624" w:author="Didier Soopramanien" w:date="2018-10-23T15:24:00Z">
        <w:del w:id="625" w:author="tao huang" w:date="2018-10-25T22:27:00Z">
          <w:r w:rsidR="009302CE" w:rsidRPr="004B0962" w:rsidDel="00BA58CE">
            <w:rPr>
              <w:rFonts w:cs="Times New Roman"/>
              <w:color w:val="833C0B" w:themeColor="accent2" w:themeShade="80"/>
              <w:sz w:val="22"/>
              <w:rPrChange w:id="626" w:author="tao huang" w:date="2018-10-25T22:36:00Z">
                <w:rPr>
                  <w:rFonts w:cs="Times New Roman"/>
                  <w:sz w:val="22"/>
                </w:rPr>
              </w:rPrChange>
            </w:rPr>
            <w:delText>le</w:delText>
          </w:r>
        </w:del>
      </w:ins>
      <w:del w:id="627" w:author="tao huang" w:date="2018-10-25T22:27:00Z">
        <w:r w:rsidR="000B009D" w:rsidRPr="004B0962" w:rsidDel="00BA58CE">
          <w:rPr>
            <w:rFonts w:cs="Times New Roman"/>
            <w:color w:val="833C0B" w:themeColor="accent2" w:themeShade="80"/>
            <w:sz w:val="22"/>
            <w:rPrChange w:id="628" w:author="tao huang" w:date="2018-10-25T22:36:00Z">
              <w:rPr>
                <w:rFonts w:cs="Times New Roman"/>
                <w:sz w:val="22"/>
              </w:rPr>
            </w:rPrChange>
          </w:rPr>
          <w:delText>ss accurate</w:delText>
        </w:r>
      </w:del>
      <w:r w:rsidRPr="004B0962">
        <w:rPr>
          <w:rFonts w:cs="Times New Roman"/>
          <w:color w:val="833C0B" w:themeColor="accent2" w:themeShade="80"/>
          <w:sz w:val="22"/>
          <w:rPrChange w:id="629" w:author="tao huang" w:date="2018-10-25T22:36:00Z">
            <w:rPr>
              <w:rFonts w:cs="Times New Roman"/>
              <w:sz w:val="22"/>
            </w:rPr>
          </w:rPrChange>
        </w:rPr>
        <w:t xml:space="preserve">. The structural change problem has been </w:t>
      </w:r>
      <w:r w:rsidR="000B009D" w:rsidRPr="004B0962">
        <w:rPr>
          <w:rFonts w:cs="Times New Roman"/>
          <w:color w:val="833C0B" w:themeColor="accent2" w:themeShade="80"/>
          <w:sz w:val="22"/>
          <w:rPrChange w:id="630" w:author="tao huang" w:date="2018-10-25T22:36:00Z">
            <w:rPr>
              <w:rFonts w:cs="Times New Roman"/>
              <w:sz w:val="22"/>
            </w:rPr>
          </w:rPrChange>
        </w:rPr>
        <w:t xml:space="preserve">addressed by previous studies </w:t>
      </w:r>
      <w:r w:rsidR="000B009D" w:rsidRPr="004B0962">
        <w:rPr>
          <w:rFonts w:cs="Times New Roman"/>
          <w:color w:val="833C0B" w:themeColor="accent2" w:themeShade="80"/>
          <w:sz w:val="22"/>
          <w:rPrChange w:id="631" w:author="tao huang" w:date="2018-10-25T22:36:00Z">
            <w:rPr>
              <w:rFonts w:cs="Times New Roman"/>
              <w:sz w:val="22"/>
            </w:rPr>
          </w:rPrChange>
        </w:rPr>
        <w:fldChar w:fldCharType="begin"/>
      </w:r>
      <w:r w:rsidR="00380BD4" w:rsidRPr="004B0962">
        <w:rPr>
          <w:rFonts w:cs="Times New Roman"/>
          <w:color w:val="833C0B" w:themeColor="accent2" w:themeShade="80"/>
          <w:sz w:val="22"/>
          <w:rPrChange w:id="632" w:author="tao huang" w:date="2018-10-25T22:36:00Z">
            <w:rPr>
              <w:rFonts w:cs="Times New Roman"/>
              <w:sz w:val="22"/>
            </w:rPr>
          </w:rPrChange>
        </w:rPr>
        <w:instrText xml:space="preserve"> ADDIN EN.CITE &lt;EndNote&gt;&lt;Cite&gt;&lt;Author&gt;Clements&lt;/Author&gt;&lt;Year&gt;1999&lt;/Year&gt;&lt;RecNum&gt;199&lt;/RecNum&gt;&lt;Prefix&gt;see a summary in &lt;/Prefix&gt;&lt;DisplayText&gt;(see a summary in M. P.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4B0962">
        <w:rPr>
          <w:rFonts w:cs="Times New Roman"/>
          <w:color w:val="833C0B" w:themeColor="accent2" w:themeShade="80"/>
          <w:sz w:val="22"/>
          <w:rPrChange w:id="633" w:author="tao huang" w:date="2018-10-25T22:36:00Z">
            <w:rPr>
              <w:rFonts w:cs="Times New Roman"/>
              <w:sz w:val="22"/>
            </w:rPr>
          </w:rPrChange>
        </w:rPr>
        <w:fldChar w:fldCharType="separate"/>
      </w:r>
      <w:r w:rsidR="00380BD4" w:rsidRPr="004B0962">
        <w:rPr>
          <w:rFonts w:cs="Times New Roman"/>
          <w:noProof/>
          <w:color w:val="833C0B" w:themeColor="accent2" w:themeShade="80"/>
          <w:sz w:val="22"/>
          <w:rPrChange w:id="634" w:author="tao huang" w:date="2018-10-25T22:36:00Z">
            <w:rPr>
              <w:rFonts w:cs="Times New Roman"/>
              <w:noProof/>
              <w:sz w:val="22"/>
            </w:rPr>
          </w:rPrChange>
        </w:rPr>
        <w:t>(see a summary in M. P. Clements &amp; Hendry, 1999)</w:t>
      </w:r>
      <w:r w:rsidR="000B009D" w:rsidRPr="004B0962">
        <w:rPr>
          <w:rFonts w:cs="Times New Roman"/>
          <w:color w:val="833C0B" w:themeColor="accent2" w:themeShade="80"/>
          <w:sz w:val="22"/>
          <w:rPrChange w:id="635" w:author="tao huang" w:date="2018-10-25T22:36:00Z">
            <w:rPr>
              <w:rFonts w:cs="Times New Roman"/>
              <w:sz w:val="22"/>
            </w:rPr>
          </w:rPrChange>
        </w:rPr>
        <w:fldChar w:fldCharType="end"/>
      </w:r>
      <w:del w:id="636" w:author="Didier Soopramanien" w:date="2018-10-23T10:57:00Z">
        <w:r w:rsidR="0030006F" w:rsidRPr="004B0962" w:rsidDel="00705855">
          <w:rPr>
            <w:rFonts w:cs="Times New Roman"/>
            <w:color w:val="833C0B" w:themeColor="accent2" w:themeShade="80"/>
            <w:sz w:val="22"/>
            <w:rPrChange w:id="637" w:author="tao huang" w:date="2018-10-25T22:36:00Z">
              <w:rPr>
                <w:rFonts w:cs="Times New Roman"/>
                <w:sz w:val="22"/>
              </w:rPr>
            </w:rPrChange>
          </w:rPr>
          <w:delText>,</w:delText>
        </w:r>
      </w:del>
      <w:r w:rsidR="0030006F" w:rsidRPr="004B0962">
        <w:rPr>
          <w:rFonts w:cs="Times New Roman"/>
          <w:color w:val="833C0B" w:themeColor="accent2" w:themeShade="80"/>
          <w:sz w:val="22"/>
          <w:rPrChange w:id="638" w:author="tao huang" w:date="2018-10-25T22:36:00Z">
            <w:rPr>
              <w:rFonts w:cs="Times New Roman"/>
              <w:sz w:val="22"/>
            </w:rPr>
          </w:rPrChange>
        </w:rPr>
        <w:t xml:space="preserve"> but </w:t>
      </w:r>
      <w:r w:rsidRPr="004B0962">
        <w:rPr>
          <w:rFonts w:cs="Times New Roman"/>
          <w:color w:val="833C0B" w:themeColor="accent2" w:themeShade="80"/>
          <w:sz w:val="22"/>
          <w:rPrChange w:id="639" w:author="tao huang" w:date="2018-10-25T22:36:00Z">
            <w:rPr>
              <w:rFonts w:cs="Times New Roman"/>
              <w:sz w:val="22"/>
            </w:rPr>
          </w:rPrChange>
        </w:rPr>
        <w:t xml:space="preserve">has been </w:t>
      </w:r>
      <w:del w:id="640" w:author="Didier Soopramanien" w:date="2018-10-23T10:57:00Z">
        <w:r w:rsidRPr="004B0962" w:rsidDel="00705855">
          <w:rPr>
            <w:rFonts w:cs="Times New Roman"/>
            <w:color w:val="833C0B" w:themeColor="accent2" w:themeShade="80"/>
            <w:sz w:val="22"/>
            <w:rPrChange w:id="641" w:author="tao huang" w:date="2018-10-25T22:36:00Z">
              <w:rPr>
                <w:rFonts w:cs="Times New Roman"/>
                <w:sz w:val="22"/>
              </w:rPr>
            </w:rPrChange>
          </w:rPr>
          <w:delText>overlooked</w:delText>
        </w:r>
      </w:del>
      <w:ins w:id="642" w:author="Didier Soopramanien" w:date="2018-10-23T10:57:00Z">
        <w:r w:rsidR="00705855" w:rsidRPr="004B0962">
          <w:rPr>
            <w:rFonts w:cs="Times New Roman"/>
            <w:color w:val="833C0B" w:themeColor="accent2" w:themeShade="80"/>
            <w:sz w:val="22"/>
            <w:rPrChange w:id="643" w:author="tao huang" w:date="2018-10-25T22:36:00Z">
              <w:rPr>
                <w:rFonts w:cs="Times New Roman"/>
                <w:sz w:val="22"/>
              </w:rPr>
            </w:rPrChange>
          </w:rPr>
          <w:t xml:space="preserve">overlooked </w:t>
        </w:r>
      </w:ins>
      <w:del w:id="644" w:author="Didier Soopramanien" w:date="2018-10-23T10:57:00Z">
        <w:r w:rsidRPr="004B0962" w:rsidDel="00705855">
          <w:rPr>
            <w:rFonts w:cs="Times New Roman"/>
            <w:color w:val="833C0B" w:themeColor="accent2" w:themeShade="80"/>
            <w:sz w:val="22"/>
            <w:rPrChange w:id="645" w:author="tao huang" w:date="2018-10-25T22:36:00Z">
              <w:rPr>
                <w:rFonts w:cs="Times New Roman"/>
                <w:sz w:val="22"/>
              </w:rPr>
            </w:rPrChange>
          </w:rPr>
          <w:delText xml:space="preserve"> </w:delText>
        </w:r>
      </w:del>
      <w:r w:rsidRPr="004B0962">
        <w:rPr>
          <w:rFonts w:cs="Times New Roman"/>
          <w:color w:val="833C0B" w:themeColor="accent2" w:themeShade="80"/>
          <w:sz w:val="22"/>
          <w:rPrChange w:id="646" w:author="tao huang" w:date="2018-10-25T22:36:00Z">
            <w:rPr>
              <w:rFonts w:cs="Times New Roman"/>
              <w:sz w:val="22"/>
            </w:rPr>
          </w:rPrChange>
        </w:rPr>
        <w:t xml:space="preserve">in </w:t>
      </w:r>
      <w:ins w:id="647" w:author="Didier Soopramanien" w:date="2018-10-23T10:57:00Z">
        <w:r w:rsidR="00705855" w:rsidRPr="004B0962">
          <w:rPr>
            <w:rFonts w:cs="Times New Roman"/>
            <w:color w:val="833C0B" w:themeColor="accent2" w:themeShade="80"/>
            <w:sz w:val="22"/>
            <w:rPrChange w:id="648" w:author="tao huang" w:date="2018-10-25T22:36:00Z">
              <w:rPr>
                <w:rFonts w:cs="Times New Roman"/>
                <w:sz w:val="22"/>
              </w:rPr>
            </w:rPrChange>
          </w:rPr>
          <w:t>the dom</w:t>
        </w:r>
        <w:r w:rsidR="004659F8" w:rsidRPr="004B0962">
          <w:rPr>
            <w:rFonts w:cs="Times New Roman"/>
            <w:color w:val="833C0B" w:themeColor="accent2" w:themeShade="80"/>
            <w:sz w:val="22"/>
            <w:rPrChange w:id="649" w:author="tao huang" w:date="2018-10-25T22:36:00Z">
              <w:rPr>
                <w:rFonts w:cs="Times New Roman"/>
                <w:sz w:val="22"/>
              </w:rPr>
            </w:rPrChange>
          </w:rPr>
          <w:t xml:space="preserve">ain of </w:t>
        </w:r>
      </w:ins>
      <w:r w:rsidRPr="004B0962">
        <w:rPr>
          <w:rFonts w:cs="Times New Roman"/>
          <w:color w:val="833C0B" w:themeColor="accent2" w:themeShade="80"/>
          <w:sz w:val="22"/>
          <w:rPrChange w:id="650" w:author="tao huang" w:date="2018-10-25T22:36:00Z">
            <w:rPr>
              <w:rFonts w:cs="Times New Roman"/>
              <w:sz w:val="22"/>
            </w:rPr>
          </w:rPrChange>
        </w:rPr>
        <w:t>for</w:t>
      </w:r>
      <w:r w:rsidR="007A06FF" w:rsidRPr="004B0962">
        <w:rPr>
          <w:rFonts w:cs="Times New Roman"/>
          <w:color w:val="833C0B" w:themeColor="accent2" w:themeShade="80"/>
          <w:sz w:val="22"/>
          <w:rPrChange w:id="651" w:author="tao huang" w:date="2018-10-25T22:36:00Z">
            <w:rPr>
              <w:rFonts w:cs="Times New Roman"/>
              <w:sz w:val="22"/>
            </w:rPr>
          </w:rPrChange>
        </w:rPr>
        <w:t xml:space="preserve">ecasting </w:t>
      </w:r>
      <w:del w:id="652" w:author="Didier Soopramanien" w:date="2018-10-23T10:57:00Z">
        <w:r w:rsidR="007A06FF" w:rsidRPr="004B0962" w:rsidDel="004659F8">
          <w:rPr>
            <w:rFonts w:cs="Times New Roman"/>
            <w:color w:val="833C0B" w:themeColor="accent2" w:themeShade="80"/>
            <w:sz w:val="22"/>
            <w:rPrChange w:id="653" w:author="tao huang" w:date="2018-10-25T22:36:00Z">
              <w:rPr>
                <w:rFonts w:cs="Times New Roman"/>
                <w:sz w:val="22"/>
              </w:rPr>
            </w:rPrChange>
          </w:rPr>
          <w:delText>r</w:delText>
        </w:r>
      </w:del>
      <w:ins w:id="654" w:author="Didier Soopramanien" w:date="2018-10-23T10:58:00Z">
        <w:r w:rsidR="004659F8" w:rsidRPr="004B0962">
          <w:rPr>
            <w:rFonts w:cs="Times New Roman"/>
            <w:color w:val="833C0B" w:themeColor="accent2" w:themeShade="80"/>
            <w:sz w:val="22"/>
            <w:rPrChange w:id="655" w:author="tao huang" w:date="2018-10-25T22:36:00Z">
              <w:rPr>
                <w:rFonts w:cs="Times New Roman"/>
                <w:sz w:val="22"/>
              </w:rPr>
            </w:rPrChange>
          </w:rPr>
          <w:t>r</w:t>
        </w:r>
      </w:ins>
      <w:r w:rsidR="007A06FF" w:rsidRPr="004B0962">
        <w:rPr>
          <w:rFonts w:cs="Times New Roman"/>
          <w:color w:val="833C0B" w:themeColor="accent2" w:themeShade="80"/>
          <w:sz w:val="22"/>
          <w:rPrChange w:id="656" w:author="tao huang" w:date="2018-10-25T22:36:00Z">
            <w:rPr>
              <w:rFonts w:cs="Times New Roman"/>
              <w:sz w:val="22"/>
            </w:rPr>
          </w:rPrChange>
        </w:rPr>
        <w:t>etailer product sales.</w:t>
      </w:r>
      <w:r w:rsidRPr="004B0962">
        <w:rPr>
          <w:rFonts w:cs="Times New Roman"/>
          <w:color w:val="833C0B" w:themeColor="accent2" w:themeShade="80"/>
          <w:sz w:val="22"/>
          <w:rPrChange w:id="657" w:author="tao huang" w:date="2018-10-25T22:36:00Z">
            <w:rPr>
              <w:rFonts w:cs="Times New Roman"/>
              <w:sz w:val="22"/>
            </w:rPr>
          </w:rPrChange>
        </w:rPr>
        <w:t xml:space="preserve"> In this study, we propose </w:t>
      </w:r>
      <w:r w:rsidR="008251BB" w:rsidRPr="004B0962">
        <w:rPr>
          <w:rFonts w:cs="Times New Roman"/>
          <w:color w:val="833C0B" w:themeColor="accent2" w:themeShade="80"/>
          <w:sz w:val="22"/>
          <w:rPrChange w:id="658" w:author="tao huang" w:date="2018-10-25T22:36:00Z">
            <w:rPr>
              <w:rFonts w:cs="Times New Roman"/>
              <w:sz w:val="22"/>
            </w:rPr>
          </w:rPrChange>
        </w:rPr>
        <w:t>new</w:t>
      </w:r>
      <w:r w:rsidR="000B009D" w:rsidRPr="004B0962">
        <w:rPr>
          <w:rFonts w:cs="Times New Roman"/>
          <w:color w:val="833C0B" w:themeColor="accent2" w:themeShade="80"/>
          <w:sz w:val="22"/>
          <w:rPrChange w:id="659" w:author="tao huang" w:date="2018-10-25T22:36:00Z">
            <w:rPr>
              <w:rFonts w:cs="Times New Roman"/>
              <w:sz w:val="22"/>
            </w:rPr>
          </w:rPrChange>
        </w:rPr>
        <w:t xml:space="preserve"> methods </w:t>
      </w:r>
      <w:del w:id="660" w:author="tao huang" w:date="2018-10-25T22:28:00Z">
        <w:r w:rsidR="000B009D" w:rsidRPr="004B0962" w:rsidDel="00BA58CE">
          <w:rPr>
            <w:rFonts w:cs="Times New Roman"/>
            <w:color w:val="833C0B" w:themeColor="accent2" w:themeShade="80"/>
            <w:sz w:val="22"/>
            <w:rPrChange w:id="661" w:author="tao huang" w:date="2018-10-25T22:36:00Z">
              <w:rPr>
                <w:rFonts w:cs="Times New Roman"/>
                <w:sz w:val="22"/>
              </w:rPr>
            </w:rPrChange>
          </w:rPr>
          <w:delText xml:space="preserve">to generate more accurate forecasts </w:delText>
        </w:r>
      </w:del>
      <w:r w:rsidR="000B009D" w:rsidRPr="004B0962">
        <w:rPr>
          <w:rFonts w:cs="Times New Roman"/>
          <w:color w:val="833C0B" w:themeColor="accent2" w:themeShade="80"/>
          <w:sz w:val="22"/>
          <w:rPrChange w:id="662" w:author="tao huang" w:date="2018-10-25T22:36:00Z">
            <w:rPr>
              <w:rFonts w:cs="Times New Roman"/>
              <w:sz w:val="22"/>
            </w:rPr>
          </w:rPrChange>
        </w:rPr>
        <w:t xml:space="preserve">by </w:t>
      </w:r>
      <w:proofErr w:type="gramStart"/>
      <w:r w:rsidR="000B009D" w:rsidRPr="004B0962">
        <w:rPr>
          <w:rFonts w:cs="Times New Roman"/>
          <w:color w:val="833C0B" w:themeColor="accent2" w:themeShade="80"/>
          <w:sz w:val="22"/>
          <w:rPrChange w:id="663" w:author="tao huang" w:date="2018-10-25T22:36:00Z">
            <w:rPr>
              <w:rFonts w:cs="Times New Roman"/>
              <w:sz w:val="22"/>
            </w:rPr>
          </w:rPrChange>
        </w:rPr>
        <w:t>taking into account</w:t>
      </w:r>
      <w:proofErr w:type="gramEnd"/>
      <w:r w:rsidR="000B009D" w:rsidRPr="004B0962">
        <w:rPr>
          <w:rFonts w:cs="Times New Roman"/>
          <w:color w:val="833C0B" w:themeColor="accent2" w:themeShade="80"/>
          <w:sz w:val="22"/>
          <w:rPrChange w:id="664" w:author="tao huang" w:date="2018-10-25T22:36:00Z">
            <w:rPr>
              <w:rFonts w:cs="Times New Roman"/>
              <w:sz w:val="22"/>
            </w:rPr>
          </w:rPrChange>
        </w:rPr>
        <w:t xml:space="preserve"> the problem of structural change. Specifically, we propose the </w:t>
      </w:r>
      <w:r w:rsidRPr="004B0962">
        <w:rPr>
          <w:rFonts w:cs="Times New Roman"/>
          <w:color w:val="833C0B" w:themeColor="accent2" w:themeShade="80"/>
          <w:sz w:val="22"/>
          <w:rPrChange w:id="665" w:author="tao huang" w:date="2018-10-25T22:36:00Z">
            <w:rPr>
              <w:rFonts w:cs="Times New Roman"/>
              <w:sz w:val="22"/>
            </w:rPr>
          </w:rPrChange>
        </w:rPr>
        <w:t xml:space="preserve">Autoregressive Distributed Lag (ADL) models </w:t>
      </w:r>
      <w:ins w:id="666" w:author="tao huang" w:date="2018-10-25T22:29:00Z">
        <w:r w:rsidR="00BA58CE" w:rsidRPr="004B0962">
          <w:rPr>
            <w:rFonts w:cs="Times New Roman"/>
            <w:color w:val="833C0B" w:themeColor="accent2" w:themeShade="80"/>
            <w:sz w:val="22"/>
            <w:rPrChange w:id="667" w:author="tao huang" w:date="2018-10-25T22:36:00Z">
              <w:rPr>
                <w:rFonts w:cs="Times New Roman"/>
                <w:sz w:val="22"/>
              </w:rPr>
            </w:rPrChange>
          </w:rPr>
          <w:t xml:space="preserve">with the Estimation Window Combining method </w:t>
        </w:r>
      </w:ins>
      <w:del w:id="668" w:author="tao huang" w:date="2018-10-25T22:29:00Z">
        <w:r w:rsidRPr="004B0962" w:rsidDel="00BA58CE">
          <w:rPr>
            <w:rFonts w:cs="Times New Roman"/>
            <w:color w:val="833C0B" w:themeColor="accent2" w:themeShade="80"/>
            <w:sz w:val="22"/>
            <w:rPrChange w:id="669" w:author="tao huang" w:date="2018-10-25T22:36:00Z">
              <w:rPr>
                <w:rFonts w:cs="Times New Roman"/>
                <w:sz w:val="22"/>
              </w:rPr>
            </w:rPrChange>
          </w:rPr>
          <w:delText xml:space="preserve">with </w:delText>
        </w:r>
        <w:r w:rsidR="008251BB" w:rsidRPr="004B0962" w:rsidDel="00BA58CE">
          <w:rPr>
            <w:rFonts w:cs="Times New Roman"/>
            <w:color w:val="833C0B" w:themeColor="accent2" w:themeShade="80"/>
            <w:sz w:val="22"/>
            <w:rPrChange w:id="670" w:author="tao huang" w:date="2018-10-25T22:36:00Z">
              <w:rPr>
                <w:rFonts w:cs="Times New Roman"/>
                <w:sz w:val="22"/>
              </w:rPr>
            </w:rPrChange>
          </w:rPr>
          <w:delText xml:space="preserve">the </w:delText>
        </w:r>
        <w:r w:rsidRPr="004B0962" w:rsidDel="00BA58CE">
          <w:rPr>
            <w:rFonts w:cs="Times New Roman"/>
            <w:color w:val="833C0B" w:themeColor="accent2" w:themeShade="80"/>
            <w:sz w:val="22"/>
            <w:rPrChange w:id="671" w:author="tao huang" w:date="2018-10-25T22:36:00Z">
              <w:rPr>
                <w:rFonts w:cs="Times New Roman"/>
                <w:sz w:val="22"/>
              </w:rPr>
            </w:rPrChange>
          </w:rPr>
          <w:delText xml:space="preserve">Intercept Correction </w:delText>
        </w:r>
        <w:r w:rsidR="008251BB" w:rsidRPr="004B0962" w:rsidDel="00BA58CE">
          <w:rPr>
            <w:rFonts w:cs="Times New Roman"/>
            <w:color w:val="833C0B" w:themeColor="accent2" w:themeShade="80"/>
            <w:sz w:val="22"/>
            <w:rPrChange w:id="672" w:author="tao huang" w:date="2018-10-25T22:36:00Z">
              <w:rPr>
                <w:rFonts w:cs="Times New Roman"/>
                <w:sz w:val="22"/>
              </w:rPr>
            </w:rPrChange>
          </w:rPr>
          <w:delText xml:space="preserve">method </w:delText>
        </w:r>
      </w:del>
      <w:r w:rsidR="000B009D" w:rsidRPr="004B0962">
        <w:rPr>
          <w:rFonts w:cs="Times New Roman"/>
          <w:color w:val="833C0B" w:themeColor="accent2" w:themeShade="80"/>
          <w:sz w:val="22"/>
          <w:rPrChange w:id="673" w:author="tao huang" w:date="2018-10-25T22:36:00Z">
            <w:rPr>
              <w:rFonts w:cs="Times New Roman"/>
              <w:sz w:val="22"/>
            </w:rPr>
          </w:rPrChange>
        </w:rPr>
        <w:t>and the ADL model</w:t>
      </w:r>
      <w:ins w:id="674" w:author="tao huang" w:date="2018-10-25T22:29:00Z">
        <w:r w:rsidR="00BA58CE" w:rsidRPr="004B0962">
          <w:rPr>
            <w:rFonts w:cs="Times New Roman"/>
            <w:color w:val="833C0B" w:themeColor="accent2" w:themeShade="80"/>
            <w:sz w:val="22"/>
            <w:rPrChange w:id="675" w:author="tao huang" w:date="2018-10-25T22:36:00Z">
              <w:rPr>
                <w:rFonts w:cs="Times New Roman"/>
                <w:sz w:val="22"/>
              </w:rPr>
            </w:rPrChange>
          </w:rPr>
          <w:t xml:space="preserve"> with the Intercept Correction method</w:t>
        </w:r>
      </w:ins>
      <w:del w:id="676" w:author="tao huang" w:date="2018-10-25T22:29:00Z">
        <w:r w:rsidR="000B009D" w:rsidRPr="004B0962" w:rsidDel="00BA58CE">
          <w:rPr>
            <w:rFonts w:cs="Times New Roman"/>
            <w:color w:val="833C0B" w:themeColor="accent2" w:themeShade="80"/>
            <w:sz w:val="22"/>
            <w:rPrChange w:id="677" w:author="tao huang" w:date="2018-10-25T22:36:00Z">
              <w:rPr>
                <w:rFonts w:cs="Times New Roman"/>
                <w:sz w:val="22"/>
              </w:rPr>
            </w:rPrChange>
          </w:rPr>
          <w:delText xml:space="preserve"> with </w:delText>
        </w:r>
        <w:r w:rsidR="008251BB" w:rsidRPr="004B0962" w:rsidDel="00BA58CE">
          <w:rPr>
            <w:rFonts w:cs="Times New Roman"/>
            <w:color w:val="833C0B" w:themeColor="accent2" w:themeShade="80"/>
            <w:sz w:val="22"/>
            <w:rPrChange w:id="678" w:author="tao huang" w:date="2018-10-25T22:36:00Z">
              <w:rPr>
                <w:rFonts w:cs="Times New Roman"/>
                <w:sz w:val="22"/>
              </w:rPr>
            </w:rPrChange>
          </w:rPr>
          <w:delText xml:space="preserve">the </w:delText>
        </w:r>
        <w:r w:rsidR="00335BF7" w:rsidRPr="004B0962" w:rsidDel="00BA58CE">
          <w:rPr>
            <w:rFonts w:cs="Times New Roman"/>
            <w:color w:val="833C0B" w:themeColor="accent2" w:themeShade="80"/>
            <w:sz w:val="22"/>
            <w:rPrChange w:id="679" w:author="tao huang" w:date="2018-10-25T22:36:00Z">
              <w:rPr>
                <w:rFonts w:cs="Times New Roman"/>
                <w:sz w:val="22"/>
              </w:rPr>
            </w:rPrChange>
          </w:rPr>
          <w:delText>E</w:delText>
        </w:r>
        <w:r w:rsidRPr="004B0962" w:rsidDel="00BA58CE">
          <w:rPr>
            <w:rFonts w:cs="Times New Roman"/>
            <w:color w:val="833C0B" w:themeColor="accent2" w:themeShade="80"/>
            <w:sz w:val="22"/>
            <w:rPrChange w:id="680" w:author="tao huang" w:date="2018-10-25T22:36:00Z">
              <w:rPr>
                <w:rFonts w:cs="Times New Roman"/>
                <w:sz w:val="22"/>
              </w:rPr>
            </w:rPrChange>
          </w:rPr>
          <w:delText xml:space="preserve">stimation </w:delText>
        </w:r>
        <w:r w:rsidR="00335BF7" w:rsidRPr="004B0962" w:rsidDel="00BA58CE">
          <w:rPr>
            <w:rFonts w:cs="Times New Roman"/>
            <w:color w:val="833C0B" w:themeColor="accent2" w:themeShade="80"/>
            <w:sz w:val="22"/>
            <w:rPrChange w:id="681" w:author="tao huang" w:date="2018-10-25T22:36:00Z">
              <w:rPr>
                <w:rFonts w:cs="Times New Roman"/>
                <w:sz w:val="22"/>
              </w:rPr>
            </w:rPrChange>
          </w:rPr>
          <w:delText>W</w:delText>
        </w:r>
        <w:r w:rsidRPr="004B0962" w:rsidDel="00BA58CE">
          <w:rPr>
            <w:rFonts w:cs="Times New Roman"/>
            <w:color w:val="833C0B" w:themeColor="accent2" w:themeShade="80"/>
            <w:sz w:val="22"/>
            <w:rPrChange w:id="682" w:author="tao huang" w:date="2018-10-25T22:36:00Z">
              <w:rPr>
                <w:rFonts w:cs="Times New Roman"/>
                <w:sz w:val="22"/>
              </w:rPr>
            </w:rPrChange>
          </w:rPr>
          <w:delText xml:space="preserve">indow </w:delText>
        </w:r>
        <w:r w:rsidR="00335BF7" w:rsidRPr="004B0962" w:rsidDel="00BA58CE">
          <w:rPr>
            <w:rFonts w:cs="Times New Roman"/>
            <w:color w:val="833C0B" w:themeColor="accent2" w:themeShade="80"/>
            <w:sz w:val="22"/>
            <w:rPrChange w:id="683" w:author="tao huang" w:date="2018-10-25T22:36:00Z">
              <w:rPr>
                <w:rFonts w:cs="Times New Roman"/>
                <w:sz w:val="22"/>
              </w:rPr>
            </w:rPrChange>
          </w:rPr>
          <w:delText>C</w:delText>
        </w:r>
        <w:r w:rsidRPr="004B0962" w:rsidDel="00BA58CE">
          <w:rPr>
            <w:rFonts w:cs="Times New Roman"/>
            <w:color w:val="833C0B" w:themeColor="accent2" w:themeShade="80"/>
            <w:sz w:val="22"/>
            <w:rPrChange w:id="684" w:author="tao huang" w:date="2018-10-25T22:36:00Z">
              <w:rPr>
                <w:rFonts w:cs="Times New Roman"/>
                <w:sz w:val="22"/>
              </w:rPr>
            </w:rPrChange>
          </w:rPr>
          <w:delText>ombining</w:delText>
        </w:r>
        <w:r w:rsidR="000B009D" w:rsidRPr="004B0962" w:rsidDel="00BA58CE">
          <w:rPr>
            <w:rFonts w:cs="Times New Roman"/>
            <w:color w:val="833C0B" w:themeColor="accent2" w:themeShade="80"/>
            <w:sz w:val="22"/>
            <w:rPrChange w:id="685" w:author="tao huang" w:date="2018-10-25T22:36:00Z">
              <w:rPr>
                <w:rFonts w:cs="Times New Roman"/>
                <w:sz w:val="22"/>
              </w:rPr>
            </w:rPrChange>
          </w:rPr>
          <w:delText xml:space="preserve"> </w:delText>
        </w:r>
        <w:r w:rsidR="008251BB" w:rsidRPr="004B0962" w:rsidDel="00BA58CE">
          <w:rPr>
            <w:rFonts w:cs="Times New Roman"/>
            <w:color w:val="833C0B" w:themeColor="accent2" w:themeShade="80"/>
            <w:sz w:val="22"/>
            <w:rPrChange w:id="686" w:author="tao huang" w:date="2018-10-25T22:36:00Z">
              <w:rPr>
                <w:rFonts w:cs="Times New Roman"/>
                <w:sz w:val="22"/>
              </w:rPr>
            </w:rPrChange>
          </w:rPr>
          <w:delText>method</w:delText>
        </w:r>
      </w:del>
      <w:r w:rsidR="008251BB" w:rsidRPr="004B0962">
        <w:rPr>
          <w:rFonts w:cs="Times New Roman"/>
          <w:color w:val="833C0B" w:themeColor="accent2" w:themeShade="80"/>
          <w:sz w:val="22"/>
          <w:rPrChange w:id="687" w:author="tao huang" w:date="2018-10-25T22:36:00Z">
            <w:rPr>
              <w:rFonts w:cs="Times New Roman"/>
              <w:sz w:val="22"/>
            </w:rPr>
          </w:rPrChange>
        </w:rPr>
        <w:t xml:space="preserve">. The former </w:t>
      </w:r>
      <w:ins w:id="688" w:author="tao huang" w:date="2018-10-25T22:30:00Z">
        <w:r w:rsidR="00BA58CE" w:rsidRPr="004B0962">
          <w:rPr>
            <w:rFonts w:cs="Times New Roman"/>
            <w:color w:val="833C0B" w:themeColor="accent2" w:themeShade="80"/>
            <w:sz w:val="22"/>
            <w:rPrChange w:id="689" w:author="tao huang" w:date="2018-10-25T22:36:00Z">
              <w:rPr>
                <w:rFonts w:cs="Times New Roman"/>
                <w:sz w:val="22"/>
              </w:rPr>
            </w:rPrChange>
          </w:rPr>
          <w:t>combines different sets of forecasts generated by the same ADL model but with different estimation windows.</w:t>
        </w:r>
      </w:ins>
      <w:ins w:id="690" w:author="tao huang" w:date="2018-10-25T22:31:00Z">
        <w:r w:rsidR="00BA58CE" w:rsidRPr="004B0962">
          <w:rPr>
            <w:rFonts w:cs="Times New Roman"/>
            <w:color w:val="833C0B" w:themeColor="accent2" w:themeShade="80"/>
            <w:sz w:val="22"/>
            <w:rPrChange w:id="691" w:author="tao huang" w:date="2018-10-25T22:36:00Z">
              <w:rPr>
                <w:rFonts w:cs="Times New Roman"/>
                <w:sz w:val="22"/>
              </w:rPr>
            </w:rPrChange>
          </w:rPr>
          <w:t xml:space="preserve"> The latter </w:t>
        </w:r>
      </w:ins>
      <w:ins w:id="692" w:author="tao huang" w:date="2018-10-25T22:32:00Z">
        <w:r w:rsidR="00BA58CE" w:rsidRPr="004B0962">
          <w:rPr>
            <w:rFonts w:cs="Times New Roman"/>
            <w:color w:val="833C0B" w:themeColor="accent2" w:themeShade="80"/>
            <w:sz w:val="22"/>
            <w:rPrChange w:id="693" w:author="tao huang" w:date="2018-10-25T22:36:00Z">
              <w:rPr>
                <w:rFonts w:cs="Times New Roman"/>
                <w:sz w:val="22"/>
              </w:rPr>
            </w:rPrChange>
          </w:rPr>
          <w:t>adjusts the final forecasts using the estimate of the forecast bias.</w:t>
        </w:r>
      </w:ins>
      <w:del w:id="694" w:author="tao huang" w:date="2018-10-25T22:32:00Z">
        <w:r w:rsidR="008251BB" w:rsidRPr="004B0962" w:rsidDel="00BA58CE">
          <w:rPr>
            <w:rFonts w:cs="Times New Roman"/>
            <w:color w:val="833C0B" w:themeColor="accent2" w:themeShade="80"/>
            <w:sz w:val="22"/>
            <w:rPrChange w:id="695" w:author="tao huang" w:date="2018-10-25T22:36:00Z">
              <w:rPr>
                <w:rFonts w:cs="Times New Roman"/>
                <w:sz w:val="22"/>
              </w:rPr>
            </w:rPrChange>
          </w:rPr>
          <w:delText>estimates and offset</w:delText>
        </w:r>
      </w:del>
      <w:ins w:id="696" w:author="Didier Soopramanien" w:date="2018-10-23T10:58:00Z">
        <w:del w:id="697" w:author="tao huang" w:date="2018-10-25T22:32:00Z">
          <w:r w:rsidR="000D776C" w:rsidRPr="004B0962" w:rsidDel="00BA58CE">
            <w:rPr>
              <w:rFonts w:cs="Times New Roman"/>
              <w:color w:val="833C0B" w:themeColor="accent2" w:themeShade="80"/>
              <w:sz w:val="22"/>
              <w:rPrChange w:id="698" w:author="tao huang" w:date="2018-10-25T22:36:00Z">
                <w:rPr>
                  <w:rFonts w:cs="Times New Roman"/>
                  <w:sz w:val="22"/>
                </w:rPr>
              </w:rPrChange>
            </w:rPr>
            <w:delText>s</w:delText>
          </w:r>
        </w:del>
      </w:ins>
      <w:del w:id="699" w:author="tao huang" w:date="2018-10-25T22:32:00Z">
        <w:r w:rsidR="008251BB" w:rsidRPr="004B0962" w:rsidDel="00BA58CE">
          <w:rPr>
            <w:rFonts w:cs="Times New Roman"/>
            <w:color w:val="833C0B" w:themeColor="accent2" w:themeShade="80"/>
            <w:sz w:val="22"/>
            <w:rPrChange w:id="700" w:author="tao huang" w:date="2018-10-25T22:36:00Z">
              <w:rPr>
                <w:rFonts w:cs="Times New Roman"/>
                <w:sz w:val="22"/>
              </w:rPr>
            </w:rPrChange>
          </w:rPr>
          <w:delText xml:space="preserve"> the bias, and the latter </w:delText>
        </w:r>
      </w:del>
      <w:ins w:id="701" w:author="Didier Soopramanien" w:date="2018-10-23T10:59:00Z">
        <w:del w:id="702" w:author="tao huang" w:date="2018-10-25T22:30:00Z">
          <w:r w:rsidR="00951E97" w:rsidRPr="004B0962" w:rsidDel="00BA58CE">
            <w:rPr>
              <w:rFonts w:cs="Times New Roman"/>
              <w:color w:val="833C0B" w:themeColor="accent2" w:themeShade="80"/>
              <w:sz w:val="22"/>
              <w:rPrChange w:id="703" w:author="tao huang" w:date="2018-10-25T22:36:00Z">
                <w:rPr>
                  <w:rFonts w:cs="Times New Roman"/>
                  <w:sz w:val="22"/>
                </w:rPr>
              </w:rPrChange>
            </w:rPr>
            <w:delText xml:space="preserve">provides </w:delText>
          </w:r>
        </w:del>
      </w:ins>
      <w:del w:id="704" w:author="tao huang" w:date="2018-10-25T22:30:00Z">
        <w:r w:rsidR="007A06FF" w:rsidRPr="004B0962" w:rsidDel="00BA58CE">
          <w:rPr>
            <w:rFonts w:cs="Times New Roman"/>
            <w:color w:val="833C0B" w:themeColor="accent2" w:themeShade="80"/>
            <w:sz w:val="22"/>
            <w:rPrChange w:id="705" w:author="tao huang" w:date="2018-10-25T22:36:00Z">
              <w:rPr>
                <w:rFonts w:cs="Times New Roman"/>
                <w:sz w:val="22"/>
              </w:rPr>
            </w:rPrChange>
          </w:rPr>
          <w:delText>resort</w:delText>
        </w:r>
        <w:r w:rsidR="000B009D" w:rsidRPr="004B0962" w:rsidDel="00BA58CE">
          <w:rPr>
            <w:rFonts w:cs="Times New Roman"/>
            <w:color w:val="833C0B" w:themeColor="accent2" w:themeShade="80"/>
            <w:sz w:val="22"/>
            <w:rPrChange w:id="706" w:author="tao huang" w:date="2018-10-25T22:36:00Z">
              <w:rPr>
                <w:rFonts w:cs="Times New Roman"/>
                <w:sz w:val="22"/>
              </w:rPr>
            </w:rPrChange>
          </w:rPr>
          <w:delText>s</w:delText>
        </w:r>
        <w:r w:rsidR="007A06FF" w:rsidRPr="004B0962" w:rsidDel="00BA58CE">
          <w:rPr>
            <w:rFonts w:cs="Times New Roman"/>
            <w:color w:val="833C0B" w:themeColor="accent2" w:themeShade="80"/>
            <w:sz w:val="22"/>
            <w:rPrChange w:id="707" w:author="tao huang" w:date="2018-10-25T22:36:00Z">
              <w:rPr>
                <w:rFonts w:cs="Times New Roman"/>
                <w:sz w:val="22"/>
              </w:rPr>
            </w:rPrChange>
          </w:rPr>
          <w:delText xml:space="preserve"> to forecast combination</w:delText>
        </w:r>
      </w:del>
      <w:ins w:id="708" w:author="Didier Soopramanien" w:date="2018-10-23T10:59:00Z">
        <w:del w:id="709" w:author="tao huang" w:date="2018-10-25T22:30:00Z">
          <w:r w:rsidR="00951E97" w:rsidRPr="004B0962" w:rsidDel="00BA58CE">
            <w:rPr>
              <w:rFonts w:cs="Times New Roman"/>
              <w:color w:val="833C0B" w:themeColor="accent2" w:themeShade="80"/>
              <w:sz w:val="22"/>
              <w:rPrChange w:id="710" w:author="tao huang" w:date="2018-10-25T22:36:00Z">
                <w:rPr>
                  <w:rFonts w:cs="Times New Roman"/>
                  <w:sz w:val="22"/>
                </w:rPr>
              </w:rPrChange>
            </w:rPr>
            <w:delText>ed forecast</w:delText>
          </w:r>
        </w:del>
      </w:ins>
      <w:del w:id="711" w:author="tao huang" w:date="2018-10-25T22:30:00Z">
        <w:r w:rsidR="007A06FF" w:rsidRPr="004B0962" w:rsidDel="00BA58CE">
          <w:rPr>
            <w:rFonts w:cs="Times New Roman"/>
            <w:color w:val="833C0B" w:themeColor="accent2" w:themeShade="80"/>
            <w:sz w:val="22"/>
            <w:rPrChange w:id="712" w:author="tao huang" w:date="2018-10-25T22:36:00Z">
              <w:rPr>
                <w:rFonts w:cs="Times New Roman"/>
                <w:sz w:val="22"/>
              </w:rPr>
            </w:rPrChange>
          </w:rPr>
          <w:delText xml:space="preserve"> to</w:delText>
        </w:r>
      </w:del>
      <w:ins w:id="713" w:author="Didier Soopramanien" w:date="2018-10-23T10:59:00Z">
        <w:del w:id="714" w:author="tao huang" w:date="2018-10-25T22:30:00Z">
          <w:r w:rsidR="00951E97" w:rsidRPr="004B0962" w:rsidDel="00BA58CE">
            <w:rPr>
              <w:rFonts w:cs="Times New Roman"/>
              <w:color w:val="833C0B" w:themeColor="accent2" w:themeShade="80"/>
              <w:sz w:val="22"/>
              <w:rPrChange w:id="715" w:author="tao huang" w:date="2018-10-25T22:36:00Z">
                <w:rPr>
                  <w:rFonts w:cs="Times New Roman"/>
                  <w:sz w:val="22"/>
                </w:rPr>
              </w:rPrChange>
            </w:rPr>
            <w:delText xml:space="preserve">in order to </w:delText>
          </w:r>
        </w:del>
      </w:ins>
      <w:del w:id="716" w:author="tao huang" w:date="2018-10-25T22:30:00Z">
        <w:r w:rsidR="007A06FF" w:rsidRPr="004B0962" w:rsidDel="00BA58CE">
          <w:rPr>
            <w:rFonts w:cs="Times New Roman"/>
            <w:color w:val="833C0B" w:themeColor="accent2" w:themeShade="80"/>
            <w:sz w:val="22"/>
            <w:rPrChange w:id="717" w:author="tao huang" w:date="2018-10-25T22:36:00Z">
              <w:rPr>
                <w:rFonts w:cs="Times New Roman"/>
                <w:sz w:val="22"/>
              </w:rPr>
            </w:rPrChange>
          </w:rPr>
          <w:delText xml:space="preserve"> achieve an effective trade-off between the </w:delText>
        </w:r>
        <w:r w:rsidR="008251BB" w:rsidRPr="004B0962" w:rsidDel="00BA58CE">
          <w:rPr>
            <w:rFonts w:cs="Times New Roman"/>
            <w:color w:val="833C0B" w:themeColor="accent2" w:themeShade="80"/>
            <w:sz w:val="22"/>
            <w:rPrChange w:id="718" w:author="tao huang" w:date="2018-10-25T22:36:00Z">
              <w:rPr>
                <w:rFonts w:cs="Times New Roman"/>
                <w:sz w:val="22"/>
              </w:rPr>
            </w:rPrChange>
          </w:rPr>
          <w:delText xml:space="preserve">reduced </w:delText>
        </w:r>
        <w:r w:rsidR="007A06FF" w:rsidRPr="004B0962" w:rsidDel="00BA58CE">
          <w:rPr>
            <w:rFonts w:cs="Times New Roman"/>
            <w:color w:val="833C0B" w:themeColor="accent2" w:themeShade="80"/>
            <w:sz w:val="22"/>
            <w:rPrChange w:id="719" w:author="tao huang" w:date="2018-10-25T22:36:00Z">
              <w:rPr>
                <w:rFonts w:cs="Times New Roman"/>
                <w:sz w:val="22"/>
              </w:rPr>
            </w:rPrChange>
          </w:rPr>
          <w:delText xml:space="preserve">forecast bias and the </w:delText>
        </w:r>
        <w:r w:rsidR="008251BB" w:rsidRPr="004B0962" w:rsidDel="00BA58CE">
          <w:rPr>
            <w:rFonts w:cs="Times New Roman"/>
            <w:color w:val="833C0B" w:themeColor="accent2" w:themeShade="80"/>
            <w:sz w:val="22"/>
            <w:rPrChange w:id="720" w:author="tao huang" w:date="2018-10-25T22:36:00Z">
              <w:rPr>
                <w:rFonts w:cs="Times New Roman"/>
                <w:sz w:val="22"/>
              </w:rPr>
            </w:rPrChange>
          </w:rPr>
          <w:delText xml:space="preserve">inflated </w:delText>
        </w:r>
        <w:r w:rsidR="007A06FF" w:rsidRPr="004B0962" w:rsidDel="00BA58CE">
          <w:rPr>
            <w:rFonts w:cs="Times New Roman"/>
            <w:color w:val="833C0B" w:themeColor="accent2" w:themeShade="80"/>
            <w:sz w:val="22"/>
            <w:rPrChange w:id="721" w:author="tao huang" w:date="2018-10-25T22:36:00Z">
              <w:rPr>
                <w:rFonts w:cs="Times New Roman"/>
                <w:sz w:val="22"/>
              </w:rPr>
            </w:rPrChange>
          </w:rPr>
          <w:delText xml:space="preserve">forecasting error variance. </w:delText>
        </w:r>
      </w:del>
    </w:p>
    <w:p w14:paraId="2AD253F9" w14:textId="1BA60DF8" w:rsidR="00971633" w:rsidRPr="004B0962" w:rsidRDefault="00BA58CE" w:rsidP="00971633">
      <w:pPr>
        <w:shd w:val="clear" w:color="auto" w:fill="FFFFFF" w:themeFill="background1"/>
        <w:spacing w:after="0" w:line="360" w:lineRule="auto"/>
        <w:rPr>
          <w:rFonts w:cs="Times New Roman"/>
          <w:color w:val="833C0B" w:themeColor="accent2" w:themeShade="80"/>
          <w:sz w:val="22"/>
          <w:rPrChange w:id="722" w:author="tao huang" w:date="2018-10-25T22:36:00Z">
            <w:rPr>
              <w:rFonts w:cs="Times New Roman"/>
              <w:sz w:val="22"/>
            </w:rPr>
          </w:rPrChange>
        </w:rPr>
      </w:pPr>
      <w:ins w:id="723" w:author="tao huang" w:date="2018-10-25T22:29:00Z">
        <w:r w:rsidRPr="004B0962">
          <w:rPr>
            <w:rFonts w:cs="Times New Roman"/>
            <w:color w:val="833C0B" w:themeColor="accent2" w:themeShade="80"/>
            <w:sz w:val="22"/>
            <w:rPrChange w:id="724" w:author="tao huang" w:date="2018-10-25T22:36:00Z">
              <w:rPr>
                <w:rFonts w:cs="Times New Roman"/>
                <w:sz w:val="22"/>
              </w:rPr>
            </w:rPrChange>
          </w:rPr>
          <w:t xml:space="preserve"> </w:t>
        </w:r>
      </w:ins>
    </w:p>
    <w:p w14:paraId="61EC4AA0" w14:textId="2DD58F27" w:rsidR="00971633" w:rsidRPr="005B1C8C" w:rsidRDefault="00971633" w:rsidP="00971633">
      <w:pPr>
        <w:shd w:val="clear" w:color="auto" w:fill="FFFFFF" w:themeFill="background1"/>
        <w:spacing w:after="0" w:line="360" w:lineRule="auto"/>
        <w:rPr>
          <w:rFonts w:cs="Times New Roman"/>
          <w:sz w:val="22"/>
        </w:rPr>
      </w:pPr>
      <w:r w:rsidRPr="004B0962">
        <w:rPr>
          <w:rFonts w:cs="Times New Roman"/>
          <w:color w:val="833C0B" w:themeColor="accent2" w:themeShade="80"/>
          <w:sz w:val="22"/>
          <w:rPrChange w:id="725" w:author="tao huang" w:date="2018-10-25T22:36:00Z">
            <w:rPr>
              <w:rFonts w:cs="Times New Roman"/>
              <w:sz w:val="22"/>
            </w:rPr>
          </w:rPrChange>
        </w:rPr>
        <w:t xml:space="preserve">Our research </w:t>
      </w:r>
      <w:ins w:id="726" w:author="Didier Soopramanien" w:date="2018-10-23T11:02:00Z">
        <w:r w:rsidR="000169D7" w:rsidRPr="004B0962">
          <w:rPr>
            <w:rFonts w:cs="Times New Roman"/>
            <w:color w:val="833C0B" w:themeColor="accent2" w:themeShade="80"/>
            <w:sz w:val="22"/>
            <w:rPrChange w:id="727" w:author="tao huang" w:date="2018-10-25T22:36:00Z">
              <w:rPr>
                <w:rFonts w:cs="Times New Roman"/>
                <w:sz w:val="22"/>
              </w:rPr>
            </w:rPrChange>
          </w:rPr>
          <w:t>fall</w:t>
        </w:r>
      </w:ins>
      <w:ins w:id="728" w:author="Didier Soopramanien" w:date="2018-10-23T11:03:00Z">
        <w:r w:rsidR="000169D7" w:rsidRPr="004B0962">
          <w:rPr>
            <w:rFonts w:cs="Times New Roman"/>
            <w:color w:val="833C0B" w:themeColor="accent2" w:themeShade="80"/>
            <w:sz w:val="22"/>
            <w:rPrChange w:id="729" w:author="tao huang" w:date="2018-10-25T22:36:00Z">
              <w:rPr>
                <w:rFonts w:cs="Times New Roman"/>
                <w:sz w:val="22"/>
              </w:rPr>
            </w:rPrChange>
          </w:rPr>
          <w:t xml:space="preserve">s </w:t>
        </w:r>
      </w:ins>
      <w:r w:rsidRPr="004B0962">
        <w:rPr>
          <w:rFonts w:cs="Times New Roman"/>
          <w:color w:val="833C0B" w:themeColor="accent2" w:themeShade="80"/>
          <w:sz w:val="22"/>
          <w:rPrChange w:id="730" w:author="tao huang" w:date="2018-10-25T22:36:00Z">
            <w:rPr>
              <w:rFonts w:cs="Times New Roman"/>
              <w:sz w:val="22"/>
            </w:rPr>
          </w:rPrChange>
        </w:rPr>
        <w:t>in the domain of retail forecasting</w:t>
      </w:r>
      <w:ins w:id="731" w:author="Didier Soopramanien" w:date="2018-10-23T11:00:00Z">
        <w:r w:rsidR="008146BC" w:rsidRPr="004B0962">
          <w:rPr>
            <w:rFonts w:cs="Times New Roman"/>
            <w:color w:val="833C0B" w:themeColor="accent2" w:themeShade="80"/>
            <w:sz w:val="22"/>
            <w:rPrChange w:id="732" w:author="tao huang" w:date="2018-10-25T22:36:00Z">
              <w:rPr>
                <w:rFonts w:cs="Times New Roman"/>
                <w:sz w:val="22"/>
              </w:rPr>
            </w:rPrChange>
          </w:rPr>
          <w:t xml:space="preserve"> </w:t>
        </w:r>
      </w:ins>
      <w:ins w:id="733" w:author="tao huang" w:date="2018-10-25T22:33:00Z">
        <w:r w:rsidR="00FC054D" w:rsidRPr="004B0962">
          <w:rPr>
            <w:rFonts w:cs="Times New Roman"/>
            <w:color w:val="833C0B" w:themeColor="accent2" w:themeShade="80"/>
            <w:sz w:val="22"/>
            <w:rPrChange w:id="734" w:author="tao huang" w:date="2018-10-25T22:36:00Z">
              <w:rPr>
                <w:rFonts w:cs="Times New Roman"/>
                <w:sz w:val="22"/>
              </w:rPr>
            </w:rPrChange>
          </w:rPr>
          <w:t xml:space="preserve">and </w:t>
        </w:r>
      </w:ins>
      <w:del w:id="735" w:author="Didier Soopramanien" w:date="2018-10-23T11:01:00Z">
        <w:r w:rsidRPr="004B0962" w:rsidDel="003B08AB">
          <w:rPr>
            <w:rFonts w:cs="Times New Roman"/>
            <w:color w:val="833C0B" w:themeColor="accent2" w:themeShade="80"/>
            <w:sz w:val="22"/>
            <w:rPrChange w:id="736" w:author="tao huang" w:date="2018-10-25T22:36:00Z">
              <w:rPr>
                <w:rFonts w:cs="Times New Roman"/>
                <w:sz w:val="22"/>
              </w:rPr>
            </w:rPrChange>
          </w:rPr>
          <w:delText xml:space="preserve"> in particular at SKU level </w:delText>
        </w:r>
      </w:del>
      <w:del w:id="737" w:author="Didier Soopramanien" w:date="2018-10-23T11:03:00Z">
        <w:r w:rsidRPr="004B0962" w:rsidDel="000169D7">
          <w:rPr>
            <w:rFonts w:cs="Times New Roman"/>
            <w:color w:val="833C0B" w:themeColor="accent2" w:themeShade="80"/>
            <w:sz w:val="22"/>
            <w:rPrChange w:id="738" w:author="tao huang" w:date="2018-10-25T22:36:00Z">
              <w:rPr>
                <w:rFonts w:cs="Times New Roman"/>
                <w:sz w:val="22"/>
              </w:rPr>
            </w:rPrChange>
          </w:rPr>
          <w:delText>is significant for the following reasons.</w:delText>
        </w:r>
      </w:del>
      <w:ins w:id="739" w:author="Didier Soopramanien" w:date="2018-10-23T11:03:00Z">
        <w:r w:rsidR="00F2418B" w:rsidRPr="004B0962">
          <w:rPr>
            <w:rFonts w:cs="Times New Roman"/>
            <w:color w:val="833C0B" w:themeColor="accent2" w:themeShade="80"/>
            <w:sz w:val="22"/>
            <w:rPrChange w:id="740" w:author="tao huang" w:date="2018-10-25T22:36:00Z">
              <w:rPr>
                <w:rFonts w:cs="Times New Roman"/>
                <w:sz w:val="22"/>
              </w:rPr>
            </w:rPrChange>
          </w:rPr>
          <w:t>makes the following contri</w:t>
        </w:r>
      </w:ins>
      <w:ins w:id="741" w:author="Didier Soopramanien" w:date="2018-10-23T11:04:00Z">
        <w:r w:rsidR="00F2418B" w:rsidRPr="004B0962">
          <w:rPr>
            <w:rFonts w:cs="Times New Roman"/>
            <w:color w:val="833C0B" w:themeColor="accent2" w:themeShade="80"/>
            <w:sz w:val="22"/>
            <w:rPrChange w:id="742" w:author="tao huang" w:date="2018-10-25T22:36:00Z">
              <w:rPr>
                <w:rFonts w:cs="Times New Roman"/>
                <w:sz w:val="22"/>
              </w:rPr>
            </w:rPrChange>
          </w:rPr>
          <w:t xml:space="preserve">butions. </w:t>
        </w:r>
      </w:ins>
      <w:del w:id="743" w:author="Didier Soopramanien" w:date="2018-10-23T11:03:00Z">
        <w:r w:rsidRPr="004B0962" w:rsidDel="000169D7">
          <w:rPr>
            <w:rFonts w:cs="Times New Roman"/>
            <w:color w:val="833C0B" w:themeColor="accent2" w:themeShade="80"/>
            <w:sz w:val="22"/>
            <w:rPrChange w:id="744" w:author="tao huang" w:date="2018-10-25T22:36:00Z">
              <w:rPr>
                <w:rFonts w:cs="Times New Roman"/>
                <w:sz w:val="22"/>
              </w:rPr>
            </w:rPrChange>
          </w:rPr>
          <w:delText xml:space="preserve"> </w:delText>
        </w:r>
      </w:del>
      <w:r w:rsidRPr="004B0962">
        <w:rPr>
          <w:rFonts w:cs="Times New Roman"/>
          <w:color w:val="833C0B" w:themeColor="accent2" w:themeShade="80"/>
          <w:sz w:val="22"/>
          <w:rPrChange w:id="745" w:author="tao huang" w:date="2018-10-25T22:36:00Z">
            <w:rPr>
              <w:rFonts w:cs="Times New Roman"/>
              <w:sz w:val="22"/>
            </w:rPr>
          </w:rPrChange>
        </w:rPr>
        <w:t xml:space="preserve">First, </w:t>
      </w:r>
      <w:ins w:id="746" w:author="tao huang" w:date="2018-10-25T22:33:00Z">
        <w:r w:rsidR="00FC054D" w:rsidRPr="004B0962">
          <w:rPr>
            <w:rFonts w:cs="Times New Roman"/>
            <w:color w:val="833C0B" w:themeColor="accent2" w:themeShade="80"/>
            <w:sz w:val="22"/>
            <w:rPrChange w:id="747" w:author="tao huang" w:date="2018-10-25T22:36:00Z">
              <w:rPr>
                <w:rFonts w:cs="Times New Roman"/>
                <w:sz w:val="22"/>
              </w:rPr>
            </w:rPrChange>
          </w:rPr>
          <w:t xml:space="preserve">our proposed methods have superior forecasting </w:t>
        </w:r>
        <w:r w:rsidR="00FC054D" w:rsidRPr="004B0962">
          <w:rPr>
            <w:rFonts w:cs="Times New Roman"/>
            <w:noProof/>
            <w:color w:val="833C0B" w:themeColor="accent2" w:themeShade="80"/>
            <w:sz w:val="22"/>
            <w:rPrChange w:id="748" w:author="tao huang" w:date="2018-10-25T22:36:00Z">
              <w:rPr>
                <w:rFonts w:cs="Times New Roman"/>
                <w:noProof/>
                <w:sz w:val="22"/>
              </w:rPr>
            </w:rPrChange>
          </w:rPr>
          <w:t>performance</w:t>
        </w:r>
        <w:r w:rsidR="00FC054D" w:rsidRPr="004B0962">
          <w:rPr>
            <w:rFonts w:cs="Times New Roman"/>
            <w:color w:val="833C0B" w:themeColor="accent2" w:themeShade="80"/>
            <w:sz w:val="22"/>
            <w:rPrChange w:id="749" w:author="tao huang" w:date="2018-10-25T22:36:00Z">
              <w:rPr>
                <w:rFonts w:cs="Times New Roman"/>
                <w:sz w:val="22"/>
              </w:rPr>
            </w:rPrChange>
          </w:rPr>
          <w:t xml:space="preserve"> compared to conventional models which do not account for the </w:t>
        </w:r>
      </w:ins>
      <w:ins w:id="750" w:author="tao huang" w:date="2018-10-25T22:34:00Z">
        <w:r w:rsidR="00FC054D" w:rsidRPr="004B0962">
          <w:rPr>
            <w:rFonts w:cs="Times New Roman"/>
            <w:color w:val="833C0B" w:themeColor="accent2" w:themeShade="80"/>
            <w:sz w:val="22"/>
            <w:rPrChange w:id="751" w:author="tao huang" w:date="2018-10-25T22:36:00Z">
              <w:rPr>
                <w:rFonts w:cs="Times New Roman"/>
                <w:sz w:val="22"/>
              </w:rPr>
            </w:rPrChange>
          </w:rPr>
          <w:t>problem</w:t>
        </w:r>
      </w:ins>
      <w:ins w:id="752" w:author="tao huang" w:date="2018-10-25T22:33:00Z">
        <w:r w:rsidR="00FC054D" w:rsidRPr="004B0962">
          <w:rPr>
            <w:rFonts w:cs="Times New Roman"/>
            <w:color w:val="833C0B" w:themeColor="accent2" w:themeShade="80"/>
            <w:sz w:val="22"/>
            <w:rPrChange w:id="753" w:author="tao huang" w:date="2018-10-25T22:36:00Z">
              <w:rPr>
                <w:rFonts w:cs="Times New Roman"/>
                <w:sz w:val="22"/>
              </w:rPr>
            </w:rPrChange>
          </w:rPr>
          <w:t xml:space="preserve"> of structural change</w:t>
        </w:r>
      </w:ins>
      <w:ins w:id="754" w:author="tao huang" w:date="2018-10-25T22:34:00Z">
        <w:r w:rsidR="00FC054D" w:rsidRPr="004B0962">
          <w:rPr>
            <w:rFonts w:cs="Times New Roman"/>
            <w:color w:val="833C0B" w:themeColor="accent2" w:themeShade="80"/>
            <w:sz w:val="22"/>
            <w:rPrChange w:id="755" w:author="tao huang" w:date="2018-10-25T22:36:00Z">
              <w:rPr>
                <w:rFonts w:cs="Times New Roman"/>
                <w:sz w:val="22"/>
              </w:rPr>
            </w:rPrChange>
          </w:rPr>
          <w:t xml:space="preserve">. </w:t>
        </w:r>
      </w:ins>
      <w:del w:id="756" w:author="tao huang" w:date="2018-10-25T22:34:00Z">
        <w:r w:rsidRPr="004B0962" w:rsidDel="00FC054D">
          <w:rPr>
            <w:rFonts w:cs="Times New Roman"/>
            <w:color w:val="833C0B" w:themeColor="accent2" w:themeShade="80"/>
            <w:sz w:val="22"/>
            <w:rPrChange w:id="757" w:author="tao huang" w:date="2018-10-25T22:36:00Z">
              <w:rPr>
                <w:rFonts w:cs="Times New Roman"/>
                <w:sz w:val="22"/>
              </w:rPr>
            </w:rPrChange>
          </w:rPr>
          <w:delText>o</w:delText>
        </w:r>
      </w:del>
      <w:ins w:id="758" w:author="tao huang" w:date="2018-10-25T22:34:00Z">
        <w:r w:rsidR="00FC054D" w:rsidRPr="004B0962">
          <w:rPr>
            <w:rFonts w:cs="Times New Roman"/>
            <w:color w:val="833C0B" w:themeColor="accent2" w:themeShade="80"/>
            <w:sz w:val="22"/>
            <w:rPrChange w:id="759" w:author="tao huang" w:date="2018-10-25T22:36:00Z">
              <w:rPr>
                <w:rFonts w:cs="Times New Roman"/>
                <w:sz w:val="22"/>
              </w:rPr>
            </w:rPrChange>
          </w:rPr>
          <w:t>O</w:t>
        </w:r>
      </w:ins>
      <w:r w:rsidRPr="004B0962">
        <w:rPr>
          <w:rFonts w:cs="Times New Roman"/>
          <w:color w:val="833C0B" w:themeColor="accent2" w:themeShade="80"/>
          <w:sz w:val="22"/>
          <w:rPrChange w:id="760" w:author="tao huang" w:date="2018-10-25T22:36:00Z">
            <w:rPr>
              <w:rFonts w:cs="Times New Roman"/>
              <w:sz w:val="22"/>
            </w:rPr>
          </w:rPrChange>
        </w:rPr>
        <w:t>ur research is</w:t>
      </w:r>
      <w:ins w:id="761" w:author="Didier Soopramanien" w:date="2018-10-23T11:04:00Z">
        <w:r w:rsidR="00F2418B" w:rsidRPr="004B0962">
          <w:rPr>
            <w:rFonts w:cs="Times New Roman"/>
            <w:color w:val="833C0B" w:themeColor="accent2" w:themeShade="80"/>
            <w:sz w:val="22"/>
            <w:rPrChange w:id="762" w:author="tao huang" w:date="2018-10-25T22:36:00Z">
              <w:rPr>
                <w:rFonts w:cs="Times New Roman"/>
                <w:sz w:val="22"/>
              </w:rPr>
            </w:rPrChange>
          </w:rPr>
          <w:t xml:space="preserve">, as far as we are aware, the first </w:t>
        </w:r>
      </w:ins>
      <w:del w:id="763" w:author="Didier Soopramanien" w:date="2018-10-23T11:04:00Z">
        <w:r w:rsidRPr="004B0962" w:rsidDel="00F2418B">
          <w:rPr>
            <w:rFonts w:cs="Times New Roman"/>
            <w:color w:val="833C0B" w:themeColor="accent2" w:themeShade="80"/>
            <w:sz w:val="22"/>
            <w:rPrChange w:id="764" w:author="tao huang" w:date="2018-10-25T22:36:00Z">
              <w:rPr>
                <w:rFonts w:cs="Times New Roman"/>
                <w:sz w:val="22"/>
              </w:rPr>
            </w:rPrChange>
          </w:rPr>
          <w:delText xml:space="preserve"> the first research which investigates the</w:delText>
        </w:r>
      </w:del>
      <w:ins w:id="765" w:author="Didier Soopramanien" w:date="2018-10-23T11:04:00Z">
        <w:r w:rsidR="00F2418B" w:rsidRPr="004B0962">
          <w:rPr>
            <w:rFonts w:cs="Times New Roman"/>
            <w:color w:val="833C0B" w:themeColor="accent2" w:themeShade="80"/>
            <w:sz w:val="22"/>
            <w:rPrChange w:id="766" w:author="tao huang" w:date="2018-10-25T22:36:00Z">
              <w:rPr>
                <w:rFonts w:cs="Times New Roman"/>
                <w:sz w:val="22"/>
              </w:rPr>
            </w:rPrChange>
          </w:rPr>
          <w:t xml:space="preserve">to investigate the problem of </w:t>
        </w:r>
      </w:ins>
      <w:del w:id="767" w:author="Didier Soopramanien" w:date="2018-10-23T11:04:00Z">
        <w:r w:rsidRPr="004B0962" w:rsidDel="00F2418B">
          <w:rPr>
            <w:rFonts w:cs="Times New Roman"/>
            <w:color w:val="833C0B" w:themeColor="accent2" w:themeShade="80"/>
            <w:sz w:val="22"/>
            <w:rPrChange w:id="768" w:author="tao huang" w:date="2018-10-25T22:36:00Z">
              <w:rPr>
                <w:rFonts w:cs="Times New Roman"/>
                <w:sz w:val="22"/>
              </w:rPr>
            </w:rPrChange>
          </w:rPr>
          <w:delText xml:space="preserve"> </w:delText>
        </w:r>
      </w:del>
      <w:r w:rsidRPr="004B0962">
        <w:rPr>
          <w:rFonts w:cs="Times New Roman"/>
          <w:color w:val="833C0B" w:themeColor="accent2" w:themeShade="80"/>
          <w:sz w:val="22"/>
          <w:rPrChange w:id="769" w:author="tao huang" w:date="2018-10-25T22:36:00Z">
            <w:rPr>
              <w:rFonts w:cs="Times New Roman"/>
              <w:sz w:val="22"/>
            </w:rPr>
          </w:rPrChange>
        </w:rPr>
        <w:t xml:space="preserve">structural change </w:t>
      </w:r>
      <w:del w:id="770" w:author="Didier Soopramanien" w:date="2018-10-23T11:04:00Z">
        <w:r w:rsidRPr="004B0962" w:rsidDel="00F2418B">
          <w:rPr>
            <w:rFonts w:cs="Times New Roman"/>
            <w:color w:val="833C0B" w:themeColor="accent2" w:themeShade="80"/>
            <w:sz w:val="22"/>
            <w:rPrChange w:id="771" w:author="tao huang" w:date="2018-10-25T22:36:00Z">
              <w:rPr>
                <w:rFonts w:cs="Times New Roman"/>
                <w:sz w:val="22"/>
              </w:rPr>
            </w:rPrChange>
          </w:rPr>
          <w:delText>problem in</w:delText>
        </w:r>
      </w:del>
      <w:ins w:id="772" w:author="Didier Soopramanien" w:date="2018-10-23T11:04:00Z">
        <w:del w:id="773" w:author="tao huang" w:date="2018-10-25T22:33:00Z">
          <w:r w:rsidR="00655074" w:rsidRPr="004B0962" w:rsidDel="00FC054D">
            <w:rPr>
              <w:rFonts w:cs="Times New Roman"/>
              <w:color w:val="833C0B" w:themeColor="accent2" w:themeShade="80"/>
              <w:sz w:val="22"/>
              <w:rPrChange w:id="774" w:author="tao huang" w:date="2018-10-25T22:36:00Z">
                <w:rPr>
                  <w:rFonts w:cs="Times New Roman"/>
                  <w:sz w:val="22"/>
                </w:rPr>
              </w:rPrChange>
            </w:rPr>
            <w:delText>for</w:delText>
          </w:r>
        </w:del>
      </w:ins>
      <w:ins w:id="775" w:author="tao huang" w:date="2018-10-25T22:33:00Z">
        <w:r w:rsidR="00FC054D" w:rsidRPr="004B0962">
          <w:rPr>
            <w:rFonts w:cs="Times New Roman"/>
            <w:color w:val="833C0B" w:themeColor="accent2" w:themeShade="80"/>
            <w:sz w:val="22"/>
            <w:rPrChange w:id="776" w:author="tao huang" w:date="2018-10-25T22:36:00Z">
              <w:rPr>
                <w:rFonts w:cs="Times New Roman"/>
                <w:sz w:val="22"/>
              </w:rPr>
            </w:rPrChange>
          </w:rPr>
          <w:t>in</w:t>
        </w:r>
      </w:ins>
      <w:r w:rsidRPr="004B0962">
        <w:rPr>
          <w:rFonts w:cs="Times New Roman"/>
          <w:color w:val="833C0B" w:themeColor="accent2" w:themeShade="80"/>
          <w:sz w:val="22"/>
          <w:rPrChange w:id="777" w:author="tao huang" w:date="2018-10-25T22:36:00Z">
            <w:rPr>
              <w:rFonts w:cs="Times New Roman"/>
              <w:sz w:val="22"/>
            </w:rPr>
          </w:rPrChange>
        </w:rPr>
        <w:t xml:space="preserve"> forecasting retailer product sales</w:t>
      </w:r>
      <w:del w:id="778" w:author="tao huang" w:date="2018-10-25T22:34:00Z">
        <w:r w:rsidRPr="004B0962" w:rsidDel="00FC054D">
          <w:rPr>
            <w:rFonts w:cs="Times New Roman"/>
            <w:color w:val="833C0B" w:themeColor="accent2" w:themeShade="80"/>
            <w:sz w:val="22"/>
            <w:rPrChange w:id="779" w:author="tao huang" w:date="2018-10-25T22:36:00Z">
              <w:rPr>
                <w:rFonts w:cs="Times New Roman"/>
                <w:sz w:val="22"/>
              </w:rPr>
            </w:rPrChange>
          </w:rPr>
          <w:delText xml:space="preserve">. The final results indicate that </w:delText>
        </w:r>
        <w:r w:rsidR="00476808" w:rsidRPr="004B0962" w:rsidDel="00FC054D">
          <w:rPr>
            <w:rFonts w:cs="Times New Roman"/>
            <w:color w:val="833C0B" w:themeColor="accent2" w:themeShade="80"/>
            <w:sz w:val="22"/>
            <w:rPrChange w:id="780" w:author="tao huang" w:date="2018-10-25T22:36:00Z">
              <w:rPr>
                <w:rFonts w:cs="Times New Roman"/>
                <w:sz w:val="22"/>
              </w:rPr>
            </w:rPrChange>
          </w:rPr>
          <w:delText>the</w:delText>
        </w:r>
      </w:del>
      <w:ins w:id="781" w:author="Didier Soopramanien" w:date="2018-10-23T11:05:00Z">
        <w:del w:id="782" w:author="tao huang" w:date="2018-10-25T22:33:00Z">
          <w:r w:rsidR="00B81E6A" w:rsidRPr="004B0962" w:rsidDel="00FC054D">
            <w:rPr>
              <w:rFonts w:cs="Times New Roman"/>
              <w:color w:val="833C0B" w:themeColor="accent2" w:themeShade="80"/>
              <w:sz w:val="22"/>
              <w:rPrChange w:id="783" w:author="tao huang" w:date="2018-10-25T22:36:00Z">
                <w:rPr>
                  <w:rFonts w:cs="Times New Roman"/>
                  <w:sz w:val="22"/>
                </w:rPr>
              </w:rPrChange>
            </w:rPr>
            <w:delText>Our</w:delText>
          </w:r>
        </w:del>
      </w:ins>
      <w:del w:id="784" w:author="tao huang" w:date="2018-10-25T22:33:00Z">
        <w:r w:rsidR="00476808" w:rsidRPr="004B0962" w:rsidDel="00FC054D">
          <w:rPr>
            <w:rFonts w:cs="Times New Roman"/>
            <w:color w:val="833C0B" w:themeColor="accent2" w:themeShade="80"/>
            <w:sz w:val="22"/>
            <w:rPrChange w:id="785" w:author="tao huang" w:date="2018-10-25T22:36:00Z">
              <w:rPr>
                <w:rFonts w:cs="Times New Roman"/>
                <w:sz w:val="22"/>
              </w:rPr>
            </w:rPrChange>
          </w:rPr>
          <w:delText xml:space="preserve"> proposed</w:delText>
        </w:r>
        <w:r w:rsidRPr="004B0962" w:rsidDel="00FC054D">
          <w:rPr>
            <w:rFonts w:cs="Times New Roman"/>
            <w:color w:val="833C0B" w:themeColor="accent2" w:themeShade="80"/>
            <w:sz w:val="22"/>
            <w:rPrChange w:id="786" w:author="tao huang" w:date="2018-10-25T22:36:00Z">
              <w:rPr>
                <w:rFonts w:cs="Times New Roman"/>
                <w:sz w:val="22"/>
              </w:rPr>
            </w:rPrChange>
          </w:rPr>
          <w:delText xml:space="preserve"> models have superior forecasting </w:delText>
        </w:r>
        <w:r w:rsidRPr="004B0962" w:rsidDel="00FC054D">
          <w:rPr>
            <w:rFonts w:cs="Times New Roman"/>
            <w:noProof/>
            <w:color w:val="833C0B" w:themeColor="accent2" w:themeShade="80"/>
            <w:sz w:val="22"/>
            <w:rPrChange w:id="787" w:author="tao huang" w:date="2018-10-25T22:36:00Z">
              <w:rPr>
                <w:rFonts w:cs="Times New Roman"/>
                <w:noProof/>
                <w:sz w:val="22"/>
              </w:rPr>
            </w:rPrChange>
          </w:rPr>
          <w:delText>performance</w:delText>
        </w:r>
        <w:r w:rsidRPr="004B0962" w:rsidDel="00FC054D">
          <w:rPr>
            <w:rFonts w:cs="Times New Roman"/>
            <w:color w:val="833C0B" w:themeColor="accent2" w:themeShade="80"/>
            <w:sz w:val="22"/>
            <w:rPrChange w:id="788" w:author="tao huang" w:date="2018-10-25T22:36:00Z">
              <w:rPr>
                <w:rFonts w:cs="Times New Roman"/>
                <w:sz w:val="22"/>
              </w:rPr>
            </w:rPrChange>
          </w:rPr>
          <w:delText xml:space="preserve"> compared to conventional models</w:delText>
        </w:r>
      </w:del>
      <w:ins w:id="789" w:author="Didier Soopramanien" w:date="2018-10-23T11:05:00Z">
        <w:del w:id="790" w:author="tao huang" w:date="2018-10-25T22:33:00Z">
          <w:r w:rsidR="00655074" w:rsidRPr="004B0962" w:rsidDel="00FC054D">
            <w:rPr>
              <w:rFonts w:cs="Times New Roman"/>
              <w:color w:val="833C0B" w:themeColor="accent2" w:themeShade="80"/>
              <w:sz w:val="22"/>
              <w:rPrChange w:id="791" w:author="tao huang" w:date="2018-10-25T22:36:00Z">
                <w:rPr>
                  <w:rFonts w:cs="Times New Roman"/>
                  <w:sz w:val="22"/>
                </w:rPr>
              </w:rPrChange>
            </w:rPr>
            <w:delText xml:space="preserve"> which do not account for </w:delText>
          </w:r>
          <w:r w:rsidR="00B81E6A" w:rsidRPr="004B0962" w:rsidDel="00FC054D">
            <w:rPr>
              <w:rFonts w:cs="Times New Roman"/>
              <w:color w:val="833C0B" w:themeColor="accent2" w:themeShade="80"/>
              <w:sz w:val="22"/>
              <w:rPrChange w:id="792" w:author="tao huang" w:date="2018-10-25T22:36:00Z">
                <w:rPr>
                  <w:rFonts w:cs="Times New Roman"/>
                  <w:sz w:val="22"/>
                </w:rPr>
              </w:rPrChange>
            </w:rPr>
            <w:delText>the presence of structural change</w:delText>
          </w:r>
        </w:del>
      </w:ins>
      <w:del w:id="793" w:author="tao huang" w:date="2018-10-25T22:34:00Z">
        <w:r w:rsidRPr="004B0962" w:rsidDel="00FC054D">
          <w:rPr>
            <w:rFonts w:cs="Times New Roman"/>
            <w:color w:val="833C0B" w:themeColor="accent2" w:themeShade="80"/>
            <w:sz w:val="22"/>
            <w:rPrChange w:id="794" w:author="tao huang" w:date="2018-10-25T22:36:00Z">
              <w:rPr>
                <w:rFonts w:cs="Times New Roman"/>
                <w:sz w:val="22"/>
              </w:rPr>
            </w:rPrChange>
          </w:rPr>
          <w:delText>. Second</w:delText>
        </w:r>
      </w:del>
      <w:ins w:id="795" w:author="tao huang" w:date="2018-10-25T22:34:00Z">
        <w:r w:rsidR="00FC054D" w:rsidRPr="004B0962">
          <w:rPr>
            <w:rFonts w:cs="Times New Roman"/>
            <w:color w:val="833C0B" w:themeColor="accent2" w:themeShade="80"/>
            <w:sz w:val="22"/>
            <w:rPrChange w:id="796" w:author="tao huang" w:date="2018-10-25T22:36:00Z">
              <w:rPr>
                <w:rFonts w:cs="Times New Roman"/>
                <w:sz w:val="22"/>
              </w:rPr>
            </w:rPrChange>
          </w:rPr>
          <w:t>. Second</w:t>
        </w:r>
      </w:ins>
      <w:r w:rsidRPr="004B0962">
        <w:rPr>
          <w:rFonts w:cs="Times New Roman"/>
          <w:color w:val="833C0B" w:themeColor="accent2" w:themeShade="80"/>
          <w:sz w:val="22"/>
          <w:rPrChange w:id="797" w:author="tao huang" w:date="2018-10-25T22:36:00Z">
            <w:rPr>
              <w:rFonts w:cs="Times New Roman"/>
              <w:sz w:val="22"/>
            </w:rPr>
          </w:rPrChange>
        </w:rPr>
        <w:t>,</w:t>
      </w:r>
      <w:r w:rsidR="007E6A9C" w:rsidRPr="004B0962">
        <w:rPr>
          <w:rFonts w:cs="Times New Roman"/>
          <w:color w:val="833C0B" w:themeColor="accent2" w:themeShade="80"/>
          <w:sz w:val="22"/>
          <w:rPrChange w:id="798" w:author="tao huang" w:date="2018-10-25T22:36:00Z">
            <w:rPr>
              <w:rFonts w:cs="Times New Roman"/>
              <w:sz w:val="22"/>
            </w:rPr>
          </w:rPrChange>
        </w:rPr>
        <w:t xml:space="preserve"> </w:t>
      </w:r>
      <w:r w:rsidRPr="004B0962">
        <w:rPr>
          <w:rFonts w:cs="Times New Roman"/>
          <w:color w:val="833C0B" w:themeColor="accent2" w:themeShade="80"/>
          <w:sz w:val="22"/>
          <w:rPrChange w:id="799" w:author="tao huang" w:date="2018-10-25T22:36:00Z">
            <w:rPr>
              <w:rFonts w:cs="Times New Roman"/>
              <w:sz w:val="22"/>
            </w:rPr>
          </w:rPrChange>
        </w:rPr>
        <w:t xml:space="preserve">our </w:t>
      </w:r>
      <w:r w:rsidR="007E6A9C" w:rsidRPr="004B0962">
        <w:rPr>
          <w:rFonts w:cs="Times New Roman"/>
          <w:color w:val="833C0B" w:themeColor="accent2" w:themeShade="80"/>
          <w:sz w:val="22"/>
          <w:rPrChange w:id="800" w:author="tao huang" w:date="2018-10-25T22:36:00Z">
            <w:rPr>
              <w:rFonts w:cs="Times New Roman"/>
              <w:sz w:val="22"/>
            </w:rPr>
          </w:rPrChange>
        </w:rPr>
        <w:t xml:space="preserve">proposed </w:t>
      </w:r>
      <w:r w:rsidRPr="004B0962">
        <w:rPr>
          <w:rFonts w:cs="Times New Roman"/>
          <w:color w:val="833C0B" w:themeColor="accent2" w:themeShade="80"/>
          <w:sz w:val="22"/>
          <w:rPrChange w:id="801" w:author="tao huang" w:date="2018-10-25T22:36:00Z">
            <w:rPr>
              <w:rFonts w:cs="Times New Roman"/>
              <w:sz w:val="22"/>
            </w:rPr>
          </w:rPrChange>
        </w:rPr>
        <w:t xml:space="preserve">methods </w:t>
      </w:r>
      <w:r w:rsidR="00476808" w:rsidRPr="004B0962">
        <w:rPr>
          <w:rFonts w:cs="Times New Roman"/>
          <w:color w:val="833C0B" w:themeColor="accent2" w:themeShade="80"/>
          <w:sz w:val="22"/>
          <w:rPrChange w:id="802" w:author="tao huang" w:date="2018-10-25T22:36:00Z">
            <w:rPr>
              <w:rFonts w:cs="Times New Roman"/>
              <w:sz w:val="22"/>
            </w:rPr>
          </w:rPrChange>
        </w:rPr>
        <w:t>focus</w:t>
      </w:r>
      <w:r w:rsidRPr="004B0962">
        <w:rPr>
          <w:rFonts w:cs="Times New Roman"/>
          <w:color w:val="833C0B" w:themeColor="accent2" w:themeShade="80"/>
          <w:sz w:val="22"/>
          <w:rPrChange w:id="803" w:author="tao huang" w:date="2018-10-25T22:36:00Z">
            <w:rPr>
              <w:rFonts w:cs="Times New Roman"/>
              <w:sz w:val="22"/>
            </w:rPr>
          </w:rPrChange>
        </w:rPr>
        <w:t xml:space="preserve"> on </w:t>
      </w:r>
      <w:r w:rsidR="00476808" w:rsidRPr="004B0962">
        <w:rPr>
          <w:rFonts w:cs="Times New Roman"/>
          <w:color w:val="833C0B" w:themeColor="accent2" w:themeShade="80"/>
          <w:sz w:val="22"/>
          <w:rPrChange w:id="804" w:author="tao huang" w:date="2018-10-25T22:36:00Z">
            <w:rPr>
              <w:rFonts w:cs="Times New Roman"/>
              <w:sz w:val="22"/>
            </w:rPr>
          </w:rPrChange>
        </w:rPr>
        <w:t>effectively utilizing available</w:t>
      </w:r>
      <w:r w:rsidRPr="004B0962">
        <w:rPr>
          <w:rFonts w:cs="Times New Roman"/>
          <w:color w:val="833C0B" w:themeColor="accent2" w:themeShade="80"/>
          <w:sz w:val="22"/>
          <w:rPrChange w:id="805" w:author="tao huang" w:date="2018-10-25T22:36:00Z">
            <w:rPr>
              <w:rFonts w:cs="Times New Roman"/>
              <w:sz w:val="22"/>
            </w:rPr>
          </w:rPrChange>
        </w:rPr>
        <w:t xml:space="preserve"> promotional information</w:t>
      </w:r>
      <w:r w:rsidR="007E6A9C" w:rsidRPr="004B0962">
        <w:rPr>
          <w:rFonts w:cs="Times New Roman"/>
          <w:color w:val="833C0B" w:themeColor="accent2" w:themeShade="80"/>
          <w:sz w:val="22"/>
          <w:rPrChange w:id="806" w:author="tao huang" w:date="2018-10-25T22:36:00Z">
            <w:rPr>
              <w:rFonts w:cs="Times New Roman"/>
              <w:sz w:val="22"/>
            </w:rPr>
          </w:rPrChange>
        </w:rPr>
        <w:t xml:space="preserve"> and thus do not incur additional costs for data collection</w:t>
      </w:r>
      <w:r w:rsidRPr="004B0962">
        <w:rPr>
          <w:rFonts w:cs="Times New Roman"/>
          <w:color w:val="833C0B" w:themeColor="accent2" w:themeShade="80"/>
          <w:sz w:val="22"/>
          <w:rPrChange w:id="807" w:author="tao huang" w:date="2018-10-25T22:36:00Z">
            <w:rPr>
              <w:rFonts w:cs="Times New Roman"/>
              <w:sz w:val="22"/>
            </w:rPr>
          </w:rPrChange>
        </w:rPr>
        <w:t xml:space="preserve">. </w:t>
      </w:r>
      <w:del w:id="808" w:author="tao huang" w:date="2018-10-25T22:34:00Z">
        <w:r w:rsidRPr="004B0962" w:rsidDel="00FC054D">
          <w:rPr>
            <w:rFonts w:cs="Times New Roman"/>
            <w:color w:val="833C0B" w:themeColor="accent2" w:themeShade="80"/>
            <w:sz w:val="22"/>
            <w:rPrChange w:id="809" w:author="tao huang" w:date="2018-10-25T22:36:00Z">
              <w:rPr>
                <w:rFonts w:cs="Times New Roman"/>
                <w:sz w:val="22"/>
              </w:rPr>
            </w:rPrChange>
          </w:rPr>
          <w:delText>Third</w:delText>
        </w:r>
      </w:del>
      <w:ins w:id="810" w:author="tao huang" w:date="2018-10-25T22:34:00Z">
        <w:r w:rsidR="00FC054D" w:rsidRPr="004B0962">
          <w:rPr>
            <w:rFonts w:cs="Times New Roman"/>
            <w:color w:val="833C0B" w:themeColor="accent2" w:themeShade="80"/>
            <w:sz w:val="22"/>
            <w:rPrChange w:id="811" w:author="tao huang" w:date="2018-10-25T22:36:00Z">
              <w:rPr>
                <w:rFonts w:cs="Times New Roman"/>
                <w:sz w:val="22"/>
              </w:rPr>
            </w:rPrChange>
          </w:rPr>
          <w:t>Thus</w:t>
        </w:r>
      </w:ins>
      <w:r w:rsidRPr="004B0962">
        <w:rPr>
          <w:rFonts w:cs="Times New Roman"/>
          <w:color w:val="833C0B" w:themeColor="accent2" w:themeShade="80"/>
          <w:sz w:val="22"/>
          <w:rPrChange w:id="812" w:author="tao huang" w:date="2018-10-25T22:36:00Z">
            <w:rPr>
              <w:rFonts w:cs="Times New Roman"/>
              <w:sz w:val="22"/>
            </w:rPr>
          </w:rPrChange>
        </w:rPr>
        <w:t xml:space="preserve">, our research provides an evaluation of various forecasting methods which offers operational guidance to not only retailers but also to manufacturers when competitive promotional information is unavailable. </w:t>
      </w:r>
      <w:del w:id="813" w:author="tao huang" w:date="2018-10-25T22:35:00Z">
        <w:r w:rsidRPr="004B0962" w:rsidDel="00FC054D">
          <w:rPr>
            <w:rFonts w:cs="Times New Roman"/>
            <w:noProof/>
            <w:color w:val="833C0B" w:themeColor="accent2" w:themeShade="80"/>
            <w:sz w:val="22"/>
            <w:rPrChange w:id="814" w:author="tao huang" w:date="2018-10-25T22:36:00Z">
              <w:rPr>
                <w:rFonts w:cs="Times New Roman"/>
                <w:noProof/>
                <w:sz w:val="22"/>
              </w:rPr>
            </w:rPrChange>
          </w:rPr>
          <w:delText>Fourth</w:delText>
        </w:r>
      </w:del>
      <w:ins w:id="815" w:author="tao huang" w:date="2018-10-25T22:35:00Z">
        <w:r w:rsidR="00FC054D" w:rsidRPr="004B0962">
          <w:rPr>
            <w:rFonts w:cs="Times New Roman"/>
            <w:noProof/>
            <w:color w:val="833C0B" w:themeColor="accent2" w:themeShade="80"/>
            <w:sz w:val="22"/>
            <w:rPrChange w:id="816" w:author="tao huang" w:date="2018-10-25T22:36:00Z">
              <w:rPr>
                <w:rFonts w:cs="Times New Roman"/>
                <w:noProof/>
                <w:sz w:val="22"/>
              </w:rPr>
            </w:rPrChange>
          </w:rPr>
          <w:t>Third</w:t>
        </w:r>
      </w:ins>
      <w:r w:rsidRPr="004B0962">
        <w:rPr>
          <w:rFonts w:cs="Times New Roman"/>
          <w:color w:val="833C0B" w:themeColor="accent2" w:themeShade="80"/>
          <w:sz w:val="22"/>
          <w:rPrChange w:id="817" w:author="tao huang" w:date="2018-10-25T22:36:00Z">
            <w:rPr>
              <w:rFonts w:cs="Times New Roman"/>
              <w:sz w:val="22"/>
            </w:rPr>
          </w:rPrChange>
        </w:rPr>
        <w:t>, the methods we propose are fully automatic and easy to implement</w:t>
      </w:r>
      <w:ins w:id="818" w:author="tao huang" w:date="2018-10-25T11:46:00Z">
        <w:r w:rsidR="00881E92" w:rsidRPr="004B0962">
          <w:rPr>
            <w:rFonts w:cs="Times New Roman"/>
            <w:color w:val="833C0B" w:themeColor="accent2" w:themeShade="80"/>
            <w:sz w:val="22"/>
            <w:rPrChange w:id="819" w:author="tao huang" w:date="2018-10-25T22:36:00Z">
              <w:rPr>
                <w:rFonts w:cs="Times New Roman"/>
                <w:sz w:val="22"/>
              </w:rPr>
            </w:rPrChange>
          </w:rPr>
          <w:t>.</w:t>
        </w:r>
      </w:ins>
      <w:del w:id="820" w:author="tao huang" w:date="2018-10-25T11:46:00Z">
        <w:r w:rsidRPr="005B1C8C" w:rsidDel="00881E92">
          <w:rPr>
            <w:rFonts w:cs="Times New Roman"/>
            <w:sz w:val="22"/>
          </w:rPr>
          <w:delText xml:space="preserve"> </w:delText>
        </w:r>
      </w:del>
      <w:del w:id="821" w:author="tao huang" w:date="2018-10-25T11:45:00Z">
        <w:r w:rsidRPr="005B1C8C" w:rsidDel="00881E92">
          <w:rPr>
            <w:rFonts w:cs="Times New Roman"/>
            <w:sz w:val="22"/>
          </w:rPr>
          <w:delText xml:space="preserve">compared to </w:delText>
        </w:r>
        <w:r w:rsidRPr="005B1C8C" w:rsidDel="00881E92">
          <w:rPr>
            <w:rFonts w:cs="Times New Roman"/>
            <w:sz w:val="22"/>
          </w:rPr>
          <w:fldChar w:fldCharType="begin"/>
        </w:r>
        <w:r w:rsidRPr="005B1C8C" w:rsidDel="00881E92">
          <w:rPr>
            <w:rFonts w:cs="Times New Roman"/>
            <w:sz w:val="22"/>
          </w:rPr>
          <w:del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delInstrText>
        </w:r>
        <w:r w:rsidRPr="005B1C8C" w:rsidDel="00881E92">
          <w:rPr>
            <w:rFonts w:cs="Times New Roman"/>
            <w:sz w:val="22"/>
          </w:rPr>
          <w:fldChar w:fldCharType="separate"/>
        </w:r>
        <w:r w:rsidRPr="005B1C8C" w:rsidDel="00881E92">
          <w:rPr>
            <w:rFonts w:cs="Times New Roman"/>
            <w:noProof/>
            <w:sz w:val="22"/>
          </w:rPr>
          <w:delText>Huang et al. (2014)</w:delText>
        </w:r>
        <w:r w:rsidRPr="005B1C8C" w:rsidDel="00881E92">
          <w:rPr>
            <w:rFonts w:cs="Times New Roman"/>
            <w:sz w:val="22"/>
          </w:rPr>
          <w:fldChar w:fldCharType="end"/>
        </w:r>
        <w:r w:rsidRPr="005B1C8C" w:rsidDel="00881E92">
          <w:rPr>
            <w:rFonts w:cs="Times New Roman"/>
            <w:sz w:val="22"/>
          </w:rPr>
          <w:delText xml:space="preserve">. </w:delText>
        </w:r>
      </w:del>
    </w:p>
    <w:p w14:paraId="40F7CDCB" w14:textId="77777777" w:rsidR="00971633" w:rsidRPr="00B41CDE" w:rsidRDefault="00971633" w:rsidP="00971633">
      <w:pPr>
        <w:shd w:val="clear" w:color="auto" w:fill="FFFFFF" w:themeFill="background1"/>
        <w:spacing w:after="0" w:line="360" w:lineRule="auto"/>
        <w:rPr>
          <w:rFonts w:cs="Times New Roman"/>
          <w:color w:val="833C0B" w:themeColor="accent2" w:themeShade="80"/>
          <w:sz w:val="22"/>
          <w:rPrChange w:id="822" w:author="tao huang" w:date="2018-10-27T15:49:00Z">
            <w:rPr>
              <w:rFonts w:cs="Times New Roman"/>
              <w:sz w:val="22"/>
            </w:rPr>
          </w:rPrChange>
        </w:rPr>
      </w:pPr>
      <w:r w:rsidRPr="00B41CDE">
        <w:rPr>
          <w:rFonts w:cs="Times New Roman"/>
          <w:color w:val="833C0B" w:themeColor="accent2" w:themeShade="80"/>
          <w:sz w:val="22"/>
          <w:rPrChange w:id="823" w:author="tao huang" w:date="2018-10-27T15:49:00Z">
            <w:rPr>
              <w:rFonts w:cs="Times New Roman"/>
              <w:sz w:val="22"/>
            </w:rPr>
          </w:rPrChange>
        </w:rPr>
        <w:t xml:space="preserve"> </w:t>
      </w:r>
    </w:p>
    <w:p w14:paraId="7D9EAD46" w14:textId="20E6EC1B" w:rsidR="00971633" w:rsidRPr="00B41CDE" w:rsidRDefault="00971633" w:rsidP="00971633">
      <w:pPr>
        <w:shd w:val="clear" w:color="auto" w:fill="FFFFFF" w:themeFill="background1"/>
        <w:spacing w:after="0" w:line="360" w:lineRule="auto"/>
        <w:rPr>
          <w:rFonts w:cs="Times New Roman"/>
          <w:color w:val="833C0B" w:themeColor="accent2" w:themeShade="80"/>
          <w:sz w:val="22"/>
          <w:rPrChange w:id="824" w:author="tao huang" w:date="2018-10-27T15:49:00Z">
            <w:rPr>
              <w:rFonts w:cs="Times New Roman"/>
              <w:sz w:val="22"/>
            </w:rPr>
          </w:rPrChange>
        </w:rPr>
      </w:pPr>
      <w:r w:rsidRPr="00B41CDE">
        <w:rPr>
          <w:rFonts w:cs="Times New Roman"/>
          <w:color w:val="833C0B" w:themeColor="accent2" w:themeShade="80"/>
          <w:sz w:val="22"/>
          <w:rPrChange w:id="825" w:author="tao huang" w:date="2018-10-27T15:49:00Z">
            <w:rPr>
              <w:rFonts w:cs="Times New Roman"/>
              <w:sz w:val="22"/>
            </w:rPr>
          </w:rPrChange>
        </w:rPr>
        <w:t xml:space="preserve">The remainder of the paper is organised as follows: </w:t>
      </w:r>
      <w:r w:rsidRPr="00B41CDE">
        <w:rPr>
          <w:rFonts w:cs="Times New Roman"/>
          <w:noProof/>
          <w:color w:val="833C0B" w:themeColor="accent2" w:themeShade="80"/>
          <w:sz w:val="22"/>
          <w:rPrChange w:id="826" w:author="tao huang" w:date="2018-10-27T15:49:00Z">
            <w:rPr>
              <w:rFonts w:cs="Times New Roman"/>
              <w:noProof/>
              <w:sz w:val="22"/>
            </w:rPr>
          </w:rPrChange>
        </w:rPr>
        <w:t>section</w:t>
      </w:r>
      <w:r w:rsidRPr="00B41CDE">
        <w:rPr>
          <w:rFonts w:cs="Times New Roman"/>
          <w:color w:val="833C0B" w:themeColor="accent2" w:themeShade="80"/>
          <w:sz w:val="22"/>
          <w:rPrChange w:id="827" w:author="tao huang" w:date="2018-10-27T15:49:00Z">
            <w:rPr>
              <w:rFonts w:cs="Times New Roman"/>
              <w:sz w:val="22"/>
            </w:rPr>
          </w:rPrChange>
        </w:rPr>
        <w:t xml:space="preserve"> 2 summarizes previous studies</w:t>
      </w:r>
      <w:del w:id="828" w:author="tao huang" w:date="2018-10-27T15:46:00Z">
        <w:r w:rsidRPr="00B41CDE" w:rsidDel="00B41CDE">
          <w:rPr>
            <w:rFonts w:cs="Times New Roman"/>
            <w:color w:val="833C0B" w:themeColor="accent2" w:themeShade="80"/>
            <w:sz w:val="22"/>
            <w:rPrChange w:id="829" w:author="tao huang" w:date="2018-10-27T15:49:00Z">
              <w:rPr>
                <w:rFonts w:cs="Times New Roman"/>
                <w:sz w:val="22"/>
              </w:rPr>
            </w:rPrChange>
          </w:rPr>
          <w:delText xml:space="preserve"> in the literature related</w:delText>
        </w:r>
      </w:del>
      <w:r w:rsidRPr="00B41CDE">
        <w:rPr>
          <w:rFonts w:cs="Times New Roman"/>
          <w:color w:val="833C0B" w:themeColor="accent2" w:themeShade="80"/>
          <w:sz w:val="22"/>
          <w:rPrChange w:id="830" w:author="tao huang" w:date="2018-10-27T15:49:00Z">
            <w:rPr>
              <w:rFonts w:cs="Times New Roman"/>
              <w:sz w:val="22"/>
            </w:rPr>
          </w:rPrChange>
        </w:rPr>
        <w:t xml:space="preserve"> </w:t>
      </w:r>
      <w:del w:id="831" w:author="tao huang" w:date="2018-10-27T15:46:00Z">
        <w:r w:rsidRPr="00B41CDE" w:rsidDel="00B41CDE">
          <w:rPr>
            <w:rFonts w:cs="Times New Roman"/>
            <w:color w:val="833C0B" w:themeColor="accent2" w:themeShade="80"/>
            <w:sz w:val="22"/>
            <w:rPrChange w:id="832" w:author="tao huang" w:date="2018-10-27T15:49:00Z">
              <w:rPr>
                <w:rFonts w:cs="Times New Roman"/>
                <w:sz w:val="22"/>
              </w:rPr>
            </w:rPrChange>
          </w:rPr>
          <w:delText xml:space="preserve">to </w:delText>
        </w:r>
      </w:del>
      <w:ins w:id="833" w:author="tao huang" w:date="2018-10-27T15:46:00Z">
        <w:r w:rsidR="00B41CDE" w:rsidRPr="00B41CDE">
          <w:rPr>
            <w:rFonts w:cs="Times New Roman"/>
            <w:color w:val="833C0B" w:themeColor="accent2" w:themeShade="80"/>
            <w:sz w:val="22"/>
            <w:rPrChange w:id="834" w:author="tao huang" w:date="2018-10-27T15:49:00Z">
              <w:rPr>
                <w:rFonts w:cs="Times New Roman"/>
                <w:sz w:val="22"/>
                <w:highlight w:val="yellow"/>
              </w:rPr>
            </w:rPrChange>
          </w:rPr>
          <w:t xml:space="preserve">which forecast </w:t>
        </w:r>
      </w:ins>
      <w:del w:id="835" w:author="tao huang" w:date="2018-10-27T15:46:00Z">
        <w:r w:rsidRPr="00B41CDE" w:rsidDel="00B41CDE">
          <w:rPr>
            <w:rFonts w:cs="Times New Roman"/>
            <w:color w:val="833C0B" w:themeColor="accent2" w:themeShade="80"/>
            <w:sz w:val="22"/>
            <w:rPrChange w:id="836" w:author="tao huang" w:date="2018-10-27T15:49:00Z">
              <w:rPr>
                <w:rFonts w:cs="Times New Roman"/>
                <w:sz w:val="22"/>
              </w:rPr>
            </w:rPrChange>
          </w:rPr>
          <w:delText xml:space="preserve">forecasting </w:delText>
        </w:r>
      </w:del>
      <w:r w:rsidRPr="00B41CDE">
        <w:rPr>
          <w:rFonts w:cs="Times New Roman"/>
          <w:color w:val="833C0B" w:themeColor="accent2" w:themeShade="80"/>
          <w:sz w:val="22"/>
          <w:rPrChange w:id="837" w:author="tao huang" w:date="2018-10-27T15:49:00Z">
            <w:rPr>
              <w:rFonts w:cs="Times New Roman"/>
              <w:sz w:val="22"/>
            </w:rPr>
          </w:rPrChange>
        </w:rPr>
        <w:t xml:space="preserve">retailer product sales </w:t>
      </w:r>
      <w:ins w:id="838" w:author="tao huang" w:date="2018-10-27T15:46:00Z">
        <w:r w:rsidR="00B41CDE" w:rsidRPr="00B41CDE">
          <w:rPr>
            <w:rFonts w:cs="Times New Roman"/>
            <w:color w:val="833C0B" w:themeColor="accent2" w:themeShade="80"/>
            <w:sz w:val="22"/>
            <w:rPrChange w:id="839" w:author="tao huang" w:date="2018-10-27T15:49:00Z">
              <w:rPr>
                <w:rFonts w:cs="Times New Roman"/>
                <w:sz w:val="22"/>
                <w:highlight w:val="yellow"/>
              </w:rPr>
            </w:rPrChange>
          </w:rPr>
          <w:t xml:space="preserve">at SKU level </w:t>
        </w:r>
      </w:ins>
      <w:r w:rsidRPr="00B41CDE">
        <w:rPr>
          <w:rFonts w:cs="Times New Roman"/>
          <w:color w:val="833C0B" w:themeColor="accent2" w:themeShade="80"/>
          <w:sz w:val="22"/>
          <w:rPrChange w:id="840" w:author="tao huang" w:date="2018-10-27T15:49:00Z">
            <w:rPr>
              <w:rFonts w:cs="Times New Roman"/>
              <w:sz w:val="22"/>
            </w:rPr>
          </w:rPrChange>
        </w:rPr>
        <w:t>and the</w:t>
      </w:r>
      <w:ins w:id="841" w:author="tao huang" w:date="2018-10-27T15:46:00Z">
        <w:r w:rsidR="00B41CDE" w:rsidRPr="00B41CDE">
          <w:rPr>
            <w:rFonts w:cs="Times New Roman"/>
            <w:color w:val="833C0B" w:themeColor="accent2" w:themeShade="80"/>
            <w:sz w:val="22"/>
            <w:rPrChange w:id="842" w:author="tao huang" w:date="2018-10-27T15:49:00Z">
              <w:rPr>
                <w:rFonts w:cs="Times New Roman"/>
                <w:sz w:val="22"/>
                <w:highlight w:val="yellow"/>
              </w:rPr>
            </w:rPrChange>
          </w:rPr>
          <w:t xml:space="preserve"> studies which summarizes</w:t>
        </w:r>
      </w:ins>
      <w:r w:rsidRPr="00B41CDE">
        <w:rPr>
          <w:rFonts w:cs="Times New Roman"/>
          <w:color w:val="833C0B" w:themeColor="accent2" w:themeShade="80"/>
          <w:sz w:val="22"/>
          <w:rPrChange w:id="843" w:author="tao huang" w:date="2018-10-27T15:49:00Z">
            <w:rPr>
              <w:rFonts w:cs="Times New Roman"/>
              <w:sz w:val="22"/>
            </w:rPr>
          </w:rPrChange>
        </w:rPr>
        <w:t xml:space="preserve"> </w:t>
      </w:r>
      <w:del w:id="844" w:author="tao huang" w:date="2018-10-27T15:46:00Z">
        <w:r w:rsidRPr="00B41CDE" w:rsidDel="00B41CDE">
          <w:rPr>
            <w:rFonts w:cs="Times New Roman"/>
            <w:color w:val="833C0B" w:themeColor="accent2" w:themeShade="80"/>
            <w:sz w:val="22"/>
            <w:rPrChange w:id="845" w:author="tao huang" w:date="2018-10-27T15:49:00Z">
              <w:rPr>
                <w:rFonts w:cs="Times New Roman"/>
                <w:sz w:val="22"/>
              </w:rPr>
            </w:rPrChange>
          </w:rPr>
          <w:delText xml:space="preserve">change </w:delText>
        </w:r>
      </w:del>
      <w:r w:rsidRPr="00B41CDE">
        <w:rPr>
          <w:rFonts w:cs="Times New Roman"/>
          <w:color w:val="833C0B" w:themeColor="accent2" w:themeShade="80"/>
          <w:sz w:val="22"/>
          <w:rPrChange w:id="846" w:author="tao huang" w:date="2018-10-27T15:49:00Z">
            <w:rPr>
              <w:rFonts w:cs="Times New Roman"/>
              <w:sz w:val="22"/>
            </w:rPr>
          </w:rPrChange>
        </w:rPr>
        <w:t>of the effect of marketing activities</w:t>
      </w:r>
      <w:ins w:id="847" w:author="tao huang" w:date="2018-10-27T15:46:00Z">
        <w:r w:rsidR="00B41CDE" w:rsidRPr="00B41CDE">
          <w:rPr>
            <w:rFonts w:cs="Times New Roman"/>
            <w:color w:val="833C0B" w:themeColor="accent2" w:themeShade="80"/>
            <w:sz w:val="22"/>
            <w:rPrChange w:id="848" w:author="tao huang" w:date="2018-10-27T15:49:00Z">
              <w:rPr>
                <w:rFonts w:cs="Times New Roman"/>
                <w:sz w:val="22"/>
                <w:highlight w:val="yellow"/>
              </w:rPr>
            </w:rPrChange>
          </w:rPr>
          <w:t xml:space="preserve"> including price and promotions</w:t>
        </w:r>
      </w:ins>
      <w:r w:rsidRPr="00B41CDE">
        <w:rPr>
          <w:rFonts w:cs="Times New Roman"/>
          <w:color w:val="833C0B" w:themeColor="accent2" w:themeShade="80"/>
          <w:sz w:val="22"/>
          <w:rPrChange w:id="849" w:author="tao huang" w:date="2018-10-27T15:49:00Z">
            <w:rPr>
              <w:rFonts w:cs="Times New Roman"/>
              <w:sz w:val="22"/>
            </w:rPr>
          </w:rPrChange>
        </w:rPr>
        <w:t xml:space="preserve">. Section 3 </w:t>
      </w:r>
      <w:r w:rsidR="0061136D" w:rsidRPr="00B41CDE">
        <w:rPr>
          <w:rFonts w:cs="Times New Roman"/>
          <w:color w:val="833C0B" w:themeColor="accent2" w:themeShade="80"/>
          <w:sz w:val="22"/>
          <w:rPrChange w:id="850" w:author="tao huang" w:date="2018-10-27T15:49:00Z">
            <w:rPr>
              <w:rFonts w:cs="Times New Roman"/>
              <w:sz w:val="22"/>
            </w:rPr>
          </w:rPrChange>
        </w:rPr>
        <w:t>explains the</w:t>
      </w:r>
      <w:r w:rsidRPr="00B41CDE">
        <w:rPr>
          <w:rFonts w:cs="Times New Roman"/>
          <w:color w:val="833C0B" w:themeColor="accent2" w:themeShade="80"/>
          <w:sz w:val="22"/>
          <w:rPrChange w:id="851" w:author="tao huang" w:date="2018-10-27T15:49:00Z">
            <w:rPr>
              <w:rFonts w:cs="Times New Roman"/>
              <w:sz w:val="22"/>
            </w:rPr>
          </w:rPrChange>
        </w:rPr>
        <w:t xml:space="preserve"> structural change problem</w:t>
      </w:r>
      <w:r w:rsidR="0061136D" w:rsidRPr="00B41CDE">
        <w:rPr>
          <w:rFonts w:cs="Times New Roman"/>
          <w:color w:val="833C0B" w:themeColor="accent2" w:themeShade="80"/>
          <w:sz w:val="22"/>
          <w:rPrChange w:id="852" w:author="tao huang" w:date="2018-10-27T15:49:00Z">
            <w:rPr>
              <w:rFonts w:cs="Times New Roman"/>
              <w:sz w:val="22"/>
            </w:rPr>
          </w:rPrChange>
        </w:rPr>
        <w:t xml:space="preserve"> and the two methods </w:t>
      </w:r>
      <w:del w:id="853" w:author="tao huang" w:date="2018-10-27T15:47:00Z">
        <w:r w:rsidR="0061136D" w:rsidRPr="00B41CDE" w:rsidDel="00B41CDE">
          <w:rPr>
            <w:rFonts w:cs="Times New Roman"/>
            <w:color w:val="833C0B" w:themeColor="accent2" w:themeShade="80"/>
            <w:sz w:val="22"/>
            <w:rPrChange w:id="854" w:author="tao huang" w:date="2018-10-27T15:49:00Z">
              <w:rPr>
                <w:rFonts w:cs="Times New Roman"/>
                <w:sz w:val="22"/>
              </w:rPr>
            </w:rPrChange>
          </w:rPr>
          <w:delText>we propose to apply</w:delText>
        </w:r>
      </w:del>
      <w:ins w:id="855" w:author="tao huang" w:date="2018-10-27T15:47:00Z">
        <w:r w:rsidR="00B41CDE" w:rsidRPr="00B41CDE">
          <w:rPr>
            <w:rFonts w:cs="Times New Roman"/>
            <w:color w:val="833C0B" w:themeColor="accent2" w:themeShade="80"/>
            <w:sz w:val="22"/>
            <w:rPrChange w:id="856" w:author="tao huang" w:date="2018-10-27T15:49:00Z">
              <w:rPr>
                <w:rFonts w:cs="Times New Roman"/>
                <w:sz w:val="22"/>
              </w:rPr>
            </w:rPrChange>
          </w:rPr>
          <w:t>which may potentially mitigate the problem</w:t>
        </w:r>
      </w:ins>
      <w:r w:rsidRPr="00B41CDE">
        <w:rPr>
          <w:rFonts w:cs="Times New Roman"/>
          <w:color w:val="833C0B" w:themeColor="accent2" w:themeShade="80"/>
          <w:sz w:val="22"/>
          <w:rPrChange w:id="857" w:author="tao huang" w:date="2018-10-27T15:49:00Z">
            <w:rPr>
              <w:rFonts w:cs="Times New Roman"/>
              <w:sz w:val="22"/>
            </w:rPr>
          </w:rPrChange>
        </w:rPr>
        <w:t xml:space="preserve">. Section </w:t>
      </w:r>
      <w:r w:rsidR="00F04C8A" w:rsidRPr="00B41CDE">
        <w:rPr>
          <w:rFonts w:cs="Times New Roman"/>
          <w:color w:val="833C0B" w:themeColor="accent2" w:themeShade="80"/>
          <w:sz w:val="22"/>
          <w:rPrChange w:id="858" w:author="tao huang" w:date="2018-10-27T15:49:00Z">
            <w:rPr>
              <w:rFonts w:cs="Times New Roman"/>
              <w:sz w:val="22"/>
            </w:rPr>
          </w:rPrChange>
        </w:rPr>
        <w:t>4</w:t>
      </w:r>
      <w:r w:rsidRPr="00B41CDE">
        <w:rPr>
          <w:rFonts w:cs="Times New Roman"/>
          <w:color w:val="833C0B" w:themeColor="accent2" w:themeShade="80"/>
          <w:sz w:val="22"/>
          <w:rPrChange w:id="859" w:author="tao huang" w:date="2018-10-27T15:49:00Z">
            <w:rPr>
              <w:rFonts w:cs="Times New Roman"/>
              <w:sz w:val="22"/>
            </w:rPr>
          </w:rPrChange>
        </w:rPr>
        <w:t xml:space="preserve"> </w:t>
      </w:r>
      <w:r w:rsidRPr="00B41CDE">
        <w:rPr>
          <w:rFonts w:cs="Times New Roman"/>
          <w:noProof/>
          <w:color w:val="833C0B" w:themeColor="accent2" w:themeShade="80"/>
          <w:sz w:val="22"/>
          <w:rPrChange w:id="860" w:author="tao huang" w:date="2018-10-27T15:49:00Z">
            <w:rPr>
              <w:rFonts w:cs="Times New Roman"/>
              <w:noProof/>
              <w:sz w:val="22"/>
            </w:rPr>
          </w:rPrChange>
        </w:rPr>
        <w:t>explores</w:t>
      </w:r>
      <w:r w:rsidRPr="00B41CDE">
        <w:rPr>
          <w:rFonts w:cs="Times New Roman"/>
          <w:color w:val="833C0B" w:themeColor="accent2" w:themeShade="80"/>
          <w:sz w:val="22"/>
          <w:rPrChange w:id="861" w:author="tao huang" w:date="2018-10-27T15:49:00Z">
            <w:rPr>
              <w:rFonts w:cs="Times New Roman"/>
              <w:sz w:val="22"/>
            </w:rPr>
          </w:rPrChange>
        </w:rPr>
        <w:t xml:space="preserve"> the data. In section </w:t>
      </w:r>
      <w:r w:rsidR="00F04C8A" w:rsidRPr="00B41CDE">
        <w:rPr>
          <w:rFonts w:cs="Times New Roman"/>
          <w:color w:val="833C0B" w:themeColor="accent2" w:themeShade="80"/>
          <w:sz w:val="22"/>
          <w:rPrChange w:id="862" w:author="tao huang" w:date="2018-10-27T15:49:00Z">
            <w:rPr>
              <w:rFonts w:cs="Times New Roman"/>
              <w:sz w:val="22"/>
            </w:rPr>
          </w:rPrChange>
        </w:rPr>
        <w:t>5</w:t>
      </w:r>
      <w:r w:rsidRPr="00B41CDE">
        <w:rPr>
          <w:rFonts w:cs="Times New Roman"/>
          <w:color w:val="833C0B" w:themeColor="accent2" w:themeShade="80"/>
          <w:sz w:val="22"/>
          <w:rPrChange w:id="863" w:author="tao huang" w:date="2018-10-27T15:49:00Z">
            <w:rPr>
              <w:rFonts w:cs="Times New Roman"/>
              <w:sz w:val="22"/>
            </w:rPr>
          </w:rPrChange>
        </w:rPr>
        <w:t xml:space="preserve">, we </w:t>
      </w:r>
      <w:del w:id="864" w:author="tao huang" w:date="2018-10-27T15:47:00Z">
        <w:r w:rsidRPr="00B41CDE" w:rsidDel="00B41CDE">
          <w:rPr>
            <w:rFonts w:cs="Times New Roman"/>
            <w:color w:val="833C0B" w:themeColor="accent2" w:themeShade="80"/>
            <w:sz w:val="22"/>
            <w:rPrChange w:id="865" w:author="tao huang" w:date="2018-10-27T15:49:00Z">
              <w:rPr>
                <w:rFonts w:cs="Times New Roman"/>
                <w:sz w:val="22"/>
              </w:rPr>
            </w:rPrChange>
          </w:rPr>
          <w:delText xml:space="preserve">propose </w:delText>
        </w:r>
      </w:del>
      <w:ins w:id="866" w:author="tao huang" w:date="2018-10-27T15:47:00Z">
        <w:r w:rsidR="00B41CDE" w:rsidRPr="00B41CDE">
          <w:rPr>
            <w:rFonts w:cs="Times New Roman"/>
            <w:color w:val="833C0B" w:themeColor="accent2" w:themeShade="80"/>
            <w:sz w:val="22"/>
            <w:rPrChange w:id="867" w:author="tao huang" w:date="2018-10-27T15:49:00Z">
              <w:rPr>
                <w:rFonts w:cs="Times New Roman"/>
                <w:sz w:val="22"/>
              </w:rPr>
            </w:rPrChange>
          </w:rPr>
          <w:t xml:space="preserve">describe </w:t>
        </w:r>
      </w:ins>
      <w:r w:rsidRPr="00B41CDE">
        <w:rPr>
          <w:rFonts w:cs="Times New Roman"/>
          <w:color w:val="833C0B" w:themeColor="accent2" w:themeShade="80"/>
          <w:sz w:val="22"/>
          <w:rPrChange w:id="868" w:author="tao huang" w:date="2018-10-27T15:49:00Z">
            <w:rPr>
              <w:rFonts w:cs="Times New Roman"/>
              <w:sz w:val="22"/>
            </w:rPr>
          </w:rPrChange>
        </w:rPr>
        <w:t xml:space="preserve">our new three-stage forecasting methods. Section </w:t>
      </w:r>
      <w:r w:rsidR="00F04C8A" w:rsidRPr="00B41CDE">
        <w:rPr>
          <w:rFonts w:cs="Times New Roman"/>
          <w:color w:val="833C0B" w:themeColor="accent2" w:themeShade="80"/>
          <w:sz w:val="22"/>
          <w:rPrChange w:id="869" w:author="tao huang" w:date="2018-10-27T15:49:00Z">
            <w:rPr>
              <w:rFonts w:cs="Times New Roman"/>
              <w:sz w:val="22"/>
            </w:rPr>
          </w:rPrChange>
        </w:rPr>
        <w:t>6</w:t>
      </w:r>
      <w:r w:rsidRPr="00B41CDE">
        <w:rPr>
          <w:rFonts w:cs="Times New Roman"/>
          <w:color w:val="833C0B" w:themeColor="accent2" w:themeShade="80"/>
          <w:sz w:val="22"/>
          <w:rPrChange w:id="870" w:author="tao huang" w:date="2018-10-27T15:49:00Z">
            <w:rPr>
              <w:rFonts w:cs="Times New Roman"/>
              <w:sz w:val="22"/>
            </w:rPr>
          </w:rPrChange>
        </w:rPr>
        <w:t xml:space="preserve"> </w:t>
      </w:r>
      <w:del w:id="871" w:author="tao huang" w:date="2018-10-27T15:47:00Z">
        <w:r w:rsidRPr="00B41CDE" w:rsidDel="00B41CDE">
          <w:rPr>
            <w:rFonts w:cs="Times New Roman"/>
            <w:color w:val="833C0B" w:themeColor="accent2" w:themeShade="80"/>
            <w:sz w:val="22"/>
            <w:rPrChange w:id="872" w:author="tao huang" w:date="2018-10-27T15:49:00Z">
              <w:rPr>
                <w:rFonts w:cs="Times New Roman"/>
                <w:sz w:val="22"/>
              </w:rPr>
            </w:rPrChange>
          </w:rPr>
          <w:delText xml:space="preserve">describes </w:delText>
        </w:r>
      </w:del>
      <w:ins w:id="873" w:author="tao huang" w:date="2018-10-27T15:47:00Z">
        <w:r w:rsidR="00B41CDE" w:rsidRPr="00B41CDE">
          <w:rPr>
            <w:rFonts w:cs="Times New Roman"/>
            <w:color w:val="833C0B" w:themeColor="accent2" w:themeShade="80"/>
            <w:sz w:val="22"/>
            <w:rPrChange w:id="874" w:author="tao huang" w:date="2018-10-27T15:49:00Z">
              <w:rPr>
                <w:rFonts w:cs="Times New Roman"/>
                <w:sz w:val="22"/>
              </w:rPr>
            </w:rPrChange>
          </w:rPr>
          <w:t xml:space="preserve">introduces </w:t>
        </w:r>
      </w:ins>
      <w:r w:rsidRPr="00B41CDE">
        <w:rPr>
          <w:rFonts w:cs="Times New Roman"/>
          <w:color w:val="833C0B" w:themeColor="accent2" w:themeShade="80"/>
          <w:sz w:val="22"/>
          <w:rPrChange w:id="875" w:author="tao huang" w:date="2018-10-27T15:49:00Z">
            <w:rPr>
              <w:rFonts w:cs="Times New Roman"/>
              <w:sz w:val="22"/>
            </w:rPr>
          </w:rPrChange>
        </w:rPr>
        <w:t xml:space="preserve">the design of the model evaluation. Section </w:t>
      </w:r>
      <w:r w:rsidR="00F04C8A" w:rsidRPr="00B41CDE">
        <w:rPr>
          <w:rFonts w:cs="Times New Roman"/>
          <w:color w:val="833C0B" w:themeColor="accent2" w:themeShade="80"/>
          <w:sz w:val="22"/>
          <w:rPrChange w:id="876" w:author="tao huang" w:date="2018-10-27T15:49:00Z">
            <w:rPr>
              <w:rFonts w:cs="Times New Roman"/>
              <w:sz w:val="22"/>
            </w:rPr>
          </w:rPrChange>
        </w:rPr>
        <w:t>7</w:t>
      </w:r>
      <w:r w:rsidRPr="00B41CDE">
        <w:rPr>
          <w:rFonts w:cs="Times New Roman"/>
          <w:color w:val="833C0B" w:themeColor="accent2" w:themeShade="80"/>
          <w:sz w:val="22"/>
          <w:rPrChange w:id="877" w:author="tao huang" w:date="2018-10-27T15:49:00Z">
            <w:rPr>
              <w:rFonts w:cs="Times New Roman"/>
              <w:sz w:val="22"/>
            </w:rPr>
          </w:rPrChange>
        </w:rPr>
        <w:t xml:space="preserve"> summarizes and discusses the evaluation results in order to provide a convincing demonstration of their performance. In </w:t>
      </w:r>
      <w:r w:rsidRPr="00B41CDE">
        <w:rPr>
          <w:rFonts w:cs="Times New Roman"/>
          <w:noProof/>
          <w:color w:val="833C0B" w:themeColor="accent2" w:themeShade="80"/>
          <w:sz w:val="22"/>
          <w:rPrChange w:id="878" w:author="tao huang" w:date="2018-10-27T15:49:00Z">
            <w:rPr>
              <w:rFonts w:cs="Times New Roman"/>
              <w:noProof/>
              <w:sz w:val="22"/>
            </w:rPr>
          </w:rPrChange>
        </w:rPr>
        <w:t>Section</w:t>
      </w:r>
      <w:r w:rsidRPr="00B41CDE">
        <w:rPr>
          <w:rFonts w:cs="Times New Roman"/>
          <w:color w:val="833C0B" w:themeColor="accent2" w:themeShade="80"/>
          <w:sz w:val="22"/>
          <w:rPrChange w:id="879" w:author="tao huang" w:date="2018-10-27T15:49:00Z">
            <w:rPr>
              <w:rFonts w:cs="Times New Roman"/>
              <w:sz w:val="22"/>
            </w:rPr>
          </w:rPrChange>
        </w:rPr>
        <w:t xml:space="preserve"> </w:t>
      </w:r>
      <w:r w:rsidR="00F04C8A" w:rsidRPr="00B41CDE">
        <w:rPr>
          <w:rFonts w:cs="Times New Roman"/>
          <w:color w:val="833C0B" w:themeColor="accent2" w:themeShade="80"/>
          <w:sz w:val="22"/>
          <w:rPrChange w:id="880" w:author="tao huang" w:date="2018-10-27T15:49:00Z">
            <w:rPr>
              <w:rFonts w:cs="Times New Roman"/>
              <w:sz w:val="22"/>
            </w:rPr>
          </w:rPrChange>
        </w:rPr>
        <w:t>8</w:t>
      </w:r>
      <w:r w:rsidRPr="00B41CDE">
        <w:rPr>
          <w:rFonts w:cs="Times New Roman"/>
          <w:color w:val="833C0B" w:themeColor="accent2" w:themeShade="80"/>
          <w:sz w:val="22"/>
          <w:rPrChange w:id="881" w:author="tao huang" w:date="2018-10-27T15:49:00Z">
            <w:rPr>
              <w:rFonts w:cs="Times New Roman"/>
              <w:sz w:val="22"/>
            </w:rPr>
          </w:rPrChange>
        </w:rPr>
        <w:t>, we explore the characteristics of the situations where the proposed models garner the greatest improvements. In the last section, we make recommendations for both manufacturers and retailers, address research limitations, and highlight directions for future research.</w:t>
      </w:r>
    </w:p>
    <w:p w14:paraId="4B6A500A" w14:textId="77777777" w:rsidR="00971633" w:rsidRPr="005B1C8C" w:rsidRDefault="00971633" w:rsidP="00971633">
      <w:pPr>
        <w:shd w:val="clear" w:color="auto" w:fill="FFFFFF" w:themeFill="background1"/>
        <w:spacing w:after="0" w:line="360" w:lineRule="auto"/>
        <w:rPr>
          <w:rFonts w:cs="Times New Roman"/>
          <w:sz w:val="22"/>
        </w:rPr>
      </w:pPr>
    </w:p>
    <w:p w14:paraId="488D61FB" w14:textId="782FE5A4" w:rsidR="00971633" w:rsidRPr="005B1C8C" w:rsidRDefault="00971633" w:rsidP="00971633">
      <w:pPr>
        <w:pStyle w:val="Heading2"/>
        <w:numPr>
          <w:ilvl w:val="0"/>
          <w:numId w:val="7"/>
        </w:numPr>
        <w:spacing w:before="0" w:line="360" w:lineRule="auto"/>
        <w:rPr>
          <w:rFonts w:cs="Times New Roman"/>
          <w:sz w:val="22"/>
          <w:szCs w:val="22"/>
        </w:rPr>
      </w:pPr>
      <w:r w:rsidRPr="005B1C8C">
        <w:rPr>
          <w:rFonts w:cs="Times New Roman"/>
          <w:sz w:val="22"/>
          <w:szCs w:val="22"/>
        </w:rPr>
        <w:lastRenderedPageBreak/>
        <w:t xml:space="preserve">Literature </w:t>
      </w:r>
      <w:del w:id="882" w:author="tao huang" w:date="2018-10-27T15:49:00Z">
        <w:r w:rsidRPr="005B1C8C" w:rsidDel="00301DAC">
          <w:rPr>
            <w:rFonts w:cs="Times New Roman"/>
            <w:sz w:val="22"/>
            <w:szCs w:val="22"/>
          </w:rPr>
          <w:delText>review</w:delText>
        </w:r>
      </w:del>
      <w:ins w:id="883" w:author="tao huang" w:date="2018-10-27T15:49:00Z">
        <w:r w:rsidR="00301DAC">
          <w:rPr>
            <w:rFonts w:cs="Times New Roman"/>
            <w:sz w:val="22"/>
            <w:szCs w:val="22"/>
          </w:rPr>
          <w:t>review</w:t>
        </w:r>
      </w:ins>
    </w:p>
    <w:p w14:paraId="72F4A58F" w14:textId="77777777" w:rsidR="00971633" w:rsidRPr="005B1C8C" w:rsidRDefault="00971633">
      <w:pPr>
        <w:shd w:val="clear" w:color="auto" w:fill="FFFFFF" w:themeFill="background1"/>
        <w:spacing w:after="0" w:line="360" w:lineRule="auto"/>
        <w:jc w:val="center"/>
        <w:rPr>
          <w:rFonts w:cs="Times New Roman"/>
          <w:sz w:val="22"/>
        </w:rPr>
        <w:pPrChange w:id="884" w:author="tao huang" w:date="2018-10-25T22:25:00Z">
          <w:pPr>
            <w:shd w:val="clear" w:color="auto" w:fill="FFFFFF" w:themeFill="background1"/>
            <w:spacing w:after="0" w:line="360" w:lineRule="auto"/>
          </w:pPr>
        </w:pPrChange>
      </w:pPr>
    </w:p>
    <w:p w14:paraId="1BE4BF49" w14:textId="593C7815" w:rsidR="00AC0C11" w:rsidRDefault="00AC0C11" w:rsidP="00971633">
      <w:pPr>
        <w:shd w:val="clear" w:color="auto" w:fill="FFFFFF" w:themeFill="background1"/>
        <w:spacing w:after="0" w:line="360" w:lineRule="auto"/>
        <w:rPr>
          <w:ins w:id="885" w:author="tao huang" w:date="2018-10-25T22:36:00Z"/>
          <w:rFonts w:cs="Times New Roman"/>
          <w:sz w:val="22"/>
        </w:rPr>
      </w:pPr>
      <w:ins w:id="886" w:author="tao huang" w:date="2018-10-25T22:36:00Z">
        <w:r>
          <w:rPr>
            <w:rFonts w:cs="Times New Roman"/>
            <w:sz w:val="22"/>
          </w:rPr>
          <w:t>2.1</w:t>
        </w:r>
        <w:r>
          <w:rPr>
            <w:rFonts w:cs="Times New Roman"/>
            <w:sz w:val="22"/>
          </w:rPr>
          <w:tab/>
          <w:t xml:space="preserve">Forecasting retailer product sales at </w:t>
        </w:r>
      </w:ins>
      <w:ins w:id="887" w:author="tao huang" w:date="2018-10-25T22:37:00Z">
        <w:r>
          <w:rPr>
            <w:rFonts w:cs="Times New Roman"/>
            <w:sz w:val="22"/>
          </w:rPr>
          <w:t>SKU level</w:t>
        </w:r>
      </w:ins>
    </w:p>
    <w:p w14:paraId="612B3E41" w14:textId="0ADC9CB3" w:rsidR="007D16B2" w:rsidRDefault="007D16B2" w:rsidP="00971633">
      <w:pPr>
        <w:shd w:val="clear" w:color="auto" w:fill="FFFFFF" w:themeFill="background1"/>
        <w:spacing w:after="0" w:line="360" w:lineRule="auto"/>
        <w:rPr>
          <w:ins w:id="888" w:author="tao huang" w:date="2018-10-25T22:16:00Z"/>
          <w:rFonts w:cs="Times New Roman"/>
          <w:sz w:val="22"/>
        </w:rPr>
      </w:pPr>
    </w:p>
    <w:p w14:paraId="2E8054D0" w14:textId="2A47B0D1" w:rsidR="000E39FC" w:rsidRPr="006447FC" w:rsidRDefault="00971633">
      <w:pPr>
        <w:spacing w:after="0" w:line="360" w:lineRule="auto"/>
        <w:rPr>
          <w:rFonts w:cs="Times New Roman"/>
          <w:color w:val="833C0B" w:themeColor="accent2" w:themeShade="80"/>
          <w:sz w:val="22"/>
          <w:rPrChange w:id="889" w:author="tao huang" w:date="2018-10-26T11:40:00Z">
            <w:rPr>
              <w:rFonts w:cs="Times New Roman"/>
              <w:sz w:val="22"/>
            </w:rPr>
          </w:rPrChange>
        </w:rPr>
        <w:pPrChange w:id="890" w:author="tao huang" w:date="2018-10-26T11:35:00Z">
          <w:pPr>
            <w:shd w:val="clear" w:color="auto" w:fill="FFFFFF" w:themeFill="background1"/>
            <w:spacing w:after="0" w:line="360" w:lineRule="auto"/>
          </w:pPr>
        </w:pPrChange>
      </w:pPr>
      <w:r w:rsidRPr="006447FC">
        <w:rPr>
          <w:rFonts w:cs="Times New Roman"/>
          <w:color w:val="833C0B" w:themeColor="accent2" w:themeShade="80"/>
          <w:sz w:val="22"/>
          <w:rPrChange w:id="891" w:author="tao huang" w:date="2018-10-26T11:40:00Z">
            <w:rPr>
              <w:rFonts w:cs="Times New Roman"/>
              <w:sz w:val="22"/>
            </w:rPr>
          </w:rPrChange>
        </w:rPr>
        <w:t xml:space="preserve">In practice, many retailers forecast their product sales at </w:t>
      </w:r>
      <w:ins w:id="892" w:author="Didier Soopramanien" w:date="2018-10-23T15:25:00Z">
        <w:r w:rsidR="005760C5" w:rsidRPr="006447FC">
          <w:rPr>
            <w:rFonts w:cs="Times New Roman"/>
            <w:color w:val="833C0B" w:themeColor="accent2" w:themeShade="80"/>
            <w:sz w:val="22"/>
            <w:rPrChange w:id="893" w:author="tao huang" w:date="2018-10-26T11:40:00Z">
              <w:rPr>
                <w:rFonts w:cs="Times New Roman"/>
                <w:sz w:val="22"/>
              </w:rPr>
            </w:rPrChange>
          </w:rPr>
          <w:t xml:space="preserve">the </w:t>
        </w:r>
      </w:ins>
      <w:r w:rsidRPr="006447FC">
        <w:rPr>
          <w:rFonts w:cs="Times New Roman"/>
          <w:color w:val="833C0B" w:themeColor="accent2" w:themeShade="80"/>
          <w:sz w:val="22"/>
          <w:rPrChange w:id="894" w:author="tao huang" w:date="2018-10-26T11:40:00Z">
            <w:rPr>
              <w:rFonts w:cs="Times New Roman"/>
              <w:sz w:val="22"/>
            </w:rPr>
          </w:rPrChange>
        </w:rPr>
        <w:t xml:space="preserve">SKU level using a </w:t>
      </w:r>
      <w:r w:rsidRPr="006447FC">
        <w:rPr>
          <w:rFonts w:cs="Times New Roman"/>
          <w:noProof/>
          <w:color w:val="833C0B" w:themeColor="accent2" w:themeShade="80"/>
          <w:sz w:val="22"/>
          <w:rPrChange w:id="895" w:author="tao huang" w:date="2018-10-26T11:40:00Z">
            <w:rPr>
              <w:rFonts w:cs="Times New Roman"/>
              <w:noProof/>
              <w:sz w:val="22"/>
            </w:rPr>
          </w:rPrChange>
        </w:rPr>
        <w:t>two-stage</w:t>
      </w:r>
      <w:r w:rsidRPr="006447FC">
        <w:rPr>
          <w:rFonts w:cs="Times New Roman"/>
          <w:color w:val="833C0B" w:themeColor="accent2" w:themeShade="80"/>
          <w:sz w:val="22"/>
          <w:rPrChange w:id="896" w:author="tao huang" w:date="2018-10-26T11:40:00Z">
            <w:rPr>
              <w:rFonts w:cs="Times New Roman"/>
              <w:sz w:val="22"/>
            </w:rPr>
          </w:rPrChange>
        </w:rPr>
        <w:t xml:space="preserve"> ‘</w:t>
      </w:r>
      <w:ins w:id="897" w:author="tao huang" w:date="2018-10-25T22:38:00Z">
        <w:r w:rsidR="00F35FC9" w:rsidRPr="006447FC">
          <w:rPr>
            <w:rFonts w:cs="Times New Roman"/>
            <w:color w:val="833C0B" w:themeColor="accent2" w:themeShade="80"/>
            <w:sz w:val="22"/>
            <w:rPrChange w:id="898" w:author="tao huang" w:date="2018-10-26T11:40:00Z">
              <w:rPr>
                <w:rFonts w:cs="Times New Roman"/>
                <w:sz w:val="22"/>
              </w:rPr>
            </w:rPrChange>
          </w:rPr>
          <w:t>B</w:t>
        </w:r>
      </w:ins>
      <w:del w:id="899" w:author="tao huang" w:date="2018-10-25T22:38:00Z">
        <w:r w:rsidRPr="006447FC" w:rsidDel="00F35FC9">
          <w:rPr>
            <w:rFonts w:cs="Times New Roman"/>
            <w:color w:val="833C0B" w:themeColor="accent2" w:themeShade="80"/>
            <w:sz w:val="22"/>
            <w:rPrChange w:id="900" w:author="tao huang" w:date="2018-10-26T11:40:00Z">
              <w:rPr>
                <w:rFonts w:cs="Times New Roman"/>
                <w:sz w:val="22"/>
              </w:rPr>
            </w:rPrChange>
          </w:rPr>
          <w:delText>b</w:delText>
        </w:r>
      </w:del>
      <w:r w:rsidRPr="006447FC">
        <w:rPr>
          <w:rFonts w:cs="Times New Roman"/>
          <w:color w:val="833C0B" w:themeColor="accent2" w:themeShade="80"/>
          <w:sz w:val="22"/>
          <w:rPrChange w:id="901" w:author="tao huang" w:date="2018-10-26T11:40:00Z">
            <w:rPr>
              <w:rFonts w:cs="Times New Roman"/>
              <w:sz w:val="22"/>
            </w:rPr>
          </w:rPrChange>
        </w:rPr>
        <w:t xml:space="preserve">ase-lift’ method. </w:t>
      </w:r>
      <w:ins w:id="902" w:author="tao huang" w:date="2018-10-25T22:42:00Z">
        <w:r w:rsidR="00F35FC9" w:rsidRPr="006447FC">
          <w:rPr>
            <w:rFonts w:cs="Times New Roman"/>
            <w:color w:val="833C0B" w:themeColor="accent2" w:themeShade="80"/>
            <w:sz w:val="22"/>
            <w:rPrChange w:id="903" w:author="tao huang" w:date="2018-10-26T11:40:00Z">
              <w:rPr>
                <w:rFonts w:cs="Times New Roman"/>
                <w:sz w:val="22"/>
              </w:rPr>
            </w:rPrChange>
          </w:rPr>
          <w:t xml:space="preserve">Specifically, </w:t>
        </w:r>
      </w:ins>
      <w:del w:id="904" w:author="tao huang" w:date="2018-10-25T22:39:00Z">
        <w:r w:rsidRPr="006447FC" w:rsidDel="00F35FC9">
          <w:rPr>
            <w:rFonts w:cs="Times New Roman"/>
            <w:color w:val="833C0B" w:themeColor="accent2" w:themeShade="80"/>
            <w:sz w:val="22"/>
            <w:rPrChange w:id="905" w:author="tao huang" w:date="2018-10-26T11:40:00Z">
              <w:rPr>
                <w:rFonts w:cs="Times New Roman"/>
                <w:sz w:val="22"/>
              </w:rPr>
            </w:rPrChange>
          </w:rPr>
          <w:delText>The method entails dividing</w:delText>
        </w:r>
      </w:del>
      <w:ins w:id="906" w:author="tao huang" w:date="2018-10-25T22:42:00Z">
        <w:r w:rsidR="00F35FC9" w:rsidRPr="006447FC">
          <w:rPr>
            <w:rFonts w:cs="Times New Roman"/>
            <w:color w:val="833C0B" w:themeColor="accent2" w:themeShade="80"/>
            <w:sz w:val="22"/>
            <w:rPrChange w:id="907" w:author="tao huang" w:date="2018-10-26T11:40:00Z">
              <w:rPr>
                <w:rFonts w:cs="Times New Roman"/>
                <w:sz w:val="22"/>
              </w:rPr>
            </w:rPrChange>
          </w:rPr>
          <w:t>t</w:t>
        </w:r>
      </w:ins>
      <w:ins w:id="908" w:author="tao huang" w:date="2018-10-25T22:39:00Z">
        <w:r w:rsidR="00F35FC9" w:rsidRPr="006447FC">
          <w:rPr>
            <w:rFonts w:cs="Times New Roman"/>
            <w:color w:val="833C0B" w:themeColor="accent2" w:themeShade="80"/>
            <w:sz w:val="22"/>
            <w:rPrChange w:id="909" w:author="tao huang" w:date="2018-10-26T11:40:00Z">
              <w:rPr>
                <w:rFonts w:cs="Times New Roman"/>
                <w:sz w:val="22"/>
              </w:rPr>
            </w:rPrChange>
          </w:rPr>
          <w:t xml:space="preserve">hey </w:t>
        </w:r>
      </w:ins>
      <w:ins w:id="910" w:author="tao huang" w:date="2018-10-25T22:45:00Z">
        <w:r w:rsidR="00F35FC9" w:rsidRPr="006447FC">
          <w:rPr>
            <w:rFonts w:cs="Times New Roman"/>
            <w:color w:val="833C0B" w:themeColor="accent2" w:themeShade="80"/>
            <w:sz w:val="22"/>
            <w:rPrChange w:id="911" w:author="tao huang" w:date="2018-10-26T11:40:00Z">
              <w:rPr>
                <w:rFonts w:cs="Times New Roman"/>
                <w:sz w:val="22"/>
              </w:rPr>
            </w:rPrChange>
          </w:rPr>
          <w:t xml:space="preserve">use simple univariate methods to </w:t>
        </w:r>
      </w:ins>
      <w:del w:id="912" w:author="tao huang" w:date="2018-10-25T22:42:00Z">
        <w:r w:rsidRPr="006447FC" w:rsidDel="00F35FC9">
          <w:rPr>
            <w:rFonts w:cs="Times New Roman"/>
            <w:color w:val="833C0B" w:themeColor="accent2" w:themeShade="80"/>
            <w:sz w:val="22"/>
            <w:rPrChange w:id="913" w:author="tao huang" w:date="2018-10-26T11:40:00Z">
              <w:rPr>
                <w:rFonts w:cs="Times New Roman"/>
                <w:sz w:val="22"/>
              </w:rPr>
            </w:rPrChange>
          </w:rPr>
          <w:delText xml:space="preserve"> the data into promoted and non-promoted periods based on whether the focal SKU is being promoted. </w:delText>
        </w:r>
      </w:del>
      <w:ins w:id="914" w:author="tao huang" w:date="2018-10-25T22:39:00Z">
        <w:r w:rsidR="00F35FC9" w:rsidRPr="006447FC">
          <w:rPr>
            <w:rFonts w:cs="Times New Roman"/>
            <w:color w:val="833C0B" w:themeColor="accent2" w:themeShade="80"/>
            <w:sz w:val="22"/>
            <w:rPrChange w:id="915" w:author="tao huang" w:date="2018-10-26T11:40:00Z">
              <w:rPr>
                <w:rFonts w:cs="Times New Roman"/>
                <w:sz w:val="22"/>
              </w:rPr>
            </w:rPrChange>
          </w:rPr>
          <w:t>generate the ‘baseline’ forecasts for the time periods when the focal product is not being promoted</w:t>
        </w:r>
      </w:ins>
      <w:ins w:id="916" w:author="tao huang" w:date="2018-10-25T22:46:00Z">
        <w:r w:rsidR="00F35FC9" w:rsidRPr="006447FC">
          <w:rPr>
            <w:rFonts w:cs="Times New Roman"/>
            <w:color w:val="833C0B" w:themeColor="accent2" w:themeShade="80"/>
            <w:sz w:val="22"/>
            <w:rPrChange w:id="917" w:author="tao huang" w:date="2018-10-26T11:40:00Z">
              <w:rPr>
                <w:rFonts w:cs="Times New Roman"/>
                <w:sz w:val="22"/>
              </w:rPr>
            </w:rPrChange>
          </w:rPr>
          <w:t xml:space="preserve">, </w:t>
        </w:r>
      </w:ins>
      <w:ins w:id="918" w:author="tao huang" w:date="2018-10-25T22:42:00Z">
        <w:r w:rsidR="00F35FC9" w:rsidRPr="006447FC">
          <w:rPr>
            <w:rFonts w:cs="Times New Roman"/>
            <w:color w:val="833C0B" w:themeColor="accent2" w:themeShade="80"/>
            <w:sz w:val="22"/>
            <w:rPrChange w:id="919" w:author="tao huang" w:date="2018-10-26T11:40:00Z">
              <w:rPr>
                <w:rFonts w:cs="Times New Roman"/>
                <w:sz w:val="22"/>
              </w:rPr>
            </w:rPrChange>
          </w:rPr>
          <w:t>and then make adjustment</w:t>
        </w:r>
      </w:ins>
      <w:ins w:id="920" w:author="tao huang" w:date="2018-10-25T22:46:00Z">
        <w:r w:rsidR="00F35FC9" w:rsidRPr="006447FC">
          <w:rPr>
            <w:rFonts w:cs="Times New Roman"/>
            <w:color w:val="833C0B" w:themeColor="accent2" w:themeShade="80"/>
            <w:sz w:val="22"/>
            <w:rPrChange w:id="921" w:author="tao huang" w:date="2018-10-26T11:40:00Z">
              <w:rPr>
                <w:rFonts w:cs="Times New Roman"/>
                <w:sz w:val="22"/>
              </w:rPr>
            </w:rPrChange>
          </w:rPr>
          <w:t>s</w:t>
        </w:r>
      </w:ins>
      <w:ins w:id="922" w:author="tao huang" w:date="2018-10-25T22:42:00Z">
        <w:r w:rsidR="00F35FC9" w:rsidRPr="006447FC">
          <w:rPr>
            <w:rFonts w:cs="Times New Roman"/>
            <w:color w:val="833C0B" w:themeColor="accent2" w:themeShade="80"/>
            <w:sz w:val="22"/>
            <w:rPrChange w:id="923" w:author="tao huang" w:date="2018-10-26T11:40:00Z">
              <w:rPr>
                <w:rFonts w:cs="Times New Roman"/>
                <w:sz w:val="22"/>
              </w:rPr>
            </w:rPrChange>
          </w:rPr>
          <w:t xml:space="preserve"> </w:t>
        </w:r>
      </w:ins>
      <w:ins w:id="924" w:author="tao huang" w:date="2018-10-25T22:43:00Z">
        <w:r w:rsidR="00F35FC9" w:rsidRPr="006447FC">
          <w:rPr>
            <w:rFonts w:cs="Times New Roman"/>
            <w:color w:val="833C0B" w:themeColor="accent2" w:themeShade="80"/>
            <w:sz w:val="22"/>
            <w:rPrChange w:id="925" w:author="tao huang" w:date="2018-10-26T11:40:00Z">
              <w:rPr>
                <w:rFonts w:cs="Times New Roman"/>
                <w:sz w:val="22"/>
              </w:rPr>
            </w:rPrChange>
          </w:rPr>
          <w:t>to account for the ‘lift’ effect of</w:t>
        </w:r>
      </w:ins>
      <w:ins w:id="926" w:author="tao huang" w:date="2018-10-25T22:42:00Z">
        <w:r w:rsidR="00F35FC9" w:rsidRPr="006447FC">
          <w:rPr>
            <w:rFonts w:cs="Times New Roman"/>
            <w:color w:val="833C0B" w:themeColor="accent2" w:themeShade="80"/>
            <w:sz w:val="22"/>
            <w:rPrChange w:id="927" w:author="tao huang" w:date="2018-10-26T11:40:00Z">
              <w:rPr>
                <w:rFonts w:cs="Times New Roman"/>
                <w:sz w:val="22"/>
              </w:rPr>
            </w:rPrChange>
          </w:rPr>
          <w:t xml:space="preserve"> any incoming promotional events</w:t>
        </w:r>
      </w:ins>
      <w:ins w:id="928" w:author="tao huang" w:date="2018-10-25T22:43:00Z">
        <w:r w:rsidR="00F35FC9" w:rsidRPr="006447FC">
          <w:rPr>
            <w:rFonts w:cs="Times New Roman"/>
            <w:color w:val="833C0B" w:themeColor="accent2" w:themeShade="80"/>
            <w:sz w:val="22"/>
            <w:rPrChange w:id="929" w:author="tao huang" w:date="2018-10-26T11:40:00Z">
              <w:rPr>
                <w:rFonts w:cs="Times New Roman"/>
                <w:sz w:val="22"/>
              </w:rPr>
            </w:rPrChange>
          </w:rPr>
          <w:t xml:space="preserve">. They estimate the ‘lift’ effect </w:t>
        </w:r>
      </w:ins>
      <w:ins w:id="930" w:author="tao huang" w:date="2018-10-25T22:46:00Z">
        <w:r w:rsidR="00F35FC9" w:rsidRPr="006447FC">
          <w:rPr>
            <w:rFonts w:cs="Times New Roman"/>
            <w:color w:val="833C0B" w:themeColor="accent2" w:themeShade="80"/>
            <w:sz w:val="22"/>
            <w:rPrChange w:id="931" w:author="tao huang" w:date="2018-10-26T11:40:00Z">
              <w:rPr>
                <w:rFonts w:cs="Times New Roman"/>
                <w:sz w:val="22"/>
              </w:rPr>
            </w:rPrChange>
          </w:rPr>
          <w:t xml:space="preserve">of the promotional events </w:t>
        </w:r>
      </w:ins>
      <w:ins w:id="932" w:author="tao huang" w:date="2018-10-25T22:44:00Z">
        <w:r w:rsidR="00F35FC9" w:rsidRPr="006447FC">
          <w:rPr>
            <w:rFonts w:cs="Times New Roman"/>
            <w:color w:val="833C0B" w:themeColor="accent2" w:themeShade="80"/>
            <w:sz w:val="22"/>
            <w:rPrChange w:id="933" w:author="tao huang" w:date="2018-10-26T11:40:00Z">
              <w:rPr>
                <w:rFonts w:cs="Times New Roman"/>
                <w:sz w:val="22"/>
              </w:rPr>
            </w:rPrChange>
          </w:rPr>
          <w:t xml:space="preserve">relying on the experience of </w:t>
        </w:r>
      </w:ins>
      <w:ins w:id="934" w:author="tao huang" w:date="2018-10-25T22:39:00Z">
        <w:r w:rsidR="00F35FC9" w:rsidRPr="006447FC">
          <w:rPr>
            <w:rFonts w:cs="Times New Roman"/>
            <w:color w:val="833C0B" w:themeColor="accent2" w:themeShade="80"/>
            <w:sz w:val="22"/>
            <w:rPrChange w:id="935" w:author="tao huang" w:date="2018-10-26T11:40:00Z">
              <w:rPr>
                <w:rFonts w:cs="Times New Roman"/>
                <w:sz w:val="22"/>
              </w:rPr>
            </w:rPrChange>
          </w:rPr>
          <w:t>the brand/category managers</w:t>
        </w:r>
      </w:ins>
      <w:ins w:id="936" w:author="tao huang" w:date="2018-10-25T22:44:00Z">
        <w:r w:rsidR="00F35FC9" w:rsidRPr="006447FC">
          <w:rPr>
            <w:rFonts w:cs="Times New Roman"/>
            <w:color w:val="833C0B" w:themeColor="accent2" w:themeShade="80"/>
            <w:sz w:val="22"/>
            <w:rPrChange w:id="937" w:author="tao huang" w:date="2018-10-26T11:40:00Z">
              <w:rPr>
                <w:rFonts w:cs="Times New Roman"/>
                <w:sz w:val="22"/>
              </w:rPr>
            </w:rPrChange>
          </w:rPr>
          <w:t xml:space="preserve"> </w:t>
        </w:r>
      </w:ins>
      <w:del w:id="938" w:author="tao huang" w:date="2018-10-25T22:44:00Z">
        <w:r w:rsidRPr="006447FC" w:rsidDel="00F35FC9">
          <w:rPr>
            <w:rFonts w:cs="Times New Roman"/>
            <w:color w:val="833C0B" w:themeColor="accent2" w:themeShade="80"/>
            <w:sz w:val="22"/>
            <w:rPrChange w:id="939" w:author="tao huang" w:date="2018-10-26T11:40:00Z">
              <w:rPr>
                <w:rFonts w:cs="Times New Roman"/>
                <w:sz w:val="22"/>
              </w:rPr>
            </w:rPrChange>
          </w:rPr>
          <w:delText>The method is a combination of simple univariate methods (</w:delText>
        </w:r>
        <w:r w:rsidR="006A7046" w:rsidRPr="006447FC" w:rsidDel="00F35FC9">
          <w:rPr>
            <w:rFonts w:cs="Times New Roman"/>
            <w:color w:val="833C0B" w:themeColor="accent2" w:themeShade="80"/>
            <w:sz w:val="22"/>
            <w:rPrChange w:id="940" w:author="tao huang" w:date="2018-10-26T11:40:00Z">
              <w:rPr>
                <w:rFonts w:cs="Times New Roman"/>
                <w:sz w:val="22"/>
              </w:rPr>
            </w:rPrChange>
          </w:rPr>
          <w:delText>e.g., the simple exponential smoothing method</w:delText>
        </w:r>
        <w:r w:rsidRPr="006447FC" w:rsidDel="00F35FC9">
          <w:rPr>
            <w:rFonts w:cs="Times New Roman"/>
            <w:color w:val="833C0B" w:themeColor="accent2" w:themeShade="80"/>
            <w:sz w:val="22"/>
            <w:rPrChange w:id="941" w:author="tao huang" w:date="2018-10-26T11:40:00Z">
              <w:rPr>
                <w:rFonts w:cs="Times New Roman"/>
                <w:sz w:val="22"/>
              </w:rPr>
            </w:rPrChange>
          </w:rPr>
          <w:delText>) and human judgment</w:delText>
        </w:r>
      </w:del>
      <w:ins w:id="942" w:author="Didier Soopramanien" w:date="2018-10-23T15:25:00Z">
        <w:del w:id="943" w:author="tao huang" w:date="2018-10-25T22:44:00Z">
          <w:r w:rsidR="00C240C6" w:rsidRPr="006447FC" w:rsidDel="00F35FC9">
            <w:rPr>
              <w:rFonts w:cs="Times New Roman"/>
              <w:color w:val="833C0B" w:themeColor="accent2" w:themeShade="80"/>
              <w:sz w:val="22"/>
              <w:rPrChange w:id="944" w:author="tao huang" w:date="2018-10-26T11:40:00Z">
                <w:rPr>
                  <w:rFonts w:cs="Times New Roman"/>
                  <w:sz w:val="22"/>
                </w:rPr>
              </w:rPrChange>
            </w:rPr>
            <w:delText>al a</w:delText>
          </w:r>
        </w:del>
      </w:ins>
      <w:ins w:id="945" w:author="Didier Soopramanien" w:date="2018-10-23T15:26:00Z">
        <w:del w:id="946" w:author="tao huang" w:date="2018-10-25T22:44:00Z">
          <w:r w:rsidR="00C240C6" w:rsidRPr="006447FC" w:rsidDel="00F35FC9">
            <w:rPr>
              <w:rFonts w:cs="Times New Roman"/>
              <w:color w:val="833C0B" w:themeColor="accent2" w:themeShade="80"/>
              <w:sz w:val="22"/>
              <w:rPrChange w:id="947" w:author="tao huang" w:date="2018-10-26T11:40:00Z">
                <w:rPr>
                  <w:rFonts w:cs="Times New Roman"/>
                  <w:sz w:val="22"/>
                </w:rPr>
              </w:rPrChange>
            </w:rPr>
            <w:delText>djustments</w:delText>
          </w:r>
        </w:del>
      </w:ins>
      <w:del w:id="948" w:author="tao huang" w:date="2018-10-25T22:44:00Z">
        <w:r w:rsidRPr="006447FC" w:rsidDel="00F35FC9">
          <w:rPr>
            <w:rFonts w:cs="Times New Roman"/>
            <w:color w:val="833C0B" w:themeColor="accent2" w:themeShade="80"/>
            <w:sz w:val="22"/>
            <w:rPrChange w:id="949" w:author="tao huang" w:date="2018-10-26T11:40:00Z">
              <w:rPr>
                <w:rFonts w:cs="Times New Roman"/>
                <w:sz w:val="22"/>
              </w:rPr>
            </w:rPrChange>
          </w:rPr>
          <w:delText xml:space="preserve">s by brand/category managers </w:delText>
        </w:r>
      </w:del>
      <w:r w:rsidRPr="006447FC">
        <w:rPr>
          <w:rFonts w:cs="Times New Roman"/>
          <w:color w:val="833C0B" w:themeColor="accent2" w:themeShade="80"/>
          <w:sz w:val="22"/>
          <w:rPrChange w:id="950" w:author="tao huang" w:date="2018-10-26T11:40:00Z">
            <w:rPr>
              <w:rFonts w:cs="Times New Roman"/>
              <w:sz w:val="22"/>
            </w:rPr>
          </w:rPrChange>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ZWFyY2g6IEEgcmV2aWV3PC90aXRsZT48c2Vjb25kYXJ5LXRpdGxlPkpvdXJuYWwgb2YgdGhlIE9w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</w:fldData>
        </w:fldChar>
      </w:r>
      <w:r w:rsidR="005D1C47" w:rsidRPr="006447FC">
        <w:rPr>
          <w:rFonts w:cs="Times New Roman"/>
          <w:color w:val="833C0B" w:themeColor="accent2" w:themeShade="80"/>
          <w:sz w:val="22"/>
          <w:rPrChange w:id="951" w:author="tao huang" w:date="2018-10-26T11:40:00Z">
            <w:rPr>
              <w:rFonts w:cs="Times New Roman"/>
              <w:sz w:val="22"/>
              <w:highlight w:val="yellow"/>
            </w:rPr>
          </w:rPrChange>
        </w:rPr>
        <w:instrText xml:space="preserve"> ADDIN EN.CITE </w:instrText>
      </w:r>
      <w:r w:rsidR="005D1C47" w:rsidRPr="006447FC">
        <w:rPr>
          <w:rFonts w:cs="Times New Roman"/>
          <w:color w:val="833C0B" w:themeColor="accent2" w:themeShade="80"/>
          <w:sz w:val="22"/>
          <w:rPrChange w:id="952" w:author="tao huang" w:date="2018-10-26T11:40:00Z">
            <w:rPr>
              <w:rFonts w:cs="Times New Roman"/>
              <w:sz w:val="22"/>
              <w:highlight w:val="yellow"/>
            </w:rPr>
          </w:rPrChange>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ZWFyY2g6IEEgcmV2aWV3PC90aXRsZT48c2Vjb25kYXJ5LXRpdGxlPkpvdXJuYWwgb2YgdGhlIE9w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</w:fldData>
        </w:fldChar>
      </w:r>
      <w:r w:rsidR="005D1C47" w:rsidRPr="006447FC">
        <w:rPr>
          <w:rFonts w:cs="Times New Roman"/>
          <w:color w:val="833C0B" w:themeColor="accent2" w:themeShade="80"/>
          <w:sz w:val="22"/>
          <w:rPrChange w:id="953" w:author="tao huang" w:date="2018-10-26T11:40:00Z">
            <w:rPr>
              <w:rFonts w:cs="Times New Roman"/>
              <w:sz w:val="22"/>
              <w:highlight w:val="yellow"/>
            </w:rPr>
          </w:rPrChange>
        </w:rPr>
        <w:instrText xml:space="preserve"> ADDIN EN.CITE.DATA </w:instrText>
      </w:r>
      <w:r w:rsidR="005D1C47" w:rsidRPr="006447FC">
        <w:rPr>
          <w:rFonts w:cs="Times New Roman"/>
          <w:color w:val="833C0B" w:themeColor="accent2" w:themeShade="80"/>
          <w:sz w:val="22"/>
          <w:rPrChange w:id="954" w:author="tao huang" w:date="2018-10-26T11:40:00Z">
            <w:rPr>
              <w:rFonts w:cs="Times New Roman"/>
              <w:color w:val="833C0B" w:themeColor="accent2" w:themeShade="80"/>
              <w:sz w:val="22"/>
            </w:rPr>
          </w:rPrChange>
        </w:rPr>
      </w:r>
      <w:r w:rsidR="005D1C47" w:rsidRPr="006447FC">
        <w:rPr>
          <w:rFonts w:cs="Times New Roman"/>
          <w:color w:val="833C0B" w:themeColor="accent2" w:themeShade="80"/>
          <w:sz w:val="22"/>
          <w:rPrChange w:id="955" w:author="tao huang" w:date="2018-10-26T11:40:00Z">
            <w:rPr>
              <w:rFonts w:cs="Times New Roman"/>
              <w:sz w:val="22"/>
              <w:highlight w:val="yellow"/>
            </w:rPr>
          </w:rPrChange>
        </w:rPr>
        <w:fldChar w:fldCharType="end"/>
      </w:r>
      <w:r w:rsidRPr="006447FC">
        <w:rPr>
          <w:rFonts w:cs="Times New Roman"/>
          <w:color w:val="833C0B" w:themeColor="accent2" w:themeShade="80"/>
          <w:sz w:val="22"/>
          <w:rPrChange w:id="956" w:author="tao huang" w:date="2018-10-26T11:40:00Z">
            <w:rPr>
              <w:rFonts w:cs="Times New Roman"/>
              <w:color w:val="833C0B" w:themeColor="accent2" w:themeShade="80"/>
              <w:sz w:val="22"/>
            </w:rPr>
          </w:rPrChange>
        </w:rPr>
      </w:r>
      <w:r w:rsidRPr="006447FC">
        <w:rPr>
          <w:rFonts w:cs="Times New Roman"/>
          <w:color w:val="833C0B" w:themeColor="accent2" w:themeShade="80"/>
          <w:sz w:val="22"/>
          <w:rPrChange w:id="957" w:author="tao huang" w:date="2018-10-26T11:40:00Z">
            <w:rPr>
              <w:rFonts w:cs="Times New Roman"/>
              <w:sz w:val="22"/>
            </w:rPr>
          </w:rPrChange>
        </w:rPr>
        <w:fldChar w:fldCharType="separate"/>
      </w:r>
      <w:r w:rsidR="005D1C47" w:rsidRPr="006447FC">
        <w:rPr>
          <w:rFonts w:cs="Times New Roman"/>
          <w:noProof/>
          <w:color w:val="833C0B" w:themeColor="accent2" w:themeShade="80"/>
          <w:sz w:val="22"/>
          <w:rPrChange w:id="958" w:author="tao huang" w:date="2018-10-26T11:40:00Z">
            <w:rPr>
              <w:rFonts w:cs="Times New Roman"/>
              <w:noProof/>
              <w:sz w:val="22"/>
              <w:highlight w:val="yellow"/>
            </w:rPr>
          </w:rPrChange>
        </w:rPr>
        <w:t>(Fildes, Goodwin, Lawrence, &amp; Nikolopoulos, 2009; Fildes, Nikolopoulos, Crone, &amp; Syntetos, 2008)</w:t>
      </w:r>
      <w:r w:rsidRPr="006447FC">
        <w:rPr>
          <w:rFonts w:cs="Times New Roman"/>
          <w:color w:val="833C0B" w:themeColor="accent2" w:themeShade="80"/>
          <w:sz w:val="22"/>
          <w:rPrChange w:id="959" w:author="tao huang" w:date="2018-10-26T11:40:00Z">
            <w:rPr>
              <w:rFonts w:cs="Times New Roman"/>
              <w:sz w:val="22"/>
            </w:rPr>
          </w:rPrChange>
        </w:rPr>
        <w:fldChar w:fldCharType="end"/>
      </w:r>
      <w:r w:rsidRPr="006447FC">
        <w:rPr>
          <w:rFonts w:cs="Times New Roman"/>
          <w:color w:val="833C0B" w:themeColor="accent2" w:themeShade="80"/>
          <w:sz w:val="22"/>
          <w:rPrChange w:id="960" w:author="tao huang" w:date="2018-10-26T11:40:00Z">
            <w:rPr>
              <w:rFonts w:cs="Times New Roman"/>
              <w:sz w:val="22"/>
            </w:rPr>
          </w:rPrChange>
        </w:rPr>
        <w:t xml:space="preserve">. </w:t>
      </w:r>
      <w:ins w:id="961" w:author="Didier Soopramanien" w:date="2018-10-23T15:26:00Z">
        <w:del w:id="962" w:author="tao huang" w:date="2018-10-25T22:47:00Z">
          <w:r w:rsidR="00A73478" w:rsidRPr="006447FC" w:rsidDel="00F35FC9">
            <w:rPr>
              <w:rFonts w:cs="Times New Roman"/>
              <w:color w:val="833C0B" w:themeColor="accent2" w:themeShade="80"/>
              <w:sz w:val="22"/>
              <w:rPrChange w:id="963" w:author="tao huang" w:date="2018-10-26T11:40:00Z">
                <w:rPr>
                  <w:rFonts w:cs="Times New Roman"/>
                  <w:sz w:val="22"/>
                </w:rPr>
              </w:rPrChange>
            </w:rPr>
            <w:delText xml:space="preserve">These adjustments by managers can be biased and </w:delText>
          </w:r>
        </w:del>
      </w:ins>
      <w:del w:id="964" w:author="Didier Soopramanien" w:date="2018-10-23T15:26:00Z">
        <w:r w:rsidRPr="006447FC" w:rsidDel="00A73478">
          <w:rPr>
            <w:rFonts w:cs="Times New Roman"/>
            <w:color w:val="833C0B" w:themeColor="accent2" w:themeShade="80"/>
            <w:sz w:val="22"/>
            <w:rPrChange w:id="965" w:author="tao huang" w:date="2018-10-26T11:40:00Z">
              <w:rPr>
                <w:rFonts w:cs="Times New Roman"/>
                <w:sz w:val="22"/>
              </w:rPr>
            </w:rPrChange>
          </w:rPr>
          <w:delText>A</w:delText>
        </w:r>
      </w:del>
      <w:ins w:id="966" w:author="Didier Soopramanien" w:date="2018-10-23T15:26:00Z">
        <w:del w:id="967" w:author="tao huang" w:date="2018-10-25T22:47:00Z">
          <w:r w:rsidR="00A73478" w:rsidRPr="006447FC" w:rsidDel="00F35FC9">
            <w:rPr>
              <w:rFonts w:cs="Times New Roman"/>
              <w:color w:val="833C0B" w:themeColor="accent2" w:themeShade="80"/>
              <w:sz w:val="22"/>
              <w:rPrChange w:id="968" w:author="tao huang" w:date="2018-10-26T11:40:00Z">
                <w:rPr>
                  <w:rFonts w:cs="Times New Roman"/>
                  <w:sz w:val="22"/>
                </w:rPr>
              </w:rPrChange>
            </w:rPr>
            <w:delText>a</w:delText>
          </w:r>
        </w:del>
      </w:ins>
      <w:ins w:id="969" w:author="tao huang" w:date="2018-10-25T22:47:00Z">
        <w:r w:rsidR="00F35FC9" w:rsidRPr="006447FC">
          <w:rPr>
            <w:rFonts w:cs="Times New Roman"/>
            <w:color w:val="833C0B" w:themeColor="accent2" w:themeShade="80"/>
            <w:sz w:val="22"/>
            <w:rPrChange w:id="970" w:author="tao huang" w:date="2018-10-26T11:40:00Z">
              <w:rPr>
                <w:rFonts w:cs="Times New Roman"/>
                <w:sz w:val="22"/>
              </w:rPr>
            </w:rPrChange>
          </w:rPr>
          <w:t>A</w:t>
        </w:r>
      </w:ins>
      <w:r w:rsidRPr="006447FC">
        <w:rPr>
          <w:rFonts w:cs="Times New Roman"/>
          <w:color w:val="833C0B" w:themeColor="accent2" w:themeShade="80"/>
          <w:sz w:val="22"/>
          <w:rPrChange w:id="971" w:author="tao huang" w:date="2018-10-26T11:40:00Z">
            <w:rPr>
              <w:rFonts w:cs="Times New Roman"/>
              <w:sz w:val="22"/>
            </w:rPr>
          </w:rPrChange>
        </w:rPr>
        <w:t xml:space="preserve"> </w:t>
      </w:r>
      <w:del w:id="972" w:author="tao huang" w:date="2018-10-25T22:47:00Z">
        <w:r w:rsidRPr="006447FC" w:rsidDel="00F35FC9">
          <w:rPr>
            <w:rFonts w:cs="Times New Roman"/>
            <w:color w:val="833C0B" w:themeColor="accent2" w:themeShade="80"/>
            <w:sz w:val="22"/>
            <w:rPrChange w:id="973" w:author="tao huang" w:date="2018-10-26T11:40:00Z">
              <w:rPr>
                <w:rFonts w:cs="Times New Roman"/>
                <w:sz w:val="22"/>
              </w:rPr>
            </w:rPrChange>
          </w:rPr>
          <w:delText xml:space="preserve">number </w:delText>
        </w:r>
      </w:del>
      <w:ins w:id="974" w:author="tao huang" w:date="2018-10-25T22:47:00Z">
        <w:r w:rsidR="00F35FC9" w:rsidRPr="006447FC">
          <w:rPr>
            <w:rFonts w:cs="Times New Roman"/>
            <w:color w:val="833C0B" w:themeColor="accent2" w:themeShade="80"/>
            <w:sz w:val="22"/>
            <w:rPrChange w:id="975" w:author="tao huang" w:date="2018-10-26T11:40:00Z">
              <w:rPr>
                <w:rFonts w:cs="Times New Roman"/>
                <w:sz w:val="22"/>
              </w:rPr>
            </w:rPrChange>
          </w:rPr>
          <w:t xml:space="preserve">stream </w:t>
        </w:r>
      </w:ins>
      <w:r w:rsidRPr="006447FC">
        <w:rPr>
          <w:rFonts w:cs="Times New Roman"/>
          <w:color w:val="833C0B" w:themeColor="accent2" w:themeShade="80"/>
          <w:sz w:val="22"/>
          <w:rPrChange w:id="976" w:author="tao huang" w:date="2018-10-26T11:40:00Z">
            <w:rPr>
              <w:rFonts w:cs="Times New Roman"/>
              <w:sz w:val="22"/>
            </w:rPr>
          </w:rPrChange>
        </w:rPr>
        <w:t>of studies ha</w:t>
      </w:r>
      <w:del w:id="977" w:author="Didier Soopramanien" w:date="2018-10-23T15:26:00Z">
        <w:r w:rsidRPr="006447FC" w:rsidDel="00C240C6">
          <w:rPr>
            <w:rFonts w:cs="Times New Roman"/>
            <w:color w:val="833C0B" w:themeColor="accent2" w:themeShade="80"/>
            <w:sz w:val="22"/>
            <w:rPrChange w:id="978" w:author="tao huang" w:date="2018-10-26T11:40:00Z">
              <w:rPr>
                <w:rFonts w:cs="Times New Roman"/>
                <w:sz w:val="22"/>
              </w:rPr>
            </w:rPrChange>
          </w:rPr>
          <w:delText>s</w:delText>
        </w:r>
      </w:del>
      <w:ins w:id="979" w:author="Didier Soopramanien" w:date="2018-10-23T15:26:00Z">
        <w:r w:rsidR="00C240C6" w:rsidRPr="006447FC">
          <w:rPr>
            <w:rFonts w:cs="Times New Roman"/>
            <w:color w:val="833C0B" w:themeColor="accent2" w:themeShade="80"/>
            <w:sz w:val="22"/>
            <w:rPrChange w:id="980" w:author="tao huang" w:date="2018-10-26T11:40:00Z">
              <w:rPr>
                <w:rFonts w:cs="Times New Roman"/>
                <w:sz w:val="22"/>
              </w:rPr>
            </w:rPrChange>
          </w:rPr>
          <w:t>ve</w:t>
        </w:r>
      </w:ins>
      <w:r w:rsidRPr="006447FC">
        <w:rPr>
          <w:rFonts w:cs="Times New Roman"/>
          <w:color w:val="833C0B" w:themeColor="accent2" w:themeShade="80"/>
          <w:sz w:val="22"/>
          <w:rPrChange w:id="981" w:author="tao huang" w:date="2018-10-26T11:40:00Z">
            <w:rPr>
              <w:rFonts w:cs="Times New Roman"/>
              <w:sz w:val="22"/>
            </w:rPr>
          </w:rPrChange>
        </w:rPr>
        <w:t xml:space="preserve"> been devoted to helping managers </w:t>
      </w:r>
      <w:del w:id="982" w:author="Didier Soopramanien" w:date="2018-10-23T15:26:00Z">
        <w:r w:rsidRPr="006447FC" w:rsidDel="00A73478">
          <w:rPr>
            <w:rFonts w:cs="Times New Roman"/>
            <w:color w:val="833C0B" w:themeColor="accent2" w:themeShade="80"/>
            <w:sz w:val="22"/>
            <w:rPrChange w:id="983" w:author="tao huang" w:date="2018-10-26T11:40:00Z">
              <w:rPr>
                <w:rFonts w:cs="Times New Roman"/>
                <w:sz w:val="22"/>
              </w:rPr>
            </w:rPrChange>
          </w:rPr>
          <w:delText xml:space="preserve">with better adjustment procedures by </w:delText>
        </w:r>
      </w:del>
      <w:ins w:id="984" w:author="tao huang" w:date="2018-10-25T22:47:00Z">
        <w:r w:rsidR="00F35FC9" w:rsidRPr="006447FC">
          <w:rPr>
            <w:rFonts w:cs="Times New Roman"/>
            <w:color w:val="833C0B" w:themeColor="accent2" w:themeShade="80"/>
            <w:sz w:val="22"/>
            <w:rPrChange w:id="985" w:author="tao huang" w:date="2018-10-26T11:40:00Z">
              <w:rPr>
                <w:rFonts w:cs="Times New Roman"/>
                <w:sz w:val="22"/>
              </w:rPr>
            </w:rPrChange>
          </w:rPr>
          <w:t xml:space="preserve">to </w:t>
        </w:r>
      </w:ins>
      <w:ins w:id="986" w:author="Didier Soopramanien" w:date="2018-10-23T15:26:00Z">
        <w:del w:id="987" w:author="tao huang" w:date="2018-10-25T22:47:00Z">
          <w:r w:rsidR="00A73478" w:rsidRPr="006447FC" w:rsidDel="00F35FC9">
            <w:rPr>
              <w:rFonts w:cs="Times New Roman"/>
              <w:color w:val="833C0B" w:themeColor="accent2" w:themeShade="80"/>
              <w:sz w:val="22"/>
              <w:rPrChange w:id="988" w:author="tao huang" w:date="2018-10-26T11:40:00Z">
                <w:rPr>
                  <w:rFonts w:cs="Times New Roman"/>
                  <w:sz w:val="22"/>
                </w:rPr>
              </w:rPrChange>
            </w:rPr>
            <w:delText xml:space="preserve">with that </w:delText>
          </w:r>
        </w:del>
      </w:ins>
      <w:ins w:id="989" w:author="Didier Soopramanien" w:date="2018-10-23T15:27:00Z">
        <w:del w:id="990" w:author="tao huang" w:date="2018-10-25T22:47:00Z">
          <w:r w:rsidR="00A73478" w:rsidRPr="006447FC" w:rsidDel="00F35FC9">
            <w:rPr>
              <w:rFonts w:cs="Times New Roman"/>
              <w:color w:val="833C0B" w:themeColor="accent2" w:themeShade="80"/>
              <w:sz w:val="22"/>
              <w:rPrChange w:id="991" w:author="tao huang" w:date="2018-10-26T11:40:00Z">
                <w:rPr>
                  <w:rFonts w:cs="Times New Roman"/>
                  <w:sz w:val="22"/>
                </w:rPr>
              </w:rPrChange>
            </w:rPr>
            <w:delText>task</w:delText>
          </w:r>
          <w:r w:rsidR="00FB2477" w:rsidRPr="006447FC" w:rsidDel="00F35FC9">
            <w:rPr>
              <w:rFonts w:cs="Times New Roman"/>
              <w:color w:val="833C0B" w:themeColor="accent2" w:themeShade="80"/>
              <w:sz w:val="22"/>
              <w:rPrChange w:id="992" w:author="tao huang" w:date="2018-10-26T11:40:00Z">
                <w:rPr>
                  <w:rFonts w:cs="Times New Roman"/>
                  <w:sz w:val="22"/>
                </w:rPr>
              </w:rPrChange>
            </w:rPr>
            <w:delText xml:space="preserve"> that </w:delText>
          </w:r>
        </w:del>
        <w:r w:rsidR="00FB2477" w:rsidRPr="006447FC">
          <w:rPr>
            <w:rFonts w:cs="Times New Roman"/>
            <w:color w:val="833C0B" w:themeColor="accent2" w:themeShade="80"/>
            <w:sz w:val="22"/>
            <w:rPrChange w:id="993" w:author="tao huang" w:date="2018-10-26T11:40:00Z">
              <w:rPr>
                <w:rFonts w:cs="Times New Roman"/>
                <w:sz w:val="22"/>
              </w:rPr>
            </w:rPrChange>
          </w:rPr>
          <w:t>effectively tackle</w:t>
        </w:r>
        <w:del w:id="994" w:author="tao huang" w:date="2018-10-25T22:47:00Z">
          <w:r w:rsidR="00FB2477" w:rsidRPr="006447FC" w:rsidDel="00F35FC9">
            <w:rPr>
              <w:rFonts w:cs="Times New Roman"/>
              <w:color w:val="833C0B" w:themeColor="accent2" w:themeShade="80"/>
              <w:sz w:val="22"/>
              <w:rPrChange w:id="995" w:author="tao huang" w:date="2018-10-26T11:40:00Z">
                <w:rPr>
                  <w:rFonts w:cs="Times New Roman"/>
                  <w:sz w:val="22"/>
                </w:rPr>
              </w:rPrChange>
            </w:rPr>
            <w:delText>s</w:delText>
          </w:r>
        </w:del>
        <w:r w:rsidR="00FB2477" w:rsidRPr="006447FC">
          <w:rPr>
            <w:rFonts w:cs="Times New Roman"/>
            <w:color w:val="833C0B" w:themeColor="accent2" w:themeShade="80"/>
            <w:sz w:val="22"/>
            <w:rPrChange w:id="996" w:author="tao huang" w:date="2018-10-26T11:40:00Z">
              <w:rPr>
                <w:rFonts w:cs="Times New Roman"/>
                <w:sz w:val="22"/>
              </w:rPr>
            </w:rPrChange>
          </w:rPr>
          <w:t xml:space="preserve"> their </w:t>
        </w:r>
      </w:ins>
      <w:del w:id="997" w:author="Didier Soopramanien" w:date="2018-10-23T15:27:00Z">
        <w:r w:rsidRPr="006447FC" w:rsidDel="00FB2477">
          <w:rPr>
            <w:rFonts w:cs="Times New Roman"/>
            <w:color w:val="833C0B" w:themeColor="accent2" w:themeShade="80"/>
            <w:sz w:val="22"/>
            <w:rPrChange w:id="998" w:author="tao huang" w:date="2018-10-26T11:40:00Z">
              <w:rPr>
                <w:rFonts w:cs="Times New Roman"/>
                <w:sz w:val="22"/>
              </w:rPr>
            </w:rPrChange>
          </w:rPr>
          <w:delText xml:space="preserve">overcoming their </w:delText>
        </w:r>
      </w:del>
      <w:ins w:id="999" w:author="Didier Soopramanien" w:date="2018-10-23T15:27:00Z">
        <w:r w:rsidR="00FB2477" w:rsidRPr="006447FC">
          <w:rPr>
            <w:rFonts w:cs="Times New Roman"/>
            <w:color w:val="833C0B" w:themeColor="accent2" w:themeShade="80"/>
            <w:sz w:val="22"/>
            <w:rPrChange w:id="1000" w:author="tao huang" w:date="2018-10-26T11:40:00Z">
              <w:rPr>
                <w:rFonts w:cs="Times New Roman"/>
                <w:sz w:val="22"/>
              </w:rPr>
            </w:rPrChange>
          </w:rPr>
          <w:t>own</w:t>
        </w:r>
      </w:ins>
      <w:del w:id="1001" w:author="Didier Soopramanien" w:date="2018-10-23T15:27:00Z">
        <w:r w:rsidRPr="006447FC" w:rsidDel="00FB2477">
          <w:rPr>
            <w:rFonts w:cs="Times New Roman"/>
            <w:color w:val="833C0B" w:themeColor="accent2" w:themeShade="80"/>
            <w:sz w:val="22"/>
            <w:rPrChange w:id="1002" w:author="tao huang" w:date="2018-10-26T11:40:00Z">
              <w:rPr>
                <w:rFonts w:cs="Times New Roman"/>
                <w:sz w:val="22"/>
              </w:rPr>
            </w:rPrChange>
          </w:rPr>
          <w:delText>cognitive</w:delText>
        </w:r>
      </w:del>
      <w:r w:rsidRPr="006447FC">
        <w:rPr>
          <w:rFonts w:cs="Times New Roman"/>
          <w:color w:val="833C0B" w:themeColor="accent2" w:themeShade="80"/>
          <w:sz w:val="22"/>
          <w:rPrChange w:id="1003" w:author="tao huang" w:date="2018-10-26T11:40:00Z">
            <w:rPr>
              <w:rFonts w:cs="Times New Roman"/>
              <w:sz w:val="22"/>
            </w:rPr>
          </w:rPrChange>
        </w:rPr>
        <w:t xml:space="preserve"> biases</w:t>
      </w:r>
      <w:ins w:id="1004" w:author="Didier Soopramanien" w:date="2018-10-23T15:27:00Z">
        <w:r w:rsidR="00FB2477" w:rsidRPr="006447FC">
          <w:rPr>
            <w:rFonts w:cs="Times New Roman"/>
            <w:color w:val="833C0B" w:themeColor="accent2" w:themeShade="80"/>
            <w:sz w:val="22"/>
            <w:rPrChange w:id="1005" w:author="tao huang" w:date="2018-10-26T11:40:00Z">
              <w:rPr>
                <w:rFonts w:cs="Times New Roman"/>
                <w:sz w:val="22"/>
              </w:rPr>
            </w:rPrChange>
          </w:rPr>
          <w:t xml:space="preserve"> </w:t>
        </w:r>
        <w:r w:rsidR="00A62FF3" w:rsidRPr="006447FC">
          <w:rPr>
            <w:rFonts w:cs="Times New Roman"/>
            <w:color w:val="833C0B" w:themeColor="accent2" w:themeShade="80"/>
            <w:sz w:val="22"/>
            <w:rPrChange w:id="1006" w:author="tao huang" w:date="2018-10-26T11:40:00Z">
              <w:rPr>
                <w:rFonts w:cs="Times New Roman"/>
                <w:sz w:val="22"/>
              </w:rPr>
            </w:rPrChange>
          </w:rPr>
          <w:t>typically reflecting their own understanding of the market conditions</w:t>
        </w:r>
      </w:ins>
      <w:r w:rsidRPr="006447FC">
        <w:rPr>
          <w:rFonts w:cs="Times New Roman"/>
          <w:color w:val="833C0B" w:themeColor="accent2" w:themeShade="80"/>
          <w:sz w:val="22"/>
          <w:rPrChange w:id="1007" w:author="tao huang" w:date="2018-10-26T11:40:00Z">
            <w:rPr>
              <w:rFonts w:cs="Times New Roman"/>
              <w:sz w:val="22"/>
            </w:rPr>
          </w:rPrChange>
        </w:rPr>
        <w:t xml:space="preserve"> </w:t>
      </w:r>
      <w:r w:rsidRPr="006447FC">
        <w:rPr>
          <w:rFonts w:cs="Times New Roman"/>
          <w:color w:val="833C0B" w:themeColor="accent2" w:themeShade="80"/>
          <w:sz w:val="22"/>
          <w:rPrChange w:id="1008" w:author="tao huang" w:date="2018-10-26T11:40:00Z">
            <w:rPr>
              <w:rFonts w:cs="Times New Roman"/>
              <w:sz w:val="22"/>
            </w:rPr>
          </w:rPrChange>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6447FC">
        <w:rPr>
          <w:rFonts w:cs="Times New Roman"/>
          <w:color w:val="833C0B" w:themeColor="accent2" w:themeShade="80"/>
          <w:sz w:val="22"/>
          <w:rPrChange w:id="1009" w:author="tao huang" w:date="2018-10-26T11:40:00Z">
            <w:rPr>
              <w:rFonts w:cs="Times New Roman"/>
              <w:sz w:val="22"/>
            </w:rPr>
          </w:rPrChange>
        </w:rPr>
        <w:instrText xml:space="preserve"> ADDIN EN.CITE </w:instrText>
      </w:r>
      <w:r w:rsidR="00380BD4" w:rsidRPr="006447FC">
        <w:rPr>
          <w:rFonts w:cs="Times New Roman"/>
          <w:color w:val="833C0B" w:themeColor="accent2" w:themeShade="80"/>
          <w:sz w:val="22"/>
          <w:rPrChange w:id="1010" w:author="tao huang" w:date="2018-10-26T11:40:00Z">
            <w:rPr>
              <w:rFonts w:cs="Times New Roman"/>
              <w:sz w:val="22"/>
            </w:rPr>
          </w:rPrChange>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6447FC">
        <w:rPr>
          <w:rFonts w:cs="Times New Roman"/>
          <w:color w:val="833C0B" w:themeColor="accent2" w:themeShade="80"/>
          <w:sz w:val="22"/>
          <w:rPrChange w:id="1011" w:author="tao huang" w:date="2018-10-26T11:40:00Z">
            <w:rPr>
              <w:rFonts w:cs="Times New Roman"/>
              <w:sz w:val="22"/>
            </w:rPr>
          </w:rPrChange>
        </w:rPr>
        <w:instrText xml:space="preserve"> ADDIN EN.CITE.DATA </w:instrText>
      </w:r>
      <w:r w:rsidR="00380BD4" w:rsidRPr="006447FC">
        <w:rPr>
          <w:rFonts w:cs="Times New Roman"/>
          <w:color w:val="833C0B" w:themeColor="accent2" w:themeShade="80"/>
          <w:sz w:val="22"/>
          <w:rPrChange w:id="1012" w:author="tao huang" w:date="2018-10-26T11:40:00Z">
            <w:rPr>
              <w:rFonts w:cs="Times New Roman"/>
              <w:color w:val="833C0B" w:themeColor="accent2" w:themeShade="80"/>
              <w:sz w:val="22"/>
            </w:rPr>
          </w:rPrChange>
        </w:rPr>
      </w:r>
      <w:r w:rsidR="00380BD4" w:rsidRPr="006447FC">
        <w:rPr>
          <w:rFonts w:cs="Times New Roman"/>
          <w:color w:val="833C0B" w:themeColor="accent2" w:themeShade="80"/>
          <w:sz w:val="22"/>
          <w:rPrChange w:id="1013" w:author="tao huang" w:date="2018-10-26T11:40:00Z">
            <w:rPr>
              <w:rFonts w:cs="Times New Roman"/>
              <w:sz w:val="22"/>
            </w:rPr>
          </w:rPrChange>
        </w:rPr>
        <w:fldChar w:fldCharType="end"/>
      </w:r>
      <w:r w:rsidRPr="006447FC">
        <w:rPr>
          <w:rFonts w:cs="Times New Roman"/>
          <w:color w:val="833C0B" w:themeColor="accent2" w:themeShade="80"/>
          <w:sz w:val="22"/>
          <w:rPrChange w:id="1014" w:author="tao huang" w:date="2018-10-26T11:40:00Z">
            <w:rPr>
              <w:rFonts w:cs="Times New Roman"/>
              <w:color w:val="833C0B" w:themeColor="accent2" w:themeShade="80"/>
              <w:sz w:val="22"/>
            </w:rPr>
          </w:rPrChange>
        </w:rPr>
      </w:r>
      <w:r w:rsidRPr="006447FC">
        <w:rPr>
          <w:rFonts w:cs="Times New Roman"/>
          <w:color w:val="833C0B" w:themeColor="accent2" w:themeShade="80"/>
          <w:sz w:val="22"/>
          <w:rPrChange w:id="1015" w:author="tao huang" w:date="2018-10-26T11:40:00Z">
            <w:rPr>
              <w:rFonts w:cs="Times New Roman"/>
              <w:sz w:val="22"/>
            </w:rPr>
          </w:rPrChange>
        </w:rPr>
        <w:fldChar w:fldCharType="separate"/>
      </w:r>
      <w:r w:rsidR="00380BD4" w:rsidRPr="006447FC">
        <w:rPr>
          <w:rFonts w:cs="Times New Roman"/>
          <w:noProof/>
          <w:color w:val="833C0B" w:themeColor="accent2" w:themeShade="80"/>
          <w:sz w:val="22"/>
          <w:rPrChange w:id="1016" w:author="tao huang" w:date="2018-10-26T11:40:00Z">
            <w:rPr>
              <w:rFonts w:cs="Times New Roman"/>
              <w:noProof/>
              <w:sz w:val="22"/>
            </w:rPr>
          </w:rPrChange>
        </w:rPr>
        <w:t>(Lee, Goodwin, Fildes, Nikolopoulos, &amp; Lawrence, 2007; Petropoulos, Fildes, &amp; Goodwin, 2016)</w:t>
      </w:r>
      <w:r w:rsidRPr="006447FC">
        <w:rPr>
          <w:rFonts w:cs="Times New Roman"/>
          <w:color w:val="833C0B" w:themeColor="accent2" w:themeShade="80"/>
          <w:sz w:val="22"/>
          <w:rPrChange w:id="1017" w:author="tao huang" w:date="2018-10-26T11:40:00Z">
            <w:rPr>
              <w:rFonts w:cs="Times New Roman"/>
              <w:sz w:val="22"/>
            </w:rPr>
          </w:rPrChange>
        </w:rPr>
        <w:fldChar w:fldCharType="end"/>
      </w:r>
      <w:r w:rsidRPr="006447FC">
        <w:rPr>
          <w:rFonts w:cs="Times New Roman"/>
          <w:color w:val="833C0B" w:themeColor="accent2" w:themeShade="80"/>
          <w:sz w:val="22"/>
          <w:rPrChange w:id="1018" w:author="tao huang" w:date="2018-10-26T11:40:00Z">
            <w:rPr>
              <w:rFonts w:cs="Times New Roman"/>
              <w:sz w:val="22"/>
            </w:rPr>
          </w:rPrChange>
        </w:rPr>
        <w:t xml:space="preserve">. Other studies try to </w:t>
      </w:r>
      <w:del w:id="1019" w:author="tao huang" w:date="2018-10-26T10:45:00Z">
        <w:r w:rsidRPr="006447FC" w:rsidDel="00C140DD">
          <w:rPr>
            <w:rFonts w:cs="Times New Roman"/>
            <w:color w:val="833C0B" w:themeColor="accent2" w:themeShade="80"/>
            <w:sz w:val="22"/>
            <w:rPrChange w:id="1020" w:author="tao huang" w:date="2018-10-26T11:40:00Z">
              <w:rPr>
                <w:rFonts w:cs="Times New Roman"/>
                <w:sz w:val="22"/>
              </w:rPr>
            </w:rPrChange>
          </w:rPr>
          <w:delText>improve the</w:delText>
        </w:r>
      </w:del>
      <w:ins w:id="1021" w:author="Didier Soopramanien" w:date="2018-10-23T15:28:00Z">
        <w:del w:id="1022" w:author="tao huang" w:date="2018-10-26T10:45:00Z">
          <w:r w:rsidR="00A62FF3" w:rsidRPr="006447FC" w:rsidDel="00C140DD">
            <w:rPr>
              <w:rFonts w:cs="Times New Roman"/>
              <w:color w:val="833C0B" w:themeColor="accent2" w:themeShade="80"/>
              <w:sz w:val="22"/>
              <w:rPrChange w:id="1023" w:author="tao huang" w:date="2018-10-26T11:40:00Z">
                <w:rPr>
                  <w:rFonts w:cs="Times New Roman"/>
                  <w:sz w:val="22"/>
                </w:rPr>
              </w:rPrChange>
            </w:rPr>
            <w:delText>se</w:delText>
          </w:r>
        </w:del>
      </w:ins>
      <w:del w:id="1024" w:author="tao huang" w:date="2018-10-26T10:45:00Z">
        <w:r w:rsidRPr="006447FC" w:rsidDel="00C140DD">
          <w:rPr>
            <w:rFonts w:cs="Times New Roman"/>
            <w:color w:val="833C0B" w:themeColor="accent2" w:themeShade="80"/>
            <w:sz w:val="22"/>
            <w:rPrChange w:id="1025" w:author="tao huang" w:date="2018-10-26T11:40:00Z">
              <w:rPr>
                <w:rFonts w:cs="Times New Roman"/>
                <w:sz w:val="22"/>
              </w:rPr>
            </w:rPrChange>
          </w:rPr>
          <w:delText xml:space="preserve"> adjustment</w:delText>
        </w:r>
      </w:del>
      <w:ins w:id="1026" w:author="Didier Soopramanien" w:date="2018-10-23T15:37:00Z">
        <w:del w:id="1027" w:author="tao huang" w:date="2018-10-26T10:45:00Z">
          <w:r w:rsidR="00346EC6" w:rsidRPr="006447FC" w:rsidDel="00C140DD">
            <w:rPr>
              <w:rFonts w:cs="Times New Roman"/>
              <w:color w:val="833C0B" w:themeColor="accent2" w:themeShade="80"/>
              <w:sz w:val="22"/>
              <w:rPrChange w:id="1028" w:author="tao huang" w:date="2018-10-26T11:40:00Z">
                <w:rPr>
                  <w:rFonts w:cs="Times New Roman"/>
                  <w:sz w:val="22"/>
                </w:rPr>
              </w:rPrChange>
            </w:rPr>
            <w:delText>s</w:delText>
          </w:r>
        </w:del>
      </w:ins>
      <w:ins w:id="1029" w:author="tao huang" w:date="2018-10-26T10:45:00Z">
        <w:r w:rsidR="00C140DD" w:rsidRPr="006447FC">
          <w:rPr>
            <w:rFonts w:cs="Times New Roman"/>
            <w:color w:val="833C0B" w:themeColor="accent2" w:themeShade="80"/>
            <w:sz w:val="22"/>
            <w:rPrChange w:id="1030" w:author="tao huang" w:date="2018-10-26T11:40:00Z">
              <w:rPr>
                <w:rFonts w:cs="Times New Roman"/>
                <w:sz w:val="22"/>
              </w:rPr>
            </w:rPrChange>
          </w:rPr>
          <w:t xml:space="preserve">estimate </w:t>
        </w:r>
      </w:ins>
      <w:ins w:id="1031" w:author="tao huang" w:date="2018-10-26T10:46:00Z">
        <w:r w:rsidR="00C140DD" w:rsidRPr="006447FC">
          <w:rPr>
            <w:rFonts w:cs="Times New Roman"/>
            <w:color w:val="833C0B" w:themeColor="accent2" w:themeShade="80"/>
            <w:sz w:val="22"/>
            <w:rPrChange w:id="1032" w:author="tao huang" w:date="2018-10-26T11:40:00Z">
              <w:rPr>
                <w:rFonts w:cs="Times New Roman"/>
                <w:sz w:val="22"/>
              </w:rPr>
            </w:rPrChange>
          </w:rPr>
          <w:t>the ‘lift’ effect</w:t>
        </w:r>
      </w:ins>
      <w:r w:rsidRPr="006447FC">
        <w:rPr>
          <w:rFonts w:cs="Times New Roman"/>
          <w:color w:val="833C0B" w:themeColor="accent2" w:themeShade="80"/>
          <w:sz w:val="22"/>
          <w:rPrChange w:id="1033" w:author="tao huang" w:date="2018-10-26T11:40:00Z">
            <w:rPr>
              <w:rFonts w:cs="Times New Roman"/>
              <w:sz w:val="22"/>
            </w:rPr>
          </w:rPrChange>
        </w:rPr>
        <w:t xml:space="preserve"> with model-based forecasting systems. </w:t>
      </w:r>
      <w:del w:id="1034" w:author="tao huang" w:date="2018-10-26T11:46:00Z">
        <w:r w:rsidRPr="006447FC" w:rsidDel="006E1849">
          <w:rPr>
            <w:rFonts w:cs="Times New Roman"/>
            <w:color w:val="833C0B" w:themeColor="accent2" w:themeShade="80"/>
            <w:sz w:val="22"/>
            <w:rPrChange w:id="1035" w:author="tao huang" w:date="2018-10-26T11:40:00Z">
              <w:rPr>
                <w:rFonts w:cs="Times New Roman"/>
                <w:sz w:val="22"/>
              </w:rPr>
            </w:rPrChange>
          </w:rPr>
          <w:delText>e.g.,</w:delText>
        </w:r>
      </w:del>
      <w:ins w:id="1036" w:author="tao huang" w:date="2018-10-26T11:46:00Z">
        <w:r w:rsidR="006E1849">
          <w:rPr>
            <w:rFonts w:cs="Times New Roman"/>
            <w:color w:val="833C0B" w:themeColor="accent2" w:themeShade="80"/>
            <w:sz w:val="22"/>
          </w:rPr>
          <w:t xml:space="preserve">For example, </w:t>
        </w:r>
      </w:ins>
      <w:del w:id="1037" w:author="tao huang" w:date="2018-10-26T11:46:00Z">
        <w:r w:rsidRPr="006447FC" w:rsidDel="006E1849">
          <w:rPr>
            <w:rFonts w:cs="Times New Roman"/>
            <w:color w:val="833C0B" w:themeColor="accent2" w:themeShade="80"/>
            <w:sz w:val="22"/>
            <w:rPrChange w:id="1038" w:author="tao huang" w:date="2018-10-26T11:40:00Z">
              <w:rPr>
                <w:rFonts w:cs="Times New Roman"/>
                <w:sz w:val="22"/>
              </w:rPr>
            </w:rPrChange>
          </w:rPr>
          <w:delText xml:space="preserve"> </w:delText>
        </w:r>
      </w:del>
      <w:r w:rsidRPr="006447FC">
        <w:rPr>
          <w:rFonts w:cs="Times New Roman"/>
          <w:color w:val="833C0B" w:themeColor="accent2" w:themeShade="80"/>
          <w:sz w:val="22"/>
          <w:rPrChange w:id="1039" w:author="tao huang" w:date="2018-10-26T11:40:00Z">
            <w:rPr>
              <w:rFonts w:cs="Times New Roman"/>
              <w:sz w:val="22"/>
            </w:rPr>
          </w:rPrChange>
        </w:rPr>
        <w:t>the</w:t>
      </w:r>
      <w:ins w:id="1040" w:author="tao huang" w:date="2018-10-26T10:46:00Z">
        <w:r w:rsidR="00C140DD" w:rsidRPr="006447FC">
          <w:rPr>
            <w:rFonts w:cs="Times New Roman"/>
            <w:color w:val="833C0B" w:themeColor="accent2" w:themeShade="80"/>
            <w:sz w:val="22"/>
            <w:rPrChange w:id="1041" w:author="tao huang" w:date="2018-10-26T11:40:00Z">
              <w:rPr>
                <w:rFonts w:cs="Times New Roman"/>
                <w:sz w:val="22"/>
              </w:rPr>
            </w:rPrChange>
          </w:rPr>
          <w:t xml:space="preserve"> </w:t>
        </w:r>
        <w:proofErr w:type="spellStart"/>
        <w:r w:rsidR="00C140DD" w:rsidRPr="006447FC">
          <w:rPr>
            <w:rFonts w:cs="Times New Roman"/>
            <w:color w:val="833C0B" w:themeColor="accent2" w:themeShade="80"/>
            <w:sz w:val="22"/>
            <w:rPrChange w:id="1042" w:author="tao huang" w:date="2018-10-26T11:40:00Z">
              <w:rPr>
                <w:rFonts w:cs="Times New Roman"/>
                <w:sz w:val="22"/>
              </w:rPr>
            </w:rPrChange>
          </w:rPr>
          <w:t>Promo</w:t>
        </w:r>
      </w:ins>
      <w:ins w:id="1043" w:author="tao huang" w:date="2018-10-26T10:47:00Z">
        <w:r w:rsidR="00C140DD" w:rsidRPr="006447FC">
          <w:rPr>
            <w:rFonts w:cs="Times New Roman"/>
            <w:color w:val="833C0B" w:themeColor="accent2" w:themeShade="80"/>
            <w:sz w:val="22"/>
            <w:rPrChange w:id="1044" w:author="tao huang" w:date="2018-10-26T11:40:00Z">
              <w:rPr>
                <w:rFonts w:cs="Times New Roman"/>
                <w:sz w:val="22"/>
              </w:rPr>
            </w:rPrChange>
          </w:rPr>
          <w:t>C</w:t>
        </w:r>
      </w:ins>
      <w:ins w:id="1045" w:author="tao huang" w:date="2018-10-26T10:46:00Z">
        <w:r w:rsidR="00C140DD" w:rsidRPr="006447FC">
          <w:rPr>
            <w:rFonts w:cs="Times New Roman"/>
            <w:color w:val="833C0B" w:themeColor="accent2" w:themeShade="80"/>
            <w:sz w:val="22"/>
            <w:rPrChange w:id="1046" w:author="tao huang" w:date="2018-10-26T11:40:00Z">
              <w:rPr>
                <w:rFonts w:cs="Times New Roman"/>
                <w:sz w:val="22"/>
              </w:rPr>
            </w:rPrChange>
          </w:rPr>
          <w:t>ast</w:t>
        </w:r>
      </w:ins>
      <w:proofErr w:type="spellEnd"/>
      <w:ins w:id="1047" w:author="tao huang" w:date="2018-10-26T10:47:00Z">
        <w:r w:rsidR="00C140DD" w:rsidRPr="006447FC">
          <w:rPr>
            <w:rFonts w:cs="Times New Roman"/>
            <w:color w:val="833C0B" w:themeColor="accent2" w:themeShade="80"/>
            <w:sz w:val="22"/>
            <w:rPrChange w:id="1048" w:author="tao huang" w:date="2018-10-26T11:40:00Z">
              <w:rPr>
                <w:rFonts w:cs="Times New Roman"/>
                <w:sz w:val="22"/>
              </w:rPr>
            </w:rPrChange>
          </w:rPr>
          <w:t>™</w:t>
        </w:r>
      </w:ins>
      <w:ins w:id="1049" w:author="tao huang" w:date="2018-10-26T10:46:00Z">
        <w:r w:rsidR="00C140DD" w:rsidRPr="006447FC">
          <w:rPr>
            <w:rFonts w:cs="Times New Roman"/>
            <w:color w:val="833C0B" w:themeColor="accent2" w:themeShade="80"/>
            <w:sz w:val="22"/>
            <w:rPrChange w:id="1050" w:author="tao huang" w:date="2018-10-26T11:40:00Z">
              <w:rPr>
                <w:rFonts w:cs="Times New Roman"/>
                <w:sz w:val="22"/>
              </w:rPr>
            </w:rPrChange>
          </w:rPr>
          <w:t xml:space="preserve"> </w:t>
        </w:r>
      </w:ins>
      <w:ins w:id="1051" w:author="tao huang" w:date="2018-10-26T10:47:00Z">
        <w:r w:rsidR="00C140DD" w:rsidRPr="006447FC">
          <w:rPr>
            <w:rFonts w:cs="Times New Roman"/>
            <w:color w:val="833C0B" w:themeColor="accent2" w:themeShade="80"/>
            <w:sz w:val="22"/>
            <w:rPrChange w:id="1052" w:author="tao huang" w:date="2018-10-26T11:40:00Z">
              <w:rPr>
                <w:rFonts w:cs="Times New Roman"/>
                <w:sz w:val="22"/>
              </w:rPr>
            </w:rPrChange>
          </w:rPr>
          <w:t xml:space="preserve">system </w:t>
        </w:r>
      </w:ins>
      <w:del w:id="1053" w:author="tao huang" w:date="2018-10-26T10:46:00Z">
        <w:r w:rsidRPr="006447FC" w:rsidDel="00C140DD">
          <w:rPr>
            <w:rFonts w:cs="Times New Roman"/>
            <w:color w:val="833C0B" w:themeColor="accent2" w:themeShade="80"/>
            <w:sz w:val="22"/>
            <w:rPrChange w:id="1054" w:author="tao huang" w:date="2018-10-26T11:40:00Z">
              <w:rPr>
                <w:rFonts w:cs="Times New Roman"/>
                <w:sz w:val="22"/>
              </w:rPr>
            </w:rPrChange>
          </w:rPr>
          <w:delText xml:space="preserve">y estimate the ‘lift’ effect by the promotional event based on </w:delText>
        </w:r>
      </w:del>
      <w:del w:id="1055" w:author="tao huang" w:date="2018-10-26T10:47:00Z">
        <w:r w:rsidRPr="006447FC" w:rsidDel="00C140DD">
          <w:rPr>
            <w:rFonts w:cs="Times New Roman"/>
            <w:color w:val="833C0B" w:themeColor="accent2" w:themeShade="80"/>
            <w:sz w:val="22"/>
            <w:rPrChange w:id="1056" w:author="tao huang" w:date="2018-10-26T11:40:00Z">
              <w:rPr>
                <w:rFonts w:cs="Times New Roman"/>
                <w:sz w:val="22"/>
              </w:rPr>
            </w:rPrChange>
          </w:rPr>
          <w:delText>information</w:delText>
        </w:r>
      </w:del>
      <w:ins w:id="1057" w:author="tao huang" w:date="2018-10-26T10:47:00Z">
        <w:r w:rsidR="00C140DD" w:rsidRPr="006447FC">
          <w:rPr>
            <w:rFonts w:cs="Times New Roman"/>
            <w:color w:val="833C0B" w:themeColor="accent2" w:themeShade="80"/>
            <w:sz w:val="22"/>
            <w:rPrChange w:id="1058" w:author="tao huang" w:date="2018-10-26T11:40:00Z">
              <w:rPr>
                <w:rFonts w:cs="Times New Roman"/>
                <w:sz w:val="22"/>
              </w:rPr>
            </w:rPrChange>
          </w:rPr>
          <w:t xml:space="preserve">estimate </w:t>
        </w:r>
      </w:ins>
      <w:del w:id="1059" w:author="tao huang" w:date="2018-10-26T10:47:00Z">
        <w:r w:rsidRPr="006447FC" w:rsidDel="00C140DD">
          <w:rPr>
            <w:rFonts w:cs="Times New Roman"/>
            <w:color w:val="833C0B" w:themeColor="accent2" w:themeShade="80"/>
            <w:sz w:val="22"/>
            <w:rPrChange w:id="1060" w:author="tao huang" w:date="2018-10-26T11:40:00Z">
              <w:rPr>
                <w:rFonts w:cs="Times New Roman"/>
                <w:sz w:val="22"/>
              </w:rPr>
            </w:rPrChange>
          </w:rPr>
          <w:delText xml:space="preserve"> </w:delText>
        </w:r>
      </w:del>
      <w:r w:rsidRPr="006447FC">
        <w:rPr>
          <w:rFonts w:cs="Times New Roman"/>
          <w:color w:val="833C0B" w:themeColor="accent2" w:themeShade="80"/>
          <w:sz w:val="22"/>
          <w:rPrChange w:id="1061" w:author="tao huang" w:date="2018-10-26T11:40:00Z">
            <w:rPr>
              <w:rFonts w:cs="Times New Roman"/>
              <w:sz w:val="22"/>
            </w:rPr>
          </w:rPrChange>
        </w:rPr>
        <w:t>relate</w:t>
      </w:r>
      <w:ins w:id="1062" w:author="tao huang" w:date="2018-10-26T10:48:00Z">
        <w:r w:rsidR="00C140DD" w:rsidRPr="006447FC">
          <w:rPr>
            <w:rFonts w:cs="Times New Roman"/>
            <w:color w:val="833C0B" w:themeColor="accent2" w:themeShade="80"/>
            <w:sz w:val="22"/>
            <w:rPrChange w:id="1063" w:author="tao huang" w:date="2018-10-26T11:40:00Z">
              <w:rPr>
                <w:rFonts w:cs="Times New Roman"/>
                <w:sz w:val="22"/>
              </w:rPr>
            </w:rPrChange>
          </w:rPr>
          <w:t xml:space="preserve">s the ‘lift’ effect </w:t>
        </w:r>
      </w:ins>
      <w:del w:id="1064" w:author="tao huang" w:date="2018-10-26T10:48:00Z">
        <w:r w:rsidRPr="006447FC" w:rsidDel="00C140DD">
          <w:rPr>
            <w:rFonts w:cs="Times New Roman"/>
            <w:color w:val="833C0B" w:themeColor="accent2" w:themeShade="80"/>
            <w:sz w:val="22"/>
            <w:rPrChange w:id="1065" w:author="tao huang" w:date="2018-10-26T11:40:00Z">
              <w:rPr>
                <w:rFonts w:cs="Times New Roman"/>
                <w:sz w:val="22"/>
              </w:rPr>
            </w:rPrChange>
          </w:rPr>
          <w:delText xml:space="preserve">d </w:delText>
        </w:r>
      </w:del>
      <w:r w:rsidRPr="006447FC">
        <w:rPr>
          <w:rFonts w:cs="Times New Roman"/>
          <w:color w:val="833C0B" w:themeColor="accent2" w:themeShade="80"/>
          <w:sz w:val="22"/>
          <w:rPrChange w:id="1066" w:author="tao huang" w:date="2018-10-26T11:40:00Z">
            <w:rPr>
              <w:rFonts w:cs="Times New Roman"/>
              <w:sz w:val="22"/>
            </w:rPr>
          </w:rPrChange>
        </w:rPr>
        <w:t>to previous promotions</w:t>
      </w:r>
      <w:ins w:id="1067" w:author="tao huang" w:date="2018-10-26T10:48:00Z">
        <w:r w:rsidR="00C140DD" w:rsidRPr="006447FC">
          <w:rPr>
            <w:rFonts w:cs="Times New Roman"/>
            <w:color w:val="833C0B" w:themeColor="accent2" w:themeShade="80"/>
            <w:sz w:val="22"/>
            <w:rPrChange w:id="1068" w:author="tao huang" w:date="2018-10-26T11:40:00Z">
              <w:rPr>
                <w:rFonts w:cs="Times New Roman"/>
                <w:sz w:val="22"/>
              </w:rPr>
            </w:rPrChange>
          </w:rPr>
          <w:t xml:space="preserve"> of the </w:t>
        </w:r>
        <w:r w:rsidR="00C140DD" w:rsidRPr="006E1849">
          <w:rPr>
            <w:rFonts w:cs="Times New Roman"/>
            <w:color w:val="833C0B" w:themeColor="accent2" w:themeShade="80"/>
            <w:sz w:val="22"/>
            <w:rPrChange w:id="1069" w:author="tao huang" w:date="2018-10-26T11:46:00Z">
              <w:rPr>
                <w:rFonts w:cs="Times New Roman"/>
                <w:sz w:val="22"/>
              </w:rPr>
            </w:rPrChange>
          </w:rPr>
          <w:t>focal product</w:t>
        </w:r>
      </w:ins>
      <w:r w:rsidRPr="006E1849">
        <w:rPr>
          <w:rFonts w:cs="Times New Roman"/>
          <w:color w:val="833C0B" w:themeColor="accent2" w:themeShade="80"/>
          <w:sz w:val="22"/>
          <w:rPrChange w:id="1070" w:author="tao huang" w:date="2018-10-26T11:46:00Z">
            <w:rPr>
              <w:rFonts w:cs="Times New Roman"/>
              <w:sz w:val="22"/>
            </w:rPr>
          </w:rPrChange>
        </w:rPr>
        <w:t xml:space="preserve">, </w:t>
      </w:r>
      <w:ins w:id="1071" w:author="tao huang" w:date="2018-10-26T10:48:00Z">
        <w:r w:rsidR="00C140DD" w:rsidRPr="006E1849">
          <w:rPr>
            <w:rFonts w:cs="Times New Roman"/>
            <w:color w:val="833C0B" w:themeColor="accent2" w:themeShade="80"/>
            <w:sz w:val="22"/>
            <w:rPrChange w:id="1072" w:author="tao huang" w:date="2018-10-26T11:46:00Z">
              <w:rPr>
                <w:rFonts w:cs="Times New Roman"/>
                <w:sz w:val="22"/>
              </w:rPr>
            </w:rPrChange>
          </w:rPr>
          <w:t xml:space="preserve">the </w:t>
        </w:r>
      </w:ins>
      <w:del w:id="1073" w:author="tao huang" w:date="2018-10-26T10:48:00Z">
        <w:r w:rsidRPr="006E1849" w:rsidDel="00C140DD">
          <w:rPr>
            <w:rFonts w:cs="Times New Roman"/>
            <w:color w:val="833C0B" w:themeColor="accent2" w:themeShade="80"/>
            <w:sz w:val="22"/>
            <w:rPrChange w:id="1074" w:author="tao huang" w:date="2018-10-26T11:46:00Z">
              <w:rPr>
                <w:rFonts w:cs="Times New Roman"/>
                <w:sz w:val="22"/>
              </w:rPr>
            </w:rPrChange>
          </w:rPr>
          <w:delText>store/category features</w:delText>
        </w:r>
      </w:del>
      <w:ins w:id="1075" w:author="tao huang" w:date="2018-10-26T10:48:00Z">
        <w:r w:rsidR="00C140DD" w:rsidRPr="006E1849">
          <w:rPr>
            <w:rFonts w:cs="Times New Roman"/>
            <w:color w:val="833C0B" w:themeColor="accent2" w:themeShade="80"/>
            <w:sz w:val="22"/>
            <w:rPrChange w:id="1076" w:author="tao huang" w:date="2018-10-26T11:46:00Z">
              <w:rPr>
                <w:rFonts w:cs="Times New Roman"/>
                <w:sz w:val="22"/>
              </w:rPr>
            </w:rPrChange>
          </w:rPr>
          <w:t>characteristics of the product category and the store</w:t>
        </w:r>
      </w:ins>
      <w:r w:rsidRPr="006E1849">
        <w:rPr>
          <w:rFonts w:cs="Times New Roman"/>
          <w:color w:val="833C0B" w:themeColor="accent2" w:themeShade="80"/>
          <w:sz w:val="22"/>
          <w:rPrChange w:id="1077" w:author="tao huang" w:date="2018-10-26T11:46:00Z">
            <w:rPr>
              <w:rFonts w:cs="Times New Roman"/>
              <w:sz w:val="22"/>
            </w:rPr>
          </w:rPrChange>
        </w:rPr>
        <w:t xml:space="preserve">, and </w:t>
      </w:r>
      <w:ins w:id="1078" w:author="tao huang" w:date="2018-10-26T10:48:00Z">
        <w:r w:rsidR="00C140DD" w:rsidRPr="006E1849">
          <w:rPr>
            <w:rFonts w:cs="Times New Roman"/>
            <w:color w:val="833C0B" w:themeColor="accent2" w:themeShade="80"/>
            <w:sz w:val="22"/>
            <w:rPrChange w:id="1079" w:author="tao huang" w:date="2018-10-26T11:46:00Z">
              <w:rPr>
                <w:rFonts w:cs="Times New Roman"/>
                <w:sz w:val="22"/>
              </w:rPr>
            </w:rPrChange>
          </w:rPr>
          <w:t xml:space="preserve">also information about the </w:t>
        </w:r>
      </w:ins>
      <w:r w:rsidRPr="006E1849">
        <w:rPr>
          <w:rFonts w:cs="Times New Roman"/>
          <w:color w:val="833C0B" w:themeColor="accent2" w:themeShade="80"/>
          <w:sz w:val="22"/>
          <w:rPrChange w:id="1080" w:author="tao huang" w:date="2018-10-26T11:46:00Z">
            <w:rPr>
              <w:rFonts w:cs="Times New Roman"/>
              <w:sz w:val="22"/>
            </w:rPr>
          </w:rPrChange>
        </w:rPr>
        <w:t xml:space="preserve">manufacturers etc. </w:t>
      </w:r>
      <w:r w:rsidRPr="006E1849">
        <w:rPr>
          <w:rFonts w:cs="Times New Roman"/>
          <w:color w:val="833C0B" w:themeColor="accent2" w:themeShade="80"/>
          <w:sz w:val="22"/>
          <w:rPrChange w:id="1081" w:author="tao huang" w:date="2018-10-26T11:46:00Z">
            <w:rPr>
              <w:rFonts w:cs="Times New Roman"/>
              <w:sz w:val="22"/>
            </w:rPr>
          </w:rPrChange>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5D1C47" w:rsidRPr="006E1849">
        <w:rPr>
          <w:rFonts w:cs="Times New Roman"/>
          <w:color w:val="833C0B" w:themeColor="accent2" w:themeShade="80"/>
          <w:sz w:val="22"/>
          <w:rPrChange w:id="1082" w:author="tao huang" w:date="2018-10-26T11:46:00Z">
            <w:rPr>
              <w:rFonts w:cs="Times New Roman"/>
              <w:sz w:val="22"/>
            </w:rPr>
          </w:rPrChange>
        </w:rPr>
        <w:instrText xml:space="preserve"> ADDIN EN.CITE </w:instrText>
      </w:r>
      <w:r w:rsidR="005D1C47" w:rsidRPr="006E1849">
        <w:rPr>
          <w:rFonts w:cs="Times New Roman"/>
          <w:color w:val="833C0B" w:themeColor="accent2" w:themeShade="80"/>
          <w:sz w:val="22"/>
          <w:rPrChange w:id="1083" w:author="tao huang" w:date="2018-10-26T11:46:00Z">
            <w:rPr>
              <w:rFonts w:cs="Times New Roman"/>
              <w:sz w:val="22"/>
            </w:rPr>
          </w:rPrChange>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5D1C47" w:rsidRPr="006E1849">
        <w:rPr>
          <w:rFonts w:cs="Times New Roman"/>
          <w:color w:val="833C0B" w:themeColor="accent2" w:themeShade="80"/>
          <w:sz w:val="22"/>
          <w:rPrChange w:id="1084" w:author="tao huang" w:date="2018-10-26T11:46:00Z">
            <w:rPr>
              <w:rFonts w:cs="Times New Roman"/>
              <w:sz w:val="22"/>
            </w:rPr>
          </w:rPrChange>
        </w:rPr>
        <w:instrText xml:space="preserve"> ADDIN EN.CITE.DATA </w:instrText>
      </w:r>
      <w:r w:rsidR="005D1C47" w:rsidRPr="006E1849">
        <w:rPr>
          <w:rFonts w:cs="Times New Roman"/>
          <w:color w:val="833C0B" w:themeColor="accent2" w:themeShade="80"/>
          <w:sz w:val="22"/>
          <w:rPrChange w:id="1085" w:author="tao huang" w:date="2018-10-26T11:46:00Z">
            <w:rPr>
              <w:rFonts w:cs="Times New Roman"/>
              <w:color w:val="833C0B" w:themeColor="accent2" w:themeShade="80"/>
              <w:sz w:val="22"/>
            </w:rPr>
          </w:rPrChange>
        </w:rPr>
      </w:r>
      <w:r w:rsidR="005D1C47" w:rsidRPr="006E1849">
        <w:rPr>
          <w:rFonts w:cs="Times New Roman"/>
          <w:color w:val="833C0B" w:themeColor="accent2" w:themeShade="80"/>
          <w:sz w:val="22"/>
          <w:rPrChange w:id="1086" w:author="tao huang" w:date="2018-10-26T11:46:00Z">
            <w:rPr>
              <w:rFonts w:cs="Times New Roman"/>
              <w:sz w:val="22"/>
            </w:rPr>
          </w:rPrChange>
        </w:rPr>
        <w:fldChar w:fldCharType="end"/>
      </w:r>
      <w:r w:rsidRPr="006E1849">
        <w:rPr>
          <w:rFonts w:cs="Times New Roman"/>
          <w:color w:val="833C0B" w:themeColor="accent2" w:themeShade="80"/>
          <w:sz w:val="22"/>
          <w:rPrChange w:id="1087" w:author="tao huang" w:date="2018-10-26T11:46:00Z">
            <w:rPr>
              <w:rFonts w:cs="Times New Roman"/>
              <w:color w:val="833C0B" w:themeColor="accent2" w:themeShade="80"/>
              <w:sz w:val="22"/>
            </w:rPr>
          </w:rPrChange>
        </w:rPr>
      </w:r>
      <w:r w:rsidRPr="006E1849">
        <w:rPr>
          <w:rFonts w:cs="Times New Roman"/>
          <w:color w:val="833C0B" w:themeColor="accent2" w:themeShade="80"/>
          <w:sz w:val="22"/>
          <w:rPrChange w:id="1088" w:author="tao huang" w:date="2018-10-26T11:46:00Z">
            <w:rPr>
              <w:rFonts w:cs="Times New Roman"/>
              <w:sz w:val="22"/>
            </w:rPr>
          </w:rPrChange>
        </w:rPr>
        <w:fldChar w:fldCharType="separate"/>
      </w:r>
      <w:r w:rsidR="005D1C47" w:rsidRPr="006E1849">
        <w:rPr>
          <w:rFonts w:cs="Times New Roman"/>
          <w:noProof/>
          <w:color w:val="833C0B" w:themeColor="accent2" w:themeShade="80"/>
          <w:sz w:val="22"/>
          <w:rPrChange w:id="1089" w:author="tao huang" w:date="2018-10-26T11:46:00Z">
            <w:rPr>
              <w:rFonts w:cs="Times New Roman"/>
              <w:noProof/>
              <w:sz w:val="22"/>
            </w:rPr>
          </w:rPrChange>
        </w:rPr>
        <w:t>(L. Cooper et al., 1999; L. G. Cooper &amp; Giuffrida, 2000; Trusov, Bodapati, &amp; Cooper, 2006)</w:t>
      </w:r>
      <w:r w:rsidRPr="006E1849">
        <w:rPr>
          <w:rFonts w:cs="Times New Roman"/>
          <w:color w:val="833C0B" w:themeColor="accent2" w:themeShade="80"/>
          <w:sz w:val="22"/>
          <w:rPrChange w:id="1090" w:author="tao huang" w:date="2018-10-26T11:46:00Z">
            <w:rPr>
              <w:rFonts w:cs="Times New Roman"/>
              <w:sz w:val="22"/>
            </w:rPr>
          </w:rPrChange>
        </w:rPr>
        <w:fldChar w:fldCharType="end"/>
      </w:r>
      <w:r w:rsidRPr="006E1849">
        <w:rPr>
          <w:rFonts w:cs="Times New Roman"/>
          <w:color w:val="833C0B" w:themeColor="accent2" w:themeShade="80"/>
          <w:sz w:val="22"/>
          <w:rPrChange w:id="1091" w:author="tao huang" w:date="2018-10-26T11:46:00Z">
            <w:rPr>
              <w:rFonts w:cs="Times New Roman"/>
              <w:sz w:val="22"/>
            </w:rPr>
          </w:rPrChange>
        </w:rPr>
        <w:t xml:space="preserve">. </w:t>
      </w:r>
      <w:ins w:id="1092" w:author="tao huang" w:date="2018-10-26T11:46:00Z">
        <w:r w:rsidR="006E1849" w:rsidRPr="006E1849">
          <w:rPr>
            <w:color w:val="000000"/>
            <w:sz w:val="22"/>
            <w:rPrChange w:id="1093" w:author="tao huang" w:date="2018-10-26T11:46:00Z">
              <w:rPr>
                <w:color w:val="000000"/>
                <w:szCs w:val="24"/>
              </w:rPr>
            </w:rPrChange>
          </w:rPr>
          <w:fldChar w:fldCharType="begin"/>
        </w:r>
        <w:r w:rsidR="006E1849" w:rsidRPr="006E1849">
          <w:rPr>
            <w:color w:val="000000"/>
            <w:sz w:val="22"/>
            <w:rPrChange w:id="1094" w:author="tao huang" w:date="2018-10-26T11:46:00Z">
              <w:rPr>
                <w:color w:val="000000"/>
                <w:szCs w:val="24"/>
              </w:rPr>
            </w:rPrChange>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6E1849">
          <w:rPr>
            <w:color w:val="000000"/>
            <w:sz w:val="22"/>
            <w:rPrChange w:id="1095" w:author="tao huang" w:date="2018-10-26T11:46:00Z">
              <w:rPr>
                <w:color w:val="000000"/>
                <w:szCs w:val="24"/>
              </w:rPr>
            </w:rPrChange>
          </w:rPr>
          <w:fldChar w:fldCharType="separate"/>
        </w:r>
        <w:r w:rsidR="006E1849" w:rsidRPr="006E1849">
          <w:rPr>
            <w:noProof/>
            <w:color w:val="000000"/>
            <w:sz w:val="22"/>
            <w:rPrChange w:id="1096" w:author="tao huang" w:date="2018-10-26T11:46:00Z">
              <w:rPr>
                <w:noProof/>
                <w:color w:val="000000"/>
                <w:szCs w:val="24"/>
              </w:rPr>
            </w:rPrChange>
          </w:rPr>
          <w:t>Aburto and Weber (2007)</w:t>
        </w:r>
        <w:r w:rsidR="006E1849" w:rsidRPr="006E1849">
          <w:rPr>
            <w:color w:val="000000"/>
            <w:sz w:val="22"/>
            <w:rPrChange w:id="1097" w:author="tao huang" w:date="2018-10-26T11:46:00Z">
              <w:rPr>
                <w:color w:val="000000"/>
                <w:szCs w:val="24"/>
              </w:rPr>
            </w:rPrChange>
          </w:rPr>
          <w:fldChar w:fldCharType="end"/>
        </w:r>
        <w:r w:rsidR="006E1849" w:rsidRPr="006E1849">
          <w:rPr>
            <w:color w:val="000000"/>
            <w:sz w:val="22"/>
            <w:rPrChange w:id="1098" w:author="tao huang" w:date="2018-10-26T11:46:00Z">
              <w:rPr>
                <w:color w:val="000000"/>
                <w:szCs w:val="24"/>
              </w:rPr>
            </w:rPrChange>
          </w:rPr>
          <w:t xml:space="preserve"> used neural network models to estimate the ‘lift’ effect for the product sales for a Chilean supermarket. </w:t>
        </w:r>
      </w:ins>
      <w:r w:rsidRPr="006E1849">
        <w:rPr>
          <w:rFonts w:cs="Times New Roman"/>
          <w:color w:val="833C0B" w:themeColor="accent2" w:themeShade="80"/>
          <w:sz w:val="22"/>
          <w:rPrChange w:id="1099" w:author="tao huang" w:date="2018-10-26T11:46:00Z">
            <w:rPr>
              <w:rFonts w:cs="Times New Roman"/>
              <w:sz w:val="22"/>
            </w:rPr>
          </w:rPrChange>
        </w:rPr>
        <w:t xml:space="preserve">One limitation of these </w:t>
      </w:r>
      <w:ins w:id="1100" w:author="tao huang" w:date="2018-10-26T10:49:00Z">
        <w:r w:rsidR="00C140DD" w:rsidRPr="006E1849">
          <w:rPr>
            <w:rFonts w:cs="Times New Roman"/>
            <w:color w:val="833C0B" w:themeColor="accent2" w:themeShade="80"/>
            <w:sz w:val="22"/>
            <w:rPrChange w:id="1101" w:author="tao huang" w:date="2018-10-26T11:46:00Z">
              <w:rPr>
                <w:rFonts w:cs="Times New Roman"/>
                <w:sz w:val="22"/>
              </w:rPr>
            </w:rPrChange>
          </w:rPr>
          <w:t xml:space="preserve">two-stage </w:t>
        </w:r>
      </w:ins>
      <w:r w:rsidRPr="006E1849">
        <w:rPr>
          <w:rFonts w:cs="Times New Roman"/>
          <w:color w:val="833C0B" w:themeColor="accent2" w:themeShade="80"/>
          <w:sz w:val="22"/>
          <w:rPrChange w:id="1102" w:author="tao huang" w:date="2018-10-26T11:46:00Z">
            <w:rPr>
              <w:rFonts w:cs="Times New Roman"/>
              <w:sz w:val="22"/>
            </w:rPr>
          </w:rPrChange>
        </w:rPr>
        <w:t xml:space="preserve">methods is that, as they split the data into two periods, they tend to overlook the information in the promoted period when forecasting the product sales in the non-promoted period, and vice versa. Other studies have proposed </w:t>
      </w:r>
      <w:del w:id="1103" w:author="tao huang" w:date="2018-10-26T10:49:00Z">
        <w:r w:rsidRPr="006E1849" w:rsidDel="00C140DD">
          <w:rPr>
            <w:rFonts w:cs="Times New Roman"/>
            <w:color w:val="833C0B" w:themeColor="accent2" w:themeShade="80"/>
            <w:sz w:val="22"/>
            <w:rPrChange w:id="1104" w:author="tao huang" w:date="2018-10-26T11:46:00Z">
              <w:rPr>
                <w:rFonts w:cs="Times New Roman"/>
                <w:sz w:val="22"/>
              </w:rPr>
            </w:rPrChange>
          </w:rPr>
          <w:delText xml:space="preserve">more </w:delText>
        </w:r>
      </w:del>
      <w:r w:rsidR="00690040" w:rsidRPr="006E1849">
        <w:rPr>
          <w:rFonts w:cs="Times New Roman"/>
          <w:color w:val="833C0B" w:themeColor="accent2" w:themeShade="80"/>
          <w:sz w:val="22"/>
          <w:rPrChange w:id="1105" w:author="tao huang" w:date="2018-10-26T11:46:00Z">
            <w:rPr>
              <w:rFonts w:cs="Times New Roman"/>
              <w:sz w:val="22"/>
            </w:rPr>
          </w:rPrChange>
        </w:rPr>
        <w:t>integrated</w:t>
      </w:r>
      <w:r w:rsidRPr="006E1849">
        <w:rPr>
          <w:rFonts w:cs="Times New Roman"/>
          <w:color w:val="833C0B" w:themeColor="accent2" w:themeShade="80"/>
          <w:sz w:val="22"/>
          <w:rPrChange w:id="1106" w:author="tao huang" w:date="2018-10-26T11:46:00Z">
            <w:rPr>
              <w:rFonts w:cs="Times New Roman"/>
              <w:sz w:val="22"/>
            </w:rPr>
          </w:rPrChange>
        </w:rPr>
        <w:t xml:space="preserve"> methods to</w:t>
      </w:r>
      <w:r w:rsidR="00690040" w:rsidRPr="006E1849">
        <w:rPr>
          <w:rFonts w:cs="Times New Roman"/>
          <w:color w:val="833C0B" w:themeColor="accent2" w:themeShade="80"/>
          <w:sz w:val="22"/>
          <w:rPrChange w:id="1107" w:author="tao huang" w:date="2018-10-26T11:46:00Z">
            <w:rPr>
              <w:rFonts w:cs="Times New Roman"/>
              <w:sz w:val="22"/>
            </w:rPr>
          </w:rPrChange>
        </w:rPr>
        <w:t xml:space="preserve"> directly</w:t>
      </w:r>
      <w:r w:rsidRPr="006E1849">
        <w:rPr>
          <w:rFonts w:cs="Times New Roman"/>
          <w:color w:val="833C0B" w:themeColor="accent2" w:themeShade="80"/>
          <w:sz w:val="22"/>
          <w:rPrChange w:id="1108" w:author="tao huang" w:date="2018-10-26T11:46:00Z">
            <w:rPr>
              <w:rFonts w:cs="Times New Roman"/>
              <w:sz w:val="22"/>
            </w:rPr>
          </w:rPrChange>
        </w:rPr>
        <w:t xml:space="preserve"> generate the </w:t>
      </w:r>
      <w:r w:rsidR="00690040" w:rsidRPr="006E1849">
        <w:rPr>
          <w:rFonts w:cs="Times New Roman"/>
          <w:color w:val="833C0B" w:themeColor="accent2" w:themeShade="80"/>
          <w:sz w:val="22"/>
          <w:rPrChange w:id="1109" w:author="tao huang" w:date="2018-10-26T11:46:00Z">
            <w:rPr>
              <w:rFonts w:cs="Times New Roman"/>
              <w:sz w:val="22"/>
            </w:rPr>
          </w:rPrChange>
        </w:rPr>
        <w:t xml:space="preserve">final </w:t>
      </w:r>
      <w:r w:rsidRPr="006E1849">
        <w:rPr>
          <w:rFonts w:cs="Times New Roman"/>
          <w:color w:val="833C0B" w:themeColor="accent2" w:themeShade="80"/>
          <w:sz w:val="22"/>
          <w:rPrChange w:id="1110" w:author="tao huang" w:date="2018-10-26T11:46:00Z">
            <w:rPr>
              <w:rFonts w:cs="Times New Roman"/>
              <w:sz w:val="22"/>
            </w:rPr>
          </w:rPrChange>
        </w:rPr>
        <w:t>forecasts.</w:t>
      </w:r>
      <w:ins w:id="1111" w:author="tao huang" w:date="2018-10-26T11:46:00Z">
        <w:r w:rsidR="006E1849" w:rsidRPr="006E1849">
          <w:rPr>
            <w:rFonts w:cs="Times New Roman"/>
            <w:color w:val="833C0B" w:themeColor="accent2" w:themeShade="80"/>
            <w:sz w:val="22"/>
          </w:rPr>
          <w:t xml:space="preserve"> </w:t>
        </w:r>
      </w:ins>
      <w:ins w:id="1112" w:author="tao huang" w:date="2018-10-26T11:42:00Z">
        <w:r w:rsidR="006E1849" w:rsidRPr="006E1849">
          <w:rPr>
            <w:color w:val="000000"/>
            <w:sz w:val="22"/>
            <w:rPrChange w:id="1113" w:author="tao huang" w:date="2018-10-26T11:46:00Z">
              <w:rPr>
                <w:color w:val="000000"/>
                <w:szCs w:val="24"/>
              </w:rPr>
            </w:rPrChange>
          </w:rPr>
          <w:fldChar w:fldCharType="begin"/>
        </w:r>
        <w:r w:rsidR="006E1849" w:rsidRPr="006E1849">
          <w:rPr>
            <w:color w:val="000000"/>
            <w:sz w:val="22"/>
            <w:rPrChange w:id="1114" w:author="tao huang" w:date="2018-10-26T11:46:00Z">
              <w:rPr>
                <w:color w:val="000000"/>
                <w:szCs w:val="24"/>
              </w:rPr>
            </w:rPrChange>
          </w:rPr>
          <w:instrText xml:space="preserve"> ADDIN EN.CITE &lt;EndNote&gt;&lt;Cite AuthorYear="1"&gt;&lt;Author&gt;Kuo&lt;/Author&gt;&lt;Year&gt;2001&lt;/Year&gt;&lt;RecNum&gt;749&lt;/RecNum&gt;&lt;DisplayText&gt;Kuo (2001)&lt;/DisplayText&gt;&lt;record&gt;&lt;rec-number&gt;749&lt;/rec-number&gt;&lt;foreign-keys&gt;&lt;key app="EN" db-id="perfxavwotad07eptrqpfrx5v2vzdwddwzzp"&gt;749&lt;/key&gt;&lt;/foreign-keys&gt;&lt;ref-type name="Journal Article"&gt;17&lt;/ref-type&gt;&lt;contributors&gt;&lt;authors&gt;&lt;author&gt;R.J. Kuo&lt;/author&gt;&lt;/authors&gt;&lt;/contributors&gt;&lt;titles&gt;&lt;title&gt;A 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Research&lt;/full-title&gt;&lt;/periodical&gt;&lt;volume&gt;129&lt;/volume&gt;&lt;dates&gt;&lt;year&gt;2001&lt;/year&gt;&lt;/dates&gt;&lt;urls&gt;&lt;/urls&gt;&lt;/record&gt;&lt;/Cite&gt;&lt;/EndNote&gt;</w:instrText>
        </w:r>
        <w:r w:rsidR="006E1849" w:rsidRPr="006E1849">
          <w:rPr>
            <w:color w:val="000000"/>
            <w:sz w:val="22"/>
            <w:rPrChange w:id="1115" w:author="tao huang" w:date="2018-10-26T11:46:00Z">
              <w:rPr>
                <w:color w:val="000000"/>
                <w:szCs w:val="24"/>
              </w:rPr>
            </w:rPrChange>
          </w:rPr>
          <w:fldChar w:fldCharType="separate"/>
        </w:r>
        <w:r w:rsidR="006E1849" w:rsidRPr="006E1849">
          <w:rPr>
            <w:noProof/>
            <w:color w:val="000000"/>
            <w:sz w:val="22"/>
            <w:rPrChange w:id="1116" w:author="tao huang" w:date="2018-10-26T11:46:00Z">
              <w:rPr>
                <w:noProof/>
                <w:color w:val="000000"/>
                <w:szCs w:val="24"/>
              </w:rPr>
            </w:rPrChange>
          </w:rPr>
          <w:t>Kuo (2001)</w:t>
        </w:r>
        <w:r w:rsidR="006E1849" w:rsidRPr="006E1849">
          <w:rPr>
            <w:color w:val="000000"/>
            <w:sz w:val="22"/>
            <w:rPrChange w:id="1117" w:author="tao huang" w:date="2018-10-26T11:46:00Z">
              <w:rPr>
                <w:color w:val="000000"/>
                <w:szCs w:val="24"/>
              </w:rPr>
            </w:rPrChange>
          </w:rPr>
          <w:fldChar w:fldCharType="end"/>
        </w:r>
        <w:r w:rsidR="006E1849" w:rsidRPr="006E1849">
          <w:rPr>
            <w:color w:val="000000"/>
            <w:sz w:val="22"/>
            <w:rPrChange w:id="1118" w:author="tao huang" w:date="2018-10-26T11:46:00Z">
              <w:rPr>
                <w:color w:val="000000"/>
                <w:szCs w:val="24"/>
              </w:rPr>
            </w:rPrChange>
          </w:rPr>
          <w:t xml:space="preserve"> </w:t>
        </w:r>
      </w:ins>
      <w:ins w:id="1119" w:author="tao huang" w:date="2018-10-26T11:43:00Z">
        <w:r w:rsidR="006E1849" w:rsidRPr="006E1849">
          <w:rPr>
            <w:color w:val="000000"/>
            <w:sz w:val="22"/>
            <w:rPrChange w:id="1120" w:author="tao huang" w:date="2018-10-26T11:46:00Z">
              <w:rPr>
                <w:color w:val="000000"/>
                <w:szCs w:val="24"/>
              </w:rPr>
            </w:rPrChange>
          </w:rPr>
          <w:t>used the</w:t>
        </w:r>
      </w:ins>
      <w:ins w:id="1121" w:author="tao huang" w:date="2018-10-26T11:42:00Z">
        <w:r w:rsidR="006E1849" w:rsidRPr="006E1849">
          <w:rPr>
            <w:color w:val="000000"/>
            <w:sz w:val="22"/>
            <w:rPrChange w:id="1122" w:author="tao huang" w:date="2018-10-26T11:46:00Z">
              <w:rPr>
                <w:color w:val="000000"/>
                <w:szCs w:val="24"/>
              </w:rPr>
            </w:rPrChange>
          </w:rPr>
          <w:t xml:space="preserve"> neural network model to forecast </w:t>
        </w:r>
      </w:ins>
      <w:ins w:id="1123" w:author="tao huang" w:date="2018-10-26T11:43:00Z">
        <w:r w:rsidR="006E1849" w:rsidRPr="006E1849">
          <w:rPr>
            <w:color w:val="000000"/>
            <w:sz w:val="22"/>
            <w:rPrChange w:id="1124" w:author="tao huang" w:date="2018-10-26T11:46:00Z">
              <w:rPr>
                <w:color w:val="000000"/>
                <w:szCs w:val="24"/>
              </w:rPr>
            </w:rPrChange>
          </w:rPr>
          <w:t xml:space="preserve">product sales of </w:t>
        </w:r>
      </w:ins>
      <w:ins w:id="1125" w:author="tao huang" w:date="2018-10-26T11:42:00Z">
        <w:r w:rsidR="006E1849" w:rsidRPr="006E1849">
          <w:rPr>
            <w:color w:val="000000"/>
            <w:sz w:val="22"/>
            <w:rPrChange w:id="1126" w:author="tao huang" w:date="2018-10-26T11:46:00Z">
              <w:rPr>
                <w:color w:val="000000"/>
                <w:szCs w:val="24"/>
              </w:rPr>
            </w:rPrChange>
          </w:rPr>
          <w:t xml:space="preserve">daily milk </w:t>
        </w:r>
      </w:ins>
      <w:ins w:id="1127" w:author="tao huang" w:date="2018-10-26T11:44:00Z">
        <w:r w:rsidR="006E1849" w:rsidRPr="006E1849">
          <w:rPr>
            <w:color w:val="000000"/>
            <w:sz w:val="22"/>
            <w:rPrChange w:id="1128" w:author="tao huang" w:date="2018-10-26T11:46:00Z">
              <w:rPr>
                <w:color w:val="000000"/>
                <w:szCs w:val="24"/>
              </w:rPr>
            </w:rPrChange>
          </w:rPr>
          <w:t>in convenience stores</w:t>
        </w:r>
      </w:ins>
      <w:ins w:id="1129" w:author="tao huang" w:date="2018-10-26T11:42:00Z">
        <w:r w:rsidR="006E1849" w:rsidRPr="006E1849">
          <w:rPr>
            <w:color w:val="000000"/>
            <w:sz w:val="22"/>
            <w:rPrChange w:id="1130" w:author="tao huang" w:date="2018-10-26T11:46:00Z">
              <w:rPr>
                <w:color w:val="000000"/>
                <w:szCs w:val="24"/>
              </w:rPr>
            </w:rPrChange>
          </w:rPr>
          <w:t xml:space="preserve">. </w:t>
        </w:r>
      </w:ins>
      <w:del w:id="1131" w:author="tao huang" w:date="2018-10-26T11:42:00Z">
        <w:r w:rsidRPr="006E1849" w:rsidDel="006E1849">
          <w:rPr>
            <w:rFonts w:cs="Times New Roman"/>
            <w:color w:val="833C0B" w:themeColor="accent2" w:themeShade="80"/>
            <w:sz w:val="22"/>
            <w:rPrChange w:id="1132" w:author="tao huang" w:date="2018-10-26T11:46:00Z">
              <w:rPr>
                <w:rFonts w:cs="Times New Roman"/>
                <w:sz w:val="22"/>
              </w:rPr>
            </w:rPrChange>
          </w:rPr>
          <w:delText xml:space="preserve"> </w:delText>
        </w:r>
      </w:del>
      <w:ins w:id="1133" w:author="tao huang" w:date="2018-10-26T10:56:00Z">
        <w:r w:rsidR="0081490C" w:rsidRPr="006E1849">
          <w:rPr>
            <w:color w:val="833C0B" w:themeColor="accent2" w:themeShade="80"/>
            <w:sz w:val="22"/>
            <w:rPrChange w:id="1134" w:author="tao huang" w:date="2018-10-26T11:46:00Z">
              <w:rPr>
                <w:color w:val="000000"/>
                <w:szCs w:val="24"/>
              </w:rPr>
            </w:rPrChange>
          </w:rPr>
          <w:fldChar w:fldCharType="begin"/>
        </w:r>
      </w:ins>
      <w:r w:rsidR="00626D79" w:rsidRPr="006E1849">
        <w:rPr>
          <w:color w:val="833C0B" w:themeColor="accent2" w:themeShade="80"/>
          <w:sz w:val="22"/>
          <w:rPrChange w:id="1135" w:author="tao huang" w:date="2018-10-26T11:46:00Z">
            <w:rPr>
              <w:color w:val="000000"/>
              <w:sz w:val="22"/>
            </w:rPr>
          </w:rPrChange>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ins w:id="1136" w:author="tao huang" w:date="2018-10-26T10:56:00Z">
        <w:r w:rsidR="0081490C" w:rsidRPr="006E1849">
          <w:rPr>
            <w:color w:val="833C0B" w:themeColor="accent2" w:themeShade="80"/>
            <w:sz w:val="22"/>
            <w:rPrChange w:id="1137" w:author="tao huang" w:date="2018-10-26T11:46:00Z">
              <w:rPr>
                <w:color w:val="000000"/>
                <w:szCs w:val="24"/>
              </w:rPr>
            </w:rPrChange>
          </w:rPr>
          <w:fldChar w:fldCharType="separate"/>
        </w:r>
      </w:ins>
      <w:r w:rsidR="00626D79" w:rsidRPr="006E1849">
        <w:rPr>
          <w:noProof/>
          <w:color w:val="833C0B" w:themeColor="accent2" w:themeShade="80"/>
          <w:sz w:val="22"/>
          <w:rPrChange w:id="1138" w:author="tao huang" w:date="2018-10-26T11:46:00Z">
            <w:rPr>
              <w:noProof/>
              <w:color w:val="000000"/>
              <w:sz w:val="22"/>
            </w:rPr>
          </w:rPrChange>
        </w:rPr>
        <w:t>Gür Ali et al. (2009)</w:t>
      </w:r>
      <w:ins w:id="1139" w:author="tao huang" w:date="2018-10-26T10:56:00Z">
        <w:r w:rsidR="0081490C" w:rsidRPr="006E1849">
          <w:rPr>
            <w:color w:val="833C0B" w:themeColor="accent2" w:themeShade="80"/>
            <w:sz w:val="22"/>
            <w:rPrChange w:id="1140" w:author="tao huang" w:date="2018-10-26T11:46:00Z">
              <w:rPr>
                <w:color w:val="000000"/>
                <w:szCs w:val="24"/>
              </w:rPr>
            </w:rPrChange>
          </w:rPr>
          <w:fldChar w:fldCharType="end"/>
        </w:r>
        <w:r w:rsidR="0081490C" w:rsidRPr="006E1849">
          <w:rPr>
            <w:color w:val="833C0B" w:themeColor="accent2" w:themeShade="80"/>
            <w:sz w:val="22"/>
            <w:rPrChange w:id="1141" w:author="tao huang" w:date="2018-10-26T11:46:00Z">
              <w:rPr>
                <w:color w:val="000000"/>
                <w:szCs w:val="24"/>
              </w:rPr>
            </w:rPrChange>
          </w:rPr>
          <w:t xml:space="preserve"> </w:t>
        </w:r>
      </w:ins>
      <w:ins w:id="1142" w:author="tao huang" w:date="2018-10-26T10:57:00Z">
        <w:r w:rsidR="0081490C" w:rsidRPr="006E1849">
          <w:rPr>
            <w:color w:val="833C0B" w:themeColor="accent2" w:themeShade="80"/>
            <w:sz w:val="22"/>
            <w:rPrChange w:id="1143" w:author="tao huang" w:date="2018-10-26T11:46:00Z">
              <w:rPr>
                <w:color w:val="000000"/>
                <w:sz w:val="22"/>
              </w:rPr>
            </w:rPrChange>
          </w:rPr>
          <w:t xml:space="preserve">proposed </w:t>
        </w:r>
      </w:ins>
      <w:ins w:id="1144" w:author="tao huang" w:date="2018-10-26T11:05:00Z">
        <w:r w:rsidR="00B32C17" w:rsidRPr="006E1849">
          <w:rPr>
            <w:color w:val="833C0B" w:themeColor="accent2" w:themeShade="80"/>
            <w:sz w:val="22"/>
            <w:rPrChange w:id="1145" w:author="tao huang" w:date="2018-10-26T11:46:00Z">
              <w:rPr>
                <w:color w:val="000000"/>
                <w:sz w:val="22"/>
              </w:rPr>
            </w:rPrChange>
          </w:rPr>
          <w:t xml:space="preserve">the regression tree methods and the support vector regression (SVR) method </w:t>
        </w:r>
      </w:ins>
      <w:ins w:id="1146" w:author="tao huang" w:date="2018-10-26T10:58:00Z">
        <w:r w:rsidR="0081490C" w:rsidRPr="006E1849">
          <w:rPr>
            <w:color w:val="833C0B" w:themeColor="accent2" w:themeShade="80"/>
            <w:sz w:val="22"/>
            <w:rPrChange w:id="1147" w:author="tao huang" w:date="2018-10-26T11:46:00Z">
              <w:rPr>
                <w:color w:val="000000"/>
                <w:sz w:val="22"/>
              </w:rPr>
            </w:rPrChange>
          </w:rPr>
          <w:t>to forecast</w:t>
        </w:r>
      </w:ins>
      <w:ins w:id="1148" w:author="tao huang" w:date="2018-10-26T10:56:00Z">
        <w:r w:rsidR="0081490C" w:rsidRPr="006E1849">
          <w:rPr>
            <w:color w:val="833C0B" w:themeColor="accent2" w:themeShade="80"/>
            <w:sz w:val="22"/>
            <w:rPrChange w:id="1149" w:author="tao huang" w:date="2018-10-26T11:46:00Z">
              <w:rPr>
                <w:color w:val="000000"/>
                <w:szCs w:val="24"/>
              </w:rPr>
            </w:rPrChange>
          </w:rPr>
          <w:t xml:space="preserve"> retailer </w:t>
        </w:r>
      </w:ins>
      <w:ins w:id="1150" w:author="tao huang" w:date="2018-10-26T10:58:00Z">
        <w:r w:rsidR="0081490C" w:rsidRPr="006E1849">
          <w:rPr>
            <w:color w:val="833C0B" w:themeColor="accent2" w:themeShade="80"/>
            <w:sz w:val="22"/>
            <w:rPrChange w:id="1151" w:author="tao huang" w:date="2018-10-26T11:46:00Z">
              <w:rPr>
                <w:color w:val="000000"/>
                <w:sz w:val="22"/>
              </w:rPr>
            </w:rPrChange>
          </w:rPr>
          <w:t xml:space="preserve">product </w:t>
        </w:r>
      </w:ins>
      <w:ins w:id="1152" w:author="tao huang" w:date="2018-10-26T10:56:00Z">
        <w:r w:rsidR="0081490C" w:rsidRPr="006E1849">
          <w:rPr>
            <w:color w:val="833C0B" w:themeColor="accent2" w:themeShade="80"/>
            <w:sz w:val="22"/>
            <w:rPrChange w:id="1153" w:author="tao huang" w:date="2018-10-26T11:46:00Z">
              <w:rPr>
                <w:color w:val="000000"/>
                <w:szCs w:val="24"/>
              </w:rPr>
            </w:rPrChange>
          </w:rPr>
          <w:t>sales</w:t>
        </w:r>
      </w:ins>
      <w:ins w:id="1154" w:author="tao huang" w:date="2018-10-26T11:02:00Z">
        <w:r w:rsidR="0081490C" w:rsidRPr="006E1849">
          <w:rPr>
            <w:color w:val="833C0B" w:themeColor="accent2" w:themeShade="80"/>
            <w:sz w:val="22"/>
            <w:rPrChange w:id="1155" w:author="tao huang" w:date="2018-10-26T11:46:00Z">
              <w:rPr>
                <w:color w:val="000000"/>
                <w:sz w:val="22"/>
              </w:rPr>
            </w:rPrChange>
          </w:rPr>
          <w:t xml:space="preserve"> for the</w:t>
        </w:r>
      </w:ins>
      <w:ins w:id="1156" w:author="tao huang" w:date="2018-10-26T10:56:00Z">
        <w:r w:rsidR="0081490C" w:rsidRPr="006E1849">
          <w:rPr>
            <w:color w:val="833C0B" w:themeColor="accent2" w:themeShade="80"/>
            <w:sz w:val="22"/>
            <w:rPrChange w:id="1157" w:author="tao huang" w:date="2018-10-26T11:46:00Z">
              <w:rPr>
                <w:color w:val="000000"/>
                <w:szCs w:val="24"/>
              </w:rPr>
            </w:rPrChange>
          </w:rPr>
          <w:t xml:space="preserve"> </w:t>
        </w:r>
      </w:ins>
      <w:ins w:id="1158" w:author="tao huang" w:date="2018-10-26T11:02:00Z">
        <w:r w:rsidR="0081490C" w:rsidRPr="006E1849">
          <w:rPr>
            <w:color w:val="833C0B" w:themeColor="accent2" w:themeShade="80"/>
            <w:sz w:val="22"/>
            <w:rPrChange w:id="1159" w:author="tao huang" w:date="2018-10-26T11:46:00Z">
              <w:rPr>
                <w:color w:val="000000"/>
                <w:sz w:val="22"/>
              </w:rPr>
            </w:rPrChange>
          </w:rPr>
          <w:t xml:space="preserve">non-perishable food categories </w:t>
        </w:r>
      </w:ins>
      <w:ins w:id="1160" w:author="tao huang" w:date="2018-10-26T10:56:00Z">
        <w:r w:rsidR="0081490C" w:rsidRPr="006E1849">
          <w:rPr>
            <w:color w:val="833C0B" w:themeColor="accent2" w:themeShade="80"/>
            <w:sz w:val="22"/>
            <w:rPrChange w:id="1161" w:author="tao huang" w:date="2018-10-26T11:46:00Z">
              <w:rPr>
                <w:color w:val="000000"/>
                <w:szCs w:val="24"/>
              </w:rPr>
            </w:rPrChange>
          </w:rPr>
          <w:t xml:space="preserve">at SKU level. </w:t>
        </w:r>
      </w:ins>
      <w:ins w:id="1162" w:author="tao huang" w:date="2018-10-26T11:05:00Z">
        <w:r w:rsidR="00B32C17" w:rsidRPr="006E1849">
          <w:rPr>
            <w:color w:val="833C0B" w:themeColor="accent2" w:themeShade="80"/>
            <w:sz w:val="22"/>
            <w:rPrChange w:id="1163" w:author="tao huang" w:date="2018-10-26T11:46:00Z">
              <w:rPr>
                <w:color w:val="000000"/>
                <w:sz w:val="22"/>
              </w:rPr>
            </w:rPrChange>
          </w:rPr>
          <w:t>Their models incorporate</w:t>
        </w:r>
      </w:ins>
      <w:ins w:id="1164" w:author="tao huang" w:date="2018-10-26T10:56:00Z">
        <w:r w:rsidR="0081490C" w:rsidRPr="006E1849">
          <w:rPr>
            <w:color w:val="833C0B" w:themeColor="accent2" w:themeShade="80"/>
            <w:sz w:val="22"/>
            <w:rPrChange w:id="1165" w:author="tao huang" w:date="2018-10-26T11:46:00Z">
              <w:rPr>
                <w:color w:val="000000"/>
                <w:szCs w:val="24"/>
              </w:rPr>
            </w:rPrChange>
          </w:rPr>
          <w:t xml:space="preserve"> </w:t>
        </w:r>
      </w:ins>
      <w:ins w:id="1166" w:author="tao huang" w:date="2018-10-26T10:59:00Z">
        <w:r w:rsidR="0081490C" w:rsidRPr="006E1849">
          <w:rPr>
            <w:color w:val="833C0B" w:themeColor="accent2" w:themeShade="80"/>
            <w:sz w:val="22"/>
            <w:rPrChange w:id="1167" w:author="tao huang" w:date="2018-10-26T11:46:00Z">
              <w:rPr>
                <w:color w:val="000000"/>
                <w:sz w:val="22"/>
              </w:rPr>
            </w:rPrChange>
          </w:rPr>
          <w:t>variables</w:t>
        </w:r>
        <w:r w:rsidR="0081490C" w:rsidRPr="006447FC">
          <w:rPr>
            <w:color w:val="833C0B" w:themeColor="accent2" w:themeShade="80"/>
            <w:sz w:val="22"/>
            <w:rPrChange w:id="1168" w:author="tao huang" w:date="2018-10-26T11:40:00Z">
              <w:rPr>
                <w:color w:val="000000"/>
                <w:sz w:val="22"/>
              </w:rPr>
            </w:rPrChange>
          </w:rPr>
          <w:t xml:space="preserve"> </w:t>
        </w:r>
      </w:ins>
      <w:ins w:id="1169" w:author="tao huang" w:date="2018-10-26T11:06:00Z">
        <w:r w:rsidR="00B32C17" w:rsidRPr="006447FC">
          <w:rPr>
            <w:color w:val="833C0B" w:themeColor="accent2" w:themeShade="80"/>
            <w:sz w:val="22"/>
            <w:rPrChange w:id="1170" w:author="tao huang" w:date="2018-10-26T11:40:00Z">
              <w:rPr>
                <w:color w:val="000000"/>
                <w:sz w:val="22"/>
              </w:rPr>
            </w:rPrChange>
          </w:rPr>
          <w:t xml:space="preserve">constructed </w:t>
        </w:r>
      </w:ins>
      <w:ins w:id="1171" w:author="tao huang" w:date="2018-10-26T10:59:00Z">
        <w:r w:rsidR="0081490C" w:rsidRPr="006447FC">
          <w:rPr>
            <w:color w:val="833C0B" w:themeColor="accent2" w:themeShade="80"/>
            <w:sz w:val="22"/>
            <w:rPrChange w:id="1172" w:author="tao huang" w:date="2018-10-26T11:40:00Z">
              <w:rPr>
                <w:color w:val="000000"/>
                <w:sz w:val="22"/>
              </w:rPr>
            </w:rPrChange>
          </w:rPr>
          <w:t>based on</w:t>
        </w:r>
      </w:ins>
      <w:ins w:id="1173" w:author="tao huang" w:date="2018-10-26T10:56:00Z">
        <w:r w:rsidR="0081490C" w:rsidRPr="006447FC">
          <w:rPr>
            <w:color w:val="833C0B" w:themeColor="accent2" w:themeShade="80"/>
            <w:sz w:val="22"/>
            <w:rPrChange w:id="1174" w:author="tao huang" w:date="2018-10-26T11:40:00Z">
              <w:rPr>
                <w:color w:val="000000"/>
                <w:szCs w:val="24"/>
              </w:rPr>
            </w:rPrChange>
          </w:rPr>
          <w:t xml:space="preserve"> statistics of </w:t>
        </w:r>
      </w:ins>
      <w:ins w:id="1175" w:author="tao huang" w:date="2018-10-26T10:59:00Z">
        <w:r w:rsidR="0081490C" w:rsidRPr="006447FC">
          <w:rPr>
            <w:color w:val="833C0B" w:themeColor="accent2" w:themeShade="80"/>
            <w:sz w:val="22"/>
            <w:rPrChange w:id="1176" w:author="tao huang" w:date="2018-10-26T11:40:00Z">
              <w:rPr>
                <w:color w:val="000000"/>
                <w:sz w:val="22"/>
              </w:rPr>
            </w:rPrChange>
          </w:rPr>
          <w:t xml:space="preserve">past </w:t>
        </w:r>
      </w:ins>
      <w:ins w:id="1177" w:author="tao huang" w:date="2018-10-26T10:56:00Z">
        <w:r w:rsidR="0081490C" w:rsidRPr="006447FC">
          <w:rPr>
            <w:color w:val="833C0B" w:themeColor="accent2" w:themeShade="80"/>
            <w:sz w:val="22"/>
            <w:rPrChange w:id="1178" w:author="tao huang" w:date="2018-10-26T11:40:00Z">
              <w:rPr>
                <w:color w:val="000000"/>
                <w:szCs w:val="24"/>
              </w:rPr>
            </w:rPrChange>
          </w:rPr>
          <w:t>information</w:t>
        </w:r>
      </w:ins>
      <w:ins w:id="1179" w:author="tao huang" w:date="2018-10-26T11:02:00Z">
        <w:r w:rsidR="0081490C" w:rsidRPr="006447FC">
          <w:rPr>
            <w:color w:val="833C0B" w:themeColor="accent2" w:themeShade="80"/>
            <w:sz w:val="22"/>
            <w:rPrChange w:id="1180" w:author="tao huang" w:date="2018-10-26T11:40:00Z">
              <w:rPr>
                <w:color w:val="000000"/>
                <w:sz w:val="22"/>
              </w:rPr>
            </w:rPrChange>
          </w:rPr>
          <w:t xml:space="preserve"> </w:t>
        </w:r>
      </w:ins>
      <w:ins w:id="1181" w:author="tao huang" w:date="2018-10-26T11:08:00Z">
        <w:r w:rsidR="00094570" w:rsidRPr="006447FC">
          <w:rPr>
            <w:color w:val="833C0B" w:themeColor="accent2" w:themeShade="80"/>
            <w:sz w:val="22"/>
            <w:rPrChange w:id="1182" w:author="tao huang" w:date="2018-10-26T11:40:00Z">
              <w:rPr>
                <w:color w:val="000000"/>
                <w:sz w:val="22"/>
              </w:rPr>
            </w:rPrChange>
          </w:rPr>
          <w:t xml:space="preserve">(e.g., </w:t>
        </w:r>
      </w:ins>
      <w:ins w:id="1183" w:author="tao huang" w:date="2018-10-26T11:02:00Z">
        <w:r w:rsidR="0081490C" w:rsidRPr="006447FC">
          <w:rPr>
            <w:color w:val="833C0B" w:themeColor="accent2" w:themeShade="80"/>
            <w:sz w:val="22"/>
            <w:rPrChange w:id="1184" w:author="tao huang" w:date="2018-10-26T11:40:00Z">
              <w:rPr>
                <w:color w:val="000000"/>
                <w:sz w:val="22"/>
              </w:rPr>
            </w:rPrChange>
          </w:rPr>
          <w:t>about the product sales, prices, and promotions</w:t>
        </w:r>
      </w:ins>
      <w:ins w:id="1185" w:author="tao huang" w:date="2018-10-26T11:08:00Z">
        <w:r w:rsidR="00094570" w:rsidRPr="006447FC">
          <w:rPr>
            <w:color w:val="833C0B" w:themeColor="accent2" w:themeShade="80"/>
            <w:sz w:val="22"/>
            <w:rPrChange w:id="1186" w:author="tao huang" w:date="2018-10-26T11:40:00Z">
              <w:rPr>
                <w:color w:val="000000"/>
                <w:sz w:val="22"/>
              </w:rPr>
            </w:rPrChange>
          </w:rPr>
          <w:t xml:space="preserve">). </w:t>
        </w:r>
      </w:ins>
      <w:ins w:id="1187" w:author="tao huang" w:date="2018-10-26T10:56:00Z">
        <w:r w:rsidR="0081490C" w:rsidRPr="006447FC">
          <w:rPr>
            <w:color w:val="833C0B" w:themeColor="accent2" w:themeShade="80"/>
            <w:sz w:val="22"/>
            <w:rPrChange w:id="1188" w:author="tao huang" w:date="2018-10-26T11:40:00Z">
              <w:rPr>
                <w:color w:val="000000"/>
                <w:szCs w:val="24"/>
              </w:rPr>
            </w:rPrChange>
          </w:rPr>
          <w:t>The</w:t>
        </w:r>
      </w:ins>
      <w:ins w:id="1189" w:author="tao huang" w:date="2018-10-26T11:06:00Z">
        <w:r w:rsidR="00B32C17" w:rsidRPr="006447FC">
          <w:rPr>
            <w:color w:val="833C0B" w:themeColor="accent2" w:themeShade="80"/>
            <w:sz w:val="22"/>
            <w:rPrChange w:id="1190" w:author="tao huang" w:date="2018-10-26T11:40:00Z">
              <w:rPr>
                <w:color w:val="000000"/>
                <w:sz w:val="22"/>
              </w:rPr>
            </w:rPrChange>
          </w:rPr>
          <w:t>ir</w:t>
        </w:r>
      </w:ins>
      <w:ins w:id="1191" w:author="tao huang" w:date="2018-10-26T10:56:00Z">
        <w:r w:rsidR="0081490C" w:rsidRPr="006447FC">
          <w:rPr>
            <w:color w:val="833C0B" w:themeColor="accent2" w:themeShade="80"/>
            <w:sz w:val="22"/>
            <w:rPrChange w:id="1192" w:author="tao huang" w:date="2018-10-26T11:40:00Z">
              <w:rPr>
                <w:color w:val="000000"/>
                <w:szCs w:val="24"/>
              </w:rPr>
            </w:rPrChange>
          </w:rPr>
          <w:t xml:space="preserve"> regression tree method</w:t>
        </w:r>
      </w:ins>
      <w:ins w:id="1193" w:author="tao huang" w:date="2018-10-26T11:06:00Z">
        <w:r w:rsidR="00B32C17" w:rsidRPr="006447FC">
          <w:rPr>
            <w:color w:val="833C0B" w:themeColor="accent2" w:themeShade="80"/>
            <w:sz w:val="22"/>
            <w:rPrChange w:id="1194" w:author="tao huang" w:date="2018-10-26T11:40:00Z">
              <w:rPr>
                <w:color w:val="000000"/>
                <w:sz w:val="22"/>
              </w:rPr>
            </w:rPrChange>
          </w:rPr>
          <w:t xml:space="preserve"> </w:t>
        </w:r>
      </w:ins>
      <w:ins w:id="1195" w:author="tao huang" w:date="2018-10-26T10:56:00Z">
        <w:r w:rsidR="0081490C" w:rsidRPr="006447FC">
          <w:rPr>
            <w:color w:val="833C0B" w:themeColor="accent2" w:themeShade="80"/>
            <w:sz w:val="22"/>
            <w:rPrChange w:id="1196" w:author="tao huang" w:date="2018-10-26T11:40:00Z">
              <w:rPr>
                <w:color w:val="000000"/>
                <w:szCs w:val="24"/>
              </w:rPr>
            </w:rPrChange>
          </w:rPr>
          <w:t>has the best forecasting performance</w:t>
        </w:r>
      </w:ins>
      <w:ins w:id="1197" w:author="tao huang" w:date="2018-10-26T11:09:00Z">
        <w:r w:rsidR="00094570" w:rsidRPr="006447FC">
          <w:rPr>
            <w:color w:val="833C0B" w:themeColor="accent2" w:themeShade="80"/>
            <w:sz w:val="22"/>
            <w:rPrChange w:id="1198" w:author="tao huang" w:date="2018-10-26T11:40:00Z">
              <w:rPr>
                <w:color w:val="000000"/>
                <w:sz w:val="22"/>
              </w:rPr>
            </w:rPrChange>
          </w:rPr>
          <w:t>. However, it gets beaten by the Base-lift method for the time periods</w:t>
        </w:r>
      </w:ins>
      <w:ins w:id="1199" w:author="tao huang" w:date="2018-10-26T10:56:00Z">
        <w:r w:rsidR="0081490C" w:rsidRPr="006447FC">
          <w:rPr>
            <w:color w:val="833C0B" w:themeColor="accent2" w:themeShade="80"/>
            <w:sz w:val="22"/>
            <w:rPrChange w:id="1200" w:author="tao huang" w:date="2018-10-26T11:40:00Z">
              <w:rPr>
                <w:color w:val="000000"/>
                <w:szCs w:val="24"/>
              </w:rPr>
            </w:rPrChange>
          </w:rPr>
          <w:t xml:space="preserve"> when the focal product </w:t>
        </w:r>
      </w:ins>
      <w:ins w:id="1201" w:author="tao huang" w:date="2018-10-26T11:07:00Z">
        <w:r w:rsidR="00B32C17" w:rsidRPr="006447FC">
          <w:rPr>
            <w:color w:val="833C0B" w:themeColor="accent2" w:themeShade="80"/>
            <w:sz w:val="22"/>
            <w:rPrChange w:id="1202" w:author="tao huang" w:date="2018-10-26T11:40:00Z">
              <w:rPr>
                <w:color w:val="000000"/>
                <w:sz w:val="22"/>
              </w:rPr>
            </w:rPrChange>
          </w:rPr>
          <w:t xml:space="preserve">is not being promoted. </w:t>
        </w:r>
      </w:ins>
      <w:ins w:id="1203" w:author="tao huang" w:date="2018-10-26T11:10:00Z">
        <w:r w:rsidR="00094570" w:rsidRPr="006447FC">
          <w:rPr>
            <w:color w:val="833C0B" w:themeColor="accent2" w:themeShade="80"/>
            <w:sz w:val="22"/>
            <w:rPrChange w:id="1204" w:author="tao huang" w:date="2018-10-26T11:40:00Z">
              <w:rPr>
                <w:color w:val="000000"/>
                <w:sz w:val="22"/>
              </w:rPr>
            </w:rPrChange>
          </w:rPr>
          <w:t xml:space="preserve">One of the limitations for the model is that it </w:t>
        </w:r>
      </w:ins>
      <w:ins w:id="1205" w:author="tao huang" w:date="2018-10-26T10:56:00Z">
        <w:r w:rsidR="0081490C" w:rsidRPr="006447FC">
          <w:rPr>
            <w:color w:val="833C0B" w:themeColor="accent2" w:themeShade="80"/>
            <w:sz w:val="22"/>
            <w:rPrChange w:id="1206" w:author="tao huang" w:date="2018-10-26T11:40:00Z">
              <w:rPr>
                <w:color w:val="000000"/>
                <w:szCs w:val="24"/>
              </w:rPr>
            </w:rPrChange>
          </w:rPr>
          <w:t>overlook</w:t>
        </w:r>
      </w:ins>
      <w:ins w:id="1207" w:author="tao huang" w:date="2018-10-26T11:10:00Z">
        <w:r w:rsidR="00094570" w:rsidRPr="006447FC">
          <w:rPr>
            <w:color w:val="833C0B" w:themeColor="accent2" w:themeShade="80"/>
            <w:sz w:val="22"/>
            <w:rPrChange w:id="1208" w:author="tao huang" w:date="2018-10-26T11:40:00Z">
              <w:rPr>
                <w:color w:val="000000"/>
                <w:sz w:val="22"/>
              </w:rPr>
            </w:rPrChange>
          </w:rPr>
          <w:t>s</w:t>
        </w:r>
      </w:ins>
      <w:ins w:id="1209" w:author="tao huang" w:date="2018-10-26T10:56:00Z">
        <w:r w:rsidR="0081490C" w:rsidRPr="006447FC">
          <w:rPr>
            <w:color w:val="833C0B" w:themeColor="accent2" w:themeShade="80"/>
            <w:sz w:val="22"/>
            <w:rPrChange w:id="1210" w:author="tao huang" w:date="2018-10-26T11:40:00Z">
              <w:rPr>
                <w:color w:val="000000"/>
                <w:szCs w:val="24"/>
              </w:rPr>
            </w:rPrChange>
          </w:rPr>
          <w:t xml:space="preserve"> the </w:t>
        </w:r>
      </w:ins>
      <w:ins w:id="1211" w:author="tao huang" w:date="2018-10-26T11:07:00Z">
        <w:r w:rsidR="00B32C17" w:rsidRPr="006447FC">
          <w:rPr>
            <w:color w:val="833C0B" w:themeColor="accent2" w:themeShade="80"/>
            <w:sz w:val="22"/>
            <w:rPrChange w:id="1212" w:author="tao huang" w:date="2018-10-26T11:40:00Z">
              <w:rPr>
                <w:color w:val="000000"/>
                <w:sz w:val="22"/>
              </w:rPr>
            </w:rPrChange>
          </w:rPr>
          <w:t>effect</w:t>
        </w:r>
      </w:ins>
      <w:ins w:id="1213" w:author="tao huang" w:date="2018-10-26T10:56:00Z">
        <w:r w:rsidR="0081490C" w:rsidRPr="006447FC">
          <w:rPr>
            <w:color w:val="833C0B" w:themeColor="accent2" w:themeShade="80"/>
            <w:sz w:val="22"/>
            <w:rPrChange w:id="1214" w:author="tao huang" w:date="2018-10-26T11:40:00Z">
              <w:rPr>
                <w:color w:val="000000"/>
                <w:szCs w:val="24"/>
              </w:rPr>
            </w:rPrChange>
          </w:rPr>
          <w:t xml:space="preserve"> of competitive promotion</w:t>
        </w:r>
      </w:ins>
      <w:ins w:id="1215" w:author="tao huang" w:date="2018-10-26T11:07:00Z">
        <w:r w:rsidR="00B32C17" w:rsidRPr="006447FC">
          <w:rPr>
            <w:color w:val="833C0B" w:themeColor="accent2" w:themeShade="80"/>
            <w:sz w:val="22"/>
            <w:rPrChange w:id="1216" w:author="tao huang" w:date="2018-10-26T11:40:00Z">
              <w:rPr>
                <w:color w:val="000000"/>
                <w:sz w:val="22"/>
              </w:rPr>
            </w:rPrChange>
          </w:rPr>
          <w:t xml:space="preserve">s </w:t>
        </w:r>
      </w:ins>
      <w:ins w:id="1217" w:author="tao huang" w:date="2018-10-26T10:56:00Z">
        <w:r w:rsidR="0081490C" w:rsidRPr="006447FC">
          <w:rPr>
            <w:color w:val="833C0B" w:themeColor="accent2" w:themeShade="80"/>
            <w:sz w:val="22"/>
            <w:rPrChange w:id="1218" w:author="tao huang" w:date="2018-10-26T11:40:00Z">
              <w:rPr>
                <w:color w:val="000000"/>
                <w:szCs w:val="24"/>
              </w:rPr>
            </w:rPrChange>
          </w:rPr>
          <w:t xml:space="preserve">on the sales of the focal product. </w:t>
        </w:r>
      </w:ins>
      <w:r w:rsidRPr="006447FC">
        <w:rPr>
          <w:rFonts w:cs="Times New Roman"/>
          <w:color w:val="833C0B" w:themeColor="accent2" w:themeShade="80"/>
          <w:sz w:val="22"/>
          <w:rPrChange w:id="1219" w:author="tao huang" w:date="2018-10-26T11:40:00Z">
            <w:rPr>
              <w:rFonts w:cs="Times New Roman"/>
              <w:sz w:val="22"/>
            </w:rPr>
          </w:rPrChange>
        </w:rPr>
        <w:t xml:space="preserve">Divakar et al. (2005) </w:t>
      </w:r>
      <w:del w:id="1220" w:author="tao huang" w:date="2018-10-26T10:52:00Z">
        <w:r w:rsidRPr="006447FC" w:rsidDel="00F87D6D">
          <w:rPr>
            <w:rFonts w:cs="Times New Roman"/>
            <w:color w:val="833C0B" w:themeColor="accent2" w:themeShade="80"/>
            <w:sz w:val="22"/>
            <w:rPrChange w:id="1221" w:author="tao huang" w:date="2018-10-26T11:40:00Z">
              <w:rPr>
                <w:rFonts w:cs="Times New Roman"/>
                <w:sz w:val="22"/>
              </w:rPr>
            </w:rPrChange>
          </w:rPr>
          <w:delText>developed the CHAN4CAST system with models of dynamic regression structures to forecast brand volume sales for the manufacturer/channel.</w:delText>
        </w:r>
      </w:del>
      <w:ins w:id="1222" w:author="tao huang" w:date="2018-10-26T10:51:00Z">
        <w:r w:rsidR="00F87D6D" w:rsidRPr="006447FC">
          <w:rPr>
            <w:rFonts w:cs="Times New Roman"/>
            <w:color w:val="833C0B" w:themeColor="accent2" w:themeShade="80"/>
            <w:sz w:val="22"/>
            <w:rPrChange w:id="1223" w:author="tao huang" w:date="2018-10-26T11:40:00Z">
              <w:rPr>
                <w:rFonts w:cs="Times New Roman"/>
                <w:sz w:val="22"/>
              </w:rPr>
            </w:rPrChange>
          </w:rPr>
          <w:t xml:space="preserve">proposed </w:t>
        </w:r>
      </w:ins>
      <w:ins w:id="1224" w:author="tao huang" w:date="2018-10-26T10:52:00Z">
        <w:r w:rsidR="00F87D6D" w:rsidRPr="006447FC">
          <w:rPr>
            <w:rFonts w:cs="Times New Roman"/>
            <w:color w:val="833C0B" w:themeColor="accent2" w:themeShade="80"/>
            <w:sz w:val="22"/>
            <w:rPrChange w:id="1225" w:author="tao huang" w:date="2018-10-26T11:40:00Z">
              <w:rPr>
                <w:rFonts w:cs="Times New Roman"/>
                <w:sz w:val="22"/>
              </w:rPr>
            </w:rPrChange>
          </w:rPr>
          <w:t xml:space="preserve">the CHAN4CAST </w:t>
        </w:r>
      </w:ins>
      <w:ins w:id="1226" w:author="tao huang" w:date="2018-10-26T11:11:00Z">
        <w:r w:rsidR="004D0A41" w:rsidRPr="006447FC">
          <w:rPr>
            <w:rFonts w:cs="Times New Roman"/>
            <w:color w:val="833C0B" w:themeColor="accent2" w:themeShade="80"/>
            <w:sz w:val="22"/>
            <w:rPrChange w:id="1227" w:author="tao huang" w:date="2018-10-26T11:40:00Z">
              <w:rPr>
                <w:rFonts w:cs="Times New Roman"/>
                <w:sz w:val="22"/>
              </w:rPr>
            </w:rPrChange>
          </w:rPr>
          <w:t>method</w:t>
        </w:r>
      </w:ins>
      <w:ins w:id="1228" w:author="tao huang" w:date="2018-10-26T10:52:00Z">
        <w:r w:rsidR="0081490C" w:rsidRPr="006447FC">
          <w:rPr>
            <w:rFonts w:cs="Times New Roman"/>
            <w:color w:val="833C0B" w:themeColor="accent2" w:themeShade="80"/>
            <w:sz w:val="22"/>
            <w:rPrChange w:id="1229" w:author="tao huang" w:date="2018-10-26T11:40:00Z">
              <w:rPr>
                <w:rFonts w:cs="Times New Roman"/>
                <w:sz w:val="22"/>
              </w:rPr>
            </w:rPrChange>
          </w:rPr>
          <w:t xml:space="preserve"> </w:t>
        </w:r>
      </w:ins>
      <w:ins w:id="1230" w:author="tao huang" w:date="2018-10-26T11:11:00Z">
        <w:r w:rsidR="004D0A41" w:rsidRPr="006447FC">
          <w:rPr>
            <w:rFonts w:cs="Times New Roman"/>
            <w:color w:val="833C0B" w:themeColor="accent2" w:themeShade="80"/>
            <w:sz w:val="22"/>
            <w:rPrChange w:id="1231" w:author="tao huang" w:date="2018-10-26T11:40:00Z">
              <w:rPr>
                <w:rFonts w:cs="Times New Roman"/>
                <w:sz w:val="22"/>
              </w:rPr>
            </w:rPrChange>
          </w:rPr>
          <w:t xml:space="preserve">to forecast product volume sales for beverage manufacturers. </w:t>
        </w:r>
      </w:ins>
      <w:ins w:id="1232" w:author="tao huang" w:date="2018-10-26T11:26:00Z">
        <w:r w:rsidR="00293D33" w:rsidRPr="006447FC">
          <w:rPr>
            <w:rFonts w:cs="Times New Roman"/>
            <w:color w:val="833C0B" w:themeColor="accent2" w:themeShade="80"/>
            <w:sz w:val="22"/>
            <w:rPrChange w:id="1233" w:author="tao huang" w:date="2018-10-26T11:40:00Z">
              <w:rPr>
                <w:rFonts w:cs="Times New Roman"/>
                <w:sz w:val="22"/>
              </w:rPr>
            </w:rPrChange>
          </w:rPr>
          <w:t>The model</w:t>
        </w:r>
      </w:ins>
      <w:ins w:id="1234" w:author="tao huang" w:date="2018-10-26T11:12:00Z">
        <w:r w:rsidR="004D0A41" w:rsidRPr="006447FC">
          <w:rPr>
            <w:rFonts w:cs="Times New Roman"/>
            <w:color w:val="833C0B" w:themeColor="accent2" w:themeShade="80"/>
            <w:sz w:val="22"/>
            <w:rPrChange w:id="1235" w:author="tao huang" w:date="2018-10-26T11:40:00Z">
              <w:rPr>
                <w:rFonts w:cs="Times New Roman"/>
                <w:sz w:val="22"/>
              </w:rPr>
            </w:rPrChange>
          </w:rPr>
          <w:t xml:space="preserve"> </w:t>
        </w:r>
      </w:ins>
      <w:ins w:id="1236" w:author="tao huang" w:date="2018-10-26T10:54:00Z">
        <w:r w:rsidR="0081490C" w:rsidRPr="006447FC">
          <w:rPr>
            <w:rFonts w:cs="Times New Roman"/>
            <w:color w:val="833C0B" w:themeColor="accent2" w:themeShade="80"/>
            <w:sz w:val="22"/>
            <w:rPrChange w:id="1237" w:author="tao huang" w:date="2018-10-26T11:40:00Z">
              <w:rPr>
                <w:rFonts w:cs="Times New Roman"/>
                <w:sz w:val="22"/>
              </w:rPr>
            </w:rPrChange>
          </w:rPr>
          <w:t>incorporates</w:t>
        </w:r>
      </w:ins>
      <w:ins w:id="1238" w:author="tao huang" w:date="2018-10-26T10:51:00Z">
        <w:r w:rsidR="00F87D6D" w:rsidRPr="006447FC">
          <w:rPr>
            <w:rFonts w:cs="Times New Roman"/>
            <w:color w:val="833C0B" w:themeColor="accent2" w:themeShade="80"/>
            <w:sz w:val="22"/>
            <w:rPrChange w:id="1239" w:author="tao huang" w:date="2018-10-26T11:40:00Z">
              <w:rPr>
                <w:rFonts w:cs="Times New Roman"/>
                <w:sz w:val="22"/>
              </w:rPr>
            </w:rPrChange>
          </w:rPr>
          <w:t xml:space="preserve"> </w:t>
        </w:r>
      </w:ins>
      <w:ins w:id="1240" w:author="tao huang" w:date="2018-10-26T11:26:00Z">
        <w:r w:rsidR="00293D33" w:rsidRPr="006447FC">
          <w:rPr>
            <w:rFonts w:cs="Times New Roman"/>
            <w:color w:val="833C0B" w:themeColor="accent2" w:themeShade="80"/>
            <w:sz w:val="22"/>
            <w:rPrChange w:id="1241" w:author="tao huang" w:date="2018-10-26T11:40:00Z">
              <w:rPr>
                <w:rFonts w:cs="Times New Roman"/>
                <w:sz w:val="22"/>
              </w:rPr>
            </w:rPrChange>
          </w:rPr>
          <w:t xml:space="preserve">the promotional </w:t>
        </w:r>
      </w:ins>
      <w:ins w:id="1242" w:author="tao huang" w:date="2018-10-26T11:27:00Z">
        <w:r w:rsidR="00293D33" w:rsidRPr="006447FC">
          <w:rPr>
            <w:rFonts w:cs="Times New Roman"/>
            <w:color w:val="833C0B" w:themeColor="accent2" w:themeShade="80"/>
            <w:sz w:val="22"/>
            <w:rPrChange w:id="1243" w:author="tao huang" w:date="2018-10-26T11:40:00Z">
              <w:rPr>
                <w:rFonts w:cs="Times New Roman"/>
                <w:sz w:val="22"/>
              </w:rPr>
            </w:rPrChange>
          </w:rPr>
          <w:t>information</w:t>
        </w:r>
      </w:ins>
      <w:ins w:id="1244" w:author="tao huang" w:date="2018-10-26T10:55:00Z">
        <w:r w:rsidR="0081490C" w:rsidRPr="006447FC">
          <w:rPr>
            <w:rFonts w:cs="Times New Roman"/>
            <w:color w:val="833C0B" w:themeColor="accent2" w:themeShade="80"/>
            <w:sz w:val="22"/>
            <w:rPrChange w:id="1245" w:author="tao huang" w:date="2018-10-26T11:40:00Z">
              <w:rPr>
                <w:rFonts w:cs="Times New Roman"/>
                <w:sz w:val="22"/>
              </w:rPr>
            </w:rPrChange>
          </w:rPr>
          <w:t xml:space="preserve"> of the </w:t>
        </w:r>
      </w:ins>
      <w:ins w:id="1246" w:author="tao huang" w:date="2018-10-26T11:27:00Z">
        <w:r w:rsidR="00293D33" w:rsidRPr="006447FC">
          <w:rPr>
            <w:rFonts w:cs="Times New Roman"/>
            <w:color w:val="833C0B" w:themeColor="accent2" w:themeShade="80"/>
            <w:sz w:val="22"/>
            <w:rPrChange w:id="1247" w:author="tao huang" w:date="2018-10-26T11:40:00Z">
              <w:rPr>
                <w:rFonts w:cs="Times New Roman"/>
                <w:sz w:val="22"/>
              </w:rPr>
            </w:rPrChange>
          </w:rPr>
          <w:t>main competitors (e.g. Coca and Pepsi) of the focal product</w:t>
        </w:r>
      </w:ins>
      <w:ins w:id="1248" w:author="tao huang" w:date="2018-10-26T10:55:00Z">
        <w:r w:rsidR="0081490C" w:rsidRPr="006447FC">
          <w:rPr>
            <w:rFonts w:cs="Times New Roman"/>
            <w:color w:val="833C0B" w:themeColor="accent2" w:themeShade="80"/>
            <w:sz w:val="22"/>
            <w:rPrChange w:id="1249" w:author="tao huang" w:date="2018-10-26T11:40:00Z">
              <w:rPr>
                <w:rFonts w:cs="Times New Roman"/>
                <w:sz w:val="22"/>
              </w:rPr>
            </w:rPrChange>
          </w:rPr>
          <w:t>.</w:t>
        </w:r>
      </w:ins>
      <w:ins w:id="1250" w:author="tao huang" w:date="2018-10-26T11:27:00Z">
        <w:r w:rsidR="00293D33" w:rsidRPr="006447FC">
          <w:rPr>
            <w:rFonts w:cs="Times New Roman"/>
            <w:color w:val="833C0B" w:themeColor="accent2" w:themeShade="80"/>
            <w:sz w:val="22"/>
            <w:rPrChange w:id="1251" w:author="tao huang" w:date="2018-10-26T11:40:00Z">
              <w:rPr>
                <w:rFonts w:cs="Times New Roman"/>
                <w:sz w:val="22"/>
              </w:rPr>
            </w:rPrChange>
          </w:rPr>
          <w:t xml:space="preserve"> </w:t>
        </w:r>
      </w:ins>
      <w:moveToRangeStart w:id="1252" w:author="tao huang" w:date="2018-10-26T11:13:00Z" w:name="move528315735"/>
      <w:moveTo w:id="1253" w:author="tao huang" w:date="2018-10-26T11:13:00Z">
        <w:r w:rsidR="00626D79" w:rsidRPr="006447FC">
          <w:rPr>
            <w:rFonts w:cs="Times New Roman"/>
            <w:color w:val="833C0B" w:themeColor="accent2" w:themeShade="80"/>
            <w:sz w:val="22"/>
            <w:rPrChange w:id="1254" w:author="tao huang" w:date="2018-10-26T11:40:00Z">
              <w:rPr>
                <w:rFonts w:cs="Times New Roman"/>
                <w:sz w:val="22"/>
              </w:rPr>
            </w:rPrChange>
          </w:rPr>
          <w:fldChar w:fldCharType="begin"/>
        </w:r>
        <w:r w:rsidR="00626D79" w:rsidRPr="006447FC">
          <w:rPr>
            <w:rFonts w:cs="Times New Roman"/>
            <w:color w:val="833C0B" w:themeColor="accent2" w:themeShade="80"/>
            <w:sz w:val="22"/>
            <w:rPrChange w:id="1255" w:author="tao huang" w:date="2018-10-26T11:40:00Z">
              <w:rPr>
                <w:rFonts w:cs="Times New Roman"/>
                <w:sz w:val="22"/>
              </w:rPr>
            </w:rPrChange>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6447FC">
          <w:rPr>
            <w:rFonts w:cs="Times New Roman"/>
            <w:color w:val="833C0B" w:themeColor="accent2" w:themeShade="80"/>
            <w:sz w:val="22"/>
            <w:rPrChange w:id="1256" w:author="tao huang" w:date="2018-10-26T11:40:00Z">
              <w:rPr>
                <w:rFonts w:cs="Times New Roman"/>
                <w:sz w:val="22"/>
              </w:rPr>
            </w:rPrChange>
          </w:rPr>
          <w:fldChar w:fldCharType="separate"/>
        </w:r>
        <w:r w:rsidR="00626D79" w:rsidRPr="006447FC">
          <w:rPr>
            <w:rFonts w:cs="Times New Roman"/>
            <w:noProof/>
            <w:color w:val="833C0B" w:themeColor="accent2" w:themeShade="80"/>
            <w:sz w:val="22"/>
            <w:rPrChange w:id="1257" w:author="tao huang" w:date="2018-10-26T11:40:00Z">
              <w:rPr>
                <w:rFonts w:cs="Times New Roman"/>
                <w:noProof/>
                <w:sz w:val="22"/>
              </w:rPr>
            </w:rPrChange>
          </w:rPr>
          <w:t>Huang et al. (2014)</w:t>
        </w:r>
        <w:r w:rsidR="00626D79" w:rsidRPr="006447FC">
          <w:rPr>
            <w:rFonts w:cs="Times New Roman"/>
            <w:color w:val="833C0B" w:themeColor="accent2" w:themeShade="80"/>
            <w:sz w:val="22"/>
            <w:rPrChange w:id="1258" w:author="tao huang" w:date="2018-10-26T11:40:00Z">
              <w:rPr>
                <w:rFonts w:cs="Times New Roman"/>
                <w:sz w:val="22"/>
              </w:rPr>
            </w:rPrChange>
          </w:rPr>
          <w:fldChar w:fldCharType="end"/>
        </w:r>
        <w:r w:rsidR="00626D79" w:rsidRPr="006447FC">
          <w:rPr>
            <w:rFonts w:cs="Times New Roman"/>
            <w:color w:val="833C0B" w:themeColor="accent2" w:themeShade="80"/>
            <w:sz w:val="22"/>
            <w:rPrChange w:id="1259" w:author="tao huang" w:date="2018-10-26T11:40:00Z">
              <w:rPr>
                <w:rFonts w:cs="Times New Roman"/>
                <w:sz w:val="22"/>
              </w:rPr>
            </w:rPrChange>
          </w:rPr>
          <w:t xml:space="preserve"> </w:t>
        </w:r>
      </w:moveTo>
      <w:ins w:id="1260" w:author="tao huang" w:date="2018-10-26T11:39:00Z">
        <w:r w:rsidR="00263131" w:rsidRPr="006447FC">
          <w:rPr>
            <w:rFonts w:cs="Times New Roman"/>
            <w:color w:val="833C0B" w:themeColor="accent2" w:themeShade="80"/>
            <w:sz w:val="22"/>
            <w:rPrChange w:id="1261" w:author="tao huang" w:date="2018-10-26T11:40:00Z">
              <w:rPr>
                <w:rFonts w:cs="Times New Roman"/>
                <w:sz w:val="22"/>
              </w:rPr>
            </w:rPrChange>
          </w:rPr>
          <w:t xml:space="preserve">proposed two-stage ADL models to forecast retailer product sales at SKU level. Their models </w:t>
        </w:r>
      </w:ins>
      <w:ins w:id="1262" w:author="tao huang" w:date="2018-10-26T11:31:00Z">
        <w:r w:rsidR="00293D33" w:rsidRPr="006447FC">
          <w:rPr>
            <w:rFonts w:cs="Times New Roman"/>
            <w:color w:val="833C0B" w:themeColor="accent2" w:themeShade="80"/>
            <w:sz w:val="22"/>
            <w:rPrChange w:id="1263" w:author="tao huang" w:date="2018-10-26T11:40:00Z">
              <w:rPr>
                <w:rFonts w:cs="Times New Roman"/>
                <w:sz w:val="22"/>
                <w:highlight w:val="yellow"/>
              </w:rPr>
            </w:rPrChange>
          </w:rPr>
          <w:t xml:space="preserve">account for the competitive </w:t>
        </w:r>
      </w:ins>
      <w:ins w:id="1264" w:author="tao huang" w:date="2018-10-26T11:32:00Z">
        <w:r w:rsidR="00293D33" w:rsidRPr="006447FC">
          <w:rPr>
            <w:rFonts w:cs="Times New Roman"/>
            <w:color w:val="833C0B" w:themeColor="accent2" w:themeShade="80"/>
            <w:sz w:val="22"/>
            <w:rPrChange w:id="1265" w:author="tao huang" w:date="2018-10-26T11:40:00Z">
              <w:rPr>
                <w:rFonts w:cs="Times New Roman"/>
                <w:sz w:val="22"/>
                <w:highlight w:val="yellow"/>
              </w:rPr>
            </w:rPrChange>
          </w:rPr>
          <w:t xml:space="preserve">promotional information for the whole product category. They initially conducted a variable selection procedure to identify the most important variables for the competitive activities for the whole product category. Then they </w:t>
        </w:r>
      </w:ins>
      <w:ins w:id="1266" w:author="tao huang" w:date="2018-10-26T11:33:00Z">
        <w:r w:rsidR="00293D33" w:rsidRPr="006447FC">
          <w:rPr>
            <w:rFonts w:cs="Times New Roman"/>
            <w:color w:val="833C0B" w:themeColor="accent2" w:themeShade="80"/>
            <w:sz w:val="22"/>
            <w:rPrChange w:id="1267" w:author="tao huang" w:date="2018-10-26T11:40:00Z">
              <w:rPr>
                <w:rFonts w:cs="Times New Roman"/>
                <w:sz w:val="22"/>
                <w:highlight w:val="yellow"/>
              </w:rPr>
            </w:rPrChange>
          </w:rPr>
          <w:t>specified</w:t>
        </w:r>
      </w:ins>
      <w:ins w:id="1268" w:author="tao huang" w:date="2018-10-26T11:32:00Z">
        <w:r w:rsidR="00293D33" w:rsidRPr="006447FC">
          <w:rPr>
            <w:rFonts w:cs="Times New Roman"/>
            <w:color w:val="833C0B" w:themeColor="accent2" w:themeShade="80"/>
            <w:sz w:val="22"/>
            <w:rPrChange w:id="1269" w:author="tao huang" w:date="2018-10-26T11:40:00Z">
              <w:rPr>
                <w:rFonts w:cs="Times New Roman"/>
                <w:sz w:val="22"/>
                <w:highlight w:val="yellow"/>
              </w:rPr>
            </w:rPrChange>
          </w:rPr>
          <w:t xml:space="preserve"> </w:t>
        </w:r>
      </w:ins>
      <w:moveTo w:id="1270" w:author="tao huang" w:date="2018-10-26T11:13:00Z">
        <w:del w:id="1271" w:author="tao huang" w:date="2018-10-26T11:33:00Z">
          <w:r w:rsidR="00626D79" w:rsidRPr="006447FC" w:rsidDel="00293D33">
            <w:rPr>
              <w:rFonts w:cs="Times New Roman"/>
              <w:color w:val="833C0B" w:themeColor="accent2" w:themeShade="80"/>
              <w:sz w:val="22"/>
              <w:rPrChange w:id="1272" w:author="tao huang" w:date="2018-10-26T11:40:00Z">
                <w:rPr>
                  <w:rFonts w:cs="Times New Roman"/>
                  <w:sz w:val="22"/>
                </w:rPr>
              </w:rPrChange>
            </w:rPr>
            <w:delText xml:space="preserve">proposed two-stage </w:delText>
          </w:r>
        </w:del>
        <w:r w:rsidR="00626D79" w:rsidRPr="006447FC">
          <w:rPr>
            <w:rFonts w:cs="Times New Roman"/>
            <w:color w:val="833C0B" w:themeColor="accent2" w:themeShade="80"/>
            <w:sz w:val="22"/>
            <w:rPrChange w:id="1273" w:author="tao huang" w:date="2018-10-26T11:40:00Z">
              <w:rPr>
                <w:rFonts w:cs="Times New Roman"/>
                <w:sz w:val="22"/>
              </w:rPr>
            </w:rPrChange>
          </w:rPr>
          <w:t xml:space="preserve">general-to-specific ADL models </w:t>
        </w:r>
      </w:moveTo>
      <w:ins w:id="1274" w:author="tao huang" w:date="2018-10-26T11:33:00Z">
        <w:r w:rsidR="00293D33" w:rsidRPr="006447FC">
          <w:rPr>
            <w:rFonts w:cs="Times New Roman"/>
            <w:color w:val="833C0B" w:themeColor="accent2" w:themeShade="80"/>
            <w:sz w:val="22"/>
            <w:rPrChange w:id="1275" w:author="tao huang" w:date="2018-10-26T11:40:00Z">
              <w:rPr>
                <w:rFonts w:cs="Times New Roman"/>
                <w:sz w:val="22"/>
                <w:highlight w:val="yellow"/>
              </w:rPr>
            </w:rPrChange>
          </w:rPr>
          <w:t xml:space="preserve">based on the selected variables. Their models </w:t>
        </w:r>
      </w:ins>
      <w:ins w:id="1276" w:author="tao huang" w:date="2018-10-26T11:38:00Z">
        <w:r w:rsidR="00263131" w:rsidRPr="006447FC">
          <w:rPr>
            <w:rFonts w:cs="Times New Roman"/>
            <w:color w:val="833C0B" w:themeColor="accent2" w:themeShade="80"/>
            <w:sz w:val="22"/>
            <w:rPrChange w:id="1277" w:author="tao huang" w:date="2018-10-26T11:40:00Z">
              <w:rPr>
                <w:rFonts w:cs="Times New Roman"/>
                <w:sz w:val="22"/>
              </w:rPr>
            </w:rPrChange>
          </w:rPr>
          <w:t xml:space="preserve">has been evaluated for five grocery categories such as </w:t>
        </w:r>
        <w:r w:rsidR="00263131" w:rsidRPr="006447FC">
          <w:rPr>
            <w:rFonts w:cs="Times New Roman"/>
            <w:i/>
            <w:color w:val="833C0B" w:themeColor="accent2" w:themeShade="80"/>
            <w:sz w:val="22"/>
            <w:rPrChange w:id="1278" w:author="tao huang" w:date="2018-10-26T11:40:00Z">
              <w:rPr>
                <w:rFonts w:cs="Times New Roman"/>
                <w:i/>
                <w:sz w:val="22"/>
              </w:rPr>
            </w:rPrChange>
          </w:rPr>
          <w:t>Bottled Juice</w:t>
        </w:r>
        <w:r w:rsidR="00263131" w:rsidRPr="006447FC">
          <w:rPr>
            <w:rFonts w:cs="Times New Roman"/>
            <w:color w:val="833C0B" w:themeColor="accent2" w:themeShade="80"/>
            <w:sz w:val="22"/>
            <w:rPrChange w:id="1279" w:author="tao huang" w:date="2018-10-26T11:40:00Z">
              <w:rPr>
                <w:rFonts w:cs="Times New Roman"/>
                <w:sz w:val="22"/>
              </w:rPr>
            </w:rPrChange>
          </w:rPr>
          <w:t xml:space="preserve">, </w:t>
        </w:r>
        <w:r w:rsidR="00263131" w:rsidRPr="006447FC">
          <w:rPr>
            <w:rFonts w:cs="Times New Roman"/>
            <w:i/>
            <w:color w:val="833C0B" w:themeColor="accent2" w:themeShade="80"/>
            <w:sz w:val="22"/>
            <w:rPrChange w:id="1280" w:author="tao huang" w:date="2018-10-26T11:40:00Z">
              <w:rPr>
                <w:rFonts w:cs="Times New Roman"/>
                <w:i/>
                <w:sz w:val="22"/>
              </w:rPr>
            </w:rPrChange>
          </w:rPr>
          <w:t>Soft Drinks</w:t>
        </w:r>
        <w:r w:rsidR="00263131" w:rsidRPr="006447FC">
          <w:rPr>
            <w:rFonts w:cs="Times New Roman"/>
            <w:color w:val="833C0B" w:themeColor="accent2" w:themeShade="80"/>
            <w:sz w:val="22"/>
            <w:rPrChange w:id="1281" w:author="tao huang" w:date="2018-10-26T11:40:00Z">
              <w:rPr>
                <w:rFonts w:cs="Times New Roman"/>
                <w:sz w:val="22"/>
              </w:rPr>
            </w:rPrChange>
          </w:rPr>
          <w:t xml:space="preserve">, and </w:t>
        </w:r>
        <w:r w:rsidR="00263131" w:rsidRPr="006447FC">
          <w:rPr>
            <w:rFonts w:cs="Times New Roman"/>
            <w:i/>
            <w:color w:val="833C0B" w:themeColor="accent2" w:themeShade="80"/>
            <w:sz w:val="22"/>
            <w:rPrChange w:id="1282" w:author="tao huang" w:date="2018-10-26T11:40:00Z">
              <w:rPr>
                <w:rFonts w:cs="Times New Roman"/>
                <w:i/>
                <w:sz w:val="22"/>
              </w:rPr>
            </w:rPrChange>
          </w:rPr>
          <w:t>Bath Soap</w:t>
        </w:r>
        <w:r w:rsidR="00263131" w:rsidRPr="006447FC">
          <w:rPr>
            <w:rFonts w:cs="Times New Roman"/>
            <w:color w:val="833C0B" w:themeColor="accent2" w:themeShade="80"/>
            <w:sz w:val="22"/>
            <w:rPrChange w:id="1283" w:author="tao huang" w:date="2018-10-26T11:40:00Z">
              <w:rPr>
                <w:rFonts w:cs="Times New Roman"/>
                <w:sz w:val="22"/>
              </w:rPr>
            </w:rPrChange>
          </w:rPr>
          <w:t xml:space="preserve"> etc and found with </w:t>
        </w:r>
      </w:ins>
      <w:ins w:id="1284" w:author="tao huang" w:date="2018-10-26T11:34:00Z">
        <w:r w:rsidR="00293D33" w:rsidRPr="006447FC">
          <w:rPr>
            <w:rFonts w:cs="Times New Roman"/>
            <w:color w:val="833C0B" w:themeColor="accent2" w:themeShade="80"/>
            <w:sz w:val="22"/>
            <w:rPrChange w:id="1285" w:author="tao huang" w:date="2018-10-26T11:40:00Z">
              <w:rPr>
                <w:rFonts w:cs="Times New Roman"/>
                <w:sz w:val="22"/>
                <w:highlight w:val="yellow"/>
              </w:rPr>
            </w:rPrChange>
          </w:rPr>
          <w:t xml:space="preserve">the best forecasting </w:t>
        </w:r>
      </w:ins>
      <w:ins w:id="1286" w:author="tao huang" w:date="2018-10-26T11:39:00Z">
        <w:r w:rsidR="00263131" w:rsidRPr="006447FC">
          <w:rPr>
            <w:rFonts w:cs="Times New Roman"/>
            <w:color w:val="833C0B" w:themeColor="accent2" w:themeShade="80"/>
            <w:sz w:val="22"/>
            <w:rPrChange w:id="1287" w:author="tao huang" w:date="2018-10-26T11:40:00Z">
              <w:rPr>
                <w:rFonts w:cs="Times New Roman"/>
                <w:sz w:val="22"/>
              </w:rPr>
            </w:rPrChange>
          </w:rPr>
          <w:lastRenderedPageBreak/>
          <w:t xml:space="preserve">performance. </w:t>
        </w:r>
      </w:ins>
      <w:moveTo w:id="1288" w:author="tao huang" w:date="2018-10-26T11:13:00Z">
        <w:del w:id="1289" w:author="tao huang" w:date="2018-10-26T11:35:00Z">
          <w:r w:rsidR="00626D79" w:rsidRPr="006447FC" w:rsidDel="00293D33">
            <w:rPr>
              <w:rFonts w:cs="Times New Roman"/>
              <w:color w:val="833C0B" w:themeColor="accent2" w:themeShade="80"/>
              <w:sz w:val="22"/>
              <w:rPrChange w:id="1290" w:author="tao huang" w:date="2018-10-26T11:40:00Z">
                <w:rPr>
                  <w:rFonts w:cs="Times New Roman"/>
                  <w:sz w:val="22"/>
                </w:rPr>
              </w:rPrChange>
            </w:rPr>
            <w:delText xml:space="preserve">to forecast grocery sales </w:delText>
          </w:r>
        </w:del>
        <w:del w:id="1291" w:author="tao huang" w:date="2018-10-26T11:38:00Z">
          <w:r w:rsidR="00626D79" w:rsidRPr="006447FC" w:rsidDel="00263131">
            <w:rPr>
              <w:rFonts w:cs="Times New Roman"/>
              <w:color w:val="833C0B" w:themeColor="accent2" w:themeShade="80"/>
              <w:sz w:val="22"/>
              <w:rPrChange w:id="1292" w:author="tao huang" w:date="2018-10-26T11:40:00Z">
                <w:rPr>
                  <w:rFonts w:cs="Times New Roman"/>
                  <w:sz w:val="22"/>
                </w:rPr>
              </w:rPrChange>
            </w:rPr>
            <w:delText>for</w:delText>
          </w:r>
        </w:del>
        <w:del w:id="1293" w:author="tao huang" w:date="2018-10-26T11:39:00Z">
          <w:r w:rsidR="00626D79" w:rsidRPr="006447FC" w:rsidDel="00263131">
            <w:rPr>
              <w:rFonts w:cs="Times New Roman"/>
              <w:color w:val="833C0B" w:themeColor="accent2" w:themeShade="80"/>
              <w:sz w:val="22"/>
              <w:rPrChange w:id="1294" w:author="tao huang" w:date="2018-10-26T11:40:00Z">
                <w:rPr>
                  <w:rFonts w:cs="Times New Roman"/>
                  <w:sz w:val="22"/>
                </w:rPr>
              </w:rPrChange>
            </w:rPr>
            <w:delText xml:space="preserve"> five categories</w:delText>
          </w:r>
        </w:del>
        <w:del w:id="1295" w:author="tao huang" w:date="2018-10-26T11:38:00Z">
          <w:r w:rsidR="00626D79" w:rsidRPr="006447FC" w:rsidDel="00263131">
            <w:rPr>
              <w:rFonts w:cs="Times New Roman"/>
              <w:color w:val="833C0B" w:themeColor="accent2" w:themeShade="80"/>
              <w:sz w:val="22"/>
              <w:rPrChange w:id="1296" w:author="tao huang" w:date="2018-10-26T11:40:00Z">
                <w:rPr>
                  <w:rFonts w:cs="Times New Roman"/>
                  <w:sz w:val="22"/>
                </w:rPr>
              </w:rPrChange>
            </w:rPr>
            <w:delText xml:space="preserve"> such as </w:delText>
          </w:r>
          <w:r w:rsidR="00626D79" w:rsidRPr="006447FC" w:rsidDel="00263131">
            <w:rPr>
              <w:rFonts w:cs="Times New Roman"/>
              <w:i/>
              <w:color w:val="833C0B" w:themeColor="accent2" w:themeShade="80"/>
              <w:sz w:val="22"/>
              <w:rPrChange w:id="1297" w:author="tao huang" w:date="2018-10-26T11:40:00Z">
                <w:rPr>
                  <w:rFonts w:cs="Times New Roman"/>
                  <w:i/>
                  <w:sz w:val="22"/>
                </w:rPr>
              </w:rPrChange>
            </w:rPr>
            <w:delText>Bottled Juice</w:delText>
          </w:r>
          <w:r w:rsidR="00626D79" w:rsidRPr="006447FC" w:rsidDel="00263131">
            <w:rPr>
              <w:rFonts w:cs="Times New Roman"/>
              <w:color w:val="833C0B" w:themeColor="accent2" w:themeShade="80"/>
              <w:sz w:val="22"/>
              <w:rPrChange w:id="1298" w:author="tao huang" w:date="2018-10-26T11:40:00Z">
                <w:rPr>
                  <w:rFonts w:cs="Times New Roman"/>
                  <w:sz w:val="22"/>
                </w:rPr>
              </w:rPrChange>
            </w:rPr>
            <w:delText xml:space="preserve">, </w:delText>
          </w:r>
          <w:r w:rsidR="00626D79" w:rsidRPr="006447FC" w:rsidDel="00263131">
            <w:rPr>
              <w:rFonts w:cs="Times New Roman"/>
              <w:i/>
              <w:color w:val="833C0B" w:themeColor="accent2" w:themeShade="80"/>
              <w:sz w:val="22"/>
              <w:rPrChange w:id="1299" w:author="tao huang" w:date="2018-10-26T11:40:00Z">
                <w:rPr>
                  <w:rFonts w:cs="Times New Roman"/>
                  <w:i/>
                  <w:sz w:val="22"/>
                </w:rPr>
              </w:rPrChange>
            </w:rPr>
            <w:delText>Soft Drinks</w:delText>
          </w:r>
          <w:r w:rsidR="00626D79" w:rsidRPr="006447FC" w:rsidDel="00263131">
            <w:rPr>
              <w:rFonts w:cs="Times New Roman"/>
              <w:color w:val="833C0B" w:themeColor="accent2" w:themeShade="80"/>
              <w:sz w:val="22"/>
              <w:rPrChange w:id="1300" w:author="tao huang" w:date="2018-10-26T11:40:00Z">
                <w:rPr>
                  <w:rFonts w:cs="Times New Roman"/>
                  <w:sz w:val="22"/>
                </w:rPr>
              </w:rPrChange>
            </w:rPr>
            <w:delText xml:space="preserve">, and </w:delText>
          </w:r>
          <w:r w:rsidR="00626D79" w:rsidRPr="006447FC" w:rsidDel="00263131">
            <w:rPr>
              <w:rFonts w:cs="Times New Roman"/>
              <w:i/>
              <w:color w:val="833C0B" w:themeColor="accent2" w:themeShade="80"/>
              <w:sz w:val="22"/>
              <w:rPrChange w:id="1301" w:author="tao huang" w:date="2018-10-26T11:40:00Z">
                <w:rPr>
                  <w:rFonts w:cs="Times New Roman"/>
                  <w:i/>
                  <w:sz w:val="22"/>
                </w:rPr>
              </w:rPrChange>
            </w:rPr>
            <w:delText>Bath Soap</w:delText>
          </w:r>
          <w:r w:rsidR="00626D79" w:rsidRPr="006447FC" w:rsidDel="00263131">
            <w:rPr>
              <w:rFonts w:cs="Times New Roman"/>
              <w:color w:val="833C0B" w:themeColor="accent2" w:themeShade="80"/>
              <w:sz w:val="22"/>
              <w:rPrChange w:id="1302" w:author="tao huang" w:date="2018-10-26T11:40:00Z">
                <w:rPr>
                  <w:rFonts w:cs="Times New Roman"/>
                  <w:sz w:val="22"/>
                </w:rPr>
              </w:rPrChange>
            </w:rPr>
            <w:delText xml:space="preserve"> etc</w:delText>
          </w:r>
        </w:del>
        <w:del w:id="1303" w:author="tao huang" w:date="2018-10-26T11:39:00Z">
          <w:r w:rsidR="00626D79" w:rsidRPr="006447FC" w:rsidDel="00263131">
            <w:rPr>
              <w:rFonts w:cs="Times New Roman"/>
              <w:color w:val="833C0B" w:themeColor="accent2" w:themeShade="80"/>
              <w:sz w:val="22"/>
              <w:rPrChange w:id="1304" w:author="tao huang" w:date="2018-10-26T11:40:00Z">
                <w:rPr>
                  <w:rFonts w:cs="Times New Roman"/>
                  <w:sz w:val="22"/>
                </w:rPr>
              </w:rPrChange>
            </w:rPr>
            <w:delText xml:space="preserve">. </w:delText>
          </w:r>
        </w:del>
        <w:del w:id="1305" w:author="tao huang" w:date="2018-10-26T11:32:00Z">
          <w:r w:rsidR="00626D79" w:rsidRPr="006447FC" w:rsidDel="00293D33">
            <w:rPr>
              <w:rFonts w:cs="Times New Roman"/>
              <w:color w:val="833C0B" w:themeColor="accent2" w:themeShade="80"/>
              <w:sz w:val="22"/>
              <w:rPrChange w:id="1306" w:author="tao huang" w:date="2018-10-26T11:40:00Z">
                <w:rPr>
                  <w:rFonts w:cs="Times New Roman"/>
                  <w:sz w:val="22"/>
                </w:rPr>
              </w:rPrChange>
            </w:rPr>
            <w:delText>The</w:delText>
          </w:r>
        </w:del>
        <w:del w:id="1307" w:author="tao huang" w:date="2018-10-26T11:35:00Z">
          <w:r w:rsidR="00626D79" w:rsidRPr="006447FC" w:rsidDel="00293D33">
            <w:rPr>
              <w:rFonts w:cs="Times New Roman"/>
              <w:color w:val="833C0B" w:themeColor="accent2" w:themeShade="80"/>
              <w:sz w:val="22"/>
              <w:rPrChange w:id="1308" w:author="tao huang" w:date="2018-10-26T11:40:00Z">
                <w:rPr>
                  <w:rFonts w:cs="Times New Roman"/>
                  <w:sz w:val="22"/>
                </w:rPr>
              </w:rPrChange>
            </w:rPr>
            <w:delText xml:space="preserve"> models incorporate competitive promotional information within the same product category of the focal product.</w:delText>
          </w:r>
        </w:del>
      </w:moveTo>
      <w:moveToRangeEnd w:id="1252"/>
      <w:del w:id="1309" w:author="tao huang" w:date="2018-10-26T11:13:00Z">
        <w:r w:rsidRPr="006447FC" w:rsidDel="00626D79">
          <w:rPr>
            <w:rFonts w:cs="Times New Roman"/>
            <w:color w:val="833C0B" w:themeColor="accent2" w:themeShade="80"/>
            <w:sz w:val="22"/>
            <w:rPrChange w:id="1310" w:author="tao huang" w:date="2018-10-26T11:40:00Z">
              <w:rPr>
                <w:rFonts w:cs="Times New Roman"/>
                <w:sz w:val="22"/>
              </w:rPr>
            </w:rPrChange>
          </w:rPr>
          <w:delText xml:space="preserve"> </w:delText>
        </w:r>
        <w:r w:rsidRPr="006447FC" w:rsidDel="00626D79">
          <w:rPr>
            <w:rFonts w:cs="Times New Roman"/>
            <w:color w:val="833C0B" w:themeColor="accent2" w:themeShade="80"/>
            <w:sz w:val="22"/>
            <w:rPrChange w:id="1311" w:author="tao huang" w:date="2018-10-26T11:40:00Z">
              <w:rPr>
                <w:rFonts w:cs="Times New Roman"/>
                <w:sz w:val="22"/>
              </w:rPr>
            </w:rPrChange>
          </w:rPr>
          <w:fldChar w:fldCharType="begin"/>
        </w:r>
        <w:r w:rsidR="00380BD4" w:rsidRPr="006447FC" w:rsidDel="00626D79">
          <w:rPr>
            <w:rFonts w:cs="Times New Roman"/>
            <w:color w:val="833C0B" w:themeColor="accent2" w:themeShade="80"/>
            <w:sz w:val="22"/>
            <w:rPrChange w:id="1312" w:author="tao huang" w:date="2018-10-26T11:40:00Z">
              <w:rPr>
                <w:rFonts w:cs="Times New Roman"/>
                <w:sz w:val="22"/>
              </w:rPr>
            </w:rPrChange>
          </w:rPr>
          <w:del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delInstrText>
        </w:r>
        <w:r w:rsidRPr="006447FC" w:rsidDel="00626D79">
          <w:rPr>
            <w:rFonts w:cs="Times New Roman"/>
            <w:color w:val="833C0B" w:themeColor="accent2" w:themeShade="80"/>
            <w:sz w:val="22"/>
            <w:rPrChange w:id="1313" w:author="tao huang" w:date="2018-10-26T11:40:00Z">
              <w:rPr>
                <w:rFonts w:cs="Times New Roman"/>
                <w:sz w:val="22"/>
              </w:rPr>
            </w:rPrChange>
          </w:rPr>
          <w:fldChar w:fldCharType="separate"/>
        </w:r>
        <w:r w:rsidR="00380BD4" w:rsidRPr="006447FC" w:rsidDel="00626D79">
          <w:rPr>
            <w:rFonts w:cs="Times New Roman"/>
            <w:noProof/>
            <w:color w:val="833C0B" w:themeColor="accent2" w:themeShade="80"/>
            <w:sz w:val="22"/>
            <w:rPrChange w:id="1314" w:author="tao huang" w:date="2018-10-26T11:40:00Z">
              <w:rPr>
                <w:rFonts w:cs="Times New Roman"/>
                <w:noProof/>
                <w:sz w:val="22"/>
              </w:rPr>
            </w:rPrChange>
          </w:rPr>
          <w:delText>Gür Ali et al. (2009)</w:delText>
        </w:r>
        <w:r w:rsidRPr="006447FC" w:rsidDel="00626D79">
          <w:rPr>
            <w:rFonts w:cs="Times New Roman"/>
            <w:color w:val="833C0B" w:themeColor="accent2" w:themeShade="80"/>
            <w:sz w:val="22"/>
            <w:rPrChange w:id="1315" w:author="tao huang" w:date="2018-10-26T11:40:00Z">
              <w:rPr>
                <w:rFonts w:cs="Times New Roman"/>
                <w:sz w:val="22"/>
              </w:rPr>
            </w:rPrChange>
          </w:rPr>
          <w:fldChar w:fldCharType="end"/>
        </w:r>
        <w:r w:rsidRPr="006447FC" w:rsidDel="00626D79">
          <w:rPr>
            <w:rFonts w:cs="Times New Roman"/>
            <w:color w:val="833C0B" w:themeColor="accent2" w:themeShade="80"/>
            <w:sz w:val="22"/>
            <w:rPrChange w:id="1316" w:author="tao huang" w:date="2018-10-26T11:40:00Z">
              <w:rPr>
                <w:rFonts w:cs="Times New Roman"/>
                <w:sz w:val="22"/>
              </w:rPr>
            </w:rPrChange>
          </w:rPr>
          <w:delText xml:space="preserve"> evaluated the forecasting performance of support vector machine (SVM) models and regression tree models</w:delText>
        </w:r>
        <w:r w:rsidR="0055643D" w:rsidRPr="006447FC" w:rsidDel="00626D79">
          <w:rPr>
            <w:rFonts w:cs="Times New Roman"/>
            <w:color w:val="833C0B" w:themeColor="accent2" w:themeShade="80"/>
            <w:sz w:val="22"/>
            <w:rPrChange w:id="1317" w:author="tao huang" w:date="2018-10-26T11:40:00Z">
              <w:rPr>
                <w:rFonts w:cs="Times New Roman"/>
                <w:sz w:val="22"/>
              </w:rPr>
            </w:rPrChange>
          </w:rPr>
          <w:delText xml:space="preserve"> for grocery sales</w:delText>
        </w:r>
        <w:r w:rsidRPr="006447FC" w:rsidDel="00626D79">
          <w:rPr>
            <w:rFonts w:cs="Times New Roman"/>
            <w:color w:val="833C0B" w:themeColor="accent2" w:themeShade="80"/>
            <w:sz w:val="22"/>
            <w:rPrChange w:id="1318" w:author="tao huang" w:date="2018-10-26T11:40:00Z">
              <w:rPr>
                <w:rFonts w:cs="Times New Roman"/>
                <w:sz w:val="22"/>
              </w:rPr>
            </w:rPrChange>
          </w:rPr>
          <w:delText xml:space="preserve">. </w:delText>
        </w:r>
      </w:del>
      <w:moveFromRangeStart w:id="1319" w:author="tao huang" w:date="2018-10-26T11:13:00Z" w:name="move528315735"/>
      <w:moveFrom w:id="1320" w:author="tao huang" w:date="2018-10-26T11:13:00Z">
        <w:r w:rsidRPr="006447FC" w:rsidDel="00626D79">
          <w:rPr>
            <w:rFonts w:cs="Times New Roman"/>
            <w:color w:val="833C0B" w:themeColor="accent2" w:themeShade="80"/>
            <w:sz w:val="22"/>
            <w:rPrChange w:id="1321" w:author="tao huang" w:date="2018-10-26T11:40:00Z">
              <w:rPr>
                <w:rFonts w:cs="Times New Roman"/>
                <w:sz w:val="22"/>
              </w:rPr>
            </w:rPrChange>
          </w:rPr>
          <w:fldChar w:fldCharType="begin"/>
        </w:r>
        <w:r w:rsidR="00380BD4" w:rsidRPr="006447FC" w:rsidDel="00626D79">
          <w:rPr>
            <w:rFonts w:cs="Times New Roman"/>
            <w:color w:val="833C0B" w:themeColor="accent2" w:themeShade="80"/>
            <w:sz w:val="22"/>
            <w:rPrChange w:id="1322" w:author="tao huang" w:date="2018-10-26T11:40:00Z">
              <w:rPr>
                <w:rFonts w:cs="Times New Roman"/>
                <w:sz w:val="22"/>
              </w:rPr>
            </w:rPrChange>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6447FC" w:rsidDel="00626D79">
          <w:rPr>
            <w:rFonts w:cs="Times New Roman"/>
            <w:color w:val="833C0B" w:themeColor="accent2" w:themeShade="80"/>
            <w:sz w:val="22"/>
            <w:rPrChange w:id="1323" w:author="tao huang" w:date="2018-10-26T11:40:00Z">
              <w:rPr>
                <w:rFonts w:cs="Times New Roman"/>
                <w:sz w:val="22"/>
              </w:rPr>
            </w:rPrChange>
          </w:rPr>
          <w:fldChar w:fldCharType="separate"/>
        </w:r>
        <w:r w:rsidR="00380BD4" w:rsidRPr="006447FC" w:rsidDel="00626D79">
          <w:rPr>
            <w:rFonts w:cs="Times New Roman"/>
            <w:noProof/>
            <w:color w:val="833C0B" w:themeColor="accent2" w:themeShade="80"/>
            <w:sz w:val="22"/>
            <w:rPrChange w:id="1324" w:author="tao huang" w:date="2018-10-26T11:40:00Z">
              <w:rPr>
                <w:rFonts w:cs="Times New Roman"/>
                <w:noProof/>
                <w:sz w:val="22"/>
              </w:rPr>
            </w:rPrChange>
          </w:rPr>
          <w:t>Huang et al. (2014)</w:t>
        </w:r>
        <w:r w:rsidRPr="006447FC" w:rsidDel="00626D79">
          <w:rPr>
            <w:rFonts w:cs="Times New Roman"/>
            <w:color w:val="833C0B" w:themeColor="accent2" w:themeShade="80"/>
            <w:sz w:val="22"/>
            <w:rPrChange w:id="1325" w:author="tao huang" w:date="2018-10-26T11:40:00Z">
              <w:rPr>
                <w:rFonts w:cs="Times New Roman"/>
                <w:sz w:val="22"/>
              </w:rPr>
            </w:rPrChange>
          </w:rPr>
          <w:fldChar w:fldCharType="end"/>
        </w:r>
        <w:r w:rsidRPr="006447FC" w:rsidDel="00626D79">
          <w:rPr>
            <w:rFonts w:cs="Times New Roman"/>
            <w:color w:val="833C0B" w:themeColor="accent2" w:themeShade="80"/>
            <w:sz w:val="22"/>
            <w:rPrChange w:id="1326" w:author="tao huang" w:date="2018-10-26T11:40:00Z">
              <w:rPr>
                <w:rFonts w:cs="Times New Roman"/>
                <w:sz w:val="22"/>
              </w:rPr>
            </w:rPrChange>
          </w:rPr>
          <w:t xml:space="preserve"> proposed two-stage general-to-specific ADL models </w:t>
        </w:r>
        <w:r w:rsidR="00690040" w:rsidRPr="006447FC" w:rsidDel="00626D79">
          <w:rPr>
            <w:rFonts w:cs="Times New Roman"/>
            <w:color w:val="833C0B" w:themeColor="accent2" w:themeShade="80"/>
            <w:sz w:val="22"/>
            <w:rPrChange w:id="1327" w:author="tao huang" w:date="2018-10-26T11:40:00Z">
              <w:rPr>
                <w:rFonts w:cs="Times New Roman"/>
                <w:sz w:val="22"/>
              </w:rPr>
            </w:rPrChange>
          </w:rPr>
          <w:t>to forecast grocery sales</w:t>
        </w:r>
        <w:r w:rsidR="0055643D" w:rsidRPr="006447FC" w:rsidDel="00626D79">
          <w:rPr>
            <w:rFonts w:cs="Times New Roman"/>
            <w:color w:val="833C0B" w:themeColor="accent2" w:themeShade="80"/>
            <w:sz w:val="22"/>
            <w:rPrChange w:id="1328" w:author="tao huang" w:date="2018-10-26T11:40:00Z">
              <w:rPr>
                <w:rFonts w:cs="Times New Roman"/>
                <w:sz w:val="22"/>
              </w:rPr>
            </w:rPrChange>
          </w:rPr>
          <w:t xml:space="preserve"> for five categories such as </w:t>
        </w:r>
        <w:r w:rsidR="0055643D" w:rsidRPr="006447FC" w:rsidDel="00626D79">
          <w:rPr>
            <w:rFonts w:cs="Times New Roman"/>
            <w:i/>
            <w:color w:val="833C0B" w:themeColor="accent2" w:themeShade="80"/>
            <w:sz w:val="22"/>
            <w:rPrChange w:id="1329" w:author="tao huang" w:date="2018-10-26T11:40:00Z">
              <w:rPr>
                <w:rFonts w:cs="Times New Roman"/>
                <w:i/>
                <w:sz w:val="22"/>
              </w:rPr>
            </w:rPrChange>
          </w:rPr>
          <w:t>Bottled Juice</w:t>
        </w:r>
        <w:r w:rsidR="0055643D" w:rsidRPr="006447FC" w:rsidDel="00626D79">
          <w:rPr>
            <w:rFonts w:cs="Times New Roman"/>
            <w:color w:val="833C0B" w:themeColor="accent2" w:themeShade="80"/>
            <w:sz w:val="22"/>
            <w:rPrChange w:id="1330" w:author="tao huang" w:date="2018-10-26T11:40:00Z">
              <w:rPr>
                <w:rFonts w:cs="Times New Roman"/>
                <w:sz w:val="22"/>
              </w:rPr>
            </w:rPrChange>
          </w:rPr>
          <w:t xml:space="preserve">, </w:t>
        </w:r>
        <w:r w:rsidR="0055643D" w:rsidRPr="006447FC" w:rsidDel="00626D79">
          <w:rPr>
            <w:rFonts w:cs="Times New Roman"/>
            <w:i/>
            <w:color w:val="833C0B" w:themeColor="accent2" w:themeShade="80"/>
            <w:sz w:val="22"/>
            <w:rPrChange w:id="1331" w:author="tao huang" w:date="2018-10-26T11:40:00Z">
              <w:rPr>
                <w:rFonts w:cs="Times New Roman"/>
                <w:i/>
                <w:sz w:val="22"/>
              </w:rPr>
            </w:rPrChange>
          </w:rPr>
          <w:t>Soft Drinks</w:t>
        </w:r>
        <w:r w:rsidR="0055643D" w:rsidRPr="006447FC" w:rsidDel="00626D79">
          <w:rPr>
            <w:rFonts w:cs="Times New Roman"/>
            <w:color w:val="833C0B" w:themeColor="accent2" w:themeShade="80"/>
            <w:sz w:val="22"/>
            <w:rPrChange w:id="1332" w:author="tao huang" w:date="2018-10-26T11:40:00Z">
              <w:rPr>
                <w:rFonts w:cs="Times New Roman"/>
                <w:sz w:val="22"/>
              </w:rPr>
            </w:rPrChange>
          </w:rPr>
          <w:t xml:space="preserve">, and </w:t>
        </w:r>
        <w:r w:rsidR="0055643D" w:rsidRPr="006447FC" w:rsidDel="00626D79">
          <w:rPr>
            <w:rFonts w:cs="Times New Roman"/>
            <w:i/>
            <w:color w:val="833C0B" w:themeColor="accent2" w:themeShade="80"/>
            <w:sz w:val="22"/>
            <w:rPrChange w:id="1333" w:author="tao huang" w:date="2018-10-26T11:40:00Z">
              <w:rPr>
                <w:rFonts w:cs="Times New Roman"/>
                <w:i/>
                <w:sz w:val="22"/>
              </w:rPr>
            </w:rPrChange>
          </w:rPr>
          <w:t>Bath Soap</w:t>
        </w:r>
        <w:r w:rsidR="0055643D" w:rsidRPr="006447FC" w:rsidDel="00626D79">
          <w:rPr>
            <w:rFonts w:cs="Times New Roman"/>
            <w:color w:val="833C0B" w:themeColor="accent2" w:themeShade="80"/>
            <w:sz w:val="22"/>
            <w:rPrChange w:id="1334" w:author="tao huang" w:date="2018-10-26T11:40:00Z">
              <w:rPr>
                <w:rFonts w:cs="Times New Roman"/>
                <w:sz w:val="22"/>
              </w:rPr>
            </w:rPrChange>
          </w:rPr>
          <w:t xml:space="preserve"> etc. </w:t>
        </w:r>
        <w:r w:rsidR="00690040" w:rsidRPr="006447FC" w:rsidDel="00626D79">
          <w:rPr>
            <w:rFonts w:cs="Times New Roman"/>
            <w:color w:val="833C0B" w:themeColor="accent2" w:themeShade="80"/>
            <w:sz w:val="22"/>
            <w:rPrChange w:id="1335" w:author="tao huang" w:date="2018-10-26T11:40:00Z">
              <w:rPr>
                <w:rFonts w:cs="Times New Roman"/>
                <w:sz w:val="22"/>
              </w:rPr>
            </w:rPrChange>
          </w:rPr>
          <w:t xml:space="preserve">The models </w:t>
        </w:r>
        <w:r w:rsidRPr="006447FC" w:rsidDel="00626D79">
          <w:rPr>
            <w:rFonts w:cs="Times New Roman"/>
            <w:color w:val="833C0B" w:themeColor="accent2" w:themeShade="80"/>
            <w:sz w:val="22"/>
            <w:rPrChange w:id="1336" w:author="tao huang" w:date="2018-10-26T11:40:00Z">
              <w:rPr>
                <w:rFonts w:cs="Times New Roman"/>
                <w:sz w:val="22"/>
              </w:rPr>
            </w:rPrChange>
          </w:rPr>
          <w:t xml:space="preserve">incorporate competitive promotional information within the same product category of the focal product. </w:t>
        </w:r>
      </w:moveFrom>
      <w:moveFromRangeEnd w:id="1319"/>
      <w:r w:rsidRPr="006447FC">
        <w:rPr>
          <w:rFonts w:cs="Times New Roman"/>
          <w:color w:val="833C0B" w:themeColor="accent2" w:themeShade="80"/>
          <w:sz w:val="22"/>
          <w:rPrChange w:id="1337" w:author="tao huang" w:date="2018-10-26T11:40:00Z">
            <w:rPr>
              <w:rFonts w:cs="Times New Roman"/>
              <w:sz w:val="22"/>
            </w:rPr>
          </w:rPrChange>
        </w:rPr>
        <w:fldChar w:fldCharType="begin"/>
      </w:r>
      <w:r w:rsidR="00380BD4" w:rsidRPr="006447FC">
        <w:rPr>
          <w:rFonts w:cs="Times New Roman"/>
          <w:color w:val="833C0B" w:themeColor="accent2" w:themeShade="80"/>
          <w:sz w:val="22"/>
          <w:rPrChange w:id="1338" w:author="tao huang" w:date="2018-10-26T11:40:00Z">
            <w:rPr>
              <w:rFonts w:cs="Times New Roman"/>
              <w:sz w:val="22"/>
            </w:rPr>
          </w:rPrChange>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6447FC">
        <w:rPr>
          <w:rFonts w:cs="Times New Roman"/>
          <w:color w:val="833C0B" w:themeColor="accent2" w:themeShade="80"/>
          <w:sz w:val="22"/>
          <w:rPrChange w:id="1339" w:author="tao huang" w:date="2018-10-26T11:40:00Z">
            <w:rPr>
              <w:rFonts w:cs="Times New Roman"/>
              <w:sz w:val="22"/>
            </w:rPr>
          </w:rPrChange>
        </w:rPr>
        <w:fldChar w:fldCharType="separate"/>
      </w:r>
      <w:r w:rsidR="00380BD4" w:rsidRPr="006447FC">
        <w:rPr>
          <w:rFonts w:cs="Times New Roman"/>
          <w:noProof/>
          <w:color w:val="833C0B" w:themeColor="accent2" w:themeShade="80"/>
          <w:sz w:val="22"/>
          <w:rPrChange w:id="1340" w:author="tao huang" w:date="2018-10-26T11:40:00Z">
            <w:rPr>
              <w:rFonts w:cs="Times New Roman"/>
              <w:noProof/>
              <w:sz w:val="22"/>
            </w:rPr>
          </w:rPrChange>
        </w:rPr>
        <w:t>Ma et al. (2016)</w:t>
      </w:r>
      <w:r w:rsidRPr="006447FC">
        <w:rPr>
          <w:rFonts w:cs="Times New Roman"/>
          <w:color w:val="833C0B" w:themeColor="accent2" w:themeShade="80"/>
          <w:sz w:val="22"/>
          <w:rPrChange w:id="1341" w:author="tao huang" w:date="2018-10-26T11:40:00Z">
            <w:rPr>
              <w:rFonts w:cs="Times New Roman"/>
              <w:sz w:val="22"/>
            </w:rPr>
          </w:rPrChange>
        </w:rPr>
        <w:fldChar w:fldCharType="end"/>
      </w:r>
      <w:r w:rsidRPr="006447FC">
        <w:rPr>
          <w:rFonts w:cs="Times New Roman"/>
          <w:color w:val="833C0B" w:themeColor="accent2" w:themeShade="80"/>
          <w:sz w:val="22"/>
          <w:rPrChange w:id="1342" w:author="tao huang" w:date="2018-10-26T11:40:00Z">
            <w:rPr>
              <w:rFonts w:cs="Times New Roman"/>
              <w:sz w:val="22"/>
            </w:rPr>
          </w:rPrChange>
        </w:rPr>
        <w:t xml:space="preserve"> </w:t>
      </w:r>
      <w:ins w:id="1343" w:author="tao huang" w:date="2018-10-26T11:36:00Z">
        <w:r w:rsidR="00330276" w:rsidRPr="006447FC">
          <w:rPr>
            <w:rFonts w:cs="Times New Roman"/>
            <w:color w:val="833C0B" w:themeColor="accent2" w:themeShade="80"/>
            <w:sz w:val="22"/>
            <w:rPrChange w:id="1344" w:author="tao huang" w:date="2018-10-26T11:40:00Z">
              <w:rPr>
                <w:rFonts w:cs="Times New Roman"/>
                <w:sz w:val="22"/>
              </w:rPr>
            </w:rPrChange>
          </w:rPr>
          <w:t>proposed</w:t>
        </w:r>
        <w:r w:rsidR="005B48F2" w:rsidRPr="006447FC">
          <w:rPr>
            <w:rFonts w:cs="Times New Roman"/>
            <w:color w:val="833C0B" w:themeColor="accent2" w:themeShade="80"/>
            <w:sz w:val="22"/>
            <w:rPrChange w:id="1345" w:author="tao huang" w:date="2018-10-26T11:40:00Z">
              <w:rPr>
                <w:rFonts w:cs="Times New Roman"/>
                <w:sz w:val="22"/>
              </w:rPr>
            </w:rPrChange>
          </w:rPr>
          <w:t xml:space="preserve"> three-stage ADL models which </w:t>
        </w:r>
      </w:ins>
      <w:r w:rsidRPr="006447FC">
        <w:rPr>
          <w:rFonts w:cs="Times New Roman"/>
          <w:color w:val="833C0B" w:themeColor="accent2" w:themeShade="80"/>
          <w:sz w:val="22"/>
          <w:rPrChange w:id="1346" w:author="tao huang" w:date="2018-10-26T11:40:00Z">
            <w:rPr>
              <w:rFonts w:cs="Times New Roman"/>
              <w:sz w:val="22"/>
            </w:rPr>
          </w:rPrChange>
        </w:rPr>
        <w:t>further integrate</w:t>
      </w:r>
      <w:del w:id="1347" w:author="tao huang" w:date="2018-10-26T11:36:00Z">
        <w:r w:rsidRPr="006447FC" w:rsidDel="005B48F2">
          <w:rPr>
            <w:rFonts w:cs="Times New Roman"/>
            <w:color w:val="833C0B" w:themeColor="accent2" w:themeShade="80"/>
            <w:sz w:val="22"/>
            <w:rPrChange w:id="1348" w:author="tao huang" w:date="2018-10-26T11:40:00Z">
              <w:rPr>
                <w:rFonts w:cs="Times New Roman"/>
                <w:sz w:val="22"/>
              </w:rPr>
            </w:rPrChange>
          </w:rPr>
          <w:delText>d</w:delText>
        </w:r>
      </w:del>
      <w:r w:rsidRPr="006447FC">
        <w:rPr>
          <w:rFonts w:cs="Times New Roman"/>
          <w:color w:val="833C0B" w:themeColor="accent2" w:themeShade="80"/>
          <w:sz w:val="22"/>
          <w:rPrChange w:id="1349" w:author="tao huang" w:date="2018-10-26T11:40:00Z">
            <w:rPr>
              <w:rFonts w:cs="Times New Roman"/>
              <w:sz w:val="22"/>
            </w:rPr>
          </w:rPrChange>
        </w:rPr>
        <w:t xml:space="preserve"> the promotional information not only from the same </w:t>
      </w:r>
      <w:ins w:id="1350" w:author="tao huang" w:date="2018-10-26T11:36:00Z">
        <w:r w:rsidR="00330276" w:rsidRPr="006447FC">
          <w:rPr>
            <w:rFonts w:cs="Times New Roman"/>
            <w:color w:val="833C0B" w:themeColor="accent2" w:themeShade="80"/>
            <w:sz w:val="22"/>
            <w:rPrChange w:id="1351" w:author="tao huang" w:date="2018-10-26T11:40:00Z">
              <w:rPr>
                <w:rFonts w:cs="Times New Roman"/>
                <w:sz w:val="22"/>
              </w:rPr>
            </w:rPrChange>
          </w:rPr>
          <w:t xml:space="preserve">product </w:t>
        </w:r>
      </w:ins>
      <w:r w:rsidRPr="006447FC">
        <w:rPr>
          <w:rFonts w:cs="Times New Roman"/>
          <w:color w:val="833C0B" w:themeColor="accent2" w:themeShade="80"/>
          <w:sz w:val="22"/>
          <w:rPrChange w:id="1352" w:author="tao huang" w:date="2018-10-26T11:40:00Z">
            <w:rPr>
              <w:rFonts w:cs="Times New Roman"/>
              <w:sz w:val="22"/>
            </w:rPr>
          </w:rPrChange>
        </w:rPr>
        <w:t xml:space="preserve">category but also from other related </w:t>
      </w:r>
      <w:ins w:id="1353" w:author="tao huang" w:date="2018-10-26T11:36:00Z">
        <w:r w:rsidR="00330276" w:rsidRPr="006447FC">
          <w:rPr>
            <w:rFonts w:cs="Times New Roman"/>
            <w:color w:val="833C0B" w:themeColor="accent2" w:themeShade="80"/>
            <w:sz w:val="22"/>
            <w:rPrChange w:id="1354" w:author="tao huang" w:date="2018-10-26T11:40:00Z">
              <w:rPr>
                <w:rFonts w:cs="Times New Roman"/>
                <w:sz w:val="22"/>
              </w:rPr>
            </w:rPrChange>
          </w:rPr>
          <w:t xml:space="preserve">product </w:t>
        </w:r>
      </w:ins>
      <w:r w:rsidRPr="006447FC">
        <w:rPr>
          <w:rFonts w:cs="Times New Roman"/>
          <w:color w:val="833C0B" w:themeColor="accent2" w:themeShade="80"/>
          <w:sz w:val="22"/>
          <w:rPrChange w:id="1355" w:author="tao huang" w:date="2018-10-26T11:40:00Z">
            <w:rPr>
              <w:rFonts w:cs="Times New Roman"/>
              <w:sz w:val="22"/>
            </w:rPr>
          </w:rPrChange>
        </w:rPr>
        <w:t xml:space="preserve">categories. </w:t>
      </w:r>
    </w:p>
    <w:p w14:paraId="0C427EC4" w14:textId="77777777" w:rsidR="000E39FC" w:rsidRPr="005B1C8C" w:rsidRDefault="000E39FC" w:rsidP="00971633">
      <w:pPr>
        <w:shd w:val="clear" w:color="auto" w:fill="FFFFFF" w:themeFill="background1"/>
        <w:spacing w:after="0" w:line="360" w:lineRule="auto"/>
        <w:rPr>
          <w:rFonts w:cs="Times New Roman"/>
          <w:sz w:val="22"/>
        </w:rPr>
      </w:pPr>
    </w:p>
    <w:p w14:paraId="0D9E1F7A" w14:textId="0E9B1638" w:rsidR="00AC0C11" w:rsidRPr="00583DB1" w:rsidRDefault="00AC0C11" w:rsidP="004D70F0">
      <w:pPr>
        <w:shd w:val="clear" w:color="auto" w:fill="FFFFFF" w:themeFill="background1"/>
        <w:spacing w:after="0" w:line="360" w:lineRule="auto"/>
        <w:rPr>
          <w:ins w:id="1356" w:author="tao huang" w:date="2018-10-25T22:37:00Z"/>
          <w:rFonts w:cs="Times New Roman"/>
          <w:color w:val="833C0B" w:themeColor="accent2" w:themeShade="80"/>
          <w:sz w:val="22"/>
          <w:rPrChange w:id="1357" w:author="tao huang" w:date="2018-10-26T13:05:00Z">
            <w:rPr>
              <w:ins w:id="1358" w:author="tao huang" w:date="2018-10-25T22:37:00Z"/>
              <w:rFonts w:cs="Times New Roman"/>
              <w:sz w:val="22"/>
            </w:rPr>
          </w:rPrChange>
        </w:rPr>
      </w:pPr>
      <w:ins w:id="1359" w:author="tao huang" w:date="2018-10-25T22:37:00Z">
        <w:r w:rsidRPr="00583DB1">
          <w:rPr>
            <w:rFonts w:cs="Times New Roman"/>
            <w:color w:val="833C0B" w:themeColor="accent2" w:themeShade="80"/>
            <w:sz w:val="22"/>
            <w:rPrChange w:id="1360" w:author="tao huang" w:date="2018-10-26T13:05:00Z">
              <w:rPr>
                <w:rFonts w:cs="Times New Roman"/>
                <w:sz w:val="22"/>
              </w:rPr>
            </w:rPrChange>
          </w:rPr>
          <w:t>2.2</w:t>
        </w:r>
        <w:r w:rsidRPr="00583DB1">
          <w:rPr>
            <w:rFonts w:cs="Times New Roman"/>
            <w:color w:val="833C0B" w:themeColor="accent2" w:themeShade="80"/>
            <w:sz w:val="22"/>
            <w:rPrChange w:id="1361" w:author="tao huang" w:date="2018-10-26T13:05:00Z">
              <w:rPr>
                <w:rFonts w:cs="Times New Roman"/>
                <w:sz w:val="22"/>
              </w:rPr>
            </w:rPrChange>
          </w:rPr>
          <w:tab/>
          <w:t>The effect of marketing activiti</w:t>
        </w:r>
      </w:ins>
      <w:ins w:id="1362" w:author="tao huang" w:date="2018-10-25T22:38:00Z">
        <w:r w:rsidRPr="00583DB1">
          <w:rPr>
            <w:rFonts w:cs="Times New Roman"/>
            <w:color w:val="833C0B" w:themeColor="accent2" w:themeShade="80"/>
            <w:sz w:val="22"/>
            <w:rPrChange w:id="1363" w:author="tao huang" w:date="2018-10-26T13:05:00Z">
              <w:rPr>
                <w:rFonts w:cs="Times New Roman"/>
                <w:sz w:val="22"/>
              </w:rPr>
            </w:rPrChange>
          </w:rPr>
          <w:t>es including price and promotions</w:t>
        </w:r>
      </w:ins>
    </w:p>
    <w:p w14:paraId="6E05D874" w14:textId="0716624B" w:rsidR="002A54AC" w:rsidRPr="00583DB1" w:rsidDel="00EC2C3A" w:rsidRDefault="00E05278" w:rsidP="005D1B8D">
      <w:pPr>
        <w:shd w:val="clear" w:color="auto" w:fill="FFFFFF" w:themeFill="background1"/>
        <w:spacing w:after="0" w:line="360" w:lineRule="auto"/>
        <w:rPr>
          <w:del w:id="1364" w:author="tao huang" w:date="2018-10-26T12:57:00Z"/>
          <w:rFonts w:cs="Times New Roman"/>
          <w:color w:val="833C0B" w:themeColor="accent2" w:themeShade="80"/>
          <w:sz w:val="22"/>
          <w:rPrChange w:id="1365" w:author="tao huang" w:date="2018-10-26T13:05:00Z">
            <w:rPr>
              <w:del w:id="1366" w:author="tao huang" w:date="2018-10-26T12:57:00Z"/>
              <w:rFonts w:cs="Times New Roman"/>
              <w:sz w:val="22"/>
            </w:rPr>
          </w:rPrChange>
        </w:rPr>
      </w:pPr>
      <w:del w:id="1367" w:author="tao huang" w:date="2018-10-26T12:38:00Z">
        <w:r w:rsidRPr="00583DB1" w:rsidDel="009456DA">
          <w:rPr>
            <w:rFonts w:cs="Times New Roman"/>
            <w:color w:val="833C0B" w:themeColor="accent2" w:themeShade="80"/>
            <w:sz w:val="22"/>
            <w:rPrChange w:id="1368" w:author="tao huang" w:date="2018-10-26T13:05:00Z">
              <w:rPr>
                <w:rFonts w:cs="Times New Roman"/>
                <w:sz w:val="22"/>
              </w:rPr>
            </w:rPrChange>
          </w:rPr>
          <w:delText>The</w:delText>
        </w:r>
        <w:r w:rsidR="000D338C" w:rsidRPr="00583DB1" w:rsidDel="009456DA">
          <w:rPr>
            <w:rFonts w:cs="Times New Roman"/>
            <w:color w:val="833C0B" w:themeColor="accent2" w:themeShade="80"/>
            <w:sz w:val="22"/>
            <w:rPrChange w:id="1369" w:author="tao huang" w:date="2018-10-26T13:05:00Z">
              <w:rPr>
                <w:rFonts w:cs="Times New Roman"/>
                <w:sz w:val="22"/>
              </w:rPr>
            </w:rPrChange>
          </w:rPr>
          <w:delText>se</w:delText>
        </w:r>
        <w:r w:rsidRPr="00583DB1" w:rsidDel="009456DA">
          <w:rPr>
            <w:rFonts w:cs="Times New Roman"/>
            <w:color w:val="833C0B" w:themeColor="accent2" w:themeShade="80"/>
            <w:sz w:val="22"/>
            <w:rPrChange w:id="1370" w:author="tao huang" w:date="2018-10-26T13:05:00Z">
              <w:rPr>
                <w:rFonts w:cs="Times New Roman"/>
                <w:sz w:val="22"/>
              </w:rPr>
            </w:rPrChange>
          </w:rPr>
          <w:delText xml:space="preserve"> </w:delText>
        </w:r>
        <w:r w:rsidR="00971633" w:rsidRPr="00583DB1" w:rsidDel="009456DA">
          <w:rPr>
            <w:rFonts w:cs="Times New Roman"/>
            <w:color w:val="833C0B" w:themeColor="accent2" w:themeShade="80"/>
            <w:sz w:val="22"/>
            <w:rPrChange w:id="1371" w:author="tao huang" w:date="2018-10-26T13:05:00Z">
              <w:rPr>
                <w:rFonts w:cs="Times New Roman"/>
                <w:sz w:val="22"/>
              </w:rPr>
            </w:rPrChange>
          </w:rPr>
          <w:delText>studies</w:delText>
        </w:r>
        <w:r w:rsidRPr="00583DB1" w:rsidDel="009456DA">
          <w:rPr>
            <w:rFonts w:cs="Times New Roman"/>
            <w:color w:val="833C0B" w:themeColor="accent2" w:themeShade="80"/>
            <w:sz w:val="22"/>
            <w:rPrChange w:id="1372" w:author="tao huang" w:date="2018-10-26T13:05:00Z">
              <w:rPr>
                <w:rFonts w:cs="Times New Roman"/>
                <w:sz w:val="22"/>
              </w:rPr>
            </w:rPrChange>
          </w:rPr>
          <w:delText xml:space="preserve"> </w:delText>
        </w:r>
        <w:r w:rsidR="000E39FC" w:rsidRPr="00583DB1" w:rsidDel="009456DA">
          <w:rPr>
            <w:rFonts w:cs="Times New Roman"/>
            <w:color w:val="833C0B" w:themeColor="accent2" w:themeShade="80"/>
            <w:sz w:val="22"/>
            <w:rPrChange w:id="1373" w:author="tao huang" w:date="2018-10-26T13:05:00Z">
              <w:rPr>
                <w:rFonts w:cs="Times New Roman"/>
                <w:sz w:val="22"/>
              </w:rPr>
            </w:rPrChange>
          </w:rPr>
          <w:delText>try to generate accurate forecasts by capturing</w:delText>
        </w:r>
        <w:r w:rsidR="007B0F31" w:rsidRPr="00583DB1" w:rsidDel="009456DA">
          <w:rPr>
            <w:rFonts w:cs="Times New Roman"/>
            <w:color w:val="833C0B" w:themeColor="accent2" w:themeShade="80"/>
            <w:sz w:val="22"/>
            <w:rPrChange w:id="1374" w:author="tao huang" w:date="2018-10-26T13:05:00Z">
              <w:rPr>
                <w:rFonts w:cs="Times New Roman"/>
                <w:sz w:val="22"/>
              </w:rPr>
            </w:rPrChange>
          </w:rPr>
          <w:delText xml:space="preserve"> </w:delText>
        </w:r>
        <w:r w:rsidRPr="00583DB1" w:rsidDel="009456DA">
          <w:rPr>
            <w:rFonts w:cs="Times New Roman"/>
            <w:color w:val="833C0B" w:themeColor="accent2" w:themeShade="80"/>
            <w:sz w:val="22"/>
            <w:rPrChange w:id="1375" w:author="tao huang" w:date="2018-10-26T13:05:00Z">
              <w:rPr>
                <w:rFonts w:cs="Times New Roman"/>
                <w:sz w:val="22"/>
              </w:rPr>
            </w:rPrChange>
          </w:rPr>
          <w:delText xml:space="preserve">various </w:delText>
        </w:r>
        <w:r w:rsidR="000E39FC" w:rsidRPr="00583DB1" w:rsidDel="009456DA">
          <w:rPr>
            <w:rFonts w:cs="Times New Roman"/>
            <w:color w:val="833C0B" w:themeColor="accent2" w:themeShade="80"/>
            <w:sz w:val="22"/>
            <w:rPrChange w:id="1376" w:author="tao huang" w:date="2018-10-26T13:05:00Z">
              <w:rPr>
                <w:rFonts w:cs="Times New Roman"/>
                <w:sz w:val="22"/>
              </w:rPr>
            </w:rPrChange>
          </w:rPr>
          <w:delText>effect</w:delText>
        </w:r>
        <w:r w:rsidRPr="00583DB1" w:rsidDel="009456DA">
          <w:rPr>
            <w:rFonts w:cs="Times New Roman"/>
            <w:color w:val="833C0B" w:themeColor="accent2" w:themeShade="80"/>
            <w:sz w:val="22"/>
            <w:rPrChange w:id="1377" w:author="tao huang" w:date="2018-10-26T13:05:00Z">
              <w:rPr>
                <w:rFonts w:cs="Times New Roman"/>
                <w:sz w:val="22"/>
              </w:rPr>
            </w:rPrChange>
          </w:rPr>
          <w:delText>s</w:delText>
        </w:r>
        <w:r w:rsidR="00971633" w:rsidRPr="00583DB1" w:rsidDel="009456DA">
          <w:rPr>
            <w:rFonts w:cs="Times New Roman"/>
            <w:color w:val="833C0B" w:themeColor="accent2" w:themeShade="80"/>
            <w:sz w:val="22"/>
            <w:rPrChange w:id="1378" w:author="tao huang" w:date="2018-10-26T13:05:00Z">
              <w:rPr>
                <w:rFonts w:cs="Times New Roman"/>
                <w:sz w:val="22"/>
              </w:rPr>
            </w:rPrChange>
          </w:rPr>
          <w:delText xml:space="preserve"> of </w:delText>
        </w:r>
        <w:r w:rsidR="000E39FC" w:rsidRPr="00583DB1" w:rsidDel="009456DA">
          <w:rPr>
            <w:rFonts w:cs="Times New Roman"/>
            <w:color w:val="833C0B" w:themeColor="accent2" w:themeShade="80"/>
            <w:sz w:val="22"/>
            <w:rPrChange w:id="1379" w:author="tao huang" w:date="2018-10-26T13:05:00Z">
              <w:rPr>
                <w:rFonts w:cs="Times New Roman"/>
                <w:sz w:val="22"/>
              </w:rPr>
            </w:rPrChange>
          </w:rPr>
          <w:delText>the</w:delText>
        </w:r>
        <w:r w:rsidR="00A02206" w:rsidRPr="00583DB1" w:rsidDel="009456DA">
          <w:rPr>
            <w:rFonts w:cs="Times New Roman"/>
            <w:color w:val="833C0B" w:themeColor="accent2" w:themeShade="80"/>
            <w:sz w:val="22"/>
            <w:rPrChange w:id="1380" w:author="tao huang" w:date="2018-10-26T13:05:00Z">
              <w:rPr>
                <w:rFonts w:cs="Times New Roman"/>
                <w:sz w:val="22"/>
              </w:rPr>
            </w:rPrChange>
          </w:rPr>
          <w:delText xml:space="preserve"> </w:delText>
        </w:r>
        <w:r w:rsidR="00971633" w:rsidRPr="00583DB1" w:rsidDel="009456DA">
          <w:rPr>
            <w:rFonts w:cs="Times New Roman"/>
            <w:color w:val="833C0B" w:themeColor="accent2" w:themeShade="80"/>
            <w:sz w:val="22"/>
            <w:rPrChange w:id="1381" w:author="tao huang" w:date="2018-10-26T13:05:00Z">
              <w:rPr>
                <w:rFonts w:cs="Times New Roman"/>
                <w:sz w:val="22"/>
              </w:rPr>
            </w:rPrChange>
          </w:rPr>
          <w:delText>marketing activities</w:delText>
        </w:r>
        <w:r w:rsidRPr="00583DB1" w:rsidDel="009456DA">
          <w:rPr>
            <w:rFonts w:cs="Times New Roman"/>
            <w:color w:val="833C0B" w:themeColor="accent2" w:themeShade="80"/>
            <w:sz w:val="22"/>
            <w:rPrChange w:id="1382" w:author="tao huang" w:date="2018-10-26T13:05:00Z">
              <w:rPr>
                <w:rFonts w:cs="Times New Roman"/>
                <w:sz w:val="22"/>
              </w:rPr>
            </w:rPrChange>
          </w:rPr>
          <w:delText xml:space="preserve"> including prices and promotions</w:delText>
        </w:r>
        <w:r w:rsidR="00971633" w:rsidRPr="00583DB1" w:rsidDel="009456DA">
          <w:rPr>
            <w:rFonts w:cs="Times New Roman"/>
            <w:color w:val="833C0B" w:themeColor="accent2" w:themeShade="80"/>
            <w:sz w:val="22"/>
            <w:rPrChange w:id="1383" w:author="tao huang" w:date="2018-10-26T13:05:00Z">
              <w:rPr>
                <w:rFonts w:cs="Times New Roman"/>
                <w:sz w:val="22"/>
              </w:rPr>
            </w:rPrChange>
          </w:rPr>
          <w:delText>.</w:delText>
        </w:r>
      </w:del>
      <w:del w:id="1384" w:author="tao huang" w:date="2018-10-26T12:39:00Z">
        <w:r w:rsidR="00971633" w:rsidRPr="00583DB1" w:rsidDel="009456DA">
          <w:rPr>
            <w:rFonts w:cs="Times New Roman"/>
            <w:color w:val="833C0B" w:themeColor="accent2" w:themeShade="80"/>
            <w:sz w:val="22"/>
            <w:rPrChange w:id="1385" w:author="tao huang" w:date="2018-10-26T13:05:00Z">
              <w:rPr>
                <w:rFonts w:cs="Times New Roman"/>
                <w:sz w:val="22"/>
              </w:rPr>
            </w:rPrChange>
          </w:rPr>
          <w:delText xml:space="preserve"> </w:delText>
        </w:r>
        <w:r w:rsidR="004D70F0" w:rsidRPr="00583DB1" w:rsidDel="009456DA">
          <w:rPr>
            <w:rFonts w:cs="Times New Roman"/>
            <w:color w:val="833C0B" w:themeColor="accent2" w:themeShade="80"/>
            <w:sz w:val="22"/>
            <w:rPrChange w:id="1386" w:author="tao huang" w:date="2018-10-26T13:05:00Z">
              <w:rPr>
                <w:rFonts w:cs="Times New Roman"/>
                <w:sz w:val="22"/>
              </w:rPr>
            </w:rPrChange>
          </w:rPr>
          <w:delText>For example, p</w:delText>
        </w:r>
        <w:r w:rsidR="000A4DC5" w:rsidRPr="00583DB1" w:rsidDel="009456DA">
          <w:rPr>
            <w:rFonts w:cs="Times New Roman"/>
            <w:color w:val="833C0B" w:themeColor="accent2" w:themeShade="80"/>
            <w:sz w:val="22"/>
            <w:rPrChange w:id="1387" w:author="tao huang" w:date="2018-10-26T13:05:00Z">
              <w:rPr>
                <w:rFonts w:cs="Times New Roman"/>
                <w:sz w:val="22"/>
              </w:rPr>
            </w:rPrChange>
          </w:rPr>
          <w:delText>revious studies suggest that p</w:delText>
        </w:r>
        <w:r w:rsidR="00971633" w:rsidRPr="00583DB1" w:rsidDel="009456DA">
          <w:rPr>
            <w:rFonts w:cs="Times New Roman"/>
            <w:color w:val="833C0B" w:themeColor="accent2" w:themeShade="80"/>
            <w:sz w:val="22"/>
            <w:rPrChange w:id="1388" w:author="tao huang" w:date="2018-10-26T13:05:00Z">
              <w:rPr>
                <w:rFonts w:cs="Times New Roman"/>
                <w:sz w:val="22"/>
              </w:rPr>
            </w:rPrChange>
          </w:rPr>
          <w:delText>rice</w:delText>
        </w:r>
        <w:r w:rsidR="00835C94" w:rsidRPr="00583DB1" w:rsidDel="009456DA">
          <w:rPr>
            <w:rFonts w:cs="Times New Roman"/>
            <w:color w:val="833C0B" w:themeColor="accent2" w:themeShade="80"/>
            <w:sz w:val="22"/>
            <w:rPrChange w:id="1389" w:author="tao huang" w:date="2018-10-26T13:05:00Z">
              <w:rPr>
                <w:rFonts w:cs="Times New Roman"/>
                <w:sz w:val="22"/>
              </w:rPr>
            </w:rPrChange>
          </w:rPr>
          <w:delText xml:space="preserve"> reductions</w:delText>
        </w:r>
        <w:r w:rsidR="00971633" w:rsidRPr="00583DB1" w:rsidDel="009456DA">
          <w:rPr>
            <w:rFonts w:cs="Times New Roman"/>
            <w:color w:val="833C0B" w:themeColor="accent2" w:themeShade="80"/>
            <w:sz w:val="22"/>
            <w:rPrChange w:id="1390" w:author="tao huang" w:date="2018-10-26T13:05:00Z">
              <w:rPr>
                <w:rFonts w:cs="Times New Roman"/>
                <w:sz w:val="22"/>
              </w:rPr>
            </w:rPrChange>
          </w:rPr>
          <w:delText xml:space="preserve"> and promotions</w:delText>
        </w:r>
        <w:r w:rsidR="00A02206" w:rsidRPr="00583DB1" w:rsidDel="009456DA">
          <w:rPr>
            <w:rFonts w:cs="Times New Roman"/>
            <w:color w:val="833C0B" w:themeColor="accent2" w:themeShade="80"/>
            <w:sz w:val="22"/>
            <w:rPrChange w:id="1391" w:author="tao huang" w:date="2018-10-26T13:05:00Z">
              <w:rPr>
                <w:rFonts w:cs="Times New Roman"/>
                <w:sz w:val="22"/>
              </w:rPr>
            </w:rPrChange>
          </w:rPr>
          <w:delText xml:space="preserve"> </w:delText>
        </w:r>
        <w:r w:rsidR="000A4DC5" w:rsidRPr="00583DB1" w:rsidDel="009456DA">
          <w:rPr>
            <w:rFonts w:cs="Times New Roman"/>
            <w:color w:val="833C0B" w:themeColor="accent2" w:themeShade="80"/>
            <w:sz w:val="22"/>
            <w:rPrChange w:id="1392" w:author="tao huang" w:date="2018-10-26T13:05:00Z">
              <w:rPr>
                <w:rFonts w:cs="Times New Roman"/>
                <w:sz w:val="22"/>
              </w:rPr>
            </w:rPrChange>
          </w:rPr>
          <w:delText>increase</w:delText>
        </w:r>
        <w:r w:rsidR="00A02206" w:rsidRPr="00583DB1" w:rsidDel="009456DA">
          <w:rPr>
            <w:rFonts w:cs="Times New Roman"/>
            <w:color w:val="833C0B" w:themeColor="accent2" w:themeShade="80"/>
            <w:sz w:val="22"/>
            <w:rPrChange w:id="1393" w:author="tao huang" w:date="2018-10-26T13:05:00Z">
              <w:rPr>
                <w:rFonts w:cs="Times New Roman"/>
                <w:sz w:val="22"/>
              </w:rPr>
            </w:rPrChange>
          </w:rPr>
          <w:delText xml:space="preserve"> </w:delText>
        </w:r>
        <w:r w:rsidR="007B0F31" w:rsidRPr="00583DB1" w:rsidDel="009456DA">
          <w:rPr>
            <w:rFonts w:cs="Times New Roman"/>
            <w:color w:val="833C0B" w:themeColor="accent2" w:themeShade="80"/>
            <w:sz w:val="22"/>
            <w:rPrChange w:id="1394" w:author="tao huang" w:date="2018-10-26T13:05:00Z">
              <w:rPr>
                <w:rFonts w:cs="Times New Roman"/>
                <w:sz w:val="22"/>
              </w:rPr>
            </w:rPrChange>
          </w:rPr>
          <w:delText xml:space="preserve">the </w:delText>
        </w:r>
        <w:r w:rsidR="00A02206" w:rsidRPr="00583DB1" w:rsidDel="009456DA">
          <w:rPr>
            <w:rFonts w:cs="Times New Roman"/>
            <w:color w:val="833C0B" w:themeColor="accent2" w:themeShade="80"/>
            <w:sz w:val="22"/>
            <w:rPrChange w:id="1395" w:author="tao huang" w:date="2018-10-26T13:05:00Z">
              <w:rPr>
                <w:rFonts w:cs="Times New Roman"/>
                <w:sz w:val="22"/>
              </w:rPr>
            </w:rPrChange>
          </w:rPr>
          <w:delText xml:space="preserve">short term sales </w:delText>
        </w:r>
        <w:r w:rsidR="007B0F31" w:rsidRPr="00583DB1" w:rsidDel="009456DA">
          <w:rPr>
            <w:rFonts w:cs="Times New Roman"/>
            <w:color w:val="833C0B" w:themeColor="accent2" w:themeShade="80"/>
            <w:sz w:val="22"/>
            <w:rPrChange w:id="1396" w:author="tao huang" w:date="2018-10-26T13:05:00Z">
              <w:rPr>
                <w:rFonts w:cs="Times New Roman"/>
                <w:sz w:val="22"/>
              </w:rPr>
            </w:rPrChange>
          </w:rPr>
          <w:delText xml:space="preserve">of the focal product </w:delText>
        </w:r>
        <w:r w:rsidR="00971633" w:rsidRPr="00583DB1" w:rsidDel="009456DA">
          <w:rPr>
            <w:rFonts w:cs="Times New Roman"/>
            <w:color w:val="833C0B" w:themeColor="accent2" w:themeShade="80"/>
            <w:sz w:val="22"/>
            <w:rPrChange w:id="1397" w:author="tao huang" w:date="2018-10-26T13:05:00Z">
              <w:rPr>
                <w:rFonts w:cs="Times New Roman"/>
                <w:sz w:val="22"/>
              </w:rPr>
            </w:rPrChange>
          </w:rPr>
          <w:fldChar w:fldCharType="begin"/>
        </w:r>
        <w:r w:rsidR="00380BD4" w:rsidRPr="00583DB1" w:rsidDel="009456DA">
          <w:rPr>
            <w:rFonts w:cs="Times New Roman"/>
            <w:color w:val="833C0B" w:themeColor="accent2" w:themeShade="80"/>
            <w:sz w:val="22"/>
            <w:rPrChange w:id="1398" w:author="tao huang" w:date="2018-10-26T13:05:00Z">
              <w:rPr>
                <w:rFonts w:cs="Times New Roman"/>
                <w:sz w:val="22"/>
              </w:rPr>
            </w:rPrChange>
          </w:rPr>
          <w:del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delInstrText>
        </w:r>
        <w:r w:rsidR="00971633" w:rsidRPr="00583DB1" w:rsidDel="009456DA">
          <w:rPr>
            <w:rFonts w:cs="Times New Roman"/>
            <w:color w:val="833C0B" w:themeColor="accent2" w:themeShade="80"/>
            <w:sz w:val="22"/>
            <w:rPrChange w:id="1399" w:author="tao huang" w:date="2018-10-26T13:05:00Z">
              <w:rPr>
                <w:rFonts w:cs="Times New Roman"/>
                <w:sz w:val="22"/>
              </w:rPr>
            </w:rPrChange>
          </w:rPr>
          <w:fldChar w:fldCharType="separate"/>
        </w:r>
        <w:r w:rsidR="00380BD4" w:rsidRPr="00583DB1" w:rsidDel="009456DA">
          <w:rPr>
            <w:rFonts w:cs="Times New Roman"/>
            <w:noProof/>
            <w:color w:val="833C0B" w:themeColor="accent2" w:themeShade="80"/>
            <w:sz w:val="22"/>
            <w:rPrChange w:id="1400" w:author="tao huang" w:date="2018-10-26T13:05:00Z">
              <w:rPr>
                <w:rFonts w:cs="Times New Roman"/>
                <w:noProof/>
                <w:sz w:val="22"/>
              </w:rPr>
            </w:rPrChange>
          </w:rPr>
          <w:delText>(Blattberg, Briesch, &amp; Fox, 1995)</w:delText>
        </w:r>
        <w:r w:rsidR="00971633" w:rsidRPr="00583DB1" w:rsidDel="009456DA">
          <w:rPr>
            <w:rFonts w:cs="Times New Roman"/>
            <w:color w:val="833C0B" w:themeColor="accent2" w:themeShade="80"/>
            <w:sz w:val="22"/>
            <w:rPrChange w:id="1401" w:author="tao huang" w:date="2018-10-26T13:05:00Z">
              <w:rPr>
                <w:rFonts w:cs="Times New Roman"/>
                <w:sz w:val="22"/>
              </w:rPr>
            </w:rPrChange>
          </w:rPr>
          <w:fldChar w:fldCharType="end"/>
        </w:r>
        <w:r w:rsidR="00A02206" w:rsidRPr="00583DB1" w:rsidDel="009456DA">
          <w:rPr>
            <w:rFonts w:cs="Times New Roman"/>
            <w:color w:val="833C0B" w:themeColor="accent2" w:themeShade="80"/>
            <w:sz w:val="22"/>
            <w:rPrChange w:id="1402" w:author="tao huang" w:date="2018-10-26T13:05:00Z">
              <w:rPr>
                <w:rFonts w:cs="Times New Roman"/>
                <w:sz w:val="22"/>
              </w:rPr>
            </w:rPrChange>
          </w:rPr>
          <w:delText>.</w:delText>
        </w:r>
        <w:r w:rsidR="006D61EE" w:rsidRPr="00583DB1" w:rsidDel="009456DA">
          <w:rPr>
            <w:rFonts w:cs="Times New Roman"/>
            <w:color w:val="833C0B" w:themeColor="accent2" w:themeShade="80"/>
            <w:sz w:val="22"/>
            <w:rPrChange w:id="1403" w:author="tao huang" w:date="2018-10-26T13:05:00Z">
              <w:rPr>
                <w:rFonts w:cs="Times New Roman"/>
                <w:sz w:val="22"/>
              </w:rPr>
            </w:rPrChange>
          </w:rPr>
          <w:delText xml:space="preserve"> </w:delText>
        </w:r>
      </w:del>
      <w:del w:id="1404" w:author="tao huang" w:date="2018-10-26T12:57:00Z">
        <w:r w:rsidRPr="00583DB1" w:rsidDel="0032151C">
          <w:rPr>
            <w:rFonts w:cs="Times New Roman"/>
            <w:color w:val="833C0B" w:themeColor="accent2" w:themeShade="80"/>
            <w:sz w:val="22"/>
            <w:rPrChange w:id="1405" w:author="tao huang" w:date="2018-10-26T13:05:00Z">
              <w:rPr>
                <w:rFonts w:cs="Times New Roman"/>
                <w:sz w:val="22"/>
              </w:rPr>
            </w:rPrChange>
          </w:rPr>
          <w:delText>The price</w:delText>
        </w:r>
        <w:r w:rsidR="00835C94" w:rsidRPr="00583DB1" w:rsidDel="0032151C">
          <w:rPr>
            <w:rFonts w:cs="Times New Roman"/>
            <w:color w:val="833C0B" w:themeColor="accent2" w:themeShade="80"/>
            <w:sz w:val="22"/>
            <w:rPrChange w:id="1406" w:author="tao huang" w:date="2018-10-26T13:05:00Z">
              <w:rPr>
                <w:rFonts w:cs="Times New Roman"/>
                <w:sz w:val="22"/>
              </w:rPr>
            </w:rPrChange>
          </w:rPr>
          <w:delText xml:space="preserve"> reductions</w:delText>
        </w:r>
        <w:r w:rsidRPr="00583DB1" w:rsidDel="0032151C">
          <w:rPr>
            <w:rFonts w:cs="Times New Roman"/>
            <w:color w:val="833C0B" w:themeColor="accent2" w:themeShade="80"/>
            <w:sz w:val="22"/>
            <w:rPrChange w:id="1407" w:author="tao huang" w:date="2018-10-26T13:05:00Z">
              <w:rPr>
                <w:rFonts w:cs="Times New Roman"/>
                <w:sz w:val="22"/>
              </w:rPr>
            </w:rPrChange>
          </w:rPr>
          <w:delText xml:space="preserve"> and promotions </w:delText>
        </w:r>
        <w:r w:rsidR="00835C94" w:rsidRPr="00583DB1" w:rsidDel="0032151C">
          <w:rPr>
            <w:rFonts w:cs="Times New Roman"/>
            <w:color w:val="833C0B" w:themeColor="accent2" w:themeShade="80"/>
            <w:sz w:val="22"/>
            <w:rPrChange w:id="1408" w:author="tao huang" w:date="2018-10-26T13:05:00Z">
              <w:rPr>
                <w:rFonts w:cs="Times New Roman"/>
                <w:sz w:val="22"/>
              </w:rPr>
            </w:rPrChange>
          </w:rPr>
          <w:delText>not only increase the</w:delText>
        </w:r>
        <w:r w:rsidR="00E57119" w:rsidRPr="00583DB1" w:rsidDel="0032151C">
          <w:rPr>
            <w:rFonts w:cs="Times New Roman"/>
            <w:color w:val="833C0B" w:themeColor="accent2" w:themeShade="80"/>
            <w:sz w:val="22"/>
            <w:rPrChange w:id="1409" w:author="tao huang" w:date="2018-10-26T13:05:00Z">
              <w:rPr>
                <w:rFonts w:cs="Times New Roman"/>
                <w:sz w:val="22"/>
              </w:rPr>
            </w:rPrChange>
          </w:rPr>
          <w:delText xml:space="preserve"> product sales at the </w:delText>
        </w:r>
        <w:r w:rsidRPr="00583DB1" w:rsidDel="0032151C">
          <w:rPr>
            <w:rFonts w:cs="Times New Roman"/>
            <w:color w:val="833C0B" w:themeColor="accent2" w:themeShade="80"/>
            <w:sz w:val="22"/>
            <w:rPrChange w:id="1410" w:author="tao huang" w:date="2018-10-26T13:05:00Z">
              <w:rPr>
                <w:rFonts w:cs="Times New Roman"/>
                <w:sz w:val="22"/>
              </w:rPr>
            </w:rPrChange>
          </w:rPr>
          <w:delText xml:space="preserve">focal </w:delText>
        </w:r>
        <w:r w:rsidR="00E57119" w:rsidRPr="00583DB1" w:rsidDel="0032151C">
          <w:rPr>
            <w:rFonts w:cs="Times New Roman"/>
            <w:color w:val="833C0B" w:themeColor="accent2" w:themeShade="80"/>
            <w:sz w:val="22"/>
            <w:rPrChange w:id="1411" w:author="tao huang" w:date="2018-10-26T13:05:00Z">
              <w:rPr>
                <w:rFonts w:cs="Times New Roman"/>
                <w:sz w:val="22"/>
              </w:rPr>
            </w:rPrChange>
          </w:rPr>
          <w:delText xml:space="preserve">period but also </w:delText>
        </w:r>
        <w:r w:rsidR="000D338C" w:rsidRPr="00583DB1" w:rsidDel="0032151C">
          <w:rPr>
            <w:rFonts w:cs="Times New Roman"/>
            <w:color w:val="833C0B" w:themeColor="accent2" w:themeShade="80"/>
            <w:sz w:val="22"/>
            <w:rPrChange w:id="1412" w:author="tao huang" w:date="2018-10-26T13:05:00Z">
              <w:rPr>
                <w:rFonts w:cs="Times New Roman"/>
                <w:sz w:val="22"/>
              </w:rPr>
            </w:rPrChange>
          </w:rPr>
          <w:delText xml:space="preserve">may </w:delText>
        </w:r>
        <w:r w:rsidR="00835C94" w:rsidRPr="00583DB1" w:rsidDel="0032151C">
          <w:rPr>
            <w:rFonts w:cs="Times New Roman"/>
            <w:color w:val="833C0B" w:themeColor="accent2" w:themeShade="80"/>
            <w:sz w:val="22"/>
            <w:rPrChange w:id="1413" w:author="tao huang" w:date="2018-10-26T13:05:00Z">
              <w:rPr>
                <w:rFonts w:cs="Times New Roman"/>
                <w:sz w:val="22"/>
              </w:rPr>
            </w:rPrChange>
          </w:rPr>
          <w:delText>potentially reduce the sales b</w:delText>
        </w:r>
        <w:r w:rsidR="00E57119" w:rsidRPr="00583DB1" w:rsidDel="0032151C">
          <w:rPr>
            <w:rFonts w:cs="Times New Roman"/>
            <w:color w:val="833C0B" w:themeColor="accent2" w:themeShade="80"/>
            <w:sz w:val="22"/>
            <w:rPrChange w:id="1414" w:author="tao huang" w:date="2018-10-26T13:05:00Z">
              <w:rPr>
                <w:rFonts w:cs="Times New Roman"/>
                <w:sz w:val="22"/>
              </w:rPr>
            </w:rPrChange>
          </w:rPr>
          <w:delText xml:space="preserve">efore and after </w:delText>
        </w:r>
        <w:r w:rsidRPr="00583DB1" w:rsidDel="0032151C">
          <w:rPr>
            <w:rFonts w:cs="Times New Roman"/>
            <w:color w:val="833C0B" w:themeColor="accent2" w:themeShade="80"/>
            <w:sz w:val="22"/>
            <w:rPrChange w:id="1415" w:author="tao huang" w:date="2018-10-26T13:05:00Z">
              <w:rPr>
                <w:rFonts w:cs="Times New Roman"/>
                <w:sz w:val="22"/>
              </w:rPr>
            </w:rPrChange>
          </w:rPr>
          <w:delText xml:space="preserve">the focal period </w:delText>
        </w:r>
        <w:r w:rsidR="00E57119" w:rsidRPr="00583DB1" w:rsidDel="0032151C">
          <w:rPr>
            <w:rFonts w:cs="Times New Roman"/>
            <w:color w:val="833C0B" w:themeColor="accent2" w:themeShade="80"/>
            <w:sz w:val="22"/>
            <w:rPrChange w:id="1416" w:author="tao huang" w:date="2018-10-26T13:05:00Z">
              <w:rPr>
                <w:rFonts w:cs="Times New Roman"/>
                <w:sz w:val="22"/>
              </w:rPr>
            </w:rPrChange>
          </w:rPr>
          <w:delText xml:space="preserve">as </w:delText>
        </w:r>
      </w:del>
      <w:del w:id="1417" w:author="tao huang" w:date="2018-10-26T12:48:00Z">
        <w:r w:rsidR="00E57119" w:rsidRPr="00583DB1" w:rsidDel="005D1B8D">
          <w:rPr>
            <w:rFonts w:cs="Times New Roman"/>
            <w:color w:val="833C0B" w:themeColor="accent2" w:themeShade="80"/>
            <w:sz w:val="22"/>
            <w:rPrChange w:id="1418" w:author="tao huang" w:date="2018-10-26T13:05:00Z">
              <w:rPr>
                <w:rFonts w:cs="Times New Roman"/>
                <w:sz w:val="22"/>
              </w:rPr>
            </w:rPrChange>
          </w:rPr>
          <w:delText xml:space="preserve">customers may </w:delText>
        </w:r>
        <w:r w:rsidR="00835C94" w:rsidRPr="00583DB1" w:rsidDel="005D1B8D">
          <w:rPr>
            <w:rFonts w:cs="Times New Roman"/>
            <w:color w:val="833C0B" w:themeColor="accent2" w:themeShade="80"/>
            <w:sz w:val="22"/>
            <w:rPrChange w:id="1419" w:author="tao huang" w:date="2018-10-26T13:05:00Z">
              <w:rPr>
                <w:rFonts w:cs="Times New Roman"/>
                <w:sz w:val="22"/>
              </w:rPr>
            </w:rPrChange>
          </w:rPr>
          <w:delText>delay or stockpile</w:delText>
        </w:r>
        <w:r w:rsidR="00E57119" w:rsidRPr="00583DB1" w:rsidDel="005D1B8D">
          <w:rPr>
            <w:rFonts w:cs="Times New Roman"/>
            <w:color w:val="833C0B" w:themeColor="accent2" w:themeShade="80"/>
            <w:sz w:val="22"/>
            <w:rPrChange w:id="1420" w:author="tao huang" w:date="2018-10-26T13:05:00Z">
              <w:rPr>
                <w:rFonts w:cs="Times New Roman"/>
                <w:sz w:val="22"/>
              </w:rPr>
            </w:rPrChange>
          </w:rPr>
          <w:delText xml:space="preserve"> their purchases </w:delText>
        </w:r>
        <w:r w:rsidR="00E57119" w:rsidRPr="00583DB1" w:rsidDel="005D1B8D">
          <w:rPr>
            <w:rFonts w:cs="Times New Roman"/>
            <w:color w:val="833C0B" w:themeColor="accent2" w:themeShade="80"/>
            <w:sz w:val="22"/>
            <w:rPrChange w:id="1421" w:author="tao huang" w:date="2018-10-26T13:05:00Z">
              <w:rPr>
                <w:rFonts w:cs="Times New Roman"/>
                <w:sz w:val="22"/>
              </w:rPr>
            </w:rPrChange>
          </w:rPr>
          <w:fldChar w:fldCharType="begin"/>
        </w:r>
        <w:r w:rsidR="00380BD4" w:rsidRPr="00583DB1" w:rsidDel="005D1B8D">
          <w:rPr>
            <w:rFonts w:cs="Times New Roman"/>
            <w:color w:val="833C0B" w:themeColor="accent2" w:themeShade="80"/>
            <w:sz w:val="22"/>
            <w:rPrChange w:id="1422" w:author="tao huang" w:date="2018-10-26T13:05:00Z">
              <w:rPr>
                <w:rFonts w:cs="Times New Roman"/>
                <w:sz w:val="22"/>
              </w:rPr>
            </w:rPrChange>
          </w:rPr>
          <w:del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delInstrText>
        </w:r>
        <w:r w:rsidR="00E57119" w:rsidRPr="00583DB1" w:rsidDel="005D1B8D">
          <w:rPr>
            <w:rFonts w:cs="Times New Roman"/>
            <w:color w:val="833C0B" w:themeColor="accent2" w:themeShade="80"/>
            <w:sz w:val="22"/>
            <w:rPrChange w:id="1423" w:author="tao huang" w:date="2018-10-26T13:05:00Z">
              <w:rPr>
                <w:rFonts w:cs="Times New Roman"/>
                <w:sz w:val="22"/>
              </w:rPr>
            </w:rPrChange>
          </w:rPr>
          <w:fldChar w:fldCharType="separate"/>
        </w:r>
        <w:r w:rsidR="00380BD4" w:rsidRPr="00583DB1" w:rsidDel="005D1B8D">
          <w:rPr>
            <w:rFonts w:cs="Times New Roman"/>
            <w:noProof/>
            <w:color w:val="833C0B" w:themeColor="accent2" w:themeShade="80"/>
            <w:sz w:val="22"/>
            <w:rPrChange w:id="1424" w:author="tao huang" w:date="2018-10-26T13:05:00Z">
              <w:rPr>
                <w:rFonts w:cs="Times New Roman"/>
                <w:noProof/>
                <w:sz w:val="22"/>
              </w:rPr>
            </w:rPrChange>
          </w:rPr>
          <w:delText>(Mace &amp; Neslin, 2004; Van Heerde, Gupta, &amp; Wittink, 2003)</w:delText>
        </w:r>
        <w:r w:rsidR="00E57119" w:rsidRPr="00583DB1" w:rsidDel="005D1B8D">
          <w:rPr>
            <w:rFonts w:cs="Times New Roman"/>
            <w:color w:val="833C0B" w:themeColor="accent2" w:themeShade="80"/>
            <w:sz w:val="22"/>
            <w:rPrChange w:id="1425" w:author="tao huang" w:date="2018-10-26T13:05:00Z">
              <w:rPr>
                <w:rFonts w:cs="Times New Roman"/>
                <w:sz w:val="22"/>
              </w:rPr>
            </w:rPrChange>
          </w:rPr>
          <w:fldChar w:fldCharType="end"/>
        </w:r>
        <w:r w:rsidR="00E57119" w:rsidRPr="00583DB1" w:rsidDel="005D1B8D">
          <w:rPr>
            <w:rFonts w:cs="Times New Roman"/>
            <w:color w:val="833C0B" w:themeColor="accent2" w:themeShade="80"/>
            <w:sz w:val="22"/>
            <w:rPrChange w:id="1426" w:author="tao huang" w:date="2018-10-26T13:05:00Z">
              <w:rPr>
                <w:rFonts w:cs="Times New Roman"/>
                <w:sz w:val="22"/>
              </w:rPr>
            </w:rPrChange>
          </w:rPr>
          <w:delText xml:space="preserve">. </w:delText>
        </w:r>
      </w:del>
      <w:del w:id="1427" w:author="tao huang" w:date="2018-10-26T12:57:00Z">
        <w:r w:rsidRPr="00583DB1" w:rsidDel="0032151C">
          <w:rPr>
            <w:rFonts w:cs="Times New Roman"/>
            <w:color w:val="833C0B" w:themeColor="accent2" w:themeShade="80"/>
            <w:sz w:val="22"/>
            <w:rPrChange w:id="1428" w:author="tao huang" w:date="2018-10-26T13:05:00Z">
              <w:rPr>
                <w:rFonts w:cs="Times New Roman"/>
                <w:sz w:val="22"/>
              </w:rPr>
            </w:rPrChange>
          </w:rPr>
          <w:delText>The price</w:delText>
        </w:r>
        <w:r w:rsidR="00835C94" w:rsidRPr="00583DB1" w:rsidDel="0032151C">
          <w:rPr>
            <w:rFonts w:cs="Times New Roman"/>
            <w:color w:val="833C0B" w:themeColor="accent2" w:themeShade="80"/>
            <w:sz w:val="22"/>
            <w:rPrChange w:id="1429" w:author="tao huang" w:date="2018-10-26T13:05:00Z">
              <w:rPr>
                <w:rFonts w:cs="Times New Roman"/>
                <w:sz w:val="22"/>
              </w:rPr>
            </w:rPrChange>
          </w:rPr>
          <w:delText xml:space="preserve"> </w:delText>
        </w:r>
        <w:r w:rsidRPr="00583DB1" w:rsidDel="0032151C">
          <w:rPr>
            <w:rFonts w:cs="Times New Roman"/>
            <w:color w:val="833C0B" w:themeColor="accent2" w:themeShade="80"/>
            <w:sz w:val="22"/>
            <w:rPrChange w:id="1430" w:author="tao huang" w:date="2018-10-26T13:05:00Z">
              <w:rPr>
                <w:rFonts w:cs="Times New Roman"/>
                <w:sz w:val="22"/>
              </w:rPr>
            </w:rPrChange>
          </w:rPr>
          <w:delText xml:space="preserve">and promotions </w:delText>
        </w:r>
        <w:r w:rsidR="00E57119" w:rsidRPr="00583DB1" w:rsidDel="0032151C">
          <w:rPr>
            <w:rFonts w:cs="Times New Roman"/>
            <w:color w:val="833C0B" w:themeColor="accent2" w:themeShade="80"/>
            <w:sz w:val="22"/>
            <w:rPrChange w:id="1431" w:author="tao huang" w:date="2018-10-26T13:05:00Z">
              <w:rPr>
                <w:rFonts w:cs="Times New Roman"/>
                <w:sz w:val="22"/>
              </w:rPr>
            </w:rPrChange>
          </w:rPr>
          <w:delText xml:space="preserve">also </w:delText>
        </w:r>
      </w:del>
      <w:moveFromRangeStart w:id="1432" w:author="tao huang" w:date="2018-10-26T12:55:00Z" w:name="move528321832"/>
      <w:moveFrom w:id="1433" w:author="tao huang" w:date="2018-10-26T12:55:00Z">
        <w:del w:id="1434" w:author="tao huang" w:date="2018-10-26T12:57:00Z">
          <w:r w:rsidR="00E57119" w:rsidRPr="00583DB1" w:rsidDel="0032151C">
            <w:rPr>
              <w:rFonts w:cs="Times New Roman"/>
              <w:color w:val="833C0B" w:themeColor="accent2" w:themeShade="80"/>
              <w:sz w:val="22"/>
              <w:rPrChange w:id="1435" w:author="tao huang" w:date="2018-10-26T13:05:00Z">
                <w:rPr>
                  <w:rFonts w:cs="Times New Roman"/>
                  <w:sz w:val="22"/>
                </w:rPr>
              </w:rPrChange>
            </w:rPr>
            <w:delText xml:space="preserve">have </w:delText>
          </w:r>
          <w:r w:rsidR="007B0F31" w:rsidRPr="00583DB1" w:rsidDel="0032151C">
            <w:rPr>
              <w:color w:val="833C0B" w:themeColor="accent2" w:themeShade="80"/>
              <w:sz w:val="22"/>
              <w:rPrChange w:id="1436" w:author="tao huang" w:date="2018-10-26T13:05:00Z">
                <w:rPr>
                  <w:sz w:val="22"/>
                </w:rPr>
              </w:rPrChange>
            </w:rPr>
            <w:delText xml:space="preserve">competitive </w:delText>
          </w:r>
          <w:r w:rsidR="000E39FC" w:rsidRPr="00583DB1" w:rsidDel="0032151C">
            <w:rPr>
              <w:color w:val="833C0B" w:themeColor="accent2" w:themeShade="80"/>
              <w:sz w:val="22"/>
              <w:rPrChange w:id="1437" w:author="tao huang" w:date="2018-10-26T13:05:00Z">
                <w:rPr>
                  <w:sz w:val="22"/>
                </w:rPr>
              </w:rPrChange>
            </w:rPr>
            <w:delText>effects</w:delText>
          </w:r>
          <w:r w:rsidR="007B0F31" w:rsidRPr="00583DB1" w:rsidDel="0032151C">
            <w:rPr>
              <w:color w:val="833C0B" w:themeColor="accent2" w:themeShade="80"/>
              <w:sz w:val="22"/>
              <w:rPrChange w:id="1438" w:author="tao huang" w:date="2018-10-26T13:05:00Z">
                <w:rPr>
                  <w:sz w:val="22"/>
                </w:rPr>
              </w:rPrChange>
            </w:rPr>
            <w:delText xml:space="preserve"> on the sales of</w:delText>
          </w:r>
          <w:r w:rsidR="000E39FC" w:rsidRPr="00583DB1" w:rsidDel="0032151C">
            <w:rPr>
              <w:color w:val="833C0B" w:themeColor="accent2" w:themeShade="80"/>
              <w:sz w:val="22"/>
              <w:rPrChange w:id="1439" w:author="tao huang" w:date="2018-10-26T13:05:00Z">
                <w:rPr>
                  <w:sz w:val="22"/>
                </w:rPr>
              </w:rPrChange>
            </w:rPr>
            <w:delText xml:space="preserve"> other products</w:delText>
          </w:r>
          <w:r w:rsidR="006D61EE" w:rsidRPr="00583DB1" w:rsidDel="0032151C">
            <w:rPr>
              <w:color w:val="833C0B" w:themeColor="accent2" w:themeShade="80"/>
              <w:sz w:val="22"/>
              <w:rPrChange w:id="1440" w:author="tao huang" w:date="2018-10-26T13:05:00Z">
                <w:rPr>
                  <w:sz w:val="22"/>
                </w:rPr>
              </w:rPrChange>
            </w:rPr>
            <w:delText xml:space="preserve"> with</w:delText>
          </w:r>
          <w:r w:rsidRPr="00583DB1" w:rsidDel="0032151C">
            <w:rPr>
              <w:color w:val="833C0B" w:themeColor="accent2" w:themeShade="80"/>
              <w:sz w:val="22"/>
              <w:rPrChange w:id="1441" w:author="tao huang" w:date="2018-10-26T13:05:00Z">
                <w:rPr>
                  <w:sz w:val="22"/>
                </w:rPr>
              </w:rPrChange>
            </w:rPr>
            <w:delText>in</w:delText>
          </w:r>
          <w:r w:rsidR="006D61EE" w:rsidRPr="00583DB1" w:rsidDel="0032151C">
            <w:rPr>
              <w:color w:val="833C0B" w:themeColor="accent2" w:themeShade="80"/>
              <w:sz w:val="22"/>
              <w:rPrChange w:id="1442" w:author="tao huang" w:date="2018-10-26T13:05:00Z">
                <w:rPr>
                  <w:sz w:val="22"/>
                </w:rPr>
              </w:rPrChange>
            </w:rPr>
            <w:delText xml:space="preserve"> and across product categories</w:delText>
          </w:r>
          <w:r w:rsidR="00E57119" w:rsidRPr="00583DB1" w:rsidDel="0032151C">
            <w:rPr>
              <w:color w:val="833C0B" w:themeColor="accent2" w:themeShade="80"/>
              <w:sz w:val="22"/>
              <w:rPrChange w:id="1443" w:author="tao huang" w:date="2018-10-26T13:05:00Z">
                <w:rPr>
                  <w:sz w:val="22"/>
                </w:rPr>
              </w:rPrChange>
            </w:rPr>
            <w:delText xml:space="preserve">. </w:delText>
          </w:r>
          <w:r w:rsidR="00D976B2" w:rsidRPr="00583DB1" w:rsidDel="0032151C">
            <w:rPr>
              <w:color w:val="833C0B" w:themeColor="accent2" w:themeShade="80"/>
              <w:sz w:val="22"/>
              <w:rPrChange w:id="1444" w:author="tao huang" w:date="2018-10-26T13:05:00Z">
                <w:rPr>
                  <w:sz w:val="22"/>
                </w:rPr>
              </w:rPrChange>
            </w:rPr>
            <w:fldChar w:fldCharType="begin"/>
          </w:r>
          <w:r w:rsidR="00380BD4" w:rsidRPr="00583DB1" w:rsidDel="0032151C">
            <w:rPr>
              <w:color w:val="833C0B" w:themeColor="accent2" w:themeShade="80"/>
              <w:sz w:val="22"/>
              <w:rPrChange w:id="1445" w:author="tao huang" w:date="2018-10-26T13:05:00Z">
                <w:rPr>
                  <w:sz w:val="22"/>
                </w:rPr>
              </w:rPrChange>
            </w:rPr>
            <w:del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delInstrText>
          </w:r>
          <w:r w:rsidR="00D976B2" w:rsidRPr="00583DB1" w:rsidDel="0032151C">
            <w:rPr>
              <w:color w:val="833C0B" w:themeColor="accent2" w:themeShade="80"/>
              <w:sz w:val="22"/>
              <w:rPrChange w:id="1446" w:author="tao huang" w:date="2018-10-26T13:05:00Z">
                <w:rPr>
                  <w:sz w:val="22"/>
                </w:rPr>
              </w:rPrChange>
            </w:rPr>
            <w:fldChar w:fldCharType="separate"/>
          </w:r>
          <w:r w:rsidR="00380BD4" w:rsidRPr="00583DB1" w:rsidDel="0032151C">
            <w:rPr>
              <w:noProof/>
              <w:color w:val="833C0B" w:themeColor="accent2" w:themeShade="80"/>
              <w:sz w:val="22"/>
              <w:rPrChange w:id="1447" w:author="tao huang" w:date="2018-10-26T13:05:00Z">
                <w:rPr>
                  <w:noProof/>
                  <w:sz w:val="22"/>
                </w:rPr>
              </w:rPrChange>
            </w:rPr>
            <w:delText>(R. L. Andrews, Currim, Leeflang, &amp; Lim, 2008; Wedel &amp; Zhang, 2004)</w:delText>
          </w:r>
          <w:r w:rsidR="00D976B2" w:rsidRPr="00583DB1" w:rsidDel="0032151C">
            <w:rPr>
              <w:color w:val="833C0B" w:themeColor="accent2" w:themeShade="80"/>
              <w:sz w:val="22"/>
              <w:rPrChange w:id="1448" w:author="tao huang" w:date="2018-10-26T13:05:00Z">
                <w:rPr>
                  <w:sz w:val="22"/>
                </w:rPr>
              </w:rPrChange>
            </w:rPr>
            <w:fldChar w:fldCharType="end"/>
          </w:r>
          <w:r w:rsidR="00D976B2" w:rsidRPr="00583DB1" w:rsidDel="0032151C">
            <w:rPr>
              <w:color w:val="833C0B" w:themeColor="accent2" w:themeShade="80"/>
              <w:sz w:val="22"/>
              <w:rPrChange w:id="1449" w:author="tao huang" w:date="2018-10-26T13:05:00Z">
                <w:rPr>
                  <w:sz w:val="22"/>
                </w:rPr>
              </w:rPrChange>
            </w:rPr>
            <w:delText>.</w:delText>
          </w:r>
          <w:r w:rsidR="002A54AC" w:rsidRPr="00583DB1" w:rsidDel="0032151C">
            <w:rPr>
              <w:color w:val="833C0B" w:themeColor="accent2" w:themeShade="80"/>
              <w:sz w:val="22"/>
              <w:rPrChange w:id="1450" w:author="tao huang" w:date="2018-10-26T13:05:00Z">
                <w:rPr>
                  <w:sz w:val="22"/>
                </w:rPr>
              </w:rPrChange>
            </w:rPr>
            <w:delText xml:space="preserve"> </w:delText>
          </w:r>
        </w:del>
      </w:moveFrom>
      <w:moveFromRangeEnd w:id="1432"/>
    </w:p>
    <w:p w14:paraId="00C5936B" w14:textId="77777777" w:rsidR="00EC2C3A" w:rsidRPr="00583DB1" w:rsidRDefault="00EC2C3A" w:rsidP="004D70F0">
      <w:pPr>
        <w:shd w:val="clear" w:color="auto" w:fill="FFFFFF" w:themeFill="background1"/>
        <w:spacing w:after="0" w:line="360" w:lineRule="auto"/>
        <w:rPr>
          <w:ins w:id="1451" w:author="tao huang" w:date="2018-10-26T12:57:00Z"/>
          <w:color w:val="833C0B" w:themeColor="accent2" w:themeShade="80"/>
          <w:sz w:val="22"/>
          <w:rPrChange w:id="1452" w:author="tao huang" w:date="2018-10-26T13:05:00Z">
            <w:rPr>
              <w:ins w:id="1453" w:author="tao huang" w:date="2018-10-26T12:57:00Z"/>
              <w:sz w:val="22"/>
            </w:rPr>
          </w:rPrChange>
        </w:rPr>
      </w:pPr>
    </w:p>
    <w:p w14:paraId="36665E39" w14:textId="265C4575" w:rsidR="00565DBB" w:rsidRPr="00583DB1" w:rsidRDefault="00A7059B">
      <w:pPr>
        <w:shd w:val="clear" w:color="auto" w:fill="FFFFFF" w:themeFill="background1"/>
        <w:spacing w:after="0" w:line="360" w:lineRule="auto"/>
        <w:rPr>
          <w:ins w:id="1454" w:author="tao huang" w:date="2018-10-26T12:35:00Z"/>
          <w:rFonts w:cs="Times New Roman"/>
          <w:color w:val="833C0B" w:themeColor="accent2" w:themeShade="80"/>
          <w:sz w:val="22"/>
          <w:rPrChange w:id="1455" w:author="tao huang" w:date="2018-10-26T13:05:00Z">
            <w:rPr>
              <w:ins w:id="1456" w:author="tao huang" w:date="2018-10-26T12:35:00Z"/>
              <w:color w:val="000000"/>
              <w:szCs w:val="24"/>
            </w:rPr>
          </w:rPrChange>
        </w:rPr>
        <w:pPrChange w:id="1457" w:author="tao huang" w:date="2018-10-26T12:54:00Z">
          <w:pPr>
            <w:spacing w:after="0" w:line="360" w:lineRule="auto"/>
          </w:pPr>
        </w:pPrChange>
      </w:pPr>
      <w:ins w:id="1458" w:author="tao huang" w:date="2018-10-26T12:58:00Z">
        <w:r w:rsidRPr="00583DB1">
          <w:rPr>
            <w:rFonts w:cs="Times New Roman"/>
            <w:color w:val="833C0B" w:themeColor="accent2" w:themeShade="80"/>
            <w:sz w:val="22"/>
            <w:rPrChange w:id="1459" w:author="tao huang" w:date="2018-10-26T13:05:00Z">
              <w:rPr>
                <w:rFonts w:cs="Times New Roman"/>
                <w:sz w:val="22"/>
              </w:rPr>
            </w:rPrChange>
          </w:rPr>
          <w:t>Previous studies have summarized the</w:t>
        </w:r>
      </w:ins>
      <w:ins w:id="1460" w:author="tao huang" w:date="2018-10-26T12:43:00Z">
        <w:r w:rsidR="009456DA" w:rsidRPr="00583DB1">
          <w:rPr>
            <w:rFonts w:cs="Times New Roman"/>
            <w:color w:val="833C0B" w:themeColor="accent2" w:themeShade="80"/>
            <w:sz w:val="22"/>
            <w:rPrChange w:id="1461" w:author="tao huang" w:date="2018-10-26T13:05:00Z">
              <w:rPr>
                <w:rFonts w:cs="Times New Roman"/>
                <w:sz w:val="22"/>
              </w:rPr>
            </w:rPrChange>
          </w:rPr>
          <w:t xml:space="preserve"> effect </w:t>
        </w:r>
      </w:ins>
      <w:ins w:id="1462" w:author="tao huang" w:date="2018-10-26T12:58:00Z">
        <w:r w:rsidRPr="00583DB1">
          <w:rPr>
            <w:rFonts w:cs="Times New Roman"/>
            <w:color w:val="833C0B" w:themeColor="accent2" w:themeShade="80"/>
            <w:sz w:val="22"/>
            <w:rPrChange w:id="1463" w:author="tao huang" w:date="2018-10-26T13:05:00Z">
              <w:rPr>
                <w:rFonts w:cs="Times New Roman"/>
                <w:sz w:val="22"/>
              </w:rPr>
            </w:rPrChange>
          </w:rPr>
          <w:t xml:space="preserve">of marketing activities </w:t>
        </w:r>
      </w:ins>
      <w:ins w:id="1464" w:author="tao huang" w:date="2018-10-26T12:43:00Z">
        <w:r w:rsidR="009456DA" w:rsidRPr="00583DB1">
          <w:rPr>
            <w:rFonts w:cs="Times New Roman"/>
            <w:color w:val="833C0B" w:themeColor="accent2" w:themeShade="80"/>
            <w:sz w:val="22"/>
            <w:rPrChange w:id="1465" w:author="tao huang" w:date="2018-10-26T13:05:00Z">
              <w:rPr>
                <w:rFonts w:cs="Times New Roman"/>
                <w:sz w:val="22"/>
              </w:rPr>
            </w:rPrChange>
          </w:rPr>
          <w:t>on product sales</w:t>
        </w:r>
      </w:ins>
      <w:ins w:id="1466" w:author="tao huang" w:date="2018-10-26T12:38:00Z">
        <w:r w:rsidR="009456DA" w:rsidRPr="00583DB1">
          <w:rPr>
            <w:rFonts w:cs="Times New Roman"/>
            <w:color w:val="833C0B" w:themeColor="accent2" w:themeShade="80"/>
            <w:sz w:val="22"/>
            <w:rPrChange w:id="1467" w:author="tao huang" w:date="2018-10-26T13:05:00Z">
              <w:rPr>
                <w:rFonts w:cs="Times New Roman"/>
                <w:sz w:val="22"/>
              </w:rPr>
            </w:rPrChange>
          </w:rPr>
          <w:t>.</w:t>
        </w:r>
      </w:ins>
      <w:ins w:id="1468" w:author="tao huang" w:date="2018-10-26T12:43:00Z">
        <w:r w:rsidR="009456DA" w:rsidRPr="00583DB1">
          <w:rPr>
            <w:rFonts w:cs="Times New Roman"/>
            <w:color w:val="833C0B" w:themeColor="accent2" w:themeShade="80"/>
            <w:sz w:val="22"/>
            <w:rPrChange w:id="1469" w:author="tao huang" w:date="2018-10-26T13:05:00Z">
              <w:rPr>
                <w:rFonts w:cs="Times New Roman"/>
                <w:sz w:val="22"/>
              </w:rPr>
            </w:rPrChange>
          </w:rPr>
          <w:t xml:space="preserve"> For example, </w:t>
        </w:r>
      </w:ins>
      <w:ins w:id="1470" w:author="tao huang" w:date="2018-10-26T12:49:00Z">
        <w:r w:rsidR="005D1B8D" w:rsidRPr="00583DB1">
          <w:rPr>
            <w:rFonts w:cs="Times New Roman"/>
            <w:color w:val="833C0B" w:themeColor="accent2" w:themeShade="80"/>
            <w:sz w:val="22"/>
            <w:rPrChange w:id="1471" w:author="tao huang" w:date="2018-10-26T13:05:00Z">
              <w:rPr>
                <w:rFonts w:cs="Times New Roman"/>
                <w:sz w:val="22"/>
              </w:rPr>
            </w:rPrChange>
          </w:rPr>
          <w:t xml:space="preserve">early </w:t>
        </w:r>
      </w:ins>
      <w:ins w:id="1472" w:author="tao huang" w:date="2018-10-26T12:48:00Z">
        <w:r w:rsidR="005D1B8D" w:rsidRPr="00583DB1">
          <w:rPr>
            <w:rFonts w:cs="Times New Roman"/>
            <w:color w:val="833C0B" w:themeColor="accent2" w:themeShade="80"/>
            <w:sz w:val="22"/>
            <w:rPrChange w:id="1473" w:author="tao huang" w:date="2018-10-26T13:05:00Z">
              <w:rPr>
                <w:rFonts w:cs="Times New Roman"/>
                <w:sz w:val="22"/>
              </w:rPr>
            </w:rPrChange>
          </w:rPr>
          <w:t xml:space="preserve">studies </w:t>
        </w:r>
      </w:ins>
      <w:ins w:id="1474" w:author="tao huang" w:date="2018-10-26T12:51:00Z">
        <w:r w:rsidR="005D1B8D" w:rsidRPr="00583DB1">
          <w:rPr>
            <w:rFonts w:cs="Times New Roman"/>
            <w:color w:val="833C0B" w:themeColor="accent2" w:themeShade="80"/>
            <w:sz w:val="22"/>
            <w:rPrChange w:id="1475" w:author="tao huang" w:date="2018-10-26T13:05:00Z">
              <w:rPr>
                <w:rFonts w:cs="Times New Roman"/>
                <w:sz w:val="22"/>
              </w:rPr>
            </w:rPrChange>
          </w:rPr>
          <w:t>have</w:t>
        </w:r>
      </w:ins>
      <w:ins w:id="1476" w:author="tao huang" w:date="2018-10-26T12:49:00Z">
        <w:r w:rsidR="005D1B8D" w:rsidRPr="00583DB1">
          <w:rPr>
            <w:rFonts w:cs="Times New Roman"/>
            <w:color w:val="833C0B" w:themeColor="accent2" w:themeShade="80"/>
            <w:sz w:val="22"/>
            <w:rPrChange w:id="1477" w:author="tao huang" w:date="2018-10-26T13:05:00Z">
              <w:rPr>
                <w:rFonts w:cs="Times New Roman"/>
                <w:sz w:val="22"/>
              </w:rPr>
            </w:rPrChange>
          </w:rPr>
          <w:t xml:space="preserve"> found</w:t>
        </w:r>
      </w:ins>
      <w:ins w:id="1478" w:author="tao huang" w:date="2018-10-26T12:48:00Z">
        <w:r w:rsidR="005D1B8D" w:rsidRPr="00583DB1">
          <w:rPr>
            <w:rFonts w:cs="Times New Roman"/>
            <w:color w:val="833C0B" w:themeColor="accent2" w:themeShade="80"/>
            <w:sz w:val="22"/>
            <w:rPrChange w:id="1479" w:author="tao huang" w:date="2018-10-26T13:05:00Z">
              <w:rPr>
                <w:rFonts w:cs="Times New Roman"/>
                <w:sz w:val="22"/>
              </w:rPr>
            </w:rPrChange>
          </w:rPr>
          <w:t xml:space="preserve"> that</w:t>
        </w:r>
      </w:ins>
      <w:ins w:id="1480" w:author="tao huang" w:date="2018-10-26T12:39:00Z">
        <w:r w:rsidR="009456DA" w:rsidRPr="00583DB1">
          <w:rPr>
            <w:rFonts w:cs="Times New Roman"/>
            <w:color w:val="833C0B" w:themeColor="accent2" w:themeShade="80"/>
            <w:sz w:val="22"/>
            <w:rPrChange w:id="1481" w:author="tao huang" w:date="2018-10-26T13:05:00Z">
              <w:rPr>
                <w:rFonts w:cs="Times New Roman"/>
                <w:sz w:val="22"/>
              </w:rPr>
            </w:rPrChange>
          </w:rPr>
          <w:t xml:space="preserve"> product sales </w:t>
        </w:r>
      </w:ins>
      <w:ins w:id="1482" w:author="tao huang" w:date="2018-10-26T12:50:00Z">
        <w:r w:rsidR="005D1B8D" w:rsidRPr="00583DB1">
          <w:rPr>
            <w:rFonts w:cs="Times New Roman"/>
            <w:color w:val="833C0B" w:themeColor="accent2" w:themeShade="80"/>
            <w:sz w:val="22"/>
            <w:rPrChange w:id="1483" w:author="tao huang" w:date="2018-10-26T13:05:00Z">
              <w:rPr>
                <w:rFonts w:cs="Times New Roman"/>
                <w:sz w:val="22"/>
              </w:rPr>
            </w:rPrChange>
          </w:rPr>
          <w:t>can be increased</w:t>
        </w:r>
      </w:ins>
      <w:ins w:id="1484" w:author="tao huang" w:date="2018-10-26T12:49:00Z">
        <w:r w:rsidR="005D1B8D" w:rsidRPr="00583DB1">
          <w:rPr>
            <w:rFonts w:cs="Times New Roman"/>
            <w:color w:val="833C0B" w:themeColor="accent2" w:themeShade="80"/>
            <w:sz w:val="22"/>
            <w:rPrChange w:id="1485" w:author="tao huang" w:date="2018-10-26T13:05:00Z">
              <w:rPr>
                <w:rFonts w:cs="Times New Roman"/>
                <w:sz w:val="22"/>
              </w:rPr>
            </w:rPrChange>
          </w:rPr>
          <w:t xml:space="preserve"> </w:t>
        </w:r>
      </w:ins>
      <w:ins w:id="1486" w:author="tao huang" w:date="2018-10-26T12:51:00Z">
        <w:r w:rsidR="005D1B8D" w:rsidRPr="00583DB1">
          <w:rPr>
            <w:rFonts w:cs="Times New Roman"/>
            <w:color w:val="833C0B" w:themeColor="accent2" w:themeShade="80"/>
            <w:sz w:val="22"/>
            <w:rPrChange w:id="1487" w:author="tao huang" w:date="2018-10-26T13:05:00Z">
              <w:rPr>
                <w:rFonts w:cs="Times New Roman"/>
                <w:sz w:val="22"/>
              </w:rPr>
            </w:rPrChange>
          </w:rPr>
          <w:t xml:space="preserve">in the short term </w:t>
        </w:r>
      </w:ins>
      <w:ins w:id="1488" w:author="tao huang" w:date="2018-10-26T12:40:00Z">
        <w:r w:rsidR="009456DA" w:rsidRPr="00583DB1">
          <w:rPr>
            <w:rFonts w:cs="Times New Roman"/>
            <w:color w:val="833C0B" w:themeColor="accent2" w:themeShade="80"/>
            <w:sz w:val="22"/>
            <w:rPrChange w:id="1489" w:author="tao huang" w:date="2018-10-26T13:05:00Z">
              <w:rPr>
                <w:rFonts w:cs="Times New Roman"/>
                <w:sz w:val="22"/>
              </w:rPr>
            </w:rPrChange>
          </w:rPr>
          <w:t>by</w:t>
        </w:r>
      </w:ins>
      <w:ins w:id="1490" w:author="tao huang" w:date="2018-10-26T12:39:00Z">
        <w:r w:rsidR="009456DA" w:rsidRPr="00583DB1">
          <w:rPr>
            <w:rFonts w:cs="Times New Roman"/>
            <w:color w:val="833C0B" w:themeColor="accent2" w:themeShade="80"/>
            <w:sz w:val="22"/>
            <w:rPrChange w:id="1491" w:author="tao huang" w:date="2018-10-26T13:05:00Z">
              <w:rPr>
                <w:rFonts w:cs="Times New Roman"/>
                <w:sz w:val="22"/>
              </w:rPr>
            </w:rPrChange>
          </w:rPr>
          <w:t xml:space="preserve"> </w:t>
        </w:r>
      </w:ins>
      <w:ins w:id="1492" w:author="tao huang" w:date="2018-10-26T12:50:00Z">
        <w:r w:rsidR="005D1B8D" w:rsidRPr="00583DB1">
          <w:rPr>
            <w:rFonts w:cs="Times New Roman"/>
            <w:color w:val="833C0B" w:themeColor="accent2" w:themeShade="80"/>
            <w:sz w:val="22"/>
            <w:rPrChange w:id="1493" w:author="tao huang" w:date="2018-10-26T13:05:00Z">
              <w:rPr>
                <w:rFonts w:cs="Times New Roman"/>
                <w:sz w:val="22"/>
              </w:rPr>
            </w:rPrChange>
          </w:rPr>
          <w:t>price reductions</w:t>
        </w:r>
      </w:ins>
      <w:ins w:id="1494" w:author="tao huang" w:date="2018-10-26T12:39:00Z">
        <w:r w:rsidR="009456DA" w:rsidRPr="00583DB1">
          <w:rPr>
            <w:rFonts w:cs="Times New Roman"/>
            <w:color w:val="833C0B" w:themeColor="accent2" w:themeShade="80"/>
            <w:sz w:val="22"/>
            <w:rPrChange w:id="1495" w:author="tao huang" w:date="2018-10-26T13:05:00Z">
              <w:rPr>
                <w:rFonts w:cs="Times New Roman"/>
                <w:sz w:val="22"/>
              </w:rPr>
            </w:rPrChange>
          </w:rPr>
          <w:t xml:space="preserve"> and promotions </w:t>
        </w:r>
      </w:ins>
      <w:ins w:id="1496" w:author="tao huang" w:date="2018-10-26T12:41:00Z">
        <w:r w:rsidR="009456DA" w:rsidRPr="00583DB1">
          <w:rPr>
            <w:color w:val="833C0B" w:themeColor="accent2" w:themeShade="80"/>
            <w:sz w:val="22"/>
            <w:szCs w:val="24"/>
            <w:rPrChange w:id="1497" w:author="tao huang" w:date="2018-10-26T13:05:00Z">
              <w:rPr>
                <w:color w:val="000000"/>
                <w:sz w:val="22"/>
                <w:szCs w:val="24"/>
              </w:rPr>
            </w:rPrChange>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cnQgU3lzdGVtcyB3aXRoIEFwcGxpY2F0aW9uczwvc2Vjb25kYXJ5LXRpdGxlPjwvdGl0bGVzPjx2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</w:fldData>
          </w:fldChar>
        </w:r>
      </w:ins>
      <w:r w:rsidR="009456DA" w:rsidRPr="00583DB1">
        <w:rPr>
          <w:color w:val="833C0B" w:themeColor="accent2" w:themeShade="80"/>
          <w:sz w:val="22"/>
          <w:szCs w:val="24"/>
          <w:rPrChange w:id="1498" w:author="tao huang" w:date="2018-10-26T13:05:00Z">
            <w:rPr>
              <w:color w:val="000000"/>
              <w:sz w:val="22"/>
              <w:szCs w:val="24"/>
            </w:rPr>
          </w:rPrChange>
        </w:rPr>
        <w:instrText xml:space="preserve"> ADDIN EN.CITE </w:instrText>
      </w:r>
      <w:r w:rsidR="009456DA" w:rsidRPr="00583DB1">
        <w:rPr>
          <w:color w:val="833C0B" w:themeColor="accent2" w:themeShade="80"/>
          <w:sz w:val="22"/>
          <w:szCs w:val="24"/>
          <w:rPrChange w:id="1499" w:author="tao huang" w:date="2018-10-26T13:05:00Z">
            <w:rPr>
              <w:color w:val="000000"/>
              <w:sz w:val="22"/>
              <w:szCs w:val="24"/>
            </w:rPr>
          </w:rPrChange>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cnQgU3lzdGVtcyB3aXRoIEFwcGxpY2F0aW9uczwvc2Vjb25kYXJ5LXRpdGxlPjwvdGl0bGVzPjx2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</w:fldData>
        </w:fldChar>
      </w:r>
      <w:r w:rsidR="009456DA" w:rsidRPr="00583DB1">
        <w:rPr>
          <w:color w:val="833C0B" w:themeColor="accent2" w:themeShade="80"/>
          <w:sz w:val="22"/>
          <w:szCs w:val="24"/>
          <w:rPrChange w:id="1500" w:author="tao huang" w:date="2018-10-26T13:05:00Z">
            <w:rPr>
              <w:color w:val="000000"/>
              <w:sz w:val="22"/>
              <w:szCs w:val="24"/>
            </w:rPr>
          </w:rPrChange>
        </w:rPr>
        <w:instrText xml:space="preserve"> ADDIN EN.CITE.DATA </w:instrText>
      </w:r>
      <w:r w:rsidR="009456DA" w:rsidRPr="00583DB1">
        <w:rPr>
          <w:color w:val="833C0B" w:themeColor="accent2" w:themeShade="80"/>
          <w:sz w:val="22"/>
          <w:szCs w:val="24"/>
          <w:rPrChange w:id="1501" w:author="tao huang" w:date="2018-10-26T13:05:00Z">
            <w:rPr>
              <w:color w:val="833C0B" w:themeColor="accent2" w:themeShade="80"/>
              <w:sz w:val="22"/>
              <w:szCs w:val="24"/>
            </w:rPr>
          </w:rPrChange>
        </w:rPr>
      </w:r>
      <w:r w:rsidR="009456DA" w:rsidRPr="00583DB1">
        <w:rPr>
          <w:color w:val="833C0B" w:themeColor="accent2" w:themeShade="80"/>
          <w:sz w:val="22"/>
          <w:szCs w:val="24"/>
          <w:rPrChange w:id="1502" w:author="tao huang" w:date="2018-10-26T13:05:00Z">
            <w:rPr>
              <w:color w:val="000000"/>
              <w:sz w:val="22"/>
              <w:szCs w:val="24"/>
            </w:rPr>
          </w:rPrChange>
        </w:rPr>
        <w:fldChar w:fldCharType="end"/>
      </w:r>
      <w:ins w:id="1503" w:author="tao huang" w:date="2018-10-26T12:41:00Z">
        <w:r w:rsidR="009456DA" w:rsidRPr="00583DB1">
          <w:rPr>
            <w:color w:val="833C0B" w:themeColor="accent2" w:themeShade="80"/>
            <w:sz w:val="22"/>
            <w:szCs w:val="24"/>
            <w:rPrChange w:id="1504" w:author="tao huang" w:date="2018-10-26T13:05:00Z">
              <w:rPr>
                <w:color w:val="833C0B" w:themeColor="accent2" w:themeShade="80"/>
                <w:sz w:val="22"/>
                <w:szCs w:val="24"/>
              </w:rPr>
            </w:rPrChange>
          </w:rPr>
        </w:r>
        <w:r w:rsidR="009456DA" w:rsidRPr="00583DB1">
          <w:rPr>
            <w:color w:val="833C0B" w:themeColor="accent2" w:themeShade="80"/>
            <w:sz w:val="22"/>
            <w:szCs w:val="24"/>
            <w:rPrChange w:id="1505" w:author="tao huang" w:date="2018-10-26T13:05:00Z">
              <w:rPr>
                <w:color w:val="000000"/>
                <w:sz w:val="22"/>
                <w:szCs w:val="24"/>
              </w:rPr>
            </w:rPrChange>
          </w:rPr>
          <w:fldChar w:fldCharType="separate"/>
        </w:r>
      </w:ins>
      <w:r w:rsidR="009456DA" w:rsidRPr="00583DB1">
        <w:rPr>
          <w:noProof/>
          <w:color w:val="833C0B" w:themeColor="accent2" w:themeShade="80"/>
          <w:sz w:val="22"/>
          <w:szCs w:val="24"/>
          <w:rPrChange w:id="1506" w:author="tao huang" w:date="2018-10-26T13:05:00Z">
            <w:rPr>
              <w:noProof/>
              <w:color w:val="000000"/>
              <w:sz w:val="22"/>
              <w:szCs w:val="24"/>
            </w:rPr>
          </w:rPrChange>
        </w:rPr>
        <w:t>(e.g., Blattberg, Briesch, &amp; Fox, 1995; Christen, Gupta, Porter, Staelin, &amp; Wittink, 1997; L. Cooper et al., 1999; Gupta, 1988; Gür Ali et al., 2009; Lattin &amp; Bucklin, 1989; Mulhern &amp; Leone, 1991)</w:t>
      </w:r>
      <w:ins w:id="1507" w:author="tao huang" w:date="2018-10-26T12:41:00Z">
        <w:r w:rsidR="009456DA" w:rsidRPr="00583DB1">
          <w:rPr>
            <w:color w:val="833C0B" w:themeColor="accent2" w:themeShade="80"/>
            <w:sz w:val="22"/>
            <w:szCs w:val="24"/>
            <w:rPrChange w:id="1508" w:author="tao huang" w:date="2018-10-26T13:05:00Z">
              <w:rPr>
                <w:color w:val="000000"/>
                <w:sz w:val="22"/>
                <w:szCs w:val="24"/>
              </w:rPr>
            </w:rPrChange>
          </w:rPr>
          <w:fldChar w:fldCharType="end"/>
        </w:r>
      </w:ins>
      <w:ins w:id="1509" w:author="tao huang" w:date="2018-10-26T12:42:00Z">
        <w:r w:rsidR="009456DA" w:rsidRPr="00583DB1">
          <w:rPr>
            <w:color w:val="833C0B" w:themeColor="accent2" w:themeShade="80"/>
            <w:sz w:val="22"/>
            <w:szCs w:val="24"/>
            <w:rPrChange w:id="1510" w:author="tao huang" w:date="2018-10-26T13:05:00Z">
              <w:rPr>
                <w:color w:val="000000"/>
                <w:sz w:val="22"/>
                <w:szCs w:val="24"/>
              </w:rPr>
            </w:rPrChange>
          </w:rPr>
          <w:t>.</w:t>
        </w:r>
      </w:ins>
      <w:ins w:id="1511" w:author="tao huang" w:date="2018-10-26T12:44:00Z">
        <w:r w:rsidR="009456DA" w:rsidRPr="00583DB1">
          <w:rPr>
            <w:color w:val="833C0B" w:themeColor="accent2" w:themeShade="80"/>
            <w:sz w:val="22"/>
            <w:szCs w:val="24"/>
            <w:rPrChange w:id="1512" w:author="tao huang" w:date="2018-10-26T13:05:00Z">
              <w:rPr>
                <w:color w:val="000000"/>
                <w:sz w:val="22"/>
                <w:szCs w:val="24"/>
              </w:rPr>
            </w:rPrChange>
          </w:rPr>
          <w:t xml:space="preserve"> </w:t>
        </w:r>
      </w:ins>
      <w:ins w:id="1513" w:author="tao huang" w:date="2018-10-26T12:51:00Z">
        <w:r w:rsidR="005D1B8D" w:rsidRPr="00583DB1">
          <w:rPr>
            <w:color w:val="833C0B" w:themeColor="accent2" w:themeShade="80"/>
            <w:sz w:val="22"/>
            <w:szCs w:val="24"/>
            <w:rPrChange w:id="1514" w:author="tao huang" w:date="2018-10-26T13:05:00Z">
              <w:rPr>
                <w:color w:val="000000"/>
                <w:sz w:val="22"/>
                <w:szCs w:val="24"/>
              </w:rPr>
            </w:rPrChange>
          </w:rPr>
          <w:t>Product sa</w:t>
        </w:r>
      </w:ins>
      <w:ins w:id="1515" w:author="tao huang" w:date="2018-10-26T12:52:00Z">
        <w:r w:rsidR="005D1B8D" w:rsidRPr="00583DB1">
          <w:rPr>
            <w:color w:val="833C0B" w:themeColor="accent2" w:themeShade="80"/>
            <w:sz w:val="22"/>
            <w:szCs w:val="24"/>
            <w:rPrChange w:id="1516" w:author="tao huang" w:date="2018-10-26T13:05:00Z">
              <w:rPr>
                <w:color w:val="000000"/>
                <w:sz w:val="22"/>
                <w:szCs w:val="24"/>
              </w:rPr>
            </w:rPrChange>
          </w:rPr>
          <w:t xml:space="preserve">les after the price reduction and promotions may decrease because </w:t>
        </w:r>
      </w:ins>
      <w:ins w:id="1517" w:author="tao huang" w:date="2018-10-26T12:51:00Z">
        <w:r w:rsidR="005D1B8D" w:rsidRPr="00583DB1">
          <w:rPr>
            <w:rFonts w:cs="Times New Roman"/>
            <w:color w:val="833C0B" w:themeColor="accent2" w:themeShade="80"/>
            <w:sz w:val="22"/>
            <w:rPrChange w:id="1518" w:author="tao huang" w:date="2018-10-26T13:05:00Z">
              <w:rPr>
                <w:rFonts w:cs="Times New Roman"/>
                <w:sz w:val="22"/>
              </w:rPr>
            </w:rPrChange>
          </w:rPr>
          <w:t xml:space="preserve">customers may stockpile their purchases </w:t>
        </w:r>
        <w:r w:rsidR="005D1B8D" w:rsidRPr="00583DB1">
          <w:rPr>
            <w:rFonts w:cs="Times New Roman"/>
            <w:color w:val="833C0B" w:themeColor="accent2" w:themeShade="80"/>
            <w:sz w:val="22"/>
            <w:rPrChange w:id="1519" w:author="tao huang" w:date="2018-10-26T13:05:00Z">
              <w:rPr>
                <w:rFonts w:cs="Times New Roman"/>
                <w:sz w:val="22"/>
              </w:rPr>
            </w:rPrChange>
          </w:rPr>
          <w:fldChar w:fldCharType="begin"/>
        </w:r>
        <w:r w:rsidR="005D1B8D" w:rsidRPr="00583DB1">
          <w:rPr>
            <w:rFonts w:cs="Times New Roman"/>
            <w:color w:val="833C0B" w:themeColor="accent2" w:themeShade="80"/>
            <w:sz w:val="22"/>
            <w:rPrChange w:id="1520" w:author="tao huang" w:date="2018-10-26T13:05:00Z">
              <w:rPr>
                <w:rFonts w:cs="Times New Roman"/>
                <w:sz w:val="22"/>
              </w:rPr>
            </w:rPrChange>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5D1B8D" w:rsidRPr="00583DB1">
          <w:rPr>
            <w:rFonts w:cs="Times New Roman"/>
            <w:color w:val="833C0B" w:themeColor="accent2" w:themeShade="80"/>
            <w:sz w:val="22"/>
            <w:rPrChange w:id="1521" w:author="tao huang" w:date="2018-10-26T13:05:00Z">
              <w:rPr>
                <w:rFonts w:cs="Times New Roman"/>
                <w:sz w:val="22"/>
              </w:rPr>
            </w:rPrChange>
          </w:rPr>
          <w:fldChar w:fldCharType="separate"/>
        </w:r>
        <w:r w:rsidR="005D1B8D" w:rsidRPr="00583DB1">
          <w:rPr>
            <w:rFonts w:cs="Times New Roman"/>
            <w:noProof/>
            <w:color w:val="833C0B" w:themeColor="accent2" w:themeShade="80"/>
            <w:sz w:val="22"/>
            <w:rPrChange w:id="1522" w:author="tao huang" w:date="2018-10-26T13:05:00Z">
              <w:rPr>
                <w:rFonts w:cs="Times New Roman"/>
                <w:noProof/>
                <w:sz w:val="22"/>
              </w:rPr>
            </w:rPrChange>
          </w:rPr>
          <w:t>(Mace &amp; Neslin, 2004; Van Heerde, Gupta, &amp; Wittink, 2003)</w:t>
        </w:r>
        <w:r w:rsidR="005D1B8D" w:rsidRPr="00583DB1">
          <w:rPr>
            <w:rFonts w:cs="Times New Roman"/>
            <w:color w:val="833C0B" w:themeColor="accent2" w:themeShade="80"/>
            <w:sz w:val="22"/>
            <w:rPrChange w:id="1523" w:author="tao huang" w:date="2018-10-26T13:05:00Z">
              <w:rPr>
                <w:rFonts w:cs="Times New Roman"/>
                <w:sz w:val="22"/>
              </w:rPr>
            </w:rPrChange>
          </w:rPr>
          <w:fldChar w:fldCharType="end"/>
        </w:r>
        <w:r w:rsidR="005D1B8D" w:rsidRPr="00583DB1">
          <w:rPr>
            <w:rFonts w:cs="Times New Roman"/>
            <w:color w:val="833C0B" w:themeColor="accent2" w:themeShade="80"/>
            <w:sz w:val="22"/>
            <w:rPrChange w:id="1524" w:author="tao huang" w:date="2018-10-26T13:05:00Z">
              <w:rPr>
                <w:rFonts w:cs="Times New Roman"/>
                <w:sz w:val="22"/>
              </w:rPr>
            </w:rPrChange>
          </w:rPr>
          <w:t xml:space="preserve">. </w:t>
        </w:r>
      </w:ins>
      <w:ins w:id="1525" w:author="tao huang" w:date="2018-10-26T12:46:00Z">
        <w:r w:rsidR="005D1B8D" w:rsidRPr="00583DB1">
          <w:rPr>
            <w:color w:val="833C0B" w:themeColor="accent2" w:themeShade="80"/>
            <w:sz w:val="22"/>
            <w:szCs w:val="24"/>
            <w:rPrChange w:id="1526" w:author="tao huang" w:date="2018-10-26T13:05:00Z">
              <w:rPr>
                <w:color w:val="000000"/>
                <w:sz w:val="22"/>
                <w:szCs w:val="24"/>
              </w:rPr>
            </w:rPrChange>
          </w:rPr>
          <w:t xml:space="preserve">Product sales may </w:t>
        </w:r>
      </w:ins>
      <w:ins w:id="1527" w:author="tao huang" w:date="2018-10-26T12:47:00Z">
        <w:r w:rsidR="005D1B8D" w:rsidRPr="00583DB1">
          <w:rPr>
            <w:color w:val="833C0B" w:themeColor="accent2" w:themeShade="80"/>
            <w:sz w:val="22"/>
            <w:szCs w:val="24"/>
            <w:rPrChange w:id="1528" w:author="tao huang" w:date="2018-10-26T13:05:00Z">
              <w:rPr>
                <w:color w:val="000000"/>
                <w:sz w:val="22"/>
                <w:szCs w:val="24"/>
              </w:rPr>
            </w:rPrChange>
          </w:rPr>
          <w:t xml:space="preserve">be </w:t>
        </w:r>
      </w:ins>
      <w:ins w:id="1529" w:author="tao huang" w:date="2018-10-26T12:46:00Z">
        <w:r w:rsidR="005D1B8D" w:rsidRPr="00583DB1">
          <w:rPr>
            <w:color w:val="833C0B" w:themeColor="accent2" w:themeShade="80"/>
            <w:sz w:val="22"/>
            <w:szCs w:val="24"/>
            <w:rPrChange w:id="1530" w:author="tao huang" w:date="2018-10-26T13:05:00Z">
              <w:rPr>
                <w:color w:val="000000"/>
                <w:sz w:val="22"/>
                <w:szCs w:val="24"/>
              </w:rPr>
            </w:rPrChange>
          </w:rPr>
          <w:t xml:space="preserve">negatively affected by the </w:t>
        </w:r>
      </w:ins>
      <w:ins w:id="1531" w:author="tao huang" w:date="2018-10-26T12:53:00Z">
        <w:r w:rsidR="005D1B8D" w:rsidRPr="00583DB1">
          <w:rPr>
            <w:color w:val="833C0B" w:themeColor="accent2" w:themeShade="80"/>
            <w:sz w:val="22"/>
            <w:szCs w:val="24"/>
            <w:rPrChange w:id="1532" w:author="tao huang" w:date="2018-10-26T13:05:00Z">
              <w:rPr>
                <w:color w:val="000000"/>
                <w:sz w:val="22"/>
                <w:szCs w:val="24"/>
              </w:rPr>
            </w:rPrChange>
          </w:rPr>
          <w:t>marketing activities</w:t>
        </w:r>
      </w:ins>
      <w:ins w:id="1533" w:author="tao huang" w:date="2018-10-26T12:46:00Z">
        <w:r w:rsidR="005D1B8D" w:rsidRPr="00583DB1">
          <w:rPr>
            <w:color w:val="833C0B" w:themeColor="accent2" w:themeShade="80"/>
            <w:sz w:val="22"/>
            <w:szCs w:val="24"/>
            <w:rPrChange w:id="1534" w:author="tao huang" w:date="2018-10-26T13:05:00Z">
              <w:rPr>
                <w:color w:val="000000"/>
                <w:sz w:val="22"/>
                <w:szCs w:val="24"/>
              </w:rPr>
            </w:rPrChange>
          </w:rPr>
          <w:t xml:space="preserve"> of </w:t>
        </w:r>
      </w:ins>
      <w:ins w:id="1535" w:author="tao huang" w:date="2018-10-26T12:47:00Z">
        <w:r w:rsidR="005D1B8D" w:rsidRPr="00583DB1">
          <w:rPr>
            <w:color w:val="833C0B" w:themeColor="accent2" w:themeShade="80"/>
            <w:sz w:val="22"/>
            <w:szCs w:val="24"/>
            <w:rPrChange w:id="1536" w:author="tao huang" w:date="2018-10-26T13:05:00Z">
              <w:rPr>
                <w:color w:val="000000"/>
                <w:sz w:val="22"/>
                <w:szCs w:val="24"/>
              </w:rPr>
            </w:rPrChange>
          </w:rPr>
          <w:t>competitive products</w:t>
        </w:r>
      </w:ins>
      <w:ins w:id="1537" w:author="tao huang" w:date="2018-10-26T12:44:00Z">
        <w:r w:rsidR="009456DA" w:rsidRPr="00583DB1">
          <w:rPr>
            <w:rFonts w:cs="Times New Roman"/>
            <w:color w:val="833C0B" w:themeColor="accent2" w:themeShade="80"/>
            <w:sz w:val="22"/>
            <w:rPrChange w:id="1538" w:author="tao huang" w:date="2018-10-26T13:05:00Z">
              <w:rPr>
                <w:rFonts w:cs="Times New Roman"/>
                <w:sz w:val="22"/>
              </w:rPr>
            </w:rPrChange>
          </w:rPr>
          <w:t xml:space="preserve"> </w:t>
        </w:r>
      </w:ins>
      <w:ins w:id="1539" w:author="tao huang" w:date="2018-10-26T12:35:00Z">
        <w:r w:rsidR="00565DBB" w:rsidRPr="00583DB1">
          <w:rPr>
            <w:color w:val="833C0B" w:themeColor="accent2" w:themeShade="80"/>
            <w:sz w:val="22"/>
            <w:szCs w:val="24"/>
            <w:rPrChange w:id="1540" w:author="tao huang" w:date="2018-10-26T13:05:00Z">
              <w:rPr>
                <w:color w:val="000000"/>
                <w:szCs w:val="24"/>
              </w:rPr>
            </w:rPrChange>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ins>
      <w:r w:rsidR="009456DA" w:rsidRPr="00583DB1">
        <w:rPr>
          <w:color w:val="833C0B" w:themeColor="accent2" w:themeShade="80"/>
          <w:sz w:val="22"/>
          <w:szCs w:val="24"/>
          <w:rPrChange w:id="1541" w:author="tao huang" w:date="2018-10-26T13:05:00Z">
            <w:rPr>
              <w:color w:val="000000"/>
              <w:sz w:val="22"/>
              <w:szCs w:val="24"/>
            </w:rPr>
          </w:rPrChange>
        </w:rPr>
        <w:instrText xml:space="preserve"> ADDIN EN.CITE </w:instrText>
      </w:r>
      <w:r w:rsidR="009456DA" w:rsidRPr="00583DB1">
        <w:rPr>
          <w:color w:val="833C0B" w:themeColor="accent2" w:themeShade="80"/>
          <w:sz w:val="22"/>
          <w:szCs w:val="24"/>
          <w:rPrChange w:id="1542" w:author="tao huang" w:date="2018-10-26T13:05:00Z">
            <w:rPr>
              <w:color w:val="000000"/>
              <w:sz w:val="22"/>
              <w:szCs w:val="24"/>
            </w:rPr>
          </w:rPrChange>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r w:rsidR="009456DA" w:rsidRPr="00583DB1">
        <w:rPr>
          <w:color w:val="833C0B" w:themeColor="accent2" w:themeShade="80"/>
          <w:sz w:val="22"/>
          <w:szCs w:val="24"/>
          <w:rPrChange w:id="1543" w:author="tao huang" w:date="2018-10-26T13:05:00Z">
            <w:rPr>
              <w:color w:val="000000"/>
              <w:sz w:val="22"/>
              <w:szCs w:val="24"/>
            </w:rPr>
          </w:rPrChange>
        </w:rPr>
        <w:instrText xml:space="preserve"> ADDIN EN.CITE.DATA </w:instrText>
      </w:r>
      <w:r w:rsidR="009456DA" w:rsidRPr="00583DB1">
        <w:rPr>
          <w:color w:val="833C0B" w:themeColor="accent2" w:themeShade="80"/>
          <w:sz w:val="22"/>
          <w:szCs w:val="24"/>
          <w:rPrChange w:id="1544" w:author="tao huang" w:date="2018-10-26T13:05:00Z">
            <w:rPr>
              <w:color w:val="833C0B" w:themeColor="accent2" w:themeShade="80"/>
              <w:sz w:val="22"/>
              <w:szCs w:val="24"/>
            </w:rPr>
          </w:rPrChange>
        </w:rPr>
      </w:r>
      <w:r w:rsidR="009456DA" w:rsidRPr="00583DB1">
        <w:rPr>
          <w:color w:val="833C0B" w:themeColor="accent2" w:themeShade="80"/>
          <w:sz w:val="22"/>
          <w:szCs w:val="24"/>
          <w:rPrChange w:id="1545" w:author="tao huang" w:date="2018-10-26T13:05:00Z">
            <w:rPr>
              <w:color w:val="000000"/>
              <w:sz w:val="22"/>
              <w:szCs w:val="24"/>
            </w:rPr>
          </w:rPrChange>
        </w:rPr>
        <w:fldChar w:fldCharType="end"/>
      </w:r>
      <w:ins w:id="1546" w:author="tao huang" w:date="2018-10-26T12:35:00Z">
        <w:r w:rsidR="00565DBB" w:rsidRPr="00583DB1">
          <w:rPr>
            <w:color w:val="833C0B" w:themeColor="accent2" w:themeShade="80"/>
            <w:sz w:val="22"/>
            <w:szCs w:val="24"/>
            <w:rPrChange w:id="1547" w:author="tao huang" w:date="2018-10-26T13:05:00Z">
              <w:rPr>
                <w:color w:val="833C0B" w:themeColor="accent2" w:themeShade="80"/>
                <w:sz w:val="22"/>
                <w:szCs w:val="24"/>
              </w:rPr>
            </w:rPrChange>
          </w:rPr>
        </w:r>
        <w:r w:rsidR="00565DBB" w:rsidRPr="00583DB1">
          <w:rPr>
            <w:color w:val="833C0B" w:themeColor="accent2" w:themeShade="80"/>
            <w:sz w:val="22"/>
            <w:szCs w:val="24"/>
            <w:rPrChange w:id="1548" w:author="tao huang" w:date="2018-10-26T13:05:00Z">
              <w:rPr>
                <w:color w:val="000000"/>
                <w:szCs w:val="24"/>
              </w:rPr>
            </w:rPrChange>
          </w:rPr>
          <w:fldChar w:fldCharType="separate"/>
        </w:r>
      </w:ins>
      <w:r w:rsidR="009456DA" w:rsidRPr="00583DB1">
        <w:rPr>
          <w:noProof/>
          <w:color w:val="833C0B" w:themeColor="accent2" w:themeShade="80"/>
          <w:sz w:val="22"/>
          <w:szCs w:val="24"/>
          <w:rPrChange w:id="1549" w:author="tao huang" w:date="2018-10-26T13:05:00Z">
            <w:rPr>
              <w:noProof/>
              <w:color w:val="000000"/>
              <w:sz w:val="22"/>
              <w:szCs w:val="24"/>
            </w:rPr>
          </w:rPrChange>
        </w:rPr>
        <w:t>(Demirag, Keskinocak, &amp; Swann, 2011; Rudolph W. Struse, 1987; Walters, 1991; Walters &amp; Rinne, 1986)</w:t>
      </w:r>
      <w:ins w:id="1550" w:author="tao huang" w:date="2018-10-26T12:35:00Z">
        <w:r w:rsidR="00565DBB" w:rsidRPr="00583DB1">
          <w:rPr>
            <w:color w:val="833C0B" w:themeColor="accent2" w:themeShade="80"/>
            <w:sz w:val="22"/>
            <w:szCs w:val="24"/>
            <w:rPrChange w:id="1551" w:author="tao huang" w:date="2018-10-26T13:05:00Z">
              <w:rPr>
                <w:color w:val="000000"/>
                <w:szCs w:val="24"/>
              </w:rPr>
            </w:rPrChange>
          </w:rPr>
          <w:fldChar w:fldCharType="end"/>
        </w:r>
      </w:ins>
      <w:ins w:id="1552" w:author="tao huang" w:date="2018-10-26T12:44:00Z">
        <w:r w:rsidR="009456DA" w:rsidRPr="00583DB1">
          <w:rPr>
            <w:color w:val="833C0B" w:themeColor="accent2" w:themeShade="80"/>
            <w:sz w:val="22"/>
            <w:szCs w:val="24"/>
            <w:rPrChange w:id="1553" w:author="tao huang" w:date="2018-10-26T13:05:00Z">
              <w:rPr>
                <w:color w:val="000000"/>
                <w:sz w:val="22"/>
                <w:szCs w:val="24"/>
              </w:rPr>
            </w:rPrChange>
          </w:rPr>
          <w:t>.</w:t>
        </w:r>
      </w:ins>
      <w:ins w:id="1554" w:author="tao huang" w:date="2018-10-26T12:57:00Z">
        <w:r w:rsidR="0032151C" w:rsidRPr="00583DB1">
          <w:rPr>
            <w:color w:val="833C0B" w:themeColor="accent2" w:themeShade="80"/>
            <w:sz w:val="22"/>
            <w:szCs w:val="24"/>
            <w:rPrChange w:id="1555" w:author="tao huang" w:date="2018-10-26T13:05:00Z">
              <w:rPr>
                <w:color w:val="000000"/>
                <w:sz w:val="22"/>
                <w:szCs w:val="24"/>
              </w:rPr>
            </w:rPrChange>
          </w:rPr>
          <w:t xml:space="preserve"> </w:t>
        </w:r>
      </w:ins>
      <w:ins w:id="1556" w:author="tao huang" w:date="2018-10-26T12:59:00Z">
        <w:r w:rsidRPr="00583DB1">
          <w:rPr>
            <w:color w:val="833C0B" w:themeColor="accent2" w:themeShade="80"/>
            <w:sz w:val="22"/>
            <w:szCs w:val="24"/>
            <w:rPrChange w:id="1557" w:author="tao huang" w:date="2018-10-26T13:05:00Z">
              <w:rPr>
                <w:color w:val="000000"/>
                <w:sz w:val="22"/>
                <w:szCs w:val="24"/>
              </w:rPr>
            </w:rPrChange>
          </w:rPr>
          <w:t>T</w:t>
        </w:r>
      </w:ins>
      <w:ins w:id="1558" w:author="tao huang" w:date="2018-10-26T12:55:00Z">
        <w:r w:rsidR="005D1B8D" w:rsidRPr="00583DB1">
          <w:rPr>
            <w:color w:val="833C0B" w:themeColor="accent2" w:themeShade="80"/>
            <w:sz w:val="22"/>
            <w:szCs w:val="24"/>
            <w:rPrChange w:id="1559" w:author="tao huang" w:date="2018-10-26T13:05:00Z">
              <w:rPr>
                <w:color w:val="000000"/>
                <w:sz w:val="22"/>
                <w:szCs w:val="24"/>
              </w:rPr>
            </w:rPrChange>
          </w:rPr>
          <w:t>he effect of competitive marketing activities may not come from</w:t>
        </w:r>
      </w:ins>
      <w:ins w:id="1560" w:author="tao huang" w:date="2018-10-26T12:56:00Z">
        <w:r w:rsidR="0032151C" w:rsidRPr="00583DB1">
          <w:rPr>
            <w:color w:val="833C0B" w:themeColor="accent2" w:themeShade="80"/>
            <w:sz w:val="22"/>
            <w:szCs w:val="24"/>
            <w:rPrChange w:id="1561" w:author="tao huang" w:date="2018-10-26T13:05:00Z">
              <w:rPr>
                <w:color w:val="000000"/>
                <w:sz w:val="22"/>
                <w:szCs w:val="24"/>
              </w:rPr>
            </w:rPrChange>
          </w:rPr>
          <w:t xml:space="preserve"> products</w:t>
        </w:r>
      </w:ins>
      <w:ins w:id="1562" w:author="tao huang" w:date="2018-10-26T12:55:00Z">
        <w:r w:rsidR="005D1B8D" w:rsidRPr="00583DB1">
          <w:rPr>
            <w:color w:val="833C0B" w:themeColor="accent2" w:themeShade="80"/>
            <w:sz w:val="22"/>
            <w:szCs w:val="24"/>
            <w:rPrChange w:id="1563" w:author="tao huang" w:date="2018-10-26T13:05:00Z">
              <w:rPr>
                <w:color w:val="000000"/>
                <w:sz w:val="22"/>
                <w:szCs w:val="24"/>
              </w:rPr>
            </w:rPrChange>
          </w:rPr>
          <w:t xml:space="preserve"> </w:t>
        </w:r>
      </w:ins>
      <w:moveToRangeStart w:id="1564" w:author="tao huang" w:date="2018-10-26T12:55:00Z" w:name="move528321832"/>
      <w:moveTo w:id="1565" w:author="tao huang" w:date="2018-10-26T12:55:00Z">
        <w:del w:id="1566" w:author="tao huang" w:date="2018-10-26T12:55:00Z">
          <w:r w:rsidR="005D1B8D" w:rsidRPr="00583DB1" w:rsidDel="005D1B8D">
            <w:rPr>
              <w:rFonts w:cs="Times New Roman"/>
              <w:color w:val="833C0B" w:themeColor="accent2" w:themeShade="80"/>
              <w:sz w:val="22"/>
              <w:rPrChange w:id="1567" w:author="tao huang" w:date="2018-10-26T13:05:00Z">
                <w:rPr>
                  <w:rFonts w:cs="Times New Roman"/>
                  <w:sz w:val="22"/>
                </w:rPr>
              </w:rPrChange>
            </w:rPr>
            <w:delText xml:space="preserve">have </w:delText>
          </w:r>
          <w:r w:rsidR="005D1B8D" w:rsidRPr="00583DB1" w:rsidDel="005D1B8D">
            <w:rPr>
              <w:color w:val="833C0B" w:themeColor="accent2" w:themeShade="80"/>
              <w:sz w:val="22"/>
              <w:rPrChange w:id="1568" w:author="tao huang" w:date="2018-10-26T13:05:00Z">
                <w:rPr>
                  <w:sz w:val="22"/>
                </w:rPr>
              </w:rPrChange>
            </w:rPr>
            <w:delText xml:space="preserve">competitive effects on the sales of other products </w:delText>
          </w:r>
        </w:del>
        <w:r w:rsidR="005D1B8D" w:rsidRPr="00583DB1">
          <w:rPr>
            <w:color w:val="833C0B" w:themeColor="accent2" w:themeShade="80"/>
            <w:sz w:val="22"/>
            <w:rPrChange w:id="1569" w:author="tao huang" w:date="2018-10-26T13:05:00Z">
              <w:rPr>
                <w:sz w:val="22"/>
              </w:rPr>
            </w:rPrChange>
          </w:rPr>
          <w:t>within</w:t>
        </w:r>
      </w:moveTo>
      <w:ins w:id="1570" w:author="tao huang" w:date="2018-10-26T12:55:00Z">
        <w:r w:rsidR="005D1B8D" w:rsidRPr="00583DB1">
          <w:rPr>
            <w:color w:val="833C0B" w:themeColor="accent2" w:themeShade="80"/>
            <w:sz w:val="22"/>
            <w:rPrChange w:id="1571" w:author="tao huang" w:date="2018-10-26T13:05:00Z">
              <w:rPr>
                <w:sz w:val="22"/>
              </w:rPr>
            </w:rPrChange>
          </w:rPr>
          <w:t xml:space="preserve"> t</w:t>
        </w:r>
      </w:ins>
      <w:ins w:id="1572" w:author="tao huang" w:date="2018-10-26T12:56:00Z">
        <w:r w:rsidR="005D1B8D" w:rsidRPr="00583DB1">
          <w:rPr>
            <w:color w:val="833C0B" w:themeColor="accent2" w:themeShade="80"/>
            <w:sz w:val="22"/>
            <w:rPrChange w:id="1573" w:author="tao huang" w:date="2018-10-26T13:05:00Z">
              <w:rPr>
                <w:sz w:val="22"/>
              </w:rPr>
            </w:rPrChange>
          </w:rPr>
          <w:t xml:space="preserve">he </w:t>
        </w:r>
      </w:ins>
      <w:ins w:id="1574" w:author="tao huang" w:date="2018-10-26T12:57:00Z">
        <w:r w:rsidR="0032151C" w:rsidRPr="00583DB1">
          <w:rPr>
            <w:color w:val="833C0B" w:themeColor="accent2" w:themeShade="80"/>
            <w:sz w:val="22"/>
            <w:rPrChange w:id="1575" w:author="tao huang" w:date="2018-10-26T13:05:00Z">
              <w:rPr>
                <w:sz w:val="22"/>
              </w:rPr>
            </w:rPrChange>
          </w:rPr>
          <w:t>same</w:t>
        </w:r>
      </w:ins>
      <w:ins w:id="1576" w:author="tao huang" w:date="2018-10-26T12:56:00Z">
        <w:r w:rsidR="005D1B8D" w:rsidRPr="00583DB1">
          <w:rPr>
            <w:color w:val="833C0B" w:themeColor="accent2" w:themeShade="80"/>
            <w:sz w:val="22"/>
            <w:rPrChange w:id="1577" w:author="tao huang" w:date="2018-10-26T13:05:00Z">
              <w:rPr>
                <w:sz w:val="22"/>
              </w:rPr>
            </w:rPrChange>
          </w:rPr>
          <w:t xml:space="preserve"> category but also </w:t>
        </w:r>
      </w:ins>
      <w:moveTo w:id="1578" w:author="tao huang" w:date="2018-10-26T12:55:00Z">
        <w:del w:id="1579" w:author="tao huang" w:date="2018-10-26T12:56:00Z">
          <w:r w:rsidR="005D1B8D" w:rsidRPr="00583DB1" w:rsidDel="005D1B8D">
            <w:rPr>
              <w:color w:val="833C0B" w:themeColor="accent2" w:themeShade="80"/>
              <w:sz w:val="22"/>
              <w:rPrChange w:id="1580" w:author="tao huang" w:date="2018-10-26T13:05:00Z">
                <w:rPr>
                  <w:sz w:val="22"/>
                </w:rPr>
              </w:rPrChange>
            </w:rPr>
            <w:delText xml:space="preserve"> and across </w:delText>
          </w:r>
        </w:del>
      </w:moveTo>
      <w:ins w:id="1581" w:author="tao huang" w:date="2018-10-26T12:56:00Z">
        <w:r w:rsidR="005D1B8D" w:rsidRPr="00583DB1">
          <w:rPr>
            <w:color w:val="833C0B" w:themeColor="accent2" w:themeShade="80"/>
            <w:sz w:val="22"/>
            <w:rPrChange w:id="1582" w:author="tao huang" w:date="2018-10-26T13:05:00Z">
              <w:rPr>
                <w:sz w:val="22"/>
              </w:rPr>
            </w:rPrChange>
          </w:rPr>
          <w:t xml:space="preserve">from related </w:t>
        </w:r>
      </w:ins>
      <w:moveTo w:id="1583" w:author="tao huang" w:date="2018-10-26T12:55:00Z">
        <w:del w:id="1584" w:author="tao huang" w:date="2018-10-26T12:57:00Z">
          <w:r w:rsidR="005D1B8D" w:rsidRPr="00583DB1" w:rsidDel="0032151C">
            <w:rPr>
              <w:color w:val="833C0B" w:themeColor="accent2" w:themeShade="80"/>
              <w:sz w:val="22"/>
              <w:rPrChange w:id="1585" w:author="tao huang" w:date="2018-10-26T13:05:00Z">
                <w:rPr>
                  <w:sz w:val="22"/>
                </w:rPr>
              </w:rPrChange>
            </w:rPr>
            <w:delText xml:space="preserve">product </w:delText>
          </w:r>
        </w:del>
        <w:r w:rsidR="005D1B8D" w:rsidRPr="00583DB1">
          <w:rPr>
            <w:color w:val="833C0B" w:themeColor="accent2" w:themeShade="80"/>
            <w:sz w:val="22"/>
            <w:rPrChange w:id="1586" w:author="tao huang" w:date="2018-10-26T13:05:00Z">
              <w:rPr>
                <w:sz w:val="22"/>
              </w:rPr>
            </w:rPrChange>
          </w:rPr>
          <w:t xml:space="preserve">categories. </w:t>
        </w:r>
        <w:r w:rsidR="005D1B8D" w:rsidRPr="00583DB1">
          <w:rPr>
            <w:color w:val="833C0B" w:themeColor="accent2" w:themeShade="80"/>
            <w:sz w:val="22"/>
            <w:rPrChange w:id="1587" w:author="tao huang" w:date="2018-10-26T13:05:00Z">
              <w:rPr>
                <w:sz w:val="22"/>
              </w:rPr>
            </w:rPrChange>
          </w:rPr>
          <w:fldChar w:fldCharType="begin"/>
        </w:r>
        <w:r w:rsidR="005D1B8D" w:rsidRPr="00583DB1">
          <w:rPr>
            <w:color w:val="833C0B" w:themeColor="accent2" w:themeShade="80"/>
            <w:sz w:val="22"/>
            <w:rPrChange w:id="1588" w:author="tao huang" w:date="2018-10-26T13:05:00Z">
              <w:rPr>
                <w:sz w:val="22"/>
              </w:rPr>
            </w:rPrChange>
          </w:rPr>
          <w: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instrText>
        </w:r>
        <w:r w:rsidR="005D1B8D" w:rsidRPr="00583DB1">
          <w:rPr>
            <w:color w:val="833C0B" w:themeColor="accent2" w:themeShade="80"/>
            <w:sz w:val="22"/>
            <w:rPrChange w:id="1589" w:author="tao huang" w:date="2018-10-26T13:05:00Z">
              <w:rPr>
                <w:sz w:val="22"/>
              </w:rPr>
            </w:rPrChange>
          </w:rPr>
          <w:fldChar w:fldCharType="separate"/>
        </w:r>
        <w:r w:rsidR="005D1B8D" w:rsidRPr="00583DB1">
          <w:rPr>
            <w:noProof/>
            <w:color w:val="833C0B" w:themeColor="accent2" w:themeShade="80"/>
            <w:sz w:val="22"/>
            <w:rPrChange w:id="1590" w:author="tao huang" w:date="2018-10-26T13:05:00Z">
              <w:rPr>
                <w:noProof/>
                <w:sz w:val="22"/>
              </w:rPr>
            </w:rPrChange>
          </w:rPr>
          <w:t>(R. L. Andrews, Currim, Leeflang, &amp; Lim, 2008; Wedel &amp; Zhang, 2004)</w:t>
        </w:r>
        <w:r w:rsidR="005D1B8D" w:rsidRPr="00583DB1">
          <w:rPr>
            <w:color w:val="833C0B" w:themeColor="accent2" w:themeShade="80"/>
            <w:sz w:val="22"/>
            <w:rPrChange w:id="1591" w:author="tao huang" w:date="2018-10-26T13:05:00Z">
              <w:rPr>
                <w:sz w:val="22"/>
              </w:rPr>
            </w:rPrChange>
          </w:rPr>
          <w:fldChar w:fldCharType="end"/>
        </w:r>
        <w:r w:rsidR="005D1B8D" w:rsidRPr="00583DB1">
          <w:rPr>
            <w:color w:val="833C0B" w:themeColor="accent2" w:themeShade="80"/>
            <w:sz w:val="22"/>
            <w:rPrChange w:id="1592" w:author="tao huang" w:date="2018-10-26T13:05:00Z">
              <w:rPr>
                <w:sz w:val="22"/>
              </w:rPr>
            </w:rPrChange>
          </w:rPr>
          <w:t>.</w:t>
        </w:r>
      </w:moveTo>
      <w:moveToRangeEnd w:id="1564"/>
    </w:p>
    <w:p w14:paraId="62E99783" w14:textId="77777777" w:rsidR="00565DBB" w:rsidRPr="00583DB1" w:rsidRDefault="00565DBB" w:rsidP="004D70F0">
      <w:pPr>
        <w:shd w:val="clear" w:color="auto" w:fill="FFFFFF" w:themeFill="background1"/>
        <w:spacing w:after="0" w:line="360" w:lineRule="auto"/>
        <w:rPr>
          <w:rFonts w:cs="Times New Roman"/>
          <w:color w:val="833C0B" w:themeColor="accent2" w:themeShade="80"/>
          <w:sz w:val="22"/>
          <w:rPrChange w:id="1593" w:author="tao huang" w:date="2018-10-26T13:05:00Z">
            <w:rPr>
              <w:rFonts w:cs="Times New Roman"/>
              <w:sz w:val="22"/>
            </w:rPr>
          </w:rPrChange>
        </w:rPr>
      </w:pPr>
    </w:p>
    <w:p w14:paraId="4E62E5E5" w14:textId="415EB2A9" w:rsidR="004D70F0" w:rsidRPr="00583DB1" w:rsidRDefault="009456DA" w:rsidP="004D70F0">
      <w:pPr>
        <w:shd w:val="clear" w:color="auto" w:fill="FFFFFF" w:themeFill="background1"/>
        <w:spacing w:after="0" w:line="360" w:lineRule="auto"/>
        <w:rPr>
          <w:rFonts w:cs="Times New Roman"/>
          <w:bCs/>
          <w:noProof/>
          <w:color w:val="833C0B" w:themeColor="accent2" w:themeShade="80"/>
          <w:sz w:val="22"/>
          <w:rPrChange w:id="1594" w:author="tao huang" w:date="2018-10-26T13:05:00Z">
            <w:rPr>
              <w:rFonts w:cs="Times New Roman"/>
              <w:bCs/>
              <w:noProof/>
              <w:sz w:val="22"/>
            </w:rPr>
          </w:rPrChange>
        </w:rPr>
      </w:pPr>
      <w:ins w:id="1595" w:author="tao huang" w:date="2018-10-26T12:37:00Z">
        <w:r w:rsidRPr="00583DB1">
          <w:rPr>
            <w:rFonts w:cs="Times New Roman"/>
            <w:color w:val="833C0B" w:themeColor="accent2" w:themeShade="80"/>
            <w:sz w:val="22"/>
            <w:rPrChange w:id="1596" w:author="tao huang" w:date="2018-10-26T13:05:00Z">
              <w:rPr>
                <w:rFonts w:cs="Times New Roman"/>
                <w:sz w:val="22"/>
              </w:rPr>
            </w:rPrChange>
          </w:rPr>
          <w:t xml:space="preserve">Further </w:t>
        </w:r>
      </w:ins>
      <w:del w:id="1597" w:author="tao huang" w:date="2018-10-26T12:37:00Z">
        <w:r w:rsidR="000F3A7A" w:rsidRPr="00583DB1" w:rsidDel="009456DA">
          <w:rPr>
            <w:rFonts w:cs="Times New Roman"/>
            <w:color w:val="833C0B" w:themeColor="accent2" w:themeShade="80"/>
            <w:sz w:val="22"/>
            <w:rPrChange w:id="1598" w:author="tao huang" w:date="2018-10-26T13:05:00Z">
              <w:rPr>
                <w:rFonts w:cs="Times New Roman"/>
                <w:sz w:val="22"/>
              </w:rPr>
            </w:rPrChange>
          </w:rPr>
          <w:delText>E</w:delText>
        </w:r>
      </w:del>
      <w:ins w:id="1599" w:author="tao huang" w:date="2018-10-26T12:37:00Z">
        <w:r w:rsidRPr="00583DB1">
          <w:rPr>
            <w:rFonts w:cs="Times New Roman"/>
            <w:color w:val="833C0B" w:themeColor="accent2" w:themeShade="80"/>
            <w:sz w:val="22"/>
            <w:rPrChange w:id="1600" w:author="tao huang" w:date="2018-10-26T13:05:00Z">
              <w:rPr>
                <w:rFonts w:cs="Times New Roman"/>
                <w:sz w:val="22"/>
              </w:rPr>
            </w:rPrChange>
          </w:rPr>
          <w:t>e</w:t>
        </w:r>
      </w:ins>
      <w:r w:rsidR="004D70F0" w:rsidRPr="00583DB1">
        <w:rPr>
          <w:rFonts w:cs="Times New Roman"/>
          <w:color w:val="833C0B" w:themeColor="accent2" w:themeShade="80"/>
          <w:sz w:val="22"/>
          <w:rPrChange w:id="1601" w:author="tao huang" w:date="2018-10-26T13:05:00Z">
            <w:rPr>
              <w:rFonts w:cs="Times New Roman"/>
              <w:sz w:val="22"/>
            </w:rPr>
          </w:rPrChange>
        </w:rPr>
        <w:t xml:space="preserve">vidence </w:t>
      </w:r>
      <w:r w:rsidR="00E05278" w:rsidRPr="00583DB1">
        <w:rPr>
          <w:rFonts w:cs="Times New Roman"/>
          <w:color w:val="833C0B" w:themeColor="accent2" w:themeShade="80"/>
          <w:sz w:val="22"/>
          <w:rPrChange w:id="1602" w:author="tao huang" w:date="2018-10-26T13:05:00Z">
            <w:rPr>
              <w:rFonts w:cs="Times New Roman"/>
              <w:sz w:val="22"/>
            </w:rPr>
          </w:rPrChange>
        </w:rPr>
        <w:t xml:space="preserve">also </w:t>
      </w:r>
      <w:r w:rsidR="004D70F0" w:rsidRPr="00583DB1">
        <w:rPr>
          <w:rFonts w:cs="Times New Roman"/>
          <w:color w:val="833C0B" w:themeColor="accent2" w:themeShade="80"/>
          <w:sz w:val="22"/>
          <w:rPrChange w:id="1603" w:author="tao huang" w:date="2018-10-26T13:05:00Z">
            <w:rPr>
              <w:rFonts w:cs="Times New Roman"/>
              <w:sz w:val="22"/>
            </w:rPr>
          </w:rPrChange>
        </w:rPr>
        <w:t xml:space="preserve">shows that the effect of </w:t>
      </w:r>
      <w:ins w:id="1604" w:author="tao huang" w:date="2018-10-26T13:00:00Z">
        <w:r w:rsidR="00A7059B" w:rsidRPr="00583DB1">
          <w:rPr>
            <w:rFonts w:cs="Times New Roman"/>
            <w:color w:val="833C0B" w:themeColor="accent2" w:themeShade="80"/>
            <w:sz w:val="22"/>
            <w:rPrChange w:id="1605" w:author="tao huang" w:date="2018-10-26T13:05:00Z">
              <w:rPr>
                <w:rFonts w:cs="Times New Roman"/>
                <w:sz w:val="22"/>
              </w:rPr>
            </w:rPrChange>
          </w:rPr>
          <w:t xml:space="preserve">marketing activities such as </w:t>
        </w:r>
      </w:ins>
      <w:r w:rsidR="00E05278" w:rsidRPr="00583DB1">
        <w:rPr>
          <w:rFonts w:cs="Times New Roman"/>
          <w:color w:val="833C0B" w:themeColor="accent2" w:themeShade="80"/>
          <w:sz w:val="22"/>
          <w:rPrChange w:id="1606" w:author="tao huang" w:date="2018-10-26T13:05:00Z">
            <w:rPr>
              <w:rFonts w:cs="Times New Roman"/>
              <w:sz w:val="22"/>
            </w:rPr>
          </w:rPrChange>
        </w:rPr>
        <w:t xml:space="preserve">prices and promotions </w:t>
      </w:r>
      <w:r w:rsidR="004D70F0" w:rsidRPr="00583DB1">
        <w:rPr>
          <w:rFonts w:cs="Times New Roman"/>
          <w:color w:val="833C0B" w:themeColor="accent2" w:themeShade="80"/>
          <w:sz w:val="22"/>
          <w:rPrChange w:id="1607" w:author="tao huang" w:date="2018-10-26T13:05:00Z">
            <w:rPr>
              <w:rFonts w:cs="Times New Roman"/>
              <w:sz w:val="22"/>
            </w:rPr>
          </w:rPrChange>
        </w:rPr>
        <w:t>may change over time</w:t>
      </w:r>
      <w:r w:rsidR="00BE72D8" w:rsidRPr="00583DB1">
        <w:rPr>
          <w:rFonts w:cs="Times New Roman"/>
          <w:bCs/>
          <w:color w:val="833C0B" w:themeColor="accent2" w:themeShade="80"/>
          <w:sz w:val="22"/>
          <w:rPrChange w:id="1608" w:author="tao huang" w:date="2018-10-26T13:05:00Z">
            <w:rPr>
              <w:rFonts w:cs="Times New Roman"/>
              <w:bCs/>
              <w:sz w:val="22"/>
            </w:rPr>
          </w:rPrChange>
        </w:rPr>
        <w:t>.</w:t>
      </w:r>
      <w:r w:rsidR="00722ECF" w:rsidRPr="00583DB1">
        <w:rPr>
          <w:rFonts w:cs="Times New Roman"/>
          <w:bCs/>
          <w:color w:val="833C0B" w:themeColor="accent2" w:themeShade="80"/>
          <w:sz w:val="22"/>
          <w:rPrChange w:id="1609" w:author="tao huang" w:date="2018-10-26T13:05:00Z">
            <w:rPr>
              <w:rFonts w:cs="Times New Roman"/>
              <w:bCs/>
              <w:sz w:val="22"/>
            </w:rPr>
          </w:rPrChange>
        </w:rPr>
        <w:t xml:space="preserve"> For example, </w:t>
      </w:r>
      <w:r w:rsidR="004D70F0" w:rsidRPr="00583DB1">
        <w:rPr>
          <w:rFonts w:cs="Times New Roman"/>
          <w:bCs/>
          <w:color w:val="833C0B" w:themeColor="accent2" w:themeShade="80"/>
          <w:sz w:val="22"/>
          <w:rPrChange w:id="1610" w:author="tao huang" w:date="2018-10-26T13:05:00Z">
            <w:rPr>
              <w:rFonts w:cs="Times New Roman"/>
              <w:bCs/>
              <w:sz w:val="22"/>
            </w:rPr>
          </w:rPrChange>
        </w:rPr>
        <w:fldChar w:fldCharType="begin"/>
      </w:r>
      <w:r w:rsidR="004D70F0" w:rsidRPr="00583DB1">
        <w:rPr>
          <w:rFonts w:cs="Times New Roman"/>
          <w:bCs/>
          <w:color w:val="833C0B" w:themeColor="accent2" w:themeShade="80"/>
          <w:sz w:val="22"/>
          <w:rPrChange w:id="1611" w:author="tao huang" w:date="2018-10-26T13:05:00Z">
            <w:rPr>
              <w:rFonts w:cs="Times New Roman"/>
              <w:bCs/>
              <w:sz w:val="22"/>
            </w:rPr>
          </w:rPrChange>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4D70F0" w:rsidRPr="00583DB1">
        <w:rPr>
          <w:rFonts w:cs="Times New Roman"/>
          <w:bCs/>
          <w:color w:val="833C0B" w:themeColor="accent2" w:themeShade="80"/>
          <w:sz w:val="22"/>
          <w:rPrChange w:id="1612" w:author="tao huang" w:date="2018-10-26T13:05:00Z">
            <w:rPr>
              <w:rFonts w:cs="Times New Roman"/>
              <w:bCs/>
              <w:sz w:val="22"/>
            </w:rPr>
          </w:rPrChange>
        </w:rPr>
        <w:fldChar w:fldCharType="separate"/>
      </w:r>
      <w:r w:rsidR="004D70F0" w:rsidRPr="00583DB1">
        <w:rPr>
          <w:rFonts w:cs="Times New Roman"/>
          <w:bCs/>
          <w:noProof/>
          <w:color w:val="833C0B" w:themeColor="accent2" w:themeShade="80"/>
          <w:sz w:val="22"/>
          <w:rPrChange w:id="1613" w:author="tao huang" w:date="2018-10-26T13:05:00Z">
            <w:rPr>
              <w:rFonts w:cs="Times New Roman"/>
              <w:bCs/>
              <w:noProof/>
              <w:sz w:val="22"/>
            </w:rPr>
          </w:rPrChange>
        </w:rPr>
        <w:t>Wildt (1976)</w:t>
      </w:r>
      <w:r w:rsidR="004D70F0" w:rsidRPr="00583DB1">
        <w:rPr>
          <w:rFonts w:cs="Times New Roman"/>
          <w:bCs/>
          <w:color w:val="833C0B" w:themeColor="accent2" w:themeShade="80"/>
          <w:sz w:val="22"/>
          <w:rPrChange w:id="1614" w:author="tao huang" w:date="2018-10-26T13:05:00Z">
            <w:rPr>
              <w:rFonts w:cs="Times New Roman"/>
              <w:bCs/>
              <w:sz w:val="22"/>
            </w:rPr>
          </w:rPrChange>
        </w:rPr>
        <w:fldChar w:fldCharType="end"/>
      </w:r>
      <w:r w:rsidR="004D70F0" w:rsidRPr="00583DB1">
        <w:rPr>
          <w:rFonts w:cs="Times New Roman"/>
          <w:bCs/>
          <w:color w:val="833C0B" w:themeColor="accent2" w:themeShade="80"/>
          <w:sz w:val="22"/>
          <w:rPrChange w:id="1615" w:author="tao huang" w:date="2018-10-26T13:05:00Z">
            <w:rPr>
              <w:rFonts w:cs="Times New Roman"/>
              <w:bCs/>
              <w:sz w:val="22"/>
            </w:rPr>
          </w:rPrChange>
        </w:rPr>
        <w:t xml:space="preserve"> and </w:t>
      </w:r>
      <w:r w:rsidR="004D70F0" w:rsidRPr="00583DB1">
        <w:rPr>
          <w:rFonts w:cs="Times New Roman"/>
          <w:bCs/>
          <w:color w:val="833C0B" w:themeColor="accent2" w:themeShade="80"/>
          <w:sz w:val="22"/>
          <w:rPrChange w:id="1616" w:author="tao huang" w:date="2018-10-26T13:05:00Z">
            <w:rPr>
              <w:rFonts w:cs="Times New Roman"/>
              <w:bCs/>
              <w:sz w:val="22"/>
            </w:rPr>
          </w:rPrChange>
        </w:rPr>
        <w:fldChar w:fldCharType="begin"/>
      </w:r>
      <w:r w:rsidR="004D70F0" w:rsidRPr="00583DB1">
        <w:rPr>
          <w:rFonts w:cs="Times New Roman"/>
          <w:bCs/>
          <w:color w:val="833C0B" w:themeColor="accent2" w:themeShade="80"/>
          <w:sz w:val="22"/>
          <w:rPrChange w:id="1617" w:author="tao huang" w:date="2018-10-26T13:05:00Z">
            <w:rPr>
              <w:rFonts w:cs="Times New Roman"/>
              <w:bCs/>
              <w:sz w:val="22"/>
            </w:rPr>
          </w:rPrChange>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4D70F0" w:rsidRPr="00583DB1">
        <w:rPr>
          <w:rFonts w:cs="Times New Roman"/>
          <w:bCs/>
          <w:color w:val="833C0B" w:themeColor="accent2" w:themeShade="80"/>
          <w:sz w:val="22"/>
          <w:rPrChange w:id="1618" w:author="tao huang" w:date="2018-10-26T13:05:00Z">
            <w:rPr>
              <w:rFonts w:cs="Times New Roman"/>
              <w:bCs/>
              <w:sz w:val="22"/>
            </w:rPr>
          </w:rPrChange>
        </w:rPr>
        <w:fldChar w:fldCharType="separate"/>
      </w:r>
      <w:r w:rsidR="004D70F0" w:rsidRPr="00583DB1">
        <w:rPr>
          <w:rFonts w:cs="Times New Roman"/>
          <w:bCs/>
          <w:noProof/>
          <w:color w:val="833C0B" w:themeColor="accent2" w:themeShade="80"/>
          <w:sz w:val="22"/>
          <w:rPrChange w:id="1619" w:author="tao huang" w:date="2018-10-26T13:05:00Z">
            <w:rPr>
              <w:rFonts w:cs="Times New Roman"/>
              <w:bCs/>
              <w:noProof/>
              <w:sz w:val="22"/>
            </w:rPr>
          </w:rPrChange>
        </w:rPr>
        <w:t>Wildt and Winer (1983)</w:t>
      </w:r>
      <w:r w:rsidR="004D70F0" w:rsidRPr="00583DB1">
        <w:rPr>
          <w:rFonts w:cs="Times New Roman"/>
          <w:bCs/>
          <w:color w:val="833C0B" w:themeColor="accent2" w:themeShade="80"/>
          <w:sz w:val="22"/>
          <w:rPrChange w:id="1620" w:author="tao huang" w:date="2018-10-26T13:05:00Z">
            <w:rPr>
              <w:rFonts w:cs="Times New Roman"/>
              <w:bCs/>
              <w:sz w:val="22"/>
            </w:rPr>
          </w:rPrChange>
        </w:rPr>
        <w:fldChar w:fldCharType="end"/>
      </w:r>
      <w:r w:rsidR="004D70F0" w:rsidRPr="00583DB1">
        <w:rPr>
          <w:rFonts w:cs="Times New Roman"/>
          <w:color w:val="833C0B" w:themeColor="accent2" w:themeShade="80"/>
          <w:sz w:val="22"/>
          <w:rPrChange w:id="1621" w:author="tao huang" w:date="2018-10-26T13:05:00Z">
            <w:rPr>
              <w:rFonts w:cs="Times New Roman"/>
              <w:sz w:val="22"/>
            </w:rPr>
          </w:rPrChange>
        </w:rPr>
        <w:t xml:space="preserve"> </w:t>
      </w:r>
      <w:r w:rsidR="00E05278" w:rsidRPr="00583DB1">
        <w:rPr>
          <w:rFonts w:cs="Times New Roman"/>
          <w:color w:val="833C0B" w:themeColor="accent2" w:themeShade="80"/>
          <w:sz w:val="22"/>
          <w:rPrChange w:id="1622" w:author="tao huang" w:date="2018-10-26T13:05:00Z">
            <w:rPr>
              <w:rFonts w:cs="Times New Roman"/>
              <w:sz w:val="22"/>
            </w:rPr>
          </w:rPrChange>
        </w:rPr>
        <w:t>suggest th</w:t>
      </w:r>
      <w:ins w:id="1623" w:author="tao huang" w:date="2018-10-26T13:00:00Z">
        <w:r w:rsidR="00D57216" w:rsidRPr="00583DB1">
          <w:rPr>
            <w:rFonts w:cs="Times New Roman"/>
            <w:color w:val="833C0B" w:themeColor="accent2" w:themeShade="80"/>
            <w:sz w:val="22"/>
            <w:rPrChange w:id="1624" w:author="tao huang" w:date="2018-10-26T13:05:00Z">
              <w:rPr>
                <w:rFonts w:cs="Times New Roman"/>
                <w:sz w:val="22"/>
              </w:rPr>
            </w:rPrChange>
          </w:rPr>
          <w:t>at the</w:t>
        </w:r>
      </w:ins>
      <w:del w:id="1625" w:author="tao huang" w:date="2018-10-26T13:00:00Z">
        <w:r w:rsidR="00E05278" w:rsidRPr="00583DB1" w:rsidDel="00D57216">
          <w:rPr>
            <w:rFonts w:cs="Times New Roman"/>
            <w:color w:val="833C0B" w:themeColor="accent2" w:themeShade="80"/>
            <w:sz w:val="22"/>
            <w:rPrChange w:id="1626" w:author="tao huang" w:date="2018-10-26T13:05:00Z">
              <w:rPr>
                <w:rFonts w:cs="Times New Roman"/>
                <w:sz w:val="22"/>
              </w:rPr>
            </w:rPrChange>
          </w:rPr>
          <w:delText>e</w:delText>
        </w:r>
      </w:del>
      <w:r w:rsidR="004D70F0" w:rsidRPr="00583DB1">
        <w:rPr>
          <w:rFonts w:cs="Times New Roman"/>
          <w:color w:val="833C0B" w:themeColor="accent2" w:themeShade="80"/>
          <w:sz w:val="22"/>
          <w:rPrChange w:id="1627" w:author="tao huang" w:date="2018-10-26T13:05:00Z">
            <w:rPr>
              <w:rFonts w:cs="Times New Roman"/>
              <w:sz w:val="22"/>
            </w:rPr>
          </w:rPrChange>
        </w:rPr>
        <w:t xml:space="preserve"> effect of the marketing activities </w:t>
      </w:r>
      <w:r w:rsidR="00E05278" w:rsidRPr="00583DB1">
        <w:rPr>
          <w:rFonts w:cs="Times New Roman"/>
          <w:color w:val="833C0B" w:themeColor="accent2" w:themeShade="80"/>
          <w:sz w:val="22"/>
          <w:rPrChange w:id="1628" w:author="tao huang" w:date="2018-10-26T13:05:00Z">
            <w:rPr>
              <w:rFonts w:cs="Times New Roman"/>
              <w:sz w:val="22"/>
            </w:rPr>
          </w:rPrChange>
        </w:rPr>
        <w:t>may</w:t>
      </w:r>
      <w:r w:rsidR="004D70F0" w:rsidRPr="00583DB1">
        <w:rPr>
          <w:rFonts w:cs="Times New Roman"/>
          <w:color w:val="833C0B" w:themeColor="accent2" w:themeShade="80"/>
          <w:sz w:val="22"/>
          <w:rPrChange w:id="1629" w:author="tao huang" w:date="2018-10-26T13:05:00Z">
            <w:rPr>
              <w:rFonts w:cs="Times New Roman"/>
              <w:sz w:val="22"/>
            </w:rPr>
          </w:rPrChange>
        </w:rPr>
        <w:t xml:space="preserve"> change </w:t>
      </w:r>
      <w:r w:rsidR="00E05278" w:rsidRPr="00583DB1">
        <w:rPr>
          <w:rFonts w:cs="Times New Roman"/>
          <w:color w:val="833C0B" w:themeColor="accent2" w:themeShade="80"/>
          <w:sz w:val="22"/>
          <w:rPrChange w:id="1630" w:author="tao huang" w:date="2018-10-26T13:05:00Z">
            <w:rPr>
              <w:rFonts w:cs="Times New Roman"/>
              <w:sz w:val="22"/>
            </w:rPr>
          </w:rPrChange>
        </w:rPr>
        <w:t>due to the change in</w:t>
      </w:r>
      <w:r w:rsidR="004D70F0" w:rsidRPr="00583DB1">
        <w:rPr>
          <w:rFonts w:cs="Times New Roman"/>
          <w:color w:val="833C0B" w:themeColor="accent2" w:themeShade="80"/>
          <w:sz w:val="22"/>
          <w:rPrChange w:id="1631" w:author="tao huang" w:date="2018-10-26T13:05:00Z">
            <w:rPr>
              <w:rFonts w:cs="Times New Roman"/>
              <w:sz w:val="22"/>
            </w:rPr>
          </w:rPrChange>
        </w:rPr>
        <w:t xml:space="preserve"> economic conditions, consumer tastes, and the </w:t>
      </w:r>
      <w:r w:rsidR="00E05278" w:rsidRPr="00583DB1">
        <w:rPr>
          <w:rFonts w:cs="Times New Roman"/>
          <w:color w:val="833C0B" w:themeColor="accent2" w:themeShade="80"/>
          <w:sz w:val="22"/>
          <w:rPrChange w:id="1632" w:author="tao huang" w:date="2018-10-26T13:05:00Z">
            <w:rPr>
              <w:rFonts w:cs="Times New Roman"/>
              <w:sz w:val="22"/>
            </w:rPr>
          </w:rPrChange>
        </w:rPr>
        <w:t>competition</w:t>
      </w:r>
      <w:r w:rsidR="004D70F0" w:rsidRPr="00583DB1">
        <w:rPr>
          <w:rFonts w:cs="Times New Roman"/>
          <w:color w:val="833C0B" w:themeColor="accent2" w:themeShade="80"/>
          <w:sz w:val="22"/>
          <w:rPrChange w:id="1633" w:author="tao huang" w:date="2018-10-26T13:05:00Z">
            <w:rPr>
              <w:rFonts w:cs="Times New Roman"/>
              <w:sz w:val="22"/>
            </w:rPr>
          </w:rPrChange>
        </w:rPr>
        <w:t xml:space="preserve"> environment</w:t>
      </w:r>
      <w:ins w:id="1634" w:author="tao huang" w:date="2018-10-26T13:01:00Z">
        <w:r w:rsidR="00D57216" w:rsidRPr="00583DB1">
          <w:rPr>
            <w:rFonts w:cs="Times New Roman"/>
            <w:color w:val="833C0B" w:themeColor="accent2" w:themeShade="80"/>
            <w:sz w:val="22"/>
            <w:rPrChange w:id="1635" w:author="tao huang" w:date="2018-10-26T13:05:00Z">
              <w:rPr>
                <w:rFonts w:cs="Times New Roman"/>
                <w:sz w:val="22"/>
              </w:rPr>
            </w:rPrChange>
          </w:rPr>
          <w:t xml:space="preserve"> etc</w:t>
        </w:r>
      </w:ins>
      <w:r w:rsidR="004D70F0" w:rsidRPr="00583DB1">
        <w:rPr>
          <w:rFonts w:cs="Times New Roman"/>
          <w:color w:val="833C0B" w:themeColor="accent2" w:themeShade="80"/>
          <w:sz w:val="22"/>
          <w:rPrChange w:id="1636" w:author="tao huang" w:date="2018-10-26T13:05:00Z">
            <w:rPr>
              <w:rFonts w:cs="Times New Roman"/>
              <w:sz w:val="22"/>
            </w:rPr>
          </w:rPrChange>
        </w:rPr>
        <w:t xml:space="preserve">. </w:t>
      </w:r>
      <w:r w:rsidR="00722ECF" w:rsidRPr="00583DB1">
        <w:rPr>
          <w:rFonts w:cs="Times New Roman"/>
          <w:color w:val="833C0B" w:themeColor="accent2" w:themeShade="80"/>
          <w:sz w:val="22"/>
          <w:rPrChange w:id="1637" w:author="tao huang" w:date="2018-10-26T13:05:00Z">
            <w:rPr>
              <w:rFonts w:cs="Times New Roman"/>
              <w:sz w:val="22"/>
            </w:rPr>
          </w:rPrChange>
        </w:rPr>
        <w:t>C</w:t>
      </w:r>
      <w:r w:rsidR="004D70F0" w:rsidRPr="00583DB1">
        <w:rPr>
          <w:rFonts w:cs="Times New Roman"/>
          <w:color w:val="833C0B" w:themeColor="accent2" w:themeShade="80"/>
          <w:sz w:val="22"/>
          <w:rPrChange w:id="1638" w:author="tao huang" w:date="2018-10-26T13:05:00Z">
            <w:rPr>
              <w:rFonts w:cs="Times New Roman"/>
              <w:sz w:val="22"/>
            </w:rPr>
          </w:rPrChange>
        </w:rPr>
        <w:t xml:space="preserve">ustomers may find price reductions and promotions more attractive </w:t>
      </w:r>
      <w:r w:rsidR="00722ECF" w:rsidRPr="00583DB1">
        <w:rPr>
          <w:rFonts w:cs="Times New Roman"/>
          <w:color w:val="833C0B" w:themeColor="accent2" w:themeShade="80"/>
          <w:sz w:val="22"/>
          <w:rPrChange w:id="1639" w:author="tao huang" w:date="2018-10-26T13:05:00Z">
            <w:rPr>
              <w:rFonts w:cs="Times New Roman"/>
              <w:sz w:val="22"/>
            </w:rPr>
          </w:rPrChange>
        </w:rPr>
        <w:t>during the</w:t>
      </w:r>
      <w:r w:rsidR="004D70F0" w:rsidRPr="00583DB1">
        <w:rPr>
          <w:rFonts w:cs="Times New Roman"/>
          <w:color w:val="833C0B" w:themeColor="accent2" w:themeShade="80"/>
          <w:sz w:val="22"/>
          <w:rPrChange w:id="1640" w:author="tao huang" w:date="2018-10-26T13:05:00Z">
            <w:rPr>
              <w:rFonts w:cs="Times New Roman"/>
              <w:sz w:val="22"/>
            </w:rPr>
          </w:rPrChange>
        </w:rPr>
        <w:t xml:space="preserve"> </w:t>
      </w:r>
      <w:r w:rsidR="00722ECF" w:rsidRPr="00583DB1">
        <w:rPr>
          <w:rFonts w:cs="Times New Roman"/>
          <w:color w:val="833C0B" w:themeColor="accent2" w:themeShade="80"/>
          <w:sz w:val="22"/>
          <w:rPrChange w:id="1641" w:author="tao huang" w:date="2018-10-26T13:05:00Z">
            <w:rPr>
              <w:rFonts w:cs="Times New Roman"/>
              <w:sz w:val="22"/>
            </w:rPr>
          </w:rPrChange>
        </w:rPr>
        <w:t xml:space="preserve">period of an </w:t>
      </w:r>
      <w:r w:rsidR="004D70F0" w:rsidRPr="00583DB1">
        <w:rPr>
          <w:rFonts w:cs="Times New Roman"/>
          <w:color w:val="833C0B" w:themeColor="accent2" w:themeShade="80"/>
          <w:sz w:val="22"/>
          <w:rPrChange w:id="1642" w:author="tao huang" w:date="2018-10-26T13:05:00Z">
            <w:rPr>
              <w:rFonts w:cs="Times New Roman"/>
              <w:sz w:val="22"/>
            </w:rPr>
          </w:rPrChange>
        </w:rPr>
        <w:t xml:space="preserve">economic crunch compared to other time periods. </w:t>
      </w:r>
      <w:r w:rsidR="00BE72D8" w:rsidRPr="00583DB1">
        <w:rPr>
          <w:rFonts w:cs="Times New Roman"/>
          <w:bCs/>
          <w:color w:val="833C0B" w:themeColor="accent2" w:themeShade="80"/>
          <w:sz w:val="22"/>
          <w:rPrChange w:id="1643" w:author="tao huang" w:date="2018-10-26T13:05:00Z">
            <w:rPr>
              <w:rFonts w:cs="Times New Roman"/>
              <w:bCs/>
              <w:sz w:val="22"/>
            </w:rPr>
          </w:rPrChange>
        </w:rPr>
        <w:fldChar w:fldCharType="begin"/>
      </w:r>
      <w:r w:rsidR="00380BD4" w:rsidRPr="00583DB1">
        <w:rPr>
          <w:rFonts w:cs="Times New Roman"/>
          <w:bCs/>
          <w:color w:val="833C0B" w:themeColor="accent2" w:themeShade="80"/>
          <w:sz w:val="22"/>
          <w:rPrChange w:id="1644" w:author="tao huang" w:date="2018-10-26T13:05:00Z">
            <w:rPr>
              <w:rFonts w:cs="Times New Roman"/>
              <w:bCs/>
              <w:sz w:val="22"/>
            </w:rPr>
          </w:rPrChange>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583DB1">
        <w:rPr>
          <w:rFonts w:cs="Times New Roman"/>
          <w:bCs/>
          <w:color w:val="833C0B" w:themeColor="accent2" w:themeShade="80"/>
          <w:sz w:val="22"/>
          <w:rPrChange w:id="1645" w:author="tao huang" w:date="2018-10-26T13:05:00Z">
            <w:rPr>
              <w:rFonts w:cs="Times New Roman"/>
              <w:bCs/>
              <w:sz w:val="22"/>
            </w:rPr>
          </w:rPrChange>
        </w:rPr>
        <w:fldChar w:fldCharType="separate"/>
      </w:r>
      <w:r w:rsidR="00380BD4" w:rsidRPr="00583DB1">
        <w:rPr>
          <w:rFonts w:cs="Times New Roman"/>
          <w:bCs/>
          <w:noProof/>
          <w:color w:val="833C0B" w:themeColor="accent2" w:themeShade="80"/>
          <w:sz w:val="22"/>
          <w:rPrChange w:id="1646" w:author="tao huang" w:date="2018-10-26T13:05:00Z">
            <w:rPr>
              <w:rFonts w:cs="Times New Roman"/>
              <w:bCs/>
              <w:noProof/>
              <w:sz w:val="22"/>
            </w:rPr>
          </w:rPrChange>
        </w:rPr>
        <w:t>Mahajan, Bretschneider, and Bradford (1980)</w:t>
      </w:r>
      <w:r w:rsidR="00BE72D8" w:rsidRPr="00583DB1">
        <w:rPr>
          <w:rFonts w:cs="Times New Roman"/>
          <w:bCs/>
          <w:color w:val="833C0B" w:themeColor="accent2" w:themeShade="80"/>
          <w:sz w:val="22"/>
          <w:rPrChange w:id="1647" w:author="tao huang" w:date="2018-10-26T13:05:00Z">
            <w:rPr>
              <w:rFonts w:cs="Times New Roman"/>
              <w:bCs/>
              <w:sz w:val="22"/>
            </w:rPr>
          </w:rPrChange>
        </w:rPr>
        <w:fldChar w:fldCharType="end"/>
      </w:r>
      <w:r w:rsidR="00BE72D8" w:rsidRPr="00583DB1">
        <w:rPr>
          <w:rFonts w:cs="Times New Roman"/>
          <w:bCs/>
          <w:color w:val="833C0B" w:themeColor="accent2" w:themeShade="80"/>
          <w:sz w:val="22"/>
          <w:rPrChange w:id="1648" w:author="tao huang" w:date="2018-10-26T13:05:00Z">
            <w:rPr>
              <w:rFonts w:cs="Times New Roman"/>
              <w:bCs/>
              <w:sz w:val="22"/>
            </w:rPr>
          </w:rPrChange>
        </w:rPr>
        <w:t xml:space="preserve"> </w:t>
      </w:r>
      <w:del w:id="1649" w:author="tao huang" w:date="2018-10-26T13:01:00Z">
        <w:r w:rsidR="00BE72D8" w:rsidRPr="00583DB1" w:rsidDel="00D57216">
          <w:rPr>
            <w:rFonts w:cs="Times New Roman"/>
            <w:bCs/>
            <w:color w:val="833C0B" w:themeColor="accent2" w:themeShade="80"/>
            <w:sz w:val="22"/>
            <w:rPrChange w:id="1650" w:author="tao huang" w:date="2018-10-26T13:05:00Z">
              <w:rPr>
                <w:rFonts w:cs="Times New Roman"/>
                <w:bCs/>
                <w:sz w:val="22"/>
              </w:rPr>
            </w:rPrChange>
          </w:rPr>
          <w:delText xml:space="preserve">also </w:delText>
        </w:r>
      </w:del>
      <w:r w:rsidR="00BE72D8" w:rsidRPr="00583DB1">
        <w:rPr>
          <w:rFonts w:cs="Times New Roman"/>
          <w:bCs/>
          <w:color w:val="833C0B" w:themeColor="accent2" w:themeShade="80"/>
          <w:sz w:val="22"/>
          <w:rPrChange w:id="1651" w:author="tao huang" w:date="2018-10-26T13:05:00Z">
            <w:rPr>
              <w:rFonts w:cs="Times New Roman"/>
              <w:bCs/>
              <w:sz w:val="22"/>
            </w:rPr>
          </w:rPrChange>
        </w:rPr>
        <w:t xml:space="preserve">found that </w:t>
      </w:r>
      <w:r w:rsidR="00BE72D8" w:rsidRPr="00583DB1">
        <w:rPr>
          <w:rFonts w:cs="Times New Roman"/>
          <w:color w:val="833C0B" w:themeColor="accent2" w:themeShade="80"/>
          <w:sz w:val="22"/>
          <w:rPrChange w:id="1652" w:author="tao huang" w:date="2018-10-26T13:05:00Z">
            <w:rPr>
              <w:rFonts w:cs="Times New Roman"/>
              <w:sz w:val="22"/>
            </w:rPr>
          </w:rPrChange>
        </w:rPr>
        <w:t>t</w:t>
      </w:r>
      <w:r w:rsidR="00BE72D8" w:rsidRPr="00583DB1">
        <w:rPr>
          <w:rFonts w:cs="Times New Roman"/>
          <w:bCs/>
          <w:color w:val="833C0B" w:themeColor="accent2" w:themeShade="80"/>
          <w:sz w:val="22"/>
          <w:rPrChange w:id="1653" w:author="tao huang" w:date="2018-10-26T13:05:00Z">
            <w:rPr>
              <w:rFonts w:cs="Times New Roman"/>
              <w:bCs/>
              <w:sz w:val="22"/>
            </w:rPr>
          </w:rPrChange>
        </w:rPr>
        <w:t xml:space="preserve">he effect of prices and promotions change during the different stages of the product </w:t>
      </w:r>
      <w:r w:rsidR="00BE72D8" w:rsidRPr="00583DB1">
        <w:rPr>
          <w:rFonts w:cs="Times New Roman"/>
          <w:bCs/>
          <w:noProof/>
          <w:color w:val="833C0B" w:themeColor="accent2" w:themeShade="80"/>
          <w:sz w:val="22"/>
          <w:rPrChange w:id="1654" w:author="tao huang" w:date="2018-10-26T13:05:00Z">
            <w:rPr>
              <w:rFonts w:cs="Times New Roman"/>
              <w:bCs/>
              <w:noProof/>
              <w:sz w:val="22"/>
            </w:rPr>
          </w:rPrChange>
        </w:rPr>
        <w:t xml:space="preserve">lifecycle. </w:t>
      </w:r>
      <w:r w:rsidR="00BE72D8" w:rsidRPr="00583DB1">
        <w:rPr>
          <w:rFonts w:cs="Times New Roman"/>
          <w:bCs/>
          <w:color w:val="833C0B" w:themeColor="accent2" w:themeShade="80"/>
          <w:sz w:val="22"/>
          <w:rPrChange w:id="1655" w:author="tao huang" w:date="2018-10-26T13:05:00Z">
            <w:rPr>
              <w:rFonts w:cs="Times New Roman"/>
              <w:bCs/>
              <w:sz w:val="22"/>
            </w:rPr>
          </w:rPrChange>
        </w:rPr>
        <w:fldChar w:fldCharType="begin"/>
      </w:r>
      <w:r w:rsidR="00380BD4" w:rsidRPr="00583DB1">
        <w:rPr>
          <w:rFonts w:cs="Times New Roman"/>
          <w:bCs/>
          <w:color w:val="833C0B" w:themeColor="accent2" w:themeShade="80"/>
          <w:sz w:val="22"/>
          <w:rPrChange w:id="1656" w:author="tao huang" w:date="2018-10-26T13:05:00Z">
            <w:rPr>
              <w:rFonts w:cs="Times New Roman"/>
              <w:bCs/>
              <w:sz w:val="22"/>
            </w:rPr>
          </w:rPrChange>
        </w:rPr>
        <w:instrText xml:space="preserve"> ADDIN EN.CITE &lt;EndNote&gt;&lt;Cite AuthorYear="1"&gt;&lt;Author&gt;Meeran&lt;/Author&gt;&lt;Year&gt;2017&lt;/Year&gt;&lt;RecNum&gt;2&lt;/RecNum&gt;&lt;DisplayText&gt;Meeran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BE72D8" w:rsidRPr="00583DB1">
        <w:rPr>
          <w:rFonts w:cs="Times New Roman"/>
          <w:bCs/>
          <w:color w:val="833C0B" w:themeColor="accent2" w:themeShade="80"/>
          <w:sz w:val="22"/>
          <w:rPrChange w:id="1657" w:author="tao huang" w:date="2018-10-26T13:05:00Z">
            <w:rPr>
              <w:rFonts w:cs="Times New Roman"/>
              <w:bCs/>
              <w:sz w:val="22"/>
            </w:rPr>
          </w:rPrChange>
        </w:rPr>
        <w:fldChar w:fldCharType="separate"/>
      </w:r>
      <w:r w:rsidR="00380BD4" w:rsidRPr="00583DB1">
        <w:rPr>
          <w:rFonts w:cs="Times New Roman"/>
          <w:bCs/>
          <w:noProof/>
          <w:color w:val="833C0B" w:themeColor="accent2" w:themeShade="80"/>
          <w:sz w:val="22"/>
          <w:rPrChange w:id="1658" w:author="tao huang" w:date="2018-10-26T13:05:00Z">
            <w:rPr>
              <w:rFonts w:cs="Times New Roman"/>
              <w:bCs/>
              <w:noProof/>
              <w:sz w:val="22"/>
            </w:rPr>
          </w:rPrChange>
        </w:rPr>
        <w:t>Meeran et al. (2017)</w:t>
      </w:r>
      <w:r w:rsidR="00BE72D8" w:rsidRPr="00583DB1">
        <w:rPr>
          <w:rFonts w:cs="Times New Roman"/>
          <w:bCs/>
          <w:color w:val="833C0B" w:themeColor="accent2" w:themeShade="80"/>
          <w:sz w:val="22"/>
          <w:rPrChange w:id="1659" w:author="tao huang" w:date="2018-10-26T13:05:00Z">
            <w:rPr>
              <w:rFonts w:cs="Times New Roman"/>
              <w:bCs/>
              <w:sz w:val="22"/>
            </w:rPr>
          </w:rPrChange>
        </w:rPr>
        <w:fldChar w:fldCharType="end"/>
      </w:r>
      <w:r w:rsidR="00BE72D8" w:rsidRPr="00583DB1">
        <w:rPr>
          <w:rFonts w:cs="Times New Roman"/>
          <w:bCs/>
          <w:color w:val="833C0B" w:themeColor="accent2" w:themeShade="80"/>
          <w:sz w:val="22"/>
          <w:rPrChange w:id="1660" w:author="tao huang" w:date="2018-10-26T13:05:00Z">
            <w:rPr>
              <w:rFonts w:cs="Times New Roman"/>
              <w:bCs/>
              <w:sz w:val="22"/>
            </w:rPr>
          </w:rPrChange>
        </w:rPr>
        <w:t xml:space="preserve"> found that c</w:t>
      </w:r>
      <w:r w:rsidR="004D70F0" w:rsidRPr="00583DB1">
        <w:rPr>
          <w:rFonts w:cs="Times New Roman"/>
          <w:color w:val="833C0B" w:themeColor="accent2" w:themeShade="80"/>
          <w:sz w:val="22"/>
          <w:rPrChange w:id="1661" w:author="tao huang" w:date="2018-10-26T13:05:00Z">
            <w:rPr>
              <w:rFonts w:cs="Times New Roman"/>
              <w:sz w:val="22"/>
            </w:rPr>
          </w:rPrChange>
        </w:rPr>
        <w:t>ustomers</w:t>
      </w:r>
      <w:r w:rsidR="004D70F0" w:rsidRPr="00583DB1">
        <w:rPr>
          <w:rFonts w:cs="Times New Roman"/>
          <w:bCs/>
          <w:color w:val="833C0B" w:themeColor="accent2" w:themeShade="80"/>
          <w:sz w:val="22"/>
          <w:rPrChange w:id="1662" w:author="tao huang" w:date="2018-10-26T13:05:00Z">
            <w:rPr>
              <w:rFonts w:cs="Times New Roman"/>
              <w:bCs/>
              <w:sz w:val="22"/>
            </w:rPr>
          </w:rPrChange>
        </w:rPr>
        <w:t xml:space="preserve"> have different tastes and preferences when they accumulate more knowledge of the </w:t>
      </w:r>
      <w:r w:rsidR="004D70F0" w:rsidRPr="00583DB1">
        <w:rPr>
          <w:rFonts w:cs="Times New Roman"/>
          <w:bCs/>
          <w:noProof/>
          <w:color w:val="833C0B" w:themeColor="accent2" w:themeShade="80"/>
          <w:sz w:val="22"/>
          <w:rPrChange w:id="1663" w:author="tao huang" w:date="2018-10-26T13:05:00Z">
            <w:rPr>
              <w:rFonts w:cs="Times New Roman"/>
              <w:bCs/>
              <w:noProof/>
              <w:sz w:val="22"/>
            </w:rPr>
          </w:rPrChange>
        </w:rPr>
        <w:t>product</w:t>
      </w:r>
      <w:r w:rsidR="004D70F0" w:rsidRPr="00583DB1">
        <w:rPr>
          <w:rFonts w:cs="Times New Roman"/>
          <w:bCs/>
          <w:color w:val="833C0B" w:themeColor="accent2" w:themeShade="80"/>
          <w:sz w:val="22"/>
          <w:rPrChange w:id="1664" w:author="tao huang" w:date="2018-10-26T13:05:00Z">
            <w:rPr>
              <w:rFonts w:cs="Times New Roman"/>
              <w:bCs/>
              <w:sz w:val="22"/>
            </w:rPr>
          </w:rPrChange>
        </w:rPr>
        <w:t>, when they seek variety, and when they reach a different social status and then decide to adopt a different lifestyle. These individual changes lead to substantial aggregate effects on the product sales</w:t>
      </w:r>
      <w:r w:rsidR="00722ECF" w:rsidRPr="00583DB1">
        <w:rPr>
          <w:rFonts w:cs="Times New Roman"/>
          <w:bCs/>
          <w:color w:val="833C0B" w:themeColor="accent2" w:themeShade="80"/>
          <w:sz w:val="22"/>
          <w:rPrChange w:id="1665" w:author="tao huang" w:date="2018-10-26T13:05:00Z">
            <w:rPr>
              <w:rFonts w:cs="Times New Roman"/>
              <w:bCs/>
              <w:sz w:val="22"/>
            </w:rPr>
          </w:rPrChange>
        </w:rPr>
        <w:t xml:space="preserve">. </w:t>
      </w:r>
      <w:del w:id="1666" w:author="tao huang" w:date="2018-10-26T13:02:00Z">
        <w:r w:rsidR="00722ECF" w:rsidRPr="00583DB1" w:rsidDel="00D57216">
          <w:rPr>
            <w:rFonts w:cs="Times New Roman"/>
            <w:bCs/>
            <w:color w:val="833C0B" w:themeColor="accent2" w:themeShade="80"/>
            <w:sz w:val="22"/>
            <w:rPrChange w:id="1667" w:author="tao huang" w:date="2018-10-26T13:05:00Z">
              <w:rPr>
                <w:rFonts w:cs="Times New Roman"/>
                <w:bCs/>
                <w:sz w:val="22"/>
              </w:rPr>
            </w:rPrChange>
          </w:rPr>
          <w:delText xml:space="preserve">Previous </w:delText>
        </w:r>
      </w:del>
      <w:ins w:id="1668" w:author="tao huang" w:date="2018-10-26T13:04:00Z">
        <w:r w:rsidR="009644F9" w:rsidRPr="00583DB1">
          <w:rPr>
            <w:rFonts w:cs="Times New Roman"/>
            <w:bCs/>
            <w:color w:val="833C0B" w:themeColor="accent2" w:themeShade="80"/>
            <w:sz w:val="22"/>
            <w:rPrChange w:id="1669" w:author="tao huang" w:date="2018-10-26T13:05:00Z">
              <w:rPr>
                <w:rFonts w:cs="Times New Roman"/>
                <w:bCs/>
                <w:sz w:val="22"/>
              </w:rPr>
            </w:rPrChange>
          </w:rPr>
          <w:t>Other studies</w:t>
        </w:r>
      </w:ins>
      <w:del w:id="1670" w:author="tao huang" w:date="2018-10-26T13:04:00Z">
        <w:r w:rsidR="00722ECF" w:rsidRPr="00583DB1" w:rsidDel="009644F9">
          <w:rPr>
            <w:rFonts w:cs="Times New Roman"/>
            <w:bCs/>
            <w:color w:val="833C0B" w:themeColor="accent2" w:themeShade="80"/>
            <w:sz w:val="22"/>
            <w:rPrChange w:id="1671" w:author="tao huang" w:date="2018-10-26T13:05:00Z">
              <w:rPr>
                <w:rFonts w:cs="Times New Roman"/>
                <w:bCs/>
                <w:sz w:val="22"/>
              </w:rPr>
            </w:rPrChange>
          </w:rPr>
          <w:delText xml:space="preserve">studies </w:delText>
        </w:r>
      </w:del>
      <w:del w:id="1672" w:author="tao huang" w:date="2018-10-26T13:02:00Z">
        <w:r w:rsidR="00722ECF" w:rsidRPr="00583DB1" w:rsidDel="00D57216">
          <w:rPr>
            <w:rFonts w:cs="Times New Roman"/>
            <w:bCs/>
            <w:color w:val="833C0B" w:themeColor="accent2" w:themeShade="80"/>
            <w:sz w:val="22"/>
            <w:rPrChange w:id="1673" w:author="tao huang" w:date="2018-10-26T13:05:00Z">
              <w:rPr>
                <w:rFonts w:cs="Times New Roman"/>
                <w:bCs/>
                <w:sz w:val="22"/>
              </w:rPr>
            </w:rPrChange>
          </w:rPr>
          <w:delText xml:space="preserve">found </w:delText>
        </w:r>
      </w:del>
      <w:ins w:id="1674" w:author="tao huang" w:date="2018-10-26T13:02:00Z">
        <w:r w:rsidR="00D57216" w:rsidRPr="00583DB1">
          <w:rPr>
            <w:rFonts w:cs="Times New Roman"/>
            <w:bCs/>
            <w:color w:val="833C0B" w:themeColor="accent2" w:themeShade="80"/>
            <w:sz w:val="22"/>
            <w:rPrChange w:id="1675" w:author="tao huang" w:date="2018-10-26T13:05:00Z">
              <w:rPr>
                <w:rFonts w:cs="Times New Roman"/>
                <w:bCs/>
                <w:sz w:val="22"/>
              </w:rPr>
            </w:rPrChange>
          </w:rPr>
          <w:t xml:space="preserve"> find </w:t>
        </w:r>
      </w:ins>
      <w:r w:rsidR="00722ECF" w:rsidRPr="00583DB1">
        <w:rPr>
          <w:rFonts w:cs="Times New Roman"/>
          <w:bCs/>
          <w:color w:val="833C0B" w:themeColor="accent2" w:themeShade="80"/>
          <w:sz w:val="22"/>
          <w:rPrChange w:id="1676" w:author="tao huang" w:date="2018-10-26T13:05:00Z">
            <w:rPr>
              <w:rFonts w:cs="Times New Roman"/>
              <w:bCs/>
              <w:sz w:val="22"/>
            </w:rPr>
          </w:rPrChange>
        </w:rPr>
        <w:t xml:space="preserve">that </w:t>
      </w:r>
      <w:r w:rsidR="004D70F0" w:rsidRPr="00583DB1">
        <w:rPr>
          <w:rFonts w:cs="Times New Roman"/>
          <w:bCs/>
          <w:color w:val="833C0B" w:themeColor="accent2" w:themeShade="80"/>
          <w:sz w:val="22"/>
          <w:rPrChange w:id="1677" w:author="tao huang" w:date="2018-10-26T13:05:00Z">
            <w:rPr>
              <w:rFonts w:cs="Times New Roman"/>
              <w:bCs/>
              <w:sz w:val="22"/>
            </w:rPr>
          </w:rPrChange>
        </w:rPr>
        <w:t xml:space="preserve">the </w:t>
      </w:r>
      <w:r w:rsidR="004D70F0" w:rsidRPr="00583DB1">
        <w:rPr>
          <w:rFonts w:cs="Times New Roman"/>
          <w:color w:val="833C0B" w:themeColor="accent2" w:themeShade="80"/>
          <w:sz w:val="22"/>
          <w:rPrChange w:id="1678" w:author="tao huang" w:date="2018-10-26T13:05:00Z">
            <w:rPr>
              <w:rFonts w:cs="Times New Roman"/>
              <w:sz w:val="22"/>
            </w:rPr>
          </w:rPrChange>
        </w:rPr>
        <w:t xml:space="preserve">introduction of store-own brands in a product category decreases the promotional elasticities of premium national brands and increase promotional elasticities of the second tier national brands </w:t>
      </w:r>
      <w:r w:rsidR="004D70F0" w:rsidRPr="00583DB1">
        <w:rPr>
          <w:rFonts w:cs="Times New Roman"/>
          <w:color w:val="833C0B" w:themeColor="accent2" w:themeShade="80"/>
          <w:sz w:val="22"/>
          <w:rPrChange w:id="1679" w:author="tao huang" w:date="2018-10-26T13:05:00Z">
            <w:rPr>
              <w:rFonts w:cs="Times New Roman"/>
              <w:sz w:val="22"/>
            </w:rPr>
          </w:rPrChange>
        </w:rPr>
        <w:fldChar w:fldCharType="begin"/>
      </w:r>
      <w:r w:rsidR="00C54849" w:rsidRPr="00583DB1">
        <w:rPr>
          <w:rFonts w:cs="Times New Roman"/>
          <w:color w:val="833C0B" w:themeColor="accent2" w:themeShade="80"/>
          <w:sz w:val="22"/>
          <w:rPrChange w:id="1680" w:author="tao huang" w:date="2018-10-26T13:05:00Z">
            <w:rPr>
              <w:rFonts w:cs="Times New Roman"/>
              <w:sz w:val="22"/>
            </w:rPr>
          </w:rPrChange>
        </w:rPr>
        <w:instrText xml:space="preserve"> ADDIN EN.CITE &lt;EndNote&gt;&lt;Cite&gt;&lt;Author&gt;Nijs&lt;/Author&gt;&lt;Year&gt;2001&lt;/Year&gt;&lt;RecNum&gt;45&lt;/RecNum&gt;&lt;Prefix&gt;e.g.`, &lt;/Prefix&gt;&lt;DisplayText&gt;(e.g., Nijs, Dekimpe, Steenkamps, &amp;amp; Hanssens, 2001;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4D70F0" w:rsidRPr="00583DB1">
        <w:rPr>
          <w:rFonts w:cs="Times New Roman"/>
          <w:color w:val="833C0B" w:themeColor="accent2" w:themeShade="80"/>
          <w:sz w:val="22"/>
          <w:rPrChange w:id="1681" w:author="tao huang" w:date="2018-10-26T13:05:00Z">
            <w:rPr>
              <w:rFonts w:cs="Times New Roman"/>
              <w:sz w:val="22"/>
            </w:rPr>
          </w:rPrChange>
        </w:rPr>
        <w:fldChar w:fldCharType="separate"/>
      </w:r>
      <w:r w:rsidR="00C54849" w:rsidRPr="00583DB1">
        <w:rPr>
          <w:rFonts w:cs="Times New Roman"/>
          <w:noProof/>
          <w:color w:val="833C0B" w:themeColor="accent2" w:themeShade="80"/>
          <w:sz w:val="22"/>
          <w:rPrChange w:id="1682" w:author="tao huang" w:date="2018-10-26T13:05:00Z">
            <w:rPr>
              <w:rFonts w:cs="Times New Roman"/>
              <w:noProof/>
              <w:sz w:val="22"/>
            </w:rPr>
          </w:rPrChange>
        </w:rPr>
        <w:t>(e.g., Nijs, Dekimpe, Steenkamps, &amp; Hanssens, 2001; Van Heerde, Srinivasan, &amp; Dekimpe, 2008)</w:t>
      </w:r>
      <w:r w:rsidR="004D70F0" w:rsidRPr="00583DB1">
        <w:rPr>
          <w:rFonts w:cs="Times New Roman"/>
          <w:color w:val="833C0B" w:themeColor="accent2" w:themeShade="80"/>
          <w:sz w:val="22"/>
          <w:rPrChange w:id="1683" w:author="tao huang" w:date="2018-10-26T13:05:00Z">
            <w:rPr>
              <w:rFonts w:cs="Times New Roman"/>
              <w:sz w:val="22"/>
            </w:rPr>
          </w:rPrChange>
        </w:rPr>
        <w:fldChar w:fldCharType="end"/>
      </w:r>
      <w:r w:rsidR="004D70F0" w:rsidRPr="00583DB1">
        <w:rPr>
          <w:rFonts w:cs="Times New Roman"/>
          <w:color w:val="833C0B" w:themeColor="accent2" w:themeShade="80"/>
          <w:sz w:val="22"/>
          <w:rPrChange w:id="1684" w:author="tao huang" w:date="2018-10-26T13:05:00Z">
            <w:rPr>
              <w:rFonts w:cs="Times New Roman"/>
              <w:sz w:val="22"/>
            </w:rPr>
          </w:rPrChange>
        </w:rPr>
        <w:t>.</w:t>
      </w:r>
      <w:r w:rsidR="004D70F0" w:rsidRPr="00583DB1">
        <w:rPr>
          <w:rFonts w:cs="Times New Roman"/>
          <w:bCs/>
          <w:color w:val="833C0B" w:themeColor="accent2" w:themeShade="80"/>
          <w:sz w:val="22"/>
          <w:rPrChange w:id="1685" w:author="tao huang" w:date="2018-10-26T13:05:00Z">
            <w:rPr>
              <w:rFonts w:cs="Times New Roman"/>
              <w:bCs/>
              <w:sz w:val="22"/>
            </w:rPr>
          </w:rPrChange>
        </w:rPr>
        <w:t xml:space="preserve"> </w:t>
      </w:r>
      <w:r w:rsidR="00C36036" w:rsidRPr="00583DB1">
        <w:rPr>
          <w:rFonts w:cs="Times New Roman"/>
          <w:bCs/>
          <w:color w:val="833C0B" w:themeColor="accent2" w:themeShade="80"/>
          <w:sz w:val="22"/>
          <w:rPrChange w:id="1686" w:author="tao huang" w:date="2018-10-26T13:05:00Z">
            <w:rPr>
              <w:rFonts w:cs="Times New Roman"/>
              <w:bCs/>
              <w:sz w:val="22"/>
            </w:rPr>
          </w:rPrChange>
        </w:rPr>
        <w:t xml:space="preserve">However, </w:t>
      </w:r>
      <w:del w:id="1687" w:author="tao huang" w:date="2018-10-26T13:04:00Z">
        <w:r w:rsidR="004B1426" w:rsidRPr="00583DB1" w:rsidDel="00133244">
          <w:rPr>
            <w:rFonts w:cs="Times New Roman"/>
            <w:bCs/>
            <w:color w:val="833C0B" w:themeColor="accent2" w:themeShade="80"/>
            <w:sz w:val="22"/>
            <w:rPrChange w:id="1688" w:author="tao huang" w:date="2018-10-26T13:05:00Z">
              <w:rPr>
                <w:rFonts w:cs="Times New Roman"/>
                <w:bCs/>
                <w:sz w:val="22"/>
              </w:rPr>
            </w:rPrChange>
          </w:rPr>
          <w:delText>previous</w:delText>
        </w:r>
        <w:r w:rsidR="002A54AC" w:rsidRPr="00583DB1" w:rsidDel="00133244">
          <w:rPr>
            <w:rFonts w:cs="Times New Roman"/>
            <w:bCs/>
            <w:color w:val="833C0B" w:themeColor="accent2" w:themeShade="80"/>
            <w:sz w:val="22"/>
            <w:rPrChange w:id="1689" w:author="tao huang" w:date="2018-10-26T13:05:00Z">
              <w:rPr>
                <w:rFonts w:cs="Times New Roman"/>
                <w:bCs/>
                <w:sz w:val="22"/>
              </w:rPr>
            </w:rPrChange>
          </w:rPr>
          <w:delText xml:space="preserve"> </w:delText>
        </w:r>
      </w:del>
      <w:ins w:id="1690" w:author="tao huang" w:date="2018-10-26T13:04:00Z">
        <w:r w:rsidR="00133244" w:rsidRPr="00583DB1">
          <w:rPr>
            <w:rFonts w:cs="Times New Roman"/>
            <w:bCs/>
            <w:color w:val="833C0B" w:themeColor="accent2" w:themeShade="80"/>
            <w:sz w:val="22"/>
            <w:rPrChange w:id="1691" w:author="tao huang" w:date="2018-10-26T13:05:00Z">
              <w:rPr>
                <w:rFonts w:cs="Times New Roman"/>
                <w:bCs/>
                <w:sz w:val="22"/>
              </w:rPr>
            </w:rPrChange>
          </w:rPr>
          <w:t xml:space="preserve">the </w:t>
        </w:r>
      </w:ins>
      <w:r w:rsidR="002A54AC" w:rsidRPr="00583DB1">
        <w:rPr>
          <w:rFonts w:cs="Times New Roman"/>
          <w:bCs/>
          <w:color w:val="833C0B" w:themeColor="accent2" w:themeShade="80"/>
          <w:sz w:val="22"/>
          <w:rPrChange w:id="1692" w:author="tao huang" w:date="2018-10-26T13:05:00Z">
            <w:rPr>
              <w:rFonts w:cs="Times New Roman"/>
              <w:bCs/>
              <w:sz w:val="22"/>
            </w:rPr>
          </w:rPrChange>
        </w:rPr>
        <w:t xml:space="preserve">studies which forecast retailer product sales at SKU level </w:t>
      </w:r>
      <w:ins w:id="1693" w:author="tao huang" w:date="2018-10-26T13:05:00Z">
        <w:r w:rsidR="00133244" w:rsidRPr="00583DB1">
          <w:rPr>
            <w:rFonts w:cs="Times New Roman"/>
            <w:bCs/>
            <w:color w:val="833C0B" w:themeColor="accent2" w:themeShade="80"/>
            <w:sz w:val="22"/>
            <w:rPrChange w:id="1694" w:author="tao huang" w:date="2018-10-26T13:05:00Z">
              <w:rPr>
                <w:rFonts w:cs="Times New Roman"/>
                <w:bCs/>
                <w:sz w:val="22"/>
              </w:rPr>
            </w:rPrChange>
          </w:rPr>
          <w:t xml:space="preserve">(as summarized in section 2.1) </w:t>
        </w:r>
      </w:ins>
      <w:r w:rsidR="007502BA" w:rsidRPr="00583DB1">
        <w:rPr>
          <w:rFonts w:cs="Times New Roman"/>
          <w:color w:val="833C0B" w:themeColor="accent2" w:themeShade="80"/>
          <w:sz w:val="22"/>
          <w:rPrChange w:id="1695" w:author="tao huang" w:date="2018-10-26T13:05:00Z">
            <w:rPr>
              <w:rFonts w:cs="Times New Roman"/>
              <w:sz w:val="22"/>
            </w:rPr>
          </w:rPrChange>
        </w:rPr>
        <w:t xml:space="preserve">all assume constant effect of </w:t>
      </w:r>
      <w:r w:rsidR="002A54AC" w:rsidRPr="00583DB1">
        <w:rPr>
          <w:rFonts w:cs="Times New Roman"/>
          <w:color w:val="833C0B" w:themeColor="accent2" w:themeShade="80"/>
          <w:sz w:val="22"/>
          <w:rPrChange w:id="1696" w:author="tao huang" w:date="2018-10-26T13:05:00Z">
            <w:rPr>
              <w:rFonts w:cs="Times New Roman"/>
              <w:sz w:val="22"/>
            </w:rPr>
          </w:rPrChange>
        </w:rPr>
        <w:t xml:space="preserve">the </w:t>
      </w:r>
      <w:r w:rsidR="007502BA" w:rsidRPr="00583DB1">
        <w:rPr>
          <w:rFonts w:cs="Times New Roman"/>
          <w:color w:val="833C0B" w:themeColor="accent2" w:themeShade="80"/>
          <w:sz w:val="22"/>
          <w:rPrChange w:id="1697" w:author="tao huang" w:date="2018-10-26T13:05:00Z">
            <w:rPr>
              <w:rFonts w:cs="Times New Roman"/>
              <w:sz w:val="22"/>
            </w:rPr>
          </w:rPrChange>
        </w:rPr>
        <w:t>marketing activities</w:t>
      </w:r>
      <w:r w:rsidR="00722ECF" w:rsidRPr="00583DB1">
        <w:rPr>
          <w:rFonts w:cs="Times New Roman"/>
          <w:bCs/>
          <w:noProof/>
          <w:color w:val="833C0B" w:themeColor="accent2" w:themeShade="80"/>
          <w:sz w:val="22"/>
          <w:rPrChange w:id="1698" w:author="tao huang" w:date="2018-10-26T13:05:00Z">
            <w:rPr>
              <w:rFonts w:cs="Times New Roman"/>
              <w:bCs/>
              <w:noProof/>
              <w:sz w:val="22"/>
            </w:rPr>
          </w:rPrChange>
        </w:rPr>
        <w:t xml:space="preserve">. </w:t>
      </w:r>
      <w:r w:rsidR="00143A9A" w:rsidRPr="00583DB1">
        <w:rPr>
          <w:rFonts w:cs="Times New Roman"/>
          <w:bCs/>
          <w:noProof/>
          <w:color w:val="833C0B" w:themeColor="accent2" w:themeShade="80"/>
          <w:sz w:val="22"/>
          <w:rPrChange w:id="1699" w:author="tao huang" w:date="2018-10-26T13:05:00Z">
            <w:rPr>
              <w:rFonts w:cs="Times New Roman"/>
              <w:bCs/>
              <w:noProof/>
              <w:sz w:val="22"/>
            </w:rPr>
          </w:rPrChange>
        </w:rPr>
        <w:t xml:space="preserve">As a result, their methods may potetnially be subject to the problem of structural change, which we </w:t>
      </w:r>
      <w:r w:rsidR="008606EA" w:rsidRPr="00583DB1">
        <w:rPr>
          <w:rFonts w:cs="Times New Roman"/>
          <w:bCs/>
          <w:noProof/>
          <w:color w:val="833C0B" w:themeColor="accent2" w:themeShade="80"/>
          <w:sz w:val="22"/>
          <w:rPrChange w:id="1700" w:author="tao huang" w:date="2018-10-26T13:05:00Z">
            <w:rPr>
              <w:rFonts w:cs="Times New Roman"/>
              <w:bCs/>
              <w:noProof/>
              <w:sz w:val="22"/>
            </w:rPr>
          </w:rPrChange>
        </w:rPr>
        <w:t xml:space="preserve">will </w:t>
      </w:r>
      <w:r w:rsidR="00143A9A" w:rsidRPr="00583DB1">
        <w:rPr>
          <w:rFonts w:cs="Times New Roman"/>
          <w:bCs/>
          <w:noProof/>
          <w:color w:val="833C0B" w:themeColor="accent2" w:themeShade="80"/>
          <w:sz w:val="22"/>
          <w:rPrChange w:id="1701" w:author="tao huang" w:date="2018-10-26T13:05:00Z">
            <w:rPr>
              <w:rFonts w:cs="Times New Roman"/>
              <w:bCs/>
              <w:noProof/>
              <w:sz w:val="22"/>
            </w:rPr>
          </w:rPrChange>
        </w:rPr>
        <w:t>demonstrate in the next section.</w:t>
      </w:r>
    </w:p>
    <w:p w14:paraId="431A5656" w14:textId="77777777" w:rsidR="00971633" w:rsidRPr="00934A5C" w:rsidRDefault="003E6D35" w:rsidP="00971633">
      <w:pPr>
        <w:shd w:val="clear" w:color="auto" w:fill="FFFFFF" w:themeFill="background1"/>
        <w:spacing w:after="0" w:line="360" w:lineRule="auto"/>
        <w:rPr>
          <w:rFonts w:cs="Times New Roman"/>
          <w:color w:val="833C0B" w:themeColor="accent2" w:themeShade="80"/>
          <w:sz w:val="22"/>
          <w:rPrChange w:id="1702" w:author="tao huang" w:date="2018-10-26T16:05:00Z">
            <w:rPr>
              <w:rFonts w:cs="Times New Roman"/>
              <w:sz w:val="22"/>
            </w:rPr>
          </w:rPrChange>
        </w:rPr>
      </w:pPr>
      <w:r w:rsidRPr="005B1C8C">
        <w:rPr>
          <w:rFonts w:cs="Times New Roman"/>
          <w:bCs/>
          <w:sz w:val="22"/>
        </w:rPr>
        <w:t xml:space="preserve"> </w:t>
      </w:r>
    </w:p>
    <w:p w14:paraId="646EFA68" w14:textId="77777777" w:rsidR="00971633" w:rsidRPr="00934A5C" w:rsidRDefault="003C298E" w:rsidP="003F7ACC">
      <w:pPr>
        <w:pStyle w:val="Heading2"/>
        <w:numPr>
          <w:ilvl w:val="0"/>
          <w:numId w:val="7"/>
        </w:numPr>
        <w:spacing w:before="0" w:line="360" w:lineRule="auto"/>
        <w:rPr>
          <w:rFonts w:cs="Times New Roman"/>
          <w:color w:val="833C0B" w:themeColor="accent2" w:themeShade="80"/>
          <w:sz w:val="22"/>
          <w:szCs w:val="22"/>
          <w:rPrChange w:id="1703" w:author="tao huang" w:date="2018-10-26T16:05:00Z">
            <w:rPr>
              <w:rFonts w:cs="Times New Roman"/>
              <w:sz w:val="22"/>
              <w:szCs w:val="22"/>
            </w:rPr>
          </w:rPrChange>
        </w:rPr>
      </w:pPr>
      <w:r w:rsidRPr="00934A5C">
        <w:rPr>
          <w:rFonts w:cs="Times New Roman"/>
          <w:color w:val="833C0B" w:themeColor="accent2" w:themeShade="80"/>
          <w:sz w:val="22"/>
          <w:szCs w:val="22"/>
          <w:rPrChange w:id="1704" w:author="tao huang" w:date="2018-10-26T16:05:00Z">
            <w:rPr>
              <w:rFonts w:cs="Times New Roman"/>
              <w:sz w:val="22"/>
              <w:szCs w:val="22"/>
            </w:rPr>
          </w:rPrChange>
        </w:rPr>
        <w:t>The problem of s</w:t>
      </w:r>
      <w:r w:rsidR="00971633" w:rsidRPr="00934A5C">
        <w:rPr>
          <w:rFonts w:cs="Times New Roman"/>
          <w:color w:val="833C0B" w:themeColor="accent2" w:themeShade="80"/>
          <w:sz w:val="22"/>
          <w:szCs w:val="22"/>
          <w:rPrChange w:id="1705" w:author="tao huang" w:date="2018-10-26T16:05:00Z">
            <w:rPr>
              <w:rFonts w:cs="Times New Roman"/>
              <w:sz w:val="22"/>
              <w:szCs w:val="22"/>
            </w:rPr>
          </w:rPrChange>
        </w:rPr>
        <w:t xml:space="preserve">tructural change </w:t>
      </w:r>
    </w:p>
    <w:p w14:paraId="10894778" w14:textId="3DE765AB" w:rsidR="00971633" w:rsidRDefault="00971633" w:rsidP="00971633">
      <w:pPr>
        <w:shd w:val="clear" w:color="auto" w:fill="FFFFFF" w:themeFill="background1"/>
        <w:spacing w:after="0" w:line="360" w:lineRule="auto"/>
        <w:rPr>
          <w:ins w:id="1706" w:author="tao huang" w:date="2018-10-27T15:50:00Z"/>
          <w:rFonts w:cs="Times New Roman"/>
          <w:color w:val="833C0B" w:themeColor="accent2" w:themeShade="80"/>
          <w:sz w:val="22"/>
        </w:rPr>
      </w:pPr>
    </w:p>
    <w:p w14:paraId="479F4571" w14:textId="4437D744" w:rsidR="00DE12B5" w:rsidRPr="00934A5C" w:rsidDel="00DE12B5" w:rsidRDefault="00DE12B5" w:rsidP="00971633">
      <w:pPr>
        <w:shd w:val="clear" w:color="auto" w:fill="FFFFFF" w:themeFill="background1"/>
        <w:spacing w:after="0" w:line="360" w:lineRule="auto"/>
        <w:rPr>
          <w:del w:id="1707" w:author="tao huang" w:date="2018-10-26T15:52:00Z"/>
          <w:rFonts w:cs="Times New Roman"/>
          <w:color w:val="833C0B" w:themeColor="accent2" w:themeShade="80"/>
          <w:sz w:val="22"/>
          <w:rPrChange w:id="1708" w:author="tao huang" w:date="2018-10-26T16:05:00Z">
            <w:rPr>
              <w:del w:id="1709" w:author="tao huang" w:date="2018-10-26T15:52:00Z"/>
              <w:rFonts w:cs="Times New Roman"/>
              <w:sz w:val="22"/>
            </w:rPr>
          </w:rPrChange>
        </w:rPr>
      </w:pPr>
    </w:p>
    <w:p w14:paraId="7D877858" w14:textId="4AE629EA" w:rsidR="00971633" w:rsidRPr="00934A5C" w:rsidRDefault="00DE12B5" w:rsidP="00971633">
      <w:pPr>
        <w:shd w:val="clear" w:color="auto" w:fill="FFFFFF" w:themeFill="background1"/>
        <w:spacing w:after="0" w:line="360" w:lineRule="auto"/>
        <w:rPr>
          <w:rFonts w:cs="Times New Roman"/>
          <w:color w:val="833C0B" w:themeColor="accent2" w:themeShade="80"/>
          <w:sz w:val="22"/>
          <w:rPrChange w:id="1710" w:author="tao huang" w:date="2018-10-26T16:05:00Z">
            <w:rPr>
              <w:rFonts w:cs="Times New Roman"/>
              <w:sz w:val="22"/>
            </w:rPr>
          </w:rPrChange>
        </w:rPr>
      </w:pPr>
      <w:moveToRangeStart w:id="1711" w:author="tao huang" w:date="2018-10-26T15:51:00Z" w:name="move528332423"/>
      <w:moveTo w:id="1712" w:author="tao huang" w:date="2018-10-26T15:51:00Z">
        <w:del w:id="1713" w:author="tao huang" w:date="2018-10-26T15:51:00Z">
          <w:r w:rsidRPr="00934A5C" w:rsidDel="00DE12B5">
            <w:rPr>
              <w:rFonts w:cs="Times New Roman"/>
              <w:color w:val="833C0B" w:themeColor="accent2" w:themeShade="80"/>
              <w:sz w:val="22"/>
              <w:rPrChange w:id="1714" w:author="tao huang" w:date="2018-10-26T16:05:00Z">
                <w:rPr>
                  <w:rFonts w:cs="Times New Roman"/>
                  <w:sz w:val="22"/>
                </w:rPr>
              </w:rPrChange>
            </w:rPr>
            <w:delText>This</w:delText>
          </w:r>
        </w:del>
      </w:moveTo>
      <w:ins w:id="1715" w:author="tao huang" w:date="2018-10-26T15:51:00Z">
        <w:r w:rsidRPr="00934A5C">
          <w:rPr>
            <w:rFonts w:cs="Times New Roman"/>
            <w:color w:val="833C0B" w:themeColor="accent2" w:themeShade="80"/>
            <w:sz w:val="22"/>
            <w:rPrChange w:id="1716" w:author="tao huang" w:date="2018-10-26T16:05:00Z">
              <w:rPr>
                <w:rFonts w:cs="Times New Roman"/>
                <w:sz w:val="22"/>
              </w:rPr>
            </w:rPrChange>
          </w:rPr>
          <w:t>The problem of structural change</w:t>
        </w:r>
      </w:ins>
      <w:moveTo w:id="1717" w:author="tao huang" w:date="2018-10-26T15:51:00Z">
        <w:r w:rsidRPr="00934A5C">
          <w:rPr>
            <w:rFonts w:cs="Times New Roman"/>
            <w:color w:val="833C0B" w:themeColor="accent2" w:themeShade="80"/>
            <w:sz w:val="22"/>
            <w:rPrChange w:id="1718" w:author="tao huang" w:date="2018-10-26T16:05:00Z">
              <w:rPr>
                <w:rFonts w:cs="Times New Roman"/>
                <w:sz w:val="22"/>
              </w:rPr>
            </w:rPrChange>
          </w:rPr>
          <w:t xml:space="preserve"> has been addressed by previous </w:t>
        </w:r>
      </w:moveTo>
      <w:ins w:id="1719" w:author="tao huang" w:date="2018-10-26T15:52:00Z">
        <w:r w:rsidR="0034714B" w:rsidRPr="00934A5C">
          <w:rPr>
            <w:rFonts w:cs="Times New Roman"/>
            <w:color w:val="833C0B" w:themeColor="accent2" w:themeShade="80"/>
            <w:sz w:val="22"/>
            <w:rPrChange w:id="1720" w:author="tao huang" w:date="2018-10-26T16:05:00Z">
              <w:rPr>
                <w:rFonts w:cs="Times New Roman"/>
                <w:sz w:val="22"/>
              </w:rPr>
            </w:rPrChange>
          </w:rPr>
          <w:t xml:space="preserve">forecasting </w:t>
        </w:r>
      </w:ins>
      <w:moveTo w:id="1721" w:author="tao huang" w:date="2018-10-26T15:51:00Z">
        <w:r w:rsidRPr="00934A5C">
          <w:rPr>
            <w:rFonts w:cs="Times New Roman"/>
            <w:color w:val="833C0B" w:themeColor="accent2" w:themeShade="80"/>
            <w:sz w:val="22"/>
            <w:rPrChange w:id="1722" w:author="tao huang" w:date="2018-10-26T16:05:00Z">
              <w:rPr>
                <w:rFonts w:cs="Times New Roman"/>
                <w:sz w:val="22"/>
              </w:rPr>
            </w:rPrChange>
          </w:rPr>
          <w:t>studies</w:t>
        </w:r>
        <w:del w:id="1723" w:author="tao huang" w:date="2018-10-26T15:52:00Z">
          <w:r w:rsidRPr="00934A5C" w:rsidDel="0034714B">
            <w:rPr>
              <w:rFonts w:cs="Times New Roman"/>
              <w:color w:val="833C0B" w:themeColor="accent2" w:themeShade="80"/>
              <w:sz w:val="22"/>
              <w:rPrChange w:id="1724" w:author="tao huang" w:date="2018-10-26T16:05:00Z">
                <w:rPr>
                  <w:rFonts w:cs="Times New Roman"/>
                  <w:sz w:val="22"/>
                </w:rPr>
              </w:rPrChange>
            </w:rPr>
            <w:delText xml:space="preserve"> and is referred to as the problem of structural change</w:delText>
          </w:r>
        </w:del>
        <w:r w:rsidRPr="00934A5C">
          <w:rPr>
            <w:rStyle w:val="FootnoteReference"/>
            <w:rFonts w:cs="Times New Roman"/>
            <w:color w:val="833C0B" w:themeColor="accent2" w:themeShade="80"/>
            <w:sz w:val="22"/>
            <w:rPrChange w:id="1725" w:author="tao huang" w:date="2018-10-26T16:05:00Z">
              <w:rPr>
                <w:rStyle w:val="FootnoteReference"/>
                <w:rFonts w:cs="Times New Roman"/>
                <w:sz w:val="22"/>
              </w:rPr>
            </w:rPrChange>
          </w:rPr>
          <w:footnoteReference w:id="2"/>
        </w:r>
        <w:r w:rsidRPr="00934A5C">
          <w:rPr>
            <w:rFonts w:cs="Times New Roman"/>
            <w:color w:val="833C0B" w:themeColor="accent2" w:themeShade="80"/>
            <w:sz w:val="22"/>
            <w:rPrChange w:id="1728" w:author="tao huang" w:date="2018-10-26T16:05:00Z">
              <w:rPr>
                <w:rFonts w:cs="Times New Roman"/>
                <w:sz w:val="22"/>
              </w:rPr>
            </w:rPrChange>
          </w:rPr>
          <w:t xml:space="preserve"> </w:t>
        </w:r>
        <w:r w:rsidRPr="00934A5C">
          <w:rPr>
            <w:rFonts w:cs="Times New Roman"/>
            <w:color w:val="833C0B" w:themeColor="accent2" w:themeShade="80"/>
            <w:sz w:val="22"/>
            <w:rPrChange w:id="1729" w:author="tao huang" w:date="2018-10-26T16:05:00Z">
              <w:rPr>
                <w:rFonts w:cs="Times New Roman"/>
                <w:sz w:val="22"/>
              </w:rPr>
            </w:rPrChange>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LmcuLCBDYXN0bGUsIERvb3JuaWssICZhbXA7IEhlbmRyeSwgMjAwODsgSGVuZHJ5LCAyMDE4OyBI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</w:fldData>
          </w:fldChar>
        </w:r>
        <w:r w:rsidRPr="00934A5C">
          <w:rPr>
            <w:rFonts w:cs="Times New Roman"/>
            <w:color w:val="833C0B" w:themeColor="accent2" w:themeShade="80"/>
            <w:sz w:val="22"/>
            <w:rPrChange w:id="1730" w:author="tao huang" w:date="2018-10-26T16:05:00Z">
              <w:rPr>
                <w:rFonts w:cs="Times New Roman"/>
                <w:sz w:val="22"/>
              </w:rPr>
            </w:rPrChange>
          </w:rPr>
          <w:instrText xml:space="preserve"> ADDIN EN.CITE </w:instrText>
        </w:r>
        <w:r w:rsidRPr="00934A5C">
          <w:rPr>
            <w:rFonts w:cs="Times New Roman"/>
            <w:color w:val="833C0B" w:themeColor="accent2" w:themeShade="80"/>
            <w:sz w:val="22"/>
            <w:rPrChange w:id="1731" w:author="tao huang" w:date="2018-10-26T16:05:00Z">
              <w:rPr>
                <w:rFonts w:cs="Times New Roman"/>
                <w:sz w:val="22"/>
              </w:rPr>
            </w:rPrChange>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LmcuLCBDYXN0bGUsIERvb3JuaWssICZhbXA7IEhlbmRyeSwgMjAwODsgSGVuZHJ5LCAyMDE4OyBI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</w:fldData>
          </w:fldChar>
        </w:r>
        <w:r w:rsidRPr="00934A5C">
          <w:rPr>
            <w:rFonts w:cs="Times New Roman"/>
            <w:color w:val="833C0B" w:themeColor="accent2" w:themeShade="80"/>
            <w:sz w:val="22"/>
            <w:rPrChange w:id="1732" w:author="tao huang" w:date="2018-10-26T16:05:00Z">
              <w:rPr>
                <w:rFonts w:cs="Times New Roman"/>
                <w:sz w:val="22"/>
              </w:rPr>
            </w:rPrChange>
          </w:rPr>
          <w:instrText xml:space="preserve"> ADDIN EN.CITE.DATA </w:instrText>
        </w:r>
      </w:moveTo>
      <w:ins w:id="1733" w:author="tao huang" w:date="2018-10-26T15:51:00Z">
        <w:r w:rsidRPr="00934A5C">
          <w:rPr>
            <w:rFonts w:cs="Times New Roman"/>
            <w:color w:val="833C0B" w:themeColor="accent2" w:themeShade="80"/>
            <w:sz w:val="22"/>
            <w:rPrChange w:id="1734" w:author="tao huang" w:date="2018-10-26T16:05:00Z">
              <w:rPr>
                <w:rFonts w:cs="Times New Roman"/>
                <w:color w:val="833C0B" w:themeColor="accent2" w:themeShade="80"/>
                <w:sz w:val="22"/>
              </w:rPr>
            </w:rPrChange>
          </w:rPr>
        </w:r>
      </w:ins>
      <w:moveTo w:id="1735" w:author="tao huang" w:date="2018-10-26T15:51:00Z">
        <w:r w:rsidRPr="00934A5C">
          <w:rPr>
            <w:rFonts w:cs="Times New Roman"/>
            <w:color w:val="833C0B" w:themeColor="accent2" w:themeShade="80"/>
            <w:sz w:val="22"/>
            <w:rPrChange w:id="1736" w:author="tao huang" w:date="2018-10-26T16:05:00Z">
              <w:rPr>
                <w:rFonts w:cs="Times New Roman"/>
                <w:sz w:val="22"/>
              </w:rPr>
            </w:rPrChange>
          </w:rPr>
          <w:fldChar w:fldCharType="end"/>
        </w:r>
      </w:moveTo>
      <w:ins w:id="1737" w:author="tao huang" w:date="2018-10-26T15:51:00Z">
        <w:r w:rsidRPr="00934A5C">
          <w:rPr>
            <w:rFonts w:cs="Times New Roman"/>
            <w:color w:val="833C0B" w:themeColor="accent2" w:themeShade="80"/>
            <w:sz w:val="22"/>
            <w:rPrChange w:id="1738" w:author="tao huang" w:date="2018-10-26T16:05:00Z">
              <w:rPr>
                <w:rFonts w:cs="Times New Roman"/>
                <w:color w:val="833C0B" w:themeColor="accent2" w:themeShade="80"/>
                <w:sz w:val="22"/>
              </w:rPr>
            </w:rPrChange>
          </w:rPr>
        </w:r>
      </w:ins>
      <w:moveTo w:id="1739" w:author="tao huang" w:date="2018-10-26T15:51:00Z">
        <w:r w:rsidRPr="00934A5C">
          <w:rPr>
            <w:rFonts w:cs="Times New Roman"/>
            <w:color w:val="833C0B" w:themeColor="accent2" w:themeShade="80"/>
            <w:sz w:val="22"/>
            <w:rPrChange w:id="1740" w:author="tao huang" w:date="2018-10-26T16:05:00Z">
              <w:rPr>
                <w:rFonts w:cs="Times New Roman"/>
                <w:sz w:val="22"/>
              </w:rPr>
            </w:rPrChange>
          </w:rPr>
          <w:fldChar w:fldCharType="separate"/>
        </w:r>
        <w:r w:rsidRPr="00934A5C">
          <w:rPr>
            <w:rFonts w:cs="Times New Roman"/>
            <w:noProof/>
            <w:color w:val="833C0B" w:themeColor="accent2" w:themeShade="80"/>
            <w:sz w:val="22"/>
            <w:rPrChange w:id="1741" w:author="tao huang" w:date="2018-10-26T16:05:00Z">
              <w:rPr>
                <w:rFonts w:cs="Times New Roman"/>
                <w:noProof/>
                <w:sz w:val="22"/>
              </w:rPr>
            </w:rPrChange>
          </w:rPr>
          <w:t>(e.g., Castle, Doornik, &amp; Hendry, 2008; Hendry, 2018; H. M. Pesaran &amp; Timmermann, 2007)</w:t>
        </w:r>
        <w:r w:rsidRPr="00934A5C">
          <w:rPr>
            <w:rFonts w:cs="Times New Roman"/>
            <w:color w:val="833C0B" w:themeColor="accent2" w:themeShade="80"/>
            <w:sz w:val="22"/>
            <w:rPrChange w:id="1742" w:author="tao huang" w:date="2018-10-26T16:05:00Z">
              <w:rPr>
                <w:rFonts w:cs="Times New Roman"/>
                <w:sz w:val="22"/>
              </w:rPr>
            </w:rPrChange>
          </w:rPr>
          <w:fldChar w:fldCharType="end"/>
        </w:r>
        <w:r w:rsidRPr="00934A5C">
          <w:rPr>
            <w:rFonts w:cs="Times New Roman"/>
            <w:color w:val="833C0B" w:themeColor="accent2" w:themeShade="80"/>
            <w:sz w:val="22"/>
            <w:rPrChange w:id="1743" w:author="tao huang" w:date="2018-10-26T16:05:00Z">
              <w:rPr>
                <w:rFonts w:cs="Times New Roman"/>
                <w:sz w:val="22"/>
              </w:rPr>
            </w:rPrChange>
          </w:rPr>
          <w:t>.</w:t>
        </w:r>
      </w:moveTo>
      <w:moveToRangeEnd w:id="1711"/>
      <w:ins w:id="1744" w:author="tao huang" w:date="2018-10-26T15:52:00Z">
        <w:r w:rsidR="0034714B" w:rsidRPr="00934A5C">
          <w:rPr>
            <w:rFonts w:cs="Times New Roman"/>
            <w:color w:val="833C0B" w:themeColor="accent2" w:themeShade="80"/>
            <w:sz w:val="22"/>
            <w:rPrChange w:id="1745" w:author="tao huang" w:date="2018-10-26T16:05:00Z">
              <w:rPr>
                <w:rFonts w:cs="Times New Roman"/>
                <w:sz w:val="22"/>
              </w:rPr>
            </w:rPrChange>
          </w:rPr>
          <w:t xml:space="preserve"> </w:t>
        </w:r>
      </w:ins>
      <w:del w:id="1746" w:author="tao huang" w:date="2018-10-26T15:53:00Z">
        <w:r w:rsidR="00AB384D" w:rsidRPr="00934A5C" w:rsidDel="0034714B">
          <w:rPr>
            <w:rFonts w:cs="Times New Roman"/>
            <w:color w:val="833C0B" w:themeColor="accent2" w:themeShade="80"/>
            <w:sz w:val="22"/>
            <w:rPrChange w:id="1747" w:author="tao huang" w:date="2018-10-26T16:05:00Z">
              <w:rPr>
                <w:rFonts w:cs="Times New Roman"/>
                <w:sz w:val="22"/>
              </w:rPr>
            </w:rPrChange>
          </w:rPr>
          <w:delText>Previous</w:delText>
        </w:r>
        <w:r w:rsidR="00971633" w:rsidRPr="00934A5C" w:rsidDel="0034714B">
          <w:rPr>
            <w:rFonts w:cs="Times New Roman"/>
            <w:color w:val="833C0B" w:themeColor="accent2" w:themeShade="80"/>
            <w:sz w:val="22"/>
            <w:rPrChange w:id="1748" w:author="tao huang" w:date="2018-10-26T16:05:00Z">
              <w:rPr>
                <w:rFonts w:cs="Times New Roman"/>
                <w:sz w:val="22"/>
              </w:rPr>
            </w:rPrChange>
          </w:rPr>
          <w:delText xml:space="preserve"> </w:delText>
        </w:r>
      </w:del>
      <w:ins w:id="1749" w:author="tao huang" w:date="2018-10-26T15:53:00Z">
        <w:r w:rsidR="0034714B" w:rsidRPr="00934A5C">
          <w:rPr>
            <w:rFonts w:cs="Times New Roman"/>
            <w:color w:val="833C0B" w:themeColor="accent2" w:themeShade="80"/>
            <w:sz w:val="22"/>
            <w:rPrChange w:id="1750" w:author="tao huang" w:date="2018-10-26T16:05:00Z">
              <w:rPr>
                <w:rFonts w:cs="Times New Roman"/>
                <w:sz w:val="22"/>
              </w:rPr>
            </w:rPrChange>
          </w:rPr>
          <w:t xml:space="preserve">For example, </w:t>
        </w:r>
      </w:ins>
      <w:r w:rsidR="00C36036" w:rsidRPr="00934A5C">
        <w:rPr>
          <w:rFonts w:cs="Times New Roman"/>
          <w:color w:val="833C0B" w:themeColor="accent2" w:themeShade="80"/>
          <w:sz w:val="22"/>
          <w:rPrChange w:id="1751" w:author="tao huang" w:date="2018-10-26T16:05:00Z">
            <w:rPr>
              <w:rFonts w:cs="Times New Roman"/>
              <w:sz w:val="22"/>
            </w:rPr>
          </w:rPrChange>
        </w:rPr>
        <w:t>forecasting methods</w:t>
      </w:r>
      <w:r w:rsidR="00971633" w:rsidRPr="00934A5C">
        <w:rPr>
          <w:rFonts w:cs="Times New Roman"/>
          <w:color w:val="833C0B" w:themeColor="accent2" w:themeShade="80"/>
          <w:sz w:val="22"/>
          <w:rPrChange w:id="1752" w:author="tao huang" w:date="2018-10-26T16:05:00Z">
            <w:rPr>
              <w:rFonts w:cs="Times New Roman"/>
              <w:sz w:val="22"/>
            </w:rPr>
          </w:rPrChange>
        </w:rPr>
        <w:t xml:space="preserve"> </w:t>
      </w:r>
      <w:ins w:id="1753" w:author="tao huang" w:date="2018-10-26T15:54:00Z">
        <w:r w:rsidR="0034714B" w:rsidRPr="00934A5C">
          <w:rPr>
            <w:rFonts w:cs="Times New Roman"/>
            <w:color w:val="833C0B" w:themeColor="accent2" w:themeShade="80"/>
            <w:sz w:val="22"/>
            <w:rPrChange w:id="1754" w:author="tao huang" w:date="2018-10-26T16:05:00Z">
              <w:rPr>
                <w:rFonts w:cs="Times New Roman"/>
                <w:sz w:val="22"/>
              </w:rPr>
            </w:rPrChange>
          </w:rPr>
          <w:t xml:space="preserve">which assume constant parameters </w:t>
        </w:r>
      </w:ins>
      <w:del w:id="1755" w:author="tao huang" w:date="2018-10-26T15:53:00Z">
        <w:r w:rsidR="00C36036" w:rsidRPr="00934A5C" w:rsidDel="0034714B">
          <w:rPr>
            <w:rFonts w:cs="Times New Roman"/>
            <w:color w:val="833C0B" w:themeColor="accent2" w:themeShade="80"/>
            <w:sz w:val="22"/>
            <w:rPrChange w:id="1756" w:author="tao huang" w:date="2018-10-26T16:05:00Z">
              <w:rPr>
                <w:rFonts w:cs="Times New Roman"/>
                <w:sz w:val="22"/>
              </w:rPr>
            </w:rPrChange>
          </w:rPr>
          <w:delText xml:space="preserve">for retailer product sales assume </w:delText>
        </w:r>
        <w:r w:rsidR="00971633" w:rsidRPr="00934A5C" w:rsidDel="0034714B">
          <w:rPr>
            <w:rFonts w:cs="Times New Roman"/>
            <w:color w:val="833C0B" w:themeColor="accent2" w:themeShade="80"/>
            <w:sz w:val="22"/>
            <w:rPrChange w:id="1757" w:author="tao huang" w:date="2018-10-26T16:05:00Z">
              <w:rPr>
                <w:rFonts w:cs="Times New Roman"/>
                <w:sz w:val="22"/>
              </w:rPr>
            </w:rPrChange>
          </w:rPr>
          <w:delText xml:space="preserve">constant parameters </w:delText>
        </w:r>
        <w:r w:rsidR="00C36036" w:rsidRPr="00934A5C" w:rsidDel="0034714B">
          <w:rPr>
            <w:rFonts w:cs="Times New Roman"/>
            <w:color w:val="833C0B" w:themeColor="accent2" w:themeShade="80"/>
            <w:sz w:val="22"/>
            <w:rPrChange w:id="1758" w:author="tao huang" w:date="2018-10-26T16:05:00Z">
              <w:rPr>
                <w:rFonts w:cs="Times New Roman"/>
                <w:sz w:val="22"/>
              </w:rPr>
            </w:rPrChange>
          </w:rPr>
          <w:delText xml:space="preserve">and </w:delText>
        </w:r>
      </w:del>
      <w:ins w:id="1759" w:author="tao huang" w:date="2018-10-26T15:53:00Z">
        <w:r w:rsidR="0034714B" w:rsidRPr="00934A5C">
          <w:rPr>
            <w:rFonts w:cs="Times New Roman"/>
            <w:color w:val="833C0B" w:themeColor="accent2" w:themeShade="80"/>
            <w:sz w:val="22"/>
            <w:rPrChange w:id="1760" w:author="tao huang" w:date="2018-10-26T16:05:00Z">
              <w:rPr>
                <w:rFonts w:cs="Times New Roman"/>
                <w:sz w:val="22"/>
              </w:rPr>
            </w:rPrChange>
          </w:rPr>
          <w:t xml:space="preserve">tend to </w:t>
        </w:r>
      </w:ins>
      <w:r w:rsidR="00971633" w:rsidRPr="00934A5C">
        <w:rPr>
          <w:rFonts w:cs="Times New Roman"/>
          <w:color w:val="833C0B" w:themeColor="accent2" w:themeShade="80"/>
          <w:sz w:val="22"/>
          <w:rPrChange w:id="1761" w:author="tao huang" w:date="2018-10-26T16:05:00Z">
            <w:rPr>
              <w:rFonts w:cs="Times New Roman"/>
              <w:sz w:val="22"/>
            </w:rPr>
          </w:rPrChange>
        </w:rPr>
        <w:t xml:space="preserve">overlook the </w:t>
      </w:r>
      <w:r w:rsidR="00971633" w:rsidRPr="00934A5C">
        <w:rPr>
          <w:rFonts w:cs="Times New Roman"/>
          <w:bCs/>
          <w:color w:val="833C0B" w:themeColor="accent2" w:themeShade="80"/>
          <w:sz w:val="22"/>
          <w:rPrChange w:id="1762" w:author="tao huang" w:date="2018-10-26T16:05:00Z">
            <w:rPr>
              <w:rFonts w:cs="Times New Roman"/>
              <w:bCs/>
              <w:sz w:val="22"/>
            </w:rPr>
          </w:rPrChange>
        </w:rPr>
        <w:t xml:space="preserve">change in the effect of the </w:t>
      </w:r>
      <w:del w:id="1763" w:author="tao huang" w:date="2018-10-26T15:54:00Z">
        <w:r w:rsidR="00971633" w:rsidRPr="00934A5C" w:rsidDel="0034714B">
          <w:rPr>
            <w:rFonts w:cs="Times New Roman"/>
            <w:bCs/>
            <w:color w:val="833C0B" w:themeColor="accent2" w:themeShade="80"/>
            <w:sz w:val="22"/>
            <w:rPrChange w:id="1764" w:author="tao huang" w:date="2018-10-26T16:05:00Z">
              <w:rPr>
                <w:rFonts w:cs="Times New Roman"/>
                <w:bCs/>
                <w:sz w:val="22"/>
              </w:rPr>
            </w:rPrChange>
          </w:rPr>
          <w:delText>marketing activities</w:delText>
        </w:r>
      </w:del>
      <w:ins w:id="1765" w:author="tao huang" w:date="2018-10-26T15:54:00Z">
        <w:r w:rsidR="0034714B" w:rsidRPr="00934A5C">
          <w:rPr>
            <w:rFonts w:cs="Times New Roman"/>
            <w:bCs/>
            <w:color w:val="833C0B" w:themeColor="accent2" w:themeShade="80"/>
            <w:sz w:val="22"/>
            <w:rPrChange w:id="1766" w:author="tao huang" w:date="2018-10-26T16:05:00Z">
              <w:rPr>
                <w:rFonts w:cs="Times New Roman"/>
                <w:bCs/>
                <w:sz w:val="22"/>
              </w:rPr>
            </w:rPrChange>
          </w:rPr>
          <w:t>explanatory variables</w:t>
        </w:r>
      </w:ins>
      <w:r w:rsidR="00971633" w:rsidRPr="00934A5C">
        <w:rPr>
          <w:rFonts w:cs="Times New Roman"/>
          <w:bCs/>
          <w:noProof/>
          <w:color w:val="833C0B" w:themeColor="accent2" w:themeShade="80"/>
          <w:sz w:val="22"/>
          <w:rPrChange w:id="1767" w:author="tao huang" w:date="2018-10-26T16:05:00Z">
            <w:rPr>
              <w:rFonts w:cs="Times New Roman"/>
              <w:bCs/>
              <w:noProof/>
              <w:sz w:val="22"/>
            </w:rPr>
          </w:rPrChange>
        </w:rPr>
        <w:t xml:space="preserve">. </w:t>
      </w:r>
      <w:r w:rsidR="00971633" w:rsidRPr="00934A5C">
        <w:rPr>
          <w:rFonts w:cs="Times New Roman"/>
          <w:color w:val="833C0B" w:themeColor="accent2" w:themeShade="80"/>
          <w:sz w:val="22"/>
          <w:rPrChange w:id="1768" w:author="tao huang" w:date="2018-10-26T16:05:00Z">
            <w:rPr>
              <w:rFonts w:cs="Times New Roman"/>
              <w:sz w:val="22"/>
            </w:rPr>
          </w:rPrChange>
        </w:rPr>
        <w:t xml:space="preserve">As a result, </w:t>
      </w:r>
      <w:r w:rsidR="00C36036" w:rsidRPr="00934A5C">
        <w:rPr>
          <w:rFonts w:cs="Times New Roman"/>
          <w:color w:val="833C0B" w:themeColor="accent2" w:themeShade="80"/>
          <w:sz w:val="22"/>
          <w:rPrChange w:id="1769" w:author="tao huang" w:date="2018-10-26T16:05:00Z">
            <w:rPr>
              <w:rFonts w:cs="Times New Roman"/>
              <w:sz w:val="22"/>
            </w:rPr>
          </w:rPrChange>
        </w:rPr>
        <w:t>the</w:t>
      </w:r>
      <w:r w:rsidR="00AB384D" w:rsidRPr="00934A5C">
        <w:rPr>
          <w:rFonts w:cs="Times New Roman"/>
          <w:color w:val="833C0B" w:themeColor="accent2" w:themeShade="80"/>
          <w:sz w:val="22"/>
          <w:rPrChange w:id="1770" w:author="tao huang" w:date="2018-10-26T16:05:00Z">
            <w:rPr>
              <w:rFonts w:cs="Times New Roman"/>
              <w:sz w:val="22"/>
            </w:rPr>
          </w:rPrChange>
        </w:rPr>
        <w:t xml:space="preserve">ir generated </w:t>
      </w:r>
      <w:r w:rsidR="00971633" w:rsidRPr="00934A5C">
        <w:rPr>
          <w:rFonts w:cs="Times New Roman"/>
          <w:color w:val="833C0B" w:themeColor="accent2" w:themeShade="80"/>
          <w:sz w:val="22"/>
          <w:rPrChange w:id="1771" w:author="tao huang" w:date="2018-10-26T16:05:00Z">
            <w:rPr>
              <w:rFonts w:cs="Times New Roman"/>
              <w:sz w:val="22"/>
            </w:rPr>
          </w:rPrChange>
        </w:rPr>
        <w:t xml:space="preserve">forecasts </w:t>
      </w:r>
      <w:r w:rsidR="00C36036" w:rsidRPr="00934A5C">
        <w:rPr>
          <w:rFonts w:cs="Times New Roman"/>
          <w:color w:val="833C0B" w:themeColor="accent2" w:themeShade="80"/>
          <w:sz w:val="22"/>
          <w:rPrChange w:id="1772" w:author="tao huang" w:date="2018-10-26T16:05:00Z">
            <w:rPr>
              <w:rFonts w:cs="Times New Roman"/>
              <w:sz w:val="22"/>
            </w:rPr>
          </w:rPrChange>
        </w:rPr>
        <w:t>may</w:t>
      </w:r>
      <w:r w:rsidR="00971633" w:rsidRPr="00934A5C">
        <w:rPr>
          <w:rFonts w:cs="Times New Roman"/>
          <w:color w:val="833C0B" w:themeColor="accent2" w:themeShade="80"/>
          <w:sz w:val="22"/>
          <w:rPrChange w:id="1773" w:author="tao huang" w:date="2018-10-26T16:05:00Z">
            <w:rPr>
              <w:rFonts w:cs="Times New Roman"/>
              <w:sz w:val="22"/>
            </w:rPr>
          </w:rPrChange>
        </w:rPr>
        <w:t xml:space="preserve"> potentially </w:t>
      </w:r>
      <w:r w:rsidR="00C36036" w:rsidRPr="00934A5C">
        <w:rPr>
          <w:rFonts w:cs="Times New Roman"/>
          <w:color w:val="833C0B" w:themeColor="accent2" w:themeShade="80"/>
          <w:sz w:val="22"/>
          <w:rPrChange w:id="1774" w:author="tao huang" w:date="2018-10-26T16:05:00Z">
            <w:rPr>
              <w:rFonts w:cs="Times New Roman"/>
              <w:sz w:val="22"/>
            </w:rPr>
          </w:rPrChange>
        </w:rPr>
        <w:t>be</w:t>
      </w:r>
      <w:r w:rsidR="00052EAB" w:rsidRPr="00934A5C">
        <w:rPr>
          <w:rFonts w:cs="Times New Roman"/>
          <w:color w:val="833C0B" w:themeColor="accent2" w:themeShade="80"/>
          <w:sz w:val="22"/>
          <w:rPrChange w:id="1775" w:author="tao huang" w:date="2018-10-26T16:05:00Z">
            <w:rPr>
              <w:rFonts w:cs="Times New Roman"/>
              <w:sz w:val="22"/>
            </w:rPr>
          </w:rPrChange>
        </w:rPr>
        <w:t xml:space="preserve"> </w:t>
      </w:r>
      <w:r w:rsidR="00971633" w:rsidRPr="00934A5C">
        <w:rPr>
          <w:rFonts w:cs="Times New Roman"/>
          <w:color w:val="833C0B" w:themeColor="accent2" w:themeShade="80"/>
          <w:sz w:val="22"/>
          <w:rPrChange w:id="1776" w:author="tao huang" w:date="2018-10-26T16:05:00Z">
            <w:rPr>
              <w:rFonts w:cs="Times New Roman"/>
              <w:sz w:val="22"/>
            </w:rPr>
          </w:rPrChange>
        </w:rPr>
        <w:t>bias</w:t>
      </w:r>
      <w:r w:rsidR="00C36036" w:rsidRPr="00934A5C">
        <w:rPr>
          <w:rFonts w:cs="Times New Roman"/>
          <w:color w:val="833C0B" w:themeColor="accent2" w:themeShade="80"/>
          <w:sz w:val="22"/>
          <w:rPrChange w:id="1777" w:author="tao huang" w:date="2018-10-26T16:05:00Z">
            <w:rPr>
              <w:rFonts w:cs="Times New Roman"/>
              <w:sz w:val="22"/>
            </w:rPr>
          </w:rPrChange>
        </w:rPr>
        <w:t>ed</w:t>
      </w:r>
      <w:r w:rsidR="00052EAB" w:rsidRPr="00934A5C">
        <w:rPr>
          <w:rFonts w:cs="Times New Roman"/>
          <w:color w:val="833C0B" w:themeColor="accent2" w:themeShade="80"/>
          <w:sz w:val="22"/>
          <w:rPrChange w:id="1778" w:author="tao huang" w:date="2018-10-26T16:05:00Z">
            <w:rPr>
              <w:rFonts w:cs="Times New Roman"/>
              <w:sz w:val="22"/>
            </w:rPr>
          </w:rPrChange>
        </w:rPr>
        <w:t xml:space="preserve"> and </w:t>
      </w:r>
      <w:r w:rsidR="00971633" w:rsidRPr="00934A5C">
        <w:rPr>
          <w:rFonts w:cs="Times New Roman"/>
          <w:color w:val="833C0B" w:themeColor="accent2" w:themeShade="80"/>
          <w:sz w:val="22"/>
          <w:rPrChange w:id="1779" w:author="tao huang" w:date="2018-10-26T16:05:00Z">
            <w:rPr>
              <w:rFonts w:cs="Times New Roman"/>
              <w:sz w:val="22"/>
            </w:rPr>
          </w:rPrChange>
        </w:rPr>
        <w:t xml:space="preserve">less accurate </w:t>
      </w:r>
      <w:r w:rsidR="00971633" w:rsidRPr="00934A5C">
        <w:rPr>
          <w:rFonts w:cs="Times New Roman"/>
          <w:color w:val="833C0B" w:themeColor="accent2" w:themeShade="80"/>
          <w:sz w:val="22"/>
          <w:rPrChange w:id="1780" w:author="tao huang" w:date="2018-10-26T16:05:00Z">
            <w:rPr>
              <w:rFonts w:cs="Times New Roman"/>
              <w:sz w:val="22"/>
            </w:rPr>
          </w:rPrChange>
        </w:rPr>
        <w:fldChar w:fldCharType="begin"/>
      </w:r>
      <w:r w:rsidR="00380BD4" w:rsidRPr="00934A5C">
        <w:rPr>
          <w:rFonts w:cs="Times New Roman"/>
          <w:color w:val="833C0B" w:themeColor="accent2" w:themeShade="80"/>
          <w:sz w:val="22"/>
          <w:rPrChange w:id="1781" w:author="tao huang" w:date="2018-10-26T16:05:00Z">
            <w:rPr>
              <w:rFonts w:cs="Times New Roman"/>
              <w:sz w:val="22"/>
            </w:rPr>
          </w:rPrChange>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971633" w:rsidRPr="00934A5C">
        <w:rPr>
          <w:rFonts w:cs="Times New Roman"/>
          <w:color w:val="833C0B" w:themeColor="accent2" w:themeShade="80"/>
          <w:sz w:val="22"/>
          <w:rPrChange w:id="1782" w:author="tao huang" w:date="2018-10-26T16:05:00Z">
            <w:rPr>
              <w:rFonts w:cs="Times New Roman"/>
              <w:sz w:val="22"/>
            </w:rPr>
          </w:rPrChange>
        </w:rPr>
        <w:fldChar w:fldCharType="separate"/>
      </w:r>
      <w:r w:rsidR="00380BD4" w:rsidRPr="00934A5C">
        <w:rPr>
          <w:rFonts w:cs="Times New Roman"/>
          <w:noProof/>
          <w:color w:val="833C0B" w:themeColor="accent2" w:themeShade="80"/>
          <w:sz w:val="22"/>
          <w:rPrChange w:id="1783" w:author="tao huang" w:date="2018-10-26T16:05:00Z">
            <w:rPr>
              <w:rFonts w:cs="Times New Roman"/>
              <w:noProof/>
              <w:sz w:val="22"/>
            </w:rPr>
          </w:rPrChange>
        </w:rPr>
        <w:t>(Allen &amp; Fildes, 2001; Armstrong, 2001)</w:t>
      </w:r>
      <w:r w:rsidR="00971633" w:rsidRPr="00934A5C">
        <w:rPr>
          <w:rFonts w:cs="Times New Roman"/>
          <w:color w:val="833C0B" w:themeColor="accent2" w:themeShade="80"/>
          <w:sz w:val="22"/>
          <w:rPrChange w:id="1784" w:author="tao huang" w:date="2018-10-26T16:05:00Z">
            <w:rPr>
              <w:rFonts w:cs="Times New Roman"/>
              <w:sz w:val="22"/>
            </w:rPr>
          </w:rPrChange>
        </w:rPr>
        <w:fldChar w:fldCharType="end"/>
      </w:r>
      <w:r w:rsidR="00971633" w:rsidRPr="00934A5C">
        <w:rPr>
          <w:rFonts w:cs="Times New Roman"/>
          <w:color w:val="833C0B" w:themeColor="accent2" w:themeShade="80"/>
          <w:sz w:val="22"/>
          <w:rPrChange w:id="1785" w:author="tao huang" w:date="2018-10-26T16:05:00Z">
            <w:rPr>
              <w:rFonts w:cs="Times New Roman"/>
              <w:sz w:val="22"/>
            </w:rPr>
          </w:rPrChange>
        </w:rPr>
        <w:t xml:space="preserve">. </w:t>
      </w:r>
      <w:moveFromRangeStart w:id="1786" w:author="tao huang" w:date="2018-10-26T15:51:00Z" w:name="move528332423"/>
      <w:moveFrom w:id="1787" w:author="tao huang" w:date="2018-10-26T15:51:00Z">
        <w:r w:rsidR="00971633" w:rsidRPr="00934A5C" w:rsidDel="00DE12B5">
          <w:rPr>
            <w:rFonts w:cs="Times New Roman"/>
            <w:color w:val="833C0B" w:themeColor="accent2" w:themeShade="80"/>
            <w:sz w:val="22"/>
            <w:rPrChange w:id="1788" w:author="tao huang" w:date="2018-10-26T16:05:00Z">
              <w:rPr>
                <w:rFonts w:cs="Times New Roman"/>
                <w:sz w:val="22"/>
              </w:rPr>
            </w:rPrChange>
          </w:rPr>
          <w:t xml:space="preserve">This </w:t>
        </w:r>
        <w:r w:rsidR="00752048" w:rsidRPr="00934A5C" w:rsidDel="00DE12B5">
          <w:rPr>
            <w:rFonts w:cs="Times New Roman"/>
            <w:color w:val="833C0B" w:themeColor="accent2" w:themeShade="80"/>
            <w:sz w:val="22"/>
            <w:rPrChange w:id="1789" w:author="tao huang" w:date="2018-10-26T16:05:00Z">
              <w:rPr>
                <w:rFonts w:cs="Times New Roman"/>
                <w:sz w:val="22"/>
              </w:rPr>
            </w:rPrChange>
          </w:rPr>
          <w:t>has been addressed by previous studies and is</w:t>
        </w:r>
        <w:r w:rsidR="00971633" w:rsidRPr="00934A5C" w:rsidDel="00DE12B5">
          <w:rPr>
            <w:rFonts w:cs="Times New Roman"/>
            <w:color w:val="833C0B" w:themeColor="accent2" w:themeShade="80"/>
            <w:sz w:val="22"/>
            <w:rPrChange w:id="1790" w:author="tao huang" w:date="2018-10-26T16:05:00Z">
              <w:rPr>
                <w:rFonts w:cs="Times New Roman"/>
                <w:sz w:val="22"/>
              </w:rPr>
            </w:rPrChange>
          </w:rPr>
          <w:t xml:space="preserve"> referred </w:t>
        </w:r>
        <w:r w:rsidR="00993031" w:rsidRPr="00934A5C" w:rsidDel="00DE12B5">
          <w:rPr>
            <w:rFonts w:cs="Times New Roman"/>
            <w:color w:val="833C0B" w:themeColor="accent2" w:themeShade="80"/>
            <w:sz w:val="22"/>
            <w:rPrChange w:id="1791" w:author="tao huang" w:date="2018-10-26T16:05:00Z">
              <w:rPr>
                <w:rFonts w:cs="Times New Roman"/>
                <w:sz w:val="22"/>
              </w:rPr>
            </w:rPrChange>
          </w:rPr>
          <w:t xml:space="preserve">to </w:t>
        </w:r>
        <w:r w:rsidR="00971633" w:rsidRPr="00934A5C" w:rsidDel="00DE12B5">
          <w:rPr>
            <w:rFonts w:cs="Times New Roman"/>
            <w:color w:val="833C0B" w:themeColor="accent2" w:themeShade="80"/>
            <w:sz w:val="22"/>
            <w:rPrChange w:id="1792" w:author="tao huang" w:date="2018-10-26T16:05:00Z">
              <w:rPr>
                <w:rFonts w:cs="Times New Roman"/>
                <w:sz w:val="22"/>
              </w:rPr>
            </w:rPrChange>
          </w:rPr>
          <w:t xml:space="preserve">as the </w:t>
        </w:r>
        <w:r w:rsidR="00FF07A3" w:rsidRPr="00934A5C" w:rsidDel="00DE12B5">
          <w:rPr>
            <w:rFonts w:cs="Times New Roman"/>
            <w:color w:val="833C0B" w:themeColor="accent2" w:themeShade="80"/>
            <w:sz w:val="22"/>
            <w:rPrChange w:id="1793" w:author="tao huang" w:date="2018-10-26T16:05:00Z">
              <w:rPr>
                <w:rFonts w:cs="Times New Roman"/>
                <w:sz w:val="22"/>
              </w:rPr>
            </w:rPrChange>
          </w:rPr>
          <w:t xml:space="preserve">problem of </w:t>
        </w:r>
        <w:r w:rsidR="00971633" w:rsidRPr="00934A5C" w:rsidDel="00DE12B5">
          <w:rPr>
            <w:rFonts w:cs="Times New Roman"/>
            <w:color w:val="833C0B" w:themeColor="accent2" w:themeShade="80"/>
            <w:sz w:val="22"/>
            <w:rPrChange w:id="1794" w:author="tao huang" w:date="2018-10-26T16:05:00Z">
              <w:rPr>
                <w:rFonts w:cs="Times New Roman"/>
                <w:sz w:val="22"/>
              </w:rPr>
            </w:rPrChange>
          </w:rPr>
          <w:t>structural change</w:t>
        </w:r>
        <w:r w:rsidR="00971633" w:rsidRPr="00934A5C" w:rsidDel="00DE12B5">
          <w:rPr>
            <w:rStyle w:val="FootnoteReference"/>
            <w:rFonts w:cs="Times New Roman"/>
            <w:color w:val="833C0B" w:themeColor="accent2" w:themeShade="80"/>
            <w:sz w:val="22"/>
            <w:rPrChange w:id="1795" w:author="tao huang" w:date="2018-10-26T16:05:00Z">
              <w:rPr>
                <w:rStyle w:val="FootnoteReference"/>
                <w:rFonts w:cs="Times New Roman"/>
                <w:sz w:val="22"/>
              </w:rPr>
            </w:rPrChange>
          </w:rPr>
          <w:footnoteReference w:id="3"/>
        </w:r>
        <w:r w:rsidR="00971633" w:rsidRPr="00934A5C" w:rsidDel="00DE12B5">
          <w:rPr>
            <w:rFonts w:cs="Times New Roman"/>
            <w:color w:val="833C0B" w:themeColor="accent2" w:themeShade="80"/>
            <w:sz w:val="22"/>
            <w:rPrChange w:id="1804" w:author="tao huang" w:date="2018-10-26T16:05:00Z">
              <w:rPr>
                <w:rFonts w:cs="Times New Roman"/>
                <w:sz w:val="22"/>
              </w:rPr>
            </w:rPrChange>
          </w:rPr>
          <w:t xml:space="preserve"> </w:t>
        </w:r>
        <w:r w:rsidR="00971633" w:rsidRPr="00934A5C" w:rsidDel="00DE12B5">
          <w:rPr>
            <w:rFonts w:cs="Times New Roman"/>
            <w:color w:val="833C0B" w:themeColor="accent2" w:themeShade="80"/>
            <w:sz w:val="22"/>
            <w:rPrChange w:id="1805" w:author="tao huang" w:date="2018-10-26T16:05:00Z">
              <w:rPr>
                <w:rFonts w:cs="Times New Roman"/>
                <w:sz w:val="22"/>
              </w:rPr>
            </w:rPrChange>
          </w:rPr>
          <w:fldChar w:fldCharType="begin"/>
        </w:r>
        <w:r w:rsidR="00380BD4" w:rsidRPr="00934A5C" w:rsidDel="00DE12B5">
          <w:rPr>
            <w:rFonts w:cs="Times New Roman"/>
            <w:color w:val="833C0B" w:themeColor="accent2" w:themeShade="80"/>
            <w:sz w:val="22"/>
            <w:rPrChange w:id="1806" w:author="tao huang" w:date="2018-10-26T16:05:00Z">
              <w:rPr>
                <w:rFonts w:cs="Times New Roman"/>
                <w:sz w:val="22"/>
              </w:rPr>
            </w:rPrChange>
          </w:rPr>
          <w:instrText xml:space="preserve"> ADDIN EN.CITE </w:instrText>
        </w:r>
        <w:r w:rsidR="00380BD4" w:rsidRPr="00934A5C" w:rsidDel="00DE12B5">
          <w:rPr>
            <w:rFonts w:cs="Times New Roman"/>
            <w:color w:val="833C0B" w:themeColor="accent2" w:themeShade="80"/>
            <w:sz w:val="22"/>
            <w:rPrChange w:id="1807" w:author="tao huang" w:date="2018-10-26T16:05:00Z">
              <w:rPr>
                <w:rFonts w:cs="Times New Roman"/>
                <w:sz w:val="22"/>
              </w:rPr>
            </w:rPrChange>
          </w:rPr>
          <w:fldChar w:fldCharType="begin"/>
        </w:r>
        <w:r w:rsidR="00380BD4" w:rsidRPr="00934A5C" w:rsidDel="00DE12B5">
          <w:rPr>
            <w:rFonts w:cs="Times New Roman"/>
            <w:color w:val="833C0B" w:themeColor="accent2" w:themeShade="80"/>
            <w:sz w:val="22"/>
            <w:rPrChange w:id="1808" w:author="tao huang" w:date="2018-10-26T16:05:00Z">
              <w:rPr>
                <w:rFonts w:cs="Times New Roman"/>
                <w:sz w:val="22"/>
              </w:rPr>
            </w:rPrChange>
          </w:rPr>
          <w:instrText xml:space="preserve"> ADDIN EN.CITE.DATA </w:instrText>
        </w:r>
        <w:r w:rsidR="00380BD4" w:rsidRPr="00934A5C" w:rsidDel="00DE12B5">
          <w:rPr>
            <w:rFonts w:cs="Times New Roman"/>
            <w:color w:val="833C0B" w:themeColor="accent2" w:themeShade="80"/>
            <w:sz w:val="22"/>
            <w:rPrChange w:id="1809" w:author="tao huang" w:date="2018-10-26T16:05:00Z">
              <w:rPr>
                <w:rFonts w:cs="Times New Roman"/>
                <w:sz w:val="22"/>
              </w:rPr>
            </w:rPrChange>
          </w:rPr>
          <w:fldChar w:fldCharType="end"/>
        </w:r>
        <w:r w:rsidR="00971633" w:rsidRPr="00934A5C" w:rsidDel="00DE12B5">
          <w:rPr>
            <w:rFonts w:cs="Times New Roman"/>
            <w:color w:val="833C0B" w:themeColor="accent2" w:themeShade="80"/>
            <w:sz w:val="22"/>
            <w:rPrChange w:id="1810" w:author="tao huang" w:date="2018-10-26T16:05:00Z">
              <w:rPr>
                <w:rFonts w:cs="Times New Roman"/>
                <w:sz w:val="22"/>
              </w:rPr>
            </w:rPrChange>
          </w:rPr>
          <w:fldChar w:fldCharType="separate"/>
        </w:r>
        <w:r w:rsidR="00380BD4" w:rsidRPr="00934A5C" w:rsidDel="00DE12B5">
          <w:rPr>
            <w:rFonts w:cs="Times New Roman"/>
            <w:noProof/>
            <w:color w:val="833C0B" w:themeColor="accent2" w:themeShade="80"/>
            <w:sz w:val="22"/>
            <w:rPrChange w:id="1811" w:author="tao huang" w:date="2018-10-26T16:05:00Z">
              <w:rPr>
                <w:rFonts w:cs="Times New Roman"/>
                <w:noProof/>
                <w:sz w:val="22"/>
              </w:rPr>
            </w:rPrChange>
          </w:rPr>
          <w:t>(e.g., Castle, Doornik, &amp; Hendry, 2008; Hendry, 2018; H. M. Pesaran &amp; Timmermann, 2007)</w:t>
        </w:r>
        <w:r w:rsidR="00971633" w:rsidRPr="00934A5C" w:rsidDel="00DE12B5">
          <w:rPr>
            <w:rFonts w:cs="Times New Roman"/>
            <w:color w:val="833C0B" w:themeColor="accent2" w:themeShade="80"/>
            <w:sz w:val="22"/>
            <w:rPrChange w:id="1812" w:author="tao huang" w:date="2018-10-26T16:05:00Z">
              <w:rPr>
                <w:rFonts w:cs="Times New Roman"/>
                <w:sz w:val="22"/>
              </w:rPr>
            </w:rPrChange>
          </w:rPr>
          <w:fldChar w:fldCharType="end"/>
        </w:r>
        <w:r w:rsidR="00971633" w:rsidRPr="00934A5C" w:rsidDel="00DE12B5">
          <w:rPr>
            <w:rFonts w:cs="Times New Roman"/>
            <w:color w:val="833C0B" w:themeColor="accent2" w:themeShade="80"/>
            <w:sz w:val="22"/>
            <w:rPrChange w:id="1813" w:author="tao huang" w:date="2018-10-26T16:05:00Z">
              <w:rPr>
                <w:rFonts w:cs="Times New Roman"/>
                <w:sz w:val="22"/>
              </w:rPr>
            </w:rPrChange>
          </w:rPr>
          <w:t xml:space="preserve">. </w:t>
        </w:r>
      </w:moveFrom>
      <w:moveFromRangeEnd w:id="1786"/>
      <w:r w:rsidR="00971633" w:rsidRPr="00934A5C">
        <w:rPr>
          <w:rFonts w:cs="Times New Roman"/>
          <w:color w:val="833C0B" w:themeColor="accent2" w:themeShade="80"/>
          <w:sz w:val="22"/>
          <w:rPrChange w:id="1814" w:author="tao huang" w:date="2018-10-26T16:05:00Z">
            <w:rPr>
              <w:rFonts w:cs="Times New Roman"/>
              <w:sz w:val="22"/>
            </w:rPr>
          </w:rPrChange>
        </w:rPr>
        <w:fldChar w:fldCharType="begin"/>
      </w:r>
      <w:r w:rsidR="00380BD4" w:rsidRPr="00934A5C">
        <w:rPr>
          <w:rFonts w:cs="Times New Roman"/>
          <w:color w:val="833C0B" w:themeColor="accent2" w:themeShade="80"/>
          <w:sz w:val="22"/>
          <w:rPrChange w:id="1815" w:author="tao huang" w:date="2018-10-26T16:05:00Z">
            <w:rPr>
              <w:rFonts w:cs="Times New Roman"/>
              <w:sz w:val="22"/>
            </w:rPr>
          </w:rPrChange>
        </w:rPr>
        <w:instrText xml:space="preserve"> ADDIN EN.CITE &lt;EndNote&gt;&lt;Cite AuthorYear="1"&gt;&lt;Author&gt;Pesaran&lt;/Author&gt;&lt;Year&gt;2005&lt;/Year&gt;&lt;RecNum&gt;622&lt;/RecNum&gt;&lt;DisplayText&gt;H. M. 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971633" w:rsidRPr="00934A5C">
        <w:rPr>
          <w:rFonts w:cs="Times New Roman"/>
          <w:color w:val="833C0B" w:themeColor="accent2" w:themeShade="80"/>
          <w:sz w:val="22"/>
          <w:rPrChange w:id="1816" w:author="tao huang" w:date="2018-10-26T16:05:00Z">
            <w:rPr>
              <w:rFonts w:cs="Times New Roman"/>
              <w:sz w:val="22"/>
            </w:rPr>
          </w:rPrChange>
        </w:rPr>
        <w:fldChar w:fldCharType="separate"/>
      </w:r>
      <w:r w:rsidR="00380BD4" w:rsidRPr="00934A5C">
        <w:rPr>
          <w:rFonts w:cs="Times New Roman"/>
          <w:noProof/>
          <w:color w:val="833C0B" w:themeColor="accent2" w:themeShade="80"/>
          <w:sz w:val="22"/>
          <w:rPrChange w:id="1817" w:author="tao huang" w:date="2018-10-26T16:05:00Z">
            <w:rPr>
              <w:rFonts w:cs="Times New Roman"/>
              <w:noProof/>
              <w:sz w:val="22"/>
            </w:rPr>
          </w:rPrChange>
        </w:rPr>
        <w:t>H. M. Pesaran and Timmermann (2005)</w:t>
      </w:r>
      <w:r w:rsidR="00971633" w:rsidRPr="00934A5C">
        <w:rPr>
          <w:rFonts w:cs="Times New Roman"/>
          <w:color w:val="833C0B" w:themeColor="accent2" w:themeShade="80"/>
          <w:sz w:val="22"/>
          <w:rPrChange w:id="1818" w:author="tao huang" w:date="2018-10-26T16:05:00Z">
            <w:rPr>
              <w:rFonts w:cs="Times New Roman"/>
              <w:sz w:val="22"/>
            </w:rPr>
          </w:rPrChange>
        </w:rPr>
        <w:fldChar w:fldCharType="end"/>
      </w:r>
      <w:r w:rsidR="00FF07A3" w:rsidRPr="00934A5C">
        <w:rPr>
          <w:rFonts w:cs="Times New Roman"/>
          <w:color w:val="833C0B" w:themeColor="accent2" w:themeShade="80"/>
          <w:sz w:val="22"/>
          <w:rPrChange w:id="1819" w:author="tao huang" w:date="2018-10-26T16:05:00Z">
            <w:rPr>
              <w:rFonts w:cs="Times New Roman"/>
              <w:sz w:val="22"/>
            </w:rPr>
          </w:rPrChange>
        </w:rPr>
        <w:t xml:space="preserve"> </w:t>
      </w:r>
      <w:r w:rsidR="00971633" w:rsidRPr="00934A5C">
        <w:rPr>
          <w:rFonts w:cs="Times New Roman"/>
          <w:noProof/>
          <w:color w:val="833C0B" w:themeColor="accent2" w:themeShade="80"/>
          <w:sz w:val="22"/>
          <w:rPrChange w:id="1820" w:author="tao huang" w:date="2018-10-26T16:05:00Z">
            <w:rPr>
              <w:rFonts w:cs="Times New Roman"/>
              <w:noProof/>
              <w:sz w:val="22"/>
            </w:rPr>
          </w:rPrChange>
        </w:rPr>
        <w:t>demonstrate</w:t>
      </w:r>
      <w:r w:rsidR="00FF07A3" w:rsidRPr="00934A5C">
        <w:rPr>
          <w:rFonts w:cs="Times New Roman"/>
          <w:noProof/>
          <w:color w:val="833C0B" w:themeColor="accent2" w:themeShade="80"/>
          <w:sz w:val="22"/>
          <w:rPrChange w:id="1821" w:author="tao huang" w:date="2018-10-26T16:05:00Z">
            <w:rPr>
              <w:rFonts w:cs="Times New Roman"/>
              <w:noProof/>
              <w:sz w:val="22"/>
            </w:rPr>
          </w:rPrChange>
        </w:rPr>
        <w:t>d</w:t>
      </w:r>
      <w:r w:rsidR="00971633" w:rsidRPr="00934A5C">
        <w:rPr>
          <w:rFonts w:cs="Times New Roman"/>
          <w:color w:val="833C0B" w:themeColor="accent2" w:themeShade="80"/>
          <w:sz w:val="22"/>
          <w:rPrChange w:id="1822" w:author="tao huang" w:date="2018-10-26T16:05:00Z">
            <w:rPr>
              <w:rFonts w:cs="Times New Roman"/>
              <w:sz w:val="22"/>
            </w:rPr>
          </w:rPrChange>
        </w:rPr>
        <w:t xml:space="preserve"> </w:t>
      </w:r>
      <w:r w:rsidR="00EB7E34" w:rsidRPr="00934A5C">
        <w:rPr>
          <w:rFonts w:cs="Times New Roman"/>
          <w:color w:val="833C0B" w:themeColor="accent2" w:themeShade="80"/>
          <w:sz w:val="22"/>
          <w:rPrChange w:id="1823" w:author="tao huang" w:date="2018-10-26T16:05:00Z">
            <w:rPr>
              <w:rFonts w:cs="Times New Roman"/>
              <w:sz w:val="22"/>
            </w:rPr>
          </w:rPrChange>
        </w:rPr>
        <w:t xml:space="preserve">analytically </w:t>
      </w:r>
      <w:r w:rsidR="00971633" w:rsidRPr="00934A5C">
        <w:rPr>
          <w:rFonts w:cs="Times New Roman"/>
          <w:color w:val="833C0B" w:themeColor="accent2" w:themeShade="80"/>
          <w:sz w:val="22"/>
          <w:rPrChange w:id="1824" w:author="tao huang" w:date="2018-10-26T16:05:00Z">
            <w:rPr>
              <w:rFonts w:cs="Times New Roman"/>
              <w:sz w:val="22"/>
            </w:rPr>
          </w:rPrChange>
        </w:rPr>
        <w:t>how a structural change lead</w:t>
      </w:r>
      <w:r w:rsidR="00E90FB0" w:rsidRPr="00934A5C">
        <w:rPr>
          <w:rFonts w:cs="Times New Roman"/>
          <w:color w:val="833C0B" w:themeColor="accent2" w:themeShade="80"/>
          <w:sz w:val="22"/>
          <w:rPrChange w:id="1825" w:author="tao huang" w:date="2018-10-26T16:05:00Z">
            <w:rPr>
              <w:rFonts w:cs="Times New Roman"/>
              <w:sz w:val="22"/>
            </w:rPr>
          </w:rPrChange>
        </w:rPr>
        <w:t>s</w:t>
      </w:r>
      <w:r w:rsidR="00971633" w:rsidRPr="00934A5C">
        <w:rPr>
          <w:rFonts w:cs="Times New Roman"/>
          <w:color w:val="833C0B" w:themeColor="accent2" w:themeShade="80"/>
          <w:sz w:val="22"/>
          <w:rPrChange w:id="1826" w:author="tao huang" w:date="2018-10-26T16:05:00Z">
            <w:rPr>
              <w:rFonts w:cs="Times New Roman"/>
              <w:sz w:val="22"/>
            </w:rPr>
          </w:rPrChange>
        </w:rPr>
        <w:t xml:space="preserve"> to </w:t>
      </w:r>
      <w:ins w:id="1827" w:author="Didier Soopramanien" w:date="2018-10-23T15:38:00Z">
        <w:r w:rsidR="00CC1BFB" w:rsidRPr="00934A5C">
          <w:rPr>
            <w:rFonts w:cs="Times New Roman"/>
            <w:color w:val="833C0B" w:themeColor="accent2" w:themeShade="80"/>
            <w:sz w:val="22"/>
            <w:rPrChange w:id="1828" w:author="tao huang" w:date="2018-10-26T16:05:00Z">
              <w:rPr>
                <w:rFonts w:cs="Times New Roman"/>
                <w:sz w:val="22"/>
              </w:rPr>
            </w:rPrChange>
          </w:rPr>
          <w:t xml:space="preserve">biased </w:t>
        </w:r>
      </w:ins>
      <w:r w:rsidR="00971633" w:rsidRPr="00934A5C">
        <w:rPr>
          <w:rFonts w:cs="Times New Roman"/>
          <w:color w:val="833C0B" w:themeColor="accent2" w:themeShade="80"/>
          <w:sz w:val="22"/>
          <w:rPrChange w:id="1829" w:author="tao huang" w:date="2018-10-26T16:05:00Z">
            <w:rPr>
              <w:rFonts w:cs="Times New Roman"/>
              <w:sz w:val="22"/>
            </w:rPr>
          </w:rPrChange>
        </w:rPr>
        <w:t>forecast</w:t>
      </w:r>
      <w:ins w:id="1830" w:author="Didier Soopramanien" w:date="2018-10-23T15:38:00Z">
        <w:r w:rsidR="00CC1BFB" w:rsidRPr="00934A5C">
          <w:rPr>
            <w:rFonts w:cs="Times New Roman"/>
            <w:color w:val="833C0B" w:themeColor="accent2" w:themeShade="80"/>
            <w:sz w:val="22"/>
            <w:rPrChange w:id="1831" w:author="tao huang" w:date="2018-10-26T16:05:00Z">
              <w:rPr>
                <w:rFonts w:cs="Times New Roman"/>
                <w:sz w:val="22"/>
              </w:rPr>
            </w:rPrChange>
          </w:rPr>
          <w:t>s</w:t>
        </w:r>
      </w:ins>
      <w:r w:rsidR="00971633" w:rsidRPr="00934A5C">
        <w:rPr>
          <w:rFonts w:cs="Times New Roman"/>
          <w:color w:val="833C0B" w:themeColor="accent2" w:themeShade="80"/>
          <w:sz w:val="22"/>
          <w:rPrChange w:id="1832" w:author="tao huang" w:date="2018-10-26T16:05:00Z">
            <w:rPr>
              <w:rFonts w:cs="Times New Roman"/>
              <w:sz w:val="22"/>
            </w:rPr>
          </w:rPrChange>
        </w:rPr>
        <w:t xml:space="preserve"> </w:t>
      </w:r>
      <w:del w:id="1833" w:author="Didier Soopramanien" w:date="2018-10-23T15:38:00Z">
        <w:r w:rsidR="00971633" w:rsidRPr="00934A5C" w:rsidDel="00CC1BFB">
          <w:rPr>
            <w:rFonts w:cs="Times New Roman"/>
            <w:color w:val="833C0B" w:themeColor="accent2" w:themeShade="80"/>
            <w:sz w:val="22"/>
            <w:rPrChange w:id="1834" w:author="tao huang" w:date="2018-10-26T16:05:00Z">
              <w:rPr>
                <w:rFonts w:cs="Times New Roman"/>
                <w:sz w:val="22"/>
              </w:rPr>
            </w:rPrChange>
          </w:rPr>
          <w:delText xml:space="preserve">bias </w:delText>
        </w:r>
      </w:del>
      <w:r w:rsidR="00971633" w:rsidRPr="00934A5C">
        <w:rPr>
          <w:rFonts w:cs="Times New Roman"/>
          <w:color w:val="833C0B" w:themeColor="accent2" w:themeShade="80"/>
          <w:sz w:val="22"/>
          <w:rPrChange w:id="1835" w:author="tao huang" w:date="2018-10-26T16:05:00Z">
            <w:rPr>
              <w:rFonts w:cs="Times New Roman"/>
              <w:sz w:val="22"/>
            </w:rPr>
          </w:rPrChange>
        </w:rPr>
        <w:t xml:space="preserve">using a simple regression model without an intercept. For example, </w:t>
      </w:r>
      <w:del w:id="1836" w:author="tao huang" w:date="2018-10-26T15:55:00Z">
        <w:r w:rsidR="006679C7" w:rsidRPr="00934A5C" w:rsidDel="0034714B">
          <w:rPr>
            <w:rFonts w:cs="Times New Roman"/>
            <w:color w:val="833C0B" w:themeColor="accent2" w:themeShade="80"/>
            <w:sz w:val="22"/>
            <w:rPrChange w:id="1837" w:author="tao huang" w:date="2018-10-26T16:05:00Z">
              <w:rPr>
                <w:rFonts w:cs="Times New Roman"/>
                <w:sz w:val="22"/>
              </w:rPr>
            </w:rPrChange>
          </w:rPr>
          <w:delText>we may de</w:delText>
        </w:r>
      </w:del>
      <w:ins w:id="1838" w:author="Didier Soopramanien" w:date="2018-10-23T15:39:00Z">
        <w:del w:id="1839" w:author="tao huang" w:date="2018-10-26T15:55:00Z">
          <w:r w:rsidR="00A15B38" w:rsidRPr="00934A5C" w:rsidDel="0034714B">
            <w:rPr>
              <w:rFonts w:cs="Times New Roman"/>
              <w:color w:val="833C0B" w:themeColor="accent2" w:themeShade="80"/>
              <w:sz w:val="22"/>
              <w:rPrChange w:id="1840" w:author="tao huang" w:date="2018-10-26T16:05:00Z">
                <w:rPr>
                  <w:rFonts w:cs="Times New Roman"/>
                  <w:sz w:val="22"/>
                </w:rPr>
              </w:rPrChange>
            </w:rPr>
            <w:delText>scribe</w:delText>
          </w:r>
        </w:del>
      </w:ins>
      <w:del w:id="1841" w:author="tao huang" w:date="2018-10-26T15:55:00Z">
        <w:r w:rsidR="006679C7" w:rsidRPr="00934A5C" w:rsidDel="0034714B">
          <w:rPr>
            <w:rFonts w:cs="Times New Roman"/>
            <w:color w:val="833C0B" w:themeColor="accent2" w:themeShade="80"/>
            <w:sz w:val="22"/>
            <w:rPrChange w:id="1842" w:author="tao huang" w:date="2018-10-26T16:05:00Z">
              <w:rPr>
                <w:rFonts w:cs="Times New Roman"/>
                <w:sz w:val="22"/>
              </w:rPr>
            </w:rPrChange>
          </w:rPr>
          <w:delText xml:space="preserve">note </w:delText>
        </w:r>
        <w:r w:rsidR="00EB7E34" w:rsidRPr="00934A5C" w:rsidDel="0034714B">
          <w:rPr>
            <w:rFonts w:cs="Times New Roman"/>
            <w:color w:val="833C0B" w:themeColor="accent2" w:themeShade="80"/>
            <w:sz w:val="22"/>
            <w:rPrChange w:id="1843" w:author="tao huang" w:date="2018-10-26T16:05:00Z">
              <w:rPr>
                <w:rFonts w:cs="Times New Roman"/>
                <w:sz w:val="22"/>
              </w:rPr>
            </w:rPrChange>
          </w:rPr>
          <w:delText>that during</w:delText>
        </w:r>
      </w:del>
      <w:ins w:id="1844" w:author="tao huang" w:date="2018-10-26T15:55:00Z">
        <w:r w:rsidR="0034714B" w:rsidRPr="00934A5C">
          <w:rPr>
            <w:rFonts w:cs="Times New Roman"/>
            <w:color w:val="833C0B" w:themeColor="accent2" w:themeShade="80"/>
            <w:sz w:val="22"/>
            <w:rPrChange w:id="1845" w:author="tao huang" w:date="2018-10-26T16:05:00Z">
              <w:rPr>
                <w:rFonts w:cs="Times New Roman"/>
                <w:sz w:val="22"/>
              </w:rPr>
            </w:rPrChange>
          </w:rPr>
          <w:t>suppose that</w:t>
        </w:r>
      </w:ins>
      <w:r w:rsidR="00EB7E34" w:rsidRPr="00934A5C">
        <w:rPr>
          <w:rFonts w:cs="Times New Roman"/>
          <w:color w:val="833C0B" w:themeColor="accent2" w:themeShade="80"/>
          <w:sz w:val="22"/>
          <w:rPrChange w:id="1846" w:author="tao huang" w:date="2018-10-26T16:05:00Z">
            <w:rPr>
              <w:rFonts w:cs="Times New Roman"/>
              <w:sz w:val="22"/>
            </w:rPr>
          </w:rPrChange>
        </w:rPr>
        <w:t xml:space="preserve"> </w:t>
      </w:r>
      <w:ins w:id="1847" w:author="tao huang" w:date="2018-10-26T15:55:00Z">
        <w:r w:rsidR="0034714B" w:rsidRPr="00934A5C">
          <w:rPr>
            <w:rFonts w:cs="Times New Roman"/>
            <w:color w:val="833C0B" w:themeColor="accent2" w:themeShade="80"/>
            <w:sz w:val="22"/>
            <w:rPrChange w:id="1848" w:author="tao huang" w:date="2018-10-26T16:05:00Z">
              <w:rPr>
                <w:rFonts w:cs="Times New Roman"/>
                <w:sz w:val="22"/>
              </w:rPr>
            </w:rPrChange>
          </w:rPr>
          <w:t xml:space="preserve">for </w:t>
        </w:r>
      </w:ins>
      <w:r w:rsidR="00971633" w:rsidRPr="00934A5C">
        <w:rPr>
          <w:rFonts w:cs="Times New Roman"/>
          <w:color w:val="833C0B" w:themeColor="accent2" w:themeShade="80"/>
          <w:sz w:val="22"/>
          <w:rPrChange w:id="1849" w:author="tao huang" w:date="2018-10-26T16:05:00Z">
            <w:rPr>
              <w:rFonts w:cs="Times New Roman"/>
              <w:sz w:val="22"/>
            </w:rPr>
          </w:rPrChange>
        </w:rPr>
        <w:t>the time period</w:t>
      </w:r>
      <w:r w:rsidR="006679C7" w:rsidRPr="00934A5C">
        <w:rPr>
          <w:rFonts w:cs="Times New Roman"/>
          <w:color w:val="833C0B" w:themeColor="accent2" w:themeShade="80"/>
          <w:sz w:val="22"/>
          <w:rPrChange w:id="1850" w:author="tao huang" w:date="2018-10-26T16:05:00Z">
            <w:rPr>
              <w:rFonts w:cs="Times New Roman"/>
              <w:sz w:val="22"/>
            </w:rPr>
          </w:rPrChange>
        </w:rPr>
        <w:t>s</w:t>
      </w:r>
      <w:r w:rsidR="00971633" w:rsidRPr="00934A5C">
        <w:rPr>
          <w:rFonts w:cs="Times New Roman"/>
          <w:color w:val="833C0B" w:themeColor="accent2" w:themeShade="80"/>
          <w:sz w:val="22"/>
          <w:rPrChange w:id="1851" w:author="tao huang" w:date="2018-10-26T16:05:00Z">
            <w:rPr>
              <w:rFonts w:cs="Times New Roman"/>
              <w:sz w:val="22"/>
            </w:rPr>
          </w:rPrChange>
        </w:rPr>
        <w:t xml:space="preserve"> of </w:t>
      </w:r>
      <m:oMath>
        <m:r>
          <w:rPr>
            <w:rFonts w:ascii="Cambria Math" w:hAnsi="Cambria Math" w:cs="Times New Roman"/>
            <w:color w:val="833C0B" w:themeColor="accent2" w:themeShade="80"/>
            <w:sz w:val="22"/>
            <w:rPrChange w:id="1852" w:author="tao huang" w:date="2018-10-26T16:05:00Z">
              <w:rPr>
                <w:rFonts w:ascii="Cambria Math" w:hAnsi="Cambria Math" w:cs="Times New Roman"/>
                <w:sz w:val="22"/>
              </w:rPr>
            </w:rPrChange>
          </w:rPr>
          <m:t>[1:T]</m:t>
        </m:r>
      </m:oMath>
      <w:ins w:id="1853" w:author="tao huang" w:date="2018-10-26T15:55:00Z">
        <w:r w:rsidR="0034714B" w:rsidRPr="00934A5C">
          <w:rPr>
            <w:rFonts w:cs="Times New Roman"/>
            <w:color w:val="833C0B" w:themeColor="accent2" w:themeShade="80"/>
            <w:sz w:val="22"/>
            <w:rPrChange w:id="1854" w:author="tao huang" w:date="2018-10-26T16:05:00Z">
              <w:rPr>
                <w:rFonts w:cs="Times New Roman"/>
                <w:sz w:val="22"/>
              </w:rPr>
            </w:rPrChange>
          </w:rPr>
          <w:t xml:space="preserve">, </w:t>
        </w:r>
      </w:ins>
      <w:ins w:id="1855" w:author="Didier Soopramanien" w:date="2018-10-23T15:39:00Z">
        <w:del w:id="1856" w:author="tao huang" w:date="2018-10-26T15:55:00Z">
          <w:r w:rsidR="00A15B38" w:rsidRPr="00934A5C" w:rsidDel="0034714B">
            <w:rPr>
              <w:rFonts w:cs="Times New Roman"/>
              <w:color w:val="833C0B" w:themeColor="accent2" w:themeShade="80"/>
              <w:sz w:val="22"/>
              <w:rPrChange w:id="1857" w:author="tao huang" w:date="2018-10-26T16:05:00Z">
                <w:rPr>
                  <w:rFonts w:cs="Times New Roman"/>
                  <w:sz w:val="22"/>
                </w:rPr>
              </w:rPrChange>
            </w:rPr>
            <w:delText xml:space="preserve"> and </w:delText>
          </w:r>
        </w:del>
      </w:ins>
      <w:del w:id="1858" w:author="tao huang" w:date="2018-10-26T15:55:00Z">
        <w:r w:rsidR="00E90FB0" w:rsidRPr="00934A5C" w:rsidDel="0034714B">
          <w:rPr>
            <w:rFonts w:cs="Times New Roman"/>
            <w:color w:val="833C0B" w:themeColor="accent2" w:themeShade="80"/>
            <w:sz w:val="22"/>
            <w:rPrChange w:id="1859" w:author="tao huang" w:date="2018-10-26T16:05:00Z">
              <w:rPr>
                <w:rFonts w:cs="Times New Roman"/>
                <w:sz w:val="22"/>
              </w:rPr>
            </w:rPrChange>
          </w:rPr>
          <w:delText xml:space="preserve">. Thus, </w:delText>
        </w:r>
      </w:del>
      <w:r w:rsidR="00971633" w:rsidRPr="00934A5C">
        <w:rPr>
          <w:rFonts w:cs="Times New Roman"/>
          <w:color w:val="833C0B" w:themeColor="accent2" w:themeShade="80"/>
          <w:sz w:val="22"/>
          <w:rPrChange w:id="1860" w:author="tao huang" w:date="2018-10-26T16:05:00Z">
            <w:rPr>
              <w:rFonts w:cs="Times New Roman"/>
              <w:sz w:val="22"/>
            </w:rPr>
          </w:rPrChange>
        </w:rPr>
        <w:t>the unobserved data generating process is:</w:t>
      </w:r>
    </w:p>
    <w:p w14:paraId="5120B92F" w14:textId="323A4DFA" w:rsidR="00971633" w:rsidRPr="00934A5C" w:rsidRDefault="00DA3D68" w:rsidP="00EB7E34">
      <w:pPr>
        <w:shd w:val="clear" w:color="auto" w:fill="FFFFFF" w:themeFill="background1"/>
        <w:spacing w:after="0" w:line="360" w:lineRule="auto"/>
        <w:jc w:val="center"/>
        <w:rPr>
          <w:rFonts w:cs="Times New Roman"/>
          <w:color w:val="833C0B" w:themeColor="accent2" w:themeShade="80"/>
          <w:sz w:val="22"/>
          <w:rPrChange w:id="1861" w:author="tao huang" w:date="2018-10-26T16:05:00Z">
            <w:rPr>
              <w:rFonts w:cs="Times New Roman"/>
              <w:sz w:val="22"/>
            </w:rPr>
          </w:rPrChange>
        </w:rPr>
      </w:pPr>
      <m:oMath>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1862" w:author="tao huang" w:date="2018-10-26T16:05:00Z">
                  <w:rPr>
                    <w:rFonts w:ascii="Cambria Math" w:hAnsi="Cambria Math" w:cs="Times New Roman"/>
                    <w:sz w:val="22"/>
                  </w:rPr>
                </w:rPrChange>
              </w:rPr>
              <m:t>y</m:t>
            </m:r>
          </m:e>
          <m:sub>
            <m:r>
              <w:rPr>
                <w:rFonts w:ascii="Cambria Math" w:hAnsi="Cambria Math" w:cs="Times New Roman"/>
                <w:color w:val="833C0B" w:themeColor="accent2" w:themeShade="80"/>
                <w:sz w:val="22"/>
                <w:rPrChange w:id="1863" w:author="tao huang" w:date="2018-10-26T16:05:00Z">
                  <w:rPr>
                    <w:rFonts w:ascii="Cambria Math" w:hAnsi="Cambria Math" w:cs="Times New Roman"/>
                    <w:sz w:val="22"/>
                  </w:rPr>
                </w:rPrChange>
              </w:rPr>
              <m:t>t+1</m:t>
            </m:r>
          </m:sub>
        </m:sSub>
        <m:r>
          <w:rPr>
            <w:rFonts w:ascii="Cambria Math" w:hAnsi="Cambria Math" w:cs="Times New Roman"/>
            <w:color w:val="833C0B" w:themeColor="accent2" w:themeShade="80"/>
            <w:sz w:val="22"/>
            <w:rPrChange w:id="1864" w:author="tao huang" w:date="2018-10-26T16:05:00Z">
              <w:rPr>
                <w:rFonts w:ascii="Cambria Math" w:hAnsi="Cambria Math" w:cs="Times New Roman"/>
                <w:sz w:val="22"/>
              </w:rPr>
            </w:rPrChange>
          </w:rPr>
          <m:t>=</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1865" w:author="tao huang" w:date="2018-10-26T16:05:00Z">
                  <w:rPr>
                    <w:rFonts w:ascii="Cambria Math" w:hAnsi="Cambria Math" w:cs="Times New Roman"/>
                    <w:sz w:val="22"/>
                  </w:rPr>
                </w:rPrChange>
              </w:rPr>
              <m:t>1</m:t>
            </m:r>
          </m:e>
          <m:sub>
            <m:d>
              <m:dPr>
                <m:begChr m:val="{"/>
                <m:endChr m:val="}"/>
                <m:ctrlPr>
                  <w:rPr>
                    <w:rFonts w:ascii="Cambria Math" w:hAnsi="Cambria Math" w:cs="Times New Roman"/>
                    <w:i/>
                    <w:color w:val="833C0B" w:themeColor="accent2" w:themeShade="80"/>
                    <w:sz w:val="22"/>
                  </w:rPr>
                </m:ctrlPr>
              </m:dPr>
              <m:e>
                <m:r>
                  <w:rPr>
                    <w:rFonts w:ascii="Cambria Math" w:hAnsi="Cambria Math" w:cs="Times New Roman"/>
                    <w:color w:val="833C0B" w:themeColor="accent2" w:themeShade="80"/>
                    <w:sz w:val="22"/>
                    <w:rPrChange w:id="1866" w:author="tao huang" w:date="2018-10-26T16:05:00Z">
                      <w:rPr>
                        <w:rFonts w:ascii="Cambria Math" w:hAnsi="Cambria Math" w:cs="Times New Roman"/>
                        <w:sz w:val="22"/>
                      </w:rPr>
                    </w:rPrChange>
                  </w:rPr>
                  <m:t>t</m:t>
                </m:r>
                <m:r>
                  <w:rPr>
                    <w:rFonts w:ascii="Cambria Math" w:hAnsi="Cambria Math" w:cs="Times New Roman" w:hint="eastAsia"/>
                    <w:color w:val="833C0B" w:themeColor="accent2" w:themeShade="80"/>
                    <w:sz w:val="22"/>
                    <w:rPrChange w:id="1867" w:author="tao huang" w:date="2018-10-26T16:05:00Z">
                      <w:rPr>
                        <w:rFonts w:ascii="Cambria Math" w:hAnsi="Cambria Math" w:cs="Times New Roman" w:hint="eastAsia"/>
                        <w:sz w:val="22"/>
                      </w:rPr>
                    </w:rPrChange>
                  </w:rPr>
                  <m:t>≤</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1868" w:author="tao huang" w:date="2018-10-26T16:05:00Z">
                          <w:rPr>
                            <w:rFonts w:ascii="Cambria Math" w:hAnsi="Cambria Math" w:cs="Times New Roman"/>
                            <w:sz w:val="22"/>
                          </w:rPr>
                        </w:rPrChange>
                      </w:rPr>
                      <m:t>T</m:t>
                    </m:r>
                  </m:e>
                  <m:sub>
                    <m:r>
                      <w:rPr>
                        <w:rFonts w:ascii="Cambria Math" w:hAnsi="Cambria Math" w:cs="Times New Roman"/>
                        <w:color w:val="833C0B" w:themeColor="accent2" w:themeShade="80"/>
                        <w:sz w:val="22"/>
                        <w:rPrChange w:id="1869" w:author="tao huang" w:date="2018-10-26T16:05:00Z">
                          <w:rPr>
                            <w:rFonts w:ascii="Cambria Math" w:hAnsi="Cambria Math" w:cs="Times New Roman"/>
                            <w:sz w:val="22"/>
                          </w:rPr>
                        </w:rPrChange>
                      </w:rPr>
                      <m:t>1</m:t>
                    </m:r>
                  </m:sub>
                </m:sSub>
              </m:e>
            </m:d>
          </m:sub>
        </m:sSub>
        <m:sSubSup>
          <m:sSubSupPr>
            <m:ctrlPr>
              <w:rPr>
                <w:rFonts w:ascii="Cambria Math" w:hAnsi="Cambria Math" w:cs="Times New Roman"/>
                <w:color w:val="833C0B" w:themeColor="accent2" w:themeShade="80"/>
                <w:sz w:val="22"/>
              </w:rPr>
            </m:ctrlPr>
          </m:sSubSupPr>
          <m:e>
            <m:r>
              <w:rPr>
                <w:rFonts w:ascii="Cambria Math" w:hAnsi="Cambria Math" w:cs="Times New Roman"/>
                <w:color w:val="833C0B" w:themeColor="accent2" w:themeShade="80"/>
                <w:sz w:val="22"/>
                <w:rPrChange w:id="1870" w:author="tao huang" w:date="2018-10-26T16:05:00Z">
                  <w:rPr>
                    <w:rFonts w:ascii="Cambria Math" w:hAnsi="Cambria Math" w:cs="Times New Roman"/>
                    <w:sz w:val="22"/>
                  </w:rPr>
                </w:rPrChange>
              </w:rPr>
              <m:t>β</m:t>
            </m:r>
          </m:e>
          <m:sub>
            <m:r>
              <m:rPr>
                <m:sty m:val="p"/>
              </m:rPr>
              <w:rPr>
                <w:rFonts w:ascii="Cambria Math" w:hAnsi="Cambria Math" w:cs="Times New Roman"/>
                <w:color w:val="833C0B" w:themeColor="accent2" w:themeShade="80"/>
                <w:sz w:val="22"/>
                <w:rPrChange w:id="1871" w:author="tao huang" w:date="2018-10-26T16:05:00Z">
                  <w:rPr>
                    <w:rFonts w:ascii="Cambria Math" w:hAnsi="Cambria Math" w:cs="Times New Roman"/>
                    <w:sz w:val="22"/>
                  </w:rPr>
                </w:rPrChange>
              </w:rPr>
              <m:t>1</m:t>
            </m:r>
          </m:sub>
          <m:sup>
            <m:r>
              <m:rPr>
                <m:sty m:val="p"/>
              </m:rPr>
              <w:rPr>
                <w:rFonts w:ascii="Cambria Math" w:hAnsi="Cambria Math" w:cs="Times New Roman" w:hint="eastAsia"/>
                <w:color w:val="833C0B" w:themeColor="accent2" w:themeShade="80"/>
                <w:sz w:val="22"/>
                <w:rPrChange w:id="1872" w:author="tao huang" w:date="2018-10-26T16:05:00Z">
                  <w:rPr>
                    <w:rFonts w:ascii="Cambria Math" w:hAnsi="Cambria Math" w:cs="Times New Roman" w:hint="eastAsia"/>
                    <w:sz w:val="22"/>
                  </w:rPr>
                </w:rPrChange>
              </w:rPr>
              <m:t>'</m:t>
            </m:r>
          </m:sup>
        </m:sSubSup>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1873"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1874" w:author="tao huang" w:date="2018-10-26T16:05:00Z">
                  <w:rPr>
                    <w:rFonts w:ascii="Cambria Math" w:hAnsi="Cambria Math" w:cs="Times New Roman"/>
                    <w:sz w:val="22"/>
                  </w:rPr>
                </w:rPrChange>
              </w:rPr>
              <m:t>t</m:t>
            </m:r>
          </m:sub>
        </m:sSub>
        <m:r>
          <w:rPr>
            <w:rFonts w:ascii="Cambria Math" w:hAnsi="Cambria Math" w:cs="Times New Roman"/>
            <w:color w:val="833C0B" w:themeColor="accent2" w:themeShade="80"/>
            <w:sz w:val="22"/>
            <w:rPrChange w:id="1875" w:author="tao huang" w:date="2018-10-26T16:05:00Z">
              <w:rPr>
                <w:rFonts w:ascii="Cambria Math" w:hAnsi="Cambria Math" w:cs="Times New Roman"/>
                <w:sz w:val="22"/>
              </w:rPr>
            </w:rPrChange>
          </w:rPr>
          <m:t>+</m:t>
        </m:r>
        <m:d>
          <m:dPr>
            <m:ctrlPr>
              <w:rPr>
                <w:rFonts w:ascii="Cambria Math" w:hAnsi="Cambria Math" w:cs="Times New Roman"/>
                <w:i/>
                <w:color w:val="833C0B" w:themeColor="accent2" w:themeShade="80"/>
                <w:sz w:val="22"/>
              </w:rPr>
            </m:ctrlPr>
          </m:dPr>
          <m:e>
            <m:r>
              <w:rPr>
                <w:rFonts w:ascii="Cambria Math" w:hAnsi="Cambria Math" w:cs="Times New Roman"/>
                <w:color w:val="833C0B" w:themeColor="accent2" w:themeShade="80"/>
                <w:sz w:val="22"/>
                <w:rPrChange w:id="1876" w:author="tao huang" w:date="2018-10-26T16:05:00Z">
                  <w:rPr>
                    <w:rFonts w:ascii="Cambria Math" w:hAnsi="Cambria Math" w:cs="Times New Roman"/>
                    <w:sz w:val="22"/>
                  </w:rPr>
                </w:rPrChange>
              </w:rPr>
              <m:t>1-</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1877" w:author="tao huang" w:date="2018-10-26T16:05:00Z">
                      <w:rPr>
                        <w:rFonts w:ascii="Cambria Math" w:hAnsi="Cambria Math" w:cs="Times New Roman"/>
                        <w:sz w:val="22"/>
                      </w:rPr>
                    </w:rPrChange>
                  </w:rPr>
                  <m:t>1</m:t>
                </m:r>
              </m:e>
              <m:sub>
                <m:d>
                  <m:dPr>
                    <m:begChr m:val="{"/>
                    <m:endChr m:val="}"/>
                    <m:ctrlPr>
                      <w:rPr>
                        <w:rFonts w:ascii="Cambria Math" w:hAnsi="Cambria Math" w:cs="Times New Roman"/>
                        <w:i/>
                        <w:color w:val="833C0B" w:themeColor="accent2" w:themeShade="80"/>
                        <w:sz w:val="22"/>
                      </w:rPr>
                    </m:ctrlPr>
                  </m:dPr>
                  <m:e>
                    <m:r>
                      <w:rPr>
                        <w:rFonts w:ascii="Cambria Math" w:hAnsi="Cambria Math" w:cs="Times New Roman"/>
                        <w:color w:val="833C0B" w:themeColor="accent2" w:themeShade="80"/>
                        <w:sz w:val="22"/>
                        <w:rPrChange w:id="1878" w:author="tao huang" w:date="2018-10-26T16:05:00Z">
                          <w:rPr>
                            <w:rFonts w:ascii="Cambria Math" w:hAnsi="Cambria Math" w:cs="Times New Roman"/>
                            <w:sz w:val="22"/>
                          </w:rPr>
                        </w:rPrChange>
                      </w:rPr>
                      <m:t>t</m:t>
                    </m:r>
                    <m:r>
                      <w:rPr>
                        <w:rFonts w:ascii="Cambria Math" w:hAnsi="Cambria Math" w:cs="Times New Roman" w:hint="eastAsia"/>
                        <w:color w:val="833C0B" w:themeColor="accent2" w:themeShade="80"/>
                        <w:sz w:val="22"/>
                        <w:rPrChange w:id="1879" w:author="tao huang" w:date="2018-10-26T16:05:00Z">
                          <w:rPr>
                            <w:rFonts w:ascii="Cambria Math" w:hAnsi="Cambria Math" w:cs="Times New Roman" w:hint="eastAsia"/>
                            <w:sz w:val="22"/>
                          </w:rPr>
                        </w:rPrChange>
                      </w:rPr>
                      <m:t>≤</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1880" w:author="tao huang" w:date="2018-10-26T16:05:00Z">
                              <w:rPr>
                                <w:rFonts w:ascii="Cambria Math" w:hAnsi="Cambria Math" w:cs="Times New Roman"/>
                                <w:sz w:val="22"/>
                              </w:rPr>
                            </w:rPrChange>
                          </w:rPr>
                          <m:t>T</m:t>
                        </m:r>
                      </m:e>
                      <m:sub>
                        <m:r>
                          <w:rPr>
                            <w:rFonts w:ascii="Cambria Math" w:hAnsi="Cambria Math" w:cs="Times New Roman"/>
                            <w:color w:val="833C0B" w:themeColor="accent2" w:themeShade="80"/>
                            <w:sz w:val="22"/>
                            <w:rPrChange w:id="1881" w:author="tao huang" w:date="2018-10-26T16:05:00Z">
                              <w:rPr>
                                <w:rFonts w:ascii="Cambria Math" w:hAnsi="Cambria Math" w:cs="Times New Roman"/>
                                <w:sz w:val="22"/>
                              </w:rPr>
                            </w:rPrChange>
                          </w:rPr>
                          <m:t>1</m:t>
                        </m:r>
                      </m:sub>
                    </m:sSub>
                  </m:e>
                </m:d>
              </m:sub>
            </m:sSub>
          </m:e>
        </m:d>
        <m:sSubSup>
          <m:sSubSupPr>
            <m:ctrlPr>
              <w:rPr>
                <w:rFonts w:ascii="Cambria Math" w:hAnsi="Cambria Math" w:cs="Times New Roman"/>
                <w:color w:val="833C0B" w:themeColor="accent2" w:themeShade="80"/>
                <w:sz w:val="22"/>
              </w:rPr>
            </m:ctrlPr>
          </m:sSubSupPr>
          <m:e>
            <m:r>
              <w:rPr>
                <w:rFonts w:ascii="Cambria Math" w:hAnsi="Cambria Math" w:cs="Times New Roman"/>
                <w:color w:val="833C0B" w:themeColor="accent2" w:themeShade="80"/>
                <w:sz w:val="22"/>
                <w:rPrChange w:id="1882" w:author="tao huang" w:date="2018-10-26T16:05:00Z">
                  <w:rPr>
                    <w:rFonts w:ascii="Cambria Math" w:hAnsi="Cambria Math" w:cs="Times New Roman"/>
                    <w:sz w:val="22"/>
                  </w:rPr>
                </w:rPrChange>
              </w:rPr>
              <m:t>β</m:t>
            </m:r>
          </m:e>
          <m:sub>
            <m:r>
              <m:rPr>
                <m:sty m:val="p"/>
              </m:rPr>
              <w:rPr>
                <w:rFonts w:ascii="Cambria Math" w:hAnsi="Cambria Math" w:cs="Times New Roman"/>
                <w:color w:val="833C0B" w:themeColor="accent2" w:themeShade="80"/>
                <w:sz w:val="22"/>
                <w:rPrChange w:id="1883" w:author="tao huang" w:date="2018-10-26T16:05:00Z">
                  <w:rPr>
                    <w:rFonts w:ascii="Cambria Math" w:hAnsi="Cambria Math" w:cs="Times New Roman"/>
                    <w:sz w:val="22"/>
                  </w:rPr>
                </w:rPrChange>
              </w:rPr>
              <m:t>2</m:t>
            </m:r>
          </m:sub>
          <m:sup>
            <m:r>
              <m:rPr>
                <m:sty m:val="p"/>
              </m:rPr>
              <w:rPr>
                <w:rFonts w:ascii="Cambria Math" w:hAnsi="Cambria Math" w:cs="Times New Roman" w:hint="eastAsia"/>
                <w:color w:val="833C0B" w:themeColor="accent2" w:themeShade="80"/>
                <w:sz w:val="22"/>
                <w:rPrChange w:id="1884" w:author="tao huang" w:date="2018-10-26T16:05:00Z">
                  <w:rPr>
                    <w:rFonts w:ascii="Cambria Math" w:hAnsi="Cambria Math" w:cs="Times New Roman" w:hint="eastAsia"/>
                    <w:sz w:val="22"/>
                  </w:rPr>
                </w:rPrChange>
              </w:rPr>
              <m:t>'</m:t>
            </m:r>
          </m:sup>
        </m:sSubSup>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1885"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1886" w:author="tao huang" w:date="2018-10-26T16:05:00Z">
                  <w:rPr>
                    <w:rFonts w:ascii="Cambria Math" w:hAnsi="Cambria Math" w:cs="Times New Roman"/>
                    <w:sz w:val="22"/>
                  </w:rPr>
                </w:rPrChange>
              </w:rPr>
              <m:t>t</m:t>
            </m:r>
          </m:sub>
        </m:sSub>
        <m:r>
          <w:rPr>
            <w:rFonts w:ascii="Cambria Math" w:hAnsi="Cambria Math" w:cs="Times New Roman"/>
            <w:color w:val="833C0B" w:themeColor="accent2" w:themeShade="80"/>
            <w:sz w:val="22"/>
            <w:rPrChange w:id="1887" w:author="tao huang" w:date="2018-10-26T16:05:00Z">
              <w:rPr>
                <w:rFonts w:ascii="Cambria Math" w:hAnsi="Cambria Math" w:cs="Times New Roman"/>
                <w:sz w:val="22"/>
              </w:rPr>
            </w:rPrChange>
          </w:rPr>
          <m:t>+</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1888" w:author="tao huang" w:date="2018-10-26T16:05:00Z">
                  <w:rPr>
                    <w:rFonts w:ascii="Cambria Math" w:hAnsi="Cambria Math" w:cs="Times New Roman"/>
                    <w:sz w:val="22"/>
                  </w:rPr>
                </w:rPrChange>
              </w:rPr>
              <m:t>u</m:t>
            </m:r>
          </m:e>
          <m:sub>
            <m:r>
              <w:rPr>
                <w:rFonts w:ascii="Cambria Math" w:hAnsi="Cambria Math" w:cs="Times New Roman"/>
                <w:color w:val="833C0B" w:themeColor="accent2" w:themeShade="80"/>
                <w:sz w:val="22"/>
                <w:rPrChange w:id="1889" w:author="tao huang" w:date="2018-10-26T16:05:00Z">
                  <w:rPr>
                    <w:rFonts w:ascii="Cambria Math" w:hAnsi="Cambria Math" w:cs="Times New Roman"/>
                    <w:sz w:val="22"/>
                  </w:rPr>
                </w:rPrChange>
              </w:rPr>
              <m:t>t+1</m:t>
            </m:r>
          </m:sub>
        </m:sSub>
      </m:oMath>
      <w:ins w:id="1890" w:author="tao huang" w:date="2018-10-26T15:56:00Z">
        <w:r w:rsidR="0034714B" w:rsidRPr="00934A5C">
          <w:rPr>
            <w:rFonts w:cs="Times New Roman"/>
            <w:color w:val="833C0B" w:themeColor="accent2" w:themeShade="80"/>
            <w:sz w:val="22"/>
            <w:rPrChange w:id="1891" w:author="tao huang" w:date="2018-10-26T16:05:00Z">
              <w:rPr>
                <w:rFonts w:cs="Times New Roman"/>
                <w:sz w:val="22"/>
              </w:rPr>
            </w:rPrChange>
          </w:rPr>
          <w:tab/>
        </w:r>
        <w:r w:rsidR="0034714B" w:rsidRPr="00934A5C">
          <w:rPr>
            <w:rFonts w:cs="Times New Roman"/>
            <w:color w:val="833C0B" w:themeColor="accent2" w:themeShade="80"/>
            <w:sz w:val="22"/>
            <w:rPrChange w:id="1892" w:author="tao huang" w:date="2018-10-26T16:05:00Z">
              <w:rPr>
                <w:rFonts w:cs="Times New Roman"/>
                <w:sz w:val="22"/>
              </w:rPr>
            </w:rPrChange>
          </w:rPr>
          <w:tab/>
        </w:r>
      </w:ins>
      <w:del w:id="1893" w:author="tao huang" w:date="2018-10-26T15:56:00Z">
        <w:r w:rsidR="00971633" w:rsidRPr="00934A5C" w:rsidDel="0034714B">
          <w:rPr>
            <w:rFonts w:cs="Times New Roman"/>
            <w:color w:val="833C0B" w:themeColor="accent2" w:themeShade="80"/>
            <w:sz w:val="22"/>
            <w:rPrChange w:id="1894" w:author="tao huang" w:date="2018-10-26T16:05:00Z">
              <w:rPr>
                <w:rFonts w:cs="Times New Roman"/>
                <w:sz w:val="22"/>
              </w:rPr>
            </w:rPrChange>
          </w:rPr>
          <w:tab/>
        </w:r>
      </w:del>
      <w:r w:rsidR="00971633" w:rsidRPr="00934A5C">
        <w:rPr>
          <w:rFonts w:cs="Times New Roman"/>
          <w:color w:val="833C0B" w:themeColor="accent2" w:themeShade="80"/>
          <w:sz w:val="22"/>
          <w:rPrChange w:id="1895" w:author="tao huang" w:date="2018-10-26T16:05:00Z">
            <w:rPr>
              <w:rFonts w:cs="Times New Roman"/>
              <w:sz w:val="22"/>
            </w:rPr>
          </w:rPrChange>
        </w:rPr>
        <w:t>(1)</w:t>
      </w:r>
    </w:p>
    <w:p w14:paraId="6F6D2B98" w14:textId="480EA632" w:rsidR="00971633" w:rsidRPr="00934A5C" w:rsidRDefault="00971633" w:rsidP="00971633">
      <w:pPr>
        <w:shd w:val="clear" w:color="auto" w:fill="FFFFFF" w:themeFill="background1"/>
        <w:spacing w:after="0" w:line="360" w:lineRule="auto"/>
        <w:rPr>
          <w:rFonts w:cs="Times New Roman"/>
          <w:color w:val="833C0B" w:themeColor="accent2" w:themeShade="80"/>
          <w:sz w:val="22"/>
          <w:rPrChange w:id="1896" w:author="tao huang" w:date="2018-10-26T16:05:00Z">
            <w:rPr>
              <w:rFonts w:cs="Times New Roman"/>
              <w:sz w:val="22"/>
            </w:rPr>
          </w:rPrChange>
        </w:rPr>
      </w:pPr>
      <w:bookmarkStart w:id="1897" w:name="_Hlk525640925"/>
      <w:r w:rsidRPr="00934A5C">
        <w:rPr>
          <w:rFonts w:cs="Times New Roman"/>
          <w:color w:val="833C0B" w:themeColor="accent2" w:themeShade="80"/>
          <w:sz w:val="22"/>
          <w:rPrChange w:id="1898" w:author="tao huang" w:date="2018-10-26T16:05:00Z">
            <w:rPr>
              <w:rFonts w:cs="Times New Roman"/>
              <w:sz w:val="22"/>
            </w:rPr>
          </w:rPrChange>
        </w:rPr>
        <w:t xml:space="preserve">where, </w:t>
      </w:r>
      <m:oMath>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1899" w:author="tao huang" w:date="2018-10-26T16:05:00Z">
                  <w:rPr>
                    <w:rFonts w:ascii="Cambria Math" w:hAnsi="Cambria Math" w:cs="Times New Roman"/>
                    <w:sz w:val="22"/>
                  </w:rPr>
                </w:rPrChange>
              </w:rPr>
              <m:t>y</m:t>
            </m:r>
          </m:e>
          <m:sub>
            <m:r>
              <w:rPr>
                <w:rFonts w:ascii="Cambria Math" w:hAnsi="Cambria Math" w:cs="Times New Roman"/>
                <w:color w:val="833C0B" w:themeColor="accent2" w:themeShade="80"/>
                <w:sz w:val="22"/>
                <w:rPrChange w:id="1900" w:author="tao huang" w:date="2018-10-26T16:05:00Z">
                  <w:rPr>
                    <w:rFonts w:ascii="Cambria Math" w:hAnsi="Cambria Math" w:cs="Times New Roman"/>
                    <w:sz w:val="22"/>
                  </w:rPr>
                </w:rPrChange>
              </w:rPr>
              <m:t>t+1</m:t>
            </m:r>
          </m:sub>
        </m:sSub>
      </m:oMath>
      <w:r w:rsidR="009B7FB3" w:rsidRPr="00934A5C">
        <w:rPr>
          <w:rFonts w:cs="Times New Roman"/>
          <w:color w:val="833C0B" w:themeColor="accent2" w:themeShade="80"/>
          <w:sz w:val="22"/>
          <w:rPrChange w:id="1901" w:author="tao huang" w:date="2018-10-26T16:05:00Z">
            <w:rPr>
              <w:rFonts w:cs="Times New Roman"/>
              <w:sz w:val="22"/>
            </w:rPr>
          </w:rPrChange>
        </w:rPr>
        <w:t xml:space="preserve"> </w:t>
      </w:r>
      <w:r w:rsidR="005A167C" w:rsidRPr="00934A5C">
        <w:rPr>
          <w:rFonts w:cs="Times New Roman"/>
          <w:color w:val="833C0B" w:themeColor="accent2" w:themeShade="80"/>
          <w:sz w:val="22"/>
          <w:rPrChange w:id="1902" w:author="tao huang" w:date="2018-10-26T16:05:00Z">
            <w:rPr>
              <w:rFonts w:cs="Times New Roman"/>
              <w:sz w:val="22"/>
            </w:rPr>
          </w:rPrChange>
        </w:rPr>
        <w:t>and</w:t>
      </w:r>
      <w:r w:rsidRPr="00934A5C">
        <w:rPr>
          <w:rFonts w:cs="Times New Roman"/>
          <w:color w:val="833C0B" w:themeColor="accent2" w:themeShade="80"/>
          <w:sz w:val="22"/>
          <w:rPrChange w:id="1903" w:author="tao huang" w:date="2018-10-26T16:05:00Z">
            <w:rPr>
              <w:rFonts w:cs="Times New Roman"/>
              <w:sz w:val="22"/>
            </w:rPr>
          </w:rPrChange>
        </w:rPr>
        <w:t xml:space="preserve"> </w:t>
      </w:r>
      <m:oMath>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1904"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1905" w:author="tao huang" w:date="2018-10-26T16:05:00Z">
                  <w:rPr>
                    <w:rFonts w:ascii="Cambria Math" w:hAnsi="Cambria Math" w:cs="Times New Roman"/>
                    <w:sz w:val="22"/>
                  </w:rPr>
                </w:rPrChange>
              </w:rPr>
              <m:t>t</m:t>
            </m:r>
          </m:sub>
        </m:sSub>
      </m:oMath>
      <w:r w:rsidR="005A167C" w:rsidRPr="00934A5C">
        <w:rPr>
          <w:rFonts w:cs="Times New Roman"/>
          <w:color w:val="833C0B" w:themeColor="accent2" w:themeShade="80"/>
          <w:sz w:val="22"/>
          <w:rPrChange w:id="1906" w:author="tao huang" w:date="2018-10-26T16:05:00Z">
            <w:rPr>
              <w:rFonts w:cs="Times New Roman"/>
              <w:sz w:val="22"/>
            </w:rPr>
          </w:rPrChange>
        </w:rPr>
        <w:t xml:space="preserve"> are</w:t>
      </w:r>
      <w:r w:rsidR="009B7FB3" w:rsidRPr="00934A5C">
        <w:rPr>
          <w:rFonts w:cs="Times New Roman"/>
          <w:color w:val="833C0B" w:themeColor="accent2" w:themeShade="80"/>
          <w:sz w:val="22"/>
          <w:rPrChange w:id="1907" w:author="tao huang" w:date="2018-10-26T16:05:00Z">
            <w:rPr>
              <w:rFonts w:cs="Times New Roman"/>
              <w:sz w:val="22"/>
            </w:rPr>
          </w:rPrChange>
        </w:rPr>
        <w:t xml:space="preserve"> the </w:t>
      </w:r>
      <w:r w:rsidR="00C631AB" w:rsidRPr="00934A5C">
        <w:rPr>
          <w:rFonts w:cs="Times New Roman"/>
          <w:color w:val="833C0B" w:themeColor="accent2" w:themeShade="80"/>
          <w:sz w:val="22"/>
          <w:rPrChange w:id="1908" w:author="tao huang" w:date="2018-10-26T16:05:00Z">
            <w:rPr>
              <w:rFonts w:cs="Times New Roman"/>
              <w:sz w:val="22"/>
            </w:rPr>
          </w:rPrChange>
        </w:rPr>
        <w:t>vector</w:t>
      </w:r>
      <w:r w:rsidR="00E36FD4" w:rsidRPr="00934A5C">
        <w:rPr>
          <w:rFonts w:cs="Times New Roman"/>
          <w:color w:val="833C0B" w:themeColor="accent2" w:themeShade="80"/>
          <w:sz w:val="22"/>
          <w:rPrChange w:id="1909" w:author="tao huang" w:date="2018-10-26T16:05:00Z">
            <w:rPr>
              <w:rFonts w:cs="Times New Roman"/>
              <w:sz w:val="22"/>
            </w:rPr>
          </w:rPrChange>
        </w:rPr>
        <w:t>s</w:t>
      </w:r>
      <w:r w:rsidR="00C631AB" w:rsidRPr="00934A5C">
        <w:rPr>
          <w:rFonts w:cs="Times New Roman"/>
          <w:color w:val="833C0B" w:themeColor="accent2" w:themeShade="80"/>
          <w:sz w:val="22"/>
          <w:rPrChange w:id="1910" w:author="tao huang" w:date="2018-10-26T16:05:00Z">
            <w:rPr>
              <w:rFonts w:cs="Times New Roman"/>
              <w:sz w:val="22"/>
            </w:rPr>
          </w:rPrChange>
        </w:rPr>
        <w:t xml:space="preserve"> of the </w:t>
      </w:r>
      <w:r w:rsidR="005A167C" w:rsidRPr="00934A5C">
        <w:rPr>
          <w:rFonts w:cs="Times New Roman"/>
          <w:color w:val="833C0B" w:themeColor="accent2" w:themeShade="80"/>
          <w:sz w:val="22"/>
          <w:rPrChange w:id="1911" w:author="tao huang" w:date="2018-10-26T16:05:00Z">
            <w:rPr>
              <w:rFonts w:cs="Times New Roman"/>
              <w:sz w:val="22"/>
            </w:rPr>
          </w:rPrChange>
        </w:rPr>
        <w:t xml:space="preserve">dependent variable and </w:t>
      </w:r>
      <w:r w:rsidR="00C631AB" w:rsidRPr="00934A5C">
        <w:rPr>
          <w:rFonts w:cs="Times New Roman"/>
          <w:color w:val="833C0B" w:themeColor="accent2" w:themeShade="80"/>
          <w:sz w:val="22"/>
          <w:rPrChange w:id="1912" w:author="tao huang" w:date="2018-10-26T16:05:00Z">
            <w:rPr>
              <w:rFonts w:cs="Times New Roman"/>
              <w:sz w:val="22"/>
            </w:rPr>
          </w:rPrChange>
        </w:rPr>
        <w:t>independent variable</w:t>
      </w:r>
      <w:r w:rsidR="005A167C" w:rsidRPr="00934A5C">
        <w:rPr>
          <w:rFonts w:cs="Times New Roman"/>
          <w:color w:val="833C0B" w:themeColor="accent2" w:themeShade="80"/>
          <w:sz w:val="22"/>
          <w:rPrChange w:id="1913" w:author="tao huang" w:date="2018-10-26T16:05:00Z">
            <w:rPr>
              <w:rFonts w:cs="Times New Roman"/>
              <w:sz w:val="22"/>
            </w:rPr>
          </w:rPrChange>
        </w:rPr>
        <w:t xml:space="preserve"> respectively</w:t>
      </w:r>
      <w:r w:rsidR="009B7FB3" w:rsidRPr="00934A5C">
        <w:rPr>
          <w:rFonts w:cs="Times New Roman"/>
          <w:color w:val="833C0B" w:themeColor="accent2" w:themeShade="80"/>
          <w:sz w:val="22"/>
          <w:rPrChange w:id="1914" w:author="tao huang" w:date="2018-10-26T16:05:00Z">
            <w:rPr>
              <w:rFonts w:cs="Times New Roman"/>
              <w:sz w:val="22"/>
            </w:rPr>
          </w:rPrChange>
        </w:rPr>
        <w:t>.</w:t>
      </w:r>
      <w:r w:rsidR="005A167C" w:rsidRPr="00934A5C">
        <w:rPr>
          <w:rFonts w:cs="Times New Roman"/>
          <w:color w:val="833C0B" w:themeColor="accent2" w:themeShade="80"/>
          <w:sz w:val="22"/>
          <w:rPrChange w:id="1915" w:author="tao huang" w:date="2018-10-26T16:05:00Z">
            <w:rPr>
              <w:rFonts w:cs="Times New Roman"/>
              <w:sz w:val="22"/>
            </w:rPr>
          </w:rPrChange>
        </w:rPr>
        <w:t xml:space="preserve"> </w:t>
      </w:r>
      <m:oMath>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1916" w:author="tao huang" w:date="2018-10-26T16:05:00Z">
                  <w:rPr>
                    <w:rFonts w:ascii="Cambria Math" w:hAnsi="Cambria Math" w:cs="Times New Roman"/>
                    <w:sz w:val="22"/>
                  </w:rPr>
                </w:rPrChange>
              </w:rPr>
              <m:t>u</m:t>
            </m:r>
          </m:e>
          <m:sub>
            <m:r>
              <w:rPr>
                <w:rFonts w:ascii="Cambria Math" w:hAnsi="Cambria Math" w:cs="Times New Roman"/>
                <w:color w:val="833C0B" w:themeColor="accent2" w:themeShade="80"/>
                <w:sz w:val="22"/>
                <w:rPrChange w:id="1917" w:author="tao huang" w:date="2018-10-26T16:05:00Z">
                  <w:rPr>
                    <w:rFonts w:ascii="Cambria Math" w:hAnsi="Cambria Math" w:cs="Times New Roman"/>
                    <w:sz w:val="22"/>
                  </w:rPr>
                </w:rPrChange>
              </w:rPr>
              <m:t>t+1</m:t>
            </m:r>
          </m:sub>
        </m:sSub>
      </m:oMath>
      <w:r w:rsidR="005A167C" w:rsidRPr="00934A5C">
        <w:rPr>
          <w:rFonts w:cs="Times New Roman"/>
          <w:color w:val="833C0B" w:themeColor="accent2" w:themeShade="80"/>
          <w:sz w:val="22"/>
          <w:rPrChange w:id="1918" w:author="tao huang" w:date="2018-10-26T16:05:00Z">
            <w:rPr>
              <w:rFonts w:cs="Times New Roman"/>
              <w:sz w:val="22"/>
            </w:rPr>
          </w:rPrChange>
        </w:rPr>
        <w:t xml:space="preserve"> is the vector of the error </w:t>
      </w:r>
      <w:proofErr w:type="gramStart"/>
      <w:r w:rsidR="005A167C" w:rsidRPr="00934A5C">
        <w:rPr>
          <w:rFonts w:cs="Times New Roman"/>
          <w:color w:val="833C0B" w:themeColor="accent2" w:themeShade="80"/>
          <w:sz w:val="22"/>
          <w:rPrChange w:id="1919" w:author="tao huang" w:date="2018-10-26T16:05:00Z">
            <w:rPr>
              <w:rFonts w:cs="Times New Roman"/>
              <w:sz w:val="22"/>
            </w:rPr>
          </w:rPrChange>
        </w:rPr>
        <w:t>term.</w:t>
      </w:r>
      <w:proofErr w:type="gramEnd"/>
      <w:r w:rsidR="005A167C" w:rsidRPr="00934A5C">
        <w:rPr>
          <w:rFonts w:cs="Times New Roman"/>
          <w:color w:val="833C0B" w:themeColor="accent2" w:themeShade="80"/>
          <w:sz w:val="22"/>
          <w:rPrChange w:id="1920" w:author="tao huang" w:date="2018-10-26T16:05:00Z">
            <w:rPr>
              <w:rFonts w:cs="Times New Roman"/>
              <w:sz w:val="22"/>
            </w:rPr>
          </w:rPrChange>
        </w:rPr>
        <w:t xml:space="preserve"> </w:t>
      </w:r>
      <m:oMath>
        <m:sSub>
          <m:sSubPr>
            <m:ctrlPr>
              <w:rPr>
                <w:rFonts w:ascii="Cambria Math" w:hAnsi="Cambria Math" w:cs="Times New Roman"/>
                <w:color w:val="833C0B" w:themeColor="accent2" w:themeShade="80"/>
                <w:sz w:val="22"/>
              </w:rPr>
            </m:ctrlPr>
          </m:sSubPr>
          <m:e>
            <m:r>
              <w:rPr>
                <w:rFonts w:ascii="Cambria Math" w:hAnsi="Cambria Math" w:cs="Times New Roman"/>
                <w:color w:val="833C0B" w:themeColor="accent2" w:themeShade="80"/>
                <w:sz w:val="22"/>
                <w:rPrChange w:id="1921" w:author="tao huang" w:date="2018-10-26T16:05:00Z">
                  <w:rPr>
                    <w:rFonts w:ascii="Cambria Math" w:hAnsi="Cambria Math" w:cs="Times New Roman"/>
                    <w:sz w:val="22"/>
                  </w:rPr>
                </w:rPrChange>
              </w:rPr>
              <m:t>β</m:t>
            </m:r>
          </m:e>
          <m:sub>
            <m:r>
              <w:rPr>
                <w:rFonts w:ascii="Cambria Math" w:hAnsi="Cambria Math" w:cs="Times New Roman"/>
                <w:color w:val="833C0B" w:themeColor="accent2" w:themeShade="80"/>
                <w:sz w:val="22"/>
                <w:rPrChange w:id="1922" w:author="tao huang" w:date="2018-10-26T16:05:00Z">
                  <w:rPr>
                    <w:rFonts w:ascii="Cambria Math" w:hAnsi="Cambria Math" w:cs="Times New Roman"/>
                    <w:sz w:val="22"/>
                  </w:rPr>
                </w:rPrChange>
              </w:rPr>
              <m:t>i</m:t>
            </m:r>
          </m:sub>
        </m:sSub>
      </m:oMath>
      <w:r w:rsidRPr="00934A5C">
        <w:rPr>
          <w:rFonts w:cs="Times New Roman"/>
          <w:color w:val="833C0B" w:themeColor="accent2" w:themeShade="80"/>
          <w:sz w:val="22"/>
          <w:rPrChange w:id="1923" w:author="tao huang" w:date="2018-10-26T16:05:00Z">
            <w:rPr>
              <w:rFonts w:cs="Times New Roman"/>
              <w:sz w:val="22"/>
            </w:rPr>
          </w:rPrChange>
        </w:rPr>
        <w:t xml:space="preserve"> (where </w:t>
      </w:r>
      <w:r w:rsidRPr="00934A5C">
        <w:rPr>
          <w:rFonts w:cs="Times New Roman"/>
          <w:i/>
          <w:color w:val="833C0B" w:themeColor="accent2" w:themeShade="80"/>
          <w:sz w:val="22"/>
          <w:rPrChange w:id="1924" w:author="tao huang" w:date="2018-10-26T16:05:00Z">
            <w:rPr>
              <w:rFonts w:cs="Times New Roman"/>
              <w:i/>
              <w:sz w:val="22"/>
            </w:rPr>
          </w:rPrChange>
        </w:rPr>
        <w:t>i</w:t>
      </w:r>
      <w:r w:rsidRPr="00934A5C">
        <w:rPr>
          <w:rFonts w:cs="Times New Roman"/>
          <w:color w:val="833C0B" w:themeColor="accent2" w:themeShade="80"/>
          <w:sz w:val="22"/>
          <w:rPrChange w:id="1925" w:author="tao huang" w:date="2018-10-26T16:05:00Z">
            <w:rPr>
              <w:rFonts w:cs="Times New Roman"/>
              <w:sz w:val="22"/>
            </w:rPr>
          </w:rPrChange>
        </w:rPr>
        <w:t xml:space="preserve">=1,2) </w:t>
      </w:r>
      <w:r w:rsidR="002A1A5B" w:rsidRPr="00934A5C">
        <w:rPr>
          <w:rFonts w:cs="Times New Roman"/>
          <w:color w:val="833C0B" w:themeColor="accent2" w:themeShade="80"/>
          <w:sz w:val="22"/>
          <w:rPrChange w:id="1926" w:author="tao huang" w:date="2018-10-26T16:05:00Z">
            <w:rPr>
              <w:rFonts w:cs="Times New Roman"/>
              <w:sz w:val="22"/>
            </w:rPr>
          </w:rPrChange>
        </w:rPr>
        <w:t>are</w:t>
      </w:r>
      <w:r w:rsidRPr="00934A5C">
        <w:rPr>
          <w:rFonts w:cs="Times New Roman"/>
          <w:color w:val="833C0B" w:themeColor="accent2" w:themeShade="80"/>
          <w:sz w:val="22"/>
          <w:rPrChange w:id="1927" w:author="tao huang" w:date="2018-10-26T16:05:00Z">
            <w:rPr>
              <w:rFonts w:cs="Times New Roman"/>
              <w:sz w:val="22"/>
            </w:rPr>
          </w:rPrChange>
        </w:rPr>
        <w:t xml:space="preserve"> the vector</w:t>
      </w:r>
      <w:r w:rsidR="002A1A5B" w:rsidRPr="00934A5C">
        <w:rPr>
          <w:rFonts w:cs="Times New Roman"/>
          <w:color w:val="833C0B" w:themeColor="accent2" w:themeShade="80"/>
          <w:sz w:val="22"/>
          <w:rPrChange w:id="1928" w:author="tao huang" w:date="2018-10-26T16:05:00Z">
            <w:rPr>
              <w:rFonts w:cs="Times New Roman"/>
              <w:sz w:val="22"/>
            </w:rPr>
          </w:rPrChange>
        </w:rPr>
        <w:t>s</w:t>
      </w:r>
      <w:r w:rsidRPr="00934A5C">
        <w:rPr>
          <w:rFonts w:cs="Times New Roman"/>
          <w:color w:val="833C0B" w:themeColor="accent2" w:themeShade="80"/>
          <w:sz w:val="22"/>
          <w:rPrChange w:id="1929" w:author="tao huang" w:date="2018-10-26T16:05:00Z">
            <w:rPr>
              <w:rFonts w:cs="Times New Roman"/>
              <w:sz w:val="22"/>
            </w:rPr>
          </w:rPrChange>
        </w:rPr>
        <w:t xml:space="preserve"> of the parameter coefficients. </w:t>
      </w:r>
      <m:oMath>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1930" w:author="tao huang" w:date="2018-10-26T16:05:00Z">
                  <w:rPr>
                    <w:rFonts w:ascii="Cambria Math" w:hAnsi="Cambria Math" w:cs="Times New Roman"/>
                    <w:sz w:val="22"/>
                  </w:rPr>
                </w:rPrChange>
              </w:rPr>
              <m:t>1</m:t>
            </m:r>
          </m:e>
          <m:sub>
            <m:d>
              <m:dPr>
                <m:begChr m:val="{"/>
                <m:endChr m:val="}"/>
                <m:ctrlPr>
                  <w:rPr>
                    <w:rFonts w:ascii="Cambria Math" w:hAnsi="Cambria Math" w:cs="Times New Roman"/>
                    <w:i/>
                    <w:color w:val="833C0B" w:themeColor="accent2" w:themeShade="80"/>
                    <w:sz w:val="22"/>
                  </w:rPr>
                </m:ctrlPr>
              </m:dPr>
              <m:e>
                <m:r>
                  <w:rPr>
                    <w:rFonts w:ascii="Cambria Math" w:hAnsi="Cambria Math" w:cs="Times New Roman"/>
                    <w:color w:val="833C0B" w:themeColor="accent2" w:themeShade="80"/>
                    <w:sz w:val="22"/>
                    <w:rPrChange w:id="1931" w:author="tao huang" w:date="2018-10-26T16:05:00Z">
                      <w:rPr>
                        <w:rFonts w:ascii="Cambria Math" w:hAnsi="Cambria Math" w:cs="Times New Roman"/>
                        <w:sz w:val="22"/>
                      </w:rPr>
                    </w:rPrChange>
                  </w:rPr>
                  <m:t>t</m:t>
                </m:r>
                <m:r>
                  <w:rPr>
                    <w:rFonts w:ascii="Cambria Math" w:hAnsi="Cambria Math" w:cs="Times New Roman" w:hint="eastAsia"/>
                    <w:color w:val="833C0B" w:themeColor="accent2" w:themeShade="80"/>
                    <w:sz w:val="22"/>
                    <w:rPrChange w:id="1932" w:author="tao huang" w:date="2018-10-26T16:05:00Z">
                      <w:rPr>
                        <w:rFonts w:ascii="Cambria Math" w:hAnsi="Cambria Math" w:cs="Times New Roman" w:hint="eastAsia"/>
                        <w:sz w:val="22"/>
                      </w:rPr>
                    </w:rPrChange>
                  </w:rPr>
                  <m:t>≤</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1933" w:author="tao huang" w:date="2018-10-26T16:05:00Z">
                          <w:rPr>
                            <w:rFonts w:ascii="Cambria Math" w:hAnsi="Cambria Math" w:cs="Times New Roman"/>
                            <w:sz w:val="22"/>
                          </w:rPr>
                        </w:rPrChange>
                      </w:rPr>
                      <m:t>T</m:t>
                    </m:r>
                  </m:e>
                  <m:sub>
                    <m:r>
                      <w:rPr>
                        <w:rFonts w:ascii="Cambria Math" w:hAnsi="Cambria Math" w:cs="Times New Roman"/>
                        <w:color w:val="833C0B" w:themeColor="accent2" w:themeShade="80"/>
                        <w:sz w:val="22"/>
                        <w:rPrChange w:id="1934" w:author="tao huang" w:date="2018-10-26T16:05:00Z">
                          <w:rPr>
                            <w:rFonts w:ascii="Cambria Math" w:hAnsi="Cambria Math" w:cs="Times New Roman"/>
                            <w:sz w:val="22"/>
                          </w:rPr>
                        </w:rPrChange>
                      </w:rPr>
                      <m:t>1</m:t>
                    </m:r>
                  </m:sub>
                </m:sSub>
              </m:e>
            </m:d>
          </m:sub>
        </m:sSub>
      </m:oMath>
      <w:r w:rsidRPr="00934A5C">
        <w:rPr>
          <w:rFonts w:cs="Times New Roman"/>
          <w:color w:val="833C0B" w:themeColor="accent2" w:themeShade="80"/>
          <w:sz w:val="22"/>
          <w:rPrChange w:id="1935" w:author="tao huang" w:date="2018-10-26T16:05:00Z">
            <w:rPr>
              <w:rFonts w:cs="Times New Roman"/>
              <w:sz w:val="22"/>
            </w:rPr>
          </w:rPrChange>
        </w:rPr>
        <w:t xml:space="preserve"> is an indicator which equals to 1 before week </w:t>
      </w:r>
      <m:oMath>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1936" w:author="tao huang" w:date="2018-10-26T16:05:00Z">
                  <w:rPr>
                    <w:rFonts w:ascii="Cambria Math" w:hAnsi="Cambria Math" w:cs="Times New Roman"/>
                    <w:sz w:val="22"/>
                  </w:rPr>
                </w:rPrChange>
              </w:rPr>
              <m:t>T</m:t>
            </m:r>
          </m:e>
          <m:sub>
            <m:r>
              <w:rPr>
                <w:rFonts w:ascii="Cambria Math" w:hAnsi="Cambria Math" w:cs="Times New Roman"/>
                <w:color w:val="833C0B" w:themeColor="accent2" w:themeShade="80"/>
                <w:sz w:val="22"/>
                <w:rPrChange w:id="1937" w:author="tao huang" w:date="2018-10-26T16:05:00Z">
                  <w:rPr>
                    <w:rFonts w:ascii="Cambria Math" w:hAnsi="Cambria Math" w:cs="Times New Roman"/>
                    <w:sz w:val="22"/>
                  </w:rPr>
                </w:rPrChange>
              </w:rPr>
              <m:t>1</m:t>
            </m:r>
          </m:sub>
        </m:sSub>
      </m:oMath>
      <w:r w:rsidRPr="00934A5C">
        <w:rPr>
          <w:rFonts w:cs="Times New Roman"/>
          <w:color w:val="833C0B" w:themeColor="accent2" w:themeShade="80"/>
          <w:sz w:val="22"/>
          <w:rPrChange w:id="1938" w:author="tao huang" w:date="2018-10-26T16:05:00Z">
            <w:rPr>
              <w:rFonts w:cs="Times New Roman"/>
              <w:sz w:val="22"/>
            </w:rPr>
          </w:rPrChange>
        </w:rPr>
        <w:t xml:space="preserve"> </w:t>
      </w:r>
      <w:r w:rsidR="002A1A5B" w:rsidRPr="00934A5C">
        <w:rPr>
          <w:rFonts w:cs="Times New Roman"/>
          <w:color w:val="833C0B" w:themeColor="accent2" w:themeShade="80"/>
          <w:sz w:val="22"/>
          <w:rPrChange w:id="1939" w:author="tao huang" w:date="2018-10-26T16:05:00Z">
            <w:rPr>
              <w:rFonts w:cs="Times New Roman"/>
              <w:sz w:val="22"/>
            </w:rPr>
          </w:rPrChange>
        </w:rPr>
        <w:t xml:space="preserve">(where </w:t>
      </w:r>
      <m:oMath>
        <m:r>
          <w:rPr>
            <w:rFonts w:ascii="Cambria Math" w:hAnsi="Cambria Math" w:cs="Times New Roman"/>
            <w:color w:val="833C0B" w:themeColor="accent2" w:themeShade="80"/>
            <w:sz w:val="22"/>
            <w:rPrChange w:id="1940" w:author="tao huang" w:date="2018-10-26T16:05:00Z">
              <w:rPr>
                <w:rFonts w:ascii="Cambria Math" w:hAnsi="Cambria Math" w:cs="Times New Roman"/>
                <w:sz w:val="22"/>
              </w:rPr>
            </w:rPrChange>
          </w:rPr>
          <m:t>1&lt;</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1941" w:author="tao huang" w:date="2018-10-26T16:05:00Z">
                  <w:rPr>
                    <w:rFonts w:ascii="Cambria Math" w:hAnsi="Cambria Math" w:cs="Times New Roman"/>
                    <w:sz w:val="22"/>
                  </w:rPr>
                </w:rPrChange>
              </w:rPr>
              <m:t>T</m:t>
            </m:r>
          </m:e>
          <m:sub>
            <m:r>
              <w:rPr>
                <w:rFonts w:ascii="Cambria Math" w:hAnsi="Cambria Math" w:cs="Times New Roman"/>
                <w:color w:val="833C0B" w:themeColor="accent2" w:themeShade="80"/>
                <w:sz w:val="22"/>
                <w:rPrChange w:id="1942" w:author="tao huang" w:date="2018-10-26T16:05:00Z">
                  <w:rPr>
                    <w:rFonts w:ascii="Cambria Math" w:hAnsi="Cambria Math" w:cs="Times New Roman"/>
                    <w:sz w:val="22"/>
                  </w:rPr>
                </w:rPrChange>
              </w:rPr>
              <m:t>1</m:t>
            </m:r>
          </m:sub>
        </m:sSub>
        <m:r>
          <w:rPr>
            <w:rFonts w:ascii="Cambria Math" w:hAnsi="Cambria Math" w:cs="Times New Roman"/>
            <w:color w:val="833C0B" w:themeColor="accent2" w:themeShade="80"/>
            <w:sz w:val="22"/>
            <w:rPrChange w:id="1943" w:author="tao huang" w:date="2018-10-26T16:05:00Z">
              <w:rPr>
                <w:rFonts w:ascii="Cambria Math" w:hAnsi="Cambria Math" w:cs="Times New Roman"/>
                <w:sz w:val="22"/>
              </w:rPr>
            </w:rPrChange>
          </w:rPr>
          <m:t>&lt;T</m:t>
        </m:r>
      </m:oMath>
      <w:r w:rsidR="002A1A5B" w:rsidRPr="00934A5C">
        <w:rPr>
          <w:rFonts w:cs="Times New Roman"/>
          <w:color w:val="833C0B" w:themeColor="accent2" w:themeShade="80"/>
          <w:sz w:val="22"/>
          <w:rPrChange w:id="1944" w:author="tao huang" w:date="2018-10-26T16:05:00Z">
            <w:rPr>
              <w:rFonts w:cs="Times New Roman"/>
              <w:sz w:val="22"/>
            </w:rPr>
          </w:rPrChange>
        </w:rPr>
        <w:t xml:space="preserve">) </w:t>
      </w:r>
      <w:r w:rsidRPr="00934A5C">
        <w:rPr>
          <w:rFonts w:cs="Times New Roman"/>
          <w:color w:val="833C0B" w:themeColor="accent2" w:themeShade="80"/>
          <w:sz w:val="22"/>
          <w:rPrChange w:id="1945" w:author="tao huang" w:date="2018-10-26T16:05:00Z">
            <w:rPr>
              <w:rFonts w:cs="Times New Roman"/>
              <w:sz w:val="22"/>
            </w:rPr>
          </w:rPrChange>
        </w:rPr>
        <w:t xml:space="preserve">and 0 afterwards. Therefore, </w:t>
      </w:r>
      <w:r w:rsidR="002A1A5B" w:rsidRPr="00934A5C">
        <w:rPr>
          <w:rFonts w:cs="Times New Roman"/>
          <w:color w:val="833C0B" w:themeColor="accent2" w:themeShade="80"/>
          <w:sz w:val="22"/>
          <w:rPrChange w:id="1946" w:author="tao huang" w:date="2018-10-26T16:05:00Z">
            <w:rPr>
              <w:rFonts w:cs="Times New Roman"/>
              <w:sz w:val="22"/>
            </w:rPr>
          </w:rPrChange>
        </w:rPr>
        <w:t xml:space="preserve">we have </w:t>
      </w:r>
      <w:r w:rsidRPr="00934A5C">
        <w:rPr>
          <w:rFonts w:cs="Times New Roman"/>
          <w:color w:val="833C0B" w:themeColor="accent2" w:themeShade="80"/>
          <w:sz w:val="22"/>
          <w:rPrChange w:id="1947" w:author="tao huang" w:date="2018-10-26T16:05:00Z">
            <w:rPr>
              <w:rFonts w:cs="Times New Roman"/>
              <w:sz w:val="22"/>
            </w:rPr>
          </w:rPrChange>
        </w:rPr>
        <w:t xml:space="preserve">a structural change where the true parameter of the independent variable changes from </w:t>
      </w:r>
      <m:oMath>
        <m:sSub>
          <m:sSubPr>
            <m:ctrlPr>
              <w:rPr>
                <w:rFonts w:ascii="Cambria Math" w:hAnsi="Cambria Math" w:cs="Times New Roman"/>
                <w:color w:val="833C0B" w:themeColor="accent2" w:themeShade="80"/>
                <w:sz w:val="22"/>
              </w:rPr>
            </m:ctrlPr>
          </m:sSubPr>
          <m:e>
            <m:r>
              <w:rPr>
                <w:rFonts w:ascii="Cambria Math" w:hAnsi="Cambria Math" w:cs="Times New Roman"/>
                <w:color w:val="833C0B" w:themeColor="accent2" w:themeShade="80"/>
                <w:sz w:val="22"/>
                <w:rPrChange w:id="1948" w:author="tao huang" w:date="2018-10-26T16:05:00Z">
                  <w:rPr>
                    <w:rFonts w:ascii="Cambria Math" w:hAnsi="Cambria Math" w:cs="Times New Roman"/>
                    <w:sz w:val="22"/>
                  </w:rPr>
                </w:rPrChange>
              </w:rPr>
              <m:t>β</m:t>
            </m:r>
          </m:e>
          <m:sub>
            <m:r>
              <m:rPr>
                <m:sty m:val="p"/>
              </m:rPr>
              <w:rPr>
                <w:rFonts w:ascii="Cambria Math" w:hAnsi="Cambria Math" w:cs="Times New Roman"/>
                <w:color w:val="833C0B" w:themeColor="accent2" w:themeShade="80"/>
                <w:sz w:val="22"/>
                <w:rPrChange w:id="1949" w:author="tao huang" w:date="2018-10-26T16:05:00Z">
                  <w:rPr>
                    <w:rFonts w:ascii="Cambria Math" w:hAnsi="Cambria Math" w:cs="Times New Roman"/>
                    <w:sz w:val="22"/>
                  </w:rPr>
                </w:rPrChange>
              </w:rPr>
              <m:t>1</m:t>
            </m:r>
          </m:sub>
        </m:sSub>
      </m:oMath>
      <w:r w:rsidRPr="00934A5C">
        <w:rPr>
          <w:rFonts w:cs="Times New Roman"/>
          <w:color w:val="833C0B" w:themeColor="accent2" w:themeShade="80"/>
          <w:sz w:val="22"/>
          <w:rPrChange w:id="1950" w:author="tao huang" w:date="2018-10-26T16:05:00Z">
            <w:rPr>
              <w:rFonts w:cs="Times New Roman"/>
              <w:sz w:val="22"/>
            </w:rPr>
          </w:rPrChange>
        </w:rPr>
        <w:t xml:space="preserve"> to </w:t>
      </w:r>
      <m:oMath>
        <m:sSub>
          <m:sSubPr>
            <m:ctrlPr>
              <w:rPr>
                <w:rFonts w:ascii="Cambria Math" w:hAnsi="Cambria Math" w:cs="Times New Roman"/>
                <w:color w:val="833C0B" w:themeColor="accent2" w:themeShade="80"/>
                <w:sz w:val="22"/>
              </w:rPr>
            </m:ctrlPr>
          </m:sSubPr>
          <m:e>
            <m:r>
              <w:rPr>
                <w:rFonts w:ascii="Cambria Math" w:hAnsi="Cambria Math" w:cs="Times New Roman"/>
                <w:color w:val="833C0B" w:themeColor="accent2" w:themeShade="80"/>
                <w:sz w:val="22"/>
                <w:rPrChange w:id="1951" w:author="tao huang" w:date="2018-10-26T16:05:00Z">
                  <w:rPr>
                    <w:rFonts w:ascii="Cambria Math" w:hAnsi="Cambria Math" w:cs="Times New Roman"/>
                    <w:sz w:val="22"/>
                  </w:rPr>
                </w:rPrChange>
              </w:rPr>
              <m:t>β</m:t>
            </m:r>
          </m:e>
          <m:sub>
            <m:r>
              <m:rPr>
                <m:sty m:val="p"/>
              </m:rPr>
              <w:rPr>
                <w:rFonts w:ascii="Cambria Math" w:hAnsi="Cambria Math" w:cs="Times New Roman"/>
                <w:color w:val="833C0B" w:themeColor="accent2" w:themeShade="80"/>
                <w:sz w:val="22"/>
                <w:rPrChange w:id="1952" w:author="tao huang" w:date="2018-10-26T16:05:00Z">
                  <w:rPr>
                    <w:rFonts w:ascii="Cambria Math" w:hAnsi="Cambria Math" w:cs="Times New Roman"/>
                    <w:sz w:val="22"/>
                  </w:rPr>
                </w:rPrChange>
              </w:rPr>
              <m:t>2</m:t>
            </m:r>
          </m:sub>
        </m:sSub>
      </m:oMath>
      <w:r w:rsidRPr="00934A5C">
        <w:rPr>
          <w:rFonts w:cs="Times New Roman"/>
          <w:color w:val="833C0B" w:themeColor="accent2" w:themeShade="80"/>
          <w:sz w:val="22"/>
          <w:rPrChange w:id="1953" w:author="tao huang" w:date="2018-10-26T16:05:00Z">
            <w:rPr>
              <w:rFonts w:cs="Times New Roman"/>
              <w:sz w:val="22"/>
            </w:rPr>
          </w:rPrChange>
        </w:rPr>
        <w:t xml:space="preserve"> after </w:t>
      </w:r>
      <m:oMath>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1954" w:author="tao huang" w:date="2018-10-26T16:05:00Z">
                  <w:rPr>
                    <w:rFonts w:ascii="Cambria Math" w:hAnsi="Cambria Math" w:cs="Times New Roman"/>
                    <w:sz w:val="22"/>
                  </w:rPr>
                </w:rPrChange>
              </w:rPr>
              <m:t>T</m:t>
            </m:r>
          </m:e>
          <m:sub>
            <m:r>
              <w:rPr>
                <w:rFonts w:ascii="Cambria Math" w:hAnsi="Cambria Math" w:cs="Times New Roman"/>
                <w:color w:val="833C0B" w:themeColor="accent2" w:themeShade="80"/>
                <w:sz w:val="22"/>
                <w:rPrChange w:id="1955" w:author="tao huang" w:date="2018-10-26T16:05:00Z">
                  <w:rPr>
                    <w:rFonts w:ascii="Cambria Math" w:hAnsi="Cambria Math" w:cs="Times New Roman"/>
                    <w:sz w:val="22"/>
                  </w:rPr>
                </w:rPrChange>
              </w:rPr>
              <m:t>1</m:t>
            </m:r>
          </m:sub>
        </m:sSub>
      </m:oMath>
      <w:r w:rsidRPr="00934A5C">
        <w:rPr>
          <w:rFonts w:cs="Times New Roman"/>
          <w:color w:val="833C0B" w:themeColor="accent2" w:themeShade="80"/>
          <w:sz w:val="22"/>
          <w:rPrChange w:id="1956" w:author="tao huang" w:date="2018-10-26T16:05:00Z">
            <w:rPr>
              <w:rFonts w:cs="Times New Roman"/>
              <w:sz w:val="22"/>
            </w:rPr>
          </w:rPrChange>
        </w:rPr>
        <w:t>. We</w:t>
      </w:r>
      <w:ins w:id="1957" w:author="Didier Soopramanien" w:date="2018-10-23T15:40:00Z">
        <w:r w:rsidR="002A6EFE" w:rsidRPr="00934A5C">
          <w:rPr>
            <w:rFonts w:cs="Times New Roman"/>
            <w:color w:val="833C0B" w:themeColor="accent2" w:themeShade="80"/>
            <w:sz w:val="22"/>
            <w:rPrChange w:id="1958" w:author="tao huang" w:date="2018-10-26T16:05:00Z">
              <w:rPr>
                <w:rFonts w:cs="Times New Roman"/>
                <w:sz w:val="22"/>
              </w:rPr>
            </w:rPrChange>
          </w:rPr>
          <w:t xml:space="preserve"> can</w:t>
        </w:r>
      </w:ins>
      <w:del w:id="1959" w:author="Didier Soopramanien" w:date="2018-10-23T15:40:00Z">
        <w:r w:rsidRPr="00934A5C" w:rsidDel="002A6EFE">
          <w:rPr>
            <w:rFonts w:cs="Times New Roman"/>
            <w:color w:val="833C0B" w:themeColor="accent2" w:themeShade="80"/>
            <w:sz w:val="22"/>
            <w:rPrChange w:id="1960" w:author="tao huang" w:date="2018-10-26T16:05:00Z">
              <w:rPr>
                <w:rFonts w:cs="Times New Roman"/>
                <w:sz w:val="22"/>
              </w:rPr>
            </w:rPrChange>
          </w:rPr>
          <w:delText xml:space="preserve"> may</w:delText>
        </w:r>
      </w:del>
      <w:r w:rsidRPr="00934A5C">
        <w:rPr>
          <w:rFonts w:cs="Times New Roman"/>
          <w:color w:val="833C0B" w:themeColor="accent2" w:themeShade="80"/>
          <w:sz w:val="22"/>
          <w:rPrChange w:id="1961" w:author="tao huang" w:date="2018-10-26T16:05:00Z">
            <w:rPr>
              <w:rFonts w:cs="Times New Roman"/>
              <w:sz w:val="22"/>
            </w:rPr>
          </w:rPrChange>
        </w:rPr>
        <w:t xml:space="preserve"> estimate a model with a functional form congruent with the data generating process (e.g., </w:t>
      </w:r>
      <m:oMath>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1962" w:author="tao huang" w:date="2018-10-26T16:05:00Z">
                  <w:rPr>
                    <w:rFonts w:ascii="Cambria Math" w:hAnsi="Cambria Math" w:cs="Times New Roman"/>
                    <w:sz w:val="22"/>
                  </w:rPr>
                </w:rPrChange>
              </w:rPr>
              <m:t>y</m:t>
            </m:r>
          </m:e>
          <m:sub>
            <m:r>
              <w:rPr>
                <w:rFonts w:ascii="Cambria Math" w:hAnsi="Cambria Math" w:cs="Times New Roman"/>
                <w:color w:val="833C0B" w:themeColor="accent2" w:themeShade="80"/>
                <w:sz w:val="22"/>
                <w:rPrChange w:id="1963" w:author="tao huang" w:date="2018-10-26T16:05:00Z">
                  <w:rPr>
                    <w:rFonts w:ascii="Cambria Math" w:hAnsi="Cambria Math" w:cs="Times New Roman"/>
                    <w:sz w:val="22"/>
                  </w:rPr>
                </w:rPrChange>
              </w:rPr>
              <m:t>t</m:t>
            </m:r>
          </m:sub>
        </m:sSub>
        <m:r>
          <w:rPr>
            <w:rFonts w:ascii="Cambria Math" w:hAnsi="Cambria Math" w:cs="Times New Roman"/>
            <w:color w:val="833C0B" w:themeColor="accent2" w:themeShade="80"/>
            <w:sz w:val="22"/>
            <w:rPrChange w:id="1964" w:author="tao huang" w:date="2018-10-26T16:05:00Z">
              <w:rPr>
                <w:rFonts w:ascii="Cambria Math" w:hAnsi="Cambria Math" w:cs="Times New Roman"/>
                <w:sz w:val="22"/>
              </w:rPr>
            </w:rPrChange>
          </w:rPr>
          <m:t>=</m:t>
        </m:r>
        <m:sSup>
          <m:sSupPr>
            <m:ctrlPr>
              <w:rPr>
                <w:rFonts w:ascii="Cambria Math" w:hAnsi="Cambria Math" w:cs="Times New Roman"/>
                <w:color w:val="833C0B" w:themeColor="accent2" w:themeShade="80"/>
                <w:sz w:val="22"/>
              </w:rPr>
            </m:ctrlPr>
          </m:sSupPr>
          <m:e>
            <m:acc>
              <m:accPr>
                <m:ctrlPr>
                  <w:rPr>
                    <w:rFonts w:ascii="Cambria Math" w:hAnsi="Cambria Math" w:cs="Times New Roman"/>
                    <w:color w:val="833C0B" w:themeColor="accent2" w:themeShade="80"/>
                    <w:sz w:val="22"/>
                  </w:rPr>
                </m:ctrlPr>
              </m:accPr>
              <m:e>
                <m:r>
                  <w:rPr>
                    <w:rFonts w:ascii="Cambria Math" w:hAnsi="Cambria Math" w:cs="Times New Roman"/>
                    <w:color w:val="833C0B" w:themeColor="accent2" w:themeShade="80"/>
                    <w:sz w:val="22"/>
                    <w:rPrChange w:id="1965" w:author="tao huang" w:date="2018-10-26T16:05:00Z">
                      <w:rPr>
                        <w:rFonts w:ascii="Cambria Math" w:hAnsi="Cambria Math" w:cs="Times New Roman"/>
                        <w:sz w:val="22"/>
                      </w:rPr>
                    </w:rPrChange>
                  </w:rPr>
                  <m:t>β</m:t>
                </m:r>
              </m:e>
            </m:acc>
          </m:e>
          <m:sup>
            <m:r>
              <m:rPr>
                <m:sty m:val="p"/>
              </m:rPr>
              <w:rPr>
                <w:rFonts w:ascii="Cambria Math" w:hAnsi="Cambria Math" w:cs="Times New Roman" w:hint="eastAsia"/>
                <w:color w:val="833C0B" w:themeColor="accent2" w:themeShade="80"/>
                <w:sz w:val="22"/>
                <w:rPrChange w:id="1966" w:author="tao huang" w:date="2018-10-26T16:05:00Z">
                  <w:rPr>
                    <w:rFonts w:ascii="Cambria Math" w:hAnsi="Cambria Math" w:cs="Times New Roman" w:hint="eastAsia"/>
                    <w:sz w:val="22"/>
                  </w:rPr>
                </w:rPrChange>
              </w:rPr>
              <m:t>'</m:t>
            </m:r>
          </m:sup>
        </m:sSup>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1967"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1968" w:author="tao huang" w:date="2018-10-26T16:05:00Z">
                  <w:rPr>
                    <w:rFonts w:ascii="Cambria Math" w:hAnsi="Cambria Math" w:cs="Times New Roman"/>
                    <w:sz w:val="22"/>
                  </w:rPr>
                </w:rPrChange>
              </w:rPr>
              <m:t>t</m:t>
            </m:r>
          </m:sub>
        </m:sSub>
        <m:r>
          <w:rPr>
            <w:rFonts w:ascii="Cambria Math" w:hAnsi="Cambria Math" w:cs="Times New Roman"/>
            <w:color w:val="833C0B" w:themeColor="accent2" w:themeShade="80"/>
            <w:sz w:val="22"/>
            <w:rPrChange w:id="1969" w:author="tao huang" w:date="2018-10-26T16:05:00Z">
              <w:rPr>
                <w:rFonts w:ascii="Cambria Math" w:hAnsi="Cambria Math" w:cs="Times New Roman"/>
                <w:sz w:val="22"/>
              </w:rPr>
            </w:rPrChange>
          </w:rPr>
          <m:t>+</m:t>
        </m:r>
        <m:sSub>
          <m:sSubPr>
            <m:ctrlPr>
              <w:rPr>
                <w:rFonts w:ascii="Cambria Math" w:hAnsi="Cambria Math" w:cs="Times New Roman"/>
                <w:i/>
                <w:color w:val="833C0B" w:themeColor="accent2" w:themeShade="80"/>
                <w:sz w:val="22"/>
              </w:rPr>
            </m:ctrlPr>
          </m:sSubPr>
          <m:e>
            <m:acc>
              <m:accPr>
                <m:ctrlPr>
                  <w:ins w:id="1970" w:author="tao huang" w:date="2018-10-26T15:58:00Z">
                    <w:rPr>
                      <w:rFonts w:ascii="Cambria Math" w:hAnsi="Cambria Math" w:cs="Times New Roman"/>
                      <w:i/>
                      <w:color w:val="833C0B" w:themeColor="accent2" w:themeShade="80"/>
                      <w:sz w:val="22"/>
                    </w:rPr>
                  </w:ins>
                </m:ctrlPr>
              </m:accPr>
              <m:e>
                <m:r>
                  <w:ins w:id="1971" w:author="tao huang" w:date="2018-10-26T15:58:00Z">
                    <w:rPr>
                      <w:rFonts w:ascii="Cambria Math" w:hAnsi="Cambria Math" w:cs="Times New Roman"/>
                      <w:color w:val="833C0B" w:themeColor="accent2" w:themeShade="80"/>
                      <w:sz w:val="22"/>
                      <w:rPrChange w:id="1972" w:author="tao huang" w:date="2018-10-26T16:05:00Z">
                        <w:rPr>
                          <w:rFonts w:ascii="Cambria Math" w:hAnsi="Cambria Math" w:cs="Times New Roman"/>
                          <w:sz w:val="22"/>
                        </w:rPr>
                      </w:rPrChange>
                    </w:rPr>
                    <m:t>u</m:t>
                  </w:ins>
                </m:r>
              </m:e>
            </m:acc>
            <m:r>
              <w:del w:id="1973" w:author="tao huang" w:date="2018-10-26T15:58:00Z">
                <w:rPr>
                  <w:rFonts w:ascii="Cambria Math" w:hAnsi="Cambria Math" w:cs="Times New Roman"/>
                  <w:color w:val="833C0B" w:themeColor="accent2" w:themeShade="80"/>
                  <w:sz w:val="22"/>
                  <w:rPrChange w:id="1974" w:author="tao huang" w:date="2018-10-26T16:05:00Z">
                    <w:rPr>
                      <w:rFonts w:ascii="Cambria Math" w:hAnsi="Cambria Math" w:cs="Times New Roman"/>
                      <w:sz w:val="22"/>
                    </w:rPr>
                  </w:rPrChange>
                </w:rPr>
                <m:t>u</m:t>
              </w:del>
            </m:r>
          </m:e>
          <m:sub>
            <m:r>
              <w:rPr>
                <w:rFonts w:ascii="Cambria Math" w:hAnsi="Cambria Math" w:cs="Times New Roman"/>
                <w:color w:val="833C0B" w:themeColor="accent2" w:themeShade="80"/>
                <w:sz w:val="22"/>
                <w:rPrChange w:id="1975" w:author="tao huang" w:date="2018-10-26T16:05:00Z">
                  <w:rPr>
                    <w:rFonts w:ascii="Cambria Math" w:hAnsi="Cambria Math" w:cs="Times New Roman"/>
                    <w:sz w:val="22"/>
                  </w:rPr>
                </w:rPrChange>
              </w:rPr>
              <m:t>t</m:t>
            </m:r>
          </m:sub>
        </m:sSub>
      </m:oMath>
      <w:r w:rsidRPr="00934A5C">
        <w:rPr>
          <w:rFonts w:cs="Times New Roman"/>
          <w:color w:val="833C0B" w:themeColor="accent2" w:themeShade="80"/>
          <w:sz w:val="22"/>
          <w:rPrChange w:id="1976" w:author="tao huang" w:date="2018-10-26T16:05:00Z">
            <w:rPr>
              <w:rFonts w:cs="Times New Roman"/>
              <w:sz w:val="22"/>
            </w:rPr>
          </w:rPrChange>
        </w:rPr>
        <w:t xml:space="preserve">) based on the data before and after the structural change, e.g., </w:t>
      </w:r>
      <m:oMath>
        <m:r>
          <w:rPr>
            <w:rFonts w:ascii="Cambria Math" w:hAnsi="Cambria Math" w:cs="Times New Roman"/>
            <w:color w:val="833C0B" w:themeColor="accent2" w:themeShade="80"/>
            <w:sz w:val="22"/>
            <w:rPrChange w:id="1977" w:author="tao huang" w:date="2018-10-26T16:05:00Z">
              <w:rPr>
                <w:rFonts w:ascii="Cambria Math" w:hAnsi="Cambria Math" w:cs="Times New Roman"/>
                <w:sz w:val="22"/>
              </w:rPr>
            </w:rPrChange>
          </w:rPr>
          <m:t>[m:T]</m:t>
        </m:r>
      </m:oMath>
      <w:r w:rsidRPr="00934A5C">
        <w:rPr>
          <w:rFonts w:cs="Times New Roman"/>
          <w:color w:val="833C0B" w:themeColor="accent2" w:themeShade="80"/>
          <w:sz w:val="22"/>
          <w:rPrChange w:id="1978" w:author="tao huang" w:date="2018-10-26T16:05:00Z">
            <w:rPr>
              <w:rFonts w:cs="Times New Roman"/>
              <w:sz w:val="22"/>
            </w:rPr>
          </w:rPrChange>
        </w:rPr>
        <w:t>,</w:t>
      </w:r>
      <m:oMath>
        <m:r>
          <w:rPr>
            <w:rFonts w:ascii="Cambria Math" w:hAnsi="Cambria Math" w:cs="Times New Roman"/>
            <w:color w:val="833C0B" w:themeColor="accent2" w:themeShade="80"/>
            <w:sz w:val="22"/>
            <w:rPrChange w:id="1979" w:author="tao huang" w:date="2018-10-26T16:05:00Z">
              <w:rPr>
                <w:rFonts w:ascii="Cambria Math" w:hAnsi="Cambria Math" w:cs="Times New Roman"/>
                <w:sz w:val="22"/>
              </w:rPr>
            </w:rPrChange>
          </w:rPr>
          <m:t xml:space="preserve"> where </m:t>
        </m:r>
        <m:r>
          <m:rPr>
            <m:sty m:val="p"/>
          </m:rPr>
          <w:rPr>
            <w:rFonts w:ascii="Cambria Math" w:hAnsi="Cambria Math" w:cs="Times New Roman"/>
            <w:color w:val="833C0B" w:themeColor="accent2" w:themeShade="80"/>
            <w:sz w:val="22"/>
            <w:rPrChange w:id="1980" w:author="tao huang" w:date="2018-10-26T16:05:00Z">
              <w:rPr>
                <w:rFonts w:ascii="Cambria Math" w:hAnsi="Cambria Math" w:cs="Times New Roman"/>
                <w:sz w:val="22"/>
              </w:rPr>
            </w:rPrChange>
          </w:rPr>
          <m:t>1</m:t>
        </m:r>
        <m:r>
          <w:rPr>
            <w:rFonts w:ascii="Cambria Math" w:hAnsi="Cambria Math" w:cs="Times New Roman" w:hint="eastAsia"/>
            <w:color w:val="833C0B" w:themeColor="accent2" w:themeShade="80"/>
            <w:sz w:val="22"/>
            <w:rPrChange w:id="1981" w:author="tao huang" w:date="2018-10-26T16:05:00Z">
              <w:rPr>
                <w:rFonts w:ascii="Cambria Math" w:hAnsi="Cambria Math" w:cs="Times New Roman" w:hint="eastAsia"/>
                <w:sz w:val="22"/>
              </w:rPr>
            </w:rPrChange>
          </w:rPr>
          <m:t>≤</m:t>
        </m:r>
        <m:r>
          <w:rPr>
            <w:rFonts w:ascii="Cambria Math" w:hAnsi="Cambria Math" w:cs="Times New Roman"/>
            <w:color w:val="833C0B" w:themeColor="accent2" w:themeShade="80"/>
            <w:sz w:val="22"/>
            <w:rPrChange w:id="1982" w:author="tao huang" w:date="2018-10-26T16:05:00Z">
              <w:rPr>
                <w:rFonts w:ascii="Cambria Math" w:hAnsi="Cambria Math" w:cs="Times New Roman"/>
                <w:sz w:val="22"/>
              </w:rPr>
            </w:rPrChange>
          </w:rPr>
          <m:t>m&lt;</m:t>
        </m:r>
        <m:sSub>
          <m:sSubPr>
            <m:ctrlPr>
              <w:rPr>
                <w:rFonts w:ascii="Cambria Math" w:hAnsi="Cambria Math" w:cs="Times New Roman"/>
                <w:color w:val="833C0B" w:themeColor="accent2" w:themeShade="80"/>
                <w:sz w:val="22"/>
              </w:rPr>
            </m:ctrlPr>
          </m:sSubPr>
          <m:e>
            <m:r>
              <w:rPr>
                <w:rFonts w:ascii="Cambria Math" w:hAnsi="Cambria Math" w:cs="Times New Roman"/>
                <w:color w:val="833C0B" w:themeColor="accent2" w:themeShade="80"/>
                <w:sz w:val="22"/>
                <w:rPrChange w:id="1983" w:author="tao huang" w:date="2018-10-26T16:05:00Z">
                  <w:rPr>
                    <w:rFonts w:ascii="Cambria Math" w:hAnsi="Cambria Math" w:cs="Times New Roman"/>
                    <w:sz w:val="22"/>
                  </w:rPr>
                </w:rPrChange>
              </w:rPr>
              <m:t>T</m:t>
            </m:r>
          </m:e>
          <m:sub>
            <m:r>
              <m:rPr>
                <m:sty m:val="p"/>
              </m:rPr>
              <w:rPr>
                <w:rFonts w:ascii="Cambria Math" w:hAnsi="Cambria Math" w:cs="Times New Roman"/>
                <w:color w:val="833C0B" w:themeColor="accent2" w:themeShade="80"/>
                <w:sz w:val="22"/>
                <w:rPrChange w:id="1984" w:author="tao huang" w:date="2018-10-26T16:05:00Z">
                  <w:rPr>
                    <w:rFonts w:ascii="Cambria Math" w:hAnsi="Cambria Math" w:cs="Times New Roman"/>
                    <w:sz w:val="22"/>
                  </w:rPr>
                </w:rPrChange>
              </w:rPr>
              <m:t>1</m:t>
            </m:r>
          </m:sub>
        </m:sSub>
        <m:r>
          <m:rPr>
            <m:sty m:val="p"/>
          </m:rPr>
          <w:rPr>
            <w:rFonts w:ascii="Cambria Math" w:hAnsi="Cambria Math" w:cs="Times New Roman"/>
            <w:color w:val="833C0B" w:themeColor="accent2" w:themeShade="80"/>
            <w:sz w:val="22"/>
            <w:rPrChange w:id="1985" w:author="tao huang" w:date="2018-10-26T16:05:00Z">
              <w:rPr>
                <w:rFonts w:ascii="Cambria Math" w:hAnsi="Cambria Math" w:cs="Times New Roman"/>
                <w:sz w:val="22"/>
              </w:rPr>
            </w:rPrChange>
          </w:rPr>
          <m:t>&lt;</m:t>
        </m:r>
        <m:r>
          <w:rPr>
            <w:rFonts w:ascii="Cambria Math" w:hAnsi="Cambria Math" w:cs="Times New Roman"/>
            <w:color w:val="833C0B" w:themeColor="accent2" w:themeShade="80"/>
            <w:sz w:val="22"/>
            <w:rPrChange w:id="1986" w:author="tao huang" w:date="2018-10-26T16:05:00Z">
              <w:rPr>
                <w:rFonts w:ascii="Cambria Math" w:hAnsi="Cambria Math" w:cs="Times New Roman"/>
                <w:sz w:val="22"/>
              </w:rPr>
            </w:rPrChange>
          </w:rPr>
          <m:t>T</m:t>
        </m:r>
      </m:oMath>
      <w:r w:rsidRPr="00934A5C">
        <w:rPr>
          <w:rFonts w:cs="Times New Roman"/>
          <w:color w:val="833C0B" w:themeColor="accent2" w:themeShade="80"/>
          <w:sz w:val="22"/>
          <w:rPrChange w:id="1987" w:author="tao huang" w:date="2018-10-26T16:05:00Z">
            <w:rPr>
              <w:rFonts w:cs="Times New Roman"/>
              <w:sz w:val="22"/>
            </w:rPr>
          </w:rPrChange>
        </w:rPr>
        <w:t>. T</w:t>
      </w:r>
      <w:r w:rsidR="00E36FD4" w:rsidRPr="00934A5C">
        <w:rPr>
          <w:rFonts w:cs="Times New Roman"/>
          <w:color w:val="833C0B" w:themeColor="accent2" w:themeShade="80"/>
          <w:sz w:val="22"/>
          <w:rPrChange w:id="1988" w:author="tao huang" w:date="2018-10-26T16:05:00Z">
            <w:rPr>
              <w:rFonts w:cs="Times New Roman"/>
              <w:sz w:val="22"/>
            </w:rPr>
          </w:rPrChange>
        </w:rPr>
        <w:t>hus, t</w:t>
      </w:r>
      <w:r w:rsidRPr="00934A5C">
        <w:rPr>
          <w:rFonts w:cs="Times New Roman"/>
          <w:color w:val="833C0B" w:themeColor="accent2" w:themeShade="80"/>
          <w:sz w:val="22"/>
          <w:rPrChange w:id="1989" w:author="tao huang" w:date="2018-10-26T16:05:00Z">
            <w:rPr>
              <w:rFonts w:cs="Times New Roman"/>
              <w:sz w:val="22"/>
            </w:rPr>
          </w:rPrChange>
        </w:rPr>
        <w:t xml:space="preserve">he OLS estimate </w:t>
      </w:r>
      <w:del w:id="1990" w:author="tao huang" w:date="2018-10-26T15:58:00Z">
        <w:r w:rsidRPr="00934A5C" w:rsidDel="009B1170">
          <w:rPr>
            <w:rFonts w:cs="Times New Roman"/>
            <w:color w:val="833C0B" w:themeColor="accent2" w:themeShade="80"/>
            <w:sz w:val="22"/>
            <w:rPrChange w:id="1991" w:author="tao huang" w:date="2018-10-26T16:05:00Z">
              <w:rPr>
                <w:rFonts w:cs="Times New Roman"/>
                <w:sz w:val="22"/>
              </w:rPr>
            </w:rPrChange>
          </w:rPr>
          <w:delText xml:space="preserve">of </w:delText>
        </w:r>
      </w:del>
      <w:ins w:id="1992" w:author="tao huang" w:date="2018-10-26T15:58:00Z">
        <w:r w:rsidR="009B1170" w:rsidRPr="00934A5C">
          <w:rPr>
            <w:rFonts w:cs="Times New Roman"/>
            <w:color w:val="833C0B" w:themeColor="accent2" w:themeShade="80"/>
            <w:sz w:val="22"/>
            <w:rPrChange w:id="1993" w:author="tao huang" w:date="2018-10-26T16:05:00Z">
              <w:rPr>
                <w:rFonts w:cs="Times New Roman"/>
                <w:sz w:val="22"/>
              </w:rPr>
            </w:rPrChange>
          </w:rPr>
          <w:t xml:space="preserve">of </w:t>
        </w:r>
      </w:ins>
      <w:r w:rsidRPr="00934A5C">
        <w:rPr>
          <w:rFonts w:cs="Times New Roman"/>
          <w:color w:val="833C0B" w:themeColor="accent2" w:themeShade="80"/>
          <w:sz w:val="22"/>
          <w:rPrChange w:id="1994" w:author="tao huang" w:date="2018-10-26T16:05:00Z">
            <w:rPr>
              <w:rFonts w:cs="Times New Roman"/>
              <w:sz w:val="22"/>
            </w:rPr>
          </w:rPrChange>
        </w:rPr>
        <w:t>the parameter is</w:t>
      </w:r>
      <w:r w:rsidRPr="00934A5C">
        <w:rPr>
          <w:rFonts w:cs="Times New Roman"/>
          <w:noProof/>
          <w:color w:val="833C0B" w:themeColor="accent2" w:themeShade="80"/>
          <w:sz w:val="22"/>
          <w:rPrChange w:id="1995" w:author="tao huang" w:date="2018-10-26T16:05:00Z">
            <w:rPr>
              <w:rFonts w:cs="Times New Roman"/>
              <w:noProof/>
              <w:sz w:val="22"/>
            </w:rPr>
          </w:rPrChange>
        </w:rPr>
        <w:t>:</w:t>
      </w:r>
    </w:p>
    <w:p w14:paraId="4A2E5929" w14:textId="77777777" w:rsidR="00971633" w:rsidRPr="00934A5C" w:rsidRDefault="00DA3D68" w:rsidP="00E36FD4">
      <w:pPr>
        <w:shd w:val="clear" w:color="auto" w:fill="FFFFFF" w:themeFill="background1"/>
        <w:spacing w:after="0" w:line="360" w:lineRule="auto"/>
        <w:jc w:val="center"/>
        <w:rPr>
          <w:rFonts w:cs="Times New Roman"/>
          <w:noProof/>
          <w:color w:val="833C0B" w:themeColor="accent2" w:themeShade="80"/>
          <w:sz w:val="22"/>
          <w:rPrChange w:id="1996" w:author="tao huang" w:date="2018-10-26T16:05:00Z">
            <w:rPr>
              <w:rFonts w:cs="Times New Roman"/>
              <w:noProof/>
              <w:sz w:val="22"/>
            </w:rPr>
          </w:rPrChange>
        </w:rPr>
      </w:pPr>
      <m:oMath>
        <m:sSub>
          <m:sSubPr>
            <m:ctrlPr>
              <w:rPr>
                <w:rFonts w:ascii="Cambria Math" w:hAnsi="Cambria Math" w:cs="Times New Roman"/>
                <w:color w:val="833C0B" w:themeColor="accent2" w:themeShade="80"/>
                <w:sz w:val="22"/>
              </w:rPr>
            </m:ctrlPr>
          </m:sSubPr>
          <m:e>
            <m:acc>
              <m:accPr>
                <m:ctrlPr>
                  <w:rPr>
                    <w:rFonts w:ascii="Cambria Math" w:hAnsi="Cambria Math" w:cs="Times New Roman"/>
                    <w:color w:val="833C0B" w:themeColor="accent2" w:themeShade="80"/>
                    <w:sz w:val="22"/>
                  </w:rPr>
                </m:ctrlPr>
              </m:accPr>
              <m:e>
                <m:r>
                  <w:rPr>
                    <w:rFonts w:ascii="Cambria Math" w:hAnsi="Cambria Math" w:cs="Times New Roman"/>
                    <w:color w:val="833C0B" w:themeColor="accent2" w:themeShade="80"/>
                    <w:sz w:val="22"/>
                    <w:rPrChange w:id="1997" w:author="tao huang" w:date="2018-10-26T16:05:00Z">
                      <w:rPr>
                        <w:rFonts w:ascii="Cambria Math" w:hAnsi="Cambria Math" w:cs="Times New Roman"/>
                        <w:sz w:val="22"/>
                      </w:rPr>
                    </w:rPrChange>
                  </w:rPr>
                  <m:t>β</m:t>
                </m:r>
              </m:e>
            </m:acc>
          </m:e>
          <m:sub>
            <m:r>
              <w:rPr>
                <w:rFonts w:ascii="Cambria Math" w:hAnsi="Cambria Math" w:cs="Times New Roman"/>
                <w:color w:val="833C0B" w:themeColor="accent2" w:themeShade="80"/>
                <w:sz w:val="22"/>
                <w:rPrChange w:id="1998" w:author="tao huang" w:date="2018-10-26T16:05:00Z">
                  <w:rPr>
                    <w:rFonts w:ascii="Cambria Math" w:hAnsi="Cambria Math" w:cs="Times New Roman"/>
                    <w:sz w:val="22"/>
                  </w:rPr>
                </w:rPrChange>
              </w:rPr>
              <m:t>T</m:t>
            </m:r>
          </m:sub>
        </m:sSub>
        <m:d>
          <m:dPr>
            <m:ctrlPr>
              <w:rPr>
                <w:rFonts w:ascii="Cambria Math" w:hAnsi="Cambria Math" w:cs="Times New Roman"/>
                <w:i/>
                <w:color w:val="833C0B" w:themeColor="accent2" w:themeShade="80"/>
                <w:sz w:val="22"/>
              </w:rPr>
            </m:ctrlPr>
          </m:dPr>
          <m:e>
            <m:r>
              <w:rPr>
                <w:rFonts w:ascii="Cambria Math" w:hAnsi="Cambria Math" w:cs="Times New Roman"/>
                <w:color w:val="833C0B" w:themeColor="accent2" w:themeShade="80"/>
                <w:sz w:val="22"/>
                <w:rPrChange w:id="1999" w:author="tao huang" w:date="2018-10-26T16:05:00Z">
                  <w:rPr>
                    <w:rFonts w:ascii="Cambria Math" w:hAnsi="Cambria Math" w:cs="Times New Roman"/>
                    <w:sz w:val="22"/>
                  </w:rPr>
                </w:rPrChange>
              </w:rPr>
              <m:t>m</m:t>
            </m:r>
          </m:e>
        </m:d>
        <m:r>
          <w:rPr>
            <w:rFonts w:ascii="Cambria Math" w:hAnsi="Cambria Math" w:cs="Times New Roman"/>
            <w:color w:val="833C0B" w:themeColor="accent2" w:themeShade="80"/>
            <w:sz w:val="22"/>
            <w:rPrChange w:id="2000" w:author="tao huang" w:date="2018-10-26T16:05:00Z">
              <w:rPr>
                <w:rFonts w:ascii="Cambria Math" w:hAnsi="Cambria Math" w:cs="Times New Roman"/>
                <w:sz w:val="22"/>
              </w:rPr>
            </w:rPrChange>
          </w:rPr>
          <m:t>=</m:t>
        </m:r>
        <m:sSup>
          <m:sSupPr>
            <m:ctrlPr>
              <w:rPr>
                <w:rFonts w:ascii="Cambria Math" w:hAnsi="Cambria Math" w:cs="Times New Roman"/>
                <w:i/>
                <w:color w:val="833C0B" w:themeColor="accent2" w:themeShade="80"/>
                <w:sz w:val="22"/>
              </w:rPr>
            </m:ctrlPr>
          </m:sSupPr>
          <m:e>
            <m:r>
              <w:rPr>
                <w:rFonts w:ascii="Cambria Math" w:hAnsi="Cambria Math" w:cs="Times New Roman"/>
                <w:color w:val="833C0B" w:themeColor="accent2" w:themeShade="80"/>
                <w:sz w:val="22"/>
                <w:rPrChange w:id="2001" w:author="tao huang" w:date="2018-10-26T16:05:00Z">
                  <w:rPr>
                    <w:rFonts w:ascii="Cambria Math" w:hAnsi="Cambria Math" w:cs="Times New Roman"/>
                    <w:sz w:val="22"/>
                  </w:rPr>
                </w:rPrChange>
              </w:rPr>
              <m:t>(</m:t>
            </m:r>
            <m:sSubSup>
              <m:sSubSupPr>
                <m:ctrlPr>
                  <w:rPr>
                    <w:rFonts w:ascii="Cambria Math" w:hAnsi="Cambria Math" w:cs="Times New Roman"/>
                    <w:i/>
                    <w:color w:val="833C0B" w:themeColor="accent2" w:themeShade="80"/>
                    <w:sz w:val="22"/>
                  </w:rPr>
                </m:ctrlPr>
              </m:sSubSupPr>
              <m:e>
                <m:r>
                  <w:rPr>
                    <w:rFonts w:ascii="Cambria Math" w:hAnsi="Cambria Math" w:cs="Times New Roman"/>
                    <w:color w:val="833C0B" w:themeColor="accent2" w:themeShade="80"/>
                    <w:sz w:val="22"/>
                    <w:rPrChange w:id="2002"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2003" w:author="tao huang" w:date="2018-10-26T16:05:00Z">
                      <w:rPr>
                        <w:rFonts w:ascii="Cambria Math" w:hAnsi="Cambria Math" w:cs="Times New Roman"/>
                        <w:sz w:val="22"/>
                      </w:rPr>
                    </w:rPrChange>
                  </w:rPr>
                  <m:t>m,T</m:t>
                </m:r>
                <m:ctrlPr>
                  <w:rPr>
                    <w:rFonts w:ascii="Cambria Math" w:hAnsi="Cambria Math" w:cs="Times New Roman"/>
                    <w:i/>
                    <w:noProof/>
                    <w:color w:val="833C0B" w:themeColor="accent2" w:themeShade="80"/>
                    <w:sz w:val="22"/>
                  </w:rPr>
                </m:ctrlPr>
              </m:sub>
              <m:sup>
                <m:r>
                  <w:rPr>
                    <w:rFonts w:ascii="Cambria Math" w:hAnsi="Cambria Math" w:cs="Times New Roman" w:hint="eastAsia"/>
                    <w:noProof/>
                    <w:color w:val="833C0B" w:themeColor="accent2" w:themeShade="80"/>
                    <w:sz w:val="22"/>
                    <w:rPrChange w:id="2004" w:author="tao huang" w:date="2018-10-26T16:05:00Z">
                      <w:rPr>
                        <w:rFonts w:ascii="Cambria Math" w:hAnsi="Cambria Math" w:cs="Times New Roman" w:hint="eastAsia"/>
                        <w:noProof/>
                        <w:sz w:val="22"/>
                      </w:rPr>
                    </w:rPrChange>
                  </w:rPr>
                  <m:t>'</m:t>
                </m:r>
                <m:ctrlPr>
                  <w:rPr>
                    <w:rFonts w:ascii="Cambria Math" w:hAnsi="Cambria Math" w:cs="Times New Roman"/>
                    <w:i/>
                    <w:noProof/>
                    <w:color w:val="833C0B" w:themeColor="accent2" w:themeShade="80"/>
                    <w:sz w:val="22"/>
                  </w:rPr>
                </m:ctrlPr>
              </m:sup>
            </m:sSubSup>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005"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2006" w:author="tao huang" w:date="2018-10-26T16:05:00Z">
                      <w:rPr>
                        <w:rFonts w:ascii="Cambria Math" w:hAnsi="Cambria Math" w:cs="Times New Roman"/>
                        <w:sz w:val="22"/>
                      </w:rPr>
                    </w:rPrChange>
                  </w:rPr>
                  <m:t>m,T</m:t>
                </m:r>
                <m:ctrlPr>
                  <w:rPr>
                    <w:rFonts w:ascii="Cambria Math" w:hAnsi="Cambria Math" w:cs="Times New Roman"/>
                    <w:i/>
                    <w:noProof/>
                    <w:color w:val="833C0B" w:themeColor="accent2" w:themeShade="80"/>
                    <w:sz w:val="22"/>
                  </w:rPr>
                </m:ctrlPr>
              </m:sub>
            </m:sSub>
            <m:r>
              <w:rPr>
                <w:rFonts w:ascii="Cambria Math" w:hAnsi="Cambria Math" w:cs="Times New Roman"/>
                <w:noProof/>
                <w:color w:val="833C0B" w:themeColor="accent2" w:themeShade="80"/>
                <w:sz w:val="22"/>
                <w:rPrChange w:id="2007" w:author="tao huang" w:date="2018-10-26T16:05:00Z">
                  <w:rPr>
                    <w:rFonts w:ascii="Cambria Math" w:hAnsi="Cambria Math" w:cs="Times New Roman"/>
                    <w:noProof/>
                    <w:sz w:val="22"/>
                  </w:rPr>
                </w:rPrChange>
              </w:rPr>
              <m:t>)</m:t>
            </m:r>
            <m:ctrlPr>
              <w:rPr>
                <w:rFonts w:ascii="Cambria Math" w:hAnsi="Cambria Math" w:cs="Times New Roman"/>
                <w:i/>
                <w:noProof/>
                <w:color w:val="833C0B" w:themeColor="accent2" w:themeShade="80"/>
                <w:sz w:val="22"/>
              </w:rPr>
            </m:ctrlPr>
          </m:e>
          <m:sup>
            <m:r>
              <w:rPr>
                <w:rFonts w:ascii="Cambria Math" w:hAnsi="Cambria Math" w:cs="Times New Roman"/>
                <w:color w:val="833C0B" w:themeColor="accent2" w:themeShade="80"/>
                <w:sz w:val="22"/>
                <w:rPrChange w:id="2008" w:author="tao huang" w:date="2018-10-26T16:05:00Z">
                  <w:rPr>
                    <w:rFonts w:ascii="Cambria Math" w:hAnsi="Cambria Math" w:cs="Times New Roman"/>
                    <w:sz w:val="22"/>
                  </w:rPr>
                </w:rPrChange>
              </w:rPr>
              <m:t>-1</m:t>
            </m:r>
          </m:sup>
        </m:sSup>
        <m:sSubSup>
          <m:sSubSupPr>
            <m:ctrlPr>
              <w:rPr>
                <w:rFonts w:ascii="Cambria Math" w:hAnsi="Cambria Math" w:cs="Times New Roman"/>
                <w:i/>
                <w:color w:val="833C0B" w:themeColor="accent2" w:themeShade="80"/>
                <w:sz w:val="22"/>
              </w:rPr>
            </m:ctrlPr>
          </m:sSubSupPr>
          <m:e>
            <m:r>
              <w:rPr>
                <w:rFonts w:ascii="Cambria Math" w:hAnsi="Cambria Math" w:cs="Times New Roman"/>
                <w:color w:val="833C0B" w:themeColor="accent2" w:themeShade="80"/>
                <w:sz w:val="22"/>
                <w:rPrChange w:id="2009"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2010" w:author="tao huang" w:date="2018-10-26T16:05:00Z">
                  <w:rPr>
                    <w:rFonts w:ascii="Cambria Math" w:hAnsi="Cambria Math" w:cs="Times New Roman"/>
                    <w:sz w:val="22"/>
                  </w:rPr>
                </w:rPrChange>
              </w:rPr>
              <m:t>m,T</m:t>
            </m:r>
            <m:ctrlPr>
              <w:rPr>
                <w:rFonts w:ascii="Cambria Math" w:hAnsi="Cambria Math" w:cs="Times New Roman"/>
                <w:i/>
                <w:noProof/>
                <w:color w:val="833C0B" w:themeColor="accent2" w:themeShade="80"/>
                <w:sz w:val="22"/>
              </w:rPr>
            </m:ctrlPr>
          </m:sub>
          <m:sup>
            <m:r>
              <w:rPr>
                <w:rFonts w:ascii="Cambria Math" w:hAnsi="Cambria Math" w:cs="Times New Roman" w:hint="eastAsia"/>
                <w:noProof/>
                <w:color w:val="833C0B" w:themeColor="accent2" w:themeShade="80"/>
                <w:sz w:val="22"/>
                <w:rPrChange w:id="2011" w:author="tao huang" w:date="2018-10-26T16:05:00Z">
                  <w:rPr>
                    <w:rFonts w:ascii="Cambria Math" w:hAnsi="Cambria Math" w:cs="Times New Roman" w:hint="eastAsia"/>
                    <w:noProof/>
                    <w:sz w:val="22"/>
                  </w:rPr>
                </w:rPrChange>
              </w:rPr>
              <m:t>'</m:t>
            </m:r>
            <m:ctrlPr>
              <w:rPr>
                <w:rFonts w:ascii="Cambria Math" w:hAnsi="Cambria Math" w:cs="Times New Roman"/>
                <w:i/>
                <w:noProof/>
                <w:color w:val="833C0B" w:themeColor="accent2" w:themeShade="80"/>
                <w:sz w:val="22"/>
              </w:rPr>
            </m:ctrlPr>
          </m:sup>
        </m:sSubSup>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012" w:author="tao huang" w:date="2018-10-26T16:05:00Z">
                  <w:rPr>
                    <w:rFonts w:ascii="Cambria Math" w:hAnsi="Cambria Math" w:cs="Times New Roman"/>
                    <w:sz w:val="22"/>
                  </w:rPr>
                </w:rPrChange>
              </w:rPr>
              <m:t>y</m:t>
            </m:r>
          </m:e>
          <m:sub>
            <m:r>
              <w:rPr>
                <w:rFonts w:ascii="Cambria Math" w:hAnsi="Cambria Math" w:cs="Times New Roman"/>
                <w:color w:val="833C0B" w:themeColor="accent2" w:themeShade="80"/>
                <w:sz w:val="22"/>
                <w:rPrChange w:id="2013" w:author="tao huang" w:date="2018-10-26T16:05:00Z">
                  <w:rPr>
                    <w:rFonts w:ascii="Cambria Math" w:hAnsi="Cambria Math" w:cs="Times New Roman"/>
                    <w:sz w:val="22"/>
                  </w:rPr>
                </w:rPrChange>
              </w:rPr>
              <m:t>m,T</m:t>
            </m:r>
            <m:ctrlPr>
              <w:rPr>
                <w:rFonts w:ascii="Cambria Math" w:hAnsi="Cambria Math" w:cs="Times New Roman"/>
                <w:i/>
                <w:noProof/>
                <w:color w:val="833C0B" w:themeColor="accent2" w:themeShade="80"/>
                <w:sz w:val="22"/>
              </w:rPr>
            </m:ctrlPr>
          </m:sub>
        </m:sSub>
      </m:oMath>
      <w:r w:rsidR="00971633" w:rsidRPr="00934A5C">
        <w:rPr>
          <w:rFonts w:cs="Times New Roman"/>
          <w:noProof/>
          <w:color w:val="833C0B" w:themeColor="accent2" w:themeShade="80"/>
          <w:sz w:val="22"/>
          <w:rPrChange w:id="2014" w:author="tao huang" w:date="2018-10-26T16:05:00Z">
            <w:rPr>
              <w:rFonts w:cs="Times New Roman"/>
              <w:noProof/>
              <w:sz w:val="22"/>
            </w:rPr>
          </w:rPrChange>
        </w:rPr>
        <w:tab/>
        <w:t>(2)</w:t>
      </w:r>
    </w:p>
    <w:p w14:paraId="6F1F45F2" w14:textId="3EB2C9A5" w:rsidR="00971633" w:rsidRPr="00934A5C" w:rsidRDefault="00971633" w:rsidP="00971633">
      <w:pPr>
        <w:shd w:val="clear" w:color="auto" w:fill="FFFFFF" w:themeFill="background1"/>
        <w:spacing w:after="0" w:line="360" w:lineRule="auto"/>
        <w:rPr>
          <w:rFonts w:cs="Times New Roman"/>
          <w:color w:val="833C0B" w:themeColor="accent2" w:themeShade="80"/>
          <w:sz w:val="22"/>
          <w:rPrChange w:id="2015" w:author="tao huang" w:date="2018-10-26T16:05:00Z">
            <w:rPr>
              <w:rFonts w:cs="Times New Roman"/>
              <w:sz w:val="22"/>
            </w:rPr>
          </w:rPrChange>
        </w:rPr>
      </w:pPr>
      <w:r w:rsidRPr="00934A5C">
        <w:rPr>
          <w:rFonts w:cs="Times New Roman"/>
          <w:color w:val="833C0B" w:themeColor="accent2" w:themeShade="80"/>
          <w:sz w:val="22"/>
          <w:rPrChange w:id="2016" w:author="tao huang" w:date="2018-10-26T16:05:00Z">
            <w:rPr>
              <w:rFonts w:cs="Times New Roman"/>
              <w:sz w:val="22"/>
            </w:rPr>
          </w:rPrChange>
        </w:rPr>
        <w:t xml:space="preserve">where </w:t>
      </w:r>
      <w:moveFrom w:id="2017" w:author="tao huang" w:date="2018-10-26T15:59:00Z">
        <w:moveFromRangeStart w:id="2018" w:author="tao huang" w:date="2018-10-26T15:59:00Z" w:name="move528332877"/>
        <m:oMath>
          <m:sSub>
            <m:sSubPr>
              <m:ctrlPr>
                <w:rPr>
                  <w:rFonts w:ascii="Cambria Math" w:hAnsi="Cambria Math" w:cs="Times New Roman"/>
                  <w:color w:val="833C0B" w:themeColor="accent2" w:themeShade="80"/>
                  <w:sz w:val="22"/>
                </w:rPr>
              </m:ctrlPr>
            </m:sSubPr>
            <m:e>
              <m:r>
                <w:rPr>
                  <w:rFonts w:ascii="Cambria Math" w:hAnsi="Cambria Math" w:cs="Times New Roman"/>
                  <w:color w:val="833C0B" w:themeColor="accent2" w:themeShade="80"/>
                  <w:sz w:val="22"/>
                  <w:rPrChange w:id="2019" w:author="tao huang" w:date="2018-10-26T16:05:00Z">
                    <w:rPr>
                      <w:rFonts w:ascii="Cambria Math" w:hAnsi="Cambria Math" w:cs="Times New Roman"/>
                      <w:sz w:val="22"/>
                    </w:rPr>
                  </w:rPrChange>
                </w:rPr>
                <m:t>x</m:t>
              </m:r>
            </m:e>
            <m:sub>
              <m:r>
                <w:rPr>
                  <w:rFonts w:ascii="Cambria Math" w:hAnsi="Cambria Math" w:cs="Times New Roman"/>
                  <w:noProof/>
                  <w:color w:val="833C0B" w:themeColor="accent2" w:themeShade="80"/>
                  <w:sz w:val="22"/>
                  <w:rPrChange w:id="2020" w:author="tao huang" w:date="2018-10-26T16:05:00Z">
                    <w:rPr>
                      <w:rFonts w:ascii="Cambria Math" w:hAnsi="Cambria Math" w:cs="Times New Roman"/>
                      <w:noProof/>
                      <w:sz w:val="22"/>
                    </w:rPr>
                  </w:rPrChange>
                </w:rPr>
                <m:t>m,T</m:t>
              </m:r>
            </m:sub>
          </m:sSub>
        </m:oMath>
      </w:moveFrom>
      <w:moveFromRangeEnd w:id="2018"/>
      <w:del w:id="2021" w:author="tao huang" w:date="2018-10-26T15:59:00Z">
        <w:r w:rsidRPr="00934A5C" w:rsidDel="009B1170">
          <w:rPr>
            <w:rFonts w:cs="Times New Roman"/>
            <w:color w:val="833C0B" w:themeColor="accent2" w:themeShade="80"/>
            <w:sz w:val="22"/>
            <w:rPrChange w:id="2022" w:author="tao huang" w:date="2018-10-26T16:05:00Z">
              <w:rPr>
                <w:rFonts w:cs="Times New Roman"/>
                <w:sz w:val="22"/>
              </w:rPr>
            </w:rPrChange>
          </w:rPr>
          <w:delText xml:space="preserve"> and </w:delText>
        </w:r>
      </w:del>
      <m:oMath>
        <m:sSub>
          <m:sSubPr>
            <m:ctrlPr>
              <w:rPr>
                <w:rFonts w:ascii="Cambria Math" w:hAnsi="Cambria Math" w:cs="Times New Roman"/>
                <w:color w:val="833C0B" w:themeColor="accent2" w:themeShade="80"/>
                <w:sz w:val="22"/>
              </w:rPr>
            </m:ctrlPr>
          </m:sSubPr>
          <m:e>
            <m:r>
              <w:rPr>
                <w:rFonts w:ascii="Cambria Math" w:hAnsi="Cambria Math" w:cs="Times New Roman"/>
                <w:color w:val="833C0B" w:themeColor="accent2" w:themeShade="80"/>
                <w:sz w:val="22"/>
                <w:rPrChange w:id="2023" w:author="tao huang" w:date="2018-10-26T16:05:00Z">
                  <w:rPr>
                    <w:rFonts w:ascii="Cambria Math" w:hAnsi="Cambria Math" w:cs="Times New Roman"/>
                    <w:sz w:val="22"/>
                  </w:rPr>
                </w:rPrChange>
              </w:rPr>
              <m:t>y</m:t>
            </m:r>
          </m:e>
          <m:sub>
            <m:r>
              <w:rPr>
                <w:rFonts w:ascii="Cambria Math" w:hAnsi="Cambria Math" w:cs="Times New Roman"/>
                <w:noProof/>
                <w:color w:val="833C0B" w:themeColor="accent2" w:themeShade="80"/>
                <w:sz w:val="22"/>
                <w:rPrChange w:id="2024" w:author="tao huang" w:date="2018-10-26T16:05:00Z">
                  <w:rPr>
                    <w:rFonts w:ascii="Cambria Math" w:hAnsi="Cambria Math" w:cs="Times New Roman"/>
                    <w:noProof/>
                    <w:sz w:val="22"/>
                  </w:rPr>
                </w:rPrChange>
              </w:rPr>
              <m:t>m,T</m:t>
            </m:r>
          </m:sub>
        </m:sSub>
      </m:oMath>
      <w:r w:rsidRPr="00934A5C">
        <w:rPr>
          <w:rFonts w:cs="Times New Roman"/>
          <w:color w:val="833C0B" w:themeColor="accent2" w:themeShade="80"/>
          <w:sz w:val="22"/>
          <w:rPrChange w:id="2025" w:author="tao huang" w:date="2018-10-26T16:05:00Z">
            <w:rPr>
              <w:rFonts w:cs="Times New Roman"/>
              <w:sz w:val="22"/>
            </w:rPr>
          </w:rPrChange>
        </w:rPr>
        <w:t xml:space="preserve"> </w:t>
      </w:r>
      <w:ins w:id="2026" w:author="tao huang" w:date="2018-10-26T15:59:00Z">
        <w:r w:rsidR="009B1170" w:rsidRPr="00934A5C">
          <w:rPr>
            <w:rFonts w:cs="Times New Roman"/>
            <w:color w:val="833C0B" w:themeColor="accent2" w:themeShade="80"/>
            <w:sz w:val="22"/>
            <w:rPrChange w:id="2027" w:author="tao huang" w:date="2018-10-26T16:05:00Z">
              <w:rPr>
                <w:rFonts w:cs="Times New Roman"/>
                <w:sz w:val="22"/>
              </w:rPr>
            </w:rPrChange>
          </w:rPr>
          <w:t xml:space="preserve">and </w:t>
        </w:r>
      </w:ins>
      <w:moveTo w:id="2028" w:author="tao huang" w:date="2018-10-26T15:59:00Z">
        <w:moveToRangeStart w:id="2029" w:author="tao huang" w:date="2018-10-26T15:59:00Z" w:name="move528332877"/>
        <m:oMath>
          <m:sSub>
            <m:sSubPr>
              <m:ctrlPr>
                <w:rPr>
                  <w:rFonts w:ascii="Cambria Math" w:hAnsi="Cambria Math" w:cs="Times New Roman"/>
                  <w:color w:val="833C0B" w:themeColor="accent2" w:themeShade="80"/>
                  <w:sz w:val="22"/>
                </w:rPr>
              </m:ctrlPr>
            </m:sSubPr>
            <m:e>
              <m:r>
                <w:rPr>
                  <w:rFonts w:ascii="Cambria Math" w:hAnsi="Cambria Math" w:cs="Times New Roman"/>
                  <w:color w:val="833C0B" w:themeColor="accent2" w:themeShade="80"/>
                  <w:sz w:val="22"/>
                  <w:rPrChange w:id="2030" w:author="tao huang" w:date="2018-10-26T16:05:00Z">
                    <w:rPr>
                      <w:rFonts w:ascii="Cambria Math" w:hAnsi="Cambria Math" w:cs="Times New Roman"/>
                      <w:sz w:val="22"/>
                    </w:rPr>
                  </w:rPrChange>
                </w:rPr>
                <m:t>x</m:t>
              </m:r>
            </m:e>
            <m:sub>
              <m:r>
                <w:rPr>
                  <w:rFonts w:ascii="Cambria Math" w:hAnsi="Cambria Math" w:cs="Times New Roman"/>
                  <w:noProof/>
                  <w:color w:val="833C0B" w:themeColor="accent2" w:themeShade="80"/>
                  <w:sz w:val="22"/>
                  <w:rPrChange w:id="2031" w:author="tao huang" w:date="2018-10-26T16:05:00Z">
                    <w:rPr>
                      <w:rFonts w:ascii="Cambria Math" w:hAnsi="Cambria Math" w:cs="Times New Roman"/>
                      <w:noProof/>
                      <w:sz w:val="22"/>
                    </w:rPr>
                  </w:rPrChange>
                </w:rPr>
                <m:t>m,T</m:t>
              </m:r>
            </m:sub>
          </m:sSub>
        </m:oMath>
      </w:moveTo>
      <w:moveToRangeEnd w:id="2029"/>
      <w:ins w:id="2032" w:author="tao huang" w:date="2018-10-26T15:59:00Z">
        <w:r w:rsidR="009B1170" w:rsidRPr="00934A5C">
          <w:rPr>
            <w:rFonts w:cs="Times New Roman"/>
            <w:color w:val="833C0B" w:themeColor="accent2" w:themeShade="80"/>
            <w:sz w:val="22"/>
            <w:rPrChange w:id="2033" w:author="tao huang" w:date="2018-10-26T16:05:00Z">
              <w:rPr>
                <w:rFonts w:cs="Times New Roman"/>
                <w:sz w:val="22"/>
              </w:rPr>
            </w:rPrChange>
          </w:rPr>
          <w:t xml:space="preserve"> </w:t>
        </w:r>
      </w:ins>
      <w:r w:rsidRPr="00934A5C">
        <w:rPr>
          <w:rFonts w:cs="Times New Roman"/>
          <w:color w:val="833C0B" w:themeColor="accent2" w:themeShade="80"/>
          <w:sz w:val="22"/>
          <w:rPrChange w:id="2034" w:author="tao huang" w:date="2018-10-26T16:05:00Z">
            <w:rPr>
              <w:rFonts w:cs="Times New Roman"/>
              <w:sz w:val="22"/>
            </w:rPr>
          </w:rPrChange>
        </w:rPr>
        <w:t xml:space="preserve">are respectively the vectors of the </w:t>
      </w:r>
      <w:del w:id="2035" w:author="tao huang" w:date="2018-10-26T15:59:00Z">
        <w:r w:rsidRPr="00934A5C" w:rsidDel="009B1170">
          <w:rPr>
            <w:rFonts w:cs="Times New Roman"/>
            <w:color w:val="833C0B" w:themeColor="accent2" w:themeShade="80"/>
            <w:sz w:val="22"/>
            <w:rPrChange w:id="2036" w:author="tao huang" w:date="2018-10-26T16:05:00Z">
              <w:rPr>
                <w:rFonts w:cs="Times New Roman"/>
                <w:sz w:val="22"/>
              </w:rPr>
            </w:rPrChange>
          </w:rPr>
          <w:delText>in</w:delText>
        </w:r>
      </w:del>
      <w:r w:rsidRPr="00934A5C">
        <w:rPr>
          <w:rFonts w:cs="Times New Roman"/>
          <w:color w:val="833C0B" w:themeColor="accent2" w:themeShade="80"/>
          <w:sz w:val="22"/>
          <w:rPrChange w:id="2037" w:author="tao huang" w:date="2018-10-26T16:05:00Z">
            <w:rPr>
              <w:rFonts w:cs="Times New Roman"/>
              <w:sz w:val="22"/>
            </w:rPr>
          </w:rPrChange>
        </w:rPr>
        <w:t xml:space="preserve">dependent variable and </w:t>
      </w:r>
      <w:ins w:id="2038" w:author="tao huang" w:date="2018-10-26T15:59:00Z">
        <w:r w:rsidR="009B1170" w:rsidRPr="00934A5C">
          <w:rPr>
            <w:rFonts w:cs="Times New Roman"/>
            <w:color w:val="833C0B" w:themeColor="accent2" w:themeShade="80"/>
            <w:sz w:val="22"/>
            <w:rPrChange w:id="2039" w:author="tao huang" w:date="2018-10-26T16:05:00Z">
              <w:rPr>
                <w:rFonts w:cs="Times New Roman"/>
                <w:sz w:val="22"/>
              </w:rPr>
            </w:rPrChange>
          </w:rPr>
          <w:t>in</w:t>
        </w:r>
      </w:ins>
      <w:r w:rsidRPr="00934A5C">
        <w:rPr>
          <w:rFonts w:cs="Times New Roman"/>
          <w:color w:val="833C0B" w:themeColor="accent2" w:themeShade="80"/>
          <w:sz w:val="22"/>
          <w:rPrChange w:id="2040" w:author="tao huang" w:date="2018-10-26T16:05:00Z">
            <w:rPr>
              <w:rFonts w:cs="Times New Roman"/>
              <w:sz w:val="22"/>
            </w:rPr>
          </w:rPrChange>
        </w:rPr>
        <w:t xml:space="preserve">dependent variable for the time periods from week </w:t>
      </w:r>
      <w:r w:rsidRPr="00934A5C">
        <w:rPr>
          <w:rFonts w:cs="Times New Roman"/>
          <w:i/>
          <w:color w:val="833C0B" w:themeColor="accent2" w:themeShade="80"/>
          <w:sz w:val="22"/>
          <w:rPrChange w:id="2041" w:author="tao huang" w:date="2018-10-26T16:05:00Z">
            <w:rPr>
              <w:rFonts w:cs="Times New Roman"/>
              <w:i/>
              <w:sz w:val="22"/>
            </w:rPr>
          </w:rPrChange>
        </w:rPr>
        <w:t xml:space="preserve">m </w:t>
      </w:r>
      <w:r w:rsidRPr="00934A5C">
        <w:rPr>
          <w:rFonts w:cs="Times New Roman"/>
          <w:color w:val="833C0B" w:themeColor="accent2" w:themeShade="80"/>
          <w:sz w:val="22"/>
          <w:rPrChange w:id="2042" w:author="tao huang" w:date="2018-10-26T16:05:00Z">
            <w:rPr>
              <w:rFonts w:cs="Times New Roman"/>
              <w:sz w:val="22"/>
            </w:rPr>
          </w:rPrChange>
        </w:rPr>
        <w:t xml:space="preserve">to week </w:t>
      </w:r>
      <w:r w:rsidRPr="00934A5C">
        <w:rPr>
          <w:rFonts w:cs="Times New Roman"/>
          <w:i/>
          <w:color w:val="833C0B" w:themeColor="accent2" w:themeShade="80"/>
          <w:sz w:val="22"/>
          <w:rPrChange w:id="2043" w:author="tao huang" w:date="2018-10-26T16:05:00Z">
            <w:rPr>
              <w:rFonts w:cs="Times New Roman"/>
              <w:i/>
              <w:sz w:val="22"/>
            </w:rPr>
          </w:rPrChange>
        </w:rPr>
        <w:t>T</w:t>
      </w:r>
      <w:r w:rsidRPr="00934A5C">
        <w:rPr>
          <w:rFonts w:cs="Times New Roman"/>
          <w:color w:val="833C0B" w:themeColor="accent2" w:themeShade="80"/>
          <w:sz w:val="22"/>
          <w:rPrChange w:id="2044" w:author="tao huang" w:date="2018-10-26T16:05:00Z">
            <w:rPr>
              <w:rFonts w:cs="Times New Roman"/>
              <w:sz w:val="22"/>
            </w:rPr>
          </w:rPrChange>
        </w:rPr>
        <w:t xml:space="preserve">. We assume </w:t>
      </w:r>
      <w:ins w:id="2045" w:author="tao huang" w:date="2018-10-26T15:59:00Z">
        <w:r w:rsidR="00F305A4" w:rsidRPr="00934A5C">
          <w:rPr>
            <w:rFonts w:cs="Times New Roman"/>
            <w:color w:val="833C0B" w:themeColor="accent2" w:themeShade="80"/>
            <w:sz w:val="22"/>
            <w:rPrChange w:id="2046" w:author="tao huang" w:date="2018-10-26T16:05:00Z">
              <w:rPr>
                <w:rFonts w:cs="Times New Roman"/>
                <w:sz w:val="22"/>
              </w:rPr>
            </w:rPrChange>
          </w:rPr>
          <w:t xml:space="preserve">that there is </w:t>
        </w:r>
      </w:ins>
      <w:r w:rsidRPr="00934A5C">
        <w:rPr>
          <w:rFonts w:cs="Times New Roman"/>
          <w:color w:val="833C0B" w:themeColor="accent2" w:themeShade="80"/>
          <w:sz w:val="22"/>
          <w:rPrChange w:id="2047" w:author="tao huang" w:date="2018-10-26T16:05:00Z">
            <w:rPr>
              <w:rFonts w:cs="Times New Roman"/>
              <w:sz w:val="22"/>
            </w:rPr>
          </w:rPrChange>
        </w:rPr>
        <w:t xml:space="preserve">no structural change after week </w:t>
      </w:r>
      <w:r w:rsidRPr="00934A5C">
        <w:rPr>
          <w:rFonts w:cs="Times New Roman"/>
          <w:i/>
          <w:noProof/>
          <w:color w:val="833C0B" w:themeColor="accent2" w:themeShade="80"/>
          <w:sz w:val="22"/>
          <w:rPrChange w:id="2048" w:author="tao huang" w:date="2018-10-26T16:05:00Z">
            <w:rPr>
              <w:rFonts w:cs="Times New Roman"/>
              <w:i/>
              <w:noProof/>
              <w:sz w:val="22"/>
            </w:rPr>
          </w:rPrChange>
        </w:rPr>
        <w:t>T</w:t>
      </w:r>
      <w:r w:rsidRPr="00934A5C">
        <w:rPr>
          <w:rFonts w:cs="Times New Roman"/>
          <w:color w:val="833C0B" w:themeColor="accent2" w:themeShade="80"/>
          <w:sz w:val="22"/>
          <w:rPrChange w:id="2049" w:author="tao huang" w:date="2018-10-26T16:05:00Z">
            <w:rPr>
              <w:rFonts w:cs="Times New Roman"/>
              <w:sz w:val="22"/>
            </w:rPr>
          </w:rPrChange>
        </w:rPr>
        <w:t xml:space="preserve">. e.g., </w:t>
      </w:r>
      <m:oMath>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050" w:author="tao huang" w:date="2018-10-26T16:05:00Z">
                  <w:rPr>
                    <w:rFonts w:ascii="Cambria Math" w:hAnsi="Cambria Math" w:cs="Times New Roman"/>
                    <w:sz w:val="22"/>
                  </w:rPr>
                </w:rPrChange>
              </w:rPr>
              <m:t>y</m:t>
            </m:r>
          </m:e>
          <m:sub>
            <m:r>
              <w:rPr>
                <w:rFonts w:ascii="Cambria Math" w:hAnsi="Cambria Math" w:cs="Times New Roman"/>
                <w:color w:val="833C0B" w:themeColor="accent2" w:themeShade="80"/>
                <w:sz w:val="22"/>
                <w:rPrChange w:id="2051" w:author="tao huang" w:date="2018-10-26T16:05:00Z">
                  <w:rPr>
                    <w:rFonts w:ascii="Cambria Math" w:hAnsi="Cambria Math" w:cs="Times New Roman"/>
                    <w:sz w:val="22"/>
                  </w:rPr>
                </w:rPrChange>
              </w:rPr>
              <m:t>t</m:t>
            </m:r>
          </m:sub>
        </m:sSub>
        <m:r>
          <w:rPr>
            <w:rFonts w:ascii="Cambria Math" w:hAnsi="Cambria Math" w:cs="Times New Roman"/>
            <w:color w:val="833C0B" w:themeColor="accent2" w:themeShade="80"/>
            <w:sz w:val="22"/>
            <w:rPrChange w:id="2052" w:author="tao huang" w:date="2018-10-26T16:05:00Z">
              <w:rPr>
                <w:rFonts w:ascii="Cambria Math" w:hAnsi="Cambria Math" w:cs="Times New Roman"/>
                <w:sz w:val="22"/>
              </w:rPr>
            </w:rPrChange>
          </w:rPr>
          <m:t>=</m:t>
        </m:r>
        <m:sSubSup>
          <m:sSubSupPr>
            <m:ctrlPr>
              <w:rPr>
                <w:rFonts w:ascii="Cambria Math" w:hAnsi="Cambria Math" w:cs="Times New Roman"/>
                <w:i/>
                <w:color w:val="833C0B" w:themeColor="accent2" w:themeShade="80"/>
                <w:sz w:val="22"/>
              </w:rPr>
            </m:ctrlPr>
          </m:sSubSupPr>
          <m:e>
            <m:r>
              <w:rPr>
                <w:rFonts w:ascii="Cambria Math" w:hAnsi="Cambria Math" w:cs="Times New Roman"/>
                <w:color w:val="833C0B" w:themeColor="accent2" w:themeShade="80"/>
                <w:sz w:val="22"/>
                <w:rPrChange w:id="2053" w:author="tao huang" w:date="2018-10-26T16:05:00Z">
                  <w:rPr>
                    <w:rFonts w:ascii="Cambria Math" w:hAnsi="Cambria Math" w:cs="Times New Roman"/>
                    <w:sz w:val="22"/>
                  </w:rPr>
                </w:rPrChange>
              </w:rPr>
              <m:t xml:space="preserve"> β</m:t>
            </m:r>
          </m:e>
          <m:sub>
            <m:r>
              <w:rPr>
                <w:rFonts w:ascii="Cambria Math" w:hAnsi="Cambria Math" w:cs="Times New Roman"/>
                <w:color w:val="833C0B" w:themeColor="accent2" w:themeShade="80"/>
                <w:sz w:val="22"/>
                <w:rPrChange w:id="2054" w:author="tao huang" w:date="2018-10-26T16:05:00Z">
                  <w:rPr>
                    <w:rFonts w:ascii="Cambria Math" w:hAnsi="Cambria Math" w:cs="Times New Roman"/>
                    <w:sz w:val="22"/>
                  </w:rPr>
                </w:rPrChange>
              </w:rPr>
              <m:t>2</m:t>
            </m:r>
          </m:sub>
          <m:sup>
            <m:r>
              <w:rPr>
                <w:rFonts w:ascii="Cambria Math" w:hAnsi="Cambria Math" w:cs="Times New Roman" w:hint="eastAsia"/>
                <w:color w:val="833C0B" w:themeColor="accent2" w:themeShade="80"/>
                <w:sz w:val="22"/>
                <w:rPrChange w:id="2055" w:author="tao huang" w:date="2018-10-26T16:05:00Z">
                  <w:rPr>
                    <w:rFonts w:ascii="Cambria Math" w:hAnsi="Cambria Math" w:cs="Times New Roman" w:hint="eastAsia"/>
                    <w:sz w:val="22"/>
                  </w:rPr>
                </w:rPrChange>
              </w:rPr>
              <m:t>'</m:t>
            </m:r>
          </m:sup>
        </m:sSubSup>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056"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2057" w:author="tao huang" w:date="2018-10-26T16:05:00Z">
                  <w:rPr>
                    <w:rFonts w:ascii="Cambria Math" w:hAnsi="Cambria Math" w:cs="Times New Roman"/>
                    <w:sz w:val="22"/>
                  </w:rPr>
                </w:rPrChange>
              </w:rPr>
              <m:t>t</m:t>
            </m:r>
          </m:sub>
        </m:sSub>
        <m:r>
          <w:rPr>
            <w:rFonts w:ascii="Cambria Math" w:hAnsi="Cambria Math" w:cs="Times New Roman"/>
            <w:color w:val="833C0B" w:themeColor="accent2" w:themeShade="80"/>
            <w:sz w:val="22"/>
            <w:rPrChange w:id="2058" w:author="tao huang" w:date="2018-10-26T16:05:00Z">
              <w:rPr>
                <w:rFonts w:ascii="Cambria Math" w:hAnsi="Cambria Math" w:cs="Times New Roman"/>
                <w:sz w:val="22"/>
              </w:rPr>
            </w:rPrChange>
          </w:rPr>
          <m:t>+</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059" w:author="tao huang" w:date="2018-10-26T16:05:00Z">
                  <w:rPr>
                    <w:rFonts w:ascii="Cambria Math" w:hAnsi="Cambria Math" w:cs="Times New Roman"/>
                    <w:sz w:val="22"/>
                  </w:rPr>
                </w:rPrChange>
              </w:rPr>
              <m:t>u</m:t>
            </m:r>
          </m:e>
          <m:sub>
            <m:r>
              <w:rPr>
                <w:rFonts w:ascii="Cambria Math" w:hAnsi="Cambria Math" w:cs="Times New Roman"/>
                <w:color w:val="833C0B" w:themeColor="accent2" w:themeShade="80"/>
                <w:sz w:val="22"/>
                <w:rPrChange w:id="2060" w:author="tao huang" w:date="2018-10-26T16:05:00Z">
                  <w:rPr>
                    <w:rFonts w:ascii="Cambria Math" w:hAnsi="Cambria Math" w:cs="Times New Roman"/>
                    <w:sz w:val="22"/>
                  </w:rPr>
                </w:rPrChange>
              </w:rPr>
              <m:t>t</m:t>
            </m:r>
          </m:sub>
        </m:sSub>
        <m:r>
          <w:rPr>
            <w:rFonts w:ascii="Cambria Math" w:hAnsi="Cambria Math" w:cs="Times New Roman"/>
            <w:color w:val="833C0B" w:themeColor="accent2" w:themeShade="80"/>
            <w:sz w:val="22"/>
            <w:rPrChange w:id="2061" w:author="tao huang" w:date="2018-10-26T16:05:00Z">
              <w:rPr>
                <w:rFonts w:ascii="Cambria Math" w:hAnsi="Cambria Math" w:cs="Times New Roman"/>
                <w:sz w:val="22"/>
              </w:rPr>
            </w:rPrChange>
          </w:rPr>
          <m:t>, when t&gt;T</m:t>
        </m:r>
      </m:oMath>
      <w:r w:rsidRPr="00934A5C">
        <w:rPr>
          <w:rFonts w:cs="Times New Roman"/>
          <w:color w:val="833C0B" w:themeColor="accent2" w:themeShade="80"/>
          <w:sz w:val="22"/>
          <w:rPrChange w:id="2062" w:author="tao huang" w:date="2018-10-26T16:05:00Z">
            <w:rPr>
              <w:rFonts w:cs="Times New Roman"/>
              <w:sz w:val="22"/>
            </w:rPr>
          </w:rPrChange>
        </w:rPr>
        <w:t xml:space="preserve">. </w:t>
      </w:r>
      <w:r w:rsidR="00324BC9" w:rsidRPr="00934A5C">
        <w:rPr>
          <w:rFonts w:cs="Times New Roman"/>
          <w:color w:val="833C0B" w:themeColor="accent2" w:themeShade="80"/>
          <w:sz w:val="22"/>
          <w:rPrChange w:id="2063" w:author="tao huang" w:date="2018-10-26T16:05:00Z">
            <w:rPr>
              <w:rFonts w:cs="Times New Roman"/>
              <w:sz w:val="22"/>
            </w:rPr>
          </w:rPrChange>
        </w:rPr>
        <w:t xml:space="preserve">Suppose </w:t>
      </w:r>
      <w:r w:rsidR="00C631AB" w:rsidRPr="00934A5C">
        <w:rPr>
          <w:rFonts w:cs="Times New Roman"/>
          <w:color w:val="833C0B" w:themeColor="accent2" w:themeShade="80"/>
          <w:sz w:val="22"/>
          <w:rPrChange w:id="2064" w:author="tao huang" w:date="2018-10-26T16:05:00Z">
            <w:rPr>
              <w:rFonts w:cs="Times New Roman"/>
              <w:sz w:val="22"/>
            </w:rPr>
          </w:rPrChange>
        </w:rPr>
        <w:t xml:space="preserve">that </w:t>
      </w:r>
      <w:r w:rsidR="00324BC9" w:rsidRPr="00934A5C">
        <w:rPr>
          <w:rFonts w:cs="Times New Roman"/>
          <w:color w:val="833C0B" w:themeColor="accent2" w:themeShade="80"/>
          <w:sz w:val="22"/>
          <w:rPrChange w:id="2065" w:author="tao huang" w:date="2018-10-26T16:05:00Z">
            <w:rPr>
              <w:rFonts w:cs="Times New Roman"/>
              <w:sz w:val="22"/>
            </w:rPr>
          </w:rPrChange>
        </w:rPr>
        <w:t>we are interested in the one</w:t>
      </w:r>
      <w:r w:rsidRPr="00934A5C">
        <w:rPr>
          <w:rFonts w:cs="Times New Roman"/>
          <w:color w:val="833C0B" w:themeColor="accent2" w:themeShade="80"/>
          <w:sz w:val="22"/>
          <w:rPrChange w:id="2066" w:author="tao huang" w:date="2018-10-26T16:05:00Z">
            <w:rPr>
              <w:rFonts w:cs="Times New Roman"/>
              <w:sz w:val="22"/>
            </w:rPr>
          </w:rPrChange>
        </w:rPr>
        <w:t>-step ahead forecast</w:t>
      </w:r>
      <w:del w:id="2067" w:author="tao huang" w:date="2018-10-26T16:00:00Z">
        <w:r w:rsidR="00324BC9" w:rsidRPr="00934A5C" w:rsidDel="00F305A4">
          <w:rPr>
            <w:rFonts w:cs="Times New Roman"/>
            <w:color w:val="833C0B" w:themeColor="accent2" w:themeShade="80"/>
            <w:sz w:val="22"/>
            <w:rPrChange w:id="2068" w:author="tao huang" w:date="2018-10-26T16:05:00Z">
              <w:rPr>
                <w:rFonts w:cs="Times New Roman"/>
                <w:sz w:val="22"/>
              </w:rPr>
            </w:rPrChange>
          </w:rPr>
          <w:delText>. Thus</w:delText>
        </w:r>
      </w:del>
      <w:r w:rsidR="00324BC9" w:rsidRPr="00934A5C">
        <w:rPr>
          <w:rFonts w:cs="Times New Roman"/>
          <w:color w:val="833C0B" w:themeColor="accent2" w:themeShade="80"/>
          <w:sz w:val="22"/>
          <w:rPrChange w:id="2069" w:author="tao huang" w:date="2018-10-26T16:05:00Z">
            <w:rPr>
              <w:rFonts w:cs="Times New Roman"/>
              <w:sz w:val="22"/>
            </w:rPr>
          </w:rPrChange>
        </w:rPr>
        <w:t>, the</w:t>
      </w:r>
      <w:r w:rsidRPr="00934A5C">
        <w:rPr>
          <w:rFonts w:cs="Times New Roman"/>
          <w:color w:val="833C0B" w:themeColor="accent2" w:themeShade="80"/>
          <w:sz w:val="22"/>
          <w:rPrChange w:id="2070" w:author="tao huang" w:date="2018-10-26T16:05:00Z">
            <w:rPr>
              <w:rFonts w:cs="Times New Roman"/>
              <w:sz w:val="22"/>
            </w:rPr>
          </w:rPrChange>
        </w:rPr>
        <w:t xml:space="preserve"> </w:t>
      </w:r>
      <w:r w:rsidR="00E36FD4" w:rsidRPr="00934A5C">
        <w:rPr>
          <w:rFonts w:cs="Times New Roman"/>
          <w:color w:val="833C0B" w:themeColor="accent2" w:themeShade="80"/>
          <w:sz w:val="22"/>
          <w:rPrChange w:id="2071" w:author="tao huang" w:date="2018-10-26T16:05:00Z">
            <w:rPr>
              <w:rFonts w:cs="Times New Roman"/>
              <w:sz w:val="22"/>
            </w:rPr>
          </w:rPrChange>
        </w:rPr>
        <w:t xml:space="preserve">one-step ahead </w:t>
      </w:r>
      <w:ins w:id="2072" w:author="tao huang" w:date="2018-10-26T16:00:00Z">
        <w:r w:rsidR="00F305A4" w:rsidRPr="00934A5C">
          <w:rPr>
            <w:rFonts w:cs="Times New Roman"/>
            <w:color w:val="833C0B" w:themeColor="accent2" w:themeShade="80"/>
            <w:sz w:val="22"/>
            <w:rPrChange w:id="2073" w:author="tao huang" w:date="2018-10-26T16:05:00Z">
              <w:rPr>
                <w:rFonts w:cs="Times New Roman"/>
                <w:sz w:val="22"/>
              </w:rPr>
            </w:rPrChange>
          </w:rPr>
          <w:t xml:space="preserve">forecast </w:t>
        </w:r>
      </w:ins>
      <w:r w:rsidRPr="00934A5C">
        <w:rPr>
          <w:rFonts w:cs="Times New Roman"/>
          <w:color w:val="833C0B" w:themeColor="accent2" w:themeShade="80"/>
          <w:sz w:val="22"/>
          <w:rPrChange w:id="2074" w:author="tao huang" w:date="2018-10-26T16:05:00Z">
            <w:rPr>
              <w:rFonts w:cs="Times New Roman"/>
              <w:sz w:val="22"/>
            </w:rPr>
          </w:rPrChange>
        </w:rPr>
        <w:t xml:space="preserve">error </w:t>
      </w:r>
      <w:r w:rsidR="00324BC9" w:rsidRPr="00934A5C">
        <w:rPr>
          <w:rFonts w:cs="Times New Roman"/>
          <w:color w:val="833C0B" w:themeColor="accent2" w:themeShade="80"/>
          <w:sz w:val="22"/>
          <w:rPrChange w:id="2075" w:author="tao huang" w:date="2018-10-26T16:05:00Z">
            <w:rPr>
              <w:rFonts w:cs="Times New Roman"/>
              <w:sz w:val="22"/>
            </w:rPr>
          </w:rPrChange>
        </w:rPr>
        <w:t>is:</w:t>
      </w:r>
    </w:p>
    <w:p w14:paraId="1DCB3CC4" w14:textId="77777777" w:rsidR="00971633" w:rsidRPr="00934A5C" w:rsidRDefault="00DA3D68" w:rsidP="00971633">
      <w:pPr>
        <w:shd w:val="clear" w:color="auto" w:fill="FFFFFF" w:themeFill="background1"/>
        <w:spacing w:after="0" w:line="360" w:lineRule="auto"/>
        <w:jc w:val="center"/>
        <w:rPr>
          <w:rFonts w:cs="Times New Roman"/>
          <w:i/>
          <w:color w:val="833C0B" w:themeColor="accent2" w:themeShade="80"/>
          <w:sz w:val="22"/>
          <w:rPrChange w:id="2076" w:author="tao huang" w:date="2018-10-26T16:05:00Z">
            <w:rPr>
              <w:rFonts w:cs="Times New Roman"/>
              <w:i/>
              <w:sz w:val="22"/>
            </w:rPr>
          </w:rPrChange>
        </w:rPr>
      </w:pPr>
      <m:oMathPara>
        <m:oMath>
          <m:sSub>
            <m:sSubPr>
              <m:ctrlPr>
                <w:rPr>
                  <w:rFonts w:ascii="Cambria Math" w:hAnsi="Cambria Math" w:cs="Times New Roman"/>
                  <w:i/>
                  <w:color w:val="833C0B" w:themeColor="accent2" w:themeShade="80"/>
                  <w:sz w:val="22"/>
                </w:rPr>
              </m:ctrlPr>
            </m:sSubPr>
            <m:e>
              <m:acc>
                <m:accPr>
                  <m:ctrlPr>
                    <w:rPr>
                      <w:rFonts w:ascii="Cambria Math" w:hAnsi="Cambria Math" w:cs="Times New Roman"/>
                      <w:i/>
                      <w:color w:val="833C0B" w:themeColor="accent2" w:themeShade="80"/>
                      <w:sz w:val="22"/>
                    </w:rPr>
                  </m:ctrlPr>
                </m:accPr>
                <m:e>
                  <m:r>
                    <w:rPr>
                      <w:rFonts w:ascii="Cambria Math" w:hAnsi="Cambria Math" w:cs="Times New Roman"/>
                      <w:color w:val="833C0B" w:themeColor="accent2" w:themeShade="80"/>
                      <w:sz w:val="22"/>
                      <w:rPrChange w:id="2077" w:author="tao huang" w:date="2018-10-26T16:05:00Z">
                        <w:rPr>
                          <w:rFonts w:ascii="Cambria Math" w:hAnsi="Cambria Math" w:cs="Times New Roman"/>
                          <w:sz w:val="22"/>
                        </w:rPr>
                      </w:rPrChange>
                    </w:rPr>
                    <m:t>e</m:t>
                  </m:r>
                </m:e>
              </m:acc>
            </m:e>
            <m:sub>
              <m:r>
                <w:rPr>
                  <w:rFonts w:ascii="Cambria Math" w:hAnsi="Cambria Math" w:cs="Times New Roman"/>
                  <w:color w:val="833C0B" w:themeColor="accent2" w:themeShade="80"/>
                  <w:sz w:val="22"/>
                  <w:rPrChange w:id="2078" w:author="tao huang" w:date="2018-10-26T16:05:00Z">
                    <w:rPr>
                      <w:rFonts w:ascii="Cambria Math" w:hAnsi="Cambria Math" w:cs="Times New Roman"/>
                      <w:sz w:val="22"/>
                    </w:rPr>
                  </w:rPrChange>
                </w:rPr>
                <m:t>T+1</m:t>
              </m:r>
            </m:sub>
          </m:sSub>
          <m:d>
            <m:dPr>
              <m:ctrlPr>
                <w:rPr>
                  <w:rFonts w:ascii="Cambria Math" w:hAnsi="Cambria Math" w:cs="Times New Roman"/>
                  <w:i/>
                  <w:color w:val="833C0B" w:themeColor="accent2" w:themeShade="80"/>
                  <w:sz w:val="22"/>
                </w:rPr>
              </m:ctrlPr>
            </m:dPr>
            <m:e>
              <m:r>
                <w:rPr>
                  <w:rFonts w:ascii="Cambria Math" w:hAnsi="Cambria Math" w:cs="Times New Roman"/>
                  <w:color w:val="833C0B" w:themeColor="accent2" w:themeShade="80"/>
                  <w:sz w:val="22"/>
                  <w:rPrChange w:id="2079" w:author="tao huang" w:date="2018-10-26T16:05:00Z">
                    <w:rPr>
                      <w:rFonts w:ascii="Cambria Math" w:hAnsi="Cambria Math" w:cs="Times New Roman"/>
                      <w:sz w:val="22"/>
                    </w:rPr>
                  </w:rPrChange>
                </w:rPr>
                <m:t>m</m:t>
              </m:r>
            </m:e>
          </m:d>
          <m:r>
            <w:rPr>
              <w:rFonts w:ascii="Cambria Math" w:hAnsi="Cambria Math" w:cs="Times New Roman"/>
              <w:color w:val="833C0B" w:themeColor="accent2" w:themeShade="80"/>
              <w:sz w:val="22"/>
              <w:rPrChange w:id="2080" w:author="tao huang" w:date="2018-10-26T16:05:00Z">
                <w:rPr>
                  <w:rFonts w:ascii="Cambria Math" w:hAnsi="Cambria Math" w:cs="Times New Roman"/>
                  <w:sz w:val="22"/>
                </w:rPr>
              </w:rPrChange>
            </w:rPr>
            <m:t>=</m:t>
          </m:r>
          <m:sSup>
            <m:sSupPr>
              <m:ctrlPr>
                <w:rPr>
                  <w:rFonts w:ascii="Cambria Math" w:hAnsi="Cambria Math" w:cs="Times New Roman"/>
                  <w:i/>
                  <w:color w:val="833C0B" w:themeColor="accent2" w:themeShade="80"/>
                  <w:sz w:val="22"/>
                </w:rPr>
              </m:ctrlPr>
            </m:sSupPr>
            <m:e>
              <m:d>
                <m:dPr>
                  <m:ctrlPr>
                    <w:rPr>
                      <w:rFonts w:ascii="Cambria Math" w:hAnsi="Cambria Math" w:cs="Times New Roman"/>
                      <w:i/>
                      <w:color w:val="833C0B" w:themeColor="accent2" w:themeShade="80"/>
                      <w:sz w:val="22"/>
                    </w:rPr>
                  </m:ctrlPr>
                </m:dPr>
                <m:e>
                  <m:sSub>
                    <m:sSubPr>
                      <m:ctrlPr>
                        <w:rPr>
                          <w:rFonts w:ascii="Cambria Math" w:hAnsi="Cambria Math" w:cs="Times New Roman"/>
                          <w:i/>
                          <w:color w:val="833C0B" w:themeColor="accent2" w:themeShade="80"/>
                          <w:sz w:val="22"/>
                        </w:rPr>
                      </m:ctrlPr>
                    </m:sSubPr>
                    <m:e>
                      <m:r>
                        <w:rPr>
                          <w:rFonts w:ascii="Cambria Math" w:hAnsi="Cambria Math" w:cs="Times New Roman"/>
                          <w:noProof/>
                          <w:color w:val="833C0B" w:themeColor="accent2" w:themeShade="80"/>
                          <w:sz w:val="22"/>
                          <w:rPrChange w:id="2081" w:author="tao huang" w:date="2018-10-26T16:05:00Z">
                            <w:rPr>
                              <w:rFonts w:ascii="Cambria Math" w:hAnsi="Cambria Math" w:cs="Times New Roman"/>
                              <w:noProof/>
                              <w:sz w:val="22"/>
                            </w:rPr>
                          </w:rPrChange>
                        </w:rPr>
                        <m:t>β</m:t>
                      </m:r>
                    </m:e>
                    <m:sub>
                      <m:r>
                        <w:rPr>
                          <w:rFonts w:ascii="Cambria Math" w:hAnsi="Cambria Math" w:cs="Times New Roman"/>
                          <w:color w:val="833C0B" w:themeColor="accent2" w:themeShade="80"/>
                          <w:sz w:val="22"/>
                          <w:rPrChange w:id="2082" w:author="tao huang" w:date="2018-10-26T16:05:00Z">
                            <w:rPr>
                              <w:rFonts w:ascii="Cambria Math" w:hAnsi="Cambria Math" w:cs="Times New Roman"/>
                              <w:sz w:val="22"/>
                            </w:rPr>
                          </w:rPrChange>
                        </w:rPr>
                        <m:t>2</m:t>
                      </m:r>
                    </m:sub>
                  </m:sSub>
                  <m:r>
                    <w:rPr>
                      <w:rFonts w:ascii="Cambria Math" w:hAnsi="Cambria Math" w:cs="Times New Roman"/>
                      <w:color w:val="833C0B" w:themeColor="accent2" w:themeShade="80"/>
                      <w:sz w:val="22"/>
                      <w:rPrChange w:id="2083" w:author="tao huang" w:date="2018-10-26T16:05:00Z">
                        <w:rPr>
                          <w:rFonts w:ascii="Cambria Math" w:hAnsi="Cambria Math" w:cs="Times New Roman"/>
                          <w:sz w:val="22"/>
                        </w:rPr>
                      </w:rPrChange>
                    </w:rPr>
                    <m:t>-</m:t>
                  </m:r>
                  <m:sSub>
                    <m:sSubPr>
                      <m:ctrlPr>
                        <w:rPr>
                          <w:rFonts w:ascii="Cambria Math" w:hAnsi="Cambria Math" w:cs="Times New Roman"/>
                          <w:i/>
                          <w:color w:val="833C0B" w:themeColor="accent2" w:themeShade="80"/>
                          <w:sz w:val="22"/>
                        </w:rPr>
                      </m:ctrlPr>
                    </m:sSubPr>
                    <m:e>
                      <m:acc>
                        <m:accPr>
                          <m:ctrlPr>
                            <w:rPr>
                              <w:rFonts w:ascii="Cambria Math" w:hAnsi="Cambria Math" w:cs="Times New Roman"/>
                              <w:i/>
                              <w:color w:val="833C0B" w:themeColor="accent2" w:themeShade="80"/>
                              <w:sz w:val="22"/>
                            </w:rPr>
                          </m:ctrlPr>
                        </m:accPr>
                        <m:e>
                          <m:r>
                            <w:rPr>
                              <w:rFonts w:ascii="Cambria Math" w:hAnsi="Cambria Math" w:cs="Times New Roman"/>
                              <w:color w:val="833C0B" w:themeColor="accent2" w:themeShade="80"/>
                              <w:sz w:val="22"/>
                              <w:rPrChange w:id="2084" w:author="tao huang" w:date="2018-10-26T16:05:00Z">
                                <w:rPr>
                                  <w:rFonts w:ascii="Cambria Math" w:hAnsi="Cambria Math" w:cs="Times New Roman"/>
                                  <w:sz w:val="22"/>
                                </w:rPr>
                              </w:rPrChange>
                            </w:rPr>
                            <m:t>β</m:t>
                          </m:r>
                        </m:e>
                      </m:acc>
                    </m:e>
                    <m:sub>
                      <m:r>
                        <w:rPr>
                          <w:rFonts w:ascii="Cambria Math" w:hAnsi="Cambria Math" w:cs="Times New Roman"/>
                          <w:color w:val="833C0B" w:themeColor="accent2" w:themeShade="80"/>
                          <w:sz w:val="22"/>
                          <w:rPrChange w:id="2085" w:author="tao huang" w:date="2018-10-26T16:05:00Z">
                            <w:rPr>
                              <w:rFonts w:ascii="Cambria Math" w:hAnsi="Cambria Math" w:cs="Times New Roman"/>
                              <w:sz w:val="22"/>
                            </w:rPr>
                          </w:rPrChange>
                        </w:rPr>
                        <m:t>T</m:t>
                      </m:r>
                    </m:sub>
                  </m:sSub>
                  <m:d>
                    <m:dPr>
                      <m:ctrlPr>
                        <w:rPr>
                          <w:rFonts w:ascii="Cambria Math" w:hAnsi="Cambria Math" w:cs="Times New Roman"/>
                          <w:i/>
                          <w:color w:val="833C0B" w:themeColor="accent2" w:themeShade="80"/>
                          <w:sz w:val="22"/>
                        </w:rPr>
                      </m:ctrlPr>
                    </m:dPr>
                    <m:e>
                      <m:r>
                        <w:rPr>
                          <w:rFonts w:ascii="Cambria Math" w:hAnsi="Cambria Math" w:cs="Times New Roman"/>
                          <w:color w:val="833C0B" w:themeColor="accent2" w:themeShade="80"/>
                          <w:sz w:val="22"/>
                          <w:rPrChange w:id="2086" w:author="tao huang" w:date="2018-10-26T16:05:00Z">
                            <w:rPr>
                              <w:rFonts w:ascii="Cambria Math" w:hAnsi="Cambria Math" w:cs="Times New Roman"/>
                              <w:sz w:val="22"/>
                            </w:rPr>
                          </w:rPrChange>
                        </w:rPr>
                        <m:t>m</m:t>
                      </m:r>
                    </m:e>
                  </m:d>
                </m:e>
              </m:d>
            </m:e>
            <m:sup>
              <m:r>
                <w:rPr>
                  <w:rFonts w:ascii="Cambria Math" w:hAnsi="Cambria Math" w:cs="Times New Roman" w:hint="eastAsia"/>
                  <w:color w:val="833C0B" w:themeColor="accent2" w:themeShade="80"/>
                  <w:sz w:val="22"/>
                  <w:rPrChange w:id="2087" w:author="tao huang" w:date="2018-10-26T16:05:00Z">
                    <w:rPr>
                      <w:rFonts w:ascii="Cambria Math" w:hAnsi="Cambria Math" w:cs="Times New Roman" w:hint="eastAsia"/>
                      <w:sz w:val="22"/>
                    </w:rPr>
                  </w:rPrChange>
                </w:rPr>
                <m:t>'</m:t>
              </m:r>
            </m:sup>
          </m:sSup>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088"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2089" w:author="tao huang" w:date="2018-10-26T16:05:00Z">
                    <w:rPr>
                      <w:rFonts w:ascii="Cambria Math" w:hAnsi="Cambria Math" w:cs="Times New Roman"/>
                      <w:sz w:val="22"/>
                    </w:rPr>
                  </w:rPrChange>
                </w:rPr>
                <m:t>T</m:t>
              </m:r>
            </m:sub>
          </m:sSub>
          <m:r>
            <w:rPr>
              <w:rFonts w:ascii="Cambria Math" w:hAnsi="Cambria Math" w:cs="Times New Roman"/>
              <w:color w:val="833C0B" w:themeColor="accent2" w:themeShade="80"/>
              <w:sz w:val="22"/>
              <w:rPrChange w:id="2090" w:author="tao huang" w:date="2018-10-26T16:05:00Z">
                <w:rPr>
                  <w:rFonts w:ascii="Cambria Math" w:hAnsi="Cambria Math" w:cs="Times New Roman"/>
                  <w:sz w:val="22"/>
                </w:rPr>
              </w:rPrChange>
            </w:rPr>
            <m:t>+</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091" w:author="tao huang" w:date="2018-10-26T16:05:00Z">
                    <w:rPr>
                      <w:rFonts w:ascii="Cambria Math" w:hAnsi="Cambria Math" w:cs="Times New Roman"/>
                      <w:sz w:val="22"/>
                    </w:rPr>
                  </w:rPrChange>
                </w:rPr>
                <m:t>u</m:t>
              </m:r>
            </m:e>
            <m:sub>
              <m:r>
                <w:rPr>
                  <w:rFonts w:ascii="Cambria Math" w:hAnsi="Cambria Math" w:cs="Times New Roman"/>
                  <w:color w:val="833C0B" w:themeColor="accent2" w:themeShade="80"/>
                  <w:sz w:val="22"/>
                  <w:rPrChange w:id="2092" w:author="tao huang" w:date="2018-10-26T16:05:00Z">
                    <w:rPr>
                      <w:rFonts w:ascii="Cambria Math" w:hAnsi="Cambria Math" w:cs="Times New Roman"/>
                      <w:sz w:val="22"/>
                    </w:rPr>
                  </w:rPrChange>
                </w:rPr>
                <m:t>T+1</m:t>
              </m:r>
            </m:sub>
          </m:sSub>
        </m:oMath>
      </m:oMathPara>
    </w:p>
    <w:p w14:paraId="18E6FBC1" w14:textId="77777777" w:rsidR="00971633" w:rsidRPr="00934A5C" w:rsidRDefault="00C631AB" w:rsidP="00971633">
      <w:pPr>
        <w:shd w:val="clear" w:color="auto" w:fill="FFFFFF" w:themeFill="background1"/>
        <w:spacing w:after="0" w:line="360" w:lineRule="auto"/>
        <w:outlineLvl w:val="0"/>
        <w:rPr>
          <w:rFonts w:cs="Times New Roman"/>
          <w:i/>
          <w:color w:val="833C0B" w:themeColor="accent2" w:themeShade="80"/>
          <w:sz w:val="22"/>
          <w:rPrChange w:id="2093" w:author="tao huang" w:date="2018-10-26T16:05:00Z">
            <w:rPr>
              <w:rFonts w:cs="Times New Roman"/>
              <w:i/>
              <w:sz w:val="22"/>
            </w:rPr>
          </w:rPrChange>
        </w:rPr>
      </w:pPr>
      <m:oMathPara>
        <m:oMath>
          <m:r>
            <w:rPr>
              <w:rFonts w:ascii="Cambria Math" w:hAnsi="Cambria Math" w:cs="Times New Roman"/>
              <w:color w:val="833C0B" w:themeColor="accent2" w:themeShade="80"/>
              <w:sz w:val="22"/>
              <w:rPrChange w:id="2094" w:author="tao huang" w:date="2018-10-26T16:05:00Z">
                <w:rPr>
                  <w:rFonts w:ascii="Cambria Math" w:hAnsi="Cambria Math" w:cs="Times New Roman"/>
                  <w:sz w:val="22"/>
                </w:rPr>
              </w:rPrChange>
            </w:rPr>
            <m:t>=</m:t>
          </m:r>
          <m:d>
            <m:dPr>
              <m:ctrlPr>
                <w:rPr>
                  <w:rFonts w:ascii="Cambria Math" w:hAnsi="Cambria Math" w:cs="Times New Roman"/>
                  <w:i/>
                  <w:color w:val="833C0B" w:themeColor="accent2" w:themeShade="80"/>
                  <w:sz w:val="22"/>
                </w:rPr>
              </m:ctrlPr>
            </m:dPr>
            <m:e>
              <m:sSubSup>
                <m:sSubSupPr>
                  <m:ctrlPr>
                    <w:rPr>
                      <w:rFonts w:ascii="Cambria Math" w:hAnsi="Cambria Math" w:cs="Times New Roman"/>
                      <w:i/>
                      <w:color w:val="833C0B" w:themeColor="accent2" w:themeShade="80"/>
                      <w:sz w:val="22"/>
                    </w:rPr>
                  </m:ctrlPr>
                </m:sSubSupPr>
                <m:e>
                  <m:r>
                    <w:rPr>
                      <w:rFonts w:ascii="Cambria Math" w:hAnsi="Cambria Math" w:cs="Times New Roman"/>
                      <w:color w:val="833C0B" w:themeColor="accent2" w:themeShade="80"/>
                      <w:sz w:val="22"/>
                      <w:rPrChange w:id="2095" w:author="tao huang" w:date="2018-10-26T16:05:00Z">
                        <w:rPr>
                          <w:rFonts w:ascii="Cambria Math" w:hAnsi="Cambria Math" w:cs="Times New Roman"/>
                          <w:sz w:val="22"/>
                        </w:rPr>
                      </w:rPrChange>
                    </w:rPr>
                    <m:t>β</m:t>
                  </m:r>
                </m:e>
                <m:sub>
                  <m:r>
                    <w:rPr>
                      <w:rFonts w:ascii="Cambria Math" w:hAnsi="Cambria Math" w:cs="Times New Roman"/>
                      <w:color w:val="833C0B" w:themeColor="accent2" w:themeShade="80"/>
                      <w:sz w:val="22"/>
                      <w:rPrChange w:id="2096" w:author="tao huang" w:date="2018-10-26T16:05:00Z">
                        <w:rPr>
                          <w:rFonts w:ascii="Cambria Math" w:hAnsi="Cambria Math" w:cs="Times New Roman"/>
                          <w:sz w:val="22"/>
                        </w:rPr>
                      </w:rPrChange>
                    </w:rPr>
                    <m:t>2</m:t>
                  </m:r>
                </m:sub>
                <m:sup>
                  <m:r>
                    <w:rPr>
                      <w:rFonts w:ascii="Cambria Math" w:hAnsi="Cambria Math" w:cs="Times New Roman" w:hint="eastAsia"/>
                      <w:color w:val="833C0B" w:themeColor="accent2" w:themeShade="80"/>
                      <w:sz w:val="22"/>
                      <w:rPrChange w:id="2097" w:author="tao huang" w:date="2018-10-26T16:05:00Z">
                        <w:rPr>
                          <w:rFonts w:ascii="Cambria Math" w:hAnsi="Cambria Math" w:cs="Times New Roman" w:hint="eastAsia"/>
                          <w:sz w:val="22"/>
                        </w:rPr>
                      </w:rPrChange>
                    </w:rPr>
                    <m:t>'</m:t>
                  </m:r>
                </m:sup>
              </m:sSubSup>
              <m:r>
                <w:rPr>
                  <w:rFonts w:ascii="Cambria Math" w:hAnsi="Cambria Math" w:cs="Times New Roman"/>
                  <w:color w:val="833C0B" w:themeColor="accent2" w:themeShade="80"/>
                  <w:sz w:val="22"/>
                  <w:rPrChange w:id="2098" w:author="tao huang" w:date="2018-10-26T16:05:00Z">
                    <w:rPr>
                      <w:rFonts w:ascii="Cambria Math" w:hAnsi="Cambria Math" w:cs="Times New Roman"/>
                      <w:sz w:val="22"/>
                    </w:rPr>
                  </w:rPrChange>
                </w:rPr>
                <m:t>-</m:t>
              </m:r>
              <m:sSub>
                <m:sSubPr>
                  <m:ctrlPr>
                    <w:rPr>
                      <w:rFonts w:ascii="Cambria Math" w:hAnsi="Cambria Math" w:cs="Times New Roman"/>
                      <w:i/>
                      <w:color w:val="833C0B" w:themeColor="accent2" w:themeShade="80"/>
                      <w:sz w:val="22"/>
                    </w:rPr>
                  </m:ctrlPr>
                </m:sSubPr>
                <m:e>
                  <m:sSubSup>
                    <m:sSubSupPr>
                      <m:ctrlPr>
                        <w:rPr>
                          <w:rFonts w:ascii="Cambria Math" w:hAnsi="Cambria Math" w:cs="Times New Roman"/>
                          <w:i/>
                          <w:color w:val="833C0B" w:themeColor="accent2" w:themeShade="80"/>
                          <w:sz w:val="22"/>
                        </w:rPr>
                      </m:ctrlPr>
                    </m:sSubSupPr>
                    <m:e>
                      <m:r>
                        <w:rPr>
                          <w:rFonts w:ascii="Cambria Math" w:hAnsi="Cambria Math" w:cs="Times New Roman"/>
                          <w:color w:val="833C0B" w:themeColor="accent2" w:themeShade="80"/>
                          <w:sz w:val="22"/>
                          <w:rPrChange w:id="2099" w:author="tao huang" w:date="2018-10-26T16:05:00Z">
                            <w:rPr>
                              <w:rFonts w:ascii="Cambria Math" w:hAnsi="Cambria Math" w:cs="Times New Roman"/>
                              <w:sz w:val="22"/>
                            </w:rPr>
                          </w:rPrChange>
                        </w:rPr>
                        <m:t>y</m:t>
                      </m:r>
                    </m:e>
                    <m:sub>
                      <m:r>
                        <w:rPr>
                          <w:rFonts w:ascii="Cambria Math" w:hAnsi="Cambria Math" w:cs="Times New Roman"/>
                          <w:noProof/>
                          <w:color w:val="833C0B" w:themeColor="accent2" w:themeShade="80"/>
                          <w:sz w:val="22"/>
                          <w:rPrChange w:id="2100" w:author="tao huang" w:date="2018-10-26T16:05:00Z">
                            <w:rPr>
                              <w:rFonts w:ascii="Cambria Math" w:hAnsi="Cambria Math" w:cs="Times New Roman"/>
                              <w:noProof/>
                              <w:sz w:val="22"/>
                            </w:rPr>
                          </w:rPrChange>
                        </w:rPr>
                        <m:t>m,T</m:t>
                      </m:r>
                    </m:sub>
                    <m:sup>
                      <m:r>
                        <w:rPr>
                          <w:rFonts w:ascii="Cambria Math" w:hAnsi="Cambria Math" w:cs="Times New Roman" w:hint="eastAsia"/>
                          <w:color w:val="833C0B" w:themeColor="accent2" w:themeShade="80"/>
                          <w:sz w:val="22"/>
                          <w:rPrChange w:id="2101" w:author="tao huang" w:date="2018-10-26T16:05:00Z">
                            <w:rPr>
                              <w:rFonts w:ascii="Cambria Math" w:hAnsi="Cambria Math" w:cs="Times New Roman" w:hint="eastAsia"/>
                              <w:sz w:val="22"/>
                            </w:rPr>
                          </w:rPrChange>
                        </w:rPr>
                        <m:t>'</m:t>
                      </m:r>
                    </m:sup>
                  </m:sSubSup>
                  <m:r>
                    <w:rPr>
                      <w:rFonts w:ascii="Cambria Math" w:hAnsi="Cambria Math" w:cs="Times New Roman"/>
                      <w:color w:val="833C0B" w:themeColor="accent2" w:themeShade="80"/>
                      <w:sz w:val="22"/>
                      <w:rPrChange w:id="2102" w:author="tao huang" w:date="2018-10-26T16:05:00Z">
                        <w:rPr>
                          <w:rFonts w:ascii="Cambria Math" w:hAnsi="Cambria Math" w:cs="Times New Roman"/>
                          <w:sz w:val="22"/>
                        </w:rPr>
                      </w:rPrChange>
                    </w:rPr>
                    <m:t>x</m:t>
                  </m:r>
                </m:e>
                <m:sub>
                  <m:r>
                    <w:rPr>
                      <w:rFonts w:ascii="Cambria Math" w:hAnsi="Cambria Math" w:cs="Times New Roman"/>
                      <w:noProof/>
                      <w:color w:val="833C0B" w:themeColor="accent2" w:themeShade="80"/>
                      <w:sz w:val="22"/>
                      <w:rPrChange w:id="2103" w:author="tao huang" w:date="2018-10-26T16:05:00Z">
                        <w:rPr>
                          <w:rFonts w:ascii="Cambria Math" w:hAnsi="Cambria Math" w:cs="Times New Roman"/>
                          <w:noProof/>
                          <w:sz w:val="22"/>
                        </w:rPr>
                      </w:rPrChange>
                    </w:rPr>
                    <m:t>m,T</m:t>
                  </m:r>
                </m:sub>
              </m:sSub>
              <m:sSup>
                <m:sSupPr>
                  <m:ctrlPr>
                    <w:rPr>
                      <w:rFonts w:ascii="Cambria Math" w:hAnsi="Cambria Math" w:cs="Times New Roman"/>
                      <w:i/>
                      <w:color w:val="833C0B" w:themeColor="accent2" w:themeShade="80"/>
                      <w:sz w:val="22"/>
                    </w:rPr>
                  </m:ctrlPr>
                </m:sSupPr>
                <m:e>
                  <m:r>
                    <w:rPr>
                      <w:rFonts w:ascii="Cambria Math" w:hAnsi="Cambria Math" w:cs="Times New Roman"/>
                      <w:color w:val="833C0B" w:themeColor="accent2" w:themeShade="80"/>
                      <w:sz w:val="22"/>
                      <w:rPrChange w:id="2104" w:author="tao huang" w:date="2018-10-26T16:05:00Z">
                        <w:rPr>
                          <w:rFonts w:ascii="Cambria Math" w:hAnsi="Cambria Math" w:cs="Times New Roman"/>
                          <w:sz w:val="22"/>
                        </w:rPr>
                      </w:rPrChange>
                    </w:rPr>
                    <m:t>(</m:t>
                  </m:r>
                  <m:sSubSup>
                    <m:sSubSupPr>
                      <m:ctrlPr>
                        <w:rPr>
                          <w:rFonts w:ascii="Cambria Math" w:hAnsi="Cambria Math" w:cs="Times New Roman"/>
                          <w:i/>
                          <w:color w:val="833C0B" w:themeColor="accent2" w:themeShade="80"/>
                          <w:sz w:val="22"/>
                        </w:rPr>
                      </m:ctrlPr>
                    </m:sSubSupPr>
                    <m:e>
                      <m:r>
                        <w:rPr>
                          <w:rFonts w:ascii="Cambria Math" w:hAnsi="Cambria Math" w:cs="Times New Roman"/>
                          <w:color w:val="833C0B" w:themeColor="accent2" w:themeShade="80"/>
                          <w:sz w:val="22"/>
                          <w:rPrChange w:id="2105" w:author="tao huang" w:date="2018-10-26T16:05:00Z">
                            <w:rPr>
                              <w:rFonts w:ascii="Cambria Math" w:hAnsi="Cambria Math" w:cs="Times New Roman"/>
                              <w:sz w:val="22"/>
                            </w:rPr>
                          </w:rPrChange>
                        </w:rPr>
                        <m:t>x</m:t>
                      </m:r>
                    </m:e>
                    <m:sub>
                      <m:r>
                        <w:rPr>
                          <w:rFonts w:ascii="Cambria Math" w:hAnsi="Cambria Math" w:cs="Times New Roman"/>
                          <w:noProof/>
                          <w:color w:val="833C0B" w:themeColor="accent2" w:themeShade="80"/>
                          <w:sz w:val="22"/>
                          <w:rPrChange w:id="2106" w:author="tao huang" w:date="2018-10-26T16:05:00Z">
                            <w:rPr>
                              <w:rFonts w:ascii="Cambria Math" w:hAnsi="Cambria Math" w:cs="Times New Roman"/>
                              <w:noProof/>
                              <w:sz w:val="22"/>
                            </w:rPr>
                          </w:rPrChange>
                        </w:rPr>
                        <m:t>m,T</m:t>
                      </m:r>
                    </m:sub>
                    <m:sup>
                      <m:r>
                        <w:rPr>
                          <w:rFonts w:ascii="Cambria Math" w:hAnsi="Cambria Math" w:cs="Times New Roman" w:hint="eastAsia"/>
                          <w:color w:val="833C0B" w:themeColor="accent2" w:themeShade="80"/>
                          <w:sz w:val="22"/>
                          <w:rPrChange w:id="2107" w:author="tao huang" w:date="2018-10-26T16:05:00Z">
                            <w:rPr>
                              <w:rFonts w:ascii="Cambria Math" w:hAnsi="Cambria Math" w:cs="Times New Roman" w:hint="eastAsia"/>
                              <w:sz w:val="22"/>
                            </w:rPr>
                          </w:rPrChange>
                        </w:rPr>
                        <m:t>'</m:t>
                      </m:r>
                    </m:sup>
                  </m:sSubSup>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108" w:author="tao huang" w:date="2018-10-26T16:05:00Z">
                            <w:rPr>
                              <w:rFonts w:ascii="Cambria Math" w:hAnsi="Cambria Math" w:cs="Times New Roman"/>
                              <w:sz w:val="22"/>
                            </w:rPr>
                          </w:rPrChange>
                        </w:rPr>
                        <m:t>x</m:t>
                      </m:r>
                    </m:e>
                    <m:sub>
                      <m:r>
                        <w:rPr>
                          <w:rFonts w:ascii="Cambria Math" w:hAnsi="Cambria Math" w:cs="Times New Roman"/>
                          <w:noProof/>
                          <w:color w:val="833C0B" w:themeColor="accent2" w:themeShade="80"/>
                          <w:sz w:val="22"/>
                          <w:rPrChange w:id="2109" w:author="tao huang" w:date="2018-10-26T16:05:00Z">
                            <w:rPr>
                              <w:rFonts w:ascii="Cambria Math" w:hAnsi="Cambria Math" w:cs="Times New Roman"/>
                              <w:noProof/>
                              <w:sz w:val="22"/>
                            </w:rPr>
                          </w:rPrChange>
                        </w:rPr>
                        <m:t>m,T</m:t>
                      </m:r>
                    </m:sub>
                  </m:sSub>
                  <m:r>
                    <w:rPr>
                      <w:rFonts w:ascii="Cambria Math" w:hAnsi="Cambria Math" w:cs="Times New Roman"/>
                      <w:color w:val="833C0B" w:themeColor="accent2" w:themeShade="80"/>
                      <w:sz w:val="22"/>
                      <w:rPrChange w:id="2110" w:author="tao huang" w:date="2018-10-26T16:05:00Z">
                        <w:rPr>
                          <w:rFonts w:ascii="Cambria Math" w:hAnsi="Cambria Math" w:cs="Times New Roman"/>
                          <w:sz w:val="22"/>
                        </w:rPr>
                      </w:rPrChange>
                    </w:rPr>
                    <m:t>)</m:t>
                  </m:r>
                </m:e>
                <m:sup>
                  <m:r>
                    <w:rPr>
                      <w:rFonts w:ascii="Cambria Math" w:hAnsi="Cambria Math" w:cs="Times New Roman"/>
                      <w:color w:val="833C0B" w:themeColor="accent2" w:themeShade="80"/>
                      <w:sz w:val="22"/>
                      <w:rPrChange w:id="2111" w:author="tao huang" w:date="2018-10-26T16:05:00Z">
                        <w:rPr>
                          <w:rFonts w:ascii="Cambria Math" w:hAnsi="Cambria Math" w:cs="Times New Roman"/>
                          <w:sz w:val="22"/>
                        </w:rPr>
                      </w:rPrChange>
                    </w:rPr>
                    <m:t>-1</m:t>
                  </m:r>
                </m:sup>
              </m:sSup>
            </m:e>
          </m:d>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112"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2113" w:author="tao huang" w:date="2018-10-26T16:05:00Z">
                    <w:rPr>
                      <w:rFonts w:ascii="Cambria Math" w:hAnsi="Cambria Math" w:cs="Times New Roman"/>
                      <w:sz w:val="22"/>
                    </w:rPr>
                  </w:rPrChange>
                </w:rPr>
                <m:t>T</m:t>
              </m:r>
            </m:sub>
          </m:sSub>
          <m:r>
            <w:rPr>
              <w:rFonts w:ascii="Cambria Math" w:hAnsi="Cambria Math" w:cs="Times New Roman"/>
              <w:color w:val="833C0B" w:themeColor="accent2" w:themeShade="80"/>
              <w:sz w:val="22"/>
              <w:rPrChange w:id="2114" w:author="tao huang" w:date="2018-10-26T16:05:00Z">
                <w:rPr>
                  <w:rFonts w:ascii="Cambria Math" w:hAnsi="Cambria Math" w:cs="Times New Roman"/>
                  <w:sz w:val="22"/>
                </w:rPr>
              </w:rPrChange>
            </w:rPr>
            <m:t>+</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115" w:author="tao huang" w:date="2018-10-26T16:05:00Z">
                    <w:rPr>
                      <w:rFonts w:ascii="Cambria Math" w:hAnsi="Cambria Math" w:cs="Times New Roman"/>
                      <w:sz w:val="22"/>
                    </w:rPr>
                  </w:rPrChange>
                </w:rPr>
                <m:t>u</m:t>
              </m:r>
            </m:e>
            <m:sub>
              <m:r>
                <w:rPr>
                  <w:rFonts w:ascii="Cambria Math" w:hAnsi="Cambria Math" w:cs="Times New Roman"/>
                  <w:color w:val="833C0B" w:themeColor="accent2" w:themeShade="80"/>
                  <w:sz w:val="22"/>
                  <w:rPrChange w:id="2116" w:author="tao huang" w:date="2018-10-26T16:05:00Z">
                    <w:rPr>
                      <w:rFonts w:ascii="Cambria Math" w:hAnsi="Cambria Math" w:cs="Times New Roman"/>
                      <w:sz w:val="22"/>
                    </w:rPr>
                  </w:rPrChange>
                </w:rPr>
                <m:t>T+1</m:t>
              </m:r>
            </m:sub>
          </m:sSub>
        </m:oMath>
      </m:oMathPara>
    </w:p>
    <w:p w14:paraId="7054D8B4" w14:textId="77777777" w:rsidR="00971633" w:rsidRPr="00934A5C" w:rsidRDefault="00C631AB" w:rsidP="00971633">
      <w:pPr>
        <w:shd w:val="clear" w:color="auto" w:fill="FFFFFF" w:themeFill="background1"/>
        <w:spacing w:after="0" w:line="360" w:lineRule="auto"/>
        <w:jc w:val="center"/>
        <w:rPr>
          <w:rFonts w:cs="Times New Roman"/>
          <w:color w:val="833C0B" w:themeColor="accent2" w:themeShade="80"/>
          <w:sz w:val="22"/>
          <w:rPrChange w:id="2117" w:author="tao huang" w:date="2018-10-26T16:05:00Z">
            <w:rPr>
              <w:rFonts w:cs="Times New Roman"/>
              <w:sz w:val="22"/>
            </w:rPr>
          </w:rPrChange>
        </w:rPr>
      </w:pPr>
      <m:oMath>
        <m:r>
          <w:rPr>
            <w:rFonts w:ascii="Cambria Math" w:hAnsi="Cambria Math" w:cs="Times New Roman"/>
            <w:color w:val="833C0B" w:themeColor="accent2" w:themeShade="80"/>
            <w:sz w:val="22"/>
            <w:rPrChange w:id="2118" w:author="tao huang" w:date="2018-10-26T16:05:00Z">
              <w:rPr>
                <w:rFonts w:ascii="Cambria Math" w:hAnsi="Cambria Math" w:cs="Times New Roman"/>
                <w:sz w:val="22"/>
              </w:rPr>
            </w:rPrChange>
          </w:rPr>
          <m:t>=</m:t>
        </m:r>
        <m:d>
          <m:dPr>
            <m:ctrlPr>
              <w:rPr>
                <w:rFonts w:ascii="Cambria Math" w:hAnsi="Cambria Math" w:cs="Times New Roman"/>
                <w:i/>
                <w:color w:val="833C0B" w:themeColor="accent2" w:themeShade="80"/>
                <w:sz w:val="22"/>
              </w:rPr>
            </m:ctrlPr>
          </m:dPr>
          <m:e>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119" w:author="tao huang" w:date="2018-10-26T16:05:00Z">
                      <w:rPr>
                        <w:rFonts w:ascii="Cambria Math" w:hAnsi="Cambria Math" w:cs="Times New Roman"/>
                        <w:sz w:val="22"/>
                      </w:rPr>
                    </w:rPrChange>
                  </w:rPr>
                  <m:t>β</m:t>
                </m:r>
              </m:e>
              <m:sub>
                <m:r>
                  <w:rPr>
                    <w:rFonts w:ascii="Cambria Math" w:hAnsi="Cambria Math" w:cs="Times New Roman"/>
                    <w:color w:val="833C0B" w:themeColor="accent2" w:themeShade="80"/>
                    <w:sz w:val="22"/>
                    <w:rPrChange w:id="2120" w:author="tao huang" w:date="2018-10-26T16:05:00Z">
                      <w:rPr>
                        <w:rFonts w:ascii="Cambria Math" w:hAnsi="Cambria Math" w:cs="Times New Roman"/>
                        <w:sz w:val="22"/>
                      </w:rPr>
                    </w:rPrChange>
                  </w:rPr>
                  <m:t>2</m:t>
                </m:r>
              </m:sub>
            </m:sSub>
            <m:r>
              <w:rPr>
                <w:rFonts w:ascii="Cambria Math" w:hAnsi="Cambria Math" w:cs="Times New Roman"/>
                <w:color w:val="833C0B" w:themeColor="accent2" w:themeShade="80"/>
                <w:sz w:val="22"/>
                <w:rPrChange w:id="2121" w:author="tao huang" w:date="2018-10-26T16:05:00Z">
                  <w:rPr>
                    <w:rFonts w:ascii="Cambria Math" w:hAnsi="Cambria Math" w:cs="Times New Roman"/>
                    <w:sz w:val="22"/>
                  </w:rPr>
                </w:rPrChange>
              </w:rPr>
              <m:t>-</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122" w:author="tao huang" w:date="2018-10-26T16:05:00Z">
                      <w:rPr>
                        <w:rFonts w:ascii="Cambria Math" w:hAnsi="Cambria Math" w:cs="Times New Roman"/>
                        <w:sz w:val="22"/>
                      </w:rPr>
                    </w:rPrChange>
                  </w:rPr>
                  <m:t>β</m:t>
                </m:r>
              </m:e>
              <m:sub>
                <m:r>
                  <w:rPr>
                    <w:rFonts w:ascii="Cambria Math" w:hAnsi="Cambria Math" w:cs="Times New Roman"/>
                    <w:color w:val="833C0B" w:themeColor="accent2" w:themeShade="80"/>
                    <w:sz w:val="22"/>
                    <w:rPrChange w:id="2123" w:author="tao huang" w:date="2018-10-26T16:05:00Z">
                      <w:rPr>
                        <w:rFonts w:ascii="Cambria Math" w:hAnsi="Cambria Math" w:cs="Times New Roman"/>
                        <w:sz w:val="22"/>
                      </w:rPr>
                    </w:rPrChange>
                  </w:rPr>
                  <m:t>1</m:t>
                </m:r>
              </m:sub>
            </m:sSub>
          </m:e>
        </m:d>
        <m:r>
          <w:rPr>
            <w:rFonts w:ascii="Cambria Math" w:hAnsi="Cambria Math" w:cs="Times New Roman" w:hint="eastAsia"/>
            <w:color w:val="833C0B" w:themeColor="accent2" w:themeShade="80"/>
            <w:sz w:val="22"/>
            <w:rPrChange w:id="2124" w:author="tao huang" w:date="2018-10-26T16:05:00Z">
              <w:rPr>
                <w:rFonts w:ascii="Cambria Math" w:hAnsi="Cambria Math" w:cs="Times New Roman" w:hint="eastAsia"/>
                <w:sz w:val="22"/>
              </w:rPr>
            </w:rPrChange>
          </w:rPr>
          <m:t>'</m:t>
        </m:r>
        <m:sSubSup>
          <m:sSubSupPr>
            <m:ctrlPr>
              <w:rPr>
                <w:rFonts w:ascii="Cambria Math" w:hAnsi="Cambria Math" w:cs="Times New Roman"/>
                <w:i/>
                <w:color w:val="833C0B" w:themeColor="accent2" w:themeShade="80"/>
                <w:sz w:val="22"/>
              </w:rPr>
            </m:ctrlPr>
          </m:sSubSupPr>
          <m:e>
            <m:r>
              <w:rPr>
                <w:rFonts w:ascii="Cambria Math" w:hAnsi="Cambria Math" w:cs="Times New Roman"/>
                <w:color w:val="833C0B" w:themeColor="accent2" w:themeShade="80"/>
                <w:sz w:val="22"/>
                <w:rPrChange w:id="2125"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2126" w:author="tao huang" w:date="2018-10-26T16:05:00Z">
                  <w:rPr>
                    <w:rFonts w:ascii="Cambria Math" w:hAnsi="Cambria Math" w:cs="Times New Roman"/>
                    <w:sz w:val="22"/>
                  </w:rPr>
                </w:rPrChange>
              </w:rPr>
              <m:t>m,</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127" w:author="tao huang" w:date="2018-10-26T16:05:00Z">
                      <w:rPr>
                        <w:rFonts w:ascii="Cambria Math" w:hAnsi="Cambria Math" w:cs="Times New Roman"/>
                        <w:sz w:val="22"/>
                      </w:rPr>
                    </w:rPrChange>
                  </w:rPr>
                  <m:t>T</m:t>
                </m:r>
              </m:e>
              <m:sub>
                <m:r>
                  <w:rPr>
                    <w:rFonts w:ascii="Cambria Math" w:hAnsi="Cambria Math" w:cs="Times New Roman"/>
                    <w:color w:val="833C0B" w:themeColor="accent2" w:themeShade="80"/>
                    <w:sz w:val="22"/>
                    <w:rPrChange w:id="2128" w:author="tao huang" w:date="2018-10-26T16:05:00Z">
                      <w:rPr>
                        <w:rFonts w:ascii="Cambria Math" w:hAnsi="Cambria Math" w:cs="Times New Roman"/>
                        <w:sz w:val="22"/>
                      </w:rPr>
                    </w:rPrChange>
                  </w:rPr>
                  <m:t>1</m:t>
                </m:r>
              </m:sub>
            </m:sSub>
          </m:sub>
          <m:sup>
            <m:r>
              <w:rPr>
                <w:rFonts w:ascii="Cambria Math" w:hAnsi="Cambria Math" w:cs="Times New Roman" w:hint="eastAsia"/>
                <w:color w:val="833C0B" w:themeColor="accent2" w:themeShade="80"/>
                <w:sz w:val="22"/>
                <w:rPrChange w:id="2129" w:author="tao huang" w:date="2018-10-26T16:05:00Z">
                  <w:rPr>
                    <w:rFonts w:ascii="Cambria Math" w:hAnsi="Cambria Math" w:cs="Times New Roman" w:hint="eastAsia"/>
                    <w:sz w:val="22"/>
                  </w:rPr>
                </w:rPrChange>
              </w:rPr>
              <m:t>'</m:t>
            </m:r>
          </m:sup>
        </m:sSubSup>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130"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2131" w:author="tao huang" w:date="2018-10-26T16:05:00Z">
                  <w:rPr>
                    <w:rFonts w:ascii="Cambria Math" w:hAnsi="Cambria Math" w:cs="Times New Roman"/>
                    <w:sz w:val="22"/>
                  </w:rPr>
                </w:rPrChange>
              </w:rPr>
              <m:t>m,</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132" w:author="tao huang" w:date="2018-10-26T16:05:00Z">
                      <w:rPr>
                        <w:rFonts w:ascii="Cambria Math" w:hAnsi="Cambria Math" w:cs="Times New Roman"/>
                        <w:sz w:val="22"/>
                      </w:rPr>
                    </w:rPrChange>
                  </w:rPr>
                  <m:t>T</m:t>
                </m:r>
              </m:e>
              <m:sub>
                <m:r>
                  <w:rPr>
                    <w:rFonts w:ascii="Cambria Math" w:hAnsi="Cambria Math" w:cs="Times New Roman"/>
                    <w:color w:val="833C0B" w:themeColor="accent2" w:themeShade="80"/>
                    <w:sz w:val="22"/>
                    <w:rPrChange w:id="2133" w:author="tao huang" w:date="2018-10-26T16:05:00Z">
                      <w:rPr>
                        <w:rFonts w:ascii="Cambria Math" w:hAnsi="Cambria Math" w:cs="Times New Roman"/>
                        <w:sz w:val="22"/>
                      </w:rPr>
                    </w:rPrChange>
                  </w:rPr>
                  <m:t>1</m:t>
                </m:r>
              </m:sub>
            </m:sSub>
          </m:sub>
        </m:sSub>
        <m:sSup>
          <m:sSupPr>
            <m:ctrlPr>
              <w:rPr>
                <w:rFonts w:ascii="Cambria Math" w:hAnsi="Cambria Math" w:cs="Times New Roman"/>
                <w:i/>
                <w:color w:val="833C0B" w:themeColor="accent2" w:themeShade="80"/>
                <w:sz w:val="22"/>
              </w:rPr>
            </m:ctrlPr>
          </m:sSupPr>
          <m:e>
            <m:r>
              <w:rPr>
                <w:rFonts w:ascii="Cambria Math" w:hAnsi="Cambria Math" w:cs="Times New Roman"/>
                <w:color w:val="833C0B" w:themeColor="accent2" w:themeShade="80"/>
                <w:sz w:val="22"/>
                <w:rPrChange w:id="2134" w:author="tao huang" w:date="2018-10-26T16:05:00Z">
                  <w:rPr>
                    <w:rFonts w:ascii="Cambria Math" w:hAnsi="Cambria Math" w:cs="Times New Roman"/>
                    <w:sz w:val="22"/>
                  </w:rPr>
                </w:rPrChange>
              </w:rPr>
              <m:t>(</m:t>
            </m:r>
            <m:sSubSup>
              <m:sSubSupPr>
                <m:ctrlPr>
                  <w:rPr>
                    <w:rFonts w:ascii="Cambria Math" w:hAnsi="Cambria Math" w:cs="Times New Roman"/>
                    <w:i/>
                    <w:color w:val="833C0B" w:themeColor="accent2" w:themeShade="80"/>
                    <w:sz w:val="22"/>
                  </w:rPr>
                </m:ctrlPr>
              </m:sSubSupPr>
              <m:e>
                <m:r>
                  <w:rPr>
                    <w:rFonts w:ascii="Cambria Math" w:hAnsi="Cambria Math" w:cs="Times New Roman"/>
                    <w:color w:val="833C0B" w:themeColor="accent2" w:themeShade="80"/>
                    <w:sz w:val="22"/>
                    <w:rPrChange w:id="2135"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2136" w:author="tao huang" w:date="2018-10-26T16:05:00Z">
                      <w:rPr>
                        <w:rFonts w:ascii="Cambria Math" w:hAnsi="Cambria Math" w:cs="Times New Roman"/>
                        <w:sz w:val="22"/>
                      </w:rPr>
                    </w:rPrChange>
                  </w:rPr>
                  <m:t>m,</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137" w:author="tao huang" w:date="2018-10-26T16:05:00Z">
                          <w:rPr>
                            <w:rFonts w:ascii="Cambria Math" w:hAnsi="Cambria Math" w:cs="Times New Roman"/>
                            <w:sz w:val="22"/>
                          </w:rPr>
                        </w:rPrChange>
                      </w:rPr>
                      <m:t>T</m:t>
                    </m:r>
                  </m:e>
                  <m:sub>
                    <m:r>
                      <w:rPr>
                        <w:rFonts w:ascii="Cambria Math" w:hAnsi="Cambria Math" w:cs="Times New Roman"/>
                        <w:color w:val="833C0B" w:themeColor="accent2" w:themeShade="80"/>
                        <w:sz w:val="22"/>
                        <w:rPrChange w:id="2138" w:author="tao huang" w:date="2018-10-26T16:05:00Z">
                          <w:rPr>
                            <w:rFonts w:ascii="Cambria Math" w:hAnsi="Cambria Math" w:cs="Times New Roman"/>
                            <w:sz w:val="22"/>
                          </w:rPr>
                        </w:rPrChange>
                      </w:rPr>
                      <m:t>1</m:t>
                    </m:r>
                  </m:sub>
                </m:sSub>
              </m:sub>
              <m:sup>
                <m:r>
                  <w:rPr>
                    <w:rFonts w:ascii="Cambria Math" w:hAnsi="Cambria Math" w:cs="Times New Roman" w:hint="eastAsia"/>
                    <w:color w:val="833C0B" w:themeColor="accent2" w:themeShade="80"/>
                    <w:sz w:val="22"/>
                    <w:rPrChange w:id="2139" w:author="tao huang" w:date="2018-10-26T16:05:00Z">
                      <w:rPr>
                        <w:rFonts w:ascii="Cambria Math" w:hAnsi="Cambria Math" w:cs="Times New Roman" w:hint="eastAsia"/>
                        <w:sz w:val="22"/>
                      </w:rPr>
                    </w:rPrChange>
                  </w:rPr>
                  <m:t>'</m:t>
                </m:r>
              </m:sup>
            </m:sSubSup>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140"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2141" w:author="tao huang" w:date="2018-10-26T16:05:00Z">
                      <w:rPr>
                        <w:rFonts w:ascii="Cambria Math" w:hAnsi="Cambria Math" w:cs="Times New Roman"/>
                        <w:sz w:val="22"/>
                      </w:rPr>
                    </w:rPrChange>
                  </w:rPr>
                  <m:t>m,</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142" w:author="tao huang" w:date="2018-10-26T16:05:00Z">
                          <w:rPr>
                            <w:rFonts w:ascii="Cambria Math" w:hAnsi="Cambria Math" w:cs="Times New Roman"/>
                            <w:sz w:val="22"/>
                          </w:rPr>
                        </w:rPrChange>
                      </w:rPr>
                      <m:t>T</m:t>
                    </m:r>
                  </m:e>
                  <m:sub>
                    <m:r>
                      <w:rPr>
                        <w:rFonts w:ascii="Cambria Math" w:hAnsi="Cambria Math" w:cs="Times New Roman"/>
                        <w:color w:val="833C0B" w:themeColor="accent2" w:themeShade="80"/>
                        <w:sz w:val="22"/>
                        <w:rPrChange w:id="2143" w:author="tao huang" w:date="2018-10-26T16:05:00Z">
                          <w:rPr>
                            <w:rFonts w:ascii="Cambria Math" w:hAnsi="Cambria Math" w:cs="Times New Roman"/>
                            <w:sz w:val="22"/>
                          </w:rPr>
                        </w:rPrChange>
                      </w:rPr>
                      <m:t>1</m:t>
                    </m:r>
                  </m:sub>
                </m:sSub>
              </m:sub>
            </m:sSub>
            <m:r>
              <w:rPr>
                <w:rFonts w:ascii="Cambria Math" w:hAnsi="Cambria Math" w:cs="Times New Roman"/>
                <w:color w:val="833C0B" w:themeColor="accent2" w:themeShade="80"/>
                <w:sz w:val="22"/>
                <w:rPrChange w:id="2144" w:author="tao huang" w:date="2018-10-26T16:05:00Z">
                  <w:rPr>
                    <w:rFonts w:ascii="Cambria Math" w:hAnsi="Cambria Math" w:cs="Times New Roman"/>
                    <w:sz w:val="22"/>
                  </w:rPr>
                </w:rPrChange>
              </w:rPr>
              <m:t>)</m:t>
            </m:r>
          </m:e>
          <m:sup>
            <m:r>
              <w:rPr>
                <w:rFonts w:ascii="Cambria Math" w:hAnsi="Cambria Math" w:cs="Times New Roman"/>
                <w:color w:val="833C0B" w:themeColor="accent2" w:themeShade="80"/>
                <w:sz w:val="22"/>
                <w:rPrChange w:id="2145" w:author="tao huang" w:date="2018-10-26T16:05:00Z">
                  <w:rPr>
                    <w:rFonts w:ascii="Cambria Math" w:hAnsi="Cambria Math" w:cs="Times New Roman"/>
                    <w:sz w:val="22"/>
                  </w:rPr>
                </w:rPrChange>
              </w:rPr>
              <m:t>-1</m:t>
            </m:r>
          </m:sup>
        </m:sSup>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146"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2147" w:author="tao huang" w:date="2018-10-26T16:05:00Z">
                  <w:rPr>
                    <w:rFonts w:ascii="Cambria Math" w:hAnsi="Cambria Math" w:cs="Times New Roman"/>
                    <w:sz w:val="22"/>
                  </w:rPr>
                </w:rPrChange>
              </w:rPr>
              <m:t>T</m:t>
            </m:r>
          </m:sub>
        </m:sSub>
        <m:r>
          <w:rPr>
            <w:rFonts w:ascii="Cambria Math" w:hAnsi="Cambria Math" w:cs="Times New Roman"/>
            <w:color w:val="833C0B" w:themeColor="accent2" w:themeShade="80"/>
            <w:sz w:val="22"/>
            <w:rPrChange w:id="2148" w:author="tao huang" w:date="2018-10-26T16:05:00Z">
              <w:rPr>
                <w:rFonts w:ascii="Cambria Math" w:hAnsi="Cambria Math" w:cs="Times New Roman"/>
                <w:sz w:val="22"/>
              </w:rPr>
            </w:rPrChange>
          </w:rPr>
          <m:t>-</m:t>
        </m:r>
        <m:sSubSup>
          <m:sSubSupPr>
            <m:ctrlPr>
              <w:rPr>
                <w:rFonts w:ascii="Cambria Math" w:hAnsi="Cambria Math" w:cs="Times New Roman"/>
                <w:i/>
                <w:color w:val="833C0B" w:themeColor="accent2" w:themeShade="80"/>
                <w:sz w:val="22"/>
              </w:rPr>
            </m:ctrlPr>
          </m:sSubSupPr>
          <m:e>
            <m:r>
              <w:rPr>
                <w:rFonts w:ascii="Cambria Math" w:hAnsi="Cambria Math" w:cs="Times New Roman"/>
                <w:color w:val="833C0B" w:themeColor="accent2" w:themeShade="80"/>
                <w:sz w:val="22"/>
                <w:rPrChange w:id="2149" w:author="tao huang" w:date="2018-10-26T16:05:00Z">
                  <w:rPr>
                    <w:rFonts w:ascii="Cambria Math" w:hAnsi="Cambria Math" w:cs="Times New Roman"/>
                    <w:sz w:val="22"/>
                  </w:rPr>
                </w:rPrChange>
              </w:rPr>
              <m:t>u</m:t>
            </m:r>
          </m:e>
          <m:sub>
            <m:r>
              <w:rPr>
                <w:rFonts w:ascii="Cambria Math" w:hAnsi="Cambria Math" w:cs="Times New Roman"/>
                <w:color w:val="833C0B" w:themeColor="accent2" w:themeShade="80"/>
                <w:sz w:val="22"/>
                <w:rPrChange w:id="2150" w:author="tao huang" w:date="2018-10-26T16:05:00Z">
                  <w:rPr>
                    <w:rFonts w:ascii="Cambria Math" w:hAnsi="Cambria Math" w:cs="Times New Roman"/>
                    <w:sz w:val="22"/>
                  </w:rPr>
                </w:rPrChange>
              </w:rPr>
              <m:t>m,T</m:t>
            </m:r>
          </m:sub>
          <m:sup>
            <m:r>
              <w:rPr>
                <w:rFonts w:ascii="Cambria Math" w:hAnsi="Cambria Math" w:cs="Times New Roman" w:hint="eastAsia"/>
                <w:color w:val="833C0B" w:themeColor="accent2" w:themeShade="80"/>
                <w:sz w:val="22"/>
                <w:rPrChange w:id="2151" w:author="tao huang" w:date="2018-10-26T16:05:00Z">
                  <w:rPr>
                    <w:rFonts w:ascii="Cambria Math" w:hAnsi="Cambria Math" w:cs="Times New Roman" w:hint="eastAsia"/>
                    <w:sz w:val="22"/>
                  </w:rPr>
                </w:rPrChange>
              </w:rPr>
              <m:t>'</m:t>
            </m:r>
          </m:sup>
        </m:sSubSup>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152"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2153" w:author="tao huang" w:date="2018-10-26T16:05:00Z">
                  <w:rPr>
                    <w:rFonts w:ascii="Cambria Math" w:hAnsi="Cambria Math" w:cs="Times New Roman"/>
                    <w:sz w:val="22"/>
                  </w:rPr>
                </w:rPrChange>
              </w:rPr>
              <m:t>m,T</m:t>
            </m:r>
            <m:ctrlPr>
              <w:rPr>
                <w:rFonts w:ascii="Cambria Math" w:hAnsi="Cambria Math" w:cs="Times New Roman"/>
                <w:i/>
                <w:noProof/>
                <w:color w:val="833C0B" w:themeColor="accent2" w:themeShade="80"/>
                <w:sz w:val="22"/>
              </w:rPr>
            </m:ctrlPr>
          </m:sub>
        </m:sSub>
        <m:sSup>
          <m:sSupPr>
            <m:ctrlPr>
              <w:rPr>
                <w:rFonts w:ascii="Cambria Math" w:hAnsi="Cambria Math" w:cs="Times New Roman"/>
                <w:i/>
                <w:noProof/>
                <w:color w:val="833C0B" w:themeColor="accent2" w:themeShade="80"/>
                <w:sz w:val="22"/>
              </w:rPr>
            </m:ctrlPr>
          </m:sSupPr>
          <m:e>
            <m:r>
              <w:rPr>
                <w:rFonts w:ascii="Cambria Math" w:hAnsi="Cambria Math" w:cs="Times New Roman"/>
                <w:noProof/>
                <w:color w:val="833C0B" w:themeColor="accent2" w:themeShade="80"/>
                <w:sz w:val="22"/>
                <w:rPrChange w:id="2154" w:author="tao huang" w:date="2018-10-26T16:05:00Z">
                  <w:rPr>
                    <w:rFonts w:ascii="Cambria Math" w:hAnsi="Cambria Math" w:cs="Times New Roman"/>
                    <w:noProof/>
                    <w:sz w:val="22"/>
                  </w:rPr>
                </w:rPrChange>
              </w:rPr>
              <m:t>(</m:t>
            </m:r>
            <m:sSubSup>
              <m:sSubSupPr>
                <m:ctrlPr>
                  <w:rPr>
                    <w:rFonts w:ascii="Cambria Math" w:hAnsi="Cambria Math" w:cs="Times New Roman"/>
                    <w:i/>
                    <w:color w:val="833C0B" w:themeColor="accent2" w:themeShade="80"/>
                    <w:sz w:val="22"/>
                  </w:rPr>
                </m:ctrlPr>
              </m:sSubSupPr>
              <m:e>
                <m:r>
                  <w:rPr>
                    <w:rFonts w:ascii="Cambria Math" w:hAnsi="Cambria Math" w:cs="Times New Roman"/>
                    <w:color w:val="833C0B" w:themeColor="accent2" w:themeShade="80"/>
                    <w:sz w:val="22"/>
                    <w:rPrChange w:id="2155"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2156" w:author="tao huang" w:date="2018-10-26T16:05:00Z">
                      <w:rPr>
                        <w:rFonts w:ascii="Cambria Math" w:hAnsi="Cambria Math" w:cs="Times New Roman"/>
                        <w:sz w:val="22"/>
                      </w:rPr>
                    </w:rPrChange>
                  </w:rPr>
                  <m:t>m,</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157" w:author="tao huang" w:date="2018-10-26T16:05:00Z">
                          <w:rPr>
                            <w:rFonts w:ascii="Cambria Math" w:hAnsi="Cambria Math" w:cs="Times New Roman"/>
                            <w:sz w:val="22"/>
                          </w:rPr>
                        </w:rPrChange>
                      </w:rPr>
                      <m:t>T</m:t>
                    </m:r>
                  </m:e>
                  <m:sub>
                    <m:r>
                      <w:rPr>
                        <w:rFonts w:ascii="Cambria Math" w:hAnsi="Cambria Math" w:cs="Times New Roman"/>
                        <w:color w:val="833C0B" w:themeColor="accent2" w:themeShade="80"/>
                        <w:sz w:val="22"/>
                        <w:rPrChange w:id="2158" w:author="tao huang" w:date="2018-10-26T16:05:00Z">
                          <w:rPr>
                            <w:rFonts w:ascii="Cambria Math" w:hAnsi="Cambria Math" w:cs="Times New Roman"/>
                            <w:sz w:val="22"/>
                          </w:rPr>
                        </w:rPrChange>
                      </w:rPr>
                      <m:t>1</m:t>
                    </m:r>
                  </m:sub>
                </m:sSub>
              </m:sub>
              <m:sup>
                <m:r>
                  <w:rPr>
                    <w:rFonts w:ascii="Cambria Math" w:hAnsi="Cambria Math" w:cs="Times New Roman" w:hint="eastAsia"/>
                    <w:color w:val="833C0B" w:themeColor="accent2" w:themeShade="80"/>
                    <w:sz w:val="22"/>
                    <w:rPrChange w:id="2159" w:author="tao huang" w:date="2018-10-26T16:05:00Z">
                      <w:rPr>
                        <w:rFonts w:ascii="Cambria Math" w:hAnsi="Cambria Math" w:cs="Times New Roman" w:hint="eastAsia"/>
                        <w:sz w:val="22"/>
                      </w:rPr>
                    </w:rPrChange>
                  </w:rPr>
                  <m:t>'</m:t>
                </m:r>
              </m:sup>
            </m:sSubSup>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160"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2161" w:author="tao huang" w:date="2018-10-26T16:05:00Z">
                      <w:rPr>
                        <w:rFonts w:ascii="Cambria Math" w:hAnsi="Cambria Math" w:cs="Times New Roman"/>
                        <w:sz w:val="22"/>
                      </w:rPr>
                    </w:rPrChange>
                  </w:rPr>
                  <m:t>m,</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162" w:author="tao huang" w:date="2018-10-26T16:05:00Z">
                          <w:rPr>
                            <w:rFonts w:ascii="Cambria Math" w:hAnsi="Cambria Math" w:cs="Times New Roman"/>
                            <w:sz w:val="22"/>
                          </w:rPr>
                        </w:rPrChange>
                      </w:rPr>
                      <m:t>T</m:t>
                    </m:r>
                  </m:e>
                  <m:sub>
                    <m:r>
                      <w:rPr>
                        <w:rFonts w:ascii="Cambria Math" w:hAnsi="Cambria Math" w:cs="Times New Roman"/>
                        <w:color w:val="833C0B" w:themeColor="accent2" w:themeShade="80"/>
                        <w:sz w:val="22"/>
                        <w:rPrChange w:id="2163" w:author="tao huang" w:date="2018-10-26T16:05:00Z">
                          <w:rPr>
                            <w:rFonts w:ascii="Cambria Math" w:hAnsi="Cambria Math" w:cs="Times New Roman"/>
                            <w:sz w:val="22"/>
                          </w:rPr>
                        </w:rPrChange>
                      </w:rPr>
                      <m:t>1</m:t>
                    </m:r>
                  </m:sub>
                </m:sSub>
              </m:sub>
            </m:sSub>
            <m:r>
              <w:rPr>
                <w:rFonts w:ascii="Cambria Math" w:hAnsi="Cambria Math" w:cs="Times New Roman"/>
                <w:color w:val="833C0B" w:themeColor="accent2" w:themeShade="80"/>
                <w:sz w:val="22"/>
                <w:rPrChange w:id="2164" w:author="tao huang" w:date="2018-10-26T16:05:00Z">
                  <w:rPr>
                    <w:rFonts w:ascii="Cambria Math" w:hAnsi="Cambria Math" w:cs="Times New Roman"/>
                    <w:sz w:val="22"/>
                  </w:rPr>
                </w:rPrChange>
              </w:rPr>
              <m:t>)</m:t>
            </m:r>
            <m:ctrlPr>
              <w:rPr>
                <w:rFonts w:ascii="Cambria Math" w:hAnsi="Cambria Math" w:cs="Times New Roman"/>
                <w:i/>
                <w:color w:val="833C0B" w:themeColor="accent2" w:themeShade="80"/>
                <w:sz w:val="22"/>
              </w:rPr>
            </m:ctrlPr>
          </m:e>
          <m:sup>
            <m:r>
              <w:rPr>
                <w:rFonts w:ascii="Cambria Math" w:hAnsi="Cambria Math" w:cs="Times New Roman"/>
                <w:color w:val="833C0B" w:themeColor="accent2" w:themeShade="80"/>
                <w:sz w:val="22"/>
                <w:rPrChange w:id="2165" w:author="tao huang" w:date="2018-10-26T16:05:00Z">
                  <w:rPr>
                    <w:rFonts w:ascii="Cambria Math" w:hAnsi="Cambria Math" w:cs="Times New Roman"/>
                    <w:sz w:val="22"/>
                  </w:rPr>
                </w:rPrChange>
              </w:rPr>
              <m:t>-1</m:t>
            </m:r>
            <m:ctrlPr>
              <w:rPr>
                <w:rFonts w:ascii="Cambria Math" w:hAnsi="Cambria Math" w:cs="Times New Roman"/>
                <w:i/>
                <w:color w:val="833C0B" w:themeColor="accent2" w:themeShade="80"/>
                <w:sz w:val="22"/>
              </w:rPr>
            </m:ctrlPr>
          </m:sup>
        </m:sSup>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166"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2167" w:author="tao huang" w:date="2018-10-26T16:05:00Z">
                  <w:rPr>
                    <w:rFonts w:ascii="Cambria Math" w:hAnsi="Cambria Math" w:cs="Times New Roman"/>
                    <w:sz w:val="22"/>
                  </w:rPr>
                </w:rPrChange>
              </w:rPr>
              <m:t>T</m:t>
            </m:r>
          </m:sub>
        </m:sSub>
        <m:r>
          <w:rPr>
            <w:rFonts w:ascii="Cambria Math" w:hAnsi="Cambria Math" w:cs="Times New Roman"/>
            <w:color w:val="833C0B" w:themeColor="accent2" w:themeShade="80"/>
            <w:sz w:val="22"/>
            <w:rPrChange w:id="2168" w:author="tao huang" w:date="2018-10-26T16:05:00Z">
              <w:rPr>
                <w:rFonts w:ascii="Cambria Math" w:hAnsi="Cambria Math" w:cs="Times New Roman"/>
                <w:sz w:val="22"/>
              </w:rPr>
            </w:rPrChange>
          </w:rPr>
          <m:t>+</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169" w:author="tao huang" w:date="2018-10-26T16:05:00Z">
                  <w:rPr>
                    <w:rFonts w:ascii="Cambria Math" w:hAnsi="Cambria Math" w:cs="Times New Roman"/>
                    <w:sz w:val="22"/>
                  </w:rPr>
                </w:rPrChange>
              </w:rPr>
              <m:t>u</m:t>
            </m:r>
          </m:e>
          <m:sub>
            <m:r>
              <w:rPr>
                <w:rFonts w:ascii="Cambria Math" w:hAnsi="Cambria Math" w:cs="Times New Roman"/>
                <w:color w:val="833C0B" w:themeColor="accent2" w:themeShade="80"/>
                <w:sz w:val="22"/>
                <w:rPrChange w:id="2170" w:author="tao huang" w:date="2018-10-26T16:05:00Z">
                  <w:rPr>
                    <w:rFonts w:ascii="Cambria Math" w:hAnsi="Cambria Math" w:cs="Times New Roman"/>
                    <w:sz w:val="22"/>
                  </w:rPr>
                </w:rPrChange>
              </w:rPr>
              <m:t>T+1</m:t>
            </m:r>
          </m:sub>
        </m:sSub>
      </m:oMath>
      <w:r w:rsidR="00971633" w:rsidRPr="00934A5C">
        <w:rPr>
          <w:rFonts w:cs="Times New Roman"/>
          <w:color w:val="833C0B" w:themeColor="accent2" w:themeShade="80"/>
          <w:sz w:val="22"/>
          <w:rPrChange w:id="2171" w:author="tao huang" w:date="2018-10-26T16:05:00Z">
            <w:rPr>
              <w:rFonts w:cs="Times New Roman"/>
              <w:sz w:val="22"/>
            </w:rPr>
          </w:rPrChange>
        </w:rPr>
        <w:t xml:space="preserve"> </w:t>
      </w:r>
      <w:r w:rsidR="00971633" w:rsidRPr="00934A5C">
        <w:rPr>
          <w:rFonts w:cs="Times New Roman"/>
          <w:color w:val="833C0B" w:themeColor="accent2" w:themeShade="80"/>
          <w:sz w:val="22"/>
          <w:rPrChange w:id="2172" w:author="tao huang" w:date="2018-10-26T16:05:00Z">
            <w:rPr>
              <w:rFonts w:cs="Times New Roman"/>
              <w:sz w:val="22"/>
            </w:rPr>
          </w:rPrChange>
        </w:rPr>
        <w:tab/>
        <w:t>(3)</w:t>
      </w:r>
    </w:p>
    <w:p w14:paraId="020A5713" w14:textId="3D45D733" w:rsidR="00CC0415" w:rsidRPr="00934A5C" w:rsidRDefault="00971633" w:rsidP="00971633">
      <w:pPr>
        <w:shd w:val="clear" w:color="auto" w:fill="FFFFFF" w:themeFill="background1"/>
        <w:spacing w:after="0" w:line="360" w:lineRule="auto"/>
        <w:rPr>
          <w:rFonts w:cs="Times New Roman"/>
          <w:color w:val="833C0B" w:themeColor="accent2" w:themeShade="80"/>
          <w:sz w:val="22"/>
          <w:rPrChange w:id="2173" w:author="tao huang" w:date="2018-10-26T16:05:00Z">
            <w:rPr>
              <w:rFonts w:cs="Times New Roman"/>
              <w:sz w:val="22"/>
            </w:rPr>
          </w:rPrChange>
        </w:rPr>
      </w:pPr>
      <w:r w:rsidRPr="00934A5C">
        <w:rPr>
          <w:rFonts w:cs="Times New Roman"/>
          <w:color w:val="833C0B" w:themeColor="accent2" w:themeShade="80"/>
          <w:szCs w:val="24"/>
          <w:rPrChange w:id="2174" w:author="tao huang" w:date="2018-10-26T16:05:00Z">
            <w:rPr>
              <w:rFonts w:cs="Times New Roman"/>
              <w:szCs w:val="24"/>
            </w:rPr>
          </w:rPrChange>
        </w:rPr>
        <w:t xml:space="preserve">where </w:t>
      </w:r>
      <m:oMath>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175"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2176" w:author="tao huang" w:date="2018-10-26T16:05:00Z">
                  <w:rPr>
                    <w:rFonts w:ascii="Cambria Math" w:hAnsi="Cambria Math" w:cs="Times New Roman"/>
                    <w:sz w:val="22"/>
                  </w:rPr>
                </w:rPrChange>
              </w:rPr>
              <m:t>m,</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177" w:author="tao huang" w:date="2018-10-26T16:05:00Z">
                      <w:rPr>
                        <w:rFonts w:ascii="Cambria Math" w:hAnsi="Cambria Math" w:cs="Times New Roman"/>
                        <w:sz w:val="22"/>
                      </w:rPr>
                    </w:rPrChange>
                  </w:rPr>
                  <m:t>T</m:t>
                </m:r>
              </m:e>
              <m:sub>
                <m:r>
                  <w:rPr>
                    <w:rFonts w:ascii="Cambria Math" w:hAnsi="Cambria Math" w:cs="Times New Roman"/>
                    <w:color w:val="833C0B" w:themeColor="accent2" w:themeShade="80"/>
                    <w:sz w:val="22"/>
                    <w:rPrChange w:id="2178" w:author="tao huang" w:date="2018-10-26T16:05:00Z">
                      <w:rPr>
                        <w:rFonts w:ascii="Cambria Math" w:hAnsi="Cambria Math" w:cs="Times New Roman"/>
                        <w:sz w:val="22"/>
                      </w:rPr>
                    </w:rPrChange>
                  </w:rPr>
                  <m:t>1</m:t>
                </m:r>
              </m:sub>
            </m:sSub>
          </m:sub>
        </m:sSub>
      </m:oMath>
      <w:r w:rsidRPr="00934A5C">
        <w:rPr>
          <w:rFonts w:cs="Times New Roman"/>
          <w:color w:val="833C0B" w:themeColor="accent2" w:themeShade="80"/>
          <w:sz w:val="22"/>
          <w:rPrChange w:id="2179" w:author="tao huang" w:date="2018-10-26T16:05:00Z">
            <w:rPr>
              <w:rFonts w:cs="Times New Roman"/>
              <w:sz w:val="22"/>
            </w:rPr>
          </w:rPrChange>
        </w:rPr>
        <w:t xml:space="preserve"> is the </w:t>
      </w:r>
      <w:r w:rsidR="00324BC9" w:rsidRPr="00934A5C">
        <w:rPr>
          <w:rFonts w:cs="Times New Roman"/>
          <w:color w:val="833C0B" w:themeColor="accent2" w:themeShade="80"/>
          <w:sz w:val="22"/>
          <w:rPrChange w:id="2180" w:author="tao huang" w:date="2018-10-26T16:05:00Z">
            <w:rPr>
              <w:rFonts w:cs="Times New Roman"/>
              <w:sz w:val="22"/>
            </w:rPr>
          </w:rPrChange>
        </w:rPr>
        <w:t>vector</w:t>
      </w:r>
      <w:r w:rsidRPr="00934A5C">
        <w:rPr>
          <w:rFonts w:cs="Times New Roman"/>
          <w:color w:val="833C0B" w:themeColor="accent2" w:themeShade="80"/>
          <w:sz w:val="22"/>
          <w:rPrChange w:id="2181" w:author="tao huang" w:date="2018-10-26T16:05:00Z">
            <w:rPr>
              <w:rFonts w:cs="Times New Roman"/>
              <w:sz w:val="22"/>
            </w:rPr>
          </w:rPrChange>
        </w:rPr>
        <w:t xml:space="preserve"> of the </w:t>
      </w:r>
      <w:r w:rsidR="00324BC9" w:rsidRPr="00934A5C">
        <w:rPr>
          <w:rFonts w:cs="Times New Roman"/>
          <w:color w:val="833C0B" w:themeColor="accent2" w:themeShade="80"/>
          <w:sz w:val="22"/>
          <w:rPrChange w:id="2182" w:author="tao huang" w:date="2018-10-26T16:05:00Z">
            <w:rPr>
              <w:rFonts w:cs="Times New Roman"/>
              <w:sz w:val="22"/>
            </w:rPr>
          </w:rPrChange>
        </w:rPr>
        <w:t>independent</w:t>
      </w:r>
      <w:r w:rsidRPr="00934A5C">
        <w:rPr>
          <w:rFonts w:cs="Times New Roman"/>
          <w:color w:val="833C0B" w:themeColor="accent2" w:themeShade="80"/>
          <w:sz w:val="22"/>
          <w:rPrChange w:id="2183" w:author="tao huang" w:date="2018-10-26T16:05:00Z">
            <w:rPr>
              <w:rFonts w:cs="Times New Roman"/>
              <w:sz w:val="22"/>
            </w:rPr>
          </w:rPrChange>
        </w:rPr>
        <w:t xml:space="preserve"> variable for the time period</w:t>
      </w:r>
      <w:r w:rsidR="00324BC9" w:rsidRPr="00934A5C">
        <w:rPr>
          <w:rFonts w:cs="Times New Roman"/>
          <w:color w:val="833C0B" w:themeColor="accent2" w:themeShade="80"/>
          <w:sz w:val="22"/>
          <w:rPrChange w:id="2184" w:author="tao huang" w:date="2018-10-26T16:05:00Z">
            <w:rPr>
              <w:rFonts w:cs="Times New Roman"/>
              <w:sz w:val="22"/>
            </w:rPr>
          </w:rPrChange>
        </w:rPr>
        <w:t>s</w:t>
      </w:r>
      <w:r w:rsidRPr="00934A5C">
        <w:rPr>
          <w:rFonts w:cs="Times New Roman"/>
          <w:color w:val="833C0B" w:themeColor="accent2" w:themeShade="80"/>
          <w:sz w:val="22"/>
          <w:rPrChange w:id="2185" w:author="tao huang" w:date="2018-10-26T16:05:00Z">
            <w:rPr>
              <w:rFonts w:cs="Times New Roman"/>
              <w:sz w:val="22"/>
            </w:rPr>
          </w:rPrChange>
        </w:rPr>
        <w:t xml:space="preserve"> from week </w:t>
      </w:r>
      <w:r w:rsidRPr="00934A5C">
        <w:rPr>
          <w:rFonts w:cs="Times New Roman"/>
          <w:i/>
          <w:color w:val="833C0B" w:themeColor="accent2" w:themeShade="80"/>
          <w:sz w:val="22"/>
          <w:rPrChange w:id="2186" w:author="tao huang" w:date="2018-10-26T16:05:00Z">
            <w:rPr>
              <w:rFonts w:cs="Times New Roman"/>
              <w:i/>
              <w:sz w:val="22"/>
            </w:rPr>
          </w:rPrChange>
        </w:rPr>
        <w:t>m</w:t>
      </w:r>
      <w:r w:rsidRPr="00934A5C">
        <w:rPr>
          <w:rFonts w:cs="Times New Roman"/>
          <w:color w:val="833C0B" w:themeColor="accent2" w:themeShade="80"/>
          <w:sz w:val="22"/>
          <w:rPrChange w:id="2187" w:author="tao huang" w:date="2018-10-26T16:05:00Z">
            <w:rPr>
              <w:rFonts w:cs="Times New Roman"/>
              <w:sz w:val="22"/>
            </w:rPr>
          </w:rPrChange>
        </w:rPr>
        <w:t xml:space="preserve"> to </w:t>
      </w:r>
      <m:oMath>
        <m:sSub>
          <m:sSubPr>
            <m:ctrlPr>
              <w:rPr>
                <w:rFonts w:ascii="Cambria Math" w:hAnsi="Cambria Math" w:cs="Times New Roman"/>
                <w:color w:val="833C0B" w:themeColor="accent2" w:themeShade="80"/>
                <w:sz w:val="22"/>
              </w:rPr>
            </m:ctrlPr>
          </m:sSubPr>
          <m:e>
            <m:r>
              <w:rPr>
                <w:rFonts w:ascii="Cambria Math" w:hAnsi="Cambria Math" w:cs="Times New Roman"/>
                <w:color w:val="833C0B" w:themeColor="accent2" w:themeShade="80"/>
                <w:sz w:val="22"/>
                <w:rPrChange w:id="2188" w:author="tao huang" w:date="2018-10-26T16:05:00Z">
                  <w:rPr>
                    <w:rFonts w:ascii="Cambria Math" w:hAnsi="Cambria Math" w:cs="Times New Roman"/>
                    <w:sz w:val="22"/>
                  </w:rPr>
                </w:rPrChange>
              </w:rPr>
              <m:t>T</m:t>
            </m:r>
          </m:e>
          <m:sub>
            <m:r>
              <w:rPr>
                <w:rFonts w:ascii="Cambria Math" w:hAnsi="Cambria Math" w:cs="Times New Roman"/>
                <w:color w:val="833C0B" w:themeColor="accent2" w:themeShade="80"/>
                <w:sz w:val="22"/>
                <w:rPrChange w:id="2189" w:author="tao huang" w:date="2018-10-26T16:05:00Z">
                  <w:rPr>
                    <w:rFonts w:ascii="Cambria Math" w:hAnsi="Cambria Math" w:cs="Times New Roman"/>
                    <w:sz w:val="22"/>
                  </w:rPr>
                </w:rPrChange>
              </w:rPr>
              <m:t>1</m:t>
            </m:r>
          </m:sub>
        </m:sSub>
      </m:oMath>
      <w:r w:rsidRPr="00934A5C">
        <w:rPr>
          <w:rFonts w:cs="Times New Roman"/>
          <w:color w:val="833C0B" w:themeColor="accent2" w:themeShade="80"/>
          <w:sz w:val="22"/>
          <w:rPrChange w:id="2190" w:author="tao huang" w:date="2018-10-26T16:05:00Z">
            <w:rPr>
              <w:rFonts w:cs="Times New Roman"/>
              <w:sz w:val="22"/>
            </w:rPr>
          </w:rPrChange>
        </w:rPr>
        <w:t xml:space="preserve">. </w:t>
      </w:r>
      <m:oMath>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191" w:author="tao huang" w:date="2018-10-26T16:05:00Z">
                  <w:rPr>
                    <w:rFonts w:ascii="Cambria Math" w:hAnsi="Cambria Math" w:cs="Times New Roman"/>
                    <w:sz w:val="22"/>
                  </w:rPr>
                </w:rPrChange>
              </w:rPr>
              <m:t>u</m:t>
            </m:r>
          </m:e>
          <m:sub>
            <m:r>
              <w:rPr>
                <w:rFonts w:ascii="Cambria Math" w:hAnsi="Cambria Math" w:cs="Times New Roman"/>
                <w:color w:val="833C0B" w:themeColor="accent2" w:themeShade="80"/>
                <w:sz w:val="22"/>
                <w:rPrChange w:id="2192" w:author="tao huang" w:date="2018-10-26T16:05:00Z">
                  <w:rPr>
                    <w:rFonts w:ascii="Cambria Math" w:hAnsi="Cambria Math" w:cs="Times New Roman"/>
                    <w:sz w:val="22"/>
                  </w:rPr>
                </w:rPrChange>
              </w:rPr>
              <m:t>m,T</m:t>
            </m:r>
          </m:sub>
        </m:sSub>
      </m:oMath>
      <w:r w:rsidR="00324BC9" w:rsidRPr="00934A5C">
        <w:rPr>
          <w:rFonts w:cs="Times New Roman"/>
          <w:color w:val="833C0B" w:themeColor="accent2" w:themeShade="80"/>
          <w:sz w:val="22"/>
          <w:rPrChange w:id="2193" w:author="tao huang" w:date="2018-10-26T16:05:00Z">
            <w:rPr>
              <w:rFonts w:cs="Times New Roman"/>
              <w:sz w:val="22"/>
            </w:rPr>
          </w:rPrChange>
        </w:rPr>
        <w:t xml:space="preserve"> is the vector of error term</w:t>
      </w:r>
      <w:r w:rsidRPr="00934A5C">
        <w:rPr>
          <w:rFonts w:cs="Times New Roman"/>
          <w:color w:val="833C0B" w:themeColor="accent2" w:themeShade="80"/>
          <w:sz w:val="22"/>
          <w:rPrChange w:id="2194" w:author="tao huang" w:date="2018-10-26T16:05:00Z">
            <w:rPr>
              <w:rFonts w:cs="Times New Roman"/>
              <w:sz w:val="22"/>
            </w:rPr>
          </w:rPrChange>
        </w:rPr>
        <w:t xml:space="preserve"> for the time periods from week </w:t>
      </w:r>
      <w:r w:rsidRPr="00934A5C">
        <w:rPr>
          <w:rFonts w:cs="Times New Roman"/>
          <w:i/>
          <w:color w:val="833C0B" w:themeColor="accent2" w:themeShade="80"/>
          <w:sz w:val="22"/>
          <w:rPrChange w:id="2195" w:author="tao huang" w:date="2018-10-26T16:05:00Z">
            <w:rPr>
              <w:rFonts w:cs="Times New Roman"/>
              <w:i/>
              <w:sz w:val="22"/>
            </w:rPr>
          </w:rPrChange>
        </w:rPr>
        <w:t>m</w:t>
      </w:r>
      <w:r w:rsidRPr="00934A5C">
        <w:rPr>
          <w:rFonts w:cs="Times New Roman"/>
          <w:color w:val="833C0B" w:themeColor="accent2" w:themeShade="80"/>
          <w:sz w:val="22"/>
          <w:rPrChange w:id="2196" w:author="tao huang" w:date="2018-10-26T16:05:00Z">
            <w:rPr>
              <w:rFonts w:cs="Times New Roman"/>
              <w:sz w:val="22"/>
            </w:rPr>
          </w:rPrChange>
        </w:rPr>
        <w:t xml:space="preserve"> to </w:t>
      </w:r>
      <w:r w:rsidRPr="00934A5C">
        <w:rPr>
          <w:rFonts w:cs="Times New Roman"/>
          <w:i/>
          <w:color w:val="833C0B" w:themeColor="accent2" w:themeShade="80"/>
          <w:sz w:val="22"/>
          <w:rPrChange w:id="2197" w:author="tao huang" w:date="2018-10-26T16:05:00Z">
            <w:rPr>
              <w:rFonts w:cs="Times New Roman"/>
              <w:i/>
              <w:sz w:val="22"/>
            </w:rPr>
          </w:rPrChange>
        </w:rPr>
        <w:t>T</w:t>
      </w:r>
      <w:r w:rsidRPr="00934A5C">
        <w:rPr>
          <w:rFonts w:cs="Times New Roman"/>
          <w:color w:val="833C0B" w:themeColor="accent2" w:themeShade="80"/>
          <w:sz w:val="22"/>
          <w:rPrChange w:id="2198" w:author="tao huang" w:date="2018-10-26T16:05:00Z">
            <w:rPr>
              <w:rFonts w:cs="Times New Roman"/>
              <w:sz w:val="22"/>
            </w:rPr>
          </w:rPrChange>
        </w:rPr>
        <w:t xml:space="preserve">. </w:t>
      </w:r>
      <m:oMath>
        <m:sSub>
          <m:sSubPr>
            <m:ctrlPr>
              <w:rPr>
                <w:rFonts w:ascii="Cambria Math" w:hAnsi="Cambria Math" w:cs="Times New Roman"/>
                <w:color w:val="833C0B" w:themeColor="accent2" w:themeShade="80"/>
                <w:sz w:val="22"/>
              </w:rPr>
            </m:ctrlPr>
          </m:sSubPr>
          <m:e>
            <m:r>
              <w:rPr>
                <w:rFonts w:ascii="Cambria Math" w:hAnsi="Cambria Math" w:cs="Times New Roman"/>
                <w:color w:val="833C0B" w:themeColor="accent2" w:themeShade="80"/>
                <w:sz w:val="22"/>
                <w:rPrChange w:id="2199" w:author="tao huang" w:date="2018-10-26T16:05:00Z">
                  <w:rPr>
                    <w:rFonts w:ascii="Cambria Math" w:hAnsi="Cambria Math" w:cs="Times New Roman"/>
                    <w:sz w:val="22"/>
                  </w:rPr>
                </w:rPrChange>
              </w:rPr>
              <m:t>u</m:t>
            </m:r>
          </m:e>
          <m:sub>
            <m:r>
              <w:rPr>
                <w:rFonts w:ascii="Cambria Math" w:hAnsi="Cambria Math" w:cs="Times New Roman"/>
                <w:color w:val="833C0B" w:themeColor="accent2" w:themeShade="80"/>
                <w:sz w:val="22"/>
                <w:rPrChange w:id="2200" w:author="tao huang" w:date="2018-10-26T16:05:00Z">
                  <w:rPr>
                    <w:rFonts w:ascii="Cambria Math" w:hAnsi="Cambria Math" w:cs="Times New Roman"/>
                    <w:sz w:val="22"/>
                  </w:rPr>
                </w:rPrChange>
              </w:rPr>
              <m:t>T</m:t>
            </m:r>
            <m:r>
              <m:rPr>
                <m:sty m:val="p"/>
              </m:rPr>
              <w:rPr>
                <w:rFonts w:ascii="Cambria Math" w:hAnsi="Cambria Math" w:cs="Times New Roman"/>
                <w:color w:val="833C0B" w:themeColor="accent2" w:themeShade="80"/>
                <w:sz w:val="22"/>
                <w:rPrChange w:id="2201" w:author="tao huang" w:date="2018-10-26T16:05:00Z">
                  <w:rPr>
                    <w:rFonts w:ascii="Cambria Math" w:hAnsi="Cambria Math" w:cs="Times New Roman"/>
                    <w:sz w:val="22"/>
                  </w:rPr>
                </w:rPrChange>
              </w:rPr>
              <m:t>+1</m:t>
            </m:r>
          </m:sub>
        </m:sSub>
      </m:oMath>
      <w:r w:rsidRPr="00934A5C">
        <w:rPr>
          <w:rFonts w:cs="Times New Roman"/>
          <w:color w:val="833C0B" w:themeColor="accent2" w:themeShade="80"/>
          <w:sz w:val="22"/>
          <w:rPrChange w:id="2202" w:author="tao huang" w:date="2018-10-26T16:05:00Z">
            <w:rPr>
              <w:rFonts w:cs="Times New Roman"/>
              <w:sz w:val="22"/>
            </w:rPr>
          </w:rPrChange>
        </w:rPr>
        <w:t xml:space="preserve"> </w:t>
      </w:r>
      <w:r w:rsidR="00324BC9" w:rsidRPr="00934A5C">
        <w:rPr>
          <w:rFonts w:cs="Times New Roman"/>
          <w:color w:val="833C0B" w:themeColor="accent2" w:themeShade="80"/>
          <w:sz w:val="22"/>
          <w:rPrChange w:id="2203" w:author="tao huang" w:date="2018-10-26T16:05:00Z">
            <w:rPr>
              <w:rFonts w:cs="Times New Roman"/>
              <w:sz w:val="22"/>
            </w:rPr>
          </w:rPrChange>
        </w:rPr>
        <w:t>is the</w:t>
      </w:r>
      <w:r w:rsidRPr="00934A5C">
        <w:rPr>
          <w:rFonts w:cs="Times New Roman"/>
          <w:color w:val="833C0B" w:themeColor="accent2" w:themeShade="80"/>
          <w:sz w:val="22"/>
          <w:rPrChange w:id="2204" w:author="tao huang" w:date="2018-10-26T16:05:00Z">
            <w:rPr>
              <w:rFonts w:cs="Times New Roman"/>
              <w:sz w:val="22"/>
            </w:rPr>
          </w:rPrChange>
        </w:rPr>
        <w:t xml:space="preserve"> error term at week </w:t>
      </w:r>
      <m:oMath>
        <m:r>
          <w:rPr>
            <w:rFonts w:ascii="Cambria Math" w:hAnsi="Cambria Math" w:cs="Times New Roman"/>
            <w:color w:val="833C0B" w:themeColor="accent2" w:themeShade="80"/>
            <w:sz w:val="22"/>
            <w:rPrChange w:id="2205" w:author="tao huang" w:date="2018-10-26T16:05:00Z">
              <w:rPr>
                <w:rFonts w:ascii="Cambria Math" w:hAnsi="Cambria Math" w:cs="Times New Roman"/>
                <w:sz w:val="22"/>
              </w:rPr>
            </w:rPrChange>
          </w:rPr>
          <m:t>T</m:t>
        </m:r>
        <m:r>
          <m:rPr>
            <m:sty m:val="p"/>
          </m:rPr>
          <w:rPr>
            <w:rFonts w:ascii="Cambria Math" w:hAnsi="Cambria Math" w:cs="Times New Roman"/>
            <w:color w:val="833C0B" w:themeColor="accent2" w:themeShade="80"/>
            <w:sz w:val="22"/>
            <w:rPrChange w:id="2206" w:author="tao huang" w:date="2018-10-26T16:05:00Z">
              <w:rPr>
                <w:rFonts w:ascii="Cambria Math" w:hAnsi="Cambria Math" w:cs="Times New Roman"/>
                <w:sz w:val="22"/>
              </w:rPr>
            </w:rPrChange>
          </w:rPr>
          <m:t>+1</m:t>
        </m:r>
      </m:oMath>
      <w:r w:rsidRPr="00934A5C">
        <w:rPr>
          <w:rFonts w:cs="Times New Roman"/>
          <w:color w:val="833C0B" w:themeColor="accent2" w:themeShade="80"/>
          <w:sz w:val="22"/>
          <w:rPrChange w:id="2207" w:author="tao huang" w:date="2018-10-26T16:05:00Z">
            <w:rPr>
              <w:rFonts w:cs="Times New Roman"/>
              <w:sz w:val="22"/>
            </w:rPr>
          </w:rPrChange>
        </w:rPr>
        <w:t xml:space="preserve">. Therefore, </w:t>
      </w:r>
      <w:del w:id="2208" w:author="tao huang" w:date="2018-10-26T16:01:00Z">
        <w:r w:rsidRPr="00934A5C" w:rsidDel="0073625F">
          <w:rPr>
            <w:rFonts w:cs="Times New Roman"/>
            <w:color w:val="833C0B" w:themeColor="accent2" w:themeShade="80"/>
            <w:sz w:val="22"/>
            <w:rPrChange w:id="2209" w:author="tao huang" w:date="2018-10-26T16:05:00Z">
              <w:rPr>
                <w:rFonts w:cs="Times New Roman"/>
                <w:sz w:val="22"/>
              </w:rPr>
            </w:rPrChange>
          </w:rPr>
          <w:delText xml:space="preserve">the forecast at week </w:delText>
        </w:r>
        <m:oMath>
          <m:r>
            <w:rPr>
              <w:rFonts w:ascii="Cambria Math" w:hAnsi="Cambria Math" w:cs="Times New Roman"/>
              <w:color w:val="833C0B" w:themeColor="accent2" w:themeShade="80"/>
              <w:sz w:val="22"/>
              <w:rPrChange w:id="2210" w:author="tao huang" w:date="2018-10-26T16:05:00Z">
                <w:rPr>
                  <w:rFonts w:ascii="Cambria Math" w:hAnsi="Cambria Math" w:cs="Times New Roman"/>
                  <w:sz w:val="22"/>
                </w:rPr>
              </w:rPrChange>
            </w:rPr>
            <m:t>T</m:t>
          </m:r>
          <m:r>
            <m:rPr>
              <m:sty m:val="p"/>
            </m:rPr>
            <w:rPr>
              <w:rFonts w:ascii="Cambria Math" w:hAnsi="Cambria Math" w:cs="Times New Roman"/>
              <w:color w:val="833C0B" w:themeColor="accent2" w:themeShade="80"/>
              <w:sz w:val="22"/>
              <w:rPrChange w:id="2211" w:author="tao huang" w:date="2018-10-26T16:05:00Z">
                <w:rPr>
                  <w:rFonts w:ascii="Cambria Math" w:hAnsi="Cambria Math" w:cs="Times New Roman"/>
                  <w:sz w:val="22"/>
                </w:rPr>
              </w:rPrChange>
            </w:rPr>
            <m:t>+1</m:t>
          </m:r>
        </m:oMath>
        <w:r w:rsidRPr="00934A5C" w:rsidDel="0073625F">
          <w:rPr>
            <w:rFonts w:cs="Times New Roman"/>
            <w:color w:val="833C0B" w:themeColor="accent2" w:themeShade="80"/>
            <w:sz w:val="22"/>
            <w:rPrChange w:id="2212" w:author="tao huang" w:date="2018-10-26T16:05:00Z">
              <w:rPr>
                <w:rFonts w:cs="Times New Roman"/>
                <w:sz w:val="22"/>
              </w:rPr>
            </w:rPrChange>
          </w:rPr>
          <w:delText xml:space="preserve"> is biased </w:delText>
        </w:r>
        <w:r w:rsidR="00C631AB" w:rsidRPr="00934A5C" w:rsidDel="0073625F">
          <w:rPr>
            <w:rFonts w:cs="Times New Roman"/>
            <w:color w:val="833C0B" w:themeColor="accent2" w:themeShade="80"/>
            <w:sz w:val="22"/>
            <w:rPrChange w:id="2213" w:author="tao huang" w:date="2018-10-26T16:05:00Z">
              <w:rPr>
                <w:rFonts w:cs="Times New Roman"/>
                <w:sz w:val="22"/>
              </w:rPr>
            </w:rPrChange>
          </w:rPr>
          <w:delText>as</w:delText>
        </w:r>
        <w:r w:rsidRPr="00934A5C" w:rsidDel="0073625F">
          <w:rPr>
            <w:rFonts w:cs="Times New Roman"/>
            <w:color w:val="833C0B" w:themeColor="accent2" w:themeShade="80"/>
            <w:sz w:val="22"/>
            <w:rPrChange w:id="2214" w:author="tao huang" w:date="2018-10-26T16:05:00Z">
              <w:rPr>
                <w:rFonts w:cs="Times New Roman"/>
                <w:sz w:val="22"/>
              </w:rPr>
            </w:rPrChange>
          </w:rPr>
          <w:delText xml:space="preserve"> </w:delText>
        </w:r>
      </w:del>
      <w:r w:rsidRPr="00934A5C">
        <w:rPr>
          <w:rFonts w:cs="Times New Roman"/>
          <w:color w:val="833C0B" w:themeColor="accent2" w:themeShade="80"/>
          <w:sz w:val="22"/>
          <w:rPrChange w:id="2215" w:author="tao huang" w:date="2018-10-26T16:05:00Z">
            <w:rPr>
              <w:rFonts w:cs="Times New Roman"/>
              <w:sz w:val="22"/>
            </w:rPr>
          </w:rPrChange>
        </w:rPr>
        <w:t>the expect</w:t>
      </w:r>
      <w:r w:rsidR="00324BC9" w:rsidRPr="00934A5C">
        <w:rPr>
          <w:rFonts w:cs="Times New Roman"/>
          <w:color w:val="833C0B" w:themeColor="accent2" w:themeShade="80"/>
          <w:sz w:val="22"/>
          <w:rPrChange w:id="2216" w:author="tao huang" w:date="2018-10-26T16:05:00Z">
            <w:rPr>
              <w:rFonts w:cs="Times New Roman"/>
              <w:sz w:val="22"/>
            </w:rPr>
          </w:rPrChange>
        </w:rPr>
        <w:t>ed</w:t>
      </w:r>
      <w:r w:rsidRPr="00934A5C">
        <w:rPr>
          <w:rFonts w:cs="Times New Roman"/>
          <w:color w:val="833C0B" w:themeColor="accent2" w:themeShade="80"/>
          <w:sz w:val="22"/>
          <w:rPrChange w:id="2217" w:author="tao huang" w:date="2018-10-26T16:05:00Z">
            <w:rPr>
              <w:rFonts w:cs="Times New Roman"/>
              <w:sz w:val="22"/>
            </w:rPr>
          </w:rPrChange>
        </w:rPr>
        <w:t xml:space="preserve"> value of the equation (3) is</w:t>
      </w:r>
      <w:ins w:id="2218" w:author="tao huang" w:date="2018-10-26T16:01:00Z">
        <w:r w:rsidR="0073625F" w:rsidRPr="00934A5C">
          <w:rPr>
            <w:rFonts w:cs="Times New Roman"/>
            <w:color w:val="833C0B" w:themeColor="accent2" w:themeShade="80"/>
            <w:sz w:val="22"/>
            <w:rPrChange w:id="2219" w:author="tao huang" w:date="2018-10-26T16:05:00Z">
              <w:rPr>
                <w:rFonts w:cs="Times New Roman"/>
                <w:sz w:val="22"/>
              </w:rPr>
            </w:rPrChange>
          </w:rPr>
          <w:t>:</w:t>
        </w:r>
      </w:ins>
      <w:r w:rsidRPr="00934A5C">
        <w:rPr>
          <w:rFonts w:cs="Times New Roman"/>
          <w:color w:val="833C0B" w:themeColor="accent2" w:themeShade="80"/>
          <w:sz w:val="22"/>
          <w:rPrChange w:id="2220" w:author="tao huang" w:date="2018-10-26T16:05:00Z">
            <w:rPr>
              <w:rFonts w:cs="Times New Roman"/>
              <w:sz w:val="22"/>
            </w:rPr>
          </w:rPrChange>
        </w:rPr>
        <w:t xml:space="preserve"> </w:t>
      </w:r>
      <w:moveFromRangeStart w:id="2221" w:author="tao huang" w:date="2018-10-26T16:02:00Z" w:name="move528333048"/>
      <w:moveFrom w:id="2222" w:author="tao huang" w:date="2018-10-26T16:02:00Z">
        <w:r w:rsidRPr="00934A5C" w:rsidDel="0073625F">
          <w:rPr>
            <w:rFonts w:cs="Times New Roman"/>
            <w:color w:val="833C0B" w:themeColor="accent2" w:themeShade="80"/>
            <w:sz w:val="22"/>
            <w:rPrChange w:id="2223" w:author="tao huang" w:date="2018-10-26T16:05:00Z">
              <w:rPr>
                <w:rFonts w:cs="Times New Roman"/>
                <w:sz w:val="22"/>
              </w:rPr>
            </w:rPrChange>
          </w:rPr>
          <w:t>unequal to zero. e.g.,</w:t>
        </w:r>
      </w:moveFrom>
      <w:moveFromRangeEnd w:id="2221"/>
    </w:p>
    <w:p w14:paraId="61BB13BF" w14:textId="770FC363" w:rsidR="00CC0415" w:rsidRPr="00934A5C" w:rsidRDefault="00971633" w:rsidP="00CC0415">
      <w:pPr>
        <w:shd w:val="clear" w:color="auto" w:fill="FFFFFF" w:themeFill="background1"/>
        <w:spacing w:after="0" w:line="360" w:lineRule="auto"/>
        <w:jc w:val="center"/>
        <w:rPr>
          <w:ins w:id="2224" w:author="tao huang" w:date="2018-10-26T16:01:00Z"/>
          <w:rFonts w:cs="Times New Roman"/>
          <w:color w:val="833C0B" w:themeColor="accent2" w:themeShade="80"/>
          <w:szCs w:val="24"/>
          <w:rPrChange w:id="2225" w:author="tao huang" w:date="2018-10-26T16:05:00Z">
            <w:rPr>
              <w:ins w:id="2226" w:author="tao huang" w:date="2018-10-26T16:01:00Z"/>
              <w:rFonts w:cs="Times New Roman"/>
              <w:szCs w:val="24"/>
            </w:rPr>
          </w:rPrChange>
        </w:rPr>
      </w:pPr>
      <m:oMath>
        <m:r>
          <w:rPr>
            <w:rFonts w:ascii="Cambria Math" w:hAnsi="Cambria Math" w:cs="Times New Roman"/>
            <w:color w:val="833C0B" w:themeColor="accent2" w:themeShade="80"/>
            <w:szCs w:val="24"/>
            <w:rPrChange w:id="2227" w:author="tao huang" w:date="2018-10-26T16:05:00Z">
              <w:rPr>
                <w:rFonts w:ascii="Cambria Math" w:hAnsi="Cambria Math" w:cs="Times New Roman"/>
                <w:szCs w:val="24"/>
              </w:rPr>
            </w:rPrChange>
          </w:rPr>
          <m:t>E</m:t>
        </m:r>
        <m:d>
          <m:dPr>
            <m:begChr m:val="["/>
            <m:endChr m:val="]"/>
            <m:ctrlPr>
              <w:rPr>
                <w:rFonts w:ascii="Cambria Math" w:hAnsi="Cambria Math" w:cs="Times New Roman"/>
                <w:i/>
                <w:color w:val="833C0B" w:themeColor="accent2" w:themeShade="80"/>
                <w:szCs w:val="24"/>
              </w:rPr>
            </m:ctrlPr>
          </m:dPr>
          <m:e>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Change w:id="2228" w:author="tao huang" w:date="2018-10-26T16:05:00Z">
                          <w:rPr>
                            <w:rFonts w:ascii="Cambria Math" w:hAnsi="Cambria Math" w:cs="Times New Roman"/>
                            <w:szCs w:val="24"/>
                          </w:rPr>
                        </w:rPrChange>
                      </w:rPr>
                      <m:t>e</m:t>
                    </m:r>
                  </m:e>
                </m:acc>
              </m:e>
              <m:sub>
                <m:r>
                  <w:rPr>
                    <w:rFonts w:ascii="Cambria Math" w:hAnsi="Cambria Math" w:cs="Times New Roman"/>
                    <w:color w:val="833C0B" w:themeColor="accent2" w:themeShade="80"/>
                    <w:szCs w:val="24"/>
                    <w:rPrChange w:id="2229" w:author="tao huang" w:date="2018-10-26T16:05:00Z">
                      <w:rPr>
                        <w:rFonts w:ascii="Cambria Math" w:hAnsi="Cambria Math" w:cs="Times New Roman"/>
                        <w:szCs w:val="24"/>
                      </w:rPr>
                    </w:rPrChange>
                  </w:rPr>
                  <m:t>T+1</m:t>
                </m:r>
              </m:sub>
            </m:sSub>
            <m:d>
              <m:dPr>
                <m:ctrlPr>
                  <w:rPr>
                    <w:rFonts w:ascii="Cambria Math" w:hAnsi="Cambria Math" w:cs="Times New Roman"/>
                    <w:i/>
                    <w:color w:val="833C0B" w:themeColor="accent2" w:themeShade="80"/>
                    <w:szCs w:val="24"/>
                  </w:rPr>
                </m:ctrlPr>
              </m:dPr>
              <m:e>
                <m:r>
                  <w:rPr>
                    <w:rFonts w:ascii="Cambria Math" w:hAnsi="Cambria Math" w:cs="Times New Roman"/>
                    <w:color w:val="833C0B" w:themeColor="accent2" w:themeShade="80"/>
                    <w:szCs w:val="24"/>
                    <w:rPrChange w:id="2230" w:author="tao huang" w:date="2018-10-26T16:05:00Z">
                      <w:rPr>
                        <w:rFonts w:ascii="Cambria Math" w:hAnsi="Cambria Math" w:cs="Times New Roman"/>
                        <w:szCs w:val="24"/>
                      </w:rPr>
                    </w:rPrChange>
                  </w:rPr>
                  <m:t>m</m:t>
                </m:r>
              </m:e>
            </m:d>
          </m:e>
          <m:e>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Change w:id="2231" w:author="tao huang" w:date="2018-10-26T16:05:00Z">
                      <w:rPr>
                        <w:rFonts w:ascii="Cambria Math" w:hAnsi="Cambria Math" w:cs="Times New Roman"/>
                        <w:szCs w:val="24"/>
                      </w:rPr>
                    </w:rPrChange>
                  </w:rPr>
                  <m:t>x</m:t>
                </m:r>
              </m:e>
              <m:sub>
                <m:r>
                  <w:rPr>
                    <w:rFonts w:ascii="Cambria Math" w:hAnsi="Cambria Math" w:cs="Times New Roman"/>
                    <w:color w:val="833C0B" w:themeColor="accent2" w:themeShade="80"/>
                    <w:szCs w:val="24"/>
                    <w:rPrChange w:id="2232" w:author="tao huang" w:date="2018-10-26T16:05:00Z">
                      <w:rPr>
                        <w:rFonts w:ascii="Cambria Math" w:hAnsi="Cambria Math" w:cs="Times New Roman"/>
                        <w:szCs w:val="24"/>
                      </w:rPr>
                    </w:rPrChange>
                  </w:rPr>
                  <m:t>T</m:t>
                </m:r>
              </m:sub>
            </m:sSub>
          </m:e>
        </m:d>
        <m:r>
          <w:rPr>
            <w:rFonts w:ascii="Cambria Math" w:hAnsi="Cambria Math" w:cs="Times New Roman"/>
            <w:color w:val="833C0B" w:themeColor="accent2" w:themeShade="80"/>
            <w:szCs w:val="24"/>
            <w:rPrChange w:id="2233" w:author="tao huang" w:date="2018-10-26T16:05:00Z">
              <w:rPr>
                <w:rFonts w:ascii="Cambria Math" w:hAnsi="Cambria Math" w:cs="Times New Roman"/>
                <w:szCs w:val="24"/>
              </w:rPr>
            </w:rPrChange>
          </w:rPr>
          <m:t>=</m:t>
        </m:r>
        <m:d>
          <m:dPr>
            <m:ctrlPr>
              <w:rPr>
                <w:rFonts w:ascii="Cambria Math" w:hAnsi="Cambria Math" w:cs="Times New Roman"/>
                <w:i/>
                <w:color w:val="833C0B" w:themeColor="accent2" w:themeShade="80"/>
                <w:sz w:val="22"/>
              </w:rPr>
            </m:ctrlPr>
          </m:dPr>
          <m:e>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234" w:author="tao huang" w:date="2018-10-26T16:05:00Z">
                      <w:rPr>
                        <w:rFonts w:ascii="Cambria Math" w:hAnsi="Cambria Math" w:cs="Times New Roman"/>
                        <w:sz w:val="22"/>
                      </w:rPr>
                    </w:rPrChange>
                  </w:rPr>
                  <m:t>β</m:t>
                </m:r>
              </m:e>
              <m:sub>
                <m:r>
                  <w:rPr>
                    <w:rFonts w:ascii="Cambria Math" w:hAnsi="Cambria Math" w:cs="Times New Roman"/>
                    <w:color w:val="833C0B" w:themeColor="accent2" w:themeShade="80"/>
                    <w:sz w:val="22"/>
                    <w:rPrChange w:id="2235" w:author="tao huang" w:date="2018-10-26T16:05:00Z">
                      <w:rPr>
                        <w:rFonts w:ascii="Cambria Math" w:hAnsi="Cambria Math" w:cs="Times New Roman"/>
                        <w:sz w:val="22"/>
                      </w:rPr>
                    </w:rPrChange>
                  </w:rPr>
                  <m:t>2</m:t>
                </m:r>
              </m:sub>
            </m:sSub>
            <m:r>
              <w:rPr>
                <w:rFonts w:ascii="Cambria Math" w:hAnsi="Cambria Math" w:cs="Times New Roman"/>
                <w:color w:val="833C0B" w:themeColor="accent2" w:themeShade="80"/>
                <w:sz w:val="22"/>
                <w:rPrChange w:id="2236" w:author="tao huang" w:date="2018-10-26T16:05:00Z">
                  <w:rPr>
                    <w:rFonts w:ascii="Cambria Math" w:hAnsi="Cambria Math" w:cs="Times New Roman"/>
                    <w:sz w:val="22"/>
                  </w:rPr>
                </w:rPrChange>
              </w:rPr>
              <m:t>-</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237" w:author="tao huang" w:date="2018-10-26T16:05:00Z">
                      <w:rPr>
                        <w:rFonts w:ascii="Cambria Math" w:hAnsi="Cambria Math" w:cs="Times New Roman"/>
                        <w:sz w:val="22"/>
                      </w:rPr>
                    </w:rPrChange>
                  </w:rPr>
                  <m:t>β</m:t>
                </m:r>
              </m:e>
              <m:sub>
                <m:r>
                  <w:rPr>
                    <w:rFonts w:ascii="Cambria Math" w:hAnsi="Cambria Math" w:cs="Times New Roman"/>
                    <w:color w:val="833C0B" w:themeColor="accent2" w:themeShade="80"/>
                    <w:sz w:val="22"/>
                    <w:rPrChange w:id="2238" w:author="tao huang" w:date="2018-10-26T16:05:00Z">
                      <w:rPr>
                        <w:rFonts w:ascii="Cambria Math" w:hAnsi="Cambria Math" w:cs="Times New Roman"/>
                        <w:sz w:val="22"/>
                      </w:rPr>
                    </w:rPrChange>
                  </w:rPr>
                  <m:t>1</m:t>
                </m:r>
              </m:sub>
            </m:sSub>
          </m:e>
        </m:d>
        <m:r>
          <w:rPr>
            <w:rFonts w:ascii="Cambria Math" w:hAnsi="Cambria Math" w:cs="Times New Roman" w:hint="eastAsia"/>
            <w:color w:val="833C0B" w:themeColor="accent2" w:themeShade="80"/>
            <w:sz w:val="22"/>
            <w:rPrChange w:id="2239" w:author="tao huang" w:date="2018-10-26T16:05:00Z">
              <w:rPr>
                <w:rFonts w:ascii="Cambria Math" w:hAnsi="Cambria Math" w:cs="Times New Roman" w:hint="eastAsia"/>
                <w:sz w:val="22"/>
              </w:rPr>
            </w:rPrChange>
          </w:rPr>
          <m:t>'</m:t>
        </m:r>
        <m:sSubSup>
          <m:sSubSupPr>
            <m:ctrlPr>
              <w:rPr>
                <w:rFonts w:ascii="Cambria Math" w:hAnsi="Cambria Math" w:cs="Times New Roman"/>
                <w:i/>
                <w:color w:val="833C0B" w:themeColor="accent2" w:themeShade="80"/>
                <w:sz w:val="22"/>
              </w:rPr>
            </m:ctrlPr>
          </m:sSubSupPr>
          <m:e>
            <m:r>
              <w:rPr>
                <w:rFonts w:ascii="Cambria Math" w:hAnsi="Cambria Math" w:cs="Times New Roman"/>
                <w:color w:val="833C0B" w:themeColor="accent2" w:themeShade="80"/>
                <w:sz w:val="22"/>
                <w:rPrChange w:id="2240"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2241" w:author="tao huang" w:date="2018-10-26T16:05:00Z">
                  <w:rPr>
                    <w:rFonts w:ascii="Cambria Math" w:hAnsi="Cambria Math" w:cs="Times New Roman"/>
                    <w:sz w:val="22"/>
                  </w:rPr>
                </w:rPrChange>
              </w:rPr>
              <m:t>m,</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242" w:author="tao huang" w:date="2018-10-26T16:05:00Z">
                      <w:rPr>
                        <w:rFonts w:ascii="Cambria Math" w:hAnsi="Cambria Math" w:cs="Times New Roman"/>
                        <w:sz w:val="22"/>
                      </w:rPr>
                    </w:rPrChange>
                  </w:rPr>
                  <m:t>T</m:t>
                </m:r>
              </m:e>
              <m:sub>
                <m:r>
                  <w:rPr>
                    <w:rFonts w:ascii="Cambria Math" w:hAnsi="Cambria Math" w:cs="Times New Roman"/>
                    <w:color w:val="833C0B" w:themeColor="accent2" w:themeShade="80"/>
                    <w:sz w:val="22"/>
                    <w:rPrChange w:id="2243" w:author="tao huang" w:date="2018-10-26T16:05:00Z">
                      <w:rPr>
                        <w:rFonts w:ascii="Cambria Math" w:hAnsi="Cambria Math" w:cs="Times New Roman"/>
                        <w:sz w:val="22"/>
                      </w:rPr>
                    </w:rPrChange>
                  </w:rPr>
                  <m:t>1</m:t>
                </m:r>
              </m:sub>
            </m:sSub>
          </m:sub>
          <m:sup>
            <m:r>
              <w:rPr>
                <w:rFonts w:ascii="Cambria Math" w:hAnsi="Cambria Math" w:cs="Times New Roman" w:hint="eastAsia"/>
                <w:color w:val="833C0B" w:themeColor="accent2" w:themeShade="80"/>
                <w:sz w:val="22"/>
                <w:rPrChange w:id="2244" w:author="tao huang" w:date="2018-10-26T16:05:00Z">
                  <w:rPr>
                    <w:rFonts w:ascii="Cambria Math" w:hAnsi="Cambria Math" w:cs="Times New Roman" w:hint="eastAsia"/>
                    <w:sz w:val="22"/>
                  </w:rPr>
                </w:rPrChange>
              </w:rPr>
              <m:t>'</m:t>
            </m:r>
          </m:sup>
        </m:sSubSup>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245"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2246" w:author="tao huang" w:date="2018-10-26T16:05:00Z">
                  <w:rPr>
                    <w:rFonts w:ascii="Cambria Math" w:hAnsi="Cambria Math" w:cs="Times New Roman"/>
                    <w:sz w:val="22"/>
                  </w:rPr>
                </w:rPrChange>
              </w:rPr>
              <m:t>m,</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247" w:author="tao huang" w:date="2018-10-26T16:05:00Z">
                      <w:rPr>
                        <w:rFonts w:ascii="Cambria Math" w:hAnsi="Cambria Math" w:cs="Times New Roman"/>
                        <w:sz w:val="22"/>
                      </w:rPr>
                    </w:rPrChange>
                  </w:rPr>
                  <m:t>T</m:t>
                </m:r>
              </m:e>
              <m:sub>
                <m:r>
                  <w:rPr>
                    <w:rFonts w:ascii="Cambria Math" w:hAnsi="Cambria Math" w:cs="Times New Roman"/>
                    <w:color w:val="833C0B" w:themeColor="accent2" w:themeShade="80"/>
                    <w:sz w:val="22"/>
                    <w:rPrChange w:id="2248" w:author="tao huang" w:date="2018-10-26T16:05:00Z">
                      <w:rPr>
                        <w:rFonts w:ascii="Cambria Math" w:hAnsi="Cambria Math" w:cs="Times New Roman"/>
                        <w:sz w:val="22"/>
                      </w:rPr>
                    </w:rPrChange>
                  </w:rPr>
                  <m:t>1</m:t>
                </m:r>
              </m:sub>
            </m:sSub>
          </m:sub>
        </m:sSub>
        <m:sSup>
          <m:sSupPr>
            <m:ctrlPr>
              <w:rPr>
                <w:rFonts w:ascii="Cambria Math" w:hAnsi="Cambria Math" w:cs="Times New Roman"/>
                <w:i/>
                <w:color w:val="833C0B" w:themeColor="accent2" w:themeShade="80"/>
                <w:sz w:val="22"/>
              </w:rPr>
            </m:ctrlPr>
          </m:sSupPr>
          <m:e>
            <m:r>
              <w:rPr>
                <w:rFonts w:ascii="Cambria Math" w:hAnsi="Cambria Math" w:cs="Times New Roman"/>
                <w:color w:val="833C0B" w:themeColor="accent2" w:themeShade="80"/>
                <w:sz w:val="22"/>
                <w:rPrChange w:id="2249" w:author="tao huang" w:date="2018-10-26T16:05:00Z">
                  <w:rPr>
                    <w:rFonts w:ascii="Cambria Math" w:hAnsi="Cambria Math" w:cs="Times New Roman"/>
                    <w:sz w:val="22"/>
                  </w:rPr>
                </w:rPrChange>
              </w:rPr>
              <m:t>(</m:t>
            </m:r>
            <m:sSubSup>
              <m:sSubSupPr>
                <m:ctrlPr>
                  <w:rPr>
                    <w:rFonts w:ascii="Cambria Math" w:hAnsi="Cambria Math" w:cs="Times New Roman"/>
                    <w:i/>
                    <w:color w:val="833C0B" w:themeColor="accent2" w:themeShade="80"/>
                    <w:sz w:val="22"/>
                  </w:rPr>
                </m:ctrlPr>
              </m:sSubSupPr>
              <m:e>
                <m:r>
                  <w:rPr>
                    <w:rFonts w:ascii="Cambria Math" w:hAnsi="Cambria Math" w:cs="Times New Roman"/>
                    <w:color w:val="833C0B" w:themeColor="accent2" w:themeShade="80"/>
                    <w:sz w:val="22"/>
                    <w:rPrChange w:id="2250"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2251" w:author="tao huang" w:date="2018-10-26T16:05:00Z">
                      <w:rPr>
                        <w:rFonts w:ascii="Cambria Math" w:hAnsi="Cambria Math" w:cs="Times New Roman"/>
                        <w:sz w:val="22"/>
                      </w:rPr>
                    </w:rPrChange>
                  </w:rPr>
                  <m:t>m,</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252" w:author="tao huang" w:date="2018-10-26T16:05:00Z">
                          <w:rPr>
                            <w:rFonts w:ascii="Cambria Math" w:hAnsi="Cambria Math" w:cs="Times New Roman"/>
                            <w:sz w:val="22"/>
                          </w:rPr>
                        </w:rPrChange>
                      </w:rPr>
                      <m:t>T</m:t>
                    </m:r>
                  </m:e>
                  <m:sub>
                    <m:r>
                      <w:rPr>
                        <w:rFonts w:ascii="Cambria Math" w:hAnsi="Cambria Math" w:cs="Times New Roman"/>
                        <w:color w:val="833C0B" w:themeColor="accent2" w:themeShade="80"/>
                        <w:sz w:val="22"/>
                        <w:rPrChange w:id="2253" w:author="tao huang" w:date="2018-10-26T16:05:00Z">
                          <w:rPr>
                            <w:rFonts w:ascii="Cambria Math" w:hAnsi="Cambria Math" w:cs="Times New Roman"/>
                            <w:sz w:val="22"/>
                          </w:rPr>
                        </w:rPrChange>
                      </w:rPr>
                      <m:t>1</m:t>
                    </m:r>
                  </m:sub>
                </m:sSub>
              </m:sub>
              <m:sup>
                <m:r>
                  <w:rPr>
                    <w:rFonts w:ascii="Cambria Math" w:hAnsi="Cambria Math" w:cs="Times New Roman" w:hint="eastAsia"/>
                    <w:color w:val="833C0B" w:themeColor="accent2" w:themeShade="80"/>
                    <w:sz w:val="22"/>
                    <w:rPrChange w:id="2254" w:author="tao huang" w:date="2018-10-26T16:05:00Z">
                      <w:rPr>
                        <w:rFonts w:ascii="Cambria Math" w:hAnsi="Cambria Math" w:cs="Times New Roman" w:hint="eastAsia"/>
                        <w:sz w:val="22"/>
                      </w:rPr>
                    </w:rPrChange>
                  </w:rPr>
                  <m:t>'</m:t>
                </m:r>
              </m:sup>
            </m:sSubSup>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255"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2256" w:author="tao huang" w:date="2018-10-26T16:05:00Z">
                      <w:rPr>
                        <w:rFonts w:ascii="Cambria Math" w:hAnsi="Cambria Math" w:cs="Times New Roman"/>
                        <w:sz w:val="22"/>
                      </w:rPr>
                    </w:rPrChange>
                  </w:rPr>
                  <m:t>m,</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257" w:author="tao huang" w:date="2018-10-26T16:05:00Z">
                          <w:rPr>
                            <w:rFonts w:ascii="Cambria Math" w:hAnsi="Cambria Math" w:cs="Times New Roman"/>
                            <w:sz w:val="22"/>
                          </w:rPr>
                        </w:rPrChange>
                      </w:rPr>
                      <m:t>T</m:t>
                    </m:r>
                  </m:e>
                  <m:sub>
                    <m:r>
                      <w:rPr>
                        <w:rFonts w:ascii="Cambria Math" w:hAnsi="Cambria Math" w:cs="Times New Roman"/>
                        <w:color w:val="833C0B" w:themeColor="accent2" w:themeShade="80"/>
                        <w:sz w:val="22"/>
                        <w:rPrChange w:id="2258" w:author="tao huang" w:date="2018-10-26T16:05:00Z">
                          <w:rPr>
                            <w:rFonts w:ascii="Cambria Math" w:hAnsi="Cambria Math" w:cs="Times New Roman"/>
                            <w:sz w:val="22"/>
                          </w:rPr>
                        </w:rPrChange>
                      </w:rPr>
                      <m:t>1</m:t>
                    </m:r>
                  </m:sub>
                </m:sSub>
              </m:sub>
            </m:sSub>
            <m:r>
              <w:rPr>
                <w:rFonts w:ascii="Cambria Math" w:hAnsi="Cambria Math" w:cs="Times New Roman"/>
                <w:color w:val="833C0B" w:themeColor="accent2" w:themeShade="80"/>
                <w:sz w:val="22"/>
                <w:rPrChange w:id="2259" w:author="tao huang" w:date="2018-10-26T16:05:00Z">
                  <w:rPr>
                    <w:rFonts w:ascii="Cambria Math" w:hAnsi="Cambria Math" w:cs="Times New Roman"/>
                    <w:sz w:val="22"/>
                  </w:rPr>
                </w:rPrChange>
              </w:rPr>
              <m:t>)</m:t>
            </m:r>
          </m:e>
          <m:sup>
            <m:r>
              <w:rPr>
                <w:rFonts w:ascii="Cambria Math" w:hAnsi="Cambria Math" w:cs="Times New Roman"/>
                <w:color w:val="833C0B" w:themeColor="accent2" w:themeShade="80"/>
                <w:sz w:val="22"/>
                <w:rPrChange w:id="2260" w:author="tao huang" w:date="2018-10-26T16:05:00Z">
                  <w:rPr>
                    <w:rFonts w:ascii="Cambria Math" w:hAnsi="Cambria Math" w:cs="Times New Roman"/>
                    <w:sz w:val="22"/>
                  </w:rPr>
                </w:rPrChange>
              </w:rPr>
              <m:t>-1</m:t>
            </m:r>
          </m:sup>
        </m:sSup>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2261" w:author="tao huang" w:date="2018-10-26T16:05:00Z">
                  <w:rPr>
                    <w:rFonts w:ascii="Cambria Math" w:hAnsi="Cambria Math" w:cs="Times New Roman"/>
                    <w:sz w:val="22"/>
                  </w:rPr>
                </w:rPrChange>
              </w:rPr>
              <m:t>x</m:t>
            </m:r>
          </m:e>
          <m:sub>
            <m:r>
              <w:rPr>
                <w:rFonts w:ascii="Cambria Math" w:hAnsi="Cambria Math" w:cs="Times New Roman"/>
                <w:color w:val="833C0B" w:themeColor="accent2" w:themeShade="80"/>
                <w:sz w:val="22"/>
                <w:rPrChange w:id="2262" w:author="tao huang" w:date="2018-10-26T16:05:00Z">
                  <w:rPr>
                    <w:rFonts w:ascii="Cambria Math" w:hAnsi="Cambria Math" w:cs="Times New Roman"/>
                    <w:sz w:val="22"/>
                  </w:rPr>
                </w:rPrChange>
              </w:rPr>
              <m:t>T</m:t>
            </m:r>
          </m:sub>
        </m:sSub>
      </m:oMath>
      <w:r w:rsidRPr="00934A5C">
        <w:rPr>
          <w:rFonts w:cs="Times New Roman"/>
          <w:color w:val="833C0B" w:themeColor="accent2" w:themeShade="80"/>
          <w:szCs w:val="24"/>
          <w:rPrChange w:id="2263" w:author="tao huang" w:date="2018-10-26T16:05:00Z">
            <w:rPr>
              <w:rFonts w:cs="Times New Roman"/>
              <w:szCs w:val="24"/>
            </w:rPr>
          </w:rPrChange>
        </w:rPr>
        <w:t xml:space="preserve">. </w:t>
      </w:r>
      <w:r w:rsidR="00CC0415" w:rsidRPr="00934A5C">
        <w:rPr>
          <w:rFonts w:cs="Times New Roman"/>
          <w:color w:val="833C0B" w:themeColor="accent2" w:themeShade="80"/>
          <w:szCs w:val="24"/>
          <w:rPrChange w:id="2264" w:author="tao huang" w:date="2018-10-26T16:05:00Z">
            <w:rPr>
              <w:rFonts w:cs="Times New Roman"/>
              <w:szCs w:val="24"/>
            </w:rPr>
          </w:rPrChange>
        </w:rPr>
        <w:tab/>
        <w:t>(4)</w:t>
      </w:r>
    </w:p>
    <w:p w14:paraId="32C7A4DA" w14:textId="6D803395" w:rsidR="0073625F" w:rsidRPr="00934A5C" w:rsidDel="000264FE" w:rsidRDefault="0073625F">
      <w:pPr>
        <w:shd w:val="clear" w:color="auto" w:fill="FFFFFF" w:themeFill="background1"/>
        <w:spacing w:after="0" w:line="360" w:lineRule="auto"/>
        <w:rPr>
          <w:del w:id="2265" w:author="tao huang" w:date="2018-10-26T16:02:00Z"/>
          <w:rFonts w:cs="Times New Roman"/>
          <w:color w:val="833C0B" w:themeColor="accent2" w:themeShade="80"/>
          <w:szCs w:val="24"/>
          <w:rPrChange w:id="2266" w:author="tao huang" w:date="2018-10-26T16:05:00Z">
            <w:rPr>
              <w:del w:id="2267" w:author="tao huang" w:date="2018-10-26T16:02:00Z"/>
              <w:rFonts w:cs="Times New Roman"/>
              <w:szCs w:val="24"/>
            </w:rPr>
          </w:rPrChange>
        </w:rPr>
        <w:pPrChange w:id="2268" w:author="tao huang" w:date="2018-10-26T16:01:00Z">
          <w:pPr>
            <w:shd w:val="clear" w:color="auto" w:fill="FFFFFF" w:themeFill="background1"/>
            <w:spacing w:after="0" w:line="360" w:lineRule="auto"/>
            <w:jc w:val="center"/>
          </w:pPr>
        </w:pPrChange>
      </w:pPr>
      <w:ins w:id="2269" w:author="tao huang" w:date="2018-10-26T16:02:00Z">
        <w:r w:rsidRPr="00934A5C">
          <w:rPr>
            <w:rFonts w:cs="Times New Roman"/>
            <w:color w:val="833C0B" w:themeColor="accent2" w:themeShade="80"/>
            <w:sz w:val="22"/>
            <w:rPrChange w:id="2270" w:author="tao huang" w:date="2018-10-26T16:05:00Z">
              <w:rPr>
                <w:rFonts w:cs="Times New Roman"/>
                <w:sz w:val="22"/>
              </w:rPr>
            </w:rPrChange>
          </w:rPr>
          <w:lastRenderedPageBreak/>
          <w:t xml:space="preserve">Equation (3) is </w:t>
        </w:r>
      </w:ins>
      <w:moveToRangeStart w:id="2271" w:author="tao huang" w:date="2018-10-26T16:02:00Z" w:name="move528333048"/>
      <w:r w:rsidRPr="00934A5C">
        <w:rPr>
          <w:rFonts w:cs="Times New Roman"/>
          <w:color w:val="833C0B" w:themeColor="accent2" w:themeShade="80"/>
          <w:sz w:val="22"/>
          <w:rPrChange w:id="2272" w:author="tao huang" w:date="2018-10-26T16:05:00Z">
            <w:rPr>
              <w:rFonts w:cs="Times New Roman"/>
              <w:sz w:val="22"/>
            </w:rPr>
          </w:rPrChange>
        </w:rPr>
        <w:t>unequal to zero</w:t>
      </w:r>
      <w:ins w:id="2273" w:author="tao huang" w:date="2018-10-26T16:02:00Z">
        <w:r w:rsidR="000264FE" w:rsidRPr="00934A5C">
          <w:rPr>
            <w:rFonts w:cs="Times New Roman"/>
            <w:color w:val="833C0B" w:themeColor="accent2" w:themeShade="80"/>
            <w:sz w:val="22"/>
            <w:rPrChange w:id="2274" w:author="tao huang" w:date="2018-10-26T16:05:00Z">
              <w:rPr>
                <w:rFonts w:cs="Times New Roman"/>
                <w:sz w:val="22"/>
              </w:rPr>
            </w:rPrChange>
          </w:rPr>
          <w:t xml:space="preserve">, which indicates that the </w:t>
        </w:r>
      </w:ins>
      <w:del w:id="2275" w:author="tao huang" w:date="2018-10-26T16:02:00Z">
        <w:r w:rsidRPr="00934A5C" w:rsidDel="000264FE">
          <w:rPr>
            <w:rFonts w:cs="Times New Roman"/>
            <w:color w:val="833C0B" w:themeColor="accent2" w:themeShade="80"/>
            <w:sz w:val="22"/>
            <w:rPrChange w:id="2276" w:author="tao huang" w:date="2018-10-26T16:05:00Z">
              <w:rPr>
                <w:rFonts w:cs="Times New Roman"/>
                <w:sz w:val="22"/>
              </w:rPr>
            </w:rPrChange>
          </w:rPr>
          <w:delText>. e.g.,</w:delText>
        </w:r>
      </w:del>
      <w:moveToRangeEnd w:id="2271"/>
      <w:ins w:id="2277" w:author="tao huang" w:date="2018-10-26T16:01:00Z">
        <w:r w:rsidRPr="00934A5C">
          <w:rPr>
            <w:rFonts w:cs="Times New Roman"/>
            <w:color w:val="833C0B" w:themeColor="accent2" w:themeShade="80"/>
            <w:sz w:val="22"/>
            <w:rPrChange w:id="2278" w:author="tao huang" w:date="2018-10-26T16:05:00Z">
              <w:rPr>
                <w:rFonts w:cs="Times New Roman"/>
                <w:sz w:val="22"/>
              </w:rPr>
            </w:rPrChange>
          </w:rPr>
          <w:t xml:space="preserve">forecast at week </w:t>
        </w:r>
        <m:oMath>
          <m:r>
            <w:rPr>
              <w:rFonts w:ascii="Cambria Math" w:hAnsi="Cambria Math" w:cs="Times New Roman"/>
              <w:color w:val="833C0B" w:themeColor="accent2" w:themeShade="80"/>
              <w:sz w:val="22"/>
              <w:rPrChange w:id="2279" w:author="tao huang" w:date="2018-10-26T16:05:00Z">
                <w:rPr>
                  <w:rFonts w:ascii="Cambria Math" w:hAnsi="Cambria Math" w:cs="Times New Roman"/>
                  <w:sz w:val="22"/>
                </w:rPr>
              </w:rPrChange>
            </w:rPr>
            <m:t>T</m:t>
          </m:r>
          <m:r>
            <m:rPr>
              <m:sty m:val="p"/>
            </m:rPr>
            <w:rPr>
              <w:rFonts w:ascii="Cambria Math" w:hAnsi="Cambria Math" w:cs="Times New Roman"/>
              <w:color w:val="833C0B" w:themeColor="accent2" w:themeShade="80"/>
              <w:sz w:val="22"/>
              <w:rPrChange w:id="2280" w:author="tao huang" w:date="2018-10-26T16:05:00Z">
                <w:rPr>
                  <w:rFonts w:ascii="Cambria Math" w:hAnsi="Cambria Math" w:cs="Times New Roman"/>
                  <w:sz w:val="22"/>
                </w:rPr>
              </w:rPrChange>
            </w:rPr>
            <m:t>+1</m:t>
          </m:r>
        </m:oMath>
        <w:r w:rsidRPr="00934A5C">
          <w:rPr>
            <w:rFonts w:cs="Times New Roman"/>
            <w:color w:val="833C0B" w:themeColor="accent2" w:themeShade="80"/>
            <w:sz w:val="22"/>
            <w:rPrChange w:id="2281" w:author="tao huang" w:date="2018-10-26T16:05:00Z">
              <w:rPr>
                <w:rFonts w:cs="Times New Roman"/>
                <w:sz w:val="22"/>
              </w:rPr>
            </w:rPrChange>
          </w:rPr>
          <w:t xml:space="preserve"> is biased</w:t>
        </w:r>
      </w:ins>
      <w:ins w:id="2282" w:author="tao huang" w:date="2018-10-26T16:02:00Z">
        <w:r w:rsidR="000264FE" w:rsidRPr="00934A5C">
          <w:rPr>
            <w:rFonts w:cs="Times New Roman"/>
            <w:color w:val="833C0B" w:themeColor="accent2" w:themeShade="80"/>
            <w:sz w:val="22"/>
            <w:rPrChange w:id="2283" w:author="tao huang" w:date="2018-10-26T16:05:00Z">
              <w:rPr>
                <w:rFonts w:cs="Times New Roman"/>
                <w:sz w:val="22"/>
              </w:rPr>
            </w:rPrChange>
          </w:rPr>
          <w:t xml:space="preserve">. </w:t>
        </w:r>
      </w:ins>
    </w:p>
    <w:p w14:paraId="60F167CB" w14:textId="4AA58412" w:rsidR="00971633" w:rsidRPr="00934A5C" w:rsidRDefault="00971633" w:rsidP="00971633">
      <w:pPr>
        <w:shd w:val="clear" w:color="auto" w:fill="FFFFFF" w:themeFill="background1"/>
        <w:spacing w:after="0" w:line="360" w:lineRule="auto"/>
        <w:rPr>
          <w:rFonts w:cs="Times New Roman"/>
          <w:color w:val="833C0B" w:themeColor="accent2" w:themeShade="80"/>
          <w:sz w:val="22"/>
          <w:rPrChange w:id="2284" w:author="tao huang" w:date="2018-10-26T16:05:00Z">
            <w:rPr>
              <w:rFonts w:cs="Times New Roman"/>
              <w:sz w:val="22"/>
            </w:rPr>
          </w:rPrChange>
        </w:rPr>
      </w:pPr>
      <w:r w:rsidRPr="00934A5C">
        <w:rPr>
          <w:rFonts w:cs="Times New Roman"/>
          <w:color w:val="833C0B" w:themeColor="accent2" w:themeShade="80"/>
          <w:sz w:val="22"/>
          <w:rPrChange w:id="2285" w:author="tao huang" w:date="2018-10-26T16:05:00Z">
            <w:rPr>
              <w:rFonts w:cs="Times New Roman"/>
              <w:sz w:val="22"/>
            </w:rPr>
          </w:rPrChange>
        </w:rPr>
        <w:t xml:space="preserve">For more general cases where the model has </w:t>
      </w:r>
      <w:r w:rsidR="005707EE" w:rsidRPr="00934A5C">
        <w:rPr>
          <w:rFonts w:cs="Times New Roman"/>
          <w:color w:val="833C0B" w:themeColor="accent2" w:themeShade="80"/>
          <w:sz w:val="22"/>
          <w:rPrChange w:id="2286" w:author="tao huang" w:date="2018-10-26T16:05:00Z">
            <w:rPr>
              <w:rFonts w:cs="Times New Roman"/>
              <w:sz w:val="22"/>
            </w:rPr>
          </w:rPrChange>
        </w:rPr>
        <w:t>an</w:t>
      </w:r>
      <w:r w:rsidRPr="00934A5C">
        <w:rPr>
          <w:rFonts w:cs="Times New Roman"/>
          <w:color w:val="833C0B" w:themeColor="accent2" w:themeShade="80"/>
          <w:sz w:val="22"/>
          <w:rPrChange w:id="2287" w:author="tao huang" w:date="2018-10-26T16:05:00Z">
            <w:rPr>
              <w:rFonts w:cs="Times New Roman"/>
              <w:sz w:val="22"/>
            </w:rPr>
          </w:rPrChange>
        </w:rPr>
        <w:t xml:space="preserve"> intercept term </w:t>
      </w:r>
      <w:r w:rsidR="00772E59" w:rsidRPr="00934A5C">
        <w:rPr>
          <w:rFonts w:cs="Times New Roman"/>
          <w:color w:val="833C0B" w:themeColor="accent2" w:themeShade="80"/>
          <w:sz w:val="22"/>
          <w:rPrChange w:id="2288" w:author="tao huang" w:date="2018-10-26T16:05:00Z">
            <w:rPr>
              <w:rFonts w:cs="Times New Roman"/>
              <w:sz w:val="22"/>
            </w:rPr>
          </w:rPrChange>
        </w:rPr>
        <w:t xml:space="preserve">and </w:t>
      </w:r>
      <w:r w:rsidRPr="00934A5C">
        <w:rPr>
          <w:rFonts w:cs="Times New Roman"/>
          <w:color w:val="833C0B" w:themeColor="accent2" w:themeShade="80"/>
          <w:sz w:val="22"/>
          <w:rPrChange w:id="2289" w:author="tao huang" w:date="2018-10-26T16:05:00Z">
            <w:rPr>
              <w:rFonts w:cs="Times New Roman"/>
              <w:sz w:val="22"/>
            </w:rPr>
          </w:rPrChange>
        </w:rPr>
        <w:t xml:space="preserve">endogenous explanatory variables, the forecast bias can be demonstrated using Monte Carlo simulation </w:t>
      </w:r>
      <w:r w:rsidRPr="00934A5C">
        <w:rPr>
          <w:rFonts w:cs="Times New Roman"/>
          <w:color w:val="833C0B" w:themeColor="accent2" w:themeShade="80"/>
          <w:sz w:val="22"/>
          <w:rPrChange w:id="2290" w:author="tao huang" w:date="2018-10-26T16:05:00Z">
            <w:rPr>
              <w:rFonts w:cs="Times New Roman"/>
              <w:sz w:val="22"/>
            </w:rPr>
          </w:rPrChange>
        </w:rPr>
        <w:fldChar w:fldCharType="begin">
          <w:fldData xml:space="preserve">PEVuZE5vdGU+PENpdGU+PEF1dGhvcj5DbGVtZW50czwvQXV0aG9yPjxZZWFyPjE5OTk8L1llYXI+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</w:fldData>
        </w:fldChar>
      </w:r>
      <w:r w:rsidR="00380BD4" w:rsidRPr="00934A5C">
        <w:rPr>
          <w:rFonts w:cs="Times New Roman"/>
          <w:color w:val="833C0B" w:themeColor="accent2" w:themeShade="80"/>
          <w:sz w:val="22"/>
          <w:rPrChange w:id="2291" w:author="tao huang" w:date="2018-10-26T16:05:00Z">
            <w:rPr>
              <w:rFonts w:cs="Times New Roman"/>
              <w:sz w:val="22"/>
            </w:rPr>
          </w:rPrChange>
        </w:rPr>
        <w:instrText xml:space="preserve"> ADDIN EN.CITE </w:instrText>
      </w:r>
      <w:r w:rsidR="00380BD4" w:rsidRPr="00934A5C">
        <w:rPr>
          <w:rFonts w:cs="Times New Roman"/>
          <w:color w:val="833C0B" w:themeColor="accent2" w:themeShade="80"/>
          <w:sz w:val="22"/>
          <w:rPrChange w:id="2292" w:author="tao huang" w:date="2018-10-26T16:05:00Z">
            <w:rPr>
              <w:rFonts w:cs="Times New Roman"/>
              <w:sz w:val="22"/>
            </w:rPr>
          </w:rPrChange>
        </w:rPr>
        <w:fldChar w:fldCharType="begin">
          <w:fldData xml:space="preserve">PEVuZE5vdGU+PENpdGU+PEF1dGhvcj5DbGVtZW50czwvQXV0aG9yPjxZZWFyPjE5OTk8L1llYXI+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</w:fldData>
        </w:fldChar>
      </w:r>
      <w:r w:rsidR="00380BD4" w:rsidRPr="00934A5C">
        <w:rPr>
          <w:rFonts w:cs="Times New Roman"/>
          <w:color w:val="833C0B" w:themeColor="accent2" w:themeShade="80"/>
          <w:sz w:val="22"/>
          <w:rPrChange w:id="2293" w:author="tao huang" w:date="2018-10-26T16:05:00Z">
            <w:rPr>
              <w:rFonts w:cs="Times New Roman"/>
              <w:sz w:val="22"/>
            </w:rPr>
          </w:rPrChange>
        </w:rPr>
        <w:instrText xml:space="preserve"> ADDIN EN.CITE.DATA </w:instrText>
      </w:r>
      <w:r w:rsidR="00380BD4" w:rsidRPr="00934A5C">
        <w:rPr>
          <w:rFonts w:cs="Times New Roman"/>
          <w:color w:val="833C0B" w:themeColor="accent2" w:themeShade="80"/>
          <w:sz w:val="22"/>
          <w:rPrChange w:id="2294" w:author="tao huang" w:date="2018-10-26T16:05:00Z">
            <w:rPr>
              <w:rFonts w:cs="Times New Roman"/>
              <w:color w:val="833C0B" w:themeColor="accent2" w:themeShade="80"/>
              <w:sz w:val="22"/>
            </w:rPr>
          </w:rPrChange>
        </w:rPr>
      </w:r>
      <w:r w:rsidR="00380BD4" w:rsidRPr="00934A5C">
        <w:rPr>
          <w:rFonts w:cs="Times New Roman"/>
          <w:color w:val="833C0B" w:themeColor="accent2" w:themeShade="80"/>
          <w:sz w:val="22"/>
          <w:rPrChange w:id="2295" w:author="tao huang" w:date="2018-10-26T16:05:00Z">
            <w:rPr>
              <w:rFonts w:cs="Times New Roman"/>
              <w:sz w:val="22"/>
            </w:rPr>
          </w:rPrChange>
        </w:rPr>
        <w:fldChar w:fldCharType="end"/>
      </w:r>
      <w:r w:rsidRPr="00934A5C">
        <w:rPr>
          <w:rFonts w:cs="Times New Roman"/>
          <w:color w:val="833C0B" w:themeColor="accent2" w:themeShade="80"/>
          <w:sz w:val="22"/>
          <w:rPrChange w:id="2296" w:author="tao huang" w:date="2018-10-26T16:05:00Z">
            <w:rPr>
              <w:rFonts w:cs="Times New Roman"/>
              <w:color w:val="833C0B" w:themeColor="accent2" w:themeShade="80"/>
              <w:sz w:val="22"/>
            </w:rPr>
          </w:rPrChange>
        </w:rPr>
      </w:r>
      <w:r w:rsidRPr="00934A5C">
        <w:rPr>
          <w:rFonts w:cs="Times New Roman"/>
          <w:color w:val="833C0B" w:themeColor="accent2" w:themeShade="80"/>
          <w:sz w:val="22"/>
          <w:rPrChange w:id="2297" w:author="tao huang" w:date="2018-10-26T16:05:00Z">
            <w:rPr>
              <w:rFonts w:cs="Times New Roman"/>
              <w:sz w:val="22"/>
            </w:rPr>
          </w:rPrChange>
        </w:rPr>
        <w:fldChar w:fldCharType="separate"/>
      </w:r>
      <w:r w:rsidR="00380BD4" w:rsidRPr="00934A5C">
        <w:rPr>
          <w:rFonts w:cs="Times New Roman"/>
          <w:noProof/>
          <w:color w:val="833C0B" w:themeColor="accent2" w:themeShade="80"/>
          <w:sz w:val="22"/>
          <w:rPrChange w:id="2298" w:author="tao huang" w:date="2018-10-26T16:05:00Z">
            <w:rPr>
              <w:rFonts w:cs="Times New Roman"/>
              <w:noProof/>
              <w:sz w:val="22"/>
            </w:rPr>
          </w:rPrChange>
        </w:rPr>
        <w:t>(see M. P. Clements &amp; Hendry, 1999; H. M. Pesaran &amp; Timmermann, 2005, 2007)</w:t>
      </w:r>
      <w:r w:rsidRPr="00934A5C">
        <w:rPr>
          <w:rFonts w:cs="Times New Roman"/>
          <w:color w:val="833C0B" w:themeColor="accent2" w:themeShade="80"/>
          <w:sz w:val="22"/>
          <w:rPrChange w:id="2299" w:author="tao huang" w:date="2018-10-26T16:05:00Z">
            <w:rPr>
              <w:rFonts w:cs="Times New Roman"/>
              <w:sz w:val="22"/>
            </w:rPr>
          </w:rPrChange>
        </w:rPr>
        <w:fldChar w:fldCharType="end"/>
      </w:r>
      <w:r w:rsidR="00A944CE" w:rsidRPr="00934A5C">
        <w:rPr>
          <w:rStyle w:val="FootnoteReference"/>
          <w:rFonts w:cs="Times New Roman"/>
          <w:color w:val="833C0B" w:themeColor="accent2" w:themeShade="80"/>
          <w:sz w:val="22"/>
          <w:rPrChange w:id="2300" w:author="tao huang" w:date="2018-10-26T16:05:00Z">
            <w:rPr>
              <w:rStyle w:val="FootnoteReference"/>
              <w:rFonts w:cs="Times New Roman"/>
              <w:sz w:val="22"/>
            </w:rPr>
          </w:rPrChange>
        </w:rPr>
        <w:footnoteReference w:id="4"/>
      </w:r>
      <w:r w:rsidRPr="00934A5C">
        <w:rPr>
          <w:rFonts w:cs="Times New Roman"/>
          <w:color w:val="833C0B" w:themeColor="accent2" w:themeShade="80"/>
          <w:sz w:val="22"/>
          <w:rPrChange w:id="2310" w:author="tao huang" w:date="2018-10-26T16:05:00Z">
            <w:rPr>
              <w:rFonts w:cs="Times New Roman"/>
              <w:sz w:val="22"/>
            </w:rPr>
          </w:rPrChange>
        </w:rPr>
        <w:t xml:space="preserve">. </w:t>
      </w:r>
    </w:p>
    <w:p w14:paraId="2827CCAF" w14:textId="77777777" w:rsidR="00987A55" w:rsidRPr="00DC5CE3" w:rsidRDefault="00987A55" w:rsidP="00971633">
      <w:pPr>
        <w:shd w:val="clear" w:color="auto" w:fill="FFFFFF" w:themeFill="background1"/>
        <w:spacing w:after="0" w:line="360" w:lineRule="auto"/>
        <w:rPr>
          <w:rFonts w:cs="Times New Roman"/>
          <w:color w:val="833C0B" w:themeColor="accent2" w:themeShade="80"/>
          <w:sz w:val="22"/>
          <w:rPrChange w:id="2311" w:author="tao huang" w:date="2018-10-26T16:50:00Z">
            <w:rPr>
              <w:rFonts w:cs="Times New Roman"/>
              <w:sz w:val="22"/>
            </w:rPr>
          </w:rPrChange>
        </w:rPr>
      </w:pPr>
    </w:p>
    <w:bookmarkEnd w:id="1897"/>
    <w:p w14:paraId="19E42BAB" w14:textId="65BB8BEC" w:rsidR="009B6721" w:rsidRPr="00DC5CE3" w:rsidRDefault="006C2E0A">
      <w:pPr>
        <w:shd w:val="clear" w:color="auto" w:fill="FFFFFF" w:themeFill="background1"/>
        <w:spacing w:after="0" w:line="360" w:lineRule="auto"/>
        <w:rPr>
          <w:rFonts w:cs="Times New Roman"/>
          <w:color w:val="833C0B" w:themeColor="accent2" w:themeShade="80"/>
          <w:sz w:val="22"/>
          <w:rPrChange w:id="2312" w:author="tao huang" w:date="2018-10-26T16:50:00Z">
            <w:rPr>
              <w:rFonts w:cs="Times New Roman"/>
              <w:sz w:val="22"/>
            </w:rPr>
          </w:rPrChange>
        </w:rPr>
      </w:pPr>
      <w:r w:rsidRPr="00DC5CE3">
        <w:rPr>
          <w:rFonts w:cs="Times New Roman"/>
          <w:color w:val="833C0B" w:themeColor="accent2" w:themeShade="80"/>
          <w:sz w:val="22"/>
          <w:rPrChange w:id="2313" w:author="tao huang" w:date="2018-10-26T16:50:00Z">
            <w:rPr>
              <w:rFonts w:cs="Times New Roman"/>
              <w:sz w:val="22"/>
            </w:rPr>
          </w:rPrChange>
        </w:rPr>
        <w:t xml:space="preserve">In this study, we implement two methods </w:t>
      </w:r>
      <w:del w:id="2314" w:author="Didier Soopramanien" w:date="2018-10-23T15:40:00Z">
        <w:r w:rsidRPr="00DC5CE3" w:rsidDel="00953F15">
          <w:rPr>
            <w:rFonts w:cs="Times New Roman"/>
            <w:color w:val="833C0B" w:themeColor="accent2" w:themeShade="80"/>
            <w:sz w:val="22"/>
            <w:rPrChange w:id="2315" w:author="tao huang" w:date="2018-10-26T16:50:00Z">
              <w:rPr>
                <w:rFonts w:cs="Times New Roman"/>
                <w:sz w:val="22"/>
              </w:rPr>
            </w:rPrChange>
          </w:rPr>
          <w:delText>to</w:delText>
        </w:r>
      </w:del>
      <w:ins w:id="2316" w:author="Didier Soopramanien" w:date="2018-10-23T15:40:00Z">
        <w:r w:rsidR="00953F15" w:rsidRPr="00DC5CE3">
          <w:rPr>
            <w:rFonts w:cs="Times New Roman"/>
            <w:color w:val="833C0B" w:themeColor="accent2" w:themeShade="80"/>
            <w:sz w:val="22"/>
            <w:rPrChange w:id="2317" w:author="tao huang" w:date="2018-10-26T16:50:00Z">
              <w:rPr>
                <w:rFonts w:cs="Times New Roman"/>
                <w:sz w:val="22"/>
              </w:rPr>
            </w:rPrChange>
          </w:rPr>
          <w:t xml:space="preserve">to </w:t>
        </w:r>
        <w:del w:id="2318" w:author="tao huang" w:date="2018-10-26T16:06:00Z">
          <w:r w:rsidR="00953F15" w:rsidRPr="00DC5CE3" w:rsidDel="00934A5C">
            <w:rPr>
              <w:rFonts w:cs="Times New Roman"/>
              <w:color w:val="833C0B" w:themeColor="accent2" w:themeShade="80"/>
              <w:sz w:val="22"/>
              <w:rPrChange w:id="2319" w:author="tao huang" w:date="2018-10-26T16:50:00Z">
                <w:rPr>
                  <w:rFonts w:cs="Times New Roman"/>
                  <w:sz w:val="22"/>
                </w:rPr>
              </w:rPrChange>
            </w:rPr>
            <w:delText>address</w:delText>
          </w:r>
        </w:del>
      </w:ins>
      <w:ins w:id="2320" w:author="tao huang" w:date="2018-10-26T16:06:00Z">
        <w:r w:rsidR="00934A5C" w:rsidRPr="00DC5CE3">
          <w:rPr>
            <w:rFonts w:cs="Times New Roman"/>
            <w:color w:val="833C0B" w:themeColor="accent2" w:themeShade="80"/>
            <w:sz w:val="22"/>
            <w:rPrChange w:id="2321" w:author="tao huang" w:date="2018-10-26T16:50:00Z">
              <w:rPr>
                <w:rFonts w:cs="Times New Roman"/>
                <w:sz w:val="22"/>
              </w:rPr>
            </w:rPrChange>
          </w:rPr>
          <w:t>mitigate</w:t>
        </w:r>
      </w:ins>
      <w:ins w:id="2322" w:author="Didier Soopramanien" w:date="2018-10-23T15:40:00Z">
        <w:r w:rsidR="00953F15" w:rsidRPr="00DC5CE3">
          <w:rPr>
            <w:rFonts w:cs="Times New Roman"/>
            <w:color w:val="833C0B" w:themeColor="accent2" w:themeShade="80"/>
            <w:sz w:val="22"/>
            <w:rPrChange w:id="2323" w:author="tao huang" w:date="2018-10-26T16:50:00Z">
              <w:rPr>
                <w:rFonts w:cs="Times New Roman"/>
                <w:sz w:val="22"/>
              </w:rPr>
            </w:rPrChange>
          </w:rPr>
          <w:t xml:space="preserve"> </w:t>
        </w:r>
      </w:ins>
      <w:del w:id="2324" w:author="Didier Soopramanien" w:date="2018-10-23T15:40:00Z">
        <w:r w:rsidRPr="00DC5CE3" w:rsidDel="00953F15">
          <w:rPr>
            <w:rFonts w:cs="Times New Roman"/>
            <w:color w:val="833C0B" w:themeColor="accent2" w:themeShade="80"/>
            <w:sz w:val="22"/>
            <w:rPrChange w:id="2325" w:author="tao huang" w:date="2018-10-26T16:50:00Z">
              <w:rPr>
                <w:rFonts w:cs="Times New Roman"/>
                <w:sz w:val="22"/>
              </w:rPr>
            </w:rPrChange>
          </w:rPr>
          <w:delText xml:space="preserve"> mitigate </w:delText>
        </w:r>
      </w:del>
      <w:r w:rsidRPr="00DC5CE3">
        <w:rPr>
          <w:rFonts w:cs="Times New Roman"/>
          <w:color w:val="833C0B" w:themeColor="accent2" w:themeShade="80"/>
          <w:sz w:val="22"/>
          <w:rPrChange w:id="2326" w:author="tao huang" w:date="2018-10-26T16:50:00Z">
            <w:rPr>
              <w:rFonts w:cs="Times New Roman"/>
              <w:sz w:val="22"/>
            </w:rPr>
          </w:rPrChange>
        </w:rPr>
        <w:t>the problem of structural</w:t>
      </w:r>
      <w:r w:rsidR="00CB376C" w:rsidRPr="00DC5CE3">
        <w:rPr>
          <w:rFonts w:cs="Times New Roman"/>
          <w:color w:val="833C0B" w:themeColor="accent2" w:themeShade="80"/>
          <w:sz w:val="22"/>
          <w:rPrChange w:id="2327" w:author="tao huang" w:date="2018-10-26T16:50:00Z">
            <w:rPr>
              <w:rFonts w:cs="Times New Roman"/>
              <w:sz w:val="22"/>
            </w:rPr>
          </w:rPrChange>
        </w:rPr>
        <w:t xml:space="preserve"> change.</w:t>
      </w:r>
      <w:ins w:id="2328" w:author="Didier Soopramanien" w:date="2018-10-23T15:41:00Z">
        <w:r w:rsidR="00953F15" w:rsidRPr="00DC5CE3">
          <w:rPr>
            <w:rFonts w:cs="Times New Roman"/>
            <w:color w:val="833C0B" w:themeColor="accent2" w:themeShade="80"/>
            <w:sz w:val="22"/>
            <w:rPrChange w:id="2329" w:author="tao huang" w:date="2018-10-26T16:50:00Z">
              <w:rPr>
                <w:rFonts w:cs="Times New Roman"/>
                <w:sz w:val="22"/>
              </w:rPr>
            </w:rPrChange>
          </w:rPr>
          <w:t xml:space="preserve"> The first </w:t>
        </w:r>
      </w:ins>
      <w:ins w:id="2330" w:author="tao huang" w:date="2018-10-26T16:11:00Z">
        <w:r w:rsidR="006E043F" w:rsidRPr="00DC5CE3">
          <w:rPr>
            <w:rFonts w:cs="Times New Roman"/>
            <w:color w:val="833C0B" w:themeColor="accent2" w:themeShade="80"/>
            <w:sz w:val="22"/>
            <w:rPrChange w:id="2331" w:author="tao huang" w:date="2018-10-26T16:50:00Z">
              <w:rPr>
                <w:rFonts w:cs="Times New Roman"/>
                <w:sz w:val="22"/>
              </w:rPr>
            </w:rPrChange>
          </w:rPr>
          <w:t xml:space="preserve">method </w:t>
        </w:r>
      </w:ins>
      <w:ins w:id="2332" w:author="Didier Soopramanien" w:date="2018-10-23T15:41:00Z">
        <w:del w:id="2333" w:author="tao huang" w:date="2018-10-26T16:06:00Z">
          <w:r w:rsidR="00953F15" w:rsidRPr="00DC5CE3" w:rsidDel="00934A5C">
            <w:rPr>
              <w:rFonts w:cs="Times New Roman"/>
              <w:color w:val="833C0B" w:themeColor="accent2" w:themeShade="80"/>
              <w:sz w:val="22"/>
              <w:rPrChange w:id="2334" w:author="tao huang" w:date="2018-10-26T16:50:00Z">
                <w:rPr>
                  <w:rFonts w:cs="Times New Roman"/>
                  <w:sz w:val="22"/>
                </w:rPr>
              </w:rPrChange>
            </w:rPr>
            <w:delText xml:space="preserve">one </w:delText>
          </w:r>
        </w:del>
      </w:ins>
      <w:del w:id="2335" w:author="tao huang" w:date="2018-10-26T16:06:00Z">
        <w:r w:rsidR="00CB376C" w:rsidRPr="00DC5CE3" w:rsidDel="00934A5C">
          <w:rPr>
            <w:rFonts w:cs="Times New Roman"/>
            <w:color w:val="833C0B" w:themeColor="accent2" w:themeShade="80"/>
            <w:sz w:val="22"/>
            <w:rPrChange w:id="2336" w:author="tao huang" w:date="2018-10-26T16:50:00Z">
              <w:rPr>
                <w:rFonts w:cs="Times New Roman"/>
                <w:sz w:val="22"/>
              </w:rPr>
            </w:rPrChange>
          </w:rPr>
          <w:delText xml:space="preserve"> </w:delText>
        </w:r>
      </w:del>
      <w:del w:id="2337" w:author="Didier Soopramanien" w:date="2018-10-23T15:41:00Z">
        <w:r w:rsidR="0025060A" w:rsidRPr="00DC5CE3" w:rsidDel="00953F15">
          <w:rPr>
            <w:rFonts w:cs="Times New Roman"/>
            <w:color w:val="833C0B" w:themeColor="accent2" w:themeShade="80"/>
            <w:sz w:val="22"/>
            <w:rPrChange w:id="2338" w:author="tao huang" w:date="2018-10-26T16:50:00Z">
              <w:rPr>
                <w:rFonts w:cs="Times New Roman"/>
                <w:sz w:val="22"/>
              </w:rPr>
            </w:rPrChange>
          </w:rPr>
          <w:delText xml:space="preserve">One </w:delText>
        </w:r>
      </w:del>
      <w:r w:rsidR="0025060A" w:rsidRPr="00DC5CE3">
        <w:rPr>
          <w:rFonts w:cs="Times New Roman"/>
          <w:color w:val="833C0B" w:themeColor="accent2" w:themeShade="80"/>
          <w:sz w:val="22"/>
          <w:rPrChange w:id="2339" w:author="tao huang" w:date="2018-10-26T16:50:00Z">
            <w:rPr>
              <w:rFonts w:cs="Times New Roman"/>
              <w:sz w:val="22"/>
            </w:rPr>
          </w:rPrChange>
        </w:rPr>
        <w:t xml:space="preserve">is the </w:t>
      </w:r>
      <w:r w:rsidR="00CB376C" w:rsidRPr="00DC5CE3">
        <w:rPr>
          <w:rFonts w:cs="Times New Roman"/>
          <w:color w:val="833C0B" w:themeColor="accent2" w:themeShade="80"/>
          <w:sz w:val="22"/>
          <w:rPrChange w:id="2340" w:author="tao huang" w:date="2018-10-26T16:50:00Z">
            <w:rPr>
              <w:rFonts w:cs="Times New Roman"/>
              <w:sz w:val="22"/>
            </w:rPr>
          </w:rPrChange>
        </w:rPr>
        <w:t>I</w:t>
      </w:r>
      <w:r w:rsidRPr="00DC5CE3">
        <w:rPr>
          <w:rFonts w:cs="Times New Roman"/>
          <w:color w:val="833C0B" w:themeColor="accent2" w:themeShade="80"/>
          <w:sz w:val="22"/>
          <w:rPrChange w:id="2341" w:author="tao huang" w:date="2018-10-26T16:50:00Z">
            <w:rPr>
              <w:rFonts w:cs="Times New Roman"/>
              <w:sz w:val="22"/>
            </w:rPr>
          </w:rPrChange>
        </w:rPr>
        <w:t xml:space="preserve">ntercept </w:t>
      </w:r>
      <w:r w:rsidR="00CB376C" w:rsidRPr="00DC5CE3">
        <w:rPr>
          <w:rFonts w:cs="Times New Roman"/>
          <w:color w:val="833C0B" w:themeColor="accent2" w:themeShade="80"/>
          <w:sz w:val="22"/>
          <w:rPrChange w:id="2342" w:author="tao huang" w:date="2018-10-26T16:50:00Z">
            <w:rPr>
              <w:rFonts w:cs="Times New Roman"/>
              <w:sz w:val="22"/>
            </w:rPr>
          </w:rPrChange>
        </w:rPr>
        <w:t>C</w:t>
      </w:r>
      <w:r w:rsidRPr="00DC5CE3">
        <w:rPr>
          <w:rFonts w:cs="Times New Roman"/>
          <w:color w:val="833C0B" w:themeColor="accent2" w:themeShade="80"/>
          <w:sz w:val="22"/>
          <w:rPrChange w:id="2343" w:author="tao huang" w:date="2018-10-26T16:50:00Z">
            <w:rPr>
              <w:rFonts w:cs="Times New Roman"/>
              <w:sz w:val="22"/>
            </w:rPr>
          </w:rPrChange>
        </w:rPr>
        <w:t xml:space="preserve">orrection (IC) method </w:t>
      </w:r>
      <w:r w:rsidR="0025060A" w:rsidRPr="00DC5CE3">
        <w:rPr>
          <w:rFonts w:cs="Times New Roman"/>
          <w:color w:val="833C0B" w:themeColor="accent2" w:themeShade="80"/>
          <w:sz w:val="22"/>
          <w:rPrChange w:id="2344" w:author="tao huang" w:date="2018-10-26T16:50:00Z">
            <w:rPr>
              <w:rFonts w:cs="Times New Roman"/>
              <w:sz w:val="22"/>
            </w:rPr>
          </w:rPrChange>
        </w:rPr>
        <w:t xml:space="preserve">which </w:t>
      </w:r>
      <w:r w:rsidRPr="00DC5CE3">
        <w:rPr>
          <w:rFonts w:cs="Times New Roman"/>
          <w:color w:val="833C0B" w:themeColor="accent2" w:themeShade="80"/>
          <w:sz w:val="22"/>
          <w:rPrChange w:id="2345" w:author="tao huang" w:date="2018-10-26T16:50:00Z">
            <w:rPr>
              <w:rFonts w:cs="Times New Roman"/>
              <w:sz w:val="22"/>
            </w:rPr>
          </w:rPrChange>
        </w:rPr>
        <w:t>specifies</w:t>
      </w:r>
      <w:r w:rsidR="00971633" w:rsidRPr="00DC5CE3">
        <w:rPr>
          <w:rFonts w:cs="Times New Roman"/>
          <w:color w:val="833C0B" w:themeColor="accent2" w:themeShade="80"/>
          <w:sz w:val="22"/>
          <w:rPrChange w:id="2346" w:author="tao huang" w:date="2018-10-26T16:50:00Z">
            <w:rPr>
              <w:rFonts w:cs="Times New Roman"/>
              <w:sz w:val="22"/>
            </w:rPr>
          </w:rPrChange>
        </w:rPr>
        <w:t xml:space="preserve"> non-zero values for the model’s errors in the forecas</w:t>
      </w:r>
      <w:ins w:id="2347" w:author="tao huang" w:date="2018-10-26T16:07:00Z">
        <w:r w:rsidR="00934A5C" w:rsidRPr="00DC5CE3">
          <w:rPr>
            <w:rFonts w:cs="Times New Roman"/>
            <w:color w:val="833C0B" w:themeColor="accent2" w:themeShade="80"/>
            <w:sz w:val="22"/>
            <w:rPrChange w:id="2348" w:author="tao huang" w:date="2018-10-26T16:50:00Z">
              <w:rPr>
                <w:rFonts w:cs="Times New Roman"/>
                <w:sz w:val="22"/>
              </w:rPr>
            </w:rPrChange>
          </w:rPr>
          <w:t>t</w:t>
        </w:r>
      </w:ins>
      <w:del w:id="2349" w:author="tao huang" w:date="2018-10-26T16:07:00Z">
        <w:r w:rsidR="00971633" w:rsidRPr="00DC5CE3" w:rsidDel="00934A5C">
          <w:rPr>
            <w:rFonts w:cs="Times New Roman"/>
            <w:color w:val="833C0B" w:themeColor="accent2" w:themeShade="80"/>
            <w:sz w:val="22"/>
            <w:rPrChange w:id="2350" w:author="tao huang" w:date="2018-10-26T16:50:00Z">
              <w:rPr>
                <w:rFonts w:cs="Times New Roman"/>
                <w:sz w:val="22"/>
              </w:rPr>
            </w:rPrChange>
          </w:rPr>
          <w:delText>t</w:delText>
        </w:r>
        <w:r w:rsidR="006E4117" w:rsidRPr="00DC5CE3" w:rsidDel="00934A5C">
          <w:rPr>
            <w:rFonts w:cs="Times New Roman"/>
            <w:color w:val="833C0B" w:themeColor="accent2" w:themeShade="80"/>
            <w:sz w:val="22"/>
            <w:rPrChange w:id="2351" w:author="tao huang" w:date="2018-10-26T16:50:00Z">
              <w:rPr>
                <w:rFonts w:cs="Times New Roman"/>
                <w:sz w:val="22"/>
              </w:rPr>
            </w:rPrChange>
          </w:rPr>
          <w:delText>ing</w:delText>
        </w:r>
      </w:del>
      <w:r w:rsidR="00971633" w:rsidRPr="00DC5CE3">
        <w:rPr>
          <w:rFonts w:cs="Times New Roman"/>
          <w:color w:val="833C0B" w:themeColor="accent2" w:themeShade="80"/>
          <w:sz w:val="22"/>
          <w:rPrChange w:id="2352" w:author="tao huang" w:date="2018-10-26T16:50:00Z">
            <w:rPr>
              <w:rFonts w:cs="Times New Roman"/>
              <w:sz w:val="22"/>
            </w:rPr>
          </w:rPrChange>
        </w:rPr>
        <w:t xml:space="preserve"> period </w:t>
      </w:r>
      <w:r w:rsidR="00971633" w:rsidRPr="00DC5CE3">
        <w:rPr>
          <w:rFonts w:cs="Times New Roman"/>
          <w:color w:val="833C0B" w:themeColor="accent2" w:themeShade="80"/>
          <w:sz w:val="22"/>
          <w:rPrChange w:id="2353" w:author="tao huang" w:date="2018-10-26T16:50:00Z">
            <w:rPr>
              <w:rFonts w:cs="Times New Roman"/>
              <w:sz w:val="22"/>
            </w:rPr>
          </w:rPrChange>
        </w:rPr>
        <w:fldChar w:fldCharType="begin">
          <w:fldData xml:space="preserve">PEVuZE5vdGU+PENpdGU+PEF1dGhvcj5DbGVtZW50czwvQXV0aG9yPjxZZWFyPjE5OTQ8L1llYXI+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</w:fldData>
        </w:fldChar>
      </w:r>
      <w:r w:rsidR="00380BD4" w:rsidRPr="00DC5CE3">
        <w:rPr>
          <w:rFonts w:cs="Times New Roman"/>
          <w:color w:val="833C0B" w:themeColor="accent2" w:themeShade="80"/>
          <w:sz w:val="22"/>
          <w:rPrChange w:id="2354" w:author="tao huang" w:date="2018-10-26T16:50:00Z">
            <w:rPr>
              <w:rFonts w:cs="Times New Roman"/>
              <w:sz w:val="22"/>
            </w:rPr>
          </w:rPrChange>
        </w:rPr>
        <w:instrText xml:space="preserve"> ADDIN EN.CITE </w:instrText>
      </w:r>
      <w:r w:rsidR="00380BD4" w:rsidRPr="00DC5CE3">
        <w:rPr>
          <w:rFonts w:cs="Times New Roman"/>
          <w:color w:val="833C0B" w:themeColor="accent2" w:themeShade="80"/>
          <w:sz w:val="22"/>
          <w:rPrChange w:id="2355" w:author="tao huang" w:date="2018-10-26T16:50:00Z">
            <w:rPr>
              <w:rFonts w:cs="Times New Roman"/>
              <w:sz w:val="22"/>
            </w:rPr>
          </w:rPrChange>
        </w:rPr>
        <w:fldChar w:fldCharType="begin">
          <w:fldData xml:space="preserve">PEVuZE5vdGU+PENpdGU+PEF1dGhvcj5DbGVtZW50czwvQXV0aG9yPjxZZWFyPjE5OTQ8L1llYXI+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</w:fldData>
        </w:fldChar>
      </w:r>
      <w:r w:rsidR="00380BD4" w:rsidRPr="00DC5CE3">
        <w:rPr>
          <w:rFonts w:cs="Times New Roman"/>
          <w:color w:val="833C0B" w:themeColor="accent2" w:themeShade="80"/>
          <w:sz w:val="22"/>
          <w:rPrChange w:id="2356" w:author="tao huang" w:date="2018-10-26T16:50:00Z">
            <w:rPr>
              <w:rFonts w:cs="Times New Roman"/>
              <w:sz w:val="22"/>
            </w:rPr>
          </w:rPrChange>
        </w:rPr>
        <w:instrText xml:space="preserve"> ADDIN EN.CITE.DATA </w:instrText>
      </w:r>
      <w:r w:rsidR="00380BD4" w:rsidRPr="00DC5CE3">
        <w:rPr>
          <w:rFonts w:cs="Times New Roman"/>
          <w:color w:val="833C0B" w:themeColor="accent2" w:themeShade="80"/>
          <w:sz w:val="22"/>
          <w:rPrChange w:id="2357" w:author="tao huang" w:date="2018-10-26T16:50:00Z">
            <w:rPr>
              <w:rFonts w:cs="Times New Roman"/>
              <w:color w:val="833C0B" w:themeColor="accent2" w:themeShade="80"/>
              <w:sz w:val="22"/>
            </w:rPr>
          </w:rPrChange>
        </w:rPr>
      </w:r>
      <w:r w:rsidR="00380BD4" w:rsidRPr="00DC5CE3">
        <w:rPr>
          <w:rFonts w:cs="Times New Roman"/>
          <w:color w:val="833C0B" w:themeColor="accent2" w:themeShade="80"/>
          <w:sz w:val="22"/>
          <w:rPrChange w:id="2358" w:author="tao huang" w:date="2018-10-26T16:50:00Z">
            <w:rPr>
              <w:rFonts w:cs="Times New Roman"/>
              <w:sz w:val="22"/>
            </w:rPr>
          </w:rPrChange>
        </w:rPr>
        <w:fldChar w:fldCharType="end"/>
      </w:r>
      <w:r w:rsidR="00971633" w:rsidRPr="00DC5CE3">
        <w:rPr>
          <w:rFonts w:cs="Times New Roman"/>
          <w:color w:val="833C0B" w:themeColor="accent2" w:themeShade="80"/>
          <w:sz w:val="22"/>
          <w:rPrChange w:id="2359" w:author="tao huang" w:date="2018-10-26T16:50:00Z">
            <w:rPr>
              <w:rFonts w:cs="Times New Roman"/>
              <w:color w:val="833C0B" w:themeColor="accent2" w:themeShade="80"/>
              <w:sz w:val="22"/>
            </w:rPr>
          </w:rPrChange>
        </w:rPr>
      </w:r>
      <w:r w:rsidR="00971633" w:rsidRPr="00DC5CE3">
        <w:rPr>
          <w:rFonts w:cs="Times New Roman"/>
          <w:color w:val="833C0B" w:themeColor="accent2" w:themeShade="80"/>
          <w:sz w:val="22"/>
          <w:rPrChange w:id="2360" w:author="tao huang" w:date="2018-10-26T16:50:00Z">
            <w:rPr>
              <w:rFonts w:cs="Times New Roman"/>
              <w:sz w:val="22"/>
            </w:rPr>
          </w:rPrChange>
        </w:rPr>
        <w:fldChar w:fldCharType="separate"/>
      </w:r>
      <w:r w:rsidR="00380BD4" w:rsidRPr="00DC5CE3">
        <w:rPr>
          <w:rFonts w:cs="Times New Roman"/>
          <w:noProof/>
          <w:color w:val="833C0B" w:themeColor="accent2" w:themeShade="80"/>
          <w:sz w:val="22"/>
          <w:rPrChange w:id="2361" w:author="tao huang" w:date="2018-10-26T16:50:00Z">
            <w:rPr>
              <w:rFonts w:cs="Times New Roman"/>
              <w:noProof/>
              <w:sz w:val="22"/>
            </w:rPr>
          </w:rPrChange>
        </w:rPr>
        <w:t>(Clark &amp; McCracken, 2007; M. B. Clements &amp; Hendry, 1994; M. P. Clements &amp; Hendry, 1999)</w:t>
      </w:r>
      <w:r w:rsidR="00971633" w:rsidRPr="00DC5CE3">
        <w:rPr>
          <w:rFonts w:cs="Times New Roman"/>
          <w:color w:val="833C0B" w:themeColor="accent2" w:themeShade="80"/>
          <w:sz w:val="22"/>
          <w:rPrChange w:id="2362" w:author="tao huang" w:date="2018-10-26T16:50:00Z">
            <w:rPr>
              <w:rFonts w:cs="Times New Roman"/>
              <w:sz w:val="22"/>
            </w:rPr>
          </w:rPrChange>
        </w:rPr>
        <w:fldChar w:fldCharType="end"/>
      </w:r>
      <w:r w:rsidR="00971633" w:rsidRPr="00DC5CE3">
        <w:rPr>
          <w:rFonts w:cs="Times New Roman"/>
          <w:color w:val="833C0B" w:themeColor="accent2" w:themeShade="80"/>
          <w:sz w:val="22"/>
          <w:rPrChange w:id="2363" w:author="tao huang" w:date="2018-10-26T16:50:00Z">
            <w:rPr>
              <w:rFonts w:cs="Times New Roman"/>
              <w:sz w:val="22"/>
            </w:rPr>
          </w:rPrChange>
        </w:rPr>
        <w:t xml:space="preserve">. </w:t>
      </w:r>
      <w:del w:id="2364" w:author="tao huang" w:date="2018-10-26T16:07:00Z">
        <w:r w:rsidRPr="00DC5CE3" w:rsidDel="00F2162B">
          <w:rPr>
            <w:rFonts w:cs="Times New Roman"/>
            <w:color w:val="833C0B" w:themeColor="accent2" w:themeShade="80"/>
            <w:sz w:val="22"/>
            <w:rPrChange w:id="2365" w:author="tao huang" w:date="2018-10-26T16:50:00Z">
              <w:rPr>
                <w:rFonts w:cs="Times New Roman"/>
                <w:sz w:val="22"/>
              </w:rPr>
            </w:rPrChange>
          </w:rPr>
          <w:delText>For example, i</w:delText>
        </w:r>
      </w:del>
      <w:ins w:id="2366" w:author="tao huang" w:date="2018-10-26T16:07:00Z">
        <w:r w:rsidR="00F2162B" w:rsidRPr="00DC5CE3">
          <w:rPr>
            <w:rFonts w:cs="Times New Roman"/>
            <w:color w:val="833C0B" w:themeColor="accent2" w:themeShade="80"/>
            <w:sz w:val="22"/>
            <w:rPrChange w:id="2367" w:author="tao huang" w:date="2018-10-26T16:50:00Z">
              <w:rPr>
                <w:rFonts w:cs="Times New Roman"/>
                <w:sz w:val="22"/>
              </w:rPr>
            </w:rPrChange>
          </w:rPr>
          <w:t>I</w:t>
        </w:r>
      </w:ins>
      <w:r w:rsidR="00971633" w:rsidRPr="00DC5CE3">
        <w:rPr>
          <w:rFonts w:cs="Times New Roman"/>
          <w:color w:val="833C0B" w:themeColor="accent2" w:themeShade="80"/>
          <w:sz w:val="22"/>
          <w:rPrChange w:id="2368" w:author="tao huang" w:date="2018-10-26T16:50:00Z">
            <w:rPr>
              <w:rFonts w:cs="Times New Roman"/>
              <w:sz w:val="22"/>
            </w:rPr>
          </w:rPrChange>
        </w:rPr>
        <w:t xml:space="preserve">f </w:t>
      </w:r>
      <w:r w:rsidR="00DE5783" w:rsidRPr="00DC5CE3">
        <w:rPr>
          <w:rFonts w:cs="Times New Roman"/>
          <w:color w:val="833C0B" w:themeColor="accent2" w:themeShade="80"/>
          <w:sz w:val="22"/>
          <w:rPrChange w:id="2369" w:author="tao huang" w:date="2018-10-26T16:50:00Z">
            <w:rPr>
              <w:rFonts w:cs="Times New Roman"/>
              <w:sz w:val="22"/>
            </w:rPr>
          </w:rPrChange>
        </w:rPr>
        <w:t xml:space="preserve">we identify that </w:t>
      </w:r>
      <w:r w:rsidR="00971633" w:rsidRPr="00DC5CE3">
        <w:rPr>
          <w:rFonts w:cs="Times New Roman"/>
          <w:color w:val="833C0B" w:themeColor="accent2" w:themeShade="80"/>
          <w:sz w:val="22"/>
          <w:rPrChange w:id="2370" w:author="tao huang" w:date="2018-10-26T16:50:00Z">
            <w:rPr>
              <w:rFonts w:cs="Times New Roman"/>
              <w:sz w:val="22"/>
            </w:rPr>
          </w:rPrChange>
        </w:rPr>
        <w:t>the model is subject to structural change</w:t>
      </w:r>
      <w:r w:rsidR="00DE5783" w:rsidRPr="00DC5CE3">
        <w:rPr>
          <w:rFonts w:cs="Times New Roman"/>
          <w:color w:val="833C0B" w:themeColor="accent2" w:themeShade="80"/>
          <w:sz w:val="22"/>
          <w:rPrChange w:id="2371" w:author="tao huang" w:date="2018-10-26T16:50:00Z">
            <w:rPr>
              <w:rFonts w:cs="Times New Roman"/>
              <w:sz w:val="22"/>
            </w:rPr>
          </w:rPrChange>
        </w:rPr>
        <w:t>s</w:t>
      </w:r>
      <w:r w:rsidR="00971633" w:rsidRPr="00DC5CE3">
        <w:rPr>
          <w:rFonts w:cs="Times New Roman"/>
          <w:color w:val="833C0B" w:themeColor="accent2" w:themeShade="80"/>
          <w:sz w:val="22"/>
          <w:rPrChange w:id="2372" w:author="tao huang" w:date="2018-10-26T16:50:00Z">
            <w:rPr>
              <w:rFonts w:cs="Times New Roman"/>
              <w:sz w:val="22"/>
            </w:rPr>
          </w:rPrChange>
        </w:rPr>
        <w:t xml:space="preserve">, we </w:t>
      </w:r>
      <w:r w:rsidR="0025060A" w:rsidRPr="00DC5CE3">
        <w:rPr>
          <w:rFonts w:cs="Times New Roman"/>
          <w:color w:val="833C0B" w:themeColor="accent2" w:themeShade="80"/>
          <w:sz w:val="22"/>
          <w:rPrChange w:id="2373" w:author="tao huang" w:date="2018-10-26T16:50:00Z">
            <w:rPr>
              <w:rFonts w:cs="Times New Roman"/>
              <w:sz w:val="22"/>
            </w:rPr>
          </w:rPrChange>
        </w:rPr>
        <w:t>can</w:t>
      </w:r>
      <w:r w:rsidR="00971633" w:rsidRPr="00DC5CE3">
        <w:rPr>
          <w:rFonts w:cs="Times New Roman"/>
          <w:color w:val="833C0B" w:themeColor="accent2" w:themeShade="80"/>
          <w:sz w:val="22"/>
          <w:rPrChange w:id="2374" w:author="tao huang" w:date="2018-10-26T16:50:00Z">
            <w:rPr>
              <w:rFonts w:cs="Times New Roman"/>
              <w:sz w:val="22"/>
            </w:rPr>
          </w:rPrChange>
        </w:rPr>
        <w:t xml:space="preserve"> estimate the </w:t>
      </w:r>
      <w:r w:rsidRPr="00DC5CE3">
        <w:rPr>
          <w:rFonts w:cs="Times New Roman"/>
          <w:color w:val="833C0B" w:themeColor="accent2" w:themeShade="80"/>
          <w:sz w:val="22"/>
          <w:rPrChange w:id="2375" w:author="tao huang" w:date="2018-10-26T16:50:00Z">
            <w:rPr>
              <w:rFonts w:cs="Times New Roman"/>
              <w:sz w:val="22"/>
            </w:rPr>
          </w:rPrChange>
        </w:rPr>
        <w:t xml:space="preserve">forecast </w:t>
      </w:r>
      <w:r w:rsidR="00971633" w:rsidRPr="00DC5CE3">
        <w:rPr>
          <w:rFonts w:cs="Times New Roman"/>
          <w:color w:val="833C0B" w:themeColor="accent2" w:themeShade="80"/>
          <w:sz w:val="22"/>
          <w:rPrChange w:id="2376" w:author="tao huang" w:date="2018-10-26T16:50:00Z">
            <w:rPr>
              <w:rFonts w:cs="Times New Roman"/>
              <w:sz w:val="22"/>
            </w:rPr>
          </w:rPrChange>
        </w:rPr>
        <w:t xml:space="preserve">bias </w:t>
      </w:r>
      <w:r w:rsidR="00B77F49" w:rsidRPr="00DC5CE3">
        <w:rPr>
          <w:rFonts w:cs="Times New Roman"/>
          <w:color w:val="833C0B" w:themeColor="accent2" w:themeShade="80"/>
          <w:sz w:val="22"/>
          <w:rPrChange w:id="2377" w:author="tao huang" w:date="2018-10-26T16:50:00Z">
            <w:rPr>
              <w:rFonts w:cs="Times New Roman"/>
              <w:sz w:val="22"/>
            </w:rPr>
          </w:rPrChange>
        </w:rPr>
        <w:t>by taking</w:t>
      </w:r>
      <w:r w:rsidR="00971633" w:rsidRPr="00DC5CE3">
        <w:rPr>
          <w:rFonts w:cs="Times New Roman"/>
          <w:color w:val="833C0B" w:themeColor="accent2" w:themeShade="80"/>
          <w:sz w:val="22"/>
          <w:rPrChange w:id="2378" w:author="tao huang" w:date="2018-10-26T16:50:00Z">
            <w:rPr>
              <w:rFonts w:cs="Times New Roman"/>
              <w:sz w:val="22"/>
            </w:rPr>
          </w:rPrChange>
        </w:rPr>
        <w:t xml:space="preserve"> the average value of </w:t>
      </w:r>
      <w:ins w:id="2379" w:author="tao huang" w:date="2018-10-26T16:08:00Z">
        <w:r w:rsidR="00F2162B" w:rsidRPr="00DC5CE3">
          <w:rPr>
            <w:rFonts w:cs="Times New Roman"/>
            <w:color w:val="833C0B" w:themeColor="accent2" w:themeShade="80"/>
            <w:sz w:val="22"/>
            <w:rPrChange w:id="2380" w:author="tao huang" w:date="2018-10-26T16:50:00Z">
              <w:rPr>
                <w:rFonts w:cs="Times New Roman"/>
                <w:sz w:val="22"/>
              </w:rPr>
            </w:rPrChange>
          </w:rPr>
          <w:t xml:space="preserve">those </w:t>
        </w:r>
      </w:ins>
      <w:del w:id="2381" w:author="tao huang" w:date="2018-10-25T11:48:00Z">
        <w:r w:rsidR="006E4117" w:rsidRPr="00DC5CE3" w:rsidDel="00773CF4">
          <w:rPr>
            <w:rFonts w:cs="Times New Roman"/>
            <w:color w:val="833C0B" w:themeColor="accent2" w:themeShade="80"/>
            <w:sz w:val="22"/>
            <w:rPrChange w:id="2382" w:author="tao huang" w:date="2018-10-26T16:50:00Z">
              <w:rPr>
                <w:rFonts w:cs="Times New Roman"/>
                <w:sz w:val="22"/>
              </w:rPr>
            </w:rPrChange>
          </w:rPr>
          <w:delText>several</w:delText>
        </w:r>
        <w:r w:rsidR="00971633" w:rsidRPr="00DC5CE3" w:rsidDel="00773CF4">
          <w:rPr>
            <w:rFonts w:cs="Times New Roman"/>
            <w:color w:val="833C0B" w:themeColor="accent2" w:themeShade="80"/>
            <w:sz w:val="22"/>
            <w:rPrChange w:id="2383" w:author="tao huang" w:date="2018-10-26T16:50:00Z">
              <w:rPr>
                <w:rFonts w:cs="Times New Roman"/>
                <w:sz w:val="22"/>
              </w:rPr>
            </w:rPrChange>
          </w:rPr>
          <w:delText xml:space="preserve"> </w:delText>
        </w:r>
      </w:del>
      <w:r w:rsidR="00971633" w:rsidRPr="00DC5CE3">
        <w:rPr>
          <w:rFonts w:cs="Times New Roman"/>
          <w:color w:val="833C0B" w:themeColor="accent2" w:themeShade="80"/>
          <w:sz w:val="22"/>
          <w:rPrChange w:id="2384" w:author="tao huang" w:date="2018-10-26T16:50:00Z">
            <w:rPr>
              <w:rFonts w:cs="Times New Roman"/>
              <w:sz w:val="22"/>
            </w:rPr>
          </w:rPrChange>
        </w:rPr>
        <w:t xml:space="preserve">most recent residuals, </w:t>
      </w:r>
      <w:r w:rsidRPr="00DC5CE3">
        <w:rPr>
          <w:rFonts w:cs="Times New Roman"/>
          <w:color w:val="833C0B" w:themeColor="accent2" w:themeShade="80"/>
          <w:sz w:val="22"/>
          <w:rPrChange w:id="2385" w:author="tao huang" w:date="2018-10-26T16:50:00Z">
            <w:rPr>
              <w:rFonts w:cs="Times New Roman"/>
              <w:sz w:val="22"/>
            </w:rPr>
          </w:rPrChange>
        </w:rPr>
        <w:t>e.g</w:t>
      </w:r>
      <w:r w:rsidR="00971633" w:rsidRPr="00DC5CE3">
        <w:rPr>
          <w:rFonts w:cs="Times New Roman"/>
          <w:color w:val="833C0B" w:themeColor="accent2" w:themeShade="80"/>
          <w:sz w:val="22"/>
          <w:rPrChange w:id="2386" w:author="tao huang" w:date="2018-10-26T16:50:00Z">
            <w:rPr>
              <w:rFonts w:cs="Times New Roman"/>
              <w:sz w:val="22"/>
            </w:rPr>
          </w:rPrChange>
        </w:rPr>
        <w:t xml:space="preserve">., </w:t>
      </w:r>
      <m:oMath>
        <m:sSub>
          <m:sSubPr>
            <m:ctrlPr>
              <w:rPr>
                <w:rFonts w:ascii="Cambria Math" w:hAnsi="Cambria Math" w:cs="Times New Roman"/>
                <w:color w:val="833C0B" w:themeColor="accent2" w:themeShade="80"/>
                <w:sz w:val="22"/>
              </w:rPr>
            </m:ctrlPr>
          </m:sSubPr>
          <m:e>
            <m:acc>
              <m:accPr>
                <m:ctrlPr>
                  <w:rPr>
                    <w:rFonts w:ascii="Cambria Math" w:hAnsi="Cambria Math" w:cs="Times New Roman"/>
                    <w:color w:val="833C0B" w:themeColor="accent2" w:themeShade="80"/>
                    <w:sz w:val="22"/>
                  </w:rPr>
                </m:ctrlPr>
              </m:accPr>
              <m:e>
                <m:r>
                  <m:rPr>
                    <m:sty m:val="p"/>
                  </m:rPr>
                  <w:rPr>
                    <w:rFonts w:ascii="Cambria Math" w:hAnsi="Cambria Math" w:cs="Times New Roman"/>
                    <w:color w:val="833C0B" w:themeColor="accent2" w:themeShade="80"/>
                    <w:sz w:val="22"/>
                    <w:rPrChange w:id="2387" w:author="tao huang" w:date="2018-10-26T16:50:00Z">
                      <w:rPr>
                        <w:rFonts w:ascii="Cambria Math" w:hAnsi="Cambria Math" w:cs="Times New Roman"/>
                        <w:sz w:val="22"/>
                      </w:rPr>
                    </w:rPrChange>
                  </w:rPr>
                  <m:t>Bias</m:t>
                </m:r>
              </m:e>
            </m:acc>
          </m:e>
          <m:sub>
            <m:r>
              <w:rPr>
                <w:rFonts w:ascii="Cambria Math" w:hAnsi="Cambria Math" w:cs="Times New Roman"/>
                <w:color w:val="833C0B" w:themeColor="accent2" w:themeShade="80"/>
                <w:sz w:val="22"/>
                <w:rPrChange w:id="2388" w:author="tao huang" w:date="2018-10-26T16:50:00Z">
                  <w:rPr>
                    <w:rFonts w:ascii="Cambria Math" w:hAnsi="Cambria Math" w:cs="Times New Roman"/>
                    <w:sz w:val="22"/>
                  </w:rPr>
                </w:rPrChange>
              </w:rPr>
              <m:t>IC</m:t>
            </m:r>
          </m:sub>
        </m:sSub>
        <m:r>
          <w:rPr>
            <w:rFonts w:ascii="Cambria Math" w:hAnsi="Cambria Math" w:cs="Times New Roman"/>
            <w:color w:val="833C0B" w:themeColor="accent2" w:themeShade="80"/>
            <w:sz w:val="22"/>
            <w:rPrChange w:id="2389" w:author="tao huang" w:date="2018-10-26T16:50:00Z">
              <w:rPr>
                <w:rFonts w:ascii="Cambria Math" w:hAnsi="Cambria Math" w:cs="Times New Roman"/>
                <w:sz w:val="22"/>
              </w:rPr>
            </w:rPrChange>
          </w:rPr>
          <m:t xml:space="preserve">= </m:t>
        </m:r>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2390" w:author="tao huang" w:date="2018-10-26T16:50:00Z">
                  <w:rPr>
                    <w:rFonts w:ascii="Cambria Math" w:hAnsi="Cambria Math" w:cs="Times New Roman"/>
                    <w:sz w:val="22"/>
                  </w:rPr>
                </w:rPrChange>
              </w:rPr>
              <m:t>i=1</m:t>
            </m:r>
          </m:sub>
          <m:sup>
            <m:r>
              <w:rPr>
                <w:rFonts w:ascii="Cambria Math" w:hAnsi="Cambria Math" w:cs="Times New Roman"/>
                <w:color w:val="833C0B" w:themeColor="accent2" w:themeShade="80"/>
                <w:sz w:val="22"/>
                <w:rPrChange w:id="2391" w:author="tao huang" w:date="2018-10-26T16:50:00Z">
                  <w:rPr>
                    <w:rFonts w:ascii="Cambria Math" w:hAnsi="Cambria Math" w:cs="Times New Roman"/>
                    <w:sz w:val="22"/>
                  </w:rPr>
                </w:rPrChange>
              </w:rPr>
              <m:t>λ</m:t>
            </m:r>
          </m:sup>
          <m:e>
            <m:sSub>
              <m:sSubPr>
                <m:ctrlPr>
                  <w:rPr>
                    <w:rFonts w:ascii="Cambria Math" w:hAnsi="Cambria Math" w:cs="Times New Roman"/>
                    <w:color w:val="833C0B" w:themeColor="accent2" w:themeShade="80"/>
                    <w:sz w:val="22"/>
                  </w:rPr>
                </m:ctrlPr>
              </m:sSubPr>
              <m:e>
                <m:acc>
                  <m:accPr>
                    <m:ctrlPr>
                      <w:rPr>
                        <w:rFonts w:ascii="Cambria Math" w:hAnsi="Cambria Math" w:cs="Times New Roman"/>
                        <w:color w:val="833C0B" w:themeColor="accent2" w:themeShade="80"/>
                        <w:sz w:val="22"/>
                      </w:rPr>
                    </m:ctrlPr>
                  </m:accPr>
                  <m:e>
                    <m:r>
                      <w:rPr>
                        <w:rFonts w:ascii="Cambria Math" w:hAnsi="Cambria Math" w:cs="Times New Roman"/>
                        <w:color w:val="833C0B" w:themeColor="accent2" w:themeShade="80"/>
                        <w:sz w:val="22"/>
                        <w:rPrChange w:id="2392" w:author="tao huang" w:date="2018-10-26T16:50:00Z">
                          <w:rPr>
                            <w:rFonts w:ascii="Cambria Math" w:hAnsi="Cambria Math" w:cs="Times New Roman"/>
                            <w:sz w:val="22"/>
                          </w:rPr>
                        </w:rPrChange>
                      </w:rPr>
                      <m:t>e</m:t>
                    </m:r>
                  </m:e>
                </m:acc>
              </m:e>
              <m:sub>
                <m:r>
                  <w:rPr>
                    <w:rFonts w:ascii="Cambria Math" w:hAnsi="Cambria Math" w:cs="Times New Roman"/>
                    <w:color w:val="833C0B" w:themeColor="accent2" w:themeShade="80"/>
                    <w:sz w:val="22"/>
                    <w:rPrChange w:id="2393" w:author="tao huang" w:date="2018-10-26T16:50:00Z">
                      <w:rPr>
                        <w:rFonts w:ascii="Cambria Math" w:hAnsi="Cambria Math" w:cs="Times New Roman"/>
                        <w:sz w:val="22"/>
                      </w:rPr>
                    </w:rPrChange>
                  </w:rPr>
                  <m:t>T</m:t>
                </m:r>
                <m:r>
                  <m:rPr>
                    <m:sty m:val="p"/>
                  </m:rPr>
                  <w:rPr>
                    <w:rFonts w:ascii="Cambria Math" w:hAnsi="Cambria Math" w:cs="Times New Roman"/>
                    <w:color w:val="833C0B" w:themeColor="accent2" w:themeShade="80"/>
                    <w:sz w:val="22"/>
                    <w:rPrChange w:id="2394" w:author="tao huang" w:date="2018-10-26T16:50:00Z">
                      <w:rPr>
                        <w:rFonts w:ascii="Cambria Math" w:hAnsi="Cambria Math" w:cs="Times New Roman"/>
                        <w:sz w:val="22"/>
                      </w:rPr>
                    </w:rPrChange>
                  </w:rPr>
                  <m:t>-i</m:t>
                </m:r>
              </m:sub>
            </m:sSub>
          </m:e>
        </m:nary>
      </m:oMath>
      <w:r w:rsidR="00971633" w:rsidRPr="00DC5CE3">
        <w:rPr>
          <w:rFonts w:cs="Times New Roman"/>
          <w:color w:val="833C0B" w:themeColor="accent2" w:themeShade="80"/>
          <w:sz w:val="22"/>
          <w:rPrChange w:id="2395" w:author="tao huang" w:date="2018-10-26T16:50:00Z">
            <w:rPr>
              <w:rFonts w:cs="Times New Roman"/>
              <w:sz w:val="22"/>
            </w:rPr>
          </w:rPrChange>
        </w:rPr>
        <w:t xml:space="preserve">, where </w:t>
      </w:r>
      <m:oMath>
        <m:r>
          <w:rPr>
            <w:rFonts w:ascii="Cambria Math" w:hAnsi="Cambria Math" w:cs="Times New Roman"/>
            <w:color w:val="833C0B" w:themeColor="accent2" w:themeShade="80"/>
            <w:sz w:val="22"/>
            <w:rPrChange w:id="2396" w:author="tao huang" w:date="2018-10-26T16:50:00Z">
              <w:rPr>
                <w:rFonts w:ascii="Cambria Math" w:hAnsi="Cambria Math" w:cs="Times New Roman"/>
                <w:sz w:val="22"/>
              </w:rPr>
            </w:rPrChange>
          </w:rPr>
          <m:t>λ</m:t>
        </m:r>
      </m:oMath>
      <w:r w:rsidR="00971633" w:rsidRPr="00DC5CE3">
        <w:rPr>
          <w:rFonts w:cs="Times New Roman"/>
          <w:color w:val="833C0B" w:themeColor="accent2" w:themeShade="80"/>
          <w:sz w:val="22"/>
          <w:rPrChange w:id="2397" w:author="tao huang" w:date="2018-10-26T16:50:00Z">
            <w:rPr>
              <w:rFonts w:cs="Times New Roman"/>
              <w:sz w:val="22"/>
            </w:rPr>
          </w:rPrChange>
        </w:rPr>
        <w:t xml:space="preserve"> is the number of residuals. When </w:t>
      </w:r>
      <m:oMath>
        <m:r>
          <w:rPr>
            <w:rFonts w:ascii="Cambria Math" w:hAnsi="Cambria Math" w:cs="Times New Roman"/>
            <w:color w:val="833C0B" w:themeColor="accent2" w:themeShade="80"/>
            <w:sz w:val="22"/>
            <w:rPrChange w:id="2398" w:author="tao huang" w:date="2018-10-26T16:50:00Z">
              <w:rPr>
                <w:rFonts w:ascii="Cambria Math" w:hAnsi="Cambria Math" w:cs="Times New Roman"/>
                <w:sz w:val="22"/>
              </w:rPr>
            </w:rPrChange>
          </w:rPr>
          <m:t>λ=1</m:t>
        </m:r>
      </m:oMath>
      <w:r w:rsidR="00971633" w:rsidRPr="00DC5CE3">
        <w:rPr>
          <w:rFonts w:cs="Times New Roman"/>
          <w:color w:val="833C0B" w:themeColor="accent2" w:themeShade="80"/>
          <w:sz w:val="22"/>
          <w:rPrChange w:id="2399" w:author="tao huang" w:date="2018-10-26T16:50:00Z">
            <w:rPr>
              <w:rFonts w:cs="Times New Roman"/>
              <w:sz w:val="22"/>
            </w:rPr>
          </w:rPrChange>
        </w:rPr>
        <w:t xml:space="preserve">, the </w:t>
      </w:r>
      <w:r w:rsidR="002843EF" w:rsidRPr="00DC5CE3">
        <w:rPr>
          <w:rFonts w:cs="Times New Roman"/>
          <w:color w:val="833C0B" w:themeColor="accent2" w:themeShade="80"/>
          <w:sz w:val="22"/>
          <w:rPrChange w:id="2400" w:author="tao huang" w:date="2018-10-26T16:50:00Z">
            <w:rPr>
              <w:rFonts w:cs="Times New Roman"/>
              <w:sz w:val="22"/>
            </w:rPr>
          </w:rPrChange>
        </w:rPr>
        <w:t xml:space="preserve">estimated bias </w:t>
      </w:r>
      <w:r w:rsidR="00971633" w:rsidRPr="00DC5CE3">
        <w:rPr>
          <w:rFonts w:cs="Times New Roman"/>
          <w:color w:val="833C0B" w:themeColor="accent2" w:themeShade="80"/>
          <w:sz w:val="22"/>
          <w:rPrChange w:id="2401" w:author="tao huang" w:date="2018-10-26T16:50:00Z">
            <w:rPr>
              <w:rFonts w:cs="Times New Roman"/>
              <w:sz w:val="22"/>
            </w:rPr>
          </w:rPrChange>
        </w:rPr>
        <w:t xml:space="preserve">reduces to </w:t>
      </w:r>
      <m:oMath>
        <m:sSub>
          <m:sSubPr>
            <m:ctrlPr>
              <w:rPr>
                <w:rFonts w:ascii="Cambria Math" w:hAnsi="Cambria Math" w:cs="Times New Roman"/>
                <w:color w:val="833C0B" w:themeColor="accent2" w:themeShade="80"/>
                <w:sz w:val="22"/>
              </w:rPr>
            </m:ctrlPr>
          </m:sSubPr>
          <m:e>
            <m:acc>
              <m:accPr>
                <m:ctrlPr>
                  <w:rPr>
                    <w:rFonts w:ascii="Cambria Math" w:hAnsi="Cambria Math" w:cs="Times New Roman"/>
                    <w:color w:val="833C0B" w:themeColor="accent2" w:themeShade="80"/>
                    <w:sz w:val="22"/>
                  </w:rPr>
                </m:ctrlPr>
              </m:accPr>
              <m:e>
                <m:r>
                  <w:rPr>
                    <w:rFonts w:ascii="Cambria Math" w:hAnsi="Cambria Math" w:cs="Times New Roman"/>
                    <w:color w:val="833C0B" w:themeColor="accent2" w:themeShade="80"/>
                    <w:sz w:val="22"/>
                    <w:rPrChange w:id="2402" w:author="tao huang" w:date="2018-10-26T16:50:00Z">
                      <w:rPr>
                        <w:rFonts w:ascii="Cambria Math" w:hAnsi="Cambria Math" w:cs="Times New Roman"/>
                        <w:sz w:val="22"/>
                      </w:rPr>
                    </w:rPrChange>
                  </w:rPr>
                  <m:t>e</m:t>
                </m:r>
              </m:e>
            </m:acc>
          </m:e>
          <m:sub>
            <m:r>
              <w:rPr>
                <w:rFonts w:ascii="Cambria Math" w:hAnsi="Cambria Math" w:cs="Times New Roman"/>
                <w:color w:val="833C0B" w:themeColor="accent2" w:themeShade="80"/>
                <w:sz w:val="22"/>
                <w:rPrChange w:id="2403" w:author="tao huang" w:date="2018-10-26T16:50:00Z">
                  <w:rPr>
                    <w:rFonts w:ascii="Cambria Math" w:hAnsi="Cambria Math" w:cs="Times New Roman"/>
                    <w:sz w:val="22"/>
                  </w:rPr>
                </w:rPrChange>
              </w:rPr>
              <m:t>T</m:t>
            </m:r>
            <m:r>
              <m:rPr>
                <m:sty m:val="p"/>
              </m:rPr>
              <w:rPr>
                <w:rFonts w:ascii="Cambria Math" w:hAnsi="Cambria Math" w:cs="Times New Roman"/>
                <w:color w:val="833C0B" w:themeColor="accent2" w:themeShade="80"/>
                <w:sz w:val="22"/>
                <w:rPrChange w:id="2404" w:author="tao huang" w:date="2018-10-26T16:50:00Z">
                  <w:rPr>
                    <w:rFonts w:ascii="Cambria Math" w:hAnsi="Cambria Math" w:cs="Times New Roman"/>
                    <w:sz w:val="22"/>
                  </w:rPr>
                </w:rPrChange>
              </w:rPr>
              <m:t>-1</m:t>
            </m:r>
          </m:sub>
        </m:sSub>
      </m:oMath>
      <w:r w:rsidR="00971633" w:rsidRPr="00DC5CE3">
        <w:rPr>
          <w:rFonts w:cs="Times New Roman"/>
          <w:color w:val="833C0B" w:themeColor="accent2" w:themeShade="80"/>
          <w:sz w:val="22"/>
          <w:rPrChange w:id="2405" w:author="tao huang" w:date="2018-10-26T16:50:00Z">
            <w:rPr>
              <w:rFonts w:cs="Times New Roman"/>
              <w:sz w:val="22"/>
            </w:rPr>
          </w:rPrChange>
        </w:rPr>
        <w:t xml:space="preserve">, which is the residual at the forecast origin </w:t>
      </w:r>
      <w:r w:rsidR="00971633" w:rsidRPr="00DC5CE3">
        <w:rPr>
          <w:rFonts w:cs="Times New Roman"/>
          <w:color w:val="833C0B" w:themeColor="accent2" w:themeShade="80"/>
          <w:sz w:val="22"/>
          <w:rPrChange w:id="2406" w:author="tao huang" w:date="2018-10-26T16:50:00Z">
            <w:rPr>
              <w:rFonts w:cs="Times New Roman"/>
              <w:sz w:val="22"/>
            </w:rPr>
          </w:rPrChange>
        </w:rPr>
        <w:fldChar w:fldCharType="begin"/>
      </w:r>
      <w:r w:rsidR="00380BD4" w:rsidRPr="00DC5CE3">
        <w:rPr>
          <w:rFonts w:cs="Times New Roman"/>
          <w:color w:val="833C0B" w:themeColor="accent2" w:themeShade="80"/>
          <w:sz w:val="22"/>
          <w:rPrChange w:id="2407" w:author="tao huang" w:date="2018-10-26T16:50:00Z">
            <w:rPr>
              <w:rFonts w:cs="Times New Roman"/>
              <w:sz w:val="22"/>
            </w:rPr>
          </w:rPrChange>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DC5CE3">
        <w:rPr>
          <w:rFonts w:cs="Times New Roman"/>
          <w:color w:val="833C0B" w:themeColor="accent2" w:themeShade="80"/>
          <w:sz w:val="22"/>
          <w:rPrChange w:id="2408" w:author="tao huang" w:date="2018-10-26T16:50:00Z">
            <w:rPr>
              <w:rFonts w:cs="Times New Roman"/>
              <w:sz w:val="22"/>
            </w:rPr>
          </w:rPrChange>
        </w:rPr>
        <w:fldChar w:fldCharType="separate"/>
      </w:r>
      <w:r w:rsidR="00380BD4" w:rsidRPr="00DC5CE3">
        <w:rPr>
          <w:rFonts w:cs="Times New Roman"/>
          <w:noProof/>
          <w:color w:val="833C0B" w:themeColor="accent2" w:themeShade="80"/>
          <w:sz w:val="22"/>
          <w:rPrChange w:id="2409" w:author="tao huang" w:date="2018-10-26T16:50:00Z">
            <w:rPr>
              <w:rFonts w:cs="Times New Roman"/>
              <w:noProof/>
              <w:sz w:val="22"/>
            </w:rPr>
          </w:rPrChange>
        </w:rPr>
        <w:t>(e.g., Chevillon, 2016)</w:t>
      </w:r>
      <w:r w:rsidR="00971633" w:rsidRPr="00DC5CE3">
        <w:rPr>
          <w:rFonts w:cs="Times New Roman"/>
          <w:color w:val="833C0B" w:themeColor="accent2" w:themeShade="80"/>
          <w:sz w:val="22"/>
          <w:rPrChange w:id="2410" w:author="tao huang" w:date="2018-10-26T16:50:00Z">
            <w:rPr>
              <w:rFonts w:cs="Times New Roman"/>
              <w:sz w:val="22"/>
            </w:rPr>
          </w:rPrChange>
        </w:rPr>
        <w:fldChar w:fldCharType="end"/>
      </w:r>
      <w:r w:rsidR="00971633" w:rsidRPr="00DC5CE3">
        <w:rPr>
          <w:rFonts w:cs="Times New Roman"/>
          <w:color w:val="833C0B" w:themeColor="accent2" w:themeShade="80"/>
          <w:sz w:val="22"/>
          <w:rPrChange w:id="2411" w:author="tao huang" w:date="2018-10-26T16:50:00Z">
            <w:rPr>
              <w:rFonts w:cs="Times New Roman"/>
              <w:sz w:val="22"/>
            </w:rPr>
          </w:rPrChange>
        </w:rPr>
        <w:t>.</w:t>
      </w:r>
      <w:r w:rsidR="00B77F49" w:rsidRPr="00DC5CE3">
        <w:rPr>
          <w:rFonts w:cs="Times New Roman"/>
          <w:color w:val="833C0B" w:themeColor="accent2" w:themeShade="80"/>
          <w:sz w:val="22"/>
          <w:rPrChange w:id="2412" w:author="tao huang" w:date="2018-10-26T16:50:00Z">
            <w:rPr>
              <w:rFonts w:cs="Times New Roman"/>
              <w:sz w:val="22"/>
            </w:rPr>
          </w:rPrChange>
        </w:rPr>
        <w:t xml:space="preserve"> W</w:t>
      </w:r>
      <w:r w:rsidR="0025060A" w:rsidRPr="00DC5CE3">
        <w:rPr>
          <w:rFonts w:cs="Times New Roman"/>
          <w:color w:val="833C0B" w:themeColor="accent2" w:themeShade="80"/>
          <w:sz w:val="22"/>
          <w:rPrChange w:id="2413" w:author="tao huang" w:date="2018-10-26T16:50:00Z">
            <w:rPr>
              <w:rFonts w:cs="Times New Roman"/>
              <w:sz w:val="22"/>
            </w:rPr>
          </w:rPrChange>
        </w:rPr>
        <w:t xml:space="preserve">e </w:t>
      </w:r>
      <w:r w:rsidR="00691B60" w:rsidRPr="00DC5CE3">
        <w:rPr>
          <w:rFonts w:cs="Times New Roman"/>
          <w:color w:val="833C0B" w:themeColor="accent2" w:themeShade="80"/>
          <w:sz w:val="22"/>
          <w:rPrChange w:id="2414" w:author="tao huang" w:date="2018-10-26T16:50:00Z">
            <w:rPr>
              <w:rFonts w:cs="Times New Roman"/>
              <w:sz w:val="22"/>
            </w:rPr>
          </w:rPrChange>
        </w:rPr>
        <w:t>can</w:t>
      </w:r>
      <w:r w:rsidR="0025060A" w:rsidRPr="00DC5CE3">
        <w:rPr>
          <w:rFonts w:cs="Times New Roman"/>
          <w:color w:val="833C0B" w:themeColor="accent2" w:themeShade="80"/>
          <w:sz w:val="22"/>
          <w:rPrChange w:id="2415" w:author="tao huang" w:date="2018-10-26T16:50:00Z">
            <w:rPr>
              <w:rFonts w:cs="Times New Roman"/>
              <w:sz w:val="22"/>
            </w:rPr>
          </w:rPrChange>
        </w:rPr>
        <w:t xml:space="preserve"> </w:t>
      </w:r>
      <w:r w:rsidR="00B77F49" w:rsidRPr="00DC5CE3">
        <w:rPr>
          <w:rFonts w:cs="Times New Roman"/>
          <w:color w:val="833C0B" w:themeColor="accent2" w:themeShade="80"/>
          <w:sz w:val="22"/>
          <w:rPrChange w:id="2416" w:author="tao huang" w:date="2018-10-26T16:50:00Z">
            <w:rPr>
              <w:rFonts w:cs="Times New Roman"/>
              <w:sz w:val="22"/>
            </w:rPr>
          </w:rPrChange>
        </w:rPr>
        <w:t xml:space="preserve">then </w:t>
      </w:r>
      <w:r w:rsidR="0025060A" w:rsidRPr="00DC5CE3">
        <w:rPr>
          <w:rFonts w:cs="Times New Roman"/>
          <w:color w:val="833C0B" w:themeColor="accent2" w:themeShade="80"/>
          <w:sz w:val="22"/>
          <w:rPrChange w:id="2417" w:author="tao huang" w:date="2018-10-26T16:50:00Z">
            <w:rPr>
              <w:rFonts w:cs="Times New Roman"/>
              <w:sz w:val="22"/>
            </w:rPr>
          </w:rPrChange>
        </w:rPr>
        <w:t>add t</w:t>
      </w:r>
      <w:r w:rsidR="00971633" w:rsidRPr="00DC5CE3">
        <w:rPr>
          <w:rFonts w:cs="Times New Roman"/>
          <w:color w:val="833C0B" w:themeColor="accent2" w:themeShade="80"/>
          <w:sz w:val="22"/>
          <w:rPrChange w:id="2418" w:author="tao huang" w:date="2018-10-26T16:50:00Z">
            <w:rPr>
              <w:rFonts w:cs="Times New Roman"/>
              <w:sz w:val="22"/>
            </w:rPr>
          </w:rPrChange>
        </w:rPr>
        <w:t>he estimated bias back</w:t>
      </w:r>
      <w:r w:rsidR="0025060A" w:rsidRPr="00DC5CE3">
        <w:rPr>
          <w:rFonts w:cs="Times New Roman"/>
          <w:color w:val="833C0B" w:themeColor="accent2" w:themeShade="80"/>
          <w:sz w:val="22"/>
          <w:rPrChange w:id="2419" w:author="tao huang" w:date="2018-10-26T16:50:00Z">
            <w:rPr>
              <w:rFonts w:cs="Times New Roman"/>
              <w:sz w:val="22"/>
            </w:rPr>
          </w:rPrChange>
        </w:rPr>
        <w:t xml:space="preserve"> to the out-of-sample forecasts</w:t>
      </w:r>
      <w:r w:rsidR="00E25F53" w:rsidRPr="00DC5CE3">
        <w:rPr>
          <w:rFonts w:cs="Times New Roman"/>
          <w:color w:val="833C0B" w:themeColor="accent2" w:themeShade="80"/>
          <w:sz w:val="22"/>
          <w:rPrChange w:id="2420" w:author="tao huang" w:date="2018-10-26T16:50:00Z">
            <w:rPr>
              <w:rFonts w:cs="Times New Roman"/>
              <w:sz w:val="22"/>
            </w:rPr>
          </w:rPrChange>
        </w:rPr>
        <w:t xml:space="preserve">. </w:t>
      </w:r>
      <w:del w:id="2421" w:author="Didier Soopramanien" w:date="2018-10-23T15:42:00Z">
        <w:r w:rsidR="00971633" w:rsidRPr="00DC5CE3" w:rsidDel="00706551">
          <w:rPr>
            <w:rFonts w:cs="Times New Roman"/>
            <w:color w:val="833C0B" w:themeColor="accent2" w:themeShade="80"/>
            <w:sz w:val="22"/>
            <w:rPrChange w:id="2422" w:author="tao huang" w:date="2018-10-26T16:50:00Z">
              <w:rPr>
                <w:rFonts w:cs="Times New Roman"/>
                <w:sz w:val="22"/>
              </w:rPr>
            </w:rPrChange>
          </w:rPr>
          <w:delText xml:space="preserve">In </w:delText>
        </w:r>
        <w:r w:rsidR="00971633" w:rsidRPr="00DC5CE3" w:rsidDel="00BF130E">
          <w:rPr>
            <w:rFonts w:cs="Times New Roman"/>
            <w:color w:val="833C0B" w:themeColor="accent2" w:themeShade="80"/>
            <w:sz w:val="22"/>
            <w:rPrChange w:id="2423" w:author="tao huang" w:date="2018-10-26T16:50:00Z">
              <w:rPr>
                <w:rFonts w:cs="Times New Roman"/>
                <w:sz w:val="22"/>
              </w:rPr>
            </w:rPrChange>
          </w:rPr>
          <w:delText xml:space="preserve">the </w:delText>
        </w:r>
        <w:r w:rsidR="00971633" w:rsidRPr="00DC5CE3" w:rsidDel="00706551">
          <w:rPr>
            <w:rFonts w:cs="Times New Roman"/>
            <w:color w:val="833C0B" w:themeColor="accent2" w:themeShade="80"/>
            <w:sz w:val="22"/>
            <w:rPrChange w:id="2424" w:author="tao huang" w:date="2018-10-26T16:50:00Z">
              <w:rPr>
                <w:rFonts w:cs="Times New Roman"/>
                <w:sz w:val="22"/>
              </w:rPr>
            </w:rPrChange>
          </w:rPr>
          <w:delText>retailer context</w:delText>
        </w:r>
      </w:del>
      <w:ins w:id="2425" w:author="Didier Soopramanien" w:date="2018-10-23T15:43:00Z">
        <w:r w:rsidR="00706551" w:rsidRPr="00DC5CE3">
          <w:rPr>
            <w:rFonts w:cs="Times New Roman"/>
            <w:color w:val="833C0B" w:themeColor="accent2" w:themeShade="80"/>
            <w:sz w:val="22"/>
            <w:rPrChange w:id="2426" w:author="tao huang" w:date="2018-10-26T16:50:00Z">
              <w:rPr>
                <w:rFonts w:cs="Times New Roman"/>
                <w:sz w:val="22"/>
              </w:rPr>
            </w:rPrChange>
          </w:rPr>
          <w:t xml:space="preserve">In the </w:t>
        </w:r>
        <w:del w:id="2427" w:author="tao huang" w:date="2018-10-26T16:10:00Z">
          <w:r w:rsidR="00706551" w:rsidRPr="00DC5CE3" w:rsidDel="00F2162B">
            <w:rPr>
              <w:rFonts w:cs="Times New Roman"/>
              <w:color w:val="833C0B" w:themeColor="accent2" w:themeShade="80"/>
              <w:sz w:val="22"/>
              <w:rPrChange w:id="2428" w:author="tao huang" w:date="2018-10-26T16:50:00Z">
                <w:rPr>
                  <w:rFonts w:cs="Times New Roman"/>
                  <w:sz w:val="22"/>
                </w:rPr>
              </w:rPrChange>
            </w:rPr>
            <w:delText>context of our research of retail forecast</w:delText>
          </w:r>
        </w:del>
      </w:ins>
      <w:ins w:id="2429" w:author="tao huang" w:date="2018-10-26T16:10:00Z">
        <w:r w:rsidR="00F2162B" w:rsidRPr="00DC5CE3">
          <w:rPr>
            <w:rFonts w:cs="Times New Roman"/>
            <w:color w:val="833C0B" w:themeColor="accent2" w:themeShade="80"/>
            <w:sz w:val="22"/>
            <w:rPrChange w:id="2430" w:author="tao huang" w:date="2018-10-26T16:50:00Z">
              <w:rPr>
                <w:rFonts w:cs="Times New Roman"/>
                <w:sz w:val="22"/>
              </w:rPr>
            </w:rPrChange>
          </w:rPr>
          <w:t>retailer context</w:t>
        </w:r>
      </w:ins>
      <w:r w:rsidR="00971633" w:rsidRPr="00DC5CE3">
        <w:rPr>
          <w:rFonts w:cs="Times New Roman"/>
          <w:color w:val="833C0B" w:themeColor="accent2" w:themeShade="80"/>
          <w:sz w:val="22"/>
          <w:rPrChange w:id="2431" w:author="tao huang" w:date="2018-10-26T16:50:00Z">
            <w:rPr>
              <w:rFonts w:cs="Times New Roman"/>
              <w:sz w:val="22"/>
            </w:rPr>
          </w:rPrChange>
        </w:rPr>
        <w:t xml:space="preserve">, </w:t>
      </w:r>
      <w:del w:id="2432" w:author="Didier Soopramanien" w:date="2018-10-23T15:43:00Z">
        <w:r w:rsidR="00971633" w:rsidRPr="00DC5CE3" w:rsidDel="00706551">
          <w:rPr>
            <w:rFonts w:cs="Times New Roman"/>
            <w:color w:val="833C0B" w:themeColor="accent2" w:themeShade="80"/>
            <w:sz w:val="22"/>
            <w:rPrChange w:id="2433" w:author="tao huang" w:date="2018-10-26T16:50:00Z">
              <w:rPr>
                <w:rFonts w:cs="Times New Roman"/>
                <w:sz w:val="22"/>
              </w:rPr>
            </w:rPrChange>
          </w:rPr>
          <w:delText xml:space="preserve">product </w:delText>
        </w:r>
      </w:del>
      <w:r w:rsidR="00971633" w:rsidRPr="00DC5CE3">
        <w:rPr>
          <w:rFonts w:cs="Times New Roman"/>
          <w:color w:val="833C0B" w:themeColor="accent2" w:themeShade="80"/>
          <w:sz w:val="22"/>
          <w:rPrChange w:id="2434" w:author="tao huang" w:date="2018-10-26T16:50:00Z">
            <w:rPr>
              <w:rFonts w:cs="Times New Roman"/>
              <w:sz w:val="22"/>
            </w:rPr>
          </w:rPrChange>
        </w:rPr>
        <w:t>sales at SKU level often exhibit large variations, unexpected outliers</w:t>
      </w:r>
      <w:del w:id="2435" w:author="Didier Soopramanien" w:date="2018-10-23T15:43:00Z">
        <w:r w:rsidR="00971633" w:rsidRPr="00DC5CE3" w:rsidDel="00181410">
          <w:rPr>
            <w:rFonts w:cs="Times New Roman"/>
            <w:color w:val="833C0B" w:themeColor="accent2" w:themeShade="80"/>
            <w:sz w:val="22"/>
            <w:rPrChange w:id="2436" w:author="tao huang" w:date="2018-10-26T16:50:00Z">
              <w:rPr>
                <w:rFonts w:cs="Times New Roman"/>
                <w:sz w:val="22"/>
              </w:rPr>
            </w:rPrChange>
          </w:rPr>
          <w:delText>,</w:delText>
        </w:r>
      </w:del>
      <w:ins w:id="2437" w:author="tao huang" w:date="2018-10-26T16:10:00Z">
        <w:r w:rsidR="00F2162B" w:rsidRPr="00DC5CE3">
          <w:rPr>
            <w:rFonts w:cs="Times New Roman"/>
            <w:color w:val="833C0B" w:themeColor="accent2" w:themeShade="80"/>
            <w:sz w:val="22"/>
            <w:rPrChange w:id="2438" w:author="tao huang" w:date="2018-10-26T16:50:00Z">
              <w:rPr>
                <w:rFonts w:cs="Times New Roman"/>
                <w:sz w:val="22"/>
              </w:rPr>
            </w:rPrChange>
          </w:rPr>
          <w:t xml:space="preserve">, </w:t>
        </w:r>
      </w:ins>
      <w:del w:id="2439" w:author="tao huang" w:date="2018-10-26T16:10:00Z">
        <w:r w:rsidR="00971633" w:rsidRPr="00DC5CE3" w:rsidDel="00F2162B">
          <w:rPr>
            <w:rFonts w:cs="Times New Roman"/>
            <w:color w:val="833C0B" w:themeColor="accent2" w:themeShade="80"/>
            <w:sz w:val="22"/>
            <w:rPrChange w:id="2440" w:author="tao huang" w:date="2018-10-26T16:50:00Z">
              <w:rPr>
                <w:rFonts w:cs="Times New Roman"/>
                <w:sz w:val="22"/>
              </w:rPr>
            </w:rPrChange>
          </w:rPr>
          <w:delText xml:space="preserve"> </w:delText>
        </w:r>
      </w:del>
      <w:r w:rsidR="00971633" w:rsidRPr="00DC5CE3">
        <w:rPr>
          <w:rFonts w:cs="Times New Roman"/>
          <w:color w:val="833C0B" w:themeColor="accent2" w:themeShade="80"/>
          <w:sz w:val="22"/>
          <w:rPrChange w:id="2441" w:author="tao huang" w:date="2018-10-26T16:50:00Z">
            <w:rPr>
              <w:rFonts w:cs="Times New Roman"/>
              <w:sz w:val="22"/>
            </w:rPr>
          </w:rPrChange>
        </w:rPr>
        <w:t>and missing values</w:t>
      </w:r>
      <w:del w:id="2442" w:author="Didier Soopramanien" w:date="2018-10-23T15:43:00Z">
        <w:r w:rsidR="00971633" w:rsidRPr="00DC5CE3" w:rsidDel="00181410">
          <w:rPr>
            <w:rFonts w:cs="Times New Roman"/>
            <w:color w:val="833C0B" w:themeColor="accent2" w:themeShade="80"/>
            <w:sz w:val="22"/>
            <w:rPrChange w:id="2443" w:author="tao huang" w:date="2018-10-26T16:50:00Z">
              <w:rPr>
                <w:rFonts w:cs="Times New Roman"/>
                <w:sz w:val="22"/>
              </w:rPr>
            </w:rPrChange>
          </w:rPr>
          <w:delText>,</w:delText>
        </w:r>
      </w:del>
      <w:ins w:id="2444" w:author="tao huang" w:date="2018-10-26T16:10:00Z">
        <w:r w:rsidR="00F2162B" w:rsidRPr="00DC5CE3">
          <w:rPr>
            <w:rFonts w:cs="Times New Roman"/>
            <w:color w:val="833C0B" w:themeColor="accent2" w:themeShade="80"/>
            <w:sz w:val="22"/>
            <w:rPrChange w:id="2445" w:author="tao huang" w:date="2018-10-26T16:50:00Z">
              <w:rPr>
                <w:rFonts w:cs="Times New Roman"/>
                <w:sz w:val="22"/>
              </w:rPr>
            </w:rPrChange>
          </w:rPr>
          <w:t xml:space="preserve">, </w:t>
        </w:r>
      </w:ins>
      <w:del w:id="2446" w:author="tao huang" w:date="2018-10-26T16:10:00Z">
        <w:r w:rsidR="00971633" w:rsidRPr="00DC5CE3" w:rsidDel="00F2162B">
          <w:rPr>
            <w:rFonts w:cs="Times New Roman"/>
            <w:color w:val="833C0B" w:themeColor="accent2" w:themeShade="80"/>
            <w:sz w:val="22"/>
            <w:rPrChange w:id="2447" w:author="tao huang" w:date="2018-10-26T16:50:00Z">
              <w:rPr>
                <w:rFonts w:cs="Times New Roman"/>
                <w:sz w:val="22"/>
              </w:rPr>
            </w:rPrChange>
          </w:rPr>
          <w:delText xml:space="preserve"> </w:delText>
        </w:r>
      </w:del>
      <w:r w:rsidR="00971633" w:rsidRPr="00DC5CE3">
        <w:rPr>
          <w:rFonts w:cs="Times New Roman"/>
          <w:color w:val="833C0B" w:themeColor="accent2" w:themeShade="80"/>
          <w:sz w:val="22"/>
          <w:rPrChange w:id="2448" w:author="tao huang" w:date="2018-10-26T16:50:00Z">
            <w:rPr>
              <w:rFonts w:cs="Times New Roman"/>
              <w:sz w:val="22"/>
            </w:rPr>
          </w:rPrChange>
        </w:rPr>
        <w:t>which</w:t>
      </w:r>
      <w:ins w:id="2449" w:author="Didier Soopramanien" w:date="2018-10-23T15:44:00Z">
        <w:r w:rsidR="00181410" w:rsidRPr="00DC5CE3">
          <w:rPr>
            <w:rFonts w:cs="Times New Roman"/>
            <w:color w:val="833C0B" w:themeColor="accent2" w:themeShade="80"/>
            <w:sz w:val="22"/>
            <w:rPrChange w:id="2450" w:author="tao huang" w:date="2018-10-26T16:50:00Z">
              <w:rPr>
                <w:rFonts w:cs="Times New Roman"/>
                <w:sz w:val="22"/>
              </w:rPr>
            </w:rPrChange>
          </w:rPr>
          <w:t xml:space="preserve"> renders the task of </w:t>
        </w:r>
      </w:ins>
      <w:del w:id="2451" w:author="Didier Soopramanien" w:date="2018-10-23T15:43:00Z">
        <w:r w:rsidR="00971633" w:rsidRPr="00DC5CE3" w:rsidDel="00181410">
          <w:rPr>
            <w:rFonts w:cs="Times New Roman"/>
            <w:color w:val="833C0B" w:themeColor="accent2" w:themeShade="80"/>
            <w:sz w:val="22"/>
            <w:rPrChange w:id="2452" w:author="tao huang" w:date="2018-10-26T16:50:00Z">
              <w:rPr>
                <w:rFonts w:cs="Times New Roman"/>
                <w:sz w:val="22"/>
              </w:rPr>
            </w:rPrChange>
          </w:rPr>
          <w:delText xml:space="preserve"> makes</w:delText>
        </w:r>
      </w:del>
      <w:del w:id="2453" w:author="Didier Soopramanien" w:date="2018-10-23T15:44:00Z">
        <w:r w:rsidR="00971633" w:rsidRPr="00DC5CE3" w:rsidDel="00181410">
          <w:rPr>
            <w:rFonts w:cs="Times New Roman"/>
            <w:color w:val="833C0B" w:themeColor="accent2" w:themeShade="80"/>
            <w:sz w:val="22"/>
            <w:rPrChange w:id="2454" w:author="tao huang" w:date="2018-10-26T16:50:00Z">
              <w:rPr>
                <w:rFonts w:cs="Times New Roman"/>
                <w:sz w:val="22"/>
              </w:rPr>
            </w:rPrChange>
          </w:rPr>
          <w:delText xml:space="preserve"> </w:delText>
        </w:r>
      </w:del>
      <w:r w:rsidR="00971633" w:rsidRPr="00DC5CE3">
        <w:rPr>
          <w:rFonts w:cs="Times New Roman"/>
          <w:color w:val="833C0B" w:themeColor="accent2" w:themeShade="80"/>
          <w:sz w:val="22"/>
          <w:rPrChange w:id="2455" w:author="tao huang" w:date="2018-10-26T16:50:00Z">
            <w:rPr>
              <w:rFonts w:cs="Times New Roman"/>
              <w:sz w:val="22"/>
            </w:rPr>
          </w:rPrChange>
        </w:rPr>
        <w:t xml:space="preserve">estimating the forecast bias </w:t>
      </w:r>
      <w:del w:id="2456" w:author="Didier Soopramanien" w:date="2018-10-23T15:44:00Z">
        <w:r w:rsidR="00971633" w:rsidRPr="00DC5CE3" w:rsidDel="00181410">
          <w:rPr>
            <w:rFonts w:cs="Times New Roman"/>
            <w:color w:val="833C0B" w:themeColor="accent2" w:themeShade="80"/>
            <w:sz w:val="22"/>
            <w:rPrChange w:id="2457" w:author="tao huang" w:date="2018-10-26T16:50:00Z">
              <w:rPr>
                <w:rFonts w:cs="Times New Roman"/>
                <w:sz w:val="22"/>
              </w:rPr>
            </w:rPrChange>
          </w:rPr>
          <w:delText xml:space="preserve">a </w:delText>
        </w:r>
      </w:del>
      <w:r w:rsidR="00971633" w:rsidRPr="00DC5CE3">
        <w:rPr>
          <w:rFonts w:cs="Times New Roman"/>
          <w:color w:val="833C0B" w:themeColor="accent2" w:themeShade="80"/>
          <w:sz w:val="22"/>
          <w:rPrChange w:id="2458" w:author="tao huang" w:date="2018-10-26T16:50:00Z">
            <w:rPr>
              <w:rFonts w:cs="Times New Roman"/>
              <w:sz w:val="22"/>
            </w:rPr>
          </w:rPrChange>
        </w:rPr>
        <w:t>difficult</w:t>
      </w:r>
      <w:del w:id="2459" w:author="Didier Soopramanien" w:date="2018-10-23T15:44:00Z">
        <w:r w:rsidR="00971633" w:rsidRPr="00DC5CE3" w:rsidDel="00235EE3">
          <w:rPr>
            <w:rFonts w:cs="Times New Roman"/>
            <w:color w:val="833C0B" w:themeColor="accent2" w:themeShade="80"/>
            <w:sz w:val="22"/>
            <w:rPrChange w:id="2460" w:author="tao huang" w:date="2018-10-26T16:50:00Z">
              <w:rPr>
                <w:rFonts w:cs="Times New Roman"/>
                <w:sz w:val="22"/>
              </w:rPr>
            </w:rPrChange>
          </w:rPr>
          <w:delText xml:space="preserve"> </w:delText>
        </w:r>
        <w:r w:rsidR="00971633" w:rsidRPr="00DC5CE3" w:rsidDel="00181410">
          <w:rPr>
            <w:rFonts w:cs="Times New Roman"/>
            <w:color w:val="833C0B" w:themeColor="accent2" w:themeShade="80"/>
            <w:sz w:val="22"/>
            <w:rPrChange w:id="2461" w:author="tao huang" w:date="2018-10-26T16:50:00Z">
              <w:rPr>
                <w:rFonts w:cs="Times New Roman"/>
                <w:sz w:val="22"/>
              </w:rPr>
            </w:rPrChange>
          </w:rPr>
          <w:delText>task</w:delText>
        </w:r>
      </w:del>
      <w:r w:rsidR="00971633" w:rsidRPr="00DC5CE3">
        <w:rPr>
          <w:rFonts w:cs="Times New Roman"/>
          <w:color w:val="833C0B" w:themeColor="accent2" w:themeShade="80"/>
          <w:sz w:val="22"/>
          <w:rPrChange w:id="2462" w:author="tao huang" w:date="2018-10-26T16:50:00Z">
            <w:rPr>
              <w:rFonts w:cs="Times New Roman"/>
              <w:sz w:val="22"/>
            </w:rPr>
          </w:rPrChange>
        </w:rPr>
        <w:t xml:space="preserve">. </w:t>
      </w:r>
      <w:r w:rsidR="00E25F53" w:rsidRPr="00DC5CE3">
        <w:rPr>
          <w:rFonts w:cs="Times New Roman"/>
          <w:color w:val="833C0B" w:themeColor="accent2" w:themeShade="80"/>
          <w:sz w:val="22"/>
          <w:rPrChange w:id="2463" w:author="tao huang" w:date="2018-10-26T16:50:00Z">
            <w:rPr>
              <w:rFonts w:cs="Times New Roman"/>
              <w:sz w:val="22"/>
            </w:rPr>
          </w:rPrChange>
        </w:rPr>
        <w:t xml:space="preserve">Also, by adding the estimated bias back to the out-of-sample forecasts, we inevitably </w:t>
      </w:r>
      <w:del w:id="2464" w:author="Didier Soopramanien" w:date="2018-10-23T15:44:00Z">
        <w:r w:rsidR="00E25F53" w:rsidRPr="00DC5CE3" w:rsidDel="00235EE3">
          <w:rPr>
            <w:rFonts w:cs="Times New Roman"/>
            <w:color w:val="833C0B" w:themeColor="accent2" w:themeShade="80"/>
            <w:sz w:val="22"/>
            <w:rPrChange w:id="2465" w:author="tao huang" w:date="2018-10-26T16:50:00Z">
              <w:rPr>
                <w:rFonts w:cs="Times New Roman"/>
                <w:sz w:val="22"/>
              </w:rPr>
            </w:rPrChange>
          </w:rPr>
          <w:delText>bear</w:delText>
        </w:r>
      </w:del>
      <w:ins w:id="2466" w:author="Didier Soopramanien" w:date="2018-10-23T15:44:00Z">
        <w:r w:rsidR="00235EE3" w:rsidRPr="00DC5CE3">
          <w:rPr>
            <w:rFonts w:cs="Times New Roman"/>
            <w:color w:val="833C0B" w:themeColor="accent2" w:themeShade="80"/>
            <w:sz w:val="22"/>
            <w:rPrChange w:id="2467" w:author="tao huang" w:date="2018-10-26T16:50:00Z">
              <w:rPr>
                <w:rFonts w:cs="Times New Roman"/>
                <w:sz w:val="22"/>
              </w:rPr>
            </w:rPrChange>
          </w:rPr>
          <w:t>incur</w:t>
        </w:r>
      </w:ins>
      <w:r w:rsidR="00E25F53" w:rsidRPr="00DC5CE3">
        <w:rPr>
          <w:rFonts w:cs="Times New Roman"/>
          <w:color w:val="833C0B" w:themeColor="accent2" w:themeShade="80"/>
          <w:sz w:val="22"/>
          <w:rPrChange w:id="2468" w:author="tao huang" w:date="2018-10-26T16:50:00Z">
            <w:rPr>
              <w:rFonts w:cs="Times New Roman"/>
              <w:sz w:val="22"/>
            </w:rPr>
          </w:rPrChange>
        </w:rPr>
        <w:t xml:space="preserve"> the cost of inflated </w:t>
      </w:r>
      <w:del w:id="2469" w:author="tao huang" w:date="2018-10-26T16:37:00Z">
        <w:r w:rsidR="00E25F53" w:rsidRPr="00DC5CE3" w:rsidDel="008C4B2B">
          <w:rPr>
            <w:rFonts w:cs="Times New Roman"/>
            <w:color w:val="833C0B" w:themeColor="accent2" w:themeShade="80"/>
            <w:sz w:val="22"/>
            <w:rPrChange w:id="2470" w:author="tao huang" w:date="2018-10-26T16:50:00Z">
              <w:rPr>
                <w:rFonts w:cs="Times New Roman"/>
                <w:sz w:val="22"/>
              </w:rPr>
            </w:rPrChange>
          </w:rPr>
          <w:delText>forecasting error variance</w:delText>
        </w:r>
      </w:del>
      <w:ins w:id="2471" w:author="tao huang" w:date="2018-10-26T16:37:00Z">
        <w:r w:rsidR="008C4B2B" w:rsidRPr="00DC5CE3">
          <w:rPr>
            <w:rFonts w:cs="Times New Roman"/>
            <w:color w:val="833C0B" w:themeColor="accent2" w:themeShade="80"/>
            <w:sz w:val="22"/>
            <w:rPrChange w:id="2472" w:author="tao huang" w:date="2018-10-26T16:50:00Z">
              <w:rPr>
                <w:rFonts w:cs="Times New Roman"/>
                <w:sz w:val="22"/>
              </w:rPr>
            </w:rPrChange>
          </w:rPr>
          <w:t>forecast error variance</w:t>
        </w:r>
      </w:ins>
      <w:r w:rsidR="00E25F53" w:rsidRPr="00DC5CE3">
        <w:rPr>
          <w:rFonts w:cs="Times New Roman"/>
          <w:color w:val="833C0B" w:themeColor="accent2" w:themeShade="80"/>
          <w:sz w:val="22"/>
          <w:rPrChange w:id="2473" w:author="tao huang" w:date="2018-10-26T16:50:00Z">
            <w:rPr>
              <w:rFonts w:cs="Times New Roman"/>
              <w:sz w:val="22"/>
            </w:rPr>
          </w:rPrChange>
        </w:rPr>
        <w:t xml:space="preserve"> </w:t>
      </w:r>
      <w:r w:rsidR="00E25F53" w:rsidRPr="00DC5CE3">
        <w:rPr>
          <w:rFonts w:cs="Times New Roman"/>
          <w:color w:val="833C0B" w:themeColor="accent2" w:themeShade="80"/>
          <w:sz w:val="22"/>
          <w:rPrChange w:id="2474" w:author="tao huang" w:date="2018-10-26T16:50:00Z">
            <w:rPr>
              <w:rFonts w:cs="Times New Roman"/>
              <w:sz w:val="22"/>
            </w:rPr>
          </w:rPrChange>
        </w:rPr>
        <w:fldChar w:fldCharType="begin"/>
      </w:r>
      <w:r w:rsidR="00380BD4" w:rsidRPr="00DC5CE3">
        <w:rPr>
          <w:rFonts w:cs="Times New Roman"/>
          <w:color w:val="833C0B" w:themeColor="accent2" w:themeShade="80"/>
          <w:sz w:val="22"/>
          <w:rPrChange w:id="2475" w:author="tao huang" w:date="2018-10-26T16:50:00Z">
            <w:rPr>
              <w:rFonts w:cs="Times New Roman"/>
              <w:sz w:val="22"/>
            </w:rPr>
          </w:rPrChange>
        </w:rPr>
        <w:instrText xml:space="preserve"> ADDIN EN.CITE &lt;EndNote&gt;&lt;Cite&gt;&lt;Author&gt;Clements&lt;/Author&gt;&lt;Year&gt;1999&lt;/Year&gt;&lt;RecNum&gt;199&lt;/RecNum&gt;&lt;Prefix&gt;see the analytical evidence in &lt;/Prefix&gt;&lt;DisplayText&gt;(see the analytical evidence in M. P.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25F53" w:rsidRPr="00DC5CE3">
        <w:rPr>
          <w:rFonts w:cs="Times New Roman"/>
          <w:color w:val="833C0B" w:themeColor="accent2" w:themeShade="80"/>
          <w:sz w:val="22"/>
          <w:rPrChange w:id="2476" w:author="tao huang" w:date="2018-10-26T16:50:00Z">
            <w:rPr>
              <w:rFonts w:cs="Times New Roman"/>
              <w:sz w:val="22"/>
            </w:rPr>
          </w:rPrChange>
        </w:rPr>
        <w:fldChar w:fldCharType="separate"/>
      </w:r>
      <w:r w:rsidR="00380BD4" w:rsidRPr="00DC5CE3">
        <w:rPr>
          <w:rFonts w:cs="Times New Roman"/>
          <w:noProof/>
          <w:color w:val="833C0B" w:themeColor="accent2" w:themeShade="80"/>
          <w:sz w:val="22"/>
          <w:rPrChange w:id="2477" w:author="tao huang" w:date="2018-10-26T16:50:00Z">
            <w:rPr>
              <w:rFonts w:cs="Times New Roman"/>
              <w:noProof/>
              <w:sz w:val="22"/>
            </w:rPr>
          </w:rPrChange>
        </w:rPr>
        <w:t>(see the analytical evidence in M. P. Clements &amp; Hendry, 1999)</w:t>
      </w:r>
      <w:r w:rsidR="00E25F53" w:rsidRPr="00DC5CE3">
        <w:rPr>
          <w:rFonts w:cs="Times New Roman"/>
          <w:color w:val="833C0B" w:themeColor="accent2" w:themeShade="80"/>
          <w:sz w:val="22"/>
          <w:rPrChange w:id="2478" w:author="tao huang" w:date="2018-10-26T16:50:00Z">
            <w:rPr>
              <w:rFonts w:cs="Times New Roman"/>
              <w:sz w:val="22"/>
            </w:rPr>
          </w:rPrChange>
        </w:rPr>
        <w:fldChar w:fldCharType="end"/>
      </w:r>
      <w:r w:rsidR="00E25F53" w:rsidRPr="00DC5CE3">
        <w:rPr>
          <w:rFonts w:cs="Times New Roman"/>
          <w:color w:val="833C0B" w:themeColor="accent2" w:themeShade="80"/>
          <w:sz w:val="22"/>
          <w:rPrChange w:id="2479" w:author="tao huang" w:date="2018-10-26T16:50:00Z">
            <w:rPr>
              <w:rFonts w:cs="Times New Roman"/>
              <w:sz w:val="22"/>
            </w:rPr>
          </w:rPrChange>
        </w:rPr>
        <w:t xml:space="preserve">. </w:t>
      </w:r>
      <w:r w:rsidR="00820026" w:rsidRPr="00DC5CE3">
        <w:rPr>
          <w:rFonts w:cs="Times New Roman"/>
          <w:color w:val="833C0B" w:themeColor="accent2" w:themeShade="80"/>
          <w:sz w:val="22"/>
          <w:rPrChange w:id="2480" w:author="tao huang" w:date="2018-10-26T16:50:00Z">
            <w:rPr>
              <w:rFonts w:cs="Times New Roman"/>
              <w:sz w:val="22"/>
            </w:rPr>
          </w:rPrChange>
        </w:rPr>
        <w:t>Th</w:t>
      </w:r>
      <w:ins w:id="2481" w:author="Didier Soopramanien" w:date="2018-10-23T16:09:00Z">
        <w:r w:rsidR="009428A9" w:rsidRPr="00DC5CE3">
          <w:rPr>
            <w:rFonts w:cs="Times New Roman"/>
            <w:color w:val="833C0B" w:themeColor="accent2" w:themeShade="80"/>
            <w:sz w:val="22"/>
            <w:rPrChange w:id="2482" w:author="tao huang" w:date="2018-10-26T16:50:00Z">
              <w:rPr>
                <w:rFonts w:cs="Times New Roman"/>
                <w:sz w:val="22"/>
              </w:rPr>
            </w:rPrChange>
          </w:rPr>
          <w:t>e second</w:t>
        </w:r>
      </w:ins>
      <w:del w:id="2483" w:author="Didier Soopramanien" w:date="2018-10-23T16:09:00Z">
        <w:r w:rsidR="00820026" w:rsidRPr="00DC5CE3" w:rsidDel="009428A9">
          <w:rPr>
            <w:rFonts w:cs="Times New Roman"/>
            <w:color w:val="833C0B" w:themeColor="accent2" w:themeShade="80"/>
            <w:sz w:val="22"/>
            <w:rPrChange w:id="2484" w:author="tao huang" w:date="2018-10-26T16:50:00Z">
              <w:rPr>
                <w:rFonts w:cs="Times New Roman"/>
                <w:sz w:val="22"/>
              </w:rPr>
            </w:rPrChange>
          </w:rPr>
          <w:delText>e other</w:delText>
        </w:r>
      </w:del>
      <w:r w:rsidR="00971633" w:rsidRPr="00DC5CE3">
        <w:rPr>
          <w:rFonts w:cs="Times New Roman"/>
          <w:color w:val="833C0B" w:themeColor="accent2" w:themeShade="80"/>
          <w:sz w:val="22"/>
          <w:rPrChange w:id="2485" w:author="tao huang" w:date="2018-10-26T16:50:00Z">
            <w:rPr>
              <w:rFonts w:cs="Times New Roman"/>
              <w:sz w:val="22"/>
            </w:rPr>
          </w:rPrChange>
        </w:rPr>
        <w:t xml:space="preserve"> </w:t>
      </w:r>
      <w:del w:id="2486" w:author="Didier Soopramanien" w:date="2018-10-23T16:09:00Z">
        <w:r w:rsidR="00D70261" w:rsidRPr="00DC5CE3" w:rsidDel="009428A9">
          <w:rPr>
            <w:rFonts w:cs="Times New Roman"/>
            <w:color w:val="833C0B" w:themeColor="accent2" w:themeShade="80"/>
            <w:sz w:val="22"/>
            <w:rPrChange w:id="2487" w:author="tao huang" w:date="2018-10-26T16:50:00Z">
              <w:rPr>
                <w:rFonts w:cs="Times New Roman"/>
                <w:sz w:val="22"/>
              </w:rPr>
            </w:rPrChange>
          </w:rPr>
          <w:delText xml:space="preserve">method </w:delText>
        </w:r>
      </w:del>
      <w:ins w:id="2488" w:author="Didier Soopramanien" w:date="2018-10-23T16:09:00Z">
        <w:del w:id="2489" w:author="tao huang" w:date="2018-10-26T16:11:00Z">
          <w:r w:rsidR="009428A9" w:rsidRPr="00DC5CE3" w:rsidDel="006E043F">
            <w:rPr>
              <w:rFonts w:cs="Times New Roman"/>
              <w:color w:val="833C0B" w:themeColor="accent2" w:themeShade="80"/>
              <w:sz w:val="22"/>
              <w:rPrChange w:id="2490" w:author="tao huang" w:date="2018-10-26T16:50:00Z">
                <w:rPr>
                  <w:rFonts w:cs="Times New Roman"/>
                  <w:sz w:val="22"/>
                </w:rPr>
              </w:rPrChange>
            </w:rPr>
            <w:delText>approach</w:delText>
          </w:r>
        </w:del>
      </w:ins>
      <w:ins w:id="2491" w:author="tao huang" w:date="2018-10-26T16:11:00Z">
        <w:r w:rsidR="006E043F" w:rsidRPr="00DC5CE3">
          <w:rPr>
            <w:rFonts w:cs="Times New Roman"/>
            <w:color w:val="833C0B" w:themeColor="accent2" w:themeShade="80"/>
            <w:sz w:val="22"/>
            <w:rPrChange w:id="2492" w:author="tao huang" w:date="2018-10-26T16:50:00Z">
              <w:rPr>
                <w:rFonts w:cs="Times New Roman"/>
                <w:sz w:val="22"/>
              </w:rPr>
            </w:rPrChange>
          </w:rPr>
          <w:t>method</w:t>
        </w:r>
      </w:ins>
      <w:ins w:id="2493" w:author="Didier Soopramanien" w:date="2018-10-23T16:09:00Z">
        <w:r w:rsidR="009428A9" w:rsidRPr="00DC5CE3">
          <w:rPr>
            <w:rFonts w:cs="Times New Roman"/>
            <w:color w:val="833C0B" w:themeColor="accent2" w:themeShade="80"/>
            <w:sz w:val="22"/>
            <w:rPrChange w:id="2494" w:author="tao huang" w:date="2018-10-26T16:50:00Z">
              <w:rPr>
                <w:rFonts w:cs="Times New Roman"/>
                <w:sz w:val="22"/>
              </w:rPr>
            </w:rPrChange>
          </w:rPr>
          <w:t xml:space="preserve"> </w:t>
        </w:r>
      </w:ins>
      <w:r w:rsidR="00971633" w:rsidRPr="00DC5CE3">
        <w:rPr>
          <w:rFonts w:cs="Times New Roman"/>
          <w:color w:val="833C0B" w:themeColor="accent2" w:themeShade="80"/>
          <w:sz w:val="22"/>
          <w:rPrChange w:id="2495" w:author="tao huang" w:date="2018-10-26T16:50:00Z">
            <w:rPr>
              <w:rFonts w:cs="Times New Roman"/>
              <w:sz w:val="22"/>
            </w:rPr>
          </w:rPrChange>
        </w:rPr>
        <w:t xml:space="preserve">is </w:t>
      </w:r>
      <w:r w:rsidR="00820026" w:rsidRPr="00DC5CE3">
        <w:rPr>
          <w:rFonts w:cs="Times New Roman"/>
          <w:color w:val="833C0B" w:themeColor="accent2" w:themeShade="80"/>
          <w:sz w:val="22"/>
          <w:rPrChange w:id="2496" w:author="tao huang" w:date="2018-10-26T16:50:00Z">
            <w:rPr>
              <w:rFonts w:cs="Times New Roman"/>
              <w:sz w:val="22"/>
            </w:rPr>
          </w:rPrChange>
        </w:rPr>
        <w:t xml:space="preserve">the Estimation Window Combining (EWC) method which </w:t>
      </w:r>
      <w:r w:rsidR="00971633" w:rsidRPr="00DC5CE3">
        <w:rPr>
          <w:rFonts w:cs="Times New Roman"/>
          <w:color w:val="833C0B" w:themeColor="accent2" w:themeShade="80"/>
          <w:sz w:val="22"/>
          <w:rPrChange w:id="2497" w:author="tao huang" w:date="2018-10-26T16:50:00Z">
            <w:rPr>
              <w:rFonts w:cs="Times New Roman"/>
              <w:sz w:val="22"/>
            </w:rPr>
          </w:rPrChange>
        </w:rPr>
        <w:t>combine</w:t>
      </w:r>
      <w:r w:rsidR="00820026" w:rsidRPr="00DC5CE3">
        <w:rPr>
          <w:rFonts w:cs="Times New Roman"/>
          <w:color w:val="833C0B" w:themeColor="accent2" w:themeShade="80"/>
          <w:sz w:val="22"/>
          <w:rPrChange w:id="2498" w:author="tao huang" w:date="2018-10-26T16:50:00Z">
            <w:rPr>
              <w:rFonts w:cs="Times New Roman"/>
              <w:sz w:val="22"/>
            </w:rPr>
          </w:rPrChange>
        </w:rPr>
        <w:t>s</w:t>
      </w:r>
      <w:r w:rsidR="00971633" w:rsidRPr="00DC5CE3">
        <w:rPr>
          <w:rFonts w:cs="Times New Roman"/>
          <w:color w:val="833C0B" w:themeColor="accent2" w:themeShade="80"/>
          <w:sz w:val="22"/>
          <w:rPrChange w:id="2499" w:author="tao huang" w:date="2018-10-26T16:50:00Z">
            <w:rPr>
              <w:rFonts w:cs="Times New Roman"/>
              <w:sz w:val="22"/>
            </w:rPr>
          </w:rPrChange>
        </w:rPr>
        <w:t xml:space="preserve"> the forecasts generated by the same model but wi</w:t>
      </w:r>
      <w:r w:rsidR="00D4226E" w:rsidRPr="00DC5CE3">
        <w:rPr>
          <w:rFonts w:cs="Times New Roman"/>
          <w:color w:val="833C0B" w:themeColor="accent2" w:themeShade="80"/>
          <w:sz w:val="22"/>
          <w:rPrChange w:id="2500" w:author="tao huang" w:date="2018-10-26T16:50:00Z">
            <w:rPr>
              <w:rFonts w:cs="Times New Roman"/>
              <w:sz w:val="22"/>
            </w:rPr>
          </w:rPrChange>
        </w:rPr>
        <w:t>th different estimation windows</w:t>
      </w:r>
      <w:r w:rsidR="00820026" w:rsidRPr="00DC5CE3">
        <w:rPr>
          <w:rFonts w:cs="Times New Roman"/>
          <w:color w:val="833C0B" w:themeColor="accent2" w:themeShade="80"/>
          <w:sz w:val="22"/>
          <w:rPrChange w:id="2501" w:author="tao huang" w:date="2018-10-26T16:50:00Z">
            <w:rPr>
              <w:rFonts w:cs="Times New Roman"/>
              <w:sz w:val="22"/>
            </w:rPr>
          </w:rPrChange>
        </w:rPr>
        <w:t xml:space="preserve"> </w:t>
      </w:r>
      <w:r w:rsidR="00971633" w:rsidRPr="00DC5CE3">
        <w:rPr>
          <w:rFonts w:cs="Times New Roman"/>
          <w:color w:val="833C0B" w:themeColor="accent2" w:themeShade="80"/>
          <w:sz w:val="22"/>
          <w:rPrChange w:id="2502" w:author="tao huang" w:date="2018-10-26T16:50:00Z">
            <w:rPr>
              <w:rFonts w:cs="Times New Roman"/>
              <w:sz w:val="22"/>
            </w:rPr>
          </w:rPrChange>
        </w:rPr>
        <w:fldChar w:fldCharType="begin">
          <w:fldData xml:space="preserve">PEVuZE5vdGU+PENpdGU+PEF1dGhvcj5QZXNhcmFuPC9BdXRob3I+PFllYXI+MjAwNTwvWWVhcj48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</w:fldData>
        </w:fldChar>
      </w:r>
      <w:r w:rsidR="006E043F" w:rsidRPr="00DC5CE3">
        <w:rPr>
          <w:rFonts w:cs="Times New Roman"/>
          <w:color w:val="833C0B" w:themeColor="accent2" w:themeShade="80"/>
          <w:sz w:val="22"/>
          <w:rPrChange w:id="2503" w:author="tao huang" w:date="2018-10-26T16:50:00Z">
            <w:rPr>
              <w:rFonts w:cs="Times New Roman"/>
              <w:sz w:val="22"/>
            </w:rPr>
          </w:rPrChange>
        </w:rPr>
        <w:instrText xml:space="preserve"> ADDIN EN.CITE </w:instrText>
      </w:r>
      <w:r w:rsidR="006E043F" w:rsidRPr="00DC5CE3">
        <w:rPr>
          <w:rFonts w:cs="Times New Roman"/>
          <w:color w:val="833C0B" w:themeColor="accent2" w:themeShade="80"/>
          <w:sz w:val="22"/>
          <w:rPrChange w:id="2504" w:author="tao huang" w:date="2018-10-26T16:50:00Z">
            <w:rPr>
              <w:rFonts w:cs="Times New Roman"/>
              <w:sz w:val="22"/>
            </w:rPr>
          </w:rPrChange>
        </w:rPr>
        <w:fldChar w:fldCharType="begin">
          <w:fldData xml:space="preserve">PEVuZE5vdGU+PENpdGU+PEF1dGhvcj5QZXNhcmFuPC9BdXRob3I+PFllYXI+MjAwNTwvWWVhcj48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</w:fldData>
        </w:fldChar>
      </w:r>
      <w:r w:rsidR="006E043F" w:rsidRPr="00DC5CE3">
        <w:rPr>
          <w:rFonts w:cs="Times New Roman"/>
          <w:color w:val="833C0B" w:themeColor="accent2" w:themeShade="80"/>
          <w:sz w:val="22"/>
          <w:rPrChange w:id="2505" w:author="tao huang" w:date="2018-10-26T16:50:00Z">
            <w:rPr>
              <w:rFonts w:cs="Times New Roman"/>
              <w:sz w:val="22"/>
            </w:rPr>
          </w:rPrChange>
        </w:rPr>
        <w:instrText xml:space="preserve"> ADDIN EN.CITE.DATA </w:instrText>
      </w:r>
      <w:r w:rsidR="006E043F" w:rsidRPr="00DC5CE3">
        <w:rPr>
          <w:rFonts w:cs="Times New Roman"/>
          <w:color w:val="833C0B" w:themeColor="accent2" w:themeShade="80"/>
          <w:sz w:val="22"/>
          <w:rPrChange w:id="2506" w:author="tao huang" w:date="2018-10-26T16:50:00Z">
            <w:rPr>
              <w:rFonts w:cs="Times New Roman"/>
              <w:color w:val="833C0B" w:themeColor="accent2" w:themeShade="80"/>
              <w:sz w:val="22"/>
            </w:rPr>
          </w:rPrChange>
        </w:rPr>
      </w:r>
      <w:r w:rsidR="006E043F" w:rsidRPr="00DC5CE3">
        <w:rPr>
          <w:rFonts w:cs="Times New Roman"/>
          <w:color w:val="833C0B" w:themeColor="accent2" w:themeShade="80"/>
          <w:sz w:val="22"/>
          <w:rPrChange w:id="2507" w:author="tao huang" w:date="2018-10-26T16:50:00Z">
            <w:rPr>
              <w:rFonts w:cs="Times New Roman"/>
              <w:sz w:val="22"/>
            </w:rPr>
          </w:rPrChange>
        </w:rPr>
        <w:fldChar w:fldCharType="end"/>
      </w:r>
      <w:r w:rsidR="00971633" w:rsidRPr="00DC5CE3">
        <w:rPr>
          <w:rFonts w:cs="Times New Roman"/>
          <w:color w:val="833C0B" w:themeColor="accent2" w:themeShade="80"/>
          <w:sz w:val="22"/>
          <w:rPrChange w:id="2508" w:author="tao huang" w:date="2018-10-26T16:50:00Z">
            <w:rPr>
              <w:rFonts w:cs="Times New Roman"/>
              <w:color w:val="833C0B" w:themeColor="accent2" w:themeShade="80"/>
              <w:sz w:val="22"/>
            </w:rPr>
          </w:rPrChange>
        </w:rPr>
      </w:r>
      <w:r w:rsidR="00971633" w:rsidRPr="00DC5CE3">
        <w:rPr>
          <w:rFonts w:cs="Times New Roman"/>
          <w:color w:val="833C0B" w:themeColor="accent2" w:themeShade="80"/>
          <w:sz w:val="22"/>
          <w:rPrChange w:id="2509" w:author="tao huang" w:date="2018-10-26T16:50:00Z">
            <w:rPr>
              <w:rFonts w:cs="Times New Roman"/>
              <w:sz w:val="22"/>
            </w:rPr>
          </w:rPrChange>
        </w:rPr>
        <w:fldChar w:fldCharType="separate"/>
      </w:r>
      <w:r w:rsidR="006E043F" w:rsidRPr="00DC5CE3">
        <w:rPr>
          <w:rFonts w:cs="Times New Roman"/>
          <w:noProof/>
          <w:color w:val="833C0B" w:themeColor="accent2" w:themeShade="80"/>
          <w:sz w:val="22"/>
          <w:rPrChange w:id="2510" w:author="tao huang" w:date="2018-10-26T16:50:00Z">
            <w:rPr>
              <w:rFonts w:cs="Times New Roman"/>
              <w:noProof/>
              <w:sz w:val="22"/>
            </w:rPr>
          </w:rPrChange>
        </w:rPr>
        <w:t>(e.g., H. M. Pesaran &amp; Timmermann, 2005; M. H. Pesaran &amp; Pick, 2011; M. H. Pesaran, Schuermann, &amp; Smith, 2009)</w:t>
      </w:r>
      <w:r w:rsidR="00971633" w:rsidRPr="00DC5CE3">
        <w:rPr>
          <w:rFonts w:cs="Times New Roman"/>
          <w:color w:val="833C0B" w:themeColor="accent2" w:themeShade="80"/>
          <w:sz w:val="22"/>
          <w:rPrChange w:id="2511" w:author="tao huang" w:date="2018-10-26T16:50:00Z">
            <w:rPr>
              <w:rFonts w:cs="Times New Roman"/>
              <w:sz w:val="22"/>
            </w:rPr>
          </w:rPrChange>
        </w:rPr>
        <w:fldChar w:fldCharType="end"/>
      </w:r>
      <w:r w:rsidR="00971633" w:rsidRPr="00DC5CE3">
        <w:rPr>
          <w:rFonts w:cs="Times New Roman"/>
          <w:color w:val="833C0B" w:themeColor="accent2" w:themeShade="80"/>
          <w:sz w:val="22"/>
          <w:rPrChange w:id="2512" w:author="tao huang" w:date="2018-10-26T16:50:00Z">
            <w:rPr>
              <w:rFonts w:cs="Times New Roman"/>
              <w:sz w:val="22"/>
            </w:rPr>
          </w:rPrChange>
        </w:rPr>
        <w:t xml:space="preserve">. </w:t>
      </w:r>
      <w:ins w:id="2513" w:author="Didier Soopramanien" w:date="2018-10-23T16:10:00Z">
        <w:r w:rsidR="009428A9" w:rsidRPr="00DC5CE3">
          <w:rPr>
            <w:rFonts w:cs="Times New Roman"/>
            <w:color w:val="833C0B" w:themeColor="accent2" w:themeShade="80"/>
            <w:sz w:val="22"/>
            <w:rPrChange w:id="2514" w:author="tao huang" w:date="2018-10-26T16:50:00Z">
              <w:rPr>
                <w:rFonts w:cs="Times New Roman"/>
                <w:sz w:val="22"/>
              </w:rPr>
            </w:rPrChange>
          </w:rPr>
          <w:t xml:space="preserve">More specifically, </w:t>
        </w:r>
      </w:ins>
      <w:del w:id="2515" w:author="Didier Soopramanien" w:date="2018-10-23T16:10:00Z">
        <w:r w:rsidR="00820026" w:rsidRPr="00DC5CE3" w:rsidDel="009428A9">
          <w:rPr>
            <w:rFonts w:cs="Times New Roman"/>
            <w:color w:val="833C0B" w:themeColor="accent2" w:themeShade="80"/>
            <w:sz w:val="22"/>
            <w:rPrChange w:id="2516" w:author="tao huang" w:date="2018-10-26T16:50:00Z">
              <w:rPr>
                <w:rFonts w:cs="Times New Roman"/>
                <w:sz w:val="22"/>
              </w:rPr>
            </w:rPrChange>
          </w:rPr>
          <w:delText xml:space="preserve">Specifically, </w:delText>
        </w:r>
      </w:del>
      <w:r w:rsidR="00820026" w:rsidRPr="00DC5CE3">
        <w:rPr>
          <w:rFonts w:cs="Times New Roman"/>
          <w:color w:val="833C0B" w:themeColor="accent2" w:themeShade="80"/>
          <w:sz w:val="22"/>
          <w:rPrChange w:id="2517" w:author="tao huang" w:date="2018-10-26T16:50:00Z">
            <w:rPr>
              <w:rFonts w:cs="Times New Roman"/>
              <w:sz w:val="22"/>
            </w:rPr>
          </w:rPrChange>
        </w:rPr>
        <w:t xml:space="preserve">we </w:t>
      </w:r>
      <w:del w:id="2518" w:author="Didier Soopramanien" w:date="2018-10-23T16:10:00Z">
        <w:r w:rsidR="00820026" w:rsidRPr="00DC5CE3" w:rsidDel="009428A9">
          <w:rPr>
            <w:rFonts w:cs="Times New Roman"/>
            <w:color w:val="833C0B" w:themeColor="accent2" w:themeShade="80"/>
            <w:sz w:val="22"/>
            <w:rPrChange w:id="2519" w:author="tao huang" w:date="2018-10-26T16:50:00Z">
              <w:rPr>
                <w:rFonts w:cs="Times New Roman"/>
                <w:sz w:val="22"/>
              </w:rPr>
            </w:rPrChange>
          </w:rPr>
          <w:delText>may</w:delText>
        </w:r>
      </w:del>
      <w:ins w:id="2520" w:author="Didier Soopramanien" w:date="2018-10-23T16:10:00Z">
        <w:r w:rsidR="009428A9" w:rsidRPr="00DC5CE3">
          <w:rPr>
            <w:rFonts w:cs="Times New Roman"/>
            <w:color w:val="833C0B" w:themeColor="accent2" w:themeShade="80"/>
            <w:sz w:val="22"/>
            <w:rPrChange w:id="2521" w:author="tao huang" w:date="2018-10-26T16:50:00Z">
              <w:rPr>
                <w:rFonts w:cs="Times New Roman"/>
                <w:sz w:val="22"/>
              </w:rPr>
            </w:rPrChange>
          </w:rPr>
          <w:t>can</w:t>
        </w:r>
      </w:ins>
      <w:r w:rsidR="00820026" w:rsidRPr="00DC5CE3">
        <w:rPr>
          <w:rFonts w:cs="Times New Roman"/>
          <w:color w:val="833C0B" w:themeColor="accent2" w:themeShade="80"/>
          <w:sz w:val="22"/>
          <w:rPrChange w:id="2522" w:author="tao huang" w:date="2018-10-26T16:50:00Z">
            <w:rPr>
              <w:rFonts w:cs="Times New Roman"/>
              <w:sz w:val="22"/>
            </w:rPr>
          </w:rPrChange>
        </w:rPr>
        <w:t xml:space="preserve"> combine th</w:t>
      </w:r>
      <w:ins w:id="2523" w:author="tao huang" w:date="2018-10-26T16:12:00Z">
        <w:r w:rsidR="006E043F" w:rsidRPr="00DC5CE3">
          <w:rPr>
            <w:rFonts w:cs="Times New Roman"/>
            <w:color w:val="833C0B" w:themeColor="accent2" w:themeShade="80"/>
            <w:sz w:val="22"/>
            <w:rPrChange w:id="2524" w:author="tao huang" w:date="2018-10-26T16:50:00Z">
              <w:rPr>
                <w:rFonts w:cs="Times New Roman"/>
                <w:sz w:val="22"/>
              </w:rPr>
            </w:rPrChange>
          </w:rPr>
          <w:t>ose</w:t>
        </w:r>
      </w:ins>
      <w:del w:id="2525" w:author="tao huang" w:date="2018-10-26T16:12:00Z">
        <w:r w:rsidR="00820026" w:rsidRPr="00DC5CE3" w:rsidDel="006E043F">
          <w:rPr>
            <w:rFonts w:cs="Times New Roman"/>
            <w:color w:val="833C0B" w:themeColor="accent2" w:themeShade="80"/>
            <w:sz w:val="22"/>
            <w:rPrChange w:id="2526" w:author="tao huang" w:date="2018-10-26T16:50:00Z">
              <w:rPr>
                <w:rFonts w:cs="Times New Roman"/>
                <w:sz w:val="22"/>
              </w:rPr>
            </w:rPrChange>
          </w:rPr>
          <w:delText>e</w:delText>
        </w:r>
      </w:del>
      <w:r w:rsidR="00820026" w:rsidRPr="00DC5CE3">
        <w:rPr>
          <w:rFonts w:cs="Times New Roman"/>
          <w:color w:val="833C0B" w:themeColor="accent2" w:themeShade="80"/>
          <w:sz w:val="22"/>
          <w:rPrChange w:id="2527" w:author="tao huang" w:date="2018-10-26T16:50:00Z">
            <w:rPr>
              <w:rFonts w:cs="Times New Roman"/>
              <w:sz w:val="22"/>
            </w:rPr>
          </w:rPrChange>
        </w:rPr>
        <w:t xml:space="preserve"> forecasts with equal weights as it has been found effective and easy to implement.</w:t>
      </w:r>
      <w:r w:rsidR="00820026" w:rsidRPr="00DC5CE3">
        <w:rPr>
          <w:rFonts w:cs="Times New Roman"/>
          <w:color w:val="833C0B" w:themeColor="accent2" w:themeShade="80"/>
          <w:sz w:val="22"/>
          <w:rPrChange w:id="2528" w:author="tao huang" w:date="2018-10-26T16:50:00Z">
            <w:rPr>
              <w:rFonts w:cs="Times New Roman"/>
              <w:sz w:val="22"/>
            </w:rPr>
          </w:rPrChange>
        </w:rPr>
        <w:fldChar w:fldCharType="begin">
          <w:fldData xml:space="preserve">PEVuZE5vdGU+PENpdGU+PEF1dGhvcj5EZWtrZXI8L0F1dGhvcj48WWVhcj4yMDA0PC9ZZWFyPjxS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</w:fldData>
        </w:fldChar>
      </w:r>
      <w:r w:rsidR="00380BD4" w:rsidRPr="00DC5CE3">
        <w:rPr>
          <w:rFonts w:cs="Times New Roman"/>
          <w:color w:val="833C0B" w:themeColor="accent2" w:themeShade="80"/>
          <w:sz w:val="22"/>
          <w:rPrChange w:id="2529" w:author="tao huang" w:date="2018-10-26T16:50:00Z">
            <w:rPr>
              <w:rFonts w:cs="Times New Roman"/>
              <w:sz w:val="22"/>
            </w:rPr>
          </w:rPrChange>
        </w:rPr>
        <w:instrText xml:space="preserve"> ADDIN EN.CITE </w:instrText>
      </w:r>
      <w:r w:rsidR="00380BD4" w:rsidRPr="00DC5CE3">
        <w:rPr>
          <w:rFonts w:cs="Times New Roman"/>
          <w:color w:val="833C0B" w:themeColor="accent2" w:themeShade="80"/>
          <w:sz w:val="22"/>
          <w:rPrChange w:id="2530" w:author="tao huang" w:date="2018-10-26T16:50:00Z">
            <w:rPr>
              <w:rFonts w:cs="Times New Roman"/>
              <w:sz w:val="22"/>
            </w:rPr>
          </w:rPrChange>
        </w:rPr>
        <w:fldChar w:fldCharType="begin">
          <w:fldData xml:space="preserve">PEVuZE5vdGU+PENpdGU+PEF1dGhvcj5EZWtrZXI8L0F1dGhvcj48WWVhcj4yMDA0PC9ZZWFyPjxS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</w:fldData>
        </w:fldChar>
      </w:r>
      <w:r w:rsidR="00380BD4" w:rsidRPr="00DC5CE3">
        <w:rPr>
          <w:rFonts w:cs="Times New Roman"/>
          <w:color w:val="833C0B" w:themeColor="accent2" w:themeShade="80"/>
          <w:sz w:val="22"/>
          <w:rPrChange w:id="2531" w:author="tao huang" w:date="2018-10-26T16:50:00Z">
            <w:rPr>
              <w:rFonts w:cs="Times New Roman"/>
              <w:sz w:val="22"/>
            </w:rPr>
          </w:rPrChange>
        </w:rPr>
        <w:instrText xml:space="preserve"> ADDIN EN.CITE.DATA </w:instrText>
      </w:r>
      <w:r w:rsidR="00380BD4" w:rsidRPr="00DC5CE3">
        <w:rPr>
          <w:rFonts w:cs="Times New Roman"/>
          <w:color w:val="833C0B" w:themeColor="accent2" w:themeShade="80"/>
          <w:sz w:val="22"/>
          <w:rPrChange w:id="2532" w:author="tao huang" w:date="2018-10-26T16:50:00Z">
            <w:rPr>
              <w:rFonts w:cs="Times New Roman"/>
              <w:color w:val="833C0B" w:themeColor="accent2" w:themeShade="80"/>
              <w:sz w:val="22"/>
            </w:rPr>
          </w:rPrChange>
        </w:rPr>
      </w:r>
      <w:r w:rsidR="00380BD4" w:rsidRPr="00DC5CE3">
        <w:rPr>
          <w:rFonts w:cs="Times New Roman"/>
          <w:color w:val="833C0B" w:themeColor="accent2" w:themeShade="80"/>
          <w:sz w:val="22"/>
          <w:rPrChange w:id="2533" w:author="tao huang" w:date="2018-10-26T16:50:00Z">
            <w:rPr>
              <w:rFonts w:cs="Times New Roman"/>
              <w:sz w:val="22"/>
            </w:rPr>
          </w:rPrChange>
        </w:rPr>
        <w:fldChar w:fldCharType="end"/>
      </w:r>
      <w:r w:rsidR="00820026" w:rsidRPr="00DC5CE3">
        <w:rPr>
          <w:rFonts w:cs="Times New Roman"/>
          <w:color w:val="833C0B" w:themeColor="accent2" w:themeShade="80"/>
          <w:sz w:val="22"/>
          <w:rPrChange w:id="2534" w:author="tao huang" w:date="2018-10-26T16:50:00Z">
            <w:rPr>
              <w:rFonts w:cs="Times New Roman"/>
              <w:color w:val="833C0B" w:themeColor="accent2" w:themeShade="80"/>
              <w:sz w:val="22"/>
            </w:rPr>
          </w:rPrChange>
        </w:rPr>
      </w:r>
      <w:r w:rsidR="00820026" w:rsidRPr="00DC5CE3">
        <w:rPr>
          <w:rFonts w:cs="Times New Roman"/>
          <w:color w:val="833C0B" w:themeColor="accent2" w:themeShade="80"/>
          <w:sz w:val="22"/>
          <w:rPrChange w:id="2535" w:author="tao huang" w:date="2018-10-26T16:50:00Z">
            <w:rPr>
              <w:rFonts w:cs="Times New Roman"/>
              <w:sz w:val="22"/>
            </w:rPr>
          </w:rPrChange>
        </w:rPr>
        <w:fldChar w:fldCharType="separate"/>
      </w:r>
      <w:r w:rsidR="00380BD4" w:rsidRPr="00DC5CE3">
        <w:rPr>
          <w:rFonts w:cs="Times New Roman"/>
          <w:noProof/>
          <w:color w:val="833C0B" w:themeColor="accent2" w:themeShade="80"/>
          <w:sz w:val="22"/>
          <w:rPrChange w:id="2536" w:author="tao huang" w:date="2018-10-26T16:50:00Z">
            <w:rPr>
              <w:rFonts w:cs="Times New Roman"/>
              <w:noProof/>
              <w:sz w:val="22"/>
            </w:rPr>
          </w:rPrChange>
        </w:rPr>
        <w:t>(M. Clements &amp; Hendry, 1998; Dekker, van Donselaar, &amp; Ouwehand, 2004; Fildes &amp; Stekler, 2002; M. H. Pesaran et al., 2009)</w:t>
      </w:r>
      <w:r w:rsidR="00820026" w:rsidRPr="00DC5CE3">
        <w:rPr>
          <w:rFonts w:cs="Times New Roman"/>
          <w:color w:val="833C0B" w:themeColor="accent2" w:themeShade="80"/>
          <w:sz w:val="22"/>
          <w:rPrChange w:id="2537" w:author="tao huang" w:date="2018-10-26T16:50:00Z">
            <w:rPr>
              <w:rFonts w:cs="Times New Roman"/>
              <w:sz w:val="22"/>
            </w:rPr>
          </w:rPrChange>
        </w:rPr>
        <w:fldChar w:fldCharType="end"/>
      </w:r>
      <w:r w:rsidR="00820026" w:rsidRPr="00DC5CE3">
        <w:rPr>
          <w:rFonts w:cs="Times New Roman"/>
          <w:color w:val="833C0B" w:themeColor="accent2" w:themeShade="80"/>
          <w:sz w:val="22"/>
          <w:rPrChange w:id="2538" w:author="tao huang" w:date="2018-10-26T16:50:00Z">
            <w:rPr>
              <w:rFonts w:cs="Times New Roman"/>
              <w:sz w:val="22"/>
            </w:rPr>
          </w:rPrChange>
        </w:rPr>
        <w:t xml:space="preserve">. </w:t>
      </w:r>
      <w:del w:id="2539" w:author="Didier Soopramanien" w:date="2018-10-23T16:10:00Z">
        <w:r w:rsidR="00D70261" w:rsidRPr="00DC5CE3" w:rsidDel="009428A9">
          <w:rPr>
            <w:rFonts w:cs="Times New Roman"/>
            <w:color w:val="833C0B" w:themeColor="accent2" w:themeShade="80"/>
            <w:sz w:val="22"/>
            <w:rPrChange w:id="2540" w:author="tao huang" w:date="2018-10-26T16:50:00Z">
              <w:rPr>
                <w:rFonts w:cs="Times New Roman"/>
                <w:sz w:val="22"/>
              </w:rPr>
            </w:rPrChange>
          </w:rPr>
          <w:delText>For</w:delText>
        </w:r>
      </w:del>
      <w:ins w:id="2541" w:author="Didier Soopramanien" w:date="2018-10-23T16:10:00Z">
        <w:r w:rsidR="002B4FF6" w:rsidRPr="00DC5CE3">
          <w:rPr>
            <w:rFonts w:cs="Times New Roman"/>
            <w:color w:val="833C0B" w:themeColor="accent2" w:themeShade="80"/>
            <w:sz w:val="22"/>
            <w:rPrChange w:id="2542" w:author="tao huang" w:date="2018-10-26T16:50:00Z">
              <w:rPr>
                <w:rFonts w:cs="Times New Roman"/>
                <w:sz w:val="22"/>
              </w:rPr>
            </w:rPrChange>
          </w:rPr>
          <w:t>I</w:t>
        </w:r>
        <w:r w:rsidR="009428A9" w:rsidRPr="00DC5CE3">
          <w:rPr>
            <w:rFonts w:cs="Times New Roman"/>
            <w:color w:val="833C0B" w:themeColor="accent2" w:themeShade="80"/>
            <w:sz w:val="22"/>
            <w:rPrChange w:id="2543" w:author="tao huang" w:date="2018-10-26T16:50:00Z">
              <w:rPr>
                <w:rFonts w:cs="Times New Roman"/>
                <w:sz w:val="22"/>
              </w:rPr>
            </w:rPrChange>
          </w:rPr>
          <w:t>n</w:t>
        </w:r>
      </w:ins>
      <w:r w:rsidR="00D70261" w:rsidRPr="00DC5CE3">
        <w:rPr>
          <w:rFonts w:cs="Times New Roman"/>
          <w:color w:val="833C0B" w:themeColor="accent2" w:themeShade="80"/>
          <w:sz w:val="22"/>
          <w:rPrChange w:id="2544" w:author="tao huang" w:date="2018-10-26T16:50:00Z">
            <w:rPr>
              <w:rFonts w:cs="Times New Roman"/>
              <w:sz w:val="22"/>
            </w:rPr>
          </w:rPrChange>
        </w:rPr>
        <w:t xml:space="preserve"> the example</w:t>
      </w:r>
      <w:ins w:id="2545" w:author="tao huang" w:date="2018-10-26T16:12:00Z">
        <w:r w:rsidR="000A08C3" w:rsidRPr="00DC5CE3">
          <w:rPr>
            <w:rFonts w:cs="Times New Roman"/>
            <w:color w:val="833C0B" w:themeColor="accent2" w:themeShade="80"/>
            <w:sz w:val="22"/>
            <w:rPrChange w:id="2546" w:author="tao huang" w:date="2018-10-26T16:50:00Z">
              <w:rPr>
                <w:rFonts w:cs="Times New Roman"/>
                <w:sz w:val="22"/>
              </w:rPr>
            </w:rPrChange>
          </w:rPr>
          <w:t xml:space="preserve"> </w:t>
        </w:r>
      </w:ins>
      <w:ins w:id="2547" w:author="tao huang" w:date="2018-10-26T16:13:00Z">
        <w:r w:rsidR="000A08C3" w:rsidRPr="00DC5CE3">
          <w:rPr>
            <w:rFonts w:cs="Times New Roman"/>
            <w:color w:val="833C0B" w:themeColor="accent2" w:themeShade="80"/>
            <w:sz w:val="22"/>
            <w:rPrChange w:id="2548" w:author="tao huang" w:date="2018-10-26T16:50:00Z">
              <w:rPr>
                <w:rFonts w:cs="Times New Roman"/>
                <w:sz w:val="22"/>
              </w:rPr>
            </w:rPrChange>
          </w:rPr>
          <w:t>demonstrated</w:t>
        </w:r>
      </w:ins>
      <w:ins w:id="2549" w:author="tao huang" w:date="2018-10-26T16:12:00Z">
        <w:r w:rsidR="000A08C3" w:rsidRPr="00DC5CE3">
          <w:rPr>
            <w:rFonts w:cs="Times New Roman"/>
            <w:color w:val="833C0B" w:themeColor="accent2" w:themeShade="80"/>
            <w:sz w:val="22"/>
            <w:rPrChange w:id="2550" w:author="tao huang" w:date="2018-10-26T16:50:00Z">
              <w:rPr>
                <w:rFonts w:cs="Times New Roman"/>
                <w:sz w:val="22"/>
              </w:rPr>
            </w:rPrChange>
          </w:rPr>
          <w:t xml:space="preserve"> </w:t>
        </w:r>
      </w:ins>
      <w:ins w:id="2551" w:author="Didier Soopramanien" w:date="2018-10-23T15:44:00Z">
        <w:del w:id="2552" w:author="tao huang" w:date="2018-10-26T16:12:00Z">
          <w:r w:rsidR="00235EE3" w:rsidRPr="00DC5CE3" w:rsidDel="000A08C3">
            <w:rPr>
              <w:rFonts w:cs="Times New Roman"/>
              <w:color w:val="833C0B" w:themeColor="accent2" w:themeShade="80"/>
              <w:sz w:val="22"/>
              <w:rPrChange w:id="2553" w:author="tao huang" w:date="2018-10-26T16:50:00Z">
                <w:rPr>
                  <w:rFonts w:cs="Times New Roman"/>
                  <w:sz w:val="22"/>
                </w:rPr>
              </w:rPrChange>
            </w:rPr>
            <w:delText xml:space="preserve">, as </w:delText>
          </w:r>
        </w:del>
      </w:ins>
      <w:del w:id="2554" w:author="tao huang" w:date="2018-10-26T16:12:00Z">
        <w:r w:rsidR="00D70261" w:rsidRPr="00DC5CE3" w:rsidDel="000A08C3">
          <w:rPr>
            <w:rFonts w:cs="Times New Roman"/>
            <w:color w:val="833C0B" w:themeColor="accent2" w:themeShade="80"/>
            <w:sz w:val="22"/>
            <w:rPrChange w:id="2555" w:author="tao huang" w:date="2018-10-26T16:50:00Z">
              <w:rPr>
                <w:rFonts w:cs="Times New Roman"/>
                <w:sz w:val="22"/>
              </w:rPr>
            </w:rPrChange>
          </w:rPr>
          <w:delText xml:space="preserve"> shown i</w:delText>
        </w:r>
      </w:del>
      <w:ins w:id="2556" w:author="tao huang" w:date="2018-10-26T16:12:00Z">
        <w:r w:rsidR="000A08C3" w:rsidRPr="00DC5CE3">
          <w:rPr>
            <w:rFonts w:cs="Times New Roman"/>
            <w:color w:val="833C0B" w:themeColor="accent2" w:themeShade="80"/>
            <w:sz w:val="22"/>
            <w:rPrChange w:id="2557" w:author="tao huang" w:date="2018-10-26T16:50:00Z">
              <w:rPr>
                <w:rFonts w:cs="Times New Roman"/>
                <w:sz w:val="22"/>
              </w:rPr>
            </w:rPrChange>
          </w:rPr>
          <w:t>i</w:t>
        </w:r>
      </w:ins>
      <w:r w:rsidR="00D70261" w:rsidRPr="00DC5CE3">
        <w:rPr>
          <w:rFonts w:cs="Times New Roman"/>
          <w:color w:val="833C0B" w:themeColor="accent2" w:themeShade="80"/>
          <w:sz w:val="22"/>
          <w:rPrChange w:id="2558" w:author="tao huang" w:date="2018-10-26T16:50:00Z">
            <w:rPr>
              <w:rFonts w:cs="Times New Roman"/>
              <w:sz w:val="22"/>
            </w:rPr>
          </w:rPrChange>
        </w:rPr>
        <w:t>n equation (1)</w:t>
      </w:r>
      <w:r w:rsidR="00820026" w:rsidRPr="00DC5CE3">
        <w:rPr>
          <w:rFonts w:cs="Times New Roman"/>
          <w:color w:val="833C0B" w:themeColor="accent2" w:themeShade="80"/>
          <w:sz w:val="22"/>
          <w:rPrChange w:id="2559" w:author="tao huang" w:date="2018-10-26T16:50:00Z">
            <w:rPr>
              <w:rFonts w:cs="Times New Roman"/>
              <w:sz w:val="22"/>
            </w:rPr>
          </w:rPrChange>
        </w:rPr>
        <w:t xml:space="preserve">, we may estimate the model using the most recent </w:t>
      </w:r>
      <m:oMath>
        <m:r>
          <w:rPr>
            <w:rFonts w:ascii="Cambria Math" w:hAnsi="Cambria Math" w:cs="Times New Roman"/>
            <w:color w:val="833C0B" w:themeColor="accent2" w:themeShade="80"/>
            <w:sz w:val="22"/>
            <w:rPrChange w:id="2560" w:author="tao huang" w:date="2018-10-26T16:50:00Z">
              <w:rPr>
                <w:rFonts w:ascii="Cambria Math" w:hAnsi="Cambria Math" w:cs="Times New Roman"/>
                <w:sz w:val="22"/>
              </w:rPr>
            </w:rPrChange>
          </w:rPr>
          <m:t>ω</m:t>
        </m:r>
      </m:oMath>
      <w:r w:rsidR="00820026" w:rsidRPr="00DC5CE3">
        <w:rPr>
          <w:rFonts w:cs="Times New Roman"/>
          <w:color w:val="833C0B" w:themeColor="accent2" w:themeShade="80"/>
          <w:sz w:val="22"/>
          <w:rPrChange w:id="2561" w:author="tao huang" w:date="2018-10-26T16:50:00Z">
            <w:rPr>
              <w:rFonts w:cs="Times New Roman"/>
              <w:sz w:val="22"/>
            </w:rPr>
          </w:rPrChange>
        </w:rPr>
        <w:t xml:space="preserve"> observations to generate the first set of forecast</w:t>
      </w:r>
      <w:r w:rsidR="00D70261" w:rsidRPr="00DC5CE3">
        <w:rPr>
          <w:rFonts w:cs="Times New Roman"/>
          <w:color w:val="833C0B" w:themeColor="accent2" w:themeShade="80"/>
          <w:sz w:val="22"/>
          <w:rPrChange w:id="2562" w:author="tao huang" w:date="2018-10-26T16:50:00Z">
            <w:rPr>
              <w:rFonts w:cs="Times New Roman"/>
              <w:sz w:val="22"/>
            </w:rPr>
          </w:rPrChange>
        </w:rPr>
        <w:t>s</w:t>
      </w:r>
      <w:r w:rsidR="00820026" w:rsidRPr="00DC5CE3">
        <w:rPr>
          <w:rFonts w:cs="Times New Roman"/>
          <w:color w:val="833C0B" w:themeColor="accent2" w:themeShade="80"/>
          <w:sz w:val="22"/>
          <w:rPrChange w:id="2563" w:author="tao huang" w:date="2018-10-26T16:50:00Z">
            <w:rPr>
              <w:rFonts w:cs="Times New Roman"/>
              <w:sz w:val="22"/>
            </w:rPr>
          </w:rPrChange>
        </w:rPr>
        <w:t xml:space="preserve">, e.g., </w:t>
      </w:r>
      <m:oMath>
        <m:sSub>
          <m:sSubPr>
            <m:ctrlPr>
              <w:rPr>
                <w:rFonts w:ascii="Cambria Math" w:hAnsi="Cambria Math" w:cs="Times New Roman"/>
                <w:i/>
                <w:color w:val="833C0B" w:themeColor="accent2" w:themeShade="80"/>
                <w:sz w:val="22"/>
              </w:rPr>
            </m:ctrlPr>
          </m:sSubPr>
          <m:e>
            <m:acc>
              <m:accPr>
                <m:ctrlPr>
                  <w:rPr>
                    <w:rFonts w:ascii="Cambria Math" w:hAnsi="Cambria Math" w:cs="Times New Roman"/>
                    <w:i/>
                    <w:color w:val="833C0B" w:themeColor="accent2" w:themeShade="80"/>
                    <w:sz w:val="22"/>
                  </w:rPr>
                </m:ctrlPr>
              </m:accPr>
              <m:e>
                <m:r>
                  <w:rPr>
                    <w:rFonts w:ascii="Cambria Math" w:hAnsi="Cambria Math" w:cs="Times New Roman"/>
                    <w:color w:val="833C0B" w:themeColor="accent2" w:themeShade="80"/>
                    <w:sz w:val="22"/>
                    <w:rPrChange w:id="2564" w:author="tao huang" w:date="2018-10-26T16:50:00Z">
                      <w:rPr>
                        <w:rFonts w:ascii="Cambria Math" w:hAnsi="Cambria Math" w:cs="Times New Roman"/>
                        <w:sz w:val="22"/>
                      </w:rPr>
                    </w:rPrChange>
                  </w:rPr>
                  <m:t>y</m:t>
                </m:r>
              </m:e>
            </m:acc>
          </m:e>
          <m:sub>
            <m:r>
              <w:rPr>
                <w:rFonts w:ascii="Cambria Math" w:hAnsi="Cambria Math" w:cs="Times New Roman"/>
                <w:color w:val="833C0B" w:themeColor="accent2" w:themeShade="80"/>
                <w:sz w:val="22"/>
                <w:rPrChange w:id="2565" w:author="tao huang" w:date="2018-10-26T16:50:00Z">
                  <w:rPr>
                    <w:rFonts w:ascii="Cambria Math" w:hAnsi="Cambria Math" w:cs="Times New Roman"/>
                    <w:sz w:val="22"/>
                  </w:rPr>
                </w:rPrChange>
              </w:rPr>
              <m:t>T+1</m:t>
            </m:r>
            <m:r>
              <m:rPr>
                <m:sty m:val="p"/>
              </m:rPr>
              <w:rPr>
                <w:rFonts w:ascii="Cambria Math" w:hAnsi="Cambria Math" w:cs="Times New Roman"/>
                <w:color w:val="833C0B" w:themeColor="accent2" w:themeShade="80"/>
                <w:sz w:val="22"/>
                <w:rPrChange w:id="2566" w:author="tao huang" w:date="2018-10-26T16:50:00Z">
                  <w:rPr>
                    <w:rFonts w:ascii="Cambria Math" w:hAnsi="Cambria Math" w:cs="Times New Roman"/>
                    <w:sz w:val="22"/>
                  </w:rPr>
                </w:rPrChange>
              </w:rPr>
              <m:t>,1</m:t>
            </m:r>
          </m:sub>
        </m:sSub>
        <m:r>
          <w:rPr>
            <w:rFonts w:ascii="Cambria Math" w:hAnsi="Cambria Math" w:cs="Times New Roman"/>
            <w:color w:val="833C0B" w:themeColor="accent2" w:themeShade="80"/>
            <w:sz w:val="22"/>
            <w:rPrChange w:id="2567" w:author="tao huang" w:date="2018-10-26T16:50:00Z">
              <w:rPr>
                <w:rFonts w:ascii="Cambria Math" w:hAnsi="Cambria Math" w:cs="Times New Roman"/>
                <w:sz w:val="22"/>
              </w:rPr>
            </w:rPrChange>
          </w:rPr>
          <m:t>=</m:t>
        </m:r>
        <m:sSubSup>
          <m:sSubSupPr>
            <m:ctrlPr>
              <w:del w:id="2568" w:author="tao huang" w:date="2018-10-26T16:14:00Z">
                <w:rPr>
                  <w:rFonts w:ascii="Cambria Math" w:hAnsi="Cambria Math" w:cs="Times New Roman"/>
                  <w:i/>
                  <w:color w:val="833C0B" w:themeColor="accent2" w:themeShade="80"/>
                  <w:sz w:val="22"/>
                </w:rPr>
              </w:del>
            </m:ctrlPr>
          </m:sSubSupPr>
          <m:e>
            <m:r>
              <w:del w:id="2569" w:author="tao huang" w:date="2018-10-26T16:14:00Z">
                <w:rPr>
                  <w:rFonts w:ascii="Cambria Math" w:hAnsi="Cambria Math" w:cs="Times New Roman"/>
                  <w:color w:val="833C0B" w:themeColor="accent2" w:themeShade="80"/>
                  <w:sz w:val="22"/>
                  <w:rPrChange w:id="2570" w:author="tao huang" w:date="2018-10-26T16:50:00Z">
                    <w:rPr>
                      <w:rFonts w:ascii="Cambria Math" w:hAnsi="Cambria Math" w:cs="Times New Roman"/>
                      <w:sz w:val="22"/>
                    </w:rPr>
                  </w:rPrChange>
                </w:rPr>
                <m:t>X</m:t>
              </w:del>
            </m:r>
          </m:e>
          <m:sub>
            <m:r>
              <w:del w:id="2571" w:author="tao huang" w:date="2018-10-26T16:14:00Z">
                <w:rPr>
                  <w:rFonts w:ascii="Cambria Math" w:hAnsi="Cambria Math" w:cs="Times New Roman"/>
                  <w:color w:val="833C0B" w:themeColor="accent2" w:themeShade="80"/>
                  <w:sz w:val="22"/>
                  <w:rPrChange w:id="2572" w:author="tao huang" w:date="2018-10-26T16:50:00Z">
                    <w:rPr>
                      <w:rFonts w:ascii="Cambria Math" w:hAnsi="Cambria Math" w:cs="Times New Roman"/>
                      <w:sz w:val="22"/>
                    </w:rPr>
                  </w:rPrChange>
                </w:rPr>
                <m:t>T+</m:t>
              </w:del>
            </m:r>
            <m:r>
              <w:del w:id="2573" w:author="tao huang" w:date="2018-10-26T16:14:00Z">
                <m:rPr>
                  <m:sty m:val="p"/>
                </m:rPr>
                <w:rPr>
                  <w:rFonts w:ascii="Cambria Math" w:hAnsi="Cambria Math" w:cs="Times New Roman"/>
                  <w:color w:val="833C0B" w:themeColor="accent2" w:themeShade="80"/>
                  <w:sz w:val="22"/>
                  <w:rPrChange w:id="2574" w:author="tao huang" w:date="2018-10-26T16:50:00Z">
                    <w:rPr>
                      <w:rFonts w:ascii="Cambria Math" w:hAnsi="Cambria Math" w:cs="Times New Roman"/>
                      <w:sz w:val="22"/>
                    </w:rPr>
                  </w:rPrChange>
                </w:rPr>
                <m:t>1</m:t>
              </w:del>
            </m:r>
          </m:sub>
          <m:sup>
            <m:r>
              <w:del w:id="2575" w:author="tao huang" w:date="2018-10-26T16:14:00Z">
                <w:rPr>
                  <w:rFonts w:ascii="Cambria Math" w:hAnsi="Cambria Math" w:cs="Times New Roman" w:hint="eastAsia"/>
                  <w:color w:val="833C0B" w:themeColor="accent2" w:themeShade="80"/>
                  <w:sz w:val="22"/>
                  <w:rPrChange w:id="2576" w:author="tao huang" w:date="2018-10-26T16:50:00Z">
                    <w:rPr>
                      <w:rFonts w:ascii="Cambria Math" w:hAnsi="Cambria Math" w:cs="Times New Roman" w:hint="eastAsia"/>
                      <w:sz w:val="22"/>
                    </w:rPr>
                  </w:rPrChange>
                </w:rPr>
                <m:t>'</m:t>
              </w:del>
            </m:r>
          </m:sup>
        </m:sSubSup>
        <m:sSub>
          <m:sSubPr>
            <m:ctrlPr>
              <w:rPr>
                <w:rFonts w:ascii="Cambria Math" w:hAnsi="Cambria Math" w:cs="Times New Roman"/>
                <w:i/>
                <w:color w:val="833C0B" w:themeColor="accent2" w:themeShade="80"/>
                <w:sz w:val="22"/>
              </w:rPr>
            </m:ctrlPr>
          </m:sSubPr>
          <m:e>
            <m:acc>
              <m:accPr>
                <m:ctrlPr>
                  <w:rPr>
                    <w:rFonts w:ascii="Cambria Math" w:hAnsi="Cambria Math" w:cs="Times New Roman"/>
                    <w:i/>
                    <w:color w:val="833C0B" w:themeColor="accent2" w:themeShade="80"/>
                    <w:sz w:val="22"/>
                  </w:rPr>
                </m:ctrlPr>
              </m:accPr>
              <m:e>
                <m:r>
                  <w:rPr>
                    <w:rFonts w:ascii="Cambria Math" w:hAnsi="Cambria Math" w:cs="Times New Roman"/>
                    <w:color w:val="833C0B" w:themeColor="accent2" w:themeShade="80"/>
                    <w:sz w:val="22"/>
                    <w:rPrChange w:id="2577" w:author="tao huang" w:date="2018-10-26T16:50:00Z">
                      <w:rPr>
                        <w:rFonts w:ascii="Cambria Math" w:hAnsi="Cambria Math" w:cs="Times New Roman"/>
                        <w:sz w:val="22"/>
                      </w:rPr>
                    </w:rPrChange>
                  </w:rPr>
                  <m:t>β</m:t>
                </m:r>
              </m:e>
            </m:acc>
          </m:e>
          <m:sub>
            <m:r>
              <w:rPr>
                <w:rFonts w:ascii="Cambria Math" w:hAnsi="Cambria Math" w:cs="Times New Roman"/>
                <w:color w:val="833C0B" w:themeColor="accent2" w:themeShade="80"/>
                <w:sz w:val="22"/>
                <w:rPrChange w:id="2578" w:author="tao huang" w:date="2018-10-26T16:50:00Z">
                  <w:rPr>
                    <w:rFonts w:ascii="Cambria Math" w:hAnsi="Cambria Math" w:cs="Times New Roman"/>
                    <w:sz w:val="22"/>
                  </w:rPr>
                </w:rPrChange>
              </w:rPr>
              <m:t>T-</m:t>
            </m:r>
            <m:r>
              <m:rPr>
                <m:sty m:val="p"/>
              </m:rPr>
              <w:rPr>
                <w:rFonts w:ascii="Cambria Math" w:hAnsi="Cambria Math" w:cs="Times New Roman"/>
                <w:color w:val="833C0B" w:themeColor="accent2" w:themeShade="80"/>
                <w:sz w:val="22"/>
                <w:rPrChange w:id="2579" w:author="tao huang" w:date="2018-10-26T16:50:00Z">
                  <w:rPr>
                    <w:rFonts w:ascii="Cambria Math" w:hAnsi="Cambria Math" w:cs="Times New Roman"/>
                    <w:sz w:val="22"/>
                  </w:rPr>
                </w:rPrChange>
              </w:rPr>
              <m:t xml:space="preserve"> </m:t>
            </m:r>
            <m:r>
              <w:rPr>
                <w:rFonts w:ascii="Cambria Math" w:hAnsi="Cambria Math" w:cs="Times New Roman"/>
                <w:color w:val="833C0B" w:themeColor="accent2" w:themeShade="80"/>
                <w:sz w:val="22"/>
                <w:rPrChange w:id="2580" w:author="tao huang" w:date="2018-10-26T16:50:00Z">
                  <w:rPr>
                    <w:rFonts w:ascii="Cambria Math" w:hAnsi="Cambria Math" w:cs="Times New Roman"/>
                    <w:sz w:val="22"/>
                  </w:rPr>
                </w:rPrChange>
              </w:rPr>
              <m:t>ω</m:t>
            </m:r>
            <m:r>
              <w:ins w:id="2581" w:author="tao huang" w:date="2018-10-26T16:29:00Z">
                <w:rPr>
                  <w:rFonts w:ascii="Cambria Math" w:hAnsi="Cambria Math" w:cs="Times New Roman"/>
                  <w:color w:val="833C0B" w:themeColor="accent2" w:themeShade="80"/>
                  <w:sz w:val="22"/>
                  <w:rPrChange w:id="2582" w:author="tao huang" w:date="2018-10-26T16:50:00Z">
                    <w:rPr>
                      <w:rFonts w:ascii="Cambria Math" w:hAnsi="Cambria Math" w:cs="Times New Roman"/>
                      <w:sz w:val="22"/>
                    </w:rPr>
                  </w:rPrChange>
                </w:rPr>
                <m:t>+1</m:t>
              </w:ins>
            </m:r>
            <m:r>
              <w:ins w:id="2583" w:author="tao huang" w:date="2018-10-26T16:18:00Z">
                <w:rPr>
                  <w:rFonts w:ascii="Cambria Math" w:hAnsi="Cambria Math" w:cs="Times New Roman"/>
                  <w:color w:val="833C0B" w:themeColor="accent2" w:themeShade="80"/>
                  <w:sz w:val="22"/>
                  <w:rPrChange w:id="2584" w:author="tao huang" w:date="2018-10-26T16:50:00Z">
                    <w:rPr>
                      <w:rFonts w:ascii="Cambria Math" w:hAnsi="Cambria Math" w:cs="Times New Roman"/>
                      <w:sz w:val="22"/>
                    </w:rPr>
                  </w:rPrChange>
                </w:rPr>
                <m:t>,</m:t>
              </w:ins>
            </m:r>
            <m:r>
              <w:del w:id="2585" w:author="tao huang" w:date="2018-10-26T16:18:00Z">
                <w:rPr>
                  <w:rFonts w:ascii="Cambria Math" w:hAnsi="Cambria Math" w:cs="Times New Roman"/>
                  <w:color w:val="833C0B" w:themeColor="accent2" w:themeShade="80"/>
                  <w:sz w:val="22"/>
                  <w:rPrChange w:id="2586" w:author="tao huang" w:date="2018-10-26T16:50:00Z">
                    <w:rPr>
                      <w:rFonts w:ascii="Cambria Math" w:hAnsi="Cambria Math" w:cs="Times New Roman"/>
                      <w:sz w:val="22"/>
                    </w:rPr>
                  </w:rPrChange>
                </w:rPr>
                <m:t>:</m:t>
              </w:del>
            </m:r>
            <m:r>
              <w:rPr>
                <w:rFonts w:ascii="Cambria Math" w:hAnsi="Cambria Math" w:cs="Times New Roman"/>
                <w:color w:val="833C0B" w:themeColor="accent2" w:themeShade="80"/>
                <w:sz w:val="22"/>
                <w:rPrChange w:id="2587" w:author="tao huang" w:date="2018-10-26T16:50:00Z">
                  <w:rPr>
                    <w:rFonts w:ascii="Cambria Math" w:hAnsi="Cambria Math" w:cs="Times New Roman"/>
                    <w:sz w:val="22"/>
                  </w:rPr>
                </w:rPrChange>
              </w:rPr>
              <m:t>T</m:t>
            </m:r>
          </m:sub>
        </m:sSub>
        <m:sSub>
          <m:sSubPr>
            <m:ctrlPr>
              <w:ins w:id="2588" w:author="tao huang" w:date="2018-10-26T16:14:00Z">
                <w:rPr>
                  <w:rFonts w:ascii="Cambria Math" w:hAnsi="Cambria Math" w:cs="Times New Roman"/>
                  <w:i/>
                  <w:color w:val="833C0B" w:themeColor="accent2" w:themeShade="80"/>
                  <w:sz w:val="22"/>
                </w:rPr>
              </w:ins>
            </m:ctrlPr>
          </m:sSubPr>
          <m:e>
            <m:r>
              <w:ins w:id="2589" w:author="tao huang" w:date="2018-10-26T16:14:00Z">
                <w:rPr>
                  <w:rFonts w:ascii="Cambria Math" w:hAnsi="Cambria Math" w:cs="Times New Roman"/>
                  <w:color w:val="833C0B" w:themeColor="accent2" w:themeShade="80"/>
                  <w:sz w:val="22"/>
                  <w:rPrChange w:id="2590" w:author="tao huang" w:date="2018-10-26T16:50:00Z">
                    <w:rPr>
                      <w:rFonts w:ascii="Cambria Math" w:hAnsi="Cambria Math" w:cs="Times New Roman"/>
                      <w:color w:val="833C0B" w:themeColor="accent2" w:themeShade="80"/>
                      <w:sz w:val="22"/>
                    </w:rPr>
                  </w:rPrChange>
                </w:rPr>
                <m:t>x</m:t>
              </w:ins>
            </m:r>
          </m:e>
          <m:sub>
            <m:r>
              <w:ins w:id="2591" w:author="tao huang" w:date="2018-10-26T16:14:00Z">
                <w:rPr>
                  <w:rFonts w:ascii="Cambria Math" w:hAnsi="Cambria Math" w:cs="Times New Roman"/>
                  <w:color w:val="833C0B" w:themeColor="accent2" w:themeShade="80"/>
                  <w:sz w:val="22"/>
                  <w:rPrChange w:id="2592" w:author="tao huang" w:date="2018-10-26T16:50:00Z">
                    <w:rPr>
                      <w:rFonts w:ascii="Cambria Math" w:hAnsi="Cambria Math" w:cs="Times New Roman"/>
                      <w:sz w:val="22"/>
                    </w:rPr>
                  </w:rPrChange>
                </w:rPr>
                <m:t>T</m:t>
              </w:ins>
            </m:r>
          </m:sub>
        </m:sSub>
      </m:oMath>
      <w:r w:rsidR="00820026" w:rsidRPr="00DC5CE3">
        <w:rPr>
          <w:rFonts w:cs="Times New Roman"/>
          <w:color w:val="833C0B" w:themeColor="accent2" w:themeShade="80"/>
          <w:sz w:val="22"/>
          <w:rPrChange w:id="2593" w:author="tao huang" w:date="2018-10-26T16:50:00Z">
            <w:rPr>
              <w:rFonts w:cs="Times New Roman"/>
              <w:sz w:val="22"/>
            </w:rPr>
          </w:rPrChange>
        </w:rPr>
        <w:t xml:space="preserve">, where </w:t>
      </w:r>
      <m:oMath>
        <m:sSub>
          <m:sSubPr>
            <m:ctrlPr>
              <w:rPr>
                <w:rFonts w:ascii="Cambria Math" w:hAnsi="Cambria Math" w:cs="Times New Roman"/>
                <w:i/>
                <w:color w:val="833C0B" w:themeColor="accent2" w:themeShade="80"/>
                <w:sz w:val="22"/>
              </w:rPr>
            </m:ctrlPr>
          </m:sSubPr>
          <m:e>
            <m:acc>
              <m:accPr>
                <m:ctrlPr>
                  <w:rPr>
                    <w:rFonts w:ascii="Cambria Math" w:hAnsi="Cambria Math" w:cs="Times New Roman"/>
                    <w:i/>
                    <w:color w:val="833C0B" w:themeColor="accent2" w:themeShade="80"/>
                    <w:sz w:val="22"/>
                  </w:rPr>
                </m:ctrlPr>
              </m:accPr>
              <m:e>
                <m:r>
                  <w:rPr>
                    <w:rFonts w:ascii="Cambria Math" w:hAnsi="Cambria Math" w:cs="Times New Roman"/>
                    <w:color w:val="833C0B" w:themeColor="accent2" w:themeShade="80"/>
                    <w:sz w:val="22"/>
                    <w:rPrChange w:id="2594" w:author="tao huang" w:date="2018-10-26T16:50:00Z">
                      <w:rPr>
                        <w:rFonts w:ascii="Cambria Math" w:hAnsi="Cambria Math" w:cs="Times New Roman"/>
                        <w:sz w:val="22"/>
                      </w:rPr>
                    </w:rPrChange>
                  </w:rPr>
                  <m:t>β</m:t>
                </m:r>
              </m:e>
            </m:acc>
          </m:e>
          <m:sub>
            <m:r>
              <w:rPr>
                <w:rFonts w:ascii="Cambria Math" w:hAnsi="Cambria Math" w:cs="Times New Roman"/>
                <w:color w:val="833C0B" w:themeColor="accent2" w:themeShade="80"/>
                <w:sz w:val="22"/>
                <w:rPrChange w:id="2595" w:author="tao huang" w:date="2018-10-26T16:50:00Z">
                  <w:rPr>
                    <w:rFonts w:ascii="Cambria Math" w:hAnsi="Cambria Math" w:cs="Times New Roman"/>
                    <w:sz w:val="22"/>
                  </w:rPr>
                </w:rPrChange>
              </w:rPr>
              <m:t>T-</m:t>
            </m:r>
            <m:r>
              <m:rPr>
                <m:sty m:val="p"/>
              </m:rPr>
              <w:rPr>
                <w:rFonts w:ascii="Cambria Math" w:hAnsi="Cambria Math" w:cs="Times New Roman"/>
                <w:color w:val="833C0B" w:themeColor="accent2" w:themeShade="80"/>
                <w:sz w:val="22"/>
                <w:rPrChange w:id="2596" w:author="tao huang" w:date="2018-10-26T16:50:00Z">
                  <w:rPr>
                    <w:rFonts w:ascii="Cambria Math" w:hAnsi="Cambria Math" w:cs="Times New Roman"/>
                    <w:sz w:val="22"/>
                  </w:rPr>
                </w:rPrChange>
              </w:rPr>
              <m:t xml:space="preserve"> </m:t>
            </m:r>
            <m:r>
              <w:rPr>
                <w:rFonts w:ascii="Cambria Math" w:hAnsi="Cambria Math" w:cs="Times New Roman"/>
                <w:color w:val="833C0B" w:themeColor="accent2" w:themeShade="80"/>
                <w:sz w:val="22"/>
                <w:rPrChange w:id="2597" w:author="tao huang" w:date="2018-10-26T16:50:00Z">
                  <w:rPr>
                    <w:rFonts w:ascii="Cambria Math" w:hAnsi="Cambria Math" w:cs="Times New Roman"/>
                    <w:sz w:val="22"/>
                  </w:rPr>
                </w:rPrChange>
              </w:rPr>
              <m:t>ω</m:t>
            </m:r>
            <m:r>
              <w:ins w:id="2598" w:author="tao huang" w:date="2018-10-26T16:29:00Z">
                <w:rPr>
                  <w:rFonts w:ascii="Cambria Math" w:hAnsi="Cambria Math" w:cs="Times New Roman"/>
                  <w:color w:val="833C0B" w:themeColor="accent2" w:themeShade="80"/>
                  <w:sz w:val="22"/>
                  <w:rPrChange w:id="2599" w:author="tao huang" w:date="2018-10-26T16:50:00Z">
                    <w:rPr>
                      <w:rFonts w:ascii="Cambria Math" w:hAnsi="Cambria Math" w:cs="Times New Roman"/>
                      <w:sz w:val="22"/>
                    </w:rPr>
                  </w:rPrChange>
                </w:rPr>
                <m:t>+1</m:t>
              </w:ins>
            </m:r>
            <m:r>
              <w:ins w:id="2600" w:author="tao huang" w:date="2018-10-26T16:18:00Z">
                <w:rPr>
                  <w:rFonts w:ascii="Cambria Math" w:hAnsi="Cambria Math" w:cs="Times New Roman"/>
                  <w:color w:val="833C0B" w:themeColor="accent2" w:themeShade="80"/>
                  <w:sz w:val="22"/>
                  <w:rPrChange w:id="2601" w:author="tao huang" w:date="2018-10-26T16:50:00Z">
                    <w:rPr>
                      <w:rFonts w:ascii="Cambria Math" w:hAnsi="Cambria Math" w:cs="Times New Roman"/>
                      <w:sz w:val="22"/>
                    </w:rPr>
                  </w:rPrChange>
                </w:rPr>
                <m:t>,</m:t>
              </w:ins>
            </m:r>
            <m:r>
              <w:del w:id="2602" w:author="tao huang" w:date="2018-10-26T16:18:00Z">
                <w:rPr>
                  <w:rFonts w:ascii="Cambria Math" w:hAnsi="Cambria Math" w:cs="Times New Roman"/>
                  <w:color w:val="833C0B" w:themeColor="accent2" w:themeShade="80"/>
                  <w:sz w:val="22"/>
                  <w:rPrChange w:id="2603" w:author="tao huang" w:date="2018-10-26T16:50:00Z">
                    <w:rPr>
                      <w:rFonts w:ascii="Cambria Math" w:hAnsi="Cambria Math" w:cs="Times New Roman"/>
                      <w:sz w:val="22"/>
                    </w:rPr>
                  </w:rPrChange>
                </w:rPr>
                <m:t>:</m:t>
              </w:del>
            </m:r>
            <m:r>
              <w:rPr>
                <w:rFonts w:ascii="Cambria Math" w:hAnsi="Cambria Math" w:cs="Times New Roman"/>
                <w:color w:val="833C0B" w:themeColor="accent2" w:themeShade="80"/>
                <w:sz w:val="22"/>
                <w:rPrChange w:id="2604" w:author="tao huang" w:date="2018-10-26T16:50:00Z">
                  <w:rPr>
                    <w:rFonts w:ascii="Cambria Math" w:hAnsi="Cambria Math" w:cs="Times New Roman"/>
                    <w:sz w:val="22"/>
                  </w:rPr>
                </w:rPrChange>
              </w:rPr>
              <m:t>T</m:t>
            </m:r>
          </m:sub>
        </m:sSub>
      </m:oMath>
      <w:r w:rsidR="00820026" w:rsidRPr="00DC5CE3">
        <w:rPr>
          <w:rFonts w:cs="Times New Roman"/>
          <w:color w:val="833C0B" w:themeColor="accent2" w:themeShade="80"/>
          <w:sz w:val="22"/>
          <w:rPrChange w:id="2605" w:author="tao huang" w:date="2018-10-26T16:50:00Z">
            <w:rPr>
              <w:rFonts w:cs="Times New Roman"/>
              <w:sz w:val="22"/>
            </w:rPr>
          </w:rPrChange>
        </w:rPr>
        <w:t xml:space="preserve"> represents the parameters estimated based on the observation window </w:t>
      </w:r>
      <m:oMath>
        <m:r>
          <w:rPr>
            <w:rFonts w:ascii="Cambria Math" w:hAnsi="Cambria Math" w:cs="Times New Roman"/>
            <w:color w:val="833C0B" w:themeColor="accent2" w:themeShade="80"/>
            <w:sz w:val="22"/>
            <w:rPrChange w:id="2606" w:author="tao huang" w:date="2018-10-26T16:50:00Z">
              <w:rPr>
                <w:rFonts w:ascii="Cambria Math" w:hAnsi="Cambria Math" w:cs="Times New Roman"/>
                <w:sz w:val="22"/>
              </w:rPr>
            </w:rPrChange>
          </w:rPr>
          <m:t>[T-</m:t>
        </m:r>
        <m:r>
          <m:rPr>
            <m:sty m:val="p"/>
          </m:rPr>
          <w:rPr>
            <w:rFonts w:ascii="Cambria Math" w:hAnsi="Cambria Math" w:cs="Times New Roman"/>
            <w:color w:val="833C0B" w:themeColor="accent2" w:themeShade="80"/>
            <w:sz w:val="22"/>
            <w:rPrChange w:id="2607" w:author="tao huang" w:date="2018-10-26T16:50:00Z">
              <w:rPr>
                <w:rFonts w:ascii="Cambria Math" w:hAnsi="Cambria Math" w:cs="Times New Roman"/>
                <w:sz w:val="22"/>
              </w:rPr>
            </w:rPrChange>
          </w:rPr>
          <m:t xml:space="preserve"> </m:t>
        </m:r>
        <m:r>
          <w:rPr>
            <w:rFonts w:ascii="Cambria Math" w:hAnsi="Cambria Math" w:cs="Times New Roman"/>
            <w:color w:val="833C0B" w:themeColor="accent2" w:themeShade="80"/>
            <w:sz w:val="22"/>
            <w:rPrChange w:id="2608" w:author="tao huang" w:date="2018-10-26T16:50:00Z">
              <w:rPr>
                <w:rFonts w:ascii="Cambria Math" w:hAnsi="Cambria Math" w:cs="Times New Roman"/>
                <w:sz w:val="22"/>
              </w:rPr>
            </w:rPrChange>
          </w:rPr>
          <m:t>ω</m:t>
        </m:r>
        <m:r>
          <w:ins w:id="2609" w:author="tao huang" w:date="2018-10-26T16:30:00Z">
            <w:rPr>
              <w:rFonts w:ascii="Cambria Math" w:hAnsi="Cambria Math" w:cs="Times New Roman"/>
              <w:color w:val="833C0B" w:themeColor="accent2" w:themeShade="80"/>
              <w:sz w:val="22"/>
              <w:rPrChange w:id="2610" w:author="tao huang" w:date="2018-10-26T16:50:00Z">
                <w:rPr>
                  <w:rFonts w:ascii="Cambria Math" w:hAnsi="Cambria Math" w:cs="Times New Roman"/>
                  <w:sz w:val="22"/>
                </w:rPr>
              </w:rPrChange>
            </w:rPr>
            <m:t>+1</m:t>
          </w:ins>
        </m:r>
        <m:r>
          <w:rPr>
            <w:rFonts w:ascii="Cambria Math" w:hAnsi="Cambria Math" w:cs="Times New Roman"/>
            <w:color w:val="833C0B" w:themeColor="accent2" w:themeShade="80"/>
            <w:sz w:val="22"/>
            <w:rPrChange w:id="2611" w:author="tao huang" w:date="2018-10-26T16:50:00Z">
              <w:rPr>
                <w:rFonts w:ascii="Cambria Math" w:hAnsi="Cambria Math" w:cs="Times New Roman"/>
                <w:sz w:val="22"/>
              </w:rPr>
            </w:rPrChange>
          </w:rPr>
          <m:t>,T]</m:t>
        </m:r>
      </m:oMath>
      <w:r w:rsidR="00820026" w:rsidRPr="00DC5CE3">
        <w:rPr>
          <w:rFonts w:cs="Times New Roman"/>
          <w:color w:val="833C0B" w:themeColor="accent2" w:themeShade="80"/>
          <w:sz w:val="22"/>
          <w:rPrChange w:id="2612" w:author="tao huang" w:date="2018-10-26T16:50:00Z">
            <w:rPr>
              <w:rFonts w:cs="Times New Roman"/>
              <w:sz w:val="22"/>
            </w:rPr>
          </w:rPrChange>
        </w:rPr>
        <w:t xml:space="preserve">. The value of </w:t>
      </w:r>
      <m:oMath>
        <m:r>
          <w:rPr>
            <w:rFonts w:ascii="Cambria Math" w:hAnsi="Cambria Math" w:cs="Times New Roman"/>
            <w:color w:val="833C0B" w:themeColor="accent2" w:themeShade="80"/>
            <w:sz w:val="22"/>
            <w:rPrChange w:id="2613" w:author="tao huang" w:date="2018-10-26T16:50:00Z">
              <w:rPr>
                <w:rFonts w:ascii="Cambria Math" w:hAnsi="Cambria Math" w:cs="Times New Roman"/>
                <w:sz w:val="22"/>
              </w:rPr>
            </w:rPrChange>
          </w:rPr>
          <m:t>ω</m:t>
        </m:r>
      </m:oMath>
      <w:r w:rsidR="00820026" w:rsidRPr="00DC5CE3">
        <w:rPr>
          <w:rFonts w:cs="Times New Roman"/>
          <w:color w:val="833C0B" w:themeColor="accent2" w:themeShade="80"/>
          <w:sz w:val="22"/>
          <w:rPrChange w:id="2614" w:author="tao huang" w:date="2018-10-26T16:50:00Z">
            <w:rPr>
              <w:rFonts w:cs="Times New Roman"/>
              <w:sz w:val="22"/>
            </w:rPr>
          </w:rPrChange>
        </w:rPr>
        <w:t xml:space="preserve"> can be arbitraril</w:t>
      </w:r>
      <w:ins w:id="2615" w:author="tao huang" w:date="2018-10-26T16:16:00Z">
        <w:r w:rsidR="000A08C3" w:rsidRPr="00DC5CE3">
          <w:rPr>
            <w:rFonts w:cs="Times New Roman"/>
            <w:color w:val="833C0B" w:themeColor="accent2" w:themeShade="80"/>
            <w:sz w:val="22"/>
            <w:rPrChange w:id="2616" w:author="tao huang" w:date="2018-10-26T16:50:00Z">
              <w:rPr>
                <w:rFonts w:cs="Times New Roman"/>
                <w:sz w:val="22"/>
              </w:rPr>
            </w:rPrChange>
          </w:rPr>
          <w:t>y</w:t>
        </w:r>
      </w:ins>
      <w:del w:id="2617" w:author="tao huang" w:date="2018-10-26T16:16:00Z">
        <w:r w:rsidR="00820026" w:rsidRPr="00DC5CE3" w:rsidDel="000A08C3">
          <w:rPr>
            <w:rFonts w:cs="Times New Roman"/>
            <w:color w:val="833C0B" w:themeColor="accent2" w:themeShade="80"/>
            <w:sz w:val="22"/>
            <w:rPrChange w:id="2618" w:author="tao huang" w:date="2018-10-26T16:50:00Z">
              <w:rPr>
                <w:rFonts w:cs="Times New Roman"/>
                <w:sz w:val="22"/>
              </w:rPr>
            </w:rPrChange>
          </w:rPr>
          <w:delText>y</w:delText>
        </w:r>
      </w:del>
      <w:r w:rsidR="00820026" w:rsidRPr="00DC5CE3">
        <w:rPr>
          <w:rFonts w:cs="Times New Roman"/>
          <w:color w:val="833C0B" w:themeColor="accent2" w:themeShade="80"/>
          <w:sz w:val="22"/>
          <w:rPrChange w:id="2619" w:author="tao huang" w:date="2018-10-26T16:50:00Z">
            <w:rPr>
              <w:rFonts w:cs="Times New Roman"/>
              <w:sz w:val="22"/>
            </w:rPr>
          </w:rPrChange>
        </w:rPr>
        <w:t xml:space="preserve"> chosen given there are enough observations to estimate the model and enough variations in the explanatory variable. We then add more observations (e.g., one) to the estimation window and generate the second set of </w:t>
      </w:r>
      <w:del w:id="2620" w:author="tao huang" w:date="2018-10-26T16:17:00Z">
        <w:r w:rsidR="00820026" w:rsidRPr="00DC5CE3" w:rsidDel="000A08C3">
          <w:rPr>
            <w:rFonts w:cs="Times New Roman"/>
            <w:color w:val="833C0B" w:themeColor="accent2" w:themeShade="80"/>
            <w:sz w:val="22"/>
            <w:rPrChange w:id="2621" w:author="tao huang" w:date="2018-10-26T16:50:00Z">
              <w:rPr>
                <w:rFonts w:cs="Times New Roman"/>
                <w:sz w:val="22"/>
              </w:rPr>
            </w:rPrChange>
          </w:rPr>
          <w:delText xml:space="preserve">the </w:delText>
        </w:r>
      </w:del>
      <w:r w:rsidR="00820026" w:rsidRPr="00DC5CE3">
        <w:rPr>
          <w:rFonts w:cs="Times New Roman"/>
          <w:color w:val="833C0B" w:themeColor="accent2" w:themeShade="80"/>
          <w:sz w:val="22"/>
          <w:rPrChange w:id="2622" w:author="tao huang" w:date="2018-10-26T16:50:00Z">
            <w:rPr>
              <w:rFonts w:cs="Times New Roman"/>
              <w:sz w:val="22"/>
            </w:rPr>
          </w:rPrChange>
        </w:rPr>
        <w:t>forecast</w:t>
      </w:r>
      <w:ins w:id="2623" w:author="tao huang" w:date="2018-10-26T16:17:00Z">
        <w:r w:rsidR="000A08C3" w:rsidRPr="00DC5CE3">
          <w:rPr>
            <w:rFonts w:cs="Times New Roman"/>
            <w:color w:val="833C0B" w:themeColor="accent2" w:themeShade="80"/>
            <w:sz w:val="22"/>
            <w:rPrChange w:id="2624" w:author="tao huang" w:date="2018-10-26T16:50:00Z">
              <w:rPr>
                <w:rFonts w:cs="Times New Roman"/>
                <w:sz w:val="22"/>
              </w:rPr>
            </w:rPrChange>
          </w:rPr>
          <w:t>s</w:t>
        </w:r>
      </w:ins>
      <w:r w:rsidR="00820026" w:rsidRPr="00DC5CE3">
        <w:rPr>
          <w:rFonts w:cs="Times New Roman"/>
          <w:color w:val="833C0B" w:themeColor="accent2" w:themeShade="80"/>
          <w:sz w:val="22"/>
          <w:rPrChange w:id="2625" w:author="tao huang" w:date="2018-10-26T16:50:00Z">
            <w:rPr>
              <w:rFonts w:cs="Times New Roman"/>
              <w:sz w:val="22"/>
            </w:rPr>
          </w:rPrChange>
        </w:rPr>
        <w:t xml:space="preserve">, e.g., </w:t>
      </w:r>
      <m:oMath>
        <m:sSub>
          <m:sSubPr>
            <m:ctrlPr>
              <w:rPr>
                <w:rFonts w:ascii="Cambria Math" w:hAnsi="Cambria Math" w:cs="Times New Roman"/>
                <w:i/>
                <w:color w:val="833C0B" w:themeColor="accent2" w:themeShade="80"/>
                <w:sz w:val="22"/>
              </w:rPr>
            </m:ctrlPr>
          </m:sSubPr>
          <m:e>
            <m:acc>
              <m:accPr>
                <m:ctrlPr>
                  <w:rPr>
                    <w:rFonts w:ascii="Cambria Math" w:hAnsi="Cambria Math" w:cs="Times New Roman"/>
                    <w:i/>
                    <w:color w:val="833C0B" w:themeColor="accent2" w:themeShade="80"/>
                    <w:sz w:val="22"/>
                  </w:rPr>
                </m:ctrlPr>
              </m:accPr>
              <m:e>
                <m:r>
                  <w:rPr>
                    <w:rFonts w:ascii="Cambria Math" w:hAnsi="Cambria Math" w:cs="Times New Roman"/>
                    <w:color w:val="833C0B" w:themeColor="accent2" w:themeShade="80"/>
                    <w:sz w:val="22"/>
                    <w:rPrChange w:id="2626" w:author="tao huang" w:date="2018-10-26T16:50:00Z">
                      <w:rPr>
                        <w:rFonts w:ascii="Cambria Math" w:hAnsi="Cambria Math" w:cs="Times New Roman"/>
                        <w:sz w:val="22"/>
                      </w:rPr>
                    </w:rPrChange>
                  </w:rPr>
                  <m:t>y</m:t>
                </m:r>
              </m:e>
            </m:acc>
          </m:e>
          <m:sub>
            <m:r>
              <w:rPr>
                <w:rFonts w:ascii="Cambria Math" w:hAnsi="Cambria Math" w:cs="Times New Roman"/>
                <w:color w:val="833C0B" w:themeColor="accent2" w:themeShade="80"/>
                <w:sz w:val="22"/>
                <w:rPrChange w:id="2627" w:author="tao huang" w:date="2018-10-26T16:50:00Z">
                  <w:rPr>
                    <w:rFonts w:ascii="Cambria Math" w:hAnsi="Cambria Math" w:cs="Times New Roman"/>
                    <w:sz w:val="22"/>
                  </w:rPr>
                </w:rPrChange>
              </w:rPr>
              <m:t>T+</m:t>
            </m:r>
            <m:r>
              <m:rPr>
                <m:sty m:val="p"/>
              </m:rPr>
              <w:rPr>
                <w:rFonts w:ascii="Cambria Math" w:hAnsi="Cambria Math" w:cs="Times New Roman"/>
                <w:color w:val="833C0B" w:themeColor="accent2" w:themeShade="80"/>
                <w:sz w:val="22"/>
                <w:rPrChange w:id="2628" w:author="tao huang" w:date="2018-10-26T16:50:00Z">
                  <w:rPr>
                    <w:rFonts w:ascii="Cambria Math" w:hAnsi="Cambria Math" w:cs="Times New Roman"/>
                    <w:sz w:val="22"/>
                  </w:rPr>
                </w:rPrChange>
              </w:rPr>
              <m:t>1,2</m:t>
            </m:r>
          </m:sub>
        </m:sSub>
        <m:r>
          <w:rPr>
            <w:rFonts w:ascii="Cambria Math" w:hAnsi="Cambria Math" w:cs="Times New Roman"/>
            <w:color w:val="833C0B" w:themeColor="accent2" w:themeShade="80"/>
            <w:sz w:val="22"/>
            <w:rPrChange w:id="2629" w:author="tao huang" w:date="2018-10-26T16:50:00Z">
              <w:rPr>
                <w:rFonts w:ascii="Cambria Math" w:hAnsi="Cambria Math" w:cs="Times New Roman"/>
                <w:sz w:val="22"/>
              </w:rPr>
            </w:rPrChange>
          </w:rPr>
          <m:t>=</m:t>
        </m:r>
        <m:sSubSup>
          <m:sSubSupPr>
            <m:ctrlPr>
              <w:del w:id="2630" w:author="tao huang" w:date="2018-10-26T16:17:00Z">
                <w:rPr>
                  <w:rFonts w:ascii="Cambria Math" w:hAnsi="Cambria Math" w:cs="Times New Roman"/>
                  <w:i/>
                  <w:color w:val="833C0B" w:themeColor="accent2" w:themeShade="80"/>
                  <w:sz w:val="22"/>
                </w:rPr>
              </w:del>
            </m:ctrlPr>
          </m:sSubSupPr>
          <m:e>
            <m:r>
              <w:del w:id="2631" w:author="tao huang" w:date="2018-10-26T16:17:00Z">
                <w:rPr>
                  <w:rFonts w:ascii="Cambria Math" w:hAnsi="Cambria Math" w:cs="Times New Roman"/>
                  <w:color w:val="833C0B" w:themeColor="accent2" w:themeShade="80"/>
                  <w:sz w:val="22"/>
                  <w:rPrChange w:id="2632" w:author="tao huang" w:date="2018-10-26T16:50:00Z">
                    <w:rPr>
                      <w:rFonts w:ascii="Cambria Math" w:hAnsi="Cambria Math" w:cs="Times New Roman"/>
                      <w:sz w:val="22"/>
                    </w:rPr>
                  </w:rPrChange>
                </w:rPr>
                <m:t>X</m:t>
              </w:del>
            </m:r>
          </m:e>
          <m:sub>
            <m:r>
              <w:del w:id="2633" w:author="tao huang" w:date="2018-10-26T16:17:00Z">
                <w:rPr>
                  <w:rFonts w:ascii="Cambria Math" w:hAnsi="Cambria Math" w:cs="Times New Roman"/>
                  <w:color w:val="833C0B" w:themeColor="accent2" w:themeShade="80"/>
                  <w:sz w:val="22"/>
                  <w:rPrChange w:id="2634" w:author="tao huang" w:date="2018-10-26T16:50:00Z">
                    <w:rPr>
                      <w:rFonts w:ascii="Cambria Math" w:hAnsi="Cambria Math" w:cs="Times New Roman"/>
                      <w:sz w:val="22"/>
                    </w:rPr>
                  </w:rPrChange>
                </w:rPr>
                <m:t>T+</m:t>
              </w:del>
            </m:r>
            <m:r>
              <w:del w:id="2635" w:author="tao huang" w:date="2018-10-26T16:17:00Z">
                <m:rPr>
                  <m:sty m:val="p"/>
                </m:rPr>
                <w:rPr>
                  <w:rFonts w:ascii="Cambria Math" w:hAnsi="Cambria Math" w:cs="Times New Roman"/>
                  <w:color w:val="833C0B" w:themeColor="accent2" w:themeShade="80"/>
                  <w:sz w:val="22"/>
                  <w:rPrChange w:id="2636" w:author="tao huang" w:date="2018-10-26T16:50:00Z">
                    <w:rPr>
                      <w:rFonts w:ascii="Cambria Math" w:hAnsi="Cambria Math" w:cs="Times New Roman"/>
                      <w:sz w:val="22"/>
                    </w:rPr>
                  </w:rPrChange>
                </w:rPr>
                <m:t>1</m:t>
              </w:del>
            </m:r>
          </m:sub>
          <m:sup>
            <m:r>
              <w:del w:id="2637" w:author="tao huang" w:date="2018-10-26T16:17:00Z">
                <w:rPr>
                  <w:rFonts w:ascii="Cambria Math" w:hAnsi="Cambria Math" w:cs="Times New Roman" w:hint="eastAsia"/>
                  <w:color w:val="833C0B" w:themeColor="accent2" w:themeShade="80"/>
                  <w:sz w:val="22"/>
                  <w:rPrChange w:id="2638" w:author="tao huang" w:date="2018-10-26T16:50:00Z">
                    <w:rPr>
                      <w:rFonts w:ascii="Cambria Math" w:hAnsi="Cambria Math" w:cs="Times New Roman" w:hint="eastAsia"/>
                      <w:sz w:val="22"/>
                    </w:rPr>
                  </w:rPrChange>
                </w:rPr>
                <m:t>'</m:t>
              </w:del>
            </m:r>
          </m:sup>
        </m:sSubSup>
        <m:sSub>
          <m:sSubPr>
            <m:ctrlPr>
              <w:rPr>
                <w:rFonts w:ascii="Cambria Math" w:hAnsi="Cambria Math" w:cs="Times New Roman"/>
                <w:i/>
                <w:color w:val="833C0B" w:themeColor="accent2" w:themeShade="80"/>
                <w:sz w:val="22"/>
              </w:rPr>
            </m:ctrlPr>
          </m:sSubPr>
          <m:e>
            <m:acc>
              <m:accPr>
                <m:ctrlPr>
                  <w:rPr>
                    <w:rFonts w:ascii="Cambria Math" w:hAnsi="Cambria Math" w:cs="Times New Roman"/>
                    <w:i/>
                    <w:color w:val="833C0B" w:themeColor="accent2" w:themeShade="80"/>
                    <w:sz w:val="22"/>
                  </w:rPr>
                </m:ctrlPr>
              </m:accPr>
              <m:e>
                <m:r>
                  <w:rPr>
                    <w:rFonts w:ascii="Cambria Math" w:hAnsi="Cambria Math" w:cs="Times New Roman"/>
                    <w:color w:val="833C0B" w:themeColor="accent2" w:themeShade="80"/>
                    <w:sz w:val="22"/>
                    <w:rPrChange w:id="2639" w:author="tao huang" w:date="2018-10-26T16:50:00Z">
                      <w:rPr>
                        <w:rFonts w:ascii="Cambria Math" w:hAnsi="Cambria Math" w:cs="Times New Roman"/>
                        <w:sz w:val="22"/>
                      </w:rPr>
                    </w:rPrChange>
                  </w:rPr>
                  <m:t>β</m:t>
                </m:r>
              </m:e>
            </m:acc>
          </m:e>
          <m:sub>
            <m:r>
              <w:rPr>
                <w:rFonts w:ascii="Cambria Math" w:hAnsi="Cambria Math" w:cs="Times New Roman"/>
                <w:color w:val="833C0B" w:themeColor="accent2" w:themeShade="80"/>
                <w:sz w:val="22"/>
                <w:rPrChange w:id="2640" w:author="tao huang" w:date="2018-10-26T16:50:00Z">
                  <w:rPr>
                    <w:rFonts w:ascii="Cambria Math" w:hAnsi="Cambria Math" w:cs="Times New Roman"/>
                    <w:sz w:val="22"/>
                  </w:rPr>
                </w:rPrChange>
              </w:rPr>
              <m:t>T-</m:t>
            </m:r>
            <m:r>
              <m:rPr>
                <m:sty m:val="p"/>
              </m:rPr>
              <w:rPr>
                <w:rFonts w:ascii="Cambria Math" w:hAnsi="Cambria Math" w:cs="Times New Roman"/>
                <w:color w:val="833C0B" w:themeColor="accent2" w:themeShade="80"/>
                <w:sz w:val="22"/>
                <w:rPrChange w:id="2641" w:author="tao huang" w:date="2018-10-26T16:50:00Z">
                  <w:rPr>
                    <w:rFonts w:ascii="Cambria Math" w:hAnsi="Cambria Math" w:cs="Times New Roman"/>
                    <w:sz w:val="22"/>
                  </w:rPr>
                </w:rPrChange>
              </w:rPr>
              <m:t xml:space="preserve"> </m:t>
            </m:r>
            <m:r>
              <w:rPr>
                <w:rFonts w:ascii="Cambria Math" w:hAnsi="Cambria Math" w:cs="Times New Roman"/>
                <w:color w:val="833C0B" w:themeColor="accent2" w:themeShade="80"/>
                <w:sz w:val="22"/>
                <w:rPrChange w:id="2642" w:author="tao huang" w:date="2018-10-26T16:50:00Z">
                  <w:rPr>
                    <w:rFonts w:ascii="Cambria Math" w:hAnsi="Cambria Math" w:cs="Times New Roman"/>
                    <w:sz w:val="22"/>
                  </w:rPr>
                </w:rPrChange>
              </w:rPr>
              <m:t>ω</m:t>
            </m:r>
            <m:r>
              <w:del w:id="2643" w:author="tao huang" w:date="2018-10-26T16:30:00Z">
                <w:rPr>
                  <w:rFonts w:ascii="Cambria Math" w:hAnsi="Cambria Math" w:cs="Times New Roman"/>
                  <w:color w:val="833C0B" w:themeColor="accent2" w:themeShade="80"/>
                  <w:sz w:val="22"/>
                  <w:rPrChange w:id="2644" w:author="tao huang" w:date="2018-10-26T16:50:00Z">
                    <w:rPr>
                      <w:rFonts w:ascii="Cambria Math" w:hAnsi="Cambria Math" w:cs="Times New Roman"/>
                      <w:sz w:val="22"/>
                    </w:rPr>
                  </w:rPrChange>
                </w:rPr>
                <m:t>-1</m:t>
              </w:del>
            </m:r>
            <m:r>
              <w:ins w:id="2645" w:author="tao huang" w:date="2018-10-26T16:18:00Z">
                <w:rPr>
                  <w:rFonts w:ascii="Cambria Math" w:hAnsi="Cambria Math" w:cs="Times New Roman"/>
                  <w:color w:val="833C0B" w:themeColor="accent2" w:themeShade="80"/>
                  <w:sz w:val="22"/>
                  <w:rPrChange w:id="2646" w:author="tao huang" w:date="2018-10-26T16:50:00Z">
                    <w:rPr>
                      <w:rFonts w:ascii="Cambria Math" w:hAnsi="Cambria Math" w:cs="Times New Roman"/>
                      <w:sz w:val="22"/>
                    </w:rPr>
                  </w:rPrChange>
                </w:rPr>
                <m:t>,</m:t>
              </w:ins>
            </m:r>
            <m:r>
              <w:del w:id="2647" w:author="tao huang" w:date="2018-10-26T16:18:00Z">
                <w:rPr>
                  <w:rFonts w:ascii="Cambria Math" w:hAnsi="Cambria Math" w:cs="Times New Roman"/>
                  <w:color w:val="833C0B" w:themeColor="accent2" w:themeShade="80"/>
                  <w:sz w:val="22"/>
                  <w:rPrChange w:id="2648" w:author="tao huang" w:date="2018-10-26T16:50:00Z">
                    <w:rPr>
                      <w:rFonts w:ascii="Cambria Math" w:hAnsi="Cambria Math" w:cs="Times New Roman"/>
                      <w:sz w:val="22"/>
                    </w:rPr>
                  </w:rPrChange>
                </w:rPr>
                <m:t>:</m:t>
              </w:del>
            </m:r>
            <m:r>
              <w:rPr>
                <w:rFonts w:ascii="Cambria Math" w:hAnsi="Cambria Math" w:cs="Times New Roman"/>
                <w:color w:val="833C0B" w:themeColor="accent2" w:themeShade="80"/>
                <w:sz w:val="22"/>
                <w:rPrChange w:id="2649" w:author="tao huang" w:date="2018-10-26T16:50:00Z">
                  <w:rPr>
                    <w:rFonts w:ascii="Cambria Math" w:hAnsi="Cambria Math" w:cs="Times New Roman"/>
                    <w:sz w:val="22"/>
                  </w:rPr>
                </w:rPrChange>
              </w:rPr>
              <m:t>T</m:t>
            </m:r>
          </m:sub>
        </m:sSub>
      </m:oMath>
      <w:r w:rsidR="00820026" w:rsidRPr="00DC5CE3">
        <w:rPr>
          <w:rFonts w:cs="Times New Roman"/>
          <w:color w:val="833C0B" w:themeColor="accent2" w:themeShade="80"/>
          <w:sz w:val="22"/>
          <w:rPrChange w:id="2650" w:author="tao huang" w:date="2018-10-26T16:50:00Z">
            <w:rPr>
              <w:rFonts w:cs="Times New Roman"/>
              <w:sz w:val="22"/>
            </w:rPr>
          </w:rPrChange>
        </w:rPr>
        <w:t xml:space="preserve"> </w:t>
      </w:r>
      <m:oMath>
        <m:sSub>
          <m:sSubPr>
            <m:ctrlPr>
              <w:ins w:id="2651" w:author="tao huang" w:date="2018-10-26T16:17:00Z">
                <w:rPr>
                  <w:rFonts w:ascii="Cambria Math" w:hAnsi="Cambria Math" w:cs="Times New Roman"/>
                  <w:i/>
                  <w:color w:val="833C0B" w:themeColor="accent2" w:themeShade="80"/>
                  <w:sz w:val="22"/>
                </w:rPr>
              </w:ins>
            </m:ctrlPr>
          </m:sSubPr>
          <m:e>
            <m:r>
              <w:ins w:id="2652" w:author="tao huang" w:date="2018-10-26T16:17:00Z">
                <w:rPr>
                  <w:rFonts w:ascii="Cambria Math" w:hAnsi="Cambria Math" w:cs="Times New Roman"/>
                  <w:color w:val="833C0B" w:themeColor="accent2" w:themeShade="80"/>
                  <w:sz w:val="22"/>
                  <w:rPrChange w:id="2653" w:author="tao huang" w:date="2018-10-26T16:50:00Z">
                    <w:rPr>
                      <w:rFonts w:ascii="Cambria Math" w:hAnsi="Cambria Math" w:cs="Times New Roman"/>
                      <w:sz w:val="22"/>
                    </w:rPr>
                  </w:rPrChange>
                </w:rPr>
                <m:t>x</m:t>
              </w:ins>
            </m:r>
          </m:e>
          <m:sub>
            <m:r>
              <w:ins w:id="2654" w:author="tao huang" w:date="2018-10-26T16:17:00Z">
                <w:rPr>
                  <w:rFonts w:ascii="Cambria Math" w:hAnsi="Cambria Math" w:cs="Times New Roman"/>
                  <w:color w:val="833C0B" w:themeColor="accent2" w:themeShade="80"/>
                  <w:sz w:val="22"/>
                  <w:rPrChange w:id="2655" w:author="tao huang" w:date="2018-10-26T16:50:00Z">
                    <w:rPr>
                      <w:rFonts w:ascii="Cambria Math" w:hAnsi="Cambria Math" w:cs="Times New Roman"/>
                      <w:sz w:val="22"/>
                    </w:rPr>
                  </w:rPrChange>
                </w:rPr>
                <m:t>T</m:t>
              </w:ins>
            </m:r>
          </m:sub>
        </m:sSub>
      </m:oMath>
      <w:ins w:id="2656" w:author="tao huang" w:date="2018-10-26T16:30:00Z">
        <w:r w:rsidR="009B7B02" w:rsidRPr="00DC5CE3">
          <w:rPr>
            <w:rFonts w:cs="Times New Roman"/>
            <w:color w:val="833C0B" w:themeColor="accent2" w:themeShade="80"/>
            <w:sz w:val="22"/>
            <w:rPrChange w:id="2657" w:author="tao huang" w:date="2018-10-26T16:50:00Z">
              <w:rPr>
                <w:rFonts w:cs="Times New Roman"/>
                <w:sz w:val="22"/>
              </w:rPr>
            </w:rPrChange>
          </w:rPr>
          <w:t xml:space="preserve">, </w:t>
        </w:r>
      </w:ins>
      <w:r w:rsidR="00820026" w:rsidRPr="00DC5CE3">
        <w:rPr>
          <w:rFonts w:cs="Times New Roman"/>
          <w:color w:val="833C0B" w:themeColor="accent2" w:themeShade="80"/>
          <w:sz w:val="22"/>
          <w:rPrChange w:id="2658" w:author="tao huang" w:date="2018-10-26T16:50:00Z">
            <w:rPr>
              <w:rFonts w:cs="Times New Roman"/>
              <w:sz w:val="22"/>
            </w:rPr>
          </w:rPrChange>
        </w:rPr>
        <w:t>and so forth</w:t>
      </w:r>
      <w:ins w:id="2659" w:author="tao huang" w:date="2018-10-26T16:24:00Z">
        <w:r w:rsidR="00E30AFA" w:rsidRPr="00DC5CE3">
          <w:rPr>
            <w:rFonts w:cs="Times New Roman"/>
            <w:color w:val="833C0B" w:themeColor="accent2" w:themeShade="80"/>
            <w:sz w:val="22"/>
            <w:rPrChange w:id="2660" w:author="tao huang" w:date="2018-10-26T16:50:00Z">
              <w:rPr>
                <w:rFonts w:cs="Times New Roman"/>
                <w:sz w:val="22"/>
              </w:rPr>
            </w:rPrChange>
          </w:rPr>
          <w:t>, until we generate the</w:t>
        </w:r>
      </w:ins>
      <m:oMath>
        <m:sSup>
          <m:sSupPr>
            <m:ctrlPr>
              <w:ins w:id="2661" w:author="tao huang" w:date="2018-10-26T16:25:00Z">
                <w:rPr>
                  <w:rFonts w:ascii="Cambria Math" w:hAnsi="Cambria Math" w:cs="Times New Roman"/>
                  <w:i/>
                  <w:color w:val="833C0B" w:themeColor="accent2" w:themeShade="80"/>
                  <w:sz w:val="22"/>
                </w:rPr>
              </w:ins>
            </m:ctrlPr>
          </m:sSupPr>
          <m:e>
            <m:r>
              <w:ins w:id="2662" w:author="tao huang" w:date="2018-10-26T16:25:00Z">
                <m:rPr>
                  <m:sty m:val="p"/>
                </m:rPr>
                <w:rPr>
                  <w:rFonts w:ascii="Cambria Math" w:hAnsi="Cambria Math" w:cs="Times New Roman"/>
                  <w:color w:val="833C0B" w:themeColor="accent2" w:themeShade="80"/>
                  <w:sz w:val="22"/>
                  <w:rPrChange w:id="2663" w:author="tao huang" w:date="2018-10-26T16:50:00Z">
                    <w:rPr>
                      <w:rFonts w:ascii="Cambria Math" w:hAnsi="Cambria Math" w:cs="Times New Roman"/>
                      <w:sz w:val="22"/>
                    </w:rPr>
                  </w:rPrChange>
                </w:rPr>
                <m:t xml:space="preserve"> </m:t>
              </w:ins>
            </m:r>
            <m:r>
              <w:ins w:id="2664" w:author="tao huang" w:date="2018-10-26T16:25:00Z">
                <w:rPr>
                  <w:rFonts w:ascii="Cambria Math" w:hAnsi="Cambria Math" w:cs="Times New Roman"/>
                  <w:color w:val="833C0B" w:themeColor="accent2" w:themeShade="80"/>
                  <w:sz w:val="22"/>
                  <w:rPrChange w:id="2665" w:author="tao huang" w:date="2018-10-26T16:50:00Z">
                    <w:rPr>
                      <w:rFonts w:ascii="Cambria Math" w:hAnsi="Cambria Math" w:cs="Times New Roman"/>
                      <w:sz w:val="22"/>
                    </w:rPr>
                  </w:rPrChange>
                </w:rPr>
                <m:t>(T-ω+1)</m:t>
              </w:ins>
            </m:r>
          </m:e>
          <m:sup>
            <m:r>
              <w:ins w:id="2666" w:author="tao huang" w:date="2018-10-26T16:25:00Z">
                <w:rPr>
                  <w:rFonts w:ascii="Cambria Math" w:hAnsi="Cambria Math" w:cs="Times New Roman"/>
                  <w:color w:val="833C0B" w:themeColor="accent2" w:themeShade="80"/>
                  <w:sz w:val="22"/>
                  <w:rPrChange w:id="2667" w:author="tao huang" w:date="2018-10-26T16:50:00Z">
                    <w:rPr>
                      <w:rFonts w:ascii="Cambria Math" w:hAnsi="Cambria Math" w:cs="Times New Roman"/>
                      <w:sz w:val="22"/>
                    </w:rPr>
                  </w:rPrChange>
                </w:rPr>
                <m:t>th</m:t>
              </w:ins>
            </m:r>
          </m:sup>
        </m:sSup>
      </m:oMath>
      <w:ins w:id="2668" w:author="tao huang" w:date="2018-10-26T16:25:00Z">
        <w:r w:rsidR="00E30AFA" w:rsidRPr="00DC5CE3">
          <w:rPr>
            <w:rFonts w:cs="Times New Roman"/>
            <w:color w:val="833C0B" w:themeColor="accent2" w:themeShade="80"/>
            <w:sz w:val="22"/>
            <w:rPrChange w:id="2669" w:author="tao huang" w:date="2018-10-26T16:50:00Z">
              <w:rPr>
                <w:rFonts w:cs="Times New Roman"/>
                <w:sz w:val="22"/>
              </w:rPr>
            </w:rPrChange>
          </w:rPr>
          <w:t xml:space="preserve"> </w:t>
        </w:r>
      </w:ins>
      <w:ins w:id="2670" w:author="tao huang" w:date="2018-10-26T16:24:00Z">
        <w:r w:rsidR="00E30AFA" w:rsidRPr="00DC5CE3">
          <w:rPr>
            <w:rFonts w:cs="Times New Roman"/>
            <w:color w:val="833C0B" w:themeColor="accent2" w:themeShade="80"/>
            <w:sz w:val="22"/>
            <w:rPrChange w:id="2671" w:author="tao huang" w:date="2018-10-26T16:50:00Z">
              <w:rPr>
                <w:rFonts w:cs="Times New Roman"/>
                <w:sz w:val="22"/>
              </w:rPr>
            </w:rPrChange>
          </w:rPr>
          <w:t>set of forecasts</w:t>
        </w:r>
      </w:ins>
      <w:ins w:id="2672" w:author="tao huang" w:date="2018-10-26T16:25:00Z">
        <w:r w:rsidR="00E30AFA" w:rsidRPr="00DC5CE3">
          <w:rPr>
            <w:rFonts w:cs="Times New Roman"/>
            <w:color w:val="833C0B" w:themeColor="accent2" w:themeShade="80"/>
            <w:sz w:val="22"/>
            <w:rPrChange w:id="2673" w:author="tao huang" w:date="2018-10-26T16:50:00Z">
              <w:rPr>
                <w:rFonts w:cs="Times New Roman"/>
                <w:sz w:val="22"/>
              </w:rPr>
            </w:rPrChange>
          </w:rPr>
          <w:t xml:space="preserve"> based on the estimation window </w:t>
        </w:r>
        <m:oMath>
          <m:r>
            <w:rPr>
              <w:rFonts w:ascii="Cambria Math" w:hAnsi="Cambria Math" w:cs="Times New Roman"/>
              <w:color w:val="833C0B" w:themeColor="accent2" w:themeShade="80"/>
              <w:sz w:val="22"/>
              <w:rPrChange w:id="2674" w:author="tao huang" w:date="2018-10-26T16:50:00Z">
                <w:rPr>
                  <w:rFonts w:ascii="Cambria Math" w:hAnsi="Cambria Math" w:cs="Times New Roman"/>
                  <w:sz w:val="22"/>
                </w:rPr>
              </w:rPrChange>
            </w:rPr>
            <m:t>[</m:t>
          </m:r>
        </m:oMath>
      </w:ins>
      <m:oMath>
        <m:r>
          <w:ins w:id="2675" w:author="tao huang" w:date="2018-10-26T16:26:00Z">
            <w:rPr>
              <w:rFonts w:ascii="Cambria Math" w:hAnsi="Cambria Math" w:cs="Times New Roman"/>
              <w:color w:val="833C0B" w:themeColor="accent2" w:themeShade="80"/>
              <w:sz w:val="22"/>
              <w:rPrChange w:id="2676" w:author="tao huang" w:date="2018-10-26T16:50:00Z">
                <w:rPr>
                  <w:rFonts w:ascii="Cambria Math" w:hAnsi="Cambria Math" w:cs="Times New Roman"/>
                  <w:sz w:val="22"/>
                </w:rPr>
              </w:rPrChange>
            </w:rPr>
            <m:t>1</m:t>
          </w:ins>
        </m:r>
        <m:r>
          <w:ins w:id="2677" w:author="tao huang" w:date="2018-10-26T16:25:00Z">
            <w:rPr>
              <w:rFonts w:ascii="Cambria Math" w:hAnsi="Cambria Math" w:cs="Times New Roman"/>
              <w:color w:val="833C0B" w:themeColor="accent2" w:themeShade="80"/>
              <w:sz w:val="22"/>
              <w:rPrChange w:id="2678" w:author="tao huang" w:date="2018-10-26T16:50:00Z">
                <w:rPr>
                  <w:rFonts w:ascii="Cambria Math" w:hAnsi="Cambria Math" w:cs="Times New Roman"/>
                  <w:sz w:val="22"/>
                </w:rPr>
              </w:rPrChange>
            </w:rPr>
            <m:t>,T]</m:t>
          </w:ins>
        </m:r>
      </m:oMath>
      <w:ins w:id="2679" w:author="tao huang" w:date="2018-10-26T16:26:00Z">
        <w:r w:rsidR="00E30AFA" w:rsidRPr="00DC5CE3">
          <w:rPr>
            <w:rFonts w:cs="Times New Roman"/>
            <w:color w:val="833C0B" w:themeColor="accent2" w:themeShade="80"/>
            <w:sz w:val="22"/>
            <w:rPrChange w:id="2680" w:author="tao huang" w:date="2018-10-26T16:50:00Z">
              <w:rPr>
                <w:rFonts w:cs="Times New Roman"/>
                <w:sz w:val="22"/>
              </w:rPr>
            </w:rPrChange>
          </w:rPr>
          <w:t xml:space="preserve">. </w:t>
        </w:r>
      </w:ins>
      <w:del w:id="2681" w:author="tao huang" w:date="2018-10-26T16:24:00Z">
        <w:r w:rsidR="00820026" w:rsidRPr="00DC5CE3" w:rsidDel="00E30AFA">
          <w:rPr>
            <w:rFonts w:cs="Times New Roman"/>
            <w:color w:val="833C0B" w:themeColor="accent2" w:themeShade="80"/>
            <w:sz w:val="22"/>
            <w:rPrChange w:id="2682" w:author="tao huang" w:date="2018-10-26T16:50:00Z">
              <w:rPr>
                <w:rFonts w:cs="Times New Roman"/>
                <w:sz w:val="22"/>
              </w:rPr>
            </w:rPrChange>
          </w:rPr>
          <w:delText>.</w:delText>
        </w:r>
      </w:del>
      <w:del w:id="2683" w:author="tao huang" w:date="2018-10-26T16:26:00Z">
        <w:r w:rsidR="00820026" w:rsidRPr="00DC5CE3" w:rsidDel="00E30AFA">
          <w:rPr>
            <w:rFonts w:cs="Times New Roman"/>
            <w:color w:val="833C0B" w:themeColor="accent2" w:themeShade="80"/>
            <w:sz w:val="22"/>
            <w:rPrChange w:id="2684" w:author="tao huang" w:date="2018-10-26T16:50:00Z">
              <w:rPr>
                <w:rFonts w:cs="Times New Roman"/>
                <w:sz w:val="22"/>
              </w:rPr>
            </w:rPrChange>
          </w:rPr>
          <w:delText xml:space="preserve"> </w:delText>
        </w:r>
      </w:del>
      <w:ins w:id="2685" w:author="tao huang" w:date="2018-10-26T16:20:00Z">
        <w:r w:rsidR="001A10C9" w:rsidRPr="00DC5CE3">
          <w:rPr>
            <w:rFonts w:cs="Times New Roman"/>
            <w:color w:val="833C0B" w:themeColor="accent2" w:themeShade="80"/>
            <w:sz w:val="22"/>
            <w:rPrChange w:id="2686" w:author="tao huang" w:date="2018-10-26T16:50:00Z">
              <w:rPr>
                <w:rFonts w:cs="Times New Roman"/>
                <w:sz w:val="22"/>
              </w:rPr>
            </w:rPrChange>
          </w:rPr>
          <w:t xml:space="preserve">Thus, </w:t>
        </w:r>
      </w:ins>
      <w:del w:id="2687" w:author="tao huang" w:date="2018-10-26T16:20:00Z">
        <w:r w:rsidR="00820026" w:rsidRPr="00DC5CE3" w:rsidDel="001A10C9">
          <w:rPr>
            <w:rFonts w:cs="Times New Roman"/>
            <w:color w:val="833C0B" w:themeColor="accent2" w:themeShade="80"/>
            <w:sz w:val="22"/>
            <w:rPrChange w:id="2688" w:author="tao huang" w:date="2018-10-26T16:50:00Z">
              <w:rPr>
                <w:rFonts w:cs="Times New Roman"/>
                <w:sz w:val="22"/>
              </w:rPr>
            </w:rPrChange>
          </w:rPr>
          <w:delText>W</w:delText>
        </w:r>
      </w:del>
      <w:ins w:id="2689" w:author="tao huang" w:date="2018-10-26T16:20:00Z">
        <w:r w:rsidR="001A10C9" w:rsidRPr="00DC5CE3">
          <w:rPr>
            <w:rFonts w:cs="Times New Roman"/>
            <w:color w:val="833C0B" w:themeColor="accent2" w:themeShade="80"/>
            <w:sz w:val="22"/>
            <w:rPrChange w:id="2690" w:author="tao huang" w:date="2018-10-26T16:50:00Z">
              <w:rPr>
                <w:rFonts w:cs="Times New Roman"/>
                <w:sz w:val="22"/>
              </w:rPr>
            </w:rPrChange>
          </w:rPr>
          <w:t>w</w:t>
        </w:r>
      </w:ins>
      <w:r w:rsidR="00820026" w:rsidRPr="00DC5CE3">
        <w:rPr>
          <w:rFonts w:cs="Times New Roman"/>
          <w:color w:val="833C0B" w:themeColor="accent2" w:themeShade="80"/>
          <w:sz w:val="22"/>
          <w:rPrChange w:id="2691" w:author="tao huang" w:date="2018-10-26T16:50:00Z">
            <w:rPr>
              <w:rFonts w:cs="Times New Roman"/>
              <w:sz w:val="22"/>
            </w:rPr>
          </w:rPrChange>
        </w:rPr>
        <w:t xml:space="preserve">e </w:t>
      </w:r>
      <w:ins w:id="2692" w:author="tao huang" w:date="2018-10-26T16:18:00Z">
        <w:r w:rsidR="001A10C9" w:rsidRPr="00DC5CE3">
          <w:rPr>
            <w:rFonts w:cs="Times New Roman"/>
            <w:color w:val="833C0B" w:themeColor="accent2" w:themeShade="80"/>
            <w:sz w:val="22"/>
            <w:rPrChange w:id="2693" w:author="tao huang" w:date="2018-10-26T16:50:00Z">
              <w:rPr>
                <w:rFonts w:cs="Times New Roman"/>
                <w:sz w:val="22"/>
              </w:rPr>
            </w:rPrChange>
          </w:rPr>
          <w:t xml:space="preserve">may </w:t>
        </w:r>
      </w:ins>
      <w:ins w:id="2694" w:author="tao huang" w:date="2018-10-26T16:21:00Z">
        <w:r w:rsidR="009D7409" w:rsidRPr="00DC5CE3">
          <w:rPr>
            <w:rFonts w:cs="Times New Roman"/>
            <w:color w:val="833C0B" w:themeColor="accent2" w:themeShade="80"/>
            <w:sz w:val="22"/>
            <w:rPrChange w:id="2695" w:author="tao huang" w:date="2018-10-26T16:50:00Z">
              <w:rPr>
                <w:rFonts w:cs="Times New Roman"/>
                <w:sz w:val="22"/>
              </w:rPr>
            </w:rPrChange>
          </w:rPr>
          <w:t xml:space="preserve">equally </w:t>
        </w:r>
        <w:r w:rsidR="001A10C9" w:rsidRPr="00DC5CE3">
          <w:rPr>
            <w:rFonts w:cs="Times New Roman"/>
            <w:color w:val="833C0B" w:themeColor="accent2" w:themeShade="80"/>
            <w:sz w:val="22"/>
            <w:rPrChange w:id="2696" w:author="tao huang" w:date="2018-10-26T16:50:00Z">
              <w:rPr>
                <w:rFonts w:cs="Times New Roman"/>
                <w:sz w:val="22"/>
              </w:rPr>
            </w:rPrChange>
          </w:rPr>
          <w:t xml:space="preserve">combine </w:t>
        </w:r>
      </w:ins>
      <w:ins w:id="2697" w:author="tao huang" w:date="2018-10-26T16:26:00Z">
        <w:r w:rsidR="00E30AFA" w:rsidRPr="00DC5CE3">
          <w:rPr>
            <w:rFonts w:cs="Times New Roman"/>
            <w:color w:val="833C0B" w:themeColor="accent2" w:themeShade="80"/>
            <w:sz w:val="22"/>
            <w:rPrChange w:id="2698" w:author="tao huang" w:date="2018-10-26T16:50:00Z">
              <w:rPr>
                <w:rFonts w:cs="Times New Roman"/>
                <w:sz w:val="22"/>
              </w:rPr>
            </w:rPrChange>
          </w:rPr>
          <w:t>those forecasts</w:t>
        </w:r>
      </w:ins>
      <w:ins w:id="2699" w:author="tao huang" w:date="2018-10-26T16:20:00Z">
        <w:r w:rsidR="001A10C9" w:rsidRPr="00DC5CE3">
          <w:rPr>
            <w:rFonts w:cs="Times New Roman"/>
            <w:color w:val="833C0B" w:themeColor="accent2" w:themeShade="80"/>
            <w:sz w:val="22"/>
            <w:rPrChange w:id="2700" w:author="tao huang" w:date="2018-10-26T16:50:00Z">
              <w:rPr>
                <w:rFonts w:cs="Times New Roman"/>
                <w:sz w:val="22"/>
              </w:rPr>
            </w:rPrChange>
          </w:rPr>
          <w:t xml:space="preserve"> </w:t>
        </w:r>
      </w:ins>
      <w:ins w:id="2701" w:author="tao huang" w:date="2018-10-26T16:21:00Z">
        <w:r w:rsidR="001A10C9" w:rsidRPr="00DC5CE3">
          <w:rPr>
            <w:rFonts w:cs="Times New Roman"/>
            <w:color w:val="833C0B" w:themeColor="accent2" w:themeShade="80"/>
            <w:sz w:val="22"/>
            <w:rPrChange w:id="2702" w:author="tao huang" w:date="2018-10-26T16:50:00Z">
              <w:rPr>
                <w:rFonts w:cs="Times New Roman"/>
                <w:sz w:val="22"/>
              </w:rPr>
            </w:rPrChange>
          </w:rPr>
          <w:t xml:space="preserve">to </w:t>
        </w:r>
      </w:ins>
      <w:del w:id="2703" w:author="Didier Soopramanien" w:date="2018-10-23T16:11:00Z">
        <w:r w:rsidR="00820026" w:rsidRPr="00DC5CE3" w:rsidDel="002B4FF6">
          <w:rPr>
            <w:rFonts w:cs="Times New Roman"/>
            <w:color w:val="833C0B" w:themeColor="accent2" w:themeShade="80"/>
            <w:sz w:val="22"/>
            <w:rPrChange w:id="2704" w:author="tao huang" w:date="2018-10-26T16:50:00Z">
              <w:rPr>
                <w:rFonts w:cs="Times New Roman"/>
                <w:sz w:val="22"/>
              </w:rPr>
            </w:rPrChange>
          </w:rPr>
          <w:delText xml:space="preserve">may </w:delText>
        </w:r>
      </w:del>
      <w:del w:id="2705" w:author="tao huang" w:date="2018-10-26T16:18:00Z">
        <w:r w:rsidR="00820026" w:rsidRPr="00DC5CE3" w:rsidDel="001A10C9">
          <w:rPr>
            <w:rFonts w:cs="Times New Roman"/>
            <w:color w:val="833C0B" w:themeColor="accent2" w:themeShade="80"/>
            <w:sz w:val="22"/>
            <w:rPrChange w:id="2706" w:author="tao huang" w:date="2018-10-26T16:50:00Z">
              <w:rPr>
                <w:rFonts w:cs="Times New Roman"/>
                <w:sz w:val="22"/>
              </w:rPr>
            </w:rPrChange>
          </w:rPr>
          <w:delText>have</w:delText>
        </w:r>
      </w:del>
      <w:ins w:id="2707" w:author="tao huang" w:date="2018-10-26T16:18:00Z">
        <w:r w:rsidR="001A10C9" w:rsidRPr="00DC5CE3">
          <w:rPr>
            <w:rFonts w:cs="Times New Roman"/>
            <w:color w:val="833C0B" w:themeColor="accent2" w:themeShade="80"/>
            <w:sz w:val="22"/>
            <w:rPrChange w:id="2708" w:author="tao huang" w:date="2018-10-26T16:50:00Z">
              <w:rPr>
                <w:rFonts w:cs="Times New Roman"/>
                <w:sz w:val="22"/>
              </w:rPr>
            </w:rPrChange>
          </w:rPr>
          <w:t>generate</w:t>
        </w:r>
      </w:ins>
      <w:ins w:id="2709" w:author="tao huang" w:date="2018-10-26T16:19:00Z">
        <w:r w:rsidR="001A10C9" w:rsidRPr="00DC5CE3">
          <w:rPr>
            <w:rFonts w:cs="Times New Roman"/>
            <w:color w:val="833C0B" w:themeColor="accent2" w:themeShade="80"/>
            <w:sz w:val="22"/>
            <w:rPrChange w:id="2710" w:author="tao huang" w:date="2018-10-26T16:50:00Z">
              <w:rPr>
                <w:rFonts w:cs="Times New Roman"/>
                <w:sz w:val="22"/>
              </w:rPr>
            </w:rPrChange>
          </w:rPr>
          <w:t xml:space="preserve"> the final forecasts</w:t>
        </w:r>
      </w:ins>
      <w:ins w:id="2711" w:author="tao huang" w:date="2018-10-26T16:21:00Z">
        <w:r w:rsidR="001A10C9" w:rsidRPr="00DC5CE3">
          <w:rPr>
            <w:rFonts w:cs="Times New Roman"/>
            <w:color w:val="833C0B" w:themeColor="accent2" w:themeShade="80"/>
            <w:sz w:val="22"/>
            <w:rPrChange w:id="2712" w:author="tao huang" w:date="2018-10-26T16:50:00Z">
              <w:rPr>
                <w:rFonts w:cs="Times New Roman"/>
                <w:sz w:val="22"/>
              </w:rPr>
            </w:rPrChange>
          </w:rPr>
          <w:t>:</w:t>
        </w:r>
      </w:ins>
      <w:del w:id="2713" w:author="tao huang" w:date="2018-10-26T16:20:00Z">
        <w:r w:rsidR="00820026" w:rsidRPr="00DC5CE3" w:rsidDel="001A10C9">
          <w:rPr>
            <w:rFonts w:cs="Times New Roman"/>
            <w:color w:val="833C0B" w:themeColor="accent2" w:themeShade="80"/>
            <w:sz w:val="22"/>
            <w:rPrChange w:id="2714" w:author="tao huang" w:date="2018-10-26T16:50:00Z">
              <w:rPr>
                <w:rFonts w:cs="Times New Roman"/>
                <w:sz w:val="22"/>
              </w:rPr>
            </w:rPrChange>
          </w:rPr>
          <w:delText xml:space="preserve"> </w:delText>
        </w:r>
      </w:del>
      <m:oMath>
        <m:r>
          <w:del w:id="2715" w:author="tao huang" w:date="2018-10-26T16:21:00Z">
            <w:rPr>
              <w:rFonts w:ascii="Cambria Math" w:hAnsi="Cambria Math" w:cs="Times New Roman"/>
              <w:color w:val="833C0B" w:themeColor="accent2" w:themeShade="80"/>
              <w:sz w:val="22"/>
              <w:rPrChange w:id="2716" w:author="tao huang" w:date="2018-10-26T16:50:00Z">
                <w:rPr>
                  <w:rFonts w:ascii="Cambria Math" w:hAnsi="Cambria Math" w:cs="Times New Roman"/>
                  <w:sz w:val="22"/>
                </w:rPr>
              </w:rPrChange>
            </w:rPr>
            <m:t>(T-ω+1)</m:t>
          </w:del>
        </m:r>
      </m:oMath>
      <w:del w:id="2717" w:author="tao huang" w:date="2018-10-26T16:21:00Z">
        <w:r w:rsidR="00820026" w:rsidRPr="00DC5CE3" w:rsidDel="001A10C9">
          <w:rPr>
            <w:rFonts w:cs="Times New Roman"/>
            <w:color w:val="833C0B" w:themeColor="accent2" w:themeShade="80"/>
            <w:sz w:val="22"/>
            <w:rPrChange w:id="2718" w:author="tao huang" w:date="2018-10-26T16:50:00Z">
              <w:rPr>
                <w:rFonts w:cs="Times New Roman"/>
                <w:sz w:val="22"/>
              </w:rPr>
            </w:rPrChange>
          </w:rPr>
          <w:delText xml:space="preserve"> sets of </w:delText>
        </w:r>
      </w:del>
      <w:del w:id="2719" w:author="tao huang" w:date="2018-10-26T16:19:00Z">
        <w:r w:rsidR="00820026" w:rsidRPr="00DC5CE3" w:rsidDel="001A10C9">
          <w:rPr>
            <w:rFonts w:cs="Times New Roman"/>
            <w:color w:val="833C0B" w:themeColor="accent2" w:themeShade="80"/>
            <w:sz w:val="22"/>
            <w:rPrChange w:id="2720" w:author="tao huang" w:date="2018-10-26T16:50:00Z">
              <w:rPr>
                <w:rFonts w:cs="Times New Roman"/>
                <w:sz w:val="22"/>
              </w:rPr>
            </w:rPrChange>
          </w:rPr>
          <w:delText xml:space="preserve">the </w:delText>
        </w:r>
      </w:del>
      <w:del w:id="2721" w:author="tao huang" w:date="2018-10-26T16:21:00Z">
        <w:r w:rsidR="00820026" w:rsidRPr="00DC5CE3" w:rsidDel="001A10C9">
          <w:rPr>
            <w:rFonts w:cs="Times New Roman"/>
            <w:color w:val="833C0B" w:themeColor="accent2" w:themeShade="80"/>
            <w:sz w:val="22"/>
            <w:rPrChange w:id="2722" w:author="tao huang" w:date="2018-10-26T16:50:00Z">
              <w:rPr>
                <w:rFonts w:cs="Times New Roman"/>
                <w:sz w:val="22"/>
              </w:rPr>
            </w:rPrChange>
          </w:rPr>
          <w:delText>forecasts</w:delText>
        </w:r>
        <w:r w:rsidR="009503D7" w:rsidRPr="00DC5CE3" w:rsidDel="001A10C9">
          <w:rPr>
            <w:rFonts w:cs="Times New Roman"/>
            <w:color w:val="833C0B" w:themeColor="accent2" w:themeShade="80"/>
            <w:sz w:val="22"/>
            <w:rPrChange w:id="2723" w:author="tao huang" w:date="2018-10-26T16:50:00Z">
              <w:rPr>
                <w:rFonts w:cs="Times New Roman"/>
                <w:sz w:val="22"/>
              </w:rPr>
            </w:rPrChange>
          </w:rPr>
          <w:delText>.</w:delText>
        </w:r>
      </w:del>
      <w:r w:rsidR="009503D7" w:rsidRPr="00DC5CE3">
        <w:rPr>
          <w:rFonts w:cs="Times New Roman"/>
          <w:color w:val="833C0B" w:themeColor="accent2" w:themeShade="80"/>
          <w:sz w:val="22"/>
          <w:rPrChange w:id="2724" w:author="tao huang" w:date="2018-10-26T16:50:00Z">
            <w:rPr>
              <w:rFonts w:cs="Times New Roman"/>
              <w:sz w:val="22"/>
            </w:rPr>
          </w:rPrChange>
        </w:rPr>
        <w:t xml:space="preserve"> </w:t>
      </w:r>
      <w:del w:id="2725" w:author="tao huang" w:date="2018-10-26T16:19:00Z">
        <w:r w:rsidR="009503D7" w:rsidRPr="00DC5CE3" w:rsidDel="001A10C9">
          <w:rPr>
            <w:rFonts w:cs="Times New Roman"/>
            <w:color w:val="833C0B" w:themeColor="accent2" w:themeShade="80"/>
            <w:sz w:val="22"/>
            <w:rPrChange w:id="2726" w:author="tao huang" w:date="2018-10-26T16:50:00Z">
              <w:rPr>
                <w:rFonts w:cs="Times New Roman"/>
                <w:sz w:val="22"/>
              </w:rPr>
            </w:rPrChange>
          </w:rPr>
          <w:delText xml:space="preserve">Thus, </w:delText>
        </w:r>
        <w:r w:rsidR="00820026" w:rsidRPr="00DC5CE3" w:rsidDel="001A10C9">
          <w:rPr>
            <w:rFonts w:cs="Times New Roman"/>
            <w:color w:val="833C0B" w:themeColor="accent2" w:themeShade="80"/>
            <w:sz w:val="22"/>
            <w:rPrChange w:id="2727" w:author="tao huang" w:date="2018-10-26T16:50:00Z">
              <w:rPr>
                <w:rFonts w:cs="Times New Roman"/>
                <w:sz w:val="22"/>
              </w:rPr>
            </w:rPrChange>
          </w:rPr>
          <w:delText xml:space="preserve">the final forecast </w:delText>
        </w:r>
        <w:r w:rsidR="009503D7" w:rsidRPr="00DC5CE3" w:rsidDel="001A10C9">
          <w:rPr>
            <w:rFonts w:cs="Times New Roman"/>
            <w:color w:val="833C0B" w:themeColor="accent2" w:themeShade="80"/>
            <w:sz w:val="22"/>
            <w:rPrChange w:id="2728" w:author="tao huang" w:date="2018-10-26T16:50:00Z">
              <w:rPr>
                <w:rFonts w:cs="Times New Roman"/>
                <w:sz w:val="22"/>
              </w:rPr>
            </w:rPrChange>
          </w:rPr>
          <w:delText>can be</w:delText>
        </w:r>
      </w:del>
      <w:ins w:id="2729" w:author="Didier Soopramanien" w:date="2018-10-23T16:11:00Z">
        <w:del w:id="2730" w:author="tao huang" w:date="2018-10-26T16:19:00Z">
          <w:r w:rsidR="002B4FF6" w:rsidRPr="00DC5CE3" w:rsidDel="001A10C9">
            <w:rPr>
              <w:rFonts w:cs="Times New Roman"/>
              <w:color w:val="833C0B" w:themeColor="accent2" w:themeShade="80"/>
              <w:sz w:val="22"/>
              <w:rPrChange w:id="2731" w:author="tao huang" w:date="2018-10-26T16:50:00Z">
                <w:rPr>
                  <w:rFonts w:cs="Times New Roman"/>
                  <w:sz w:val="22"/>
                </w:rPr>
              </w:rPrChange>
            </w:rPr>
            <w:delText xml:space="preserve">is </w:delText>
          </w:r>
        </w:del>
      </w:ins>
      <w:del w:id="2732" w:author="tao huang" w:date="2018-10-26T16:19:00Z">
        <w:r w:rsidR="009503D7" w:rsidRPr="00DC5CE3" w:rsidDel="001A10C9">
          <w:rPr>
            <w:rFonts w:cs="Times New Roman"/>
            <w:color w:val="833C0B" w:themeColor="accent2" w:themeShade="80"/>
            <w:sz w:val="22"/>
            <w:rPrChange w:id="2733" w:author="tao huang" w:date="2018-10-26T16:50:00Z">
              <w:rPr>
                <w:rFonts w:cs="Times New Roman"/>
                <w:sz w:val="22"/>
              </w:rPr>
            </w:rPrChange>
          </w:rPr>
          <w:delText xml:space="preserve"> calculated</w:delText>
        </w:r>
      </w:del>
      <w:ins w:id="2734" w:author="Didier Soopramanien" w:date="2018-10-23T16:11:00Z">
        <w:del w:id="2735" w:author="tao huang" w:date="2018-10-26T16:19:00Z">
          <w:r w:rsidR="002B4FF6" w:rsidRPr="00DC5CE3" w:rsidDel="001A10C9">
            <w:rPr>
              <w:rFonts w:cs="Times New Roman"/>
              <w:color w:val="833C0B" w:themeColor="accent2" w:themeShade="80"/>
              <w:sz w:val="22"/>
              <w:rPrChange w:id="2736" w:author="tao huang" w:date="2018-10-26T16:50:00Z">
                <w:rPr>
                  <w:rFonts w:cs="Times New Roman"/>
                  <w:sz w:val="22"/>
                </w:rPr>
              </w:rPrChange>
            </w:rPr>
            <w:delText xml:space="preserve">omputed </w:delText>
          </w:r>
        </w:del>
      </w:ins>
      <w:del w:id="2737" w:author="tao huang" w:date="2018-10-26T16:19:00Z">
        <w:r w:rsidR="009503D7" w:rsidRPr="00DC5CE3" w:rsidDel="001A10C9">
          <w:rPr>
            <w:rFonts w:cs="Times New Roman"/>
            <w:color w:val="833C0B" w:themeColor="accent2" w:themeShade="80"/>
            <w:sz w:val="22"/>
            <w:rPrChange w:id="2738" w:author="tao huang" w:date="2018-10-26T16:50:00Z">
              <w:rPr>
                <w:rFonts w:cs="Times New Roman"/>
                <w:sz w:val="22"/>
              </w:rPr>
            </w:rPrChange>
          </w:rPr>
          <w:delText xml:space="preserve"> as the</w:delText>
        </w:r>
      </w:del>
      <w:ins w:id="2739" w:author="Didier Soopramanien" w:date="2018-10-23T16:11:00Z">
        <w:del w:id="2740" w:author="tao huang" w:date="2018-10-26T16:19:00Z">
          <w:r w:rsidR="002B4FF6" w:rsidRPr="00DC5CE3" w:rsidDel="001A10C9">
            <w:rPr>
              <w:rFonts w:cs="Times New Roman"/>
              <w:color w:val="833C0B" w:themeColor="accent2" w:themeShade="80"/>
              <w:sz w:val="22"/>
              <w:rPrChange w:id="2741" w:author="tao huang" w:date="2018-10-26T16:50:00Z">
                <w:rPr>
                  <w:rFonts w:cs="Times New Roman"/>
                  <w:sz w:val="22"/>
                </w:rPr>
              </w:rPrChange>
            </w:rPr>
            <w:delText xml:space="preserve">is effectively an </w:delText>
          </w:r>
        </w:del>
      </w:ins>
      <w:del w:id="2742" w:author="tao huang" w:date="2018-10-26T16:19:00Z">
        <w:r w:rsidR="009503D7" w:rsidRPr="00DC5CE3" w:rsidDel="001A10C9">
          <w:rPr>
            <w:rFonts w:cs="Times New Roman"/>
            <w:color w:val="833C0B" w:themeColor="accent2" w:themeShade="80"/>
            <w:sz w:val="22"/>
            <w:rPrChange w:id="2743" w:author="tao huang" w:date="2018-10-26T16:50:00Z">
              <w:rPr>
                <w:rFonts w:cs="Times New Roman"/>
                <w:sz w:val="22"/>
              </w:rPr>
            </w:rPrChange>
          </w:rPr>
          <w:delText xml:space="preserve"> </w:delText>
        </w:r>
        <w:r w:rsidR="00820026" w:rsidRPr="00DC5CE3" w:rsidDel="001A10C9">
          <w:rPr>
            <w:rFonts w:cs="Times New Roman"/>
            <w:color w:val="833C0B" w:themeColor="accent2" w:themeShade="80"/>
            <w:sz w:val="22"/>
            <w:rPrChange w:id="2744" w:author="tao huang" w:date="2018-10-26T16:50:00Z">
              <w:rPr>
                <w:rFonts w:cs="Times New Roman"/>
                <w:sz w:val="22"/>
              </w:rPr>
            </w:rPrChange>
          </w:rPr>
          <w:delText>a</w:delText>
        </w:r>
      </w:del>
      <w:ins w:id="2745" w:author="Didier Soopramanien" w:date="2018-10-23T16:11:00Z">
        <w:del w:id="2746" w:author="tao huang" w:date="2018-10-26T16:19:00Z">
          <w:r w:rsidR="002B4FF6" w:rsidRPr="00DC5CE3" w:rsidDel="001A10C9">
            <w:rPr>
              <w:rFonts w:cs="Times New Roman"/>
              <w:color w:val="833C0B" w:themeColor="accent2" w:themeShade="80"/>
              <w:sz w:val="22"/>
              <w:rPrChange w:id="2747" w:author="tao huang" w:date="2018-10-26T16:50:00Z">
                <w:rPr>
                  <w:rFonts w:cs="Times New Roman"/>
                  <w:sz w:val="22"/>
                </w:rPr>
              </w:rPrChange>
            </w:rPr>
            <w:delText>a</w:delText>
          </w:r>
        </w:del>
      </w:ins>
      <w:del w:id="2748" w:author="tao huang" w:date="2018-10-26T16:19:00Z">
        <w:r w:rsidR="00820026" w:rsidRPr="00DC5CE3" w:rsidDel="001A10C9">
          <w:rPr>
            <w:rFonts w:cs="Times New Roman"/>
            <w:color w:val="833C0B" w:themeColor="accent2" w:themeShade="80"/>
            <w:sz w:val="22"/>
            <w:rPrChange w:id="2749" w:author="tao huang" w:date="2018-10-26T16:50:00Z">
              <w:rPr>
                <w:rFonts w:cs="Times New Roman"/>
                <w:sz w:val="22"/>
              </w:rPr>
            </w:rPrChange>
          </w:rPr>
          <w:delText>verage</w:delText>
        </w:r>
      </w:del>
      <w:ins w:id="2750" w:author="Didier Soopramanien" w:date="2018-10-23T16:11:00Z">
        <w:del w:id="2751" w:author="tao huang" w:date="2018-10-26T16:19:00Z">
          <w:r w:rsidR="002B4FF6" w:rsidRPr="00DC5CE3" w:rsidDel="001A10C9">
            <w:rPr>
              <w:rFonts w:cs="Times New Roman"/>
              <w:color w:val="833C0B" w:themeColor="accent2" w:themeShade="80"/>
              <w:sz w:val="22"/>
              <w:rPrChange w:id="2752" w:author="tao huang" w:date="2018-10-26T16:50:00Z">
                <w:rPr>
                  <w:rFonts w:cs="Times New Roman"/>
                  <w:sz w:val="22"/>
                </w:rPr>
              </w:rPrChange>
            </w:rPr>
            <w:delText xml:space="preserve"> forecast as follows</w:delText>
          </w:r>
        </w:del>
      </w:ins>
      <w:del w:id="2753" w:author="tao huang" w:date="2018-10-26T16:19:00Z">
        <w:r w:rsidR="00820026" w:rsidRPr="00DC5CE3" w:rsidDel="001A10C9">
          <w:rPr>
            <w:rFonts w:cs="Times New Roman"/>
            <w:color w:val="833C0B" w:themeColor="accent2" w:themeShade="80"/>
            <w:sz w:val="22"/>
            <w:rPrChange w:id="2754" w:author="tao huang" w:date="2018-10-26T16:50:00Z">
              <w:rPr>
                <w:rFonts w:cs="Times New Roman"/>
                <w:sz w:val="22"/>
              </w:rPr>
            </w:rPrChange>
          </w:rPr>
          <w:delText xml:space="preserve"> value:</w:delText>
        </w:r>
      </w:del>
      <w:ins w:id="2755" w:author="tao huang" w:date="2018-10-26T16:19:00Z">
        <w:r w:rsidR="001A10C9" w:rsidRPr="00DC5CE3">
          <w:rPr>
            <w:rFonts w:cs="Times New Roman"/>
            <w:color w:val="833C0B" w:themeColor="accent2" w:themeShade="80"/>
            <w:sz w:val="22"/>
            <w:rPrChange w:id="2756" w:author="tao huang" w:date="2018-10-26T16:50:00Z">
              <w:rPr>
                <w:rFonts w:cs="Times New Roman"/>
                <w:sz w:val="22"/>
              </w:rPr>
            </w:rPrChange>
          </w:rPr>
          <w:t xml:space="preserve"> </w:t>
        </w:r>
      </w:ins>
    </w:p>
    <w:p w14:paraId="616C0DA5" w14:textId="7F458D85" w:rsidR="00820026" w:rsidRPr="00DC5CE3" w:rsidRDefault="00DA3D68" w:rsidP="00820026">
      <w:pPr>
        <w:shd w:val="clear" w:color="auto" w:fill="FFFFFF" w:themeFill="background1"/>
        <w:spacing w:after="0" w:line="360" w:lineRule="auto"/>
        <w:rPr>
          <w:rFonts w:cs="Times New Roman"/>
          <w:color w:val="833C0B" w:themeColor="accent2" w:themeShade="80"/>
          <w:sz w:val="22"/>
          <w:rPrChange w:id="2757" w:author="tao huang" w:date="2018-10-26T16:50:00Z">
            <w:rPr>
              <w:rFonts w:cs="Times New Roman"/>
              <w:sz w:val="22"/>
            </w:rPr>
          </w:rPrChange>
        </w:rPr>
      </w:pPr>
      <m:oMathPara>
        <m:oMath>
          <m:sSub>
            <m:sSubPr>
              <m:ctrlPr>
                <w:rPr>
                  <w:rFonts w:ascii="Cambria Math" w:hAnsi="Cambria Math" w:cs="Times New Roman"/>
                  <w:i/>
                  <w:color w:val="833C0B" w:themeColor="accent2" w:themeShade="80"/>
                  <w:sz w:val="22"/>
                </w:rPr>
              </m:ctrlPr>
            </m:sSubPr>
            <m:e>
              <m:acc>
                <m:accPr>
                  <m:ctrlPr>
                    <w:rPr>
                      <w:rFonts w:ascii="Cambria Math" w:hAnsi="Cambria Math" w:cs="Times New Roman"/>
                      <w:i/>
                      <w:color w:val="833C0B" w:themeColor="accent2" w:themeShade="80"/>
                      <w:sz w:val="22"/>
                    </w:rPr>
                  </m:ctrlPr>
                </m:accPr>
                <m:e>
                  <m:r>
                    <w:rPr>
                      <w:rFonts w:ascii="Cambria Math" w:hAnsi="Cambria Math" w:cs="Times New Roman"/>
                      <w:color w:val="833C0B" w:themeColor="accent2" w:themeShade="80"/>
                      <w:sz w:val="22"/>
                      <w:rPrChange w:id="2758" w:author="tao huang" w:date="2018-10-26T16:50:00Z">
                        <w:rPr>
                          <w:rFonts w:ascii="Cambria Math" w:hAnsi="Cambria Math" w:cs="Times New Roman"/>
                          <w:sz w:val="22"/>
                        </w:rPr>
                      </w:rPrChange>
                    </w:rPr>
                    <m:t>y</m:t>
                  </m:r>
                </m:e>
              </m:acc>
            </m:e>
            <m:sub>
              <m:r>
                <w:rPr>
                  <w:rFonts w:ascii="Cambria Math" w:hAnsi="Cambria Math" w:cs="Times New Roman"/>
                  <w:color w:val="833C0B" w:themeColor="accent2" w:themeShade="80"/>
                  <w:sz w:val="22"/>
                  <w:rPrChange w:id="2759" w:author="tao huang" w:date="2018-10-26T16:50:00Z">
                    <w:rPr>
                      <w:rFonts w:ascii="Cambria Math" w:hAnsi="Cambria Math" w:cs="Times New Roman"/>
                      <w:sz w:val="22"/>
                    </w:rPr>
                  </w:rPrChange>
                </w:rPr>
                <m:t>T+</m:t>
              </m:r>
              <m:r>
                <m:rPr>
                  <m:sty m:val="p"/>
                </m:rPr>
                <w:rPr>
                  <w:rFonts w:ascii="Cambria Math" w:hAnsi="Cambria Math" w:cs="Times New Roman"/>
                  <w:color w:val="833C0B" w:themeColor="accent2" w:themeShade="80"/>
                  <w:sz w:val="22"/>
                  <w:rPrChange w:id="2760" w:author="tao huang" w:date="2018-10-26T16:50:00Z">
                    <w:rPr>
                      <w:rFonts w:ascii="Cambria Math" w:hAnsi="Cambria Math" w:cs="Times New Roman"/>
                      <w:sz w:val="22"/>
                    </w:rPr>
                  </w:rPrChange>
                </w:rPr>
                <m:t>1</m:t>
              </m:r>
            </m:sub>
          </m:sSub>
          <m:d>
            <m:dPr>
              <m:ctrlPr>
                <w:rPr>
                  <w:rFonts w:ascii="Cambria Math" w:hAnsi="Cambria Math" w:cs="Times New Roman"/>
                  <w:i/>
                  <w:color w:val="833C0B" w:themeColor="accent2" w:themeShade="80"/>
                  <w:sz w:val="22"/>
                </w:rPr>
              </m:ctrlPr>
            </m:dPr>
            <m:e>
              <m:r>
                <w:rPr>
                  <w:rFonts w:ascii="Cambria Math" w:hAnsi="Cambria Math" w:cs="Times New Roman"/>
                  <w:color w:val="833C0B" w:themeColor="accent2" w:themeShade="80"/>
                  <w:sz w:val="22"/>
                  <w:rPrChange w:id="2761" w:author="tao huang" w:date="2018-10-26T16:50:00Z">
                    <w:rPr>
                      <w:rFonts w:ascii="Cambria Math" w:hAnsi="Cambria Math" w:cs="Times New Roman"/>
                      <w:sz w:val="22"/>
                    </w:rPr>
                  </w:rPrChange>
                </w:rPr>
                <m:t>T,ω</m:t>
              </m:r>
            </m:e>
          </m:d>
          <m:r>
            <w:rPr>
              <w:rFonts w:ascii="Cambria Math" w:hAnsi="Cambria Math" w:cs="Times New Roman"/>
              <w:color w:val="833C0B" w:themeColor="accent2" w:themeShade="80"/>
              <w:sz w:val="22"/>
              <w:rPrChange w:id="2762" w:author="tao huang" w:date="2018-10-26T16:50:00Z">
                <w:rPr>
                  <w:rFonts w:ascii="Cambria Math" w:hAnsi="Cambria Math" w:cs="Times New Roman"/>
                  <w:sz w:val="22"/>
                </w:rPr>
              </w:rPrChange>
            </w:rPr>
            <m:t>=</m:t>
          </m:r>
          <m:sSup>
            <m:sSupPr>
              <m:ctrlPr>
                <w:rPr>
                  <w:rFonts w:ascii="Cambria Math" w:hAnsi="Cambria Math" w:cs="Times New Roman"/>
                  <w:i/>
                  <w:color w:val="833C0B" w:themeColor="accent2" w:themeShade="80"/>
                  <w:sz w:val="22"/>
                </w:rPr>
              </m:ctrlPr>
            </m:sSupPr>
            <m:e>
              <m:d>
                <m:dPr>
                  <m:ctrlPr>
                    <w:rPr>
                      <w:rFonts w:ascii="Cambria Math" w:hAnsi="Cambria Math" w:cs="Times New Roman"/>
                      <w:i/>
                      <w:color w:val="833C0B" w:themeColor="accent2" w:themeShade="80"/>
                      <w:sz w:val="22"/>
                    </w:rPr>
                  </m:ctrlPr>
                </m:dPr>
                <m:e>
                  <m:r>
                    <w:rPr>
                      <w:rFonts w:ascii="Cambria Math" w:hAnsi="Cambria Math" w:cs="Times New Roman"/>
                      <w:color w:val="833C0B" w:themeColor="accent2" w:themeShade="80"/>
                      <w:sz w:val="22"/>
                      <w:rPrChange w:id="2763" w:author="tao huang" w:date="2018-10-26T16:50:00Z">
                        <w:rPr>
                          <w:rFonts w:ascii="Cambria Math" w:hAnsi="Cambria Math" w:cs="Times New Roman"/>
                          <w:sz w:val="22"/>
                        </w:rPr>
                      </w:rPrChange>
                    </w:rPr>
                    <m:t>T-ω+1</m:t>
                  </m:r>
                </m:e>
              </m:d>
            </m:e>
            <m:sup>
              <m:r>
                <w:rPr>
                  <w:rFonts w:ascii="Cambria Math" w:hAnsi="Cambria Math" w:cs="Times New Roman"/>
                  <w:color w:val="833C0B" w:themeColor="accent2" w:themeShade="80"/>
                  <w:sz w:val="22"/>
                  <w:rPrChange w:id="2764" w:author="tao huang" w:date="2018-10-26T16:50:00Z">
                    <w:rPr>
                      <w:rFonts w:ascii="Cambria Math" w:hAnsi="Cambria Math" w:cs="Times New Roman"/>
                      <w:sz w:val="22"/>
                    </w:rPr>
                  </w:rPrChange>
                </w:rPr>
                <m:t>-1</m:t>
              </m:r>
            </m:sup>
          </m:sSup>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2765" w:author="tao huang" w:date="2018-10-26T16:50:00Z">
                    <w:rPr>
                      <w:rFonts w:ascii="Cambria Math" w:hAnsi="Cambria Math" w:cs="Times New Roman"/>
                      <w:sz w:val="22"/>
                    </w:rPr>
                  </w:rPrChange>
                </w:rPr>
                <m:t>m=1</m:t>
              </m:r>
            </m:sub>
            <m:sup>
              <m:r>
                <w:rPr>
                  <w:rFonts w:ascii="Cambria Math" w:hAnsi="Cambria Math" w:cs="Times New Roman"/>
                  <w:color w:val="833C0B" w:themeColor="accent2" w:themeShade="80"/>
                  <w:sz w:val="22"/>
                  <w:rPrChange w:id="2766" w:author="tao huang" w:date="2018-10-26T16:50:00Z">
                    <w:rPr>
                      <w:rFonts w:ascii="Cambria Math" w:hAnsi="Cambria Math" w:cs="Times New Roman"/>
                      <w:sz w:val="22"/>
                    </w:rPr>
                  </w:rPrChange>
                </w:rPr>
                <m:t>T-ω+1</m:t>
              </m:r>
            </m:sup>
            <m:e>
              <m:sSub>
                <m:sSubPr>
                  <m:ctrlPr>
                    <w:rPr>
                      <w:rFonts w:ascii="Cambria Math" w:hAnsi="Cambria Math" w:cs="Times New Roman"/>
                      <w:i/>
                      <w:color w:val="833C0B" w:themeColor="accent2" w:themeShade="80"/>
                      <w:sz w:val="22"/>
                    </w:rPr>
                  </m:ctrlPr>
                </m:sSubPr>
                <m:e>
                  <m:acc>
                    <m:accPr>
                      <m:ctrlPr>
                        <w:rPr>
                          <w:rFonts w:ascii="Cambria Math" w:hAnsi="Cambria Math" w:cs="Times New Roman"/>
                          <w:i/>
                          <w:color w:val="833C0B" w:themeColor="accent2" w:themeShade="80"/>
                          <w:sz w:val="22"/>
                        </w:rPr>
                      </m:ctrlPr>
                    </m:accPr>
                    <m:e>
                      <m:r>
                        <w:rPr>
                          <w:rFonts w:ascii="Cambria Math" w:hAnsi="Cambria Math" w:cs="Times New Roman"/>
                          <w:color w:val="833C0B" w:themeColor="accent2" w:themeShade="80"/>
                          <w:sz w:val="22"/>
                          <w:rPrChange w:id="2767" w:author="tao huang" w:date="2018-10-26T16:50:00Z">
                            <w:rPr>
                              <w:rFonts w:ascii="Cambria Math" w:hAnsi="Cambria Math" w:cs="Times New Roman"/>
                              <w:sz w:val="22"/>
                            </w:rPr>
                          </w:rPrChange>
                        </w:rPr>
                        <m:t>y</m:t>
                      </m:r>
                    </m:e>
                  </m:acc>
                </m:e>
                <m:sub>
                  <m:r>
                    <w:rPr>
                      <w:rFonts w:ascii="Cambria Math" w:hAnsi="Cambria Math" w:cs="Times New Roman"/>
                      <w:color w:val="833C0B" w:themeColor="accent2" w:themeShade="80"/>
                      <w:sz w:val="22"/>
                      <w:rPrChange w:id="2768" w:author="tao huang" w:date="2018-10-26T16:50:00Z">
                        <w:rPr>
                          <w:rFonts w:ascii="Cambria Math" w:hAnsi="Cambria Math" w:cs="Times New Roman"/>
                          <w:sz w:val="22"/>
                        </w:rPr>
                      </w:rPrChange>
                    </w:rPr>
                    <m:t>T+</m:t>
                  </m:r>
                  <m:r>
                    <m:rPr>
                      <m:sty m:val="p"/>
                    </m:rPr>
                    <w:rPr>
                      <w:rFonts w:ascii="Cambria Math" w:hAnsi="Cambria Math" w:cs="Times New Roman"/>
                      <w:color w:val="833C0B" w:themeColor="accent2" w:themeShade="80"/>
                      <w:sz w:val="22"/>
                      <w:rPrChange w:id="2769" w:author="tao huang" w:date="2018-10-26T16:50:00Z">
                        <w:rPr>
                          <w:rFonts w:ascii="Cambria Math" w:hAnsi="Cambria Math" w:cs="Times New Roman"/>
                          <w:sz w:val="22"/>
                        </w:rPr>
                      </w:rPrChange>
                    </w:rPr>
                    <m:t>1,</m:t>
                  </m:r>
                  <m:r>
                    <w:rPr>
                      <w:rFonts w:ascii="Cambria Math" w:hAnsi="Cambria Math" w:cs="Times New Roman"/>
                      <w:color w:val="833C0B" w:themeColor="accent2" w:themeShade="80"/>
                      <w:sz w:val="22"/>
                      <w:rPrChange w:id="2770" w:author="tao huang" w:date="2018-10-26T16:50:00Z">
                        <w:rPr>
                          <w:rFonts w:ascii="Cambria Math" w:hAnsi="Cambria Math" w:cs="Times New Roman"/>
                          <w:sz w:val="22"/>
                        </w:rPr>
                      </w:rPrChange>
                    </w:rPr>
                    <m:t>m</m:t>
                  </m:r>
                </m:sub>
              </m:sSub>
            </m:e>
          </m:nary>
          <m:r>
            <w:rPr>
              <w:rFonts w:ascii="Cambria Math" w:hAnsi="Cambria Math" w:cs="Times New Roman"/>
              <w:color w:val="833C0B" w:themeColor="accent2" w:themeShade="80"/>
              <w:sz w:val="22"/>
              <w:rPrChange w:id="2771" w:author="tao huang" w:date="2018-10-26T16:50:00Z">
                <w:rPr>
                  <w:rFonts w:ascii="Cambria Math" w:hAnsi="Cambria Math" w:cs="Times New Roman"/>
                  <w:sz w:val="22"/>
                </w:rPr>
              </w:rPrChange>
            </w:rPr>
            <m:t>=</m:t>
          </m:r>
          <m:sSup>
            <m:sSupPr>
              <m:ctrlPr>
                <w:rPr>
                  <w:rFonts w:ascii="Cambria Math" w:hAnsi="Cambria Math" w:cs="Times New Roman"/>
                  <w:i/>
                  <w:color w:val="833C0B" w:themeColor="accent2" w:themeShade="80"/>
                  <w:sz w:val="22"/>
                </w:rPr>
              </m:ctrlPr>
            </m:sSupPr>
            <m:e>
              <m:d>
                <m:dPr>
                  <m:ctrlPr>
                    <w:rPr>
                      <w:rFonts w:ascii="Cambria Math" w:hAnsi="Cambria Math" w:cs="Times New Roman"/>
                      <w:i/>
                      <w:color w:val="833C0B" w:themeColor="accent2" w:themeShade="80"/>
                      <w:sz w:val="22"/>
                    </w:rPr>
                  </m:ctrlPr>
                </m:dPr>
                <m:e>
                  <m:r>
                    <w:rPr>
                      <w:rFonts w:ascii="Cambria Math" w:hAnsi="Cambria Math" w:cs="Times New Roman"/>
                      <w:color w:val="833C0B" w:themeColor="accent2" w:themeShade="80"/>
                      <w:sz w:val="22"/>
                      <w:rPrChange w:id="2772" w:author="tao huang" w:date="2018-10-26T16:50:00Z">
                        <w:rPr>
                          <w:rFonts w:ascii="Cambria Math" w:hAnsi="Cambria Math" w:cs="Times New Roman"/>
                          <w:sz w:val="22"/>
                        </w:rPr>
                      </w:rPrChange>
                    </w:rPr>
                    <m:t>T-ω+1</m:t>
                  </m:r>
                </m:e>
              </m:d>
            </m:e>
            <m:sup>
              <m:r>
                <w:rPr>
                  <w:rFonts w:ascii="Cambria Math" w:hAnsi="Cambria Math" w:cs="Times New Roman"/>
                  <w:color w:val="833C0B" w:themeColor="accent2" w:themeShade="80"/>
                  <w:sz w:val="22"/>
                  <w:rPrChange w:id="2773" w:author="tao huang" w:date="2018-10-26T16:50:00Z">
                    <w:rPr>
                      <w:rFonts w:ascii="Cambria Math" w:hAnsi="Cambria Math" w:cs="Times New Roman"/>
                      <w:sz w:val="22"/>
                    </w:rPr>
                  </w:rPrChange>
                </w:rPr>
                <m:t>-1</m:t>
              </m:r>
            </m:sup>
          </m:sSup>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2774" w:author="tao huang" w:date="2018-10-26T16:50:00Z">
                    <w:rPr>
                      <w:rFonts w:ascii="Cambria Math" w:hAnsi="Cambria Math" w:cs="Times New Roman"/>
                      <w:sz w:val="22"/>
                    </w:rPr>
                  </w:rPrChange>
                </w:rPr>
                <m:t>m=1</m:t>
              </m:r>
            </m:sub>
            <m:sup>
              <m:r>
                <w:rPr>
                  <w:rFonts w:ascii="Cambria Math" w:hAnsi="Cambria Math" w:cs="Times New Roman"/>
                  <w:color w:val="833C0B" w:themeColor="accent2" w:themeShade="80"/>
                  <w:sz w:val="22"/>
                  <w:rPrChange w:id="2775" w:author="tao huang" w:date="2018-10-26T16:50:00Z">
                    <w:rPr>
                      <w:rFonts w:ascii="Cambria Math" w:hAnsi="Cambria Math" w:cs="Times New Roman"/>
                      <w:sz w:val="22"/>
                    </w:rPr>
                  </w:rPrChange>
                </w:rPr>
                <m:t>T-ω+1</m:t>
              </m:r>
            </m:sup>
            <m:e>
              <m:sSubSup>
                <m:sSubSupPr>
                  <m:ctrlPr>
                    <w:del w:id="2776" w:author="tao huang" w:date="2018-10-26T16:27:00Z">
                      <w:rPr>
                        <w:rFonts w:ascii="Cambria Math" w:hAnsi="Cambria Math" w:cs="Times New Roman"/>
                        <w:i/>
                        <w:color w:val="833C0B" w:themeColor="accent2" w:themeShade="80"/>
                        <w:sz w:val="22"/>
                      </w:rPr>
                    </w:del>
                  </m:ctrlPr>
                </m:sSubSupPr>
                <m:e>
                  <m:r>
                    <w:del w:id="2777" w:author="tao huang" w:date="2018-10-26T16:27:00Z">
                      <w:rPr>
                        <w:rFonts w:ascii="Cambria Math" w:hAnsi="Cambria Math" w:cs="Times New Roman"/>
                        <w:color w:val="833C0B" w:themeColor="accent2" w:themeShade="80"/>
                        <w:sz w:val="22"/>
                        <w:rPrChange w:id="2778" w:author="tao huang" w:date="2018-10-26T16:50:00Z">
                          <w:rPr>
                            <w:rFonts w:ascii="Cambria Math" w:hAnsi="Cambria Math" w:cs="Times New Roman"/>
                            <w:sz w:val="22"/>
                          </w:rPr>
                        </w:rPrChange>
                      </w:rPr>
                      <m:t>X</m:t>
                    </w:del>
                  </m:r>
                </m:e>
                <m:sub>
                  <m:r>
                    <w:del w:id="2779" w:author="tao huang" w:date="2018-10-26T16:27:00Z">
                      <w:rPr>
                        <w:rFonts w:ascii="Cambria Math" w:hAnsi="Cambria Math" w:cs="Times New Roman"/>
                        <w:color w:val="833C0B" w:themeColor="accent2" w:themeShade="80"/>
                        <w:sz w:val="22"/>
                        <w:rPrChange w:id="2780" w:author="tao huang" w:date="2018-10-26T16:50:00Z">
                          <w:rPr>
                            <w:rFonts w:ascii="Cambria Math" w:hAnsi="Cambria Math" w:cs="Times New Roman"/>
                            <w:sz w:val="22"/>
                          </w:rPr>
                        </w:rPrChange>
                      </w:rPr>
                      <m:t>T+1</m:t>
                    </w:del>
                  </m:r>
                </m:sub>
                <m:sup>
                  <m:r>
                    <w:del w:id="2781" w:author="tao huang" w:date="2018-10-26T16:27:00Z">
                      <w:rPr>
                        <w:rFonts w:ascii="Cambria Math" w:hAnsi="Cambria Math" w:cs="Times New Roman" w:hint="eastAsia"/>
                        <w:color w:val="833C0B" w:themeColor="accent2" w:themeShade="80"/>
                        <w:sz w:val="22"/>
                        <w:rPrChange w:id="2782" w:author="tao huang" w:date="2018-10-26T16:50:00Z">
                          <w:rPr>
                            <w:rFonts w:ascii="Cambria Math" w:hAnsi="Cambria Math" w:cs="Times New Roman" w:hint="eastAsia"/>
                            <w:sz w:val="22"/>
                          </w:rPr>
                        </w:rPrChange>
                      </w:rPr>
                      <m:t>'</m:t>
                    </w:del>
                  </m:r>
                </m:sup>
              </m:sSubSup>
              <m:sSub>
                <m:sSubPr>
                  <m:ctrlPr>
                    <w:rPr>
                      <w:rFonts w:ascii="Cambria Math" w:hAnsi="Cambria Math" w:cs="Times New Roman"/>
                      <w:i/>
                      <w:color w:val="833C0B" w:themeColor="accent2" w:themeShade="80"/>
                      <w:sz w:val="22"/>
                    </w:rPr>
                  </m:ctrlPr>
                </m:sSubPr>
                <m:e>
                  <m:acc>
                    <m:accPr>
                      <m:ctrlPr>
                        <w:rPr>
                          <w:rFonts w:ascii="Cambria Math" w:hAnsi="Cambria Math" w:cs="Times New Roman"/>
                          <w:i/>
                          <w:color w:val="833C0B" w:themeColor="accent2" w:themeShade="80"/>
                          <w:sz w:val="22"/>
                        </w:rPr>
                      </m:ctrlPr>
                    </m:accPr>
                    <m:e>
                      <m:r>
                        <w:rPr>
                          <w:rFonts w:ascii="Cambria Math" w:hAnsi="Cambria Math" w:cs="Times New Roman"/>
                          <w:color w:val="833C0B" w:themeColor="accent2" w:themeShade="80"/>
                          <w:sz w:val="22"/>
                          <w:rPrChange w:id="2783" w:author="tao huang" w:date="2018-10-26T16:50:00Z">
                            <w:rPr>
                              <w:rFonts w:ascii="Cambria Math" w:hAnsi="Cambria Math" w:cs="Times New Roman"/>
                              <w:sz w:val="22"/>
                            </w:rPr>
                          </w:rPrChange>
                        </w:rPr>
                        <m:t>β</m:t>
                      </m:r>
                    </m:e>
                  </m:acc>
                </m:e>
                <m:sub>
                  <m:r>
                    <w:ins w:id="2784" w:author="tao huang" w:date="2018-10-26T16:27:00Z">
                      <w:rPr>
                        <w:rFonts w:ascii="Cambria Math" w:hAnsi="Cambria Math" w:cs="Times New Roman"/>
                        <w:color w:val="833C0B" w:themeColor="accent2" w:themeShade="80"/>
                        <w:sz w:val="22"/>
                        <w:rPrChange w:id="2785" w:author="tao huang" w:date="2018-10-26T16:50:00Z">
                          <w:rPr>
                            <w:rFonts w:ascii="Cambria Math" w:hAnsi="Cambria Math" w:cs="Times New Roman"/>
                            <w:sz w:val="22"/>
                          </w:rPr>
                        </w:rPrChange>
                      </w:rPr>
                      <m:t xml:space="preserve">m, </m:t>
                    </w:ins>
                  </m:r>
                  <m:r>
                    <w:del w:id="2786" w:author="tao huang" w:date="2018-10-26T16:27:00Z">
                      <w:rPr>
                        <w:rFonts w:ascii="Cambria Math" w:hAnsi="Cambria Math" w:cs="Times New Roman"/>
                        <w:color w:val="833C0B" w:themeColor="accent2" w:themeShade="80"/>
                        <w:sz w:val="22"/>
                        <w:rPrChange w:id="2787" w:author="tao huang" w:date="2018-10-26T16:50:00Z">
                          <w:rPr>
                            <w:rFonts w:ascii="Cambria Math" w:hAnsi="Cambria Math" w:cs="Times New Roman"/>
                            <w:sz w:val="22"/>
                          </w:rPr>
                        </w:rPrChange>
                      </w:rPr>
                      <m:t>m:</m:t>
                    </w:del>
                  </m:r>
                  <m:r>
                    <w:rPr>
                      <w:rFonts w:ascii="Cambria Math" w:hAnsi="Cambria Math" w:cs="Times New Roman"/>
                      <w:color w:val="833C0B" w:themeColor="accent2" w:themeShade="80"/>
                      <w:sz w:val="22"/>
                      <w:rPrChange w:id="2788" w:author="tao huang" w:date="2018-10-26T16:50:00Z">
                        <w:rPr>
                          <w:rFonts w:ascii="Cambria Math" w:hAnsi="Cambria Math" w:cs="Times New Roman"/>
                          <w:sz w:val="22"/>
                        </w:rPr>
                      </w:rPrChange>
                    </w:rPr>
                    <m:t>T</m:t>
                  </m:r>
                </m:sub>
              </m:sSub>
              <m:sSub>
                <m:sSubPr>
                  <m:ctrlPr>
                    <w:ins w:id="2789" w:author="tao huang" w:date="2018-10-26T16:27:00Z">
                      <w:rPr>
                        <w:rFonts w:ascii="Cambria Math" w:hAnsi="Cambria Math" w:cs="Times New Roman"/>
                        <w:i/>
                        <w:color w:val="833C0B" w:themeColor="accent2" w:themeShade="80"/>
                        <w:sz w:val="22"/>
                      </w:rPr>
                    </w:ins>
                  </m:ctrlPr>
                </m:sSubPr>
                <m:e>
                  <m:r>
                    <w:ins w:id="2790" w:author="tao huang" w:date="2018-10-26T16:27:00Z">
                      <w:rPr>
                        <w:rFonts w:ascii="Cambria Math" w:hAnsi="Cambria Math" w:cs="Times New Roman"/>
                        <w:color w:val="833C0B" w:themeColor="accent2" w:themeShade="80"/>
                        <w:sz w:val="22"/>
                        <w:rPrChange w:id="2791" w:author="tao huang" w:date="2018-10-26T16:50:00Z">
                          <w:rPr>
                            <w:rFonts w:ascii="Cambria Math" w:hAnsi="Cambria Math" w:cs="Times New Roman"/>
                            <w:sz w:val="22"/>
                          </w:rPr>
                        </w:rPrChange>
                      </w:rPr>
                      <m:t>x</m:t>
                    </w:ins>
                  </m:r>
                </m:e>
                <m:sub>
                  <m:r>
                    <w:ins w:id="2792" w:author="tao huang" w:date="2018-10-26T16:27:00Z">
                      <w:rPr>
                        <w:rFonts w:ascii="Cambria Math" w:hAnsi="Cambria Math" w:cs="Times New Roman"/>
                        <w:color w:val="833C0B" w:themeColor="accent2" w:themeShade="80"/>
                        <w:sz w:val="22"/>
                        <w:rPrChange w:id="2793" w:author="tao huang" w:date="2018-10-26T16:50:00Z">
                          <w:rPr>
                            <w:rFonts w:ascii="Cambria Math" w:hAnsi="Cambria Math" w:cs="Times New Roman"/>
                            <w:sz w:val="22"/>
                          </w:rPr>
                        </w:rPrChange>
                      </w:rPr>
                      <m:t>T</m:t>
                    </w:ins>
                  </m:r>
                </m:sub>
              </m:sSub>
            </m:e>
          </m:nary>
        </m:oMath>
      </m:oMathPara>
    </w:p>
    <w:p w14:paraId="09545A92" w14:textId="77777777" w:rsidR="00820026" w:rsidRPr="00DC5CE3" w:rsidRDefault="00820026" w:rsidP="00820026">
      <w:pPr>
        <w:shd w:val="clear" w:color="auto" w:fill="FFFFFF" w:themeFill="background1"/>
        <w:spacing w:after="0" w:line="360" w:lineRule="auto"/>
        <w:jc w:val="right"/>
        <w:rPr>
          <w:rFonts w:cs="Times New Roman"/>
          <w:color w:val="833C0B" w:themeColor="accent2" w:themeShade="80"/>
          <w:sz w:val="22"/>
          <w:rPrChange w:id="2794" w:author="tao huang" w:date="2018-10-26T16:50:00Z">
            <w:rPr>
              <w:rFonts w:cs="Times New Roman"/>
              <w:sz w:val="22"/>
            </w:rPr>
          </w:rPrChange>
        </w:rPr>
      </w:pPr>
      <w:r w:rsidRPr="00DC5CE3">
        <w:rPr>
          <w:rFonts w:cs="Times New Roman"/>
          <w:color w:val="833C0B" w:themeColor="accent2" w:themeShade="80"/>
          <w:sz w:val="22"/>
          <w:rPrChange w:id="2795" w:author="tao huang" w:date="2018-10-26T16:50:00Z">
            <w:rPr>
              <w:rFonts w:cs="Times New Roman"/>
              <w:sz w:val="22"/>
            </w:rPr>
          </w:rPrChange>
        </w:rPr>
        <w:t>(5)</w:t>
      </w:r>
    </w:p>
    <w:p w14:paraId="04234E89" w14:textId="62569BB4" w:rsidR="00820026" w:rsidRPr="00DC5CE3" w:rsidRDefault="00820026">
      <w:pPr>
        <w:shd w:val="clear" w:color="auto" w:fill="FFFFFF" w:themeFill="background1"/>
        <w:spacing w:after="0" w:line="360" w:lineRule="auto"/>
        <w:rPr>
          <w:rFonts w:cs="Times New Roman"/>
          <w:color w:val="833C0B" w:themeColor="accent2" w:themeShade="80"/>
          <w:sz w:val="22"/>
          <w:rPrChange w:id="2796" w:author="tao huang" w:date="2018-10-26T16:50:00Z">
            <w:rPr>
              <w:rFonts w:cs="Times New Roman"/>
              <w:sz w:val="22"/>
            </w:rPr>
          </w:rPrChange>
        </w:rPr>
      </w:pPr>
      <w:r w:rsidRPr="00DC5CE3">
        <w:rPr>
          <w:rFonts w:cs="Times New Roman"/>
          <w:color w:val="833C0B" w:themeColor="accent2" w:themeShade="80"/>
          <w:sz w:val="22"/>
          <w:rPrChange w:id="2797" w:author="tao huang" w:date="2018-10-26T16:50:00Z">
            <w:rPr>
              <w:rFonts w:cs="Times New Roman"/>
              <w:sz w:val="22"/>
            </w:rPr>
          </w:rPrChange>
        </w:rPr>
        <w:lastRenderedPageBreak/>
        <w:fldChar w:fldCharType="begin"/>
      </w:r>
      <w:r w:rsidR="00380BD4" w:rsidRPr="00DC5CE3">
        <w:rPr>
          <w:rFonts w:cs="Times New Roman"/>
          <w:color w:val="833C0B" w:themeColor="accent2" w:themeShade="80"/>
          <w:sz w:val="22"/>
          <w:rPrChange w:id="2798" w:author="tao huang" w:date="2018-10-26T16:50:00Z">
            <w:rPr>
              <w:rFonts w:cs="Times New Roman"/>
              <w:sz w:val="22"/>
            </w:rPr>
          </w:rPrChange>
        </w:rPr>
        <w:instrText xml:space="preserve"> ADDIN EN.CITE &lt;EndNote&gt;&lt;Cite AuthorYear="1"&gt;&lt;Author&gt;Pesaran&lt;/Author&gt;&lt;Year&gt;2007&lt;/Year&gt;&lt;RecNum&gt;254&lt;/RecNum&gt;&lt;DisplayText&gt;H. M. 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DC5CE3">
        <w:rPr>
          <w:rFonts w:cs="Times New Roman"/>
          <w:color w:val="833C0B" w:themeColor="accent2" w:themeShade="80"/>
          <w:sz w:val="22"/>
          <w:rPrChange w:id="2799" w:author="tao huang" w:date="2018-10-26T16:50:00Z">
            <w:rPr>
              <w:rFonts w:cs="Times New Roman"/>
              <w:sz w:val="22"/>
            </w:rPr>
          </w:rPrChange>
        </w:rPr>
        <w:fldChar w:fldCharType="separate"/>
      </w:r>
      <w:r w:rsidR="00380BD4" w:rsidRPr="00DC5CE3">
        <w:rPr>
          <w:rFonts w:cs="Times New Roman"/>
          <w:noProof/>
          <w:color w:val="833C0B" w:themeColor="accent2" w:themeShade="80"/>
          <w:sz w:val="22"/>
          <w:rPrChange w:id="2800" w:author="tao huang" w:date="2018-10-26T16:50:00Z">
            <w:rPr>
              <w:rFonts w:cs="Times New Roman"/>
              <w:noProof/>
              <w:sz w:val="22"/>
            </w:rPr>
          </w:rPrChange>
        </w:rPr>
        <w:t>H. M. Pesaran and Timmermann (2007)</w:t>
      </w:r>
      <w:r w:rsidRPr="00DC5CE3">
        <w:rPr>
          <w:rFonts w:cs="Times New Roman"/>
          <w:color w:val="833C0B" w:themeColor="accent2" w:themeShade="80"/>
          <w:sz w:val="22"/>
          <w:rPrChange w:id="2801" w:author="tao huang" w:date="2018-10-26T16:50:00Z">
            <w:rPr>
              <w:rFonts w:cs="Times New Roman"/>
              <w:sz w:val="22"/>
            </w:rPr>
          </w:rPrChange>
        </w:rPr>
        <w:fldChar w:fldCharType="end"/>
      </w:r>
      <w:r w:rsidRPr="00DC5CE3">
        <w:rPr>
          <w:rFonts w:cs="Times New Roman"/>
          <w:color w:val="833C0B" w:themeColor="accent2" w:themeShade="80"/>
          <w:sz w:val="22"/>
          <w:rPrChange w:id="2802" w:author="tao huang" w:date="2018-10-26T16:50:00Z">
            <w:rPr>
              <w:rFonts w:cs="Times New Roman"/>
              <w:sz w:val="22"/>
            </w:rPr>
          </w:rPrChange>
        </w:rPr>
        <w:t xml:space="preserve"> show analytically</w:t>
      </w:r>
      <w:r w:rsidR="009B6721" w:rsidRPr="00DC5CE3">
        <w:rPr>
          <w:rFonts w:cs="Times New Roman"/>
          <w:color w:val="833C0B" w:themeColor="accent2" w:themeShade="80"/>
          <w:sz w:val="22"/>
          <w:rPrChange w:id="2803" w:author="tao huang" w:date="2018-10-26T16:50:00Z">
            <w:rPr>
              <w:rFonts w:cs="Times New Roman"/>
              <w:sz w:val="22"/>
            </w:rPr>
          </w:rPrChange>
        </w:rPr>
        <w:t xml:space="preserve"> </w:t>
      </w:r>
      <w:r w:rsidRPr="00DC5CE3">
        <w:rPr>
          <w:rFonts w:cs="Times New Roman"/>
          <w:color w:val="833C0B" w:themeColor="accent2" w:themeShade="80"/>
          <w:sz w:val="22"/>
          <w:rPrChange w:id="2804" w:author="tao huang" w:date="2018-10-26T16:50:00Z">
            <w:rPr>
              <w:rFonts w:cs="Times New Roman"/>
              <w:sz w:val="22"/>
            </w:rPr>
          </w:rPrChange>
        </w:rPr>
        <w:t>that</w:t>
      </w:r>
      <w:ins w:id="2805" w:author="tao huang" w:date="2018-10-26T16:32:00Z">
        <w:r w:rsidR="00136481" w:rsidRPr="00DC5CE3">
          <w:rPr>
            <w:rFonts w:cs="Times New Roman"/>
            <w:color w:val="833C0B" w:themeColor="accent2" w:themeShade="80"/>
            <w:sz w:val="22"/>
            <w:rPrChange w:id="2806" w:author="tao huang" w:date="2018-10-26T16:50:00Z">
              <w:rPr>
                <w:rFonts w:cs="Times New Roman"/>
                <w:sz w:val="22"/>
              </w:rPr>
            </w:rPrChange>
          </w:rPr>
          <w:t xml:space="preserve">, for the </w:t>
        </w:r>
        <w:r w:rsidR="008C4B2B" w:rsidRPr="00DC5CE3">
          <w:rPr>
            <w:rFonts w:cs="Times New Roman"/>
            <w:color w:val="833C0B" w:themeColor="accent2" w:themeShade="80"/>
            <w:sz w:val="22"/>
            <w:rPrChange w:id="2807" w:author="tao huang" w:date="2018-10-26T16:50:00Z">
              <w:rPr>
                <w:rFonts w:cs="Times New Roman"/>
                <w:sz w:val="22"/>
              </w:rPr>
            </w:rPrChange>
          </w:rPr>
          <w:t>example demonstrated in equation (1),</w:t>
        </w:r>
      </w:ins>
      <w:r w:rsidRPr="00DC5CE3">
        <w:rPr>
          <w:rFonts w:cs="Times New Roman"/>
          <w:color w:val="833C0B" w:themeColor="accent2" w:themeShade="80"/>
          <w:sz w:val="22"/>
          <w:rPrChange w:id="2808" w:author="tao huang" w:date="2018-10-26T16:50:00Z">
            <w:rPr>
              <w:rFonts w:cs="Times New Roman"/>
              <w:sz w:val="22"/>
            </w:rPr>
          </w:rPrChange>
        </w:rPr>
        <w:t xml:space="preserve"> </w:t>
      </w:r>
      <w:r w:rsidR="009B6721" w:rsidRPr="00DC5CE3">
        <w:rPr>
          <w:rFonts w:cs="Times New Roman"/>
          <w:color w:val="833C0B" w:themeColor="accent2" w:themeShade="80"/>
          <w:sz w:val="22"/>
          <w:rPrChange w:id="2809" w:author="tao huang" w:date="2018-10-26T16:50:00Z">
            <w:rPr>
              <w:rFonts w:cs="Times New Roman"/>
              <w:sz w:val="22"/>
            </w:rPr>
          </w:rPrChange>
        </w:rPr>
        <w:t xml:space="preserve">the forecasts generated by </w:t>
      </w:r>
      <w:ins w:id="2810" w:author="tao huang" w:date="2018-10-26T16:44:00Z">
        <w:r w:rsidR="00943A50" w:rsidRPr="00DC5CE3">
          <w:rPr>
            <w:rFonts w:cs="Times New Roman"/>
            <w:color w:val="833C0B" w:themeColor="accent2" w:themeShade="80"/>
            <w:sz w:val="22"/>
            <w:rPrChange w:id="2811" w:author="tao huang" w:date="2018-10-26T16:50:00Z">
              <w:rPr>
                <w:rFonts w:cs="Times New Roman"/>
                <w:sz w:val="22"/>
              </w:rPr>
            </w:rPrChange>
          </w:rPr>
          <w:t xml:space="preserve">the </w:t>
        </w:r>
      </w:ins>
      <w:del w:id="2812" w:author="Didier Soopramanien" w:date="2018-10-23T16:12:00Z">
        <w:r w:rsidR="009B6721" w:rsidRPr="00DC5CE3" w:rsidDel="00D952B9">
          <w:rPr>
            <w:rFonts w:cs="Times New Roman"/>
            <w:color w:val="833C0B" w:themeColor="accent2" w:themeShade="80"/>
            <w:sz w:val="22"/>
            <w:rPrChange w:id="2813" w:author="tao huang" w:date="2018-10-26T16:50:00Z">
              <w:rPr>
                <w:rFonts w:cs="Times New Roman"/>
                <w:sz w:val="22"/>
              </w:rPr>
            </w:rPrChange>
          </w:rPr>
          <w:delText>the</w:delText>
        </w:r>
      </w:del>
      <w:ins w:id="2814" w:author="Didier Soopramanien" w:date="2018-10-23T16:12:00Z">
        <w:del w:id="2815" w:author="tao huang" w:date="2018-10-26T16:32:00Z">
          <w:r w:rsidR="00D952B9" w:rsidRPr="00DC5CE3" w:rsidDel="009B7B02">
            <w:rPr>
              <w:rFonts w:cs="Times New Roman"/>
              <w:color w:val="833C0B" w:themeColor="accent2" w:themeShade="80"/>
              <w:sz w:val="22"/>
              <w:rPrChange w:id="2816" w:author="tao huang" w:date="2018-10-26T16:50:00Z">
                <w:rPr>
                  <w:rFonts w:cs="Times New Roman"/>
                  <w:sz w:val="22"/>
                </w:rPr>
              </w:rPrChange>
            </w:rPr>
            <w:delText>a</w:delText>
          </w:r>
        </w:del>
      </w:ins>
      <w:del w:id="2817" w:author="tao huang" w:date="2018-10-26T16:33:00Z">
        <w:r w:rsidR="009B6721" w:rsidRPr="00DC5CE3" w:rsidDel="008C4B2B">
          <w:rPr>
            <w:rFonts w:cs="Times New Roman"/>
            <w:color w:val="833C0B" w:themeColor="accent2" w:themeShade="80"/>
            <w:sz w:val="22"/>
            <w:rPrChange w:id="2818" w:author="tao huang" w:date="2018-10-26T16:50:00Z">
              <w:rPr>
                <w:rFonts w:cs="Times New Roman"/>
                <w:sz w:val="22"/>
              </w:rPr>
            </w:rPrChange>
          </w:rPr>
          <w:delText xml:space="preserve"> </w:delText>
        </w:r>
      </w:del>
      <w:r w:rsidR="009B6721" w:rsidRPr="00DC5CE3">
        <w:rPr>
          <w:rFonts w:cs="Times New Roman"/>
          <w:color w:val="833C0B" w:themeColor="accent2" w:themeShade="80"/>
          <w:sz w:val="22"/>
          <w:rPrChange w:id="2819" w:author="tao huang" w:date="2018-10-26T16:50:00Z">
            <w:rPr>
              <w:rFonts w:cs="Times New Roman"/>
              <w:sz w:val="22"/>
            </w:rPr>
          </w:rPrChange>
        </w:rPr>
        <w:t>model</w:t>
      </w:r>
      <w:ins w:id="2820" w:author="tao huang" w:date="2018-10-26T16:33:00Z">
        <w:r w:rsidR="008C4B2B" w:rsidRPr="00DC5CE3">
          <w:rPr>
            <w:rFonts w:cs="Times New Roman"/>
            <w:color w:val="833C0B" w:themeColor="accent2" w:themeShade="80"/>
            <w:sz w:val="22"/>
            <w:rPrChange w:id="2821" w:author="tao huang" w:date="2018-10-26T16:50:00Z">
              <w:rPr>
                <w:rFonts w:cs="Times New Roman"/>
                <w:sz w:val="22"/>
              </w:rPr>
            </w:rPrChange>
          </w:rPr>
          <w:t>s</w:t>
        </w:r>
      </w:ins>
      <w:r w:rsidR="009B6721" w:rsidRPr="00DC5CE3">
        <w:rPr>
          <w:rFonts w:cs="Times New Roman"/>
          <w:color w:val="833C0B" w:themeColor="accent2" w:themeShade="80"/>
          <w:sz w:val="22"/>
          <w:rPrChange w:id="2822" w:author="tao huang" w:date="2018-10-26T16:50:00Z">
            <w:rPr>
              <w:rFonts w:cs="Times New Roman"/>
              <w:sz w:val="22"/>
            </w:rPr>
          </w:rPrChange>
        </w:rPr>
        <w:t xml:space="preserve"> with smaller estimation windows tend to be less biased</w:t>
      </w:r>
      <w:ins w:id="2823" w:author="tao huang" w:date="2018-10-26T16:34:00Z">
        <w:r w:rsidR="008C4B2B" w:rsidRPr="00DC5CE3">
          <w:rPr>
            <w:rFonts w:cs="Times New Roman"/>
            <w:color w:val="833C0B" w:themeColor="accent2" w:themeShade="80"/>
            <w:sz w:val="22"/>
            <w:rPrChange w:id="2824" w:author="tao huang" w:date="2018-10-26T16:50:00Z">
              <w:rPr>
                <w:rFonts w:cs="Times New Roman"/>
                <w:sz w:val="22"/>
              </w:rPr>
            </w:rPrChange>
          </w:rPr>
          <w:t xml:space="preserve"> </w:t>
        </w:r>
      </w:ins>
      <w:ins w:id="2825" w:author="tao huang" w:date="2018-10-26T16:40:00Z">
        <w:r w:rsidR="00574B56" w:rsidRPr="00DC5CE3">
          <w:rPr>
            <w:rFonts w:cs="Times New Roman"/>
            <w:color w:val="833C0B" w:themeColor="accent2" w:themeShade="80"/>
            <w:sz w:val="22"/>
            <w:rPrChange w:id="2826" w:author="tao huang" w:date="2018-10-26T16:50:00Z">
              <w:rPr>
                <w:rFonts w:cs="Times New Roman"/>
                <w:sz w:val="22"/>
              </w:rPr>
            </w:rPrChange>
          </w:rPr>
          <w:t>(e.g., the models will utilize fewer observations before the structural change)</w:t>
        </w:r>
      </w:ins>
      <w:ins w:id="2827" w:author="tao huang" w:date="2018-10-26T16:47:00Z">
        <w:r w:rsidR="00E41E10" w:rsidRPr="00DC5CE3">
          <w:rPr>
            <w:rFonts w:cs="Times New Roman"/>
            <w:color w:val="833C0B" w:themeColor="accent2" w:themeShade="80"/>
            <w:sz w:val="22"/>
            <w:rPrChange w:id="2828" w:author="tao huang" w:date="2018-10-26T16:50:00Z">
              <w:rPr>
                <w:rFonts w:cs="Times New Roman"/>
                <w:sz w:val="22"/>
              </w:rPr>
            </w:rPrChange>
          </w:rPr>
          <w:t xml:space="preserve">. However, the forecasts based on smaller estimation windows inevitably bear </w:t>
        </w:r>
      </w:ins>
      <w:ins w:id="2829" w:author="tao huang" w:date="2018-10-26T16:39:00Z">
        <w:r w:rsidR="00574B56" w:rsidRPr="00DC5CE3">
          <w:rPr>
            <w:rFonts w:cs="Times New Roman"/>
            <w:color w:val="833C0B" w:themeColor="accent2" w:themeShade="80"/>
            <w:sz w:val="22"/>
            <w:rPrChange w:id="2830" w:author="tao huang" w:date="2018-10-26T16:50:00Z">
              <w:rPr>
                <w:rFonts w:cs="Times New Roman"/>
                <w:sz w:val="22"/>
              </w:rPr>
            </w:rPrChange>
          </w:rPr>
          <w:t xml:space="preserve">a cost of </w:t>
        </w:r>
      </w:ins>
      <w:del w:id="2831" w:author="tao huang" w:date="2018-10-26T16:33:00Z">
        <w:r w:rsidR="009B6721" w:rsidRPr="00DC5CE3" w:rsidDel="008C4B2B">
          <w:rPr>
            <w:rFonts w:cs="Times New Roman"/>
            <w:color w:val="833C0B" w:themeColor="accent2" w:themeShade="80"/>
            <w:sz w:val="22"/>
            <w:rPrChange w:id="2832" w:author="tao huang" w:date="2018-10-26T16:50:00Z">
              <w:rPr>
                <w:rFonts w:cs="Times New Roman"/>
                <w:sz w:val="22"/>
              </w:rPr>
            </w:rPrChange>
          </w:rPr>
          <w:delText xml:space="preserve"> but </w:delText>
        </w:r>
      </w:del>
      <w:del w:id="2833" w:author="tao huang" w:date="2018-10-26T16:31:00Z">
        <w:r w:rsidR="009B6721" w:rsidRPr="00DC5CE3" w:rsidDel="009B7B02">
          <w:rPr>
            <w:rFonts w:cs="Times New Roman"/>
            <w:color w:val="833C0B" w:themeColor="accent2" w:themeShade="80"/>
            <w:sz w:val="22"/>
            <w:rPrChange w:id="2834" w:author="tao huang" w:date="2018-10-26T16:50:00Z">
              <w:rPr>
                <w:rFonts w:cs="Times New Roman"/>
                <w:sz w:val="22"/>
              </w:rPr>
            </w:rPrChange>
          </w:rPr>
          <w:delText>could</w:delText>
        </w:r>
      </w:del>
      <w:ins w:id="2835" w:author="Didier Soopramanien" w:date="2018-10-23T16:12:00Z">
        <w:del w:id="2836" w:author="tao huang" w:date="2018-10-26T16:31:00Z">
          <w:r w:rsidR="00D952B9" w:rsidRPr="00DC5CE3" w:rsidDel="009B7B02">
            <w:rPr>
              <w:rFonts w:cs="Times New Roman"/>
              <w:color w:val="833C0B" w:themeColor="accent2" w:themeShade="80"/>
              <w:sz w:val="22"/>
              <w:rPrChange w:id="2837" w:author="tao huang" w:date="2018-10-26T16:50:00Z">
                <w:rPr>
                  <w:rFonts w:cs="Times New Roman"/>
                  <w:sz w:val="22"/>
                </w:rPr>
              </w:rPrChange>
            </w:rPr>
            <w:delText xml:space="preserve"> also</w:delText>
          </w:r>
        </w:del>
      </w:ins>
      <w:del w:id="2838" w:author="tao huang" w:date="2018-10-26T16:31:00Z">
        <w:r w:rsidR="009B6721" w:rsidRPr="00DC5CE3" w:rsidDel="009B7B02">
          <w:rPr>
            <w:rFonts w:cs="Times New Roman"/>
            <w:color w:val="833C0B" w:themeColor="accent2" w:themeShade="80"/>
            <w:sz w:val="22"/>
            <w:rPrChange w:id="2839" w:author="tao huang" w:date="2018-10-26T16:50:00Z">
              <w:rPr>
                <w:rFonts w:cs="Times New Roman"/>
                <w:sz w:val="22"/>
              </w:rPr>
            </w:rPrChange>
          </w:rPr>
          <w:delText xml:space="preserve"> be</w:delText>
        </w:r>
      </w:del>
      <w:del w:id="2840" w:author="tao huang" w:date="2018-10-26T16:34:00Z">
        <w:r w:rsidR="009B6721" w:rsidRPr="00DC5CE3" w:rsidDel="008C4B2B">
          <w:rPr>
            <w:rFonts w:cs="Times New Roman"/>
            <w:color w:val="833C0B" w:themeColor="accent2" w:themeShade="80"/>
            <w:sz w:val="22"/>
            <w:rPrChange w:id="2841" w:author="tao huang" w:date="2018-10-26T16:50:00Z">
              <w:rPr>
                <w:rFonts w:cs="Times New Roman"/>
                <w:sz w:val="22"/>
              </w:rPr>
            </w:rPrChange>
          </w:rPr>
          <w:delText xml:space="preserve"> associated with </w:delText>
        </w:r>
      </w:del>
      <w:del w:id="2842" w:author="tao huang" w:date="2018-10-26T16:38:00Z">
        <w:r w:rsidR="009B6721" w:rsidRPr="00DC5CE3" w:rsidDel="00574B56">
          <w:rPr>
            <w:rFonts w:cs="Times New Roman"/>
            <w:color w:val="833C0B" w:themeColor="accent2" w:themeShade="80"/>
            <w:sz w:val="22"/>
            <w:rPrChange w:id="2843" w:author="tao huang" w:date="2018-10-26T16:50:00Z">
              <w:rPr>
                <w:rFonts w:cs="Times New Roman"/>
                <w:sz w:val="22"/>
              </w:rPr>
            </w:rPrChange>
          </w:rPr>
          <w:delText>i</w:delText>
        </w:r>
      </w:del>
      <w:ins w:id="2844" w:author="tao huang" w:date="2018-10-26T16:38:00Z">
        <w:r w:rsidR="00574B56" w:rsidRPr="00DC5CE3">
          <w:rPr>
            <w:rFonts w:cs="Times New Roman"/>
            <w:color w:val="833C0B" w:themeColor="accent2" w:themeShade="80"/>
            <w:sz w:val="22"/>
            <w:rPrChange w:id="2845" w:author="tao huang" w:date="2018-10-26T16:50:00Z">
              <w:rPr>
                <w:rFonts w:cs="Times New Roman"/>
                <w:sz w:val="22"/>
              </w:rPr>
            </w:rPrChange>
          </w:rPr>
          <w:t>i</w:t>
        </w:r>
      </w:ins>
      <w:r w:rsidR="009B6721" w:rsidRPr="00DC5CE3">
        <w:rPr>
          <w:rFonts w:cs="Times New Roman"/>
          <w:color w:val="833C0B" w:themeColor="accent2" w:themeShade="80"/>
          <w:sz w:val="22"/>
          <w:rPrChange w:id="2846" w:author="tao huang" w:date="2018-10-26T16:50:00Z">
            <w:rPr>
              <w:rFonts w:cs="Times New Roman"/>
              <w:sz w:val="22"/>
            </w:rPr>
          </w:rPrChange>
        </w:rPr>
        <w:t>nflated forecast</w:t>
      </w:r>
      <w:del w:id="2847" w:author="tao huang" w:date="2018-10-26T16:32:00Z">
        <w:r w:rsidR="009B6721" w:rsidRPr="00DC5CE3" w:rsidDel="009B7B02">
          <w:rPr>
            <w:rFonts w:cs="Times New Roman"/>
            <w:color w:val="833C0B" w:themeColor="accent2" w:themeShade="80"/>
            <w:sz w:val="22"/>
            <w:rPrChange w:id="2848" w:author="tao huang" w:date="2018-10-26T16:50:00Z">
              <w:rPr>
                <w:rFonts w:cs="Times New Roman"/>
                <w:sz w:val="22"/>
              </w:rPr>
            </w:rPrChange>
          </w:rPr>
          <w:delText>ing</w:delText>
        </w:r>
      </w:del>
      <w:r w:rsidR="009B6721" w:rsidRPr="00DC5CE3">
        <w:rPr>
          <w:rFonts w:cs="Times New Roman"/>
          <w:color w:val="833C0B" w:themeColor="accent2" w:themeShade="80"/>
          <w:sz w:val="22"/>
          <w:rPrChange w:id="2849" w:author="tao huang" w:date="2018-10-26T16:50:00Z">
            <w:rPr>
              <w:rFonts w:cs="Times New Roman"/>
              <w:sz w:val="22"/>
            </w:rPr>
          </w:rPrChange>
        </w:rPr>
        <w:t xml:space="preserve"> error variance</w:t>
      </w:r>
      <w:ins w:id="2850" w:author="tao huang" w:date="2018-10-26T16:34:00Z">
        <w:r w:rsidR="008C4B2B" w:rsidRPr="00DC5CE3">
          <w:rPr>
            <w:rFonts w:cs="Times New Roman"/>
            <w:color w:val="833C0B" w:themeColor="accent2" w:themeShade="80"/>
            <w:sz w:val="22"/>
            <w:rPrChange w:id="2851" w:author="tao huang" w:date="2018-10-26T16:50:00Z">
              <w:rPr>
                <w:rFonts w:cs="Times New Roman"/>
                <w:sz w:val="22"/>
              </w:rPr>
            </w:rPrChange>
          </w:rPr>
          <w:t xml:space="preserve"> </w:t>
        </w:r>
      </w:ins>
      <w:ins w:id="2852" w:author="tao huang" w:date="2018-10-26T16:48:00Z">
        <w:r w:rsidR="00E41E10" w:rsidRPr="00DC5CE3">
          <w:rPr>
            <w:rFonts w:cs="Times New Roman"/>
            <w:color w:val="833C0B" w:themeColor="accent2" w:themeShade="80"/>
            <w:sz w:val="22"/>
            <w:rPrChange w:id="2853" w:author="tao huang" w:date="2018-10-26T16:50:00Z">
              <w:rPr>
                <w:rFonts w:cs="Times New Roman"/>
                <w:sz w:val="22"/>
              </w:rPr>
            </w:rPrChange>
          </w:rPr>
          <w:t>(</w:t>
        </w:r>
      </w:ins>
      <w:ins w:id="2854" w:author="tao huang" w:date="2018-10-26T16:34:00Z">
        <w:r w:rsidR="008C4B2B" w:rsidRPr="00DC5CE3">
          <w:rPr>
            <w:rFonts w:cs="Times New Roman"/>
            <w:color w:val="833C0B" w:themeColor="accent2" w:themeShade="80"/>
            <w:sz w:val="22"/>
            <w:rPrChange w:id="2855" w:author="tao huang" w:date="2018-10-26T16:50:00Z">
              <w:rPr>
                <w:rFonts w:cs="Times New Roman"/>
                <w:sz w:val="22"/>
              </w:rPr>
            </w:rPrChange>
          </w:rPr>
          <w:t xml:space="preserve">because </w:t>
        </w:r>
      </w:ins>
      <w:ins w:id="2856" w:author="tao huang" w:date="2018-10-26T16:45:00Z">
        <w:r w:rsidR="00943A50" w:rsidRPr="00DC5CE3">
          <w:rPr>
            <w:rFonts w:cs="Times New Roman"/>
            <w:color w:val="833C0B" w:themeColor="accent2" w:themeShade="80"/>
            <w:sz w:val="22"/>
            <w:rPrChange w:id="2857" w:author="tao huang" w:date="2018-10-26T16:50:00Z">
              <w:rPr>
                <w:rFonts w:cs="Times New Roman"/>
                <w:sz w:val="22"/>
              </w:rPr>
            </w:rPrChange>
          </w:rPr>
          <w:t>less</w:t>
        </w:r>
      </w:ins>
      <w:ins w:id="2858" w:author="tao huang" w:date="2018-10-26T16:35:00Z">
        <w:r w:rsidR="008C4B2B" w:rsidRPr="00DC5CE3">
          <w:rPr>
            <w:rFonts w:cs="Times New Roman"/>
            <w:color w:val="833C0B" w:themeColor="accent2" w:themeShade="80"/>
            <w:sz w:val="22"/>
            <w:rPrChange w:id="2859" w:author="tao huang" w:date="2018-10-26T16:50:00Z">
              <w:rPr>
                <w:rFonts w:cs="Times New Roman"/>
                <w:sz w:val="22"/>
              </w:rPr>
            </w:rPrChange>
          </w:rPr>
          <w:t xml:space="preserve"> information</w:t>
        </w:r>
      </w:ins>
      <w:ins w:id="2860" w:author="tao huang" w:date="2018-10-26T16:45:00Z">
        <w:r w:rsidR="00943A50" w:rsidRPr="00DC5CE3">
          <w:rPr>
            <w:rFonts w:cs="Times New Roman"/>
            <w:color w:val="833C0B" w:themeColor="accent2" w:themeShade="80"/>
            <w:sz w:val="22"/>
            <w:rPrChange w:id="2861" w:author="tao huang" w:date="2018-10-26T16:50:00Z">
              <w:rPr>
                <w:rFonts w:cs="Times New Roman"/>
                <w:sz w:val="22"/>
              </w:rPr>
            </w:rPrChange>
          </w:rPr>
          <w:t>/observations</w:t>
        </w:r>
      </w:ins>
      <w:ins w:id="2862" w:author="tao huang" w:date="2018-10-26T16:35:00Z">
        <w:r w:rsidR="008C4B2B" w:rsidRPr="00DC5CE3">
          <w:rPr>
            <w:rFonts w:cs="Times New Roman"/>
            <w:color w:val="833C0B" w:themeColor="accent2" w:themeShade="80"/>
            <w:sz w:val="22"/>
            <w:rPrChange w:id="2863" w:author="tao huang" w:date="2018-10-26T16:50:00Z">
              <w:rPr>
                <w:rFonts w:cs="Times New Roman"/>
                <w:sz w:val="22"/>
              </w:rPr>
            </w:rPrChange>
          </w:rPr>
          <w:t xml:space="preserve"> </w:t>
        </w:r>
      </w:ins>
      <w:ins w:id="2864" w:author="tao huang" w:date="2018-10-26T16:45:00Z">
        <w:r w:rsidR="00943A50" w:rsidRPr="00DC5CE3">
          <w:rPr>
            <w:rFonts w:cs="Times New Roman"/>
            <w:color w:val="833C0B" w:themeColor="accent2" w:themeShade="80"/>
            <w:sz w:val="22"/>
            <w:rPrChange w:id="2865" w:author="tao huang" w:date="2018-10-26T16:50:00Z">
              <w:rPr>
                <w:rFonts w:cs="Times New Roman"/>
                <w:sz w:val="22"/>
              </w:rPr>
            </w:rPrChange>
          </w:rPr>
          <w:t>are used</w:t>
        </w:r>
      </w:ins>
      <w:ins w:id="2866" w:author="tao huang" w:date="2018-10-26T16:48:00Z">
        <w:r w:rsidR="00E41E10" w:rsidRPr="00DC5CE3">
          <w:rPr>
            <w:rFonts w:cs="Times New Roman"/>
            <w:color w:val="833C0B" w:themeColor="accent2" w:themeShade="80"/>
            <w:sz w:val="22"/>
            <w:rPrChange w:id="2867" w:author="tao huang" w:date="2018-10-26T16:50:00Z">
              <w:rPr>
                <w:rFonts w:cs="Times New Roman"/>
                <w:sz w:val="22"/>
              </w:rPr>
            </w:rPrChange>
          </w:rPr>
          <w:t xml:space="preserve">) especially </w:t>
        </w:r>
      </w:ins>
      <w:ins w:id="2868" w:author="tao huang" w:date="2018-10-26T16:49:00Z">
        <w:r w:rsidR="00E41E10" w:rsidRPr="00DC5CE3">
          <w:rPr>
            <w:rFonts w:cs="Times New Roman"/>
            <w:color w:val="833C0B" w:themeColor="accent2" w:themeShade="80"/>
            <w:sz w:val="22"/>
            <w:rPrChange w:id="2869" w:author="tao huang" w:date="2018-10-26T16:50:00Z">
              <w:rPr>
                <w:rFonts w:cs="Times New Roman"/>
                <w:sz w:val="22"/>
              </w:rPr>
            </w:rPrChange>
          </w:rPr>
          <w:t>if</w:t>
        </w:r>
      </w:ins>
      <w:ins w:id="2870" w:author="tao huang" w:date="2018-10-26T16:48:00Z">
        <w:r w:rsidR="00E41E10" w:rsidRPr="00DC5CE3">
          <w:rPr>
            <w:rFonts w:cs="Times New Roman"/>
            <w:color w:val="833C0B" w:themeColor="accent2" w:themeShade="80"/>
            <w:sz w:val="22"/>
            <w:rPrChange w:id="2871" w:author="tao huang" w:date="2018-10-26T16:50:00Z">
              <w:rPr>
                <w:rFonts w:cs="Times New Roman"/>
                <w:sz w:val="22"/>
              </w:rPr>
            </w:rPrChange>
          </w:rPr>
          <w:t xml:space="preserve"> </w:t>
        </w:r>
      </w:ins>
      <w:ins w:id="2872" w:author="tao huang" w:date="2018-10-26T16:49:00Z">
        <w:r w:rsidR="00E41E10" w:rsidRPr="00DC5CE3">
          <w:rPr>
            <w:rFonts w:cs="Times New Roman"/>
            <w:color w:val="833C0B" w:themeColor="accent2" w:themeShade="80"/>
            <w:sz w:val="22"/>
            <w:rPrChange w:id="2873" w:author="tao huang" w:date="2018-10-26T16:50:00Z">
              <w:rPr>
                <w:rFonts w:cs="Times New Roman"/>
                <w:sz w:val="22"/>
              </w:rPr>
            </w:rPrChange>
          </w:rPr>
          <w:t>the data before</w:t>
        </w:r>
      </w:ins>
      <w:ins w:id="2874" w:author="tao huang" w:date="2018-10-26T16:48:00Z">
        <w:r w:rsidR="00E41E10" w:rsidRPr="00DC5CE3">
          <w:rPr>
            <w:rFonts w:cs="Times New Roman"/>
            <w:color w:val="833C0B" w:themeColor="accent2" w:themeShade="80"/>
            <w:sz w:val="22"/>
            <w:rPrChange w:id="2875" w:author="tao huang" w:date="2018-10-26T16:50:00Z">
              <w:rPr>
                <w:rFonts w:cs="Times New Roman"/>
                <w:sz w:val="22"/>
              </w:rPr>
            </w:rPrChange>
          </w:rPr>
          <w:t xml:space="preserve"> the structural change</w:t>
        </w:r>
      </w:ins>
      <w:ins w:id="2876" w:author="tao huang" w:date="2018-10-26T16:49:00Z">
        <w:r w:rsidR="00E41E10" w:rsidRPr="00DC5CE3">
          <w:rPr>
            <w:rFonts w:cs="Times New Roman"/>
            <w:color w:val="833C0B" w:themeColor="accent2" w:themeShade="80"/>
            <w:sz w:val="22"/>
            <w:rPrChange w:id="2877" w:author="tao huang" w:date="2018-10-26T16:50:00Z">
              <w:rPr>
                <w:rFonts w:cs="Times New Roman"/>
                <w:sz w:val="22"/>
              </w:rPr>
            </w:rPrChange>
          </w:rPr>
          <w:t xml:space="preserve"> are more informative</w:t>
        </w:r>
      </w:ins>
      <w:ins w:id="2878" w:author="tao huang" w:date="2018-10-26T16:48:00Z">
        <w:r w:rsidR="00E41E10" w:rsidRPr="00DC5CE3">
          <w:rPr>
            <w:rFonts w:cs="Times New Roman"/>
            <w:color w:val="833C0B" w:themeColor="accent2" w:themeShade="80"/>
            <w:sz w:val="22"/>
            <w:rPrChange w:id="2879" w:author="tao huang" w:date="2018-10-26T16:50:00Z">
              <w:rPr>
                <w:rFonts w:cs="Times New Roman"/>
                <w:sz w:val="22"/>
              </w:rPr>
            </w:rPrChange>
          </w:rPr>
          <w:t xml:space="preserve">. </w:t>
        </w:r>
      </w:ins>
      <w:del w:id="2880" w:author="tao huang" w:date="2018-10-26T16:48:00Z">
        <w:r w:rsidR="009B6721" w:rsidRPr="00DC5CE3" w:rsidDel="00E41E10">
          <w:rPr>
            <w:rFonts w:cs="Times New Roman"/>
            <w:color w:val="833C0B" w:themeColor="accent2" w:themeShade="80"/>
            <w:sz w:val="22"/>
            <w:rPrChange w:id="2881" w:author="tao huang" w:date="2018-10-26T16:50:00Z">
              <w:rPr>
                <w:rFonts w:cs="Times New Roman"/>
                <w:sz w:val="22"/>
              </w:rPr>
            </w:rPrChange>
          </w:rPr>
          <w:delText xml:space="preserve">. </w:delText>
        </w:r>
      </w:del>
      <w:del w:id="2882" w:author="tao huang" w:date="2018-10-26T16:38:00Z">
        <w:r w:rsidR="009B6721" w:rsidRPr="00DC5CE3" w:rsidDel="00574B56">
          <w:rPr>
            <w:rFonts w:cs="Times New Roman"/>
            <w:color w:val="833C0B" w:themeColor="accent2" w:themeShade="80"/>
            <w:sz w:val="22"/>
            <w:rPrChange w:id="2883" w:author="tao huang" w:date="2018-10-26T16:50:00Z">
              <w:rPr>
                <w:rFonts w:cs="Times New Roman"/>
                <w:sz w:val="22"/>
              </w:rPr>
            </w:rPrChange>
          </w:rPr>
          <w:delText>The</w:delText>
        </w:r>
        <w:r w:rsidRPr="00DC5CE3" w:rsidDel="00574B56">
          <w:rPr>
            <w:color w:val="833C0B" w:themeColor="accent2" w:themeShade="80"/>
            <w:sz w:val="22"/>
            <w:rPrChange w:id="2884" w:author="tao huang" w:date="2018-10-26T16:50:00Z">
              <w:rPr>
                <w:sz w:val="22"/>
              </w:rPr>
            </w:rPrChange>
          </w:rPr>
          <w:delText xml:space="preserve"> </w:delText>
        </w:r>
        <w:r w:rsidR="009B6721" w:rsidRPr="00DC5CE3" w:rsidDel="00574B56">
          <w:rPr>
            <w:color w:val="833C0B" w:themeColor="accent2" w:themeShade="80"/>
            <w:sz w:val="22"/>
            <w:rPrChange w:id="2885" w:author="tao huang" w:date="2018-10-26T16:50:00Z">
              <w:rPr>
                <w:sz w:val="22"/>
              </w:rPr>
            </w:rPrChange>
          </w:rPr>
          <w:delText xml:space="preserve">EWC </w:delText>
        </w:r>
        <w:r w:rsidRPr="00DC5CE3" w:rsidDel="00574B56">
          <w:rPr>
            <w:color w:val="833C0B" w:themeColor="accent2" w:themeShade="80"/>
            <w:sz w:val="22"/>
            <w:rPrChange w:id="2886" w:author="tao huang" w:date="2018-10-26T16:50:00Z">
              <w:rPr>
                <w:sz w:val="22"/>
              </w:rPr>
            </w:rPrChange>
          </w:rPr>
          <w:delText xml:space="preserve">method </w:delText>
        </w:r>
        <w:r w:rsidR="00D9134F" w:rsidRPr="00DC5CE3" w:rsidDel="00574B56">
          <w:rPr>
            <w:color w:val="833C0B" w:themeColor="accent2" w:themeShade="80"/>
            <w:sz w:val="22"/>
            <w:rPrChange w:id="2887" w:author="tao huang" w:date="2018-10-26T16:50:00Z">
              <w:rPr>
                <w:sz w:val="22"/>
              </w:rPr>
            </w:rPrChange>
          </w:rPr>
          <w:delText>does not estimate the size of the bias (</w:delText>
        </w:r>
        <w:r w:rsidR="008079C9" w:rsidRPr="00DC5CE3" w:rsidDel="00574B56">
          <w:rPr>
            <w:color w:val="833C0B" w:themeColor="accent2" w:themeShade="80"/>
            <w:sz w:val="22"/>
            <w:rPrChange w:id="2888" w:author="tao huang" w:date="2018-10-26T16:50:00Z">
              <w:rPr>
                <w:sz w:val="22"/>
              </w:rPr>
            </w:rPrChange>
          </w:rPr>
          <w:delText>compared to</w:delText>
        </w:r>
        <w:r w:rsidR="00D9134F" w:rsidRPr="00DC5CE3" w:rsidDel="00574B56">
          <w:rPr>
            <w:color w:val="833C0B" w:themeColor="accent2" w:themeShade="80"/>
            <w:sz w:val="22"/>
            <w:rPrChange w:id="2889" w:author="tao huang" w:date="2018-10-26T16:50:00Z">
              <w:rPr>
                <w:sz w:val="22"/>
              </w:rPr>
            </w:rPrChange>
          </w:rPr>
          <w:delText xml:space="preserve"> the IC method) </w:delText>
        </w:r>
      </w:del>
      <w:del w:id="2890" w:author="tao huang" w:date="2018-10-26T16:39:00Z">
        <w:r w:rsidR="00D9134F" w:rsidRPr="00DC5CE3" w:rsidDel="00574B56">
          <w:rPr>
            <w:color w:val="833C0B" w:themeColor="accent2" w:themeShade="80"/>
            <w:sz w:val="22"/>
            <w:rPrChange w:id="2891" w:author="tao huang" w:date="2018-10-26T16:50:00Z">
              <w:rPr>
                <w:sz w:val="22"/>
              </w:rPr>
            </w:rPrChange>
          </w:rPr>
          <w:delText>but</w:delText>
        </w:r>
      </w:del>
      <w:ins w:id="2892" w:author="tao huang" w:date="2018-10-26T16:41:00Z">
        <w:r w:rsidR="00574B56" w:rsidRPr="00DC5CE3">
          <w:rPr>
            <w:color w:val="833C0B" w:themeColor="accent2" w:themeShade="80"/>
            <w:sz w:val="22"/>
            <w:rPrChange w:id="2893" w:author="tao huang" w:date="2018-10-26T16:50:00Z">
              <w:rPr>
                <w:sz w:val="22"/>
              </w:rPr>
            </w:rPrChange>
          </w:rPr>
          <w:t>T</w:t>
        </w:r>
      </w:ins>
      <w:ins w:id="2894" w:author="tao huang" w:date="2018-10-26T16:39:00Z">
        <w:r w:rsidR="00574B56" w:rsidRPr="00DC5CE3">
          <w:rPr>
            <w:rFonts w:cs="Times New Roman"/>
            <w:color w:val="833C0B" w:themeColor="accent2" w:themeShade="80"/>
            <w:sz w:val="22"/>
            <w:rPrChange w:id="2895" w:author="tao huang" w:date="2018-10-26T16:50:00Z">
              <w:rPr>
                <w:rFonts w:cs="Times New Roman"/>
                <w:sz w:val="22"/>
              </w:rPr>
            </w:rPrChange>
          </w:rPr>
          <w:t>h</w:t>
        </w:r>
      </w:ins>
      <w:ins w:id="2896" w:author="tao huang" w:date="2018-10-26T16:49:00Z">
        <w:r w:rsidR="00E41E10" w:rsidRPr="00DC5CE3">
          <w:rPr>
            <w:rFonts w:cs="Times New Roman"/>
            <w:color w:val="833C0B" w:themeColor="accent2" w:themeShade="80"/>
            <w:sz w:val="22"/>
            <w:rPrChange w:id="2897" w:author="tao huang" w:date="2018-10-26T16:50:00Z">
              <w:rPr>
                <w:rFonts w:cs="Times New Roman"/>
                <w:sz w:val="22"/>
              </w:rPr>
            </w:rPrChange>
          </w:rPr>
          <w:t xml:space="preserve">e </w:t>
        </w:r>
      </w:ins>
      <w:ins w:id="2898" w:author="tao huang" w:date="2018-10-26T16:39:00Z">
        <w:r w:rsidR="00574B56" w:rsidRPr="00DC5CE3">
          <w:rPr>
            <w:color w:val="833C0B" w:themeColor="accent2" w:themeShade="80"/>
            <w:sz w:val="22"/>
            <w:rPrChange w:id="2899" w:author="tao huang" w:date="2018-10-26T16:50:00Z">
              <w:rPr>
                <w:sz w:val="22"/>
              </w:rPr>
            </w:rPrChange>
          </w:rPr>
          <w:t xml:space="preserve">EWC method </w:t>
        </w:r>
      </w:ins>
      <w:ins w:id="2900" w:author="tao huang" w:date="2018-10-26T16:50:00Z">
        <w:r w:rsidR="00E41E10" w:rsidRPr="00DC5CE3">
          <w:rPr>
            <w:color w:val="833C0B" w:themeColor="accent2" w:themeShade="80"/>
            <w:sz w:val="22"/>
            <w:rPrChange w:id="2901" w:author="tao huang" w:date="2018-10-26T16:50:00Z">
              <w:rPr>
                <w:sz w:val="22"/>
              </w:rPr>
            </w:rPrChange>
          </w:rPr>
          <w:t xml:space="preserve">thus </w:t>
        </w:r>
      </w:ins>
      <w:ins w:id="2902" w:author="tao huang" w:date="2018-10-26T16:42:00Z">
        <w:r w:rsidR="00574B56" w:rsidRPr="00DC5CE3">
          <w:rPr>
            <w:color w:val="833C0B" w:themeColor="accent2" w:themeShade="80"/>
            <w:sz w:val="22"/>
            <w:rPrChange w:id="2903" w:author="tao huang" w:date="2018-10-26T16:50:00Z">
              <w:rPr>
                <w:sz w:val="22"/>
              </w:rPr>
            </w:rPrChange>
          </w:rPr>
          <w:t>tries to</w:t>
        </w:r>
      </w:ins>
      <w:ins w:id="2904" w:author="tao huang" w:date="2018-10-26T16:39:00Z">
        <w:r w:rsidR="00574B56" w:rsidRPr="00DC5CE3">
          <w:rPr>
            <w:color w:val="833C0B" w:themeColor="accent2" w:themeShade="80"/>
            <w:sz w:val="22"/>
            <w:rPrChange w:id="2905" w:author="tao huang" w:date="2018-10-26T16:50:00Z">
              <w:rPr>
                <w:sz w:val="22"/>
              </w:rPr>
            </w:rPrChange>
          </w:rPr>
          <w:t xml:space="preserve"> </w:t>
        </w:r>
      </w:ins>
      <w:del w:id="2906" w:author="tao huang" w:date="2018-10-26T16:40:00Z">
        <w:r w:rsidR="00D9134F" w:rsidRPr="00DC5CE3" w:rsidDel="00574B56">
          <w:rPr>
            <w:color w:val="833C0B" w:themeColor="accent2" w:themeShade="80"/>
            <w:sz w:val="22"/>
            <w:rPrChange w:id="2907" w:author="tao huang" w:date="2018-10-26T16:50:00Z">
              <w:rPr>
                <w:sz w:val="22"/>
              </w:rPr>
            </w:rPrChange>
          </w:rPr>
          <w:delText xml:space="preserve"> </w:delText>
        </w:r>
      </w:del>
      <w:ins w:id="2908" w:author="tao huang" w:date="2018-10-26T16:36:00Z">
        <w:r w:rsidR="008C4B2B" w:rsidRPr="00DC5CE3">
          <w:rPr>
            <w:color w:val="833C0B" w:themeColor="accent2" w:themeShade="80"/>
            <w:sz w:val="22"/>
            <w:rPrChange w:id="2909" w:author="tao huang" w:date="2018-10-26T16:50:00Z">
              <w:rPr>
                <w:sz w:val="22"/>
              </w:rPr>
            </w:rPrChange>
          </w:rPr>
          <w:t xml:space="preserve">generate more accurate forecasts by taking </w:t>
        </w:r>
      </w:ins>
      <w:del w:id="2910" w:author="tao huang" w:date="2018-10-26T16:36:00Z">
        <w:r w:rsidR="00947DBD" w:rsidRPr="00DC5CE3" w:rsidDel="008C4B2B">
          <w:rPr>
            <w:color w:val="833C0B" w:themeColor="accent2" w:themeShade="80"/>
            <w:sz w:val="22"/>
            <w:rPrChange w:id="2911" w:author="tao huang" w:date="2018-10-26T16:50:00Z">
              <w:rPr>
                <w:sz w:val="22"/>
              </w:rPr>
            </w:rPrChange>
          </w:rPr>
          <w:delText>take</w:delText>
        </w:r>
        <w:r w:rsidRPr="00DC5CE3" w:rsidDel="008C4B2B">
          <w:rPr>
            <w:color w:val="833C0B" w:themeColor="accent2" w:themeShade="80"/>
            <w:sz w:val="22"/>
            <w:rPrChange w:id="2912" w:author="tao huang" w:date="2018-10-26T16:50:00Z">
              <w:rPr>
                <w:sz w:val="22"/>
              </w:rPr>
            </w:rPrChange>
          </w:rPr>
          <w:delText xml:space="preserve"> a</w:delText>
        </w:r>
      </w:del>
      <w:ins w:id="2913" w:author="tao huang" w:date="2018-10-26T16:36:00Z">
        <w:r w:rsidR="008C4B2B" w:rsidRPr="00DC5CE3">
          <w:rPr>
            <w:color w:val="833C0B" w:themeColor="accent2" w:themeShade="80"/>
            <w:sz w:val="22"/>
            <w:rPrChange w:id="2914" w:author="tao huang" w:date="2018-10-26T16:50:00Z">
              <w:rPr>
                <w:sz w:val="22"/>
              </w:rPr>
            </w:rPrChange>
          </w:rPr>
          <w:t>a</w:t>
        </w:r>
      </w:ins>
      <w:ins w:id="2915" w:author="tao huang" w:date="2018-10-26T16:46:00Z">
        <w:r w:rsidR="00943A50" w:rsidRPr="00DC5CE3">
          <w:rPr>
            <w:color w:val="833C0B" w:themeColor="accent2" w:themeShade="80"/>
            <w:sz w:val="22"/>
            <w:rPrChange w:id="2916" w:author="tao huang" w:date="2018-10-26T16:50:00Z">
              <w:rPr>
                <w:sz w:val="22"/>
              </w:rPr>
            </w:rPrChange>
          </w:rPr>
          <w:t xml:space="preserve">n effective </w:t>
        </w:r>
      </w:ins>
      <w:del w:id="2917" w:author="tao huang" w:date="2018-10-26T16:42:00Z">
        <w:r w:rsidRPr="00DC5CE3" w:rsidDel="00574B56">
          <w:rPr>
            <w:color w:val="833C0B" w:themeColor="accent2" w:themeShade="80"/>
            <w:sz w:val="22"/>
            <w:rPrChange w:id="2918" w:author="tao huang" w:date="2018-10-26T16:50:00Z">
              <w:rPr>
                <w:sz w:val="22"/>
              </w:rPr>
            </w:rPrChange>
          </w:rPr>
          <w:delText xml:space="preserve"> </w:delText>
        </w:r>
      </w:del>
      <w:r w:rsidRPr="00DC5CE3">
        <w:rPr>
          <w:color w:val="833C0B" w:themeColor="accent2" w:themeShade="80"/>
          <w:sz w:val="22"/>
          <w:rPrChange w:id="2919" w:author="tao huang" w:date="2018-10-26T16:50:00Z">
            <w:rPr>
              <w:sz w:val="22"/>
            </w:rPr>
          </w:rPrChange>
        </w:rPr>
        <w:t xml:space="preserve">trade-off between the reduced forecast bias and the inflated </w:t>
      </w:r>
      <w:del w:id="2920" w:author="tao huang" w:date="2018-10-26T16:37:00Z">
        <w:r w:rsidRPr="00DC5CE3" w:rsidDel="008C4B2B">
          <w:rPr>
            <w:color w:val="833C0B" w:themeColor="accent2" w:themeShade="80"/>
            <w:sz w:val="22"/>
            <w:rPrChange w:id="2921" w:author="tao huang" w:date="2018-10-26T16:50:00Z">
              <w:rPr>
                <w:sz w:val="22"/>
              </w:rPr>
            </w:rPrChange>
          </w:rPr>
          <w:delText>forecasting error variance</w:delText>
        </w:r>
      </w:del>
      <w:ins w:id="2922" w:author="tao huang" w:date="2018-10-26T16:37:00Z">
        <w:r w:rsidR="008C4B2B" w:rsidRPr="00DC5CE3">
          <w:rPr>
            <w:color w:val="833C0B" w:themeColor="accent2" w:themeShade="80"/>
            <w:sz w:val="22"/>
            <w:rPrChange w:id="2923" w:author="tao huang" w:date="2018-10-26T16:50:00Z">
              <w:rPr>
                <w:sz w:val="22"/>
              </w:rPr>
            </w:rPrChange>
          </w:rPr>
          <w:t>forecast error variance</w:t>
        </w:r>
      </w:ins>
      <w:r w:rsidRPr="00DC5CE3">
        <w:rPr>
          <w:color w:val="833C0B" w:themeColor="accent2" w:themeShade="80"/>
          <w:sz w:val="22"/>
          <w:rPrChange w:id="2924" w:author="tao huang" w:date="2018-10-26T16:50:00Z">
            <w:rPr>
              <w:sz w:val="22"/>
            </w:rPr>
          </w:rPrChange>
        </w:rPr>
        <w:t>.</w:t>
      </w:r>
      <w:r w:rsidR="00947DBD" w:rsidRPr="00DC5CE3">
        <w:rPr>
          <w:color w:val="833C0B" w:themeColor="accent2" w:themeShade="80"/>
          <w:sz w:val="22"/>
          <w:rPrChange w:id="2925" w:author="tao huang" w:date="2018-10-26T16:50:00Z">
            <w:rPr>
              <w:sz w:val="22"/>
            </w:rPr>
          </w:rPrChange>
        </w:rPr>
        <w:t xml:space="preserve"> </w:t>
      </w:r>
      <w:ins w:id="2926" w:author="tao huang" w:date="2018-10-26T16:42:00Z">
        <w:r w:rsidR="00574B56" w:rsidRPr="00DC5CE3">
          <w:rPr>
            <w:color w:val="833C0B" w:themeColor="accent2" w:themeShade="80"/>
            <w:sz w:val="22"/>
            <w:rPrChange w:id="2927" w:author="tao huang" w:date="2018-10-26T16:50:00Z">
              <w:rPr>
                <w:sz w:val="22"/>
              </w:rPr>
            </w:rPrChange>
          </w:rPr>
          <w:t>Compared to the IC method</w:t>
        </w:r>
        <w:r w:rsidR="00574B56" w:rsidRPr="00DC5CE3">
          <w:rPr>
            <w:rFonts w:cs="Times New Roman"/>
            <w:color w:val="833C0B" w:themeColor="accent2" w:themeShade="80"/>
            <w:sz w:val="22"/>
            <w:rPrChange w:id="2928" w:author="tao huang" w:date="2018-10-26T16:50:00Z">
              <w:rPr>
                <w:rFonts w:cs="Times New Roman"/>
                <w:sz w:val="22"/>
              </w:rPr>
            </w:rPrChange>
          </w:rPr>
          <w:t>, the</w:t>
        </w:r>
        <w:r w:rsidR="00574B56" w:rsidRPr="00DC5CE3">
          <w:rPr>
            <w:color w:val="833C0B" w:themeColor="accent2" w:themeShade="80"/>
            <w:sz w:val="22"/>
            <w:rPrChange w:id="2929" w:author="tao huang" w:date="2018-10-26T16:50:00Z">
              <w:rPr>
                <w:sz w:val="22"/>
              </w:rPr>
            </w:rPrChange>
          </w:rPr>
          <w:t xml:space="preserve"> EWC method does not estimate the size of the bias. </w:t>
        </w:r>
      </w:ins>
      <w:r w:rsidR="00947DBD" w:rsidRPr="00DC5CE3">
        <w:rPr>
          <w:color w:val="833C0B" w:themeColor="accent2" w:themeShade="80"/>
          <w:sz w:val="22"/>
          <w:rPrChange w:id="2930" w:author="tao huang" w:date="2018-10-26T16:50:00Z">
            <w:rPr>
              <w:sz w:val="22"/>
            </w:rPr>
          </w:rPrChange>
        </w:rPr>
        <w:t xml:space="preserve">For </w:t>
      </w:r>
      <w:del w:id="2931" w:author="tao huang" w:date="2018-10-26T16:43:00Z">
        <w:r w:rsidR="00947DBD" w:rsidRPr="00DC5CE3" w:rsidDel="00C175C0">
          <w:rPr>
            <w:color w:val="833C0B" w:themeColor="accent2" w:themeShade="80"/>
            <w:sz w:val="22"/>
            <w:rPrChange w:id="2932" w:author="tao huang" w:date="2018-10-26T16:50:00Z">
              <w:rPr>
                <w:sz w:val="22"/>
              </w:rPr>
            </w:rPrChange>
          </w:rPr>
          <w:delText xml:space="preserve">the </w:delText>
        </w:r>
      </w:del>
      <w:r w:rsidR="00947DBD" w:rsidRPr="00DC5CE3">
        <w:rPr>
          <w:color w:val="833C0B" w:themeColor="accent2" w:themeShade="80"/>
          <w:sz w:val="22"/>
          <w:rPrChange w:id="2933" w:author="tao huang" w:date="2018-10-26T16:50:00Z">
            <w:rPr>
              <w:sz w:val="22"/>
            </w:rPr>
          </w:rPrChange>
        </w:rPr>
        <w:t>retailer product sales, whether the IC method and the EWC method could generate more accurate forecasts becomes</w:t>
      </w:r>
      <w:r w:rsidR="005B1C8C" w:rsidRPr="00DC5CE3">
        <w:rPr>
          <w:color w:val="833C0B" w:themeColor="accent2" w:themeShade="80"/>
          <w:sz w:val="22"/>
          <w:rPrChange w:id="2934" w:author="tao huang" w:date="2018-10-26T16:50:00Z">
            <w:rPr>
              <w:sz w:val="22"/>
            </w:rPr>
          </w:rPrChange>
        </w:rPr>
        <w:t xml:space="preserve"> </w:t>
      </w:r>
      <w:ins w:id="2935" w:author="Didier Soopramanien" w:date="2018-10-23T15:45:00Z">
        <w:del w:id="2936" w:author="tao huang" w:date="2018-10-26T16:50:00Z">
          <w:r w:rsidR="008A28A1" w:rsidRPr="00DC5CE3" w:rsidDel="00E41E10">
            <w:rPr>
              <w:color w:val="833C0B" w:themeColor="accent2" w:themeShade="80"/>
              <w:sz w:val="22"/>
              <w:rPrChange w:id="2937" w:author="tao huang" w:date="2018-10-26T16:50:00Z">
                <w:rPr>
                  <w:sz w:val="22"/>
                </w:rPr>
              </w:rPrChange>
            </w:rPr>
            <w:delText xml:space="preserve">an </w:delText>
          </w:r>
        </w:del>
      </w:ins>
      <w:r w:rsidR="005B1C8C" w:rsidRPr="00DC5CE3">
        <w:rPr>
          <w:color w:val="833C0B" w:themeColor="accent2" w:themeShade="80"/>
          <w:sz w:val="22"/>
          <w:rPrChange w:id="2938" w:author="tao huang" w:date="2018-10-26T16:50:00Z">
            <w:rPr>
              <w:sz w:val="22"/>
            </w:rPr>
          </w:rPrChange>
        </w:rPr>
        <w:t>empirical question</w:t>
      </w:r>
      <w:ins w:id="2939" w:author="tao huang" w:date="2018-10-26T16:50:00Z">
        <w:r w:rsidR="00E41E10" w:rsidRPr="00DC5CE3">
          <w:rPr>
            <w:color w:val="833C0B" w:themeColor="accent2" w:themeShade="80"/>
            <w:sz w:val="22"/>
            <w:rPrChange w:id="2940" w:author="tao huang" w:date="2018-10-26T16:50:00Z">
              <w:rPr>
                <w:sz w:val="22"/>
              </w:rPr>
            </w:rPrChange>
          </w:rPr>
          <w:t>s</w:t>
        </w:r>
      </w:ins>
      <w:ins w:id="2941" w:author="tao huang" w:date="2018-10-26T16:44:00Z">
        <w:r w:rsidR="00995A6E" w:rsidRPr="00DC5CE3">
          <w:rPr>
            <w:color w:val="833C0B" w:themeColor="accent2" w:themeShade="80"/>
            <w:sz w:val="22"/>
            <w:rPrChange w:id="2942" w:author="tao huang" w:date="2018-10-26T16:50:00Z">
              <w:rPr>
                <w:sz w:val="22"/>
              </w:rPr>
            </w:rPrChange>
          </w:rPr>
          <w:t xml:space="preserve"> </w:t>
        </w:r>
      </w:ins>
      <w:del w:id="2943" w:author="Didier Soopramanien" w:date="2018-10-23T15:45:00Z">
        <w:r w:rsidR="00295BA9" w:rsidRPr="00DC5CE3" w:rsidDel="008A28A1">
          <w:rPr>
            <w:color w:val="833C0B" w:themeColor="accent2" w:themeShade="80"/>
            <w:sz w:val="22"/>
            <w:rPrChange w:id="2944" w:author="tao huang" w:date="2018-10-26T16:50:00Z">
              <w:rPr>
                <w:sz w:val="22"/>
              </w:rPr>
            </w:rPrChange>
          </w:rPr>
          <w:delText>s</w:delText>
        </w:r>
      </w:del>
      <w:del w:id="2945" w:author="tao huang" w:date="2018-10-26T16:44:00Z">
        <w:r w:rsidR="005B1C8C" w:rsidRPr="00DC5CE3" w:rsidDel="00995A6E">
          <w:rPr>
            <w:color w:val="833C0B" w:themeColor="accent2" w:themeShade="80"/>
            <w:sz w:val="22"/>
            <w:rPrChange w:id="2946" w:author="tao huang" w:date="2018-10-26T16:50:00Z">
              <w:rPr>
                <w:sz w:val="22"/>
              </w:rPr>
            </w:rPrChange>
          </w:rPr>
          <w:delText>.</w:delText>
        </w:r>
      </w:del>
      <w:ins w:id="2947" w:author="Didier Soopramanien" w:date="2018-10-23T15:45:00Z">
        <w:del w:id="2948" w:author="tao huang" w:date="2018-10-26T16:44:00Z">
          <w:r w:rsidR="008A28A1" w:rsidRPr="00DC5CE3" w:rsidDel="00995A6E">
            <w:rPr>
              <w:color w:val="833C0B" w:themeColor="accent2" w:themeShade="80"/>
              <w:sz w:val="22"/>
              <w:rPrChange w:id="2949" w:author="tao huang" w:date="2018-10-26T16:50:00Z">
                <w:rPr>
                  <w:sz w:val="22"/>
                </w:rPr>
              </w:rPrChange>
            </w:rPr>
            <w:delText xml:space="preserve"> [can we say that which of the two is better ultimately </w:delText>
          </w:r>
        </w:del>
        <w:r w:rsidR="008A28A1" w:rsidRPr="00DC5CE3">
          <w:rPr>
            <w:color w:val="833C0B" w:themeColor="accent2" w:themeShade="80"/>
            <w:sz w:val="22"/>
            <w:rPrChange w:id="2950" w:author="tao huang" w:date="2018-10-26T16:50:00Z">
              <w:rPr>
                <w:sz w:val="22"/>
              </w:rPr>
            </w:rPrChange>
          </w:rPr>
          <w:t>depend</w:t>
        </w:r>
      </w:ins>
      <w:ins w:id="2951" w:author="tao huang" w:date="2018-10-26T16:44:00Z">
        <w:r w:rsidR="00995A6E" w:rsidRPr="00DC5CE3">
          <w:rPr>
            <w:color w:val="833C0B" w:themeColor="accent2" w:themeShade="80"/>
            <w:sz w:val="22"/>
            <w:rPrChange w:id="2952" w:author="tao huang" w:date="2018-10-26T16:50:00Z">
              <w:rPr>
                <w:sz w:val="22"/>
              </w:rPr>
            </w:rPrChange>
          </w:rPr>
          <w:t>ing</w:t>
        </w:r>
      </w:ins>
      <w:ins w:id="2953" w:author="Didier Soopramanien" w:date="2018-10-23T15:45:00Z">
        <w:del w:id="2954" w:author="tao huang" w:date="2018-10-26T16:44:00Z">
          <w:r w:rsidR="008A28A1" w:rsidRPr="00DC5CE3" w:rsidDel="00995A6E">
            <w:rPr>
              <w:color w:val="833C0B" w:themeColor="accent2" w:themeShade="80"/>
              <w:sz w:val="22"/>
              <w:rPrChange w:id="2955" w:author="tao huang" w:date="2018-10-26T16:50:00Z">
                <w:rPr>
                  <w:sz w:val="22"/>
                </w:rPr>
              </w:rPrChange>
            </w:rPr>
            <w:delText>s</w:delText>
          </w:r>
        </w:del>
        <w:r w:rsidR="008A28A1" w:rsidRPr="00DC5CE3">
          <w:rPr>
            <w:color w:val="833C0B" w:themeColor="accent2" w:themeShade="80"/>
            <w:sz w:val="22"/>
            <w:rPrChange w:id="2956" w:author="tao huang" w:date="2018-10-26T16:50:00Z">
              <w:rPr>
                <w:sz w:val="22"/>
              </w:rPr>
            </w:rPrChange>
          </w:rPr>
          <w:t xml:space="preserve"> on the </w:t>
        </w:r>
        <w:del w:id="2957" w:author="tao huang" w:date="2018-10-26T16:44:00Z">
          <w:r w:rsidR="008A28A1" w:rsidRPr="00DC5CE3" w:rsidDel="00995A6E">
            <w:rPr>
              <w:color w:val="833C0B" w:themeColor="accent2" w:themeShade="80"/>
              <w:sz w:val="22"/>
              <w:rPrChange w:id="2958" w:author="tao huang" w:date="2018-10-26T16:50:00Z">
                <w:rPr>
                  <w:sz w:val="22"/>
                </w:rPr>
              </w:rPrChange>
            </w:rPr>
            <w:delText>data</w:delText>
          </w:r>
        </w:del>
      </w:ins>
      <w:ins w:id="2959" w:author="Didier Soopramanien" w:date="2018-10-23T16:12:00Z">
        <w:del w:id="2960" w:author="tao huang" w:date="2018-10-26T16:44:00Z">
          <w:r w:rsidR="00D952B9" w:rsidRPr="00DC5CE3" w:rsidDel="00995A6E">
            <w:rPr>
              <w:color w:val="833C0B" w:themeColor="accent2" w:themeShade="80"/>
              <w:sz w:val="22"/>
              <w:rPrChange w:id="2961" w:author="tao huang" w:date="2018-10-26T16:50:00Z">
                <w:rPr>
                  <w:sz w:val="22"/>
                </w:rPr>
              </w:rPrChange>
            </w:rPr>
            <w:delText xml:space="preserve"> or the type</w:delText>
          </w:r>
        </w:del>
      </w:ins>
      <w:ins w:id="2962" w:author="tao huang" w:date="2018-10-26T16:44:00Z">
        <w:r w:rsidR="00995A6E" w:rsidRPr="00DC5CE3">
          <w:rPr>
            <w:color w:val="833C0B" w:themeColor="accent2" w:themeShade="80"/>
            <w:sz w:val="22"/>
            <w:rPrChange w:id="2963" w:author="tao huang" w:date="2018-10-26T16:50:00Z">
              <w:rPr>
                <w:sz w:val="22"/>
              </w:rPr>
            </w:rPrChange>
          </w:rPr>
          <w:t>characteristics</w:t>
        </w:r>
      </w:ins>
      <w:ins w:id="2964" w:author="Didier Soopramanien" w:date="2018-10-23T16:12:00Z">
        <w:r w:rsidR="00D952B9" w:rsidRPr="00DC5CE3">
          <w:rPr>
            <w:color w:val="833C0B" w:themeColor="accent2" w:themeShade="80"/>
            <w:sz w:val="22"/>
            <w:rPrChange w:id="2965" w:author="tao huang" w:date="2018-10-26T16:50:00Z">
              <w:rPr>
                <w:sz w:val="22"/>
              </w:rPr>
            </w:rPrChange>
          </w:rPr>
          <w:t xml:space="preserve"> of </w:t>
        </w:r>
      </w:ins>
      <w:ins w:id="2966" w:author="tao huang" w:date="2018-10-26T16:44:00Z">
        <w:r w:rsidR="00995A6E" w:rsidRPr="00DC5CE3">
          <w:rPr>
            <w:color w:val="833C0B" w:themeColor="accent2" w:themeShade="80"/>
            <w:sz w:val="22"/>
            <w:rPrChange w:id="2967" w:author="tao huang" w:date="2018-10-26T16:50:00Z">
              <w:rPr>
                <w:sz w:val="22"/>
              </w:rPr>
            </w:rPrChange>
          </w:rPr>
          <w:t>the data.</w:t>
        </w:r>
      </w:ins>
      <w:ins w:id="2968" w:author="Didier Soopramanien" w:date="2018-10-23T16:12:00Z">
        <w:del w:id="2969" w:author="tao huang" w:date="2018-10-26T16:44:00Z">
          <w:r w:rsidR="00D952B9" w:rsidRPr="00DC5CE3" w:rsidDel="00995A6E">
            <w:rPr>
              <w:color w:val="833C0B" w:themeColor="accent2" w:themeShade="80"/>
              <w:sz w:val="22"/>
              <w:rPrChange w:id="2970" w:author="tao huang" w:date="2018-10-26T16:50:00Z">
                <w:rPr>
                  <w:sz w:val="22"/>
                </w:rPr>
              </w:rPrChange>
            </w:rPr>
            <w:delText>data</w:delText>
          </w:r>
        </w:del>
      </w:ins>
      <w:ins w:id="2971" w:author="Didier Soopramanien" w:date="2018-10-23T16:13:00Z">
        <w:del w:id="2972" w:author="tao huang" w:date="2018-10-26T16:44:00Z">
          <w:r w:rsidR="00881612" w:rsidRPr="00DC5CE3" w:rsidDel="00995A6E">
            <w:rPr>
              <w:color w:val="833C0B" w:themeColor="accent2" w:themeShade="80"/>
              <w:sz w:val="22"/>
              <w:rPrChange w:id="2973" w:author="tao huang" w:date="2018-10-26T16:50:00Z">
                <w:rPr>
                  <w:sz w:val="22"/>
                </w:rPr>
              </w:rPrChange>
            </w:rPr>
            <w:delText>]</w:delText>
          </w:r>
        </w:del>
      </w:ins>
      <w:ins w:id="2974" w:author="Didier Soopramanien" w:date="2018-10-23T16:12:00Z">
        <w:del w:id="2975" w:author="tao huang" w:date="2018-10-26T16:44:00Z">
          <w:r w:rsidR="00D952B9" w:rsidRPr="00DC5CE3" w:rsidDel="00995A6E">
            <w:rPr>
              <w:color w:val="833C0B" w:themeColor="accent2" w:themeShade="80"/>
              <w:sz w:val="22"/>
              <w:rPrChange w:id="2976" w:author="tao huang" w:date="2018-10-26T16:50:00Z">
                <w:rPr>
                  <w:sz w:val="22"/>
                </w:rPr>
              </w:rPrChange>
            </w:rPr>
            <w:delText xml:space="preserve"> </w:delText>
          </w:r>
        </w:del>
      </w:ins>
    </w:p>
    <w:p w14:paraId="598899C9" w14:textId="77777777" w:rsidR="00CB376C" w:rsidRPr="005B1C8C" w:rsidRDefault="00CB376C" w:rsidP="00971633">
      <w:pPr>
        <w:shd w:val="clear" w:color="auto" w:fill="FFFFFF" w:themeFill="background1"/>
        <w:spacing w:after="0" w:line="360" w:lineRule="auto"/>
        <w:rPr>
          <w:rFonts w:cs="Times New Roman"/>
          <w:sz w:val="22"/>
        </w:rPr>
      </w:pPr>
    </w:p>
    <w:p w14:paraId="6880A0D0" w14:textId="77777777" w:rsidR="00971633" w:rsidRPr="005B1C8C" w:rsidRDefault="00971633" w:rsidP="003F7ACC">
      <w:pPr>
        <w:pStyle w:val="Heading2"/>
        <w:numPr>
          <w:ilvl w:val="0"/>
          <w:numId w:val="7"/>
        </w:numPr>
        <w:spacing w:before="0" w:line="360" w:lineRule="auto"/>
        <w:rPr>
          <w:rFonts w:cs="Times New Roman"/>
          <w:sz w:val="22"/>
          <w:szCs w:val="22"/>
        </w:rPr>
      </w:pPr>
      <w:r w:rsidRPr="005B1C8C">
        <w:rPr>
          <w:rFonts w:cs="Times New Roman"/>
          <w:sz w:val="22"/>
          <w:szCs w:val="22"/>
        </w:rPr>
        <w:t>The data</w:t>
      </w:r>
    </w:p>
    <w:p w14:paraId="29A641E0" w14:textId="77777777" w:rsidR="00971633" w:rsidRPr="000D773B" w:rsidRDefault="00971633" w:rsidP="00971633">
      <w:pPr>
        <w:shd w:val="clear" w:color="auto" w:fill="FFFFFF" w:themeFill="background1"/>
        <w:spacing w:after="0" w:line="360" w:lineRule="auto"/>
        <w:rPr>
          <w:rFonts w:cs="Times New Roman"/>
          <w:color w:val="833C0B" w:themeColor="accent2" w:themeShade="80"/>
          <w:sz w:val="22"/>
          <w:rPrChange w:id="2977" w:author="tao huang" w:date="2018-10-26T17:35:00Z">
            <w:rPr>
              <w:rFonts w:cs="Times New Roman"/>
              <w:sz w:val="22"/>
            </w:rPr>
          </w:rPrChange>
        </w:rPr>
      </w:pPr>
    </w:p>
    <w:p w14:paraId="6A3A00F2" w14:textId="4A897446" w:rsidR="00971633" w:rsidRPr="000D773B" w:rsidRDefault="00971633" w:rsidP="00971633">
      <w:pPr>
        <w:shd w:val="clear" w:color="auto" w:fill="FFFFFF" w:themeFill="background1"/>
        <w:spacing w:after="0" w:line="360" w:lineRule="auto"/>
        <w:rPr>
          <w:rFonts w:cs="Times New Roman"/>
          <w:color w:val="833C0B" w:themeColor="accent2" w:themeShade="80"/>
          <w:sz w:val="22"/>
          <w:rPrChange w:id="2978" w:author="tao huang" w:date="2018-10-26T17:35:00Z">
            <w:rPr>
              <w:rFonts w:cs="Times New Roman"/>
              <w:sz w:val="22"/>
            </w:rPr>
          </w:rPrChange>
        </w:rPr>
      </w:pPr>
      <w:del w:id="2979" w:author="tao huang" w:date="2018-10-26T16:55:00Z">
        <w:r w:rsidRPr="000D773B" w:rsidDel="009B236B">
          <w:rPr>
            <w:rFonts w:cs="Times New Roman"/>
            <w:color w:val="833C0B" w:themeColor="accent2" w:themeShade="80"/>
            <w:sz w:val="22"/>
            <w:rPrChange w:id="2980" w:author="tao huang" w:date="2018-10-26T17:35:00Z">
              <w:rPr>
                <w:rFonts w:cs="Times New Roman"/>
                <w:sz w:val="22"/>
              </w:rPr>
            </w:rPrChange>
          </w:rPr>
          <w:delText>In this study, w</w:delText>
        </w:r>
      </w:del>
      <w:ins w:id="2981" w:author="tao huang" w:date="2018-10-26T16:55:00Z">
        <w:r w:rsidR="009B236B" w:rsidRPr="000D773B">
          <w:rPr>
            <w:rFonts w:cs="Times New Roman"/>
            <w:color w:val="833C0B" w:themeColor="accent2" w:themeShade="80"/>
            <w:sz w:val="22"/>
            <w:rPrChange w:id="2982" w:author="tao huang" w:date="2018-10-26T17:35:00Z">
              <w:rPr>
                <w:rFonts w:cs="Times New Roman"/>
                <w:sz w:val="22"/>
              </w:rPr>
            </w:rPrChange>
          </w:rPr>
          <w:t>W</w:t>
        </w:r>
      </w:ins>
      <w:r w:rsidRPr="000D773B">
        <w:rPr>
          <w:rFonts w:cs="Times New Roman"/>
          <w:color w:val="833C0B" w:themeColor="accent2" w:themeShade="80"/>
          <w:sz w:val="22"/>
          <w:rPrChange w:id="2983" w:author="tao huang" w:date="2018-10-26T17:35:00Z">
            <w:rPr>
              <w:rFonts w:cs="Times New Roman"/>
              <w:sz w:val="22"/>
            </w:rPr>
          </w:rPrChange>
        </w:rPr>
        <w:t xml:space="preserve">e evaluate the forecasting performance of various models using the retail dataset </w:t>
      </w:r>
      <w:ins w:id="2984" w:author="Didier Soopramanien" w:date="2018-10-23T16:17:00Z">
        <w:del w:id="2985" w:author="tao huang" w:date="2018-10-26T16:51:00Z">
          <w:r w:rsidR="00C64395" w:rsidRPr="000D773B" w:rsidDel="00A240CD">
            <w:rPr>
              <w:rFonts w:cs="Times New Roman"/>
              <w:color w:val="833C0B" w:themeColor="accent2" w:themeShade="80"/>
              <w:sz w:val="22"/>
              <w:rPrChange w:id="2986" w:author="tao huang" w:date="2018-10-26T17:35:00Z">
                <w:rPr>
                  <w:rFonts w:cs="Times New Roman"/>
                  <w:sz w:val="22"/>
                </w:rPr>
              </w:rPrChange>
            </w:rPr>
            <w:delText>which is made open access</w:delText>
          </w:r>
        </w:del>
      </w:ins>
      <w:ins w:id="2987" w:author="tao huang" w:date="2018-10-26T16:51:00Z">
        <w:r w:rsidR="00A240CD" w:rsidRPr="000D773B">
          <w:rPr>
            <w:rFonts w:cs="Times New Roman"/>
            <w:color w:val="833C0B" w:themeColor="accent2" w:themeShade="80"/>
            <w:sz w:val="22"/>
            <w:rPrChange w:id="2988" w:author="tao huang" w:date="2018-10-26T17:35:00Z">
              <w:rPr>
                <w:rFonts w:cs="Times New Roman"/>
                <w:sz w:val="22"/>
              </w:rPr>
            </w:rPrChange>
          </w:rPr>
          <w:t>made available</w:t>
        </w:r>
      </w:ins>
      <w:ins w:id="2989" w:author="Didier Soopramanien" w:date="2018-10-23T16:17:00Z">
        <w:r w:rsidR="00C64395" w:rsidRPr="000D773B">
          <w:rPr>
            <w:rFonts w:cs="Times New Roman"/>
            <w:color w:val="833C0B" w:themeColor="accent2" w:themeShade="80"/>
            <w:sz w:val="22"/>
            <w:rPrChange w:id="2990" w:author="tao huang" w:date="2018-10-26T17:35:00Z">
              <w:rPr>
                <w:rFonts w:cs="Times New Roman"/>
                <w:sz w:val="22"/>
              </w:rPr>
            </w:rPrChange>
          </w:rPr>
          <w:t xml:space="preserve"> </w:t>
        </w:r>
      </w:ins>
      <w:del w:id="2991" w:author="Didier Soopramanien" w:date="2018-10-23T16:17:00Z">
        <w:r w:rsidRPr="000D773B" w:rsidDel="00C64395">
          <w:rPr>
            <w:rFonts w:cs="Times New Roman"/>
            <w:color w:val="833C0B" w:themeColor="accent2" w:themeShade="80"/>
            <w:sz w:val="22"/>
            <w:rPrChange w:id="2992" w:author="tao huang" w:date="2018-10-26T17:35:00Z">
              <w:rPr>
                <w:rFonts w:cs="Times New Roman"/>
                <w:sz w:val="22"/>
              </w:rPr>
            </w:rPrChange>
          </w:rPr>
          <w:delText xml:space="preserve">made available </w:delText>
        </w:r>
      </w:del>
      <w:r w:rsidRPr="000D773B">
        <w:rPr>
          <w:rFonts w:cs="Times New Roman"/>
          <w:color w:val="833C0B" w:themeColor="accent2" w:themeShade="80"/>
          <w:sz w:val="22"/>
          <w:rPrChange w:id="2993" w:author="tao huang" w:date="2018-10-26T17:35:00Z">
            <w:rPr>
              <w:rFonts w:cs="Times New Roman"/>
              <w:sz w:val="22"/>
            </w:rPr>
          </w:rPrChange>
        </w:rPr>
        <w:t xml:space="preserve">by the Information Resources, Inc. (IRI) company. A </w:t>
      </w:r>
      <w:ins w:id="2994" w:author="Didier Soopramanien" w:date="2018-10-23T16:17:00Z">
        <w:r w:rsidR="00C64395" w:rsidRPr="000D773B">
          <w:rPr>
            <w:rFonts w:cs="Times New Roman"/>
            <w:color w:val="833C0B" w:themeColor="accent2" w:themeShade="80"/>
            <w:sz w:val="22"/>
            <w:rPrChange w:id="2995" w:author="tao huang" w:date="2018-10-26T17:35:00Z">
              <w:rPr>
                <w:rFonts w:cs="Times New Roman"/>
                <w:sz w:val="22"/>
              </w:rPr>
            </w:rPrChange>
          </w:rPr>
          <w:t xml:space="preserve">more comprehensive </w:t>
        </w:r>
      </w:ins>
      <w:r w:rsidRPr="000D773B">
        <w:rPr>
          <w:rFonts w:cs="Times New Roman"/>
          <w:color w:val="833C0B" w:themeColor="accent2" w:themeShade="80"/>
          <w:sz w:val="22"/>
          <w:rPrChange w:id="2996" w:author="tao huang" w:date="2018-10-26T17:35:00Z">
            <w:rPr>
              <w:rFonts w:cs="Times New Roman"/>
              <w:sz w:val="22"/>
            </w:rPr>
          </w:rPrChange>
        </w:rPr>
        <w:t xml:space="preserve">description of the dataset can be found in </w:t>
      </w:r>
      <w:r w:rsidRPr="000D773B">
        <w:rPr>
          <w:rFonts w:cs="Times New Roman"/>
          <w:color w:val="833C0B" w:themeColor="accent2" w:themeShade="80"/>
          <w:sz w:val="22"/>
          <w:rPrChange w:id="2997" w:author="tao huang" w:date="2018-10-26T17:35:00Z">
            <w:rPr>
              <w:rFonts w:cs="Times New Roman"/>
              <w:sz w:val="22"/>
            </w:rPr>
          </w:rPrChange>
        </w:rPr>
        <w:fldChar w:fldCharType="begin"/>
      </w:r>
      <w:r w:rsidR="00380BD4" w:rsidRPr="000D773B">
        <w:rPr>
          <w:rFonts w:cs="Times New Roman"/>
          <w:color w:val="833C0B" w:themeColor="accent2" w:themeShade="80"/>
          <w:sz w:val="22"/>
          <w:rPrChange w:id="2998" w:author="tao huang" w:date="2018-10-26T17:35:00Z">
            <w:rPr>
              <w:rFonts w:cs="Times New Roman"/>
              <w:sz w:val="22"/>
            </w:rPr>
          </w:rPrChange>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Pr="000D773B">
        <w:rPr>
          <w:rFonts w:cs="Times New Roman"/>
          <w:color w:val="833C0B" w:themeColor="accent2" w:themeShade="80"/>
          <w:sz w:val="22"/>
          <w:rPrChange w:id="2999" w:author="tao huang" w:date="2018-10-26T17:35:00Z">
            <w:rPr>
              <w:rFonts w:cs="Times New Roman"/>
              <w:sz w:val="22"/>
            </w:rPr>
          </w:rPrChange>
        </w:rPr>
        <w:fldChar w:fldCharType="separate"/>
      </w:r>
      <w:r w:rsidR="00380BD4" w:rsidRPr="000D773B">
        <w:rPr>
          <w:rFonts w:cs="Times New Roman"/>
          <w:noProof/>
          <w:color w:val="833C0B" w:themeColor="accent2" w:themeShade="80"/>
          <w:sz w:val="22"/>
          <w:rPrChange w:id="3000" w:author="tao huang" w:date="2018-10-26T17:35:00Z">
            <w:rPr>
              <w:rFonts w:cs="Times New Roman"/>
              <w:noProof/>
              <w:sz w:val="22"/>
            </w:rPr>
          </w:rPrChange>
        </w:rPr>
        <w:t>Bronnenberg, Kruger, and Mela (2008)</w:t>
      </w:r>
      <w:r w:rsidRPr="000D773B">
        <w:rPr>
          <w:rFonts w:cs="Times New Roman"/>
          <w:color w:val="833C0B" w:themeColor="accent2" w:themeShade="80"/>
          <w:sz w:val="22"/>
          <w:rPrChange w:id="3001" w:author="tao huang" w:date="2018-10-26T17:35:00Z">
            <w:rPr>
              <w:rFonts w:cs="Times New Roman"/>
              <w:sz w:val="22"/>
            </w:rPr>
          </w:rPrChange>
        </w:rPr>
        <w:fldChar w:fldCharType="end"/>
      </w:r>
      <w:r w:rsidRPr="000D773B">
        <w:rPr>
          <w:rFonts w:cs="Times New Roman"/>
          <w:color w:val="833C0B" w:themeColor="accent2" w:themeShade="80"/>
          <w:sz w:val="22"/>
          <w:rPrChange w:id="3002" w:author="tao huang" w:date="2018-10-26T17:35:00Z">
            <w:rPr>
              <w:rFonts w:cs="Times New Roman"/>
              <w:sz w:val="22"/>
            </w:rPr>
          </w:rPrChange>
        </w:rPr>
        <w:t xml:space="preserve">. The dataset contains weekly data at SKU level with variables including product unit sales, price, </w:t>
      </w:r>
      <w:r w:rsidRPr="000D773B">
        <w:rPr>
          <w:rFonts w:cs="Times New Roman"/>
          <w:noProof/>
          <w:color w:val="833C0B" w:themeColor="accent2" w:themeShade="80"/>
          <w:sz w:val="22"/>
          <w:rPrChange w:id="3003" w:author="tao huang" w:date="2018-10-26T17:35:00Z">
            <w:rPr>
              <w:rFonts w:cs="Times New Roman"/>
              <w:noProof/>
              <w:sz w:val="22"/>
            </w:rPr>
          </w:rPrChange>
        </w:rPr>
        <w:t>features,</w:t>
      </w:r>
      <w:r w:rsidRPr="000D773B">
        <w:rPr>
          <w:rFonts w:cs="Times New Roman"/>
          <w:color w:val="833C0B" w:themeColor="accent2" w:themeShade="80"/>
          <w:sz w:val="22"/>
          <w:rPrChange w:id="3004" w:author="tao huang" w:date="2018-10-26T17:35:00Z">
            <w:rPr>
              <w:rFonts w:cs="Times New Roman"/>
              <w:sz w:val="22"/>
            </w:rPr>
          </w:rPrChange>
        </w:rPr>
        <w:t xml:space="preserve"> and displays etc. We initially conduct our evaluation based on 1831 SKU’s for 28 product categories from 28 different stores. Table 1 shows the basic statistics of the selected SKU’s during a </w:t>
      </w:r>
      <w:ins w:id="3005" w:author="tao huang" w:date="2018-10-26T16:53:00Z">
        <w:r w:rsidR="00972F62" w:rsidRPr="000D773B">
          <w:rPr>
            <w:rFonts w:cs="Times New Roman"/>
            <w:color w:val="833C0B" w:themeColor="accent2" w:themeShade="80"/>
            <w:sz w:val="22"/>
            <w:rPrChange w:id="3006" w:author="tao huang" w:date="2018-10-26T17:35:00Z">
              <w:rPr>
                <w:rFonts w:cs="Times New Roman"/>
                <w:sz w:val="22"/>
              </w:rPr>
            </w:rPrChange>
          </w:rPr>
          <w:t xml:space="preserve">time </w:t>
        </w:r>
      </w:ins>
      <w:r w:rsidRPr="000D773B">
        <w:rPr>
          <w:rFonts w:cs="Times New Roman"/>
          <w:color w:val="833C0B" w:themeColor="accent2" w:themeShade="80"/>
          <w:sz w:val="22"/>
          <w:rPrChange w:id="3007" w:author="tao huang" w:date="2018-10-26T17:35:00Z">
            <w:rPr>
              <w:rFonts w:cs="Times New Roman"/>
              <w:sz w:val="22"/>
            </w:rPr>
          </w:rPrChange>
        </w:rPr>
        <w:t>period of 202 weeks for each product category</w:t>
      </w:r>
      <w:r w:rsidRPr="000D773B">
        <w:rPr>
          <w:rStyle w:val="FootnoteReference"/>
          <w:rFonts w:cs="Times New Roman"/>
          <w:color w:val="833C0B" w:themeColor="accent2" w:themeShade="80"/>
          <w:sz w:val="22"/>
          <w:rPrChange w:id="3008" w:author="tao huang" w:date="2018-10-26T17:35:00Z">
            <w:rPr>
              <w:rStyle w:val="FootnoteReference"/>
              <w:rFonts w:cs="Times New Roman"/>
              <w:sz w:val="22"/>
            </w:rPr>
          </w:rPrChange>
        </w:rPr>
        <w:footnoteReference w:id="5"/>
      </w:r>
      <w:r w:rsidRPr="000D773B">
        <w:rPr>
          <w:rFonts w:cs="Times New Roman"/>
          <w:color w:val="833C0B" w:themeColor="accent2" w:themeShade="80"/>
          <w:sz w:val="22"/>
          <w:rPrChange w:id="3009" w:author="tao huang" w:date="2018-10-26T17:35:00Z">
            <w:rPr>
              <w:rFonts w:cs="Times New Roman"/>
              <w:sz w:val="22"/>
            </w:rPr>
          </w:rPrChange>
        </w:rPr>
        <w:t xml:space="preserve">. Figure 1 </w:t>
      </w:r>
      <w:r w:rsidR="0062223C" w:rsidRPr="000D773B">
        <w:rPr>
          <w:rFonts w:cs="Times New Roman"/>
          <w:color w:val="833C0B" w:themeColor="accent2" w:themeShade="80"/>
          <w:sz w:val="22"/>
          <w:rPrChange w:id="3010" w:author="tao huang" w:date="2018-10-26T17:35:00Z">
            <w:rPr>
              <w:rFonts w:cs="Times New Roman"/>
              <w:sz w:val="22"/>
            </w:rPr>
          </w:rPrChange>
        </w:rPr>
        <w:t>shows</w:t>
      </w:r>
      <w:r w:rsidRPr="000D773B">
        <w:rPr>
          <w:rFonts w:cs="Times New Roman"/>
          <w:color w:val="833C0B" w:themeColor="accent2" w:themeShade="80"/>
          <w:sz w:val="22"/>
          <w:rPrChange w:id="3011" w:author="tao huang" w:date="2018-10-26T17:35:00Z">
            <w:rPr>
              <w:rFonts w:cs="Times New Roman"/>
              <w:sz w:val="22"/>
            </w:rPr>
          </w:rPrChange>
        </w:rPr>
        <w:t xml:space="preserve"> the data series for a typical SKU in the Beer category</w:t>
      </w:r>
      <w:r w:rsidR="0062223C" w:rsidRPr="000D773B">
        <w:rPr>
          <w:rFonts w:cs="Times New Roman"/>
          <w:color w:val="833C0B" w:themeColor="accent2" w:themeShade="80"/>
          <w:sz w:val="22"/>
          <w:rPrChange w:id="3012" w:author="tao huang" w:date="2018-10-26T17:35:00Z">
            <w:rPr>
              <w:rFonts w:cs="Times New Roman"/>
              <w:sz w:val="22"/>
            </w:rPr>
          </w:rPrChange>
        </w:rPr>
        <w:t xml:space="preserve">. e.g., the product </w:t>
      </w:r>
      <w:r w:rsidRPr="000D773B">
        <w:rPr>
          <w:rFonts w:cs="Times New Roman"/>
          <w:color w:val="833C0B" w:themeColor="accent2" w:themeShade="80"/>
          <w:sz w:val="22"/>
          <w:rPrChange w:id="3013" w:author="tao huang" w:date="2018-10-26T17:35:00Z">
            <w:rPr>
              <w:rFonts w:cs="Times New Roman"/>
              <w:sz w:val="22"/>
            </w:rPr>
          </w:rPrChange>
        </w:rPr>
        <w:t xml:space="preserve">sales spikes are usually associated with </w:t>
      </w:r>
      <w:ins w:id="3014" w:author="tao huang" w:date="2018-10-26T16:53:00Z">
        <w:r w:rsidR="00972F62" w:rsidRPr="000D773B">
          <w:rPr>
            <w:rFonts w:cs="Times New Roman"/>
            <w:color w:val="833C0B" w:themeColor="accent2" w:themeShade="80"/>
            <w:sz w:val="22"/>
            <w:rPrChange w:id="3015" w:author="tao huang" w:date="2018-10-26T17:35:00Z">
              <w:rPr>
                <w:rFonts w:cs="Times New Roman"/>
                <w:sz w:val="22"/>
              </w:rPr>
            </w:rPrChange>
          </w:rPr>
          <w:t xml:space="preserve">the </w:t>
        </w:r>
      </w:ins>
      <w:del w:id="3016" w:author="tao huang" w:date="2018-10-26T16:53:00Z">
        <w:r w:rsidRPr="000D773B" w:rsidDel="00972F62">
          <w:rPr>
            <w:rFonts w:cs="Times New Roman"/>
            <w:color w:val="833C0B" w:themeColor="accent2" w:themeShade="80"/>
            <w:sz w:val="22"/>
            <w:rPrChange w:id="3017" w:author="tao huang" w:date="2018-10-26T17:35:00Z">
              <w:rPr>
                <w:rFonts w:cs="Times New Roman"/>
                <w:sz w:val="22"/>
              </w:rPr>
            </w:rPrChange>
          </w:rPr>
          <w:delText xml:space="preserve">the </w:delText>
        </w:r>
      </w:del>
      <w:r w:rsidRPr="000D773B">
        <w:rPr>
          <w:rFonts w:cs="Times New Roman"/>
          <w:color w:val="833C0B" w:themeColor="accent2" w:themeShade="80"/>
          <w:sz w:val="22"/>
          <w:rPrChange w:id="3018" w:author="tao huang" w:date="2018-10-26T17:35:00Z">
            <w:rPr>
              <w:rFonts w:cs="Times New Roman"/>
              <w:sz w:val="22"/>
            </w:rPr>
          </w:rPrChange>
        </w:rPr>
        <w:t xml:space="preserve">price reductions and </w:t>
      </w:r>
      <w:del w:id="3019" w:author="tao huang" w:date="2018-10-26T17:00:00Z">
        <w:r w:rsidR="00634595" w:rsidRPr="000D773B" w:rsidDel="005376AA">
          <w:rPr>
            <w:rFonts w:cs="Times New Roman"/>
            <w:color w:val="833C0B" w:themeColor="accent2" w:themeShade="80"/>
            <w:sz w:val="22"/>
            <w:rPrChange w:id="3020" w:author="tao huang" w:date="2018-10-26T17:35:00Z">
              <w:rPr>
                <w:rFonts w:cs="Times New Roman"/>
                <w:sz w:val="22"/>
              </w:rPr>
            </w:rPrChange>
          </w:rPr>
          <w:delText>F</w:delText>
        </w:r>
        <w:r w:rsidRPr="000D773B" w:rsidDel="005376AA">
          <w:rPr>
            <w:rFonts w:cs="Times New Roman"/>
            <w:color w:val="833C0B" w:themeColor="accent2" w:themeShade="80"/>
            <w:sz w:val="22"/>
            <w:rPrChange w:id="3021" w:author="tao huang" w:date="2018-10-26T17:35:00Z">
              <w:rPr>
                <w:rFonts w:cs="Times New Roman"/>
                <w:sz w:val="22"/>
              </w:rPr>
            </w:rPrChange>
          </w:rPr>
          <w:delText>eature</w:delText>
        </w:r>
      </w:del>
      <w:ins w:id="3022" w:author="tao huang" w:date="2018-10-26T17:00:00Z">
        <w:r w:rsidR="005376AA" w:rsidRPr="000D773B">
          <w:rPr>
            <w:rFonts w:cs="Times New Roman"/>
            <w:color w:val="833C0B" w:themeColor="accent2" w:themeShade="80"/>
            <w:sz w:val="22"/>
            <w:rPrChange w:id="3023" w:author="tao huang" w:date="2018-10-26T17:35:00Z">
              <w:rPr>
                <w:rFonts w:cs="Times New Roman"/>
                <w:sz w:val="22"/>
              </w:rPr>
            </w:rPrChange>
          </w:rPr>
          <w:t>feature</w:t>
        </w:r>
      </w:ins>
      <w:r w:rsidRPr="000D773B">
        <w:rPr>
          <w:rFonts w:cs="Times New Roman"/>
          <w:color w:val="833C0B" w:themeColor="accent2" w:themeShade="80"/>
          <w:sz w:val="22"/>
          <w:rPrChange w:id="3024" w:author="tao huang" w:date="2018-10-26T17:35:00Z">
            <w:rPr>
              <w:rFonts w:cs="Times New Roman"/>
              <w:sz w:val="22"/>
            </w:rPr>
          </w:rPrChange>
        </w:rPr>
        <w:t>/</w:t>
      </w:r>
      <w:del w:id="3025" w:author="tao huang" w:date="2018-10-26T17:00:00Z">
        <w:r w:rsidR="00634595" w:rsidRPr="000D773B" w:rsidDel="005376AA">
          <w:rPr>
            <w:rFonts w:cs="Times New Roman"/>
            <w:color w:val="833C0B" w:themeColor="accent2" w:themeShade="80"/>
            <w:sz w:val="22"/>
            <w:rPrChange w:id="3026" w:author="tao huang" w:date="2018-10-26T17:35:00Z">
              <w:rPr>
                <w:rFonts w:cs="Times New Roman"/>
                <w:sz w:val="22"/>
              </w:rPr>
            </w:rPrChange>
          </w:rPr>
          <w:delText>D</w:delText>
        </w:r>
        <w:r w:rsidRPr="000D773B" w:rsidDel="005376AA">
          <w:rPr>
            <w:rFonts w:cs="Times New Roman"/>
            <w:color w:val="833C0B" w:themeColor="accent2" w:themeShade="80"/>
            <w:sz w:val="22"/>
            <w:rPrChange w:id="3027" w:author="tao huang" w:date="2018-10-26T17:35:00Z">
              <w:rPr>
                <w:rFonts w:cs="Times New Roman"/>
                <w:sz w:val="22"/>
              </w:rPr>
            </w:rPrChange>
          </w:rPr>
          <w:delText xml:space="preserve">isplay </w:delText>
        </w:r>
      </w:del>
      <w:ins w:id="3028" w:author="tao huang" w:date="2018-10-26T17:00:00Z">
        <w:r w:rsidR="005376AA" w:rsidRPr="000D773B">
          <w:rPr>
            <w:rFonts w:cs="Times New Roman"/>
            <w:color w:val="833C0B" w:themeColor="accent2" w:themeShade="80"/>
            <w:sz w:val="22"/>
            <w:rPrChange w:id="3029" w:author="tao huang" w:date="2018-10-26T17:35:00Z">
              <w:rPr>
                <w:rFonts w:cs="Times New Roman"/>
                <w:sz w:val="22"/>
              </w:rPr>
            </w:rPrChange>
          </w:rPr>
          <w:t xml:space="preserve">display </w:t>
        </w:r>
      </w:ins>
      <w:r w:rsidRPr="000D773B">
        <w:rPr>
          <w:rFonts w:cs="Times New Roman"/>
          <w:color w:val="833C0B" w:themeColor="accent2" w:themeShade="80"/>
          <w:sz w:val="22"/>
          <w:rPrChange w:id="3030" w:author="tao huang" w:date="2018-10-26T17:35:00Z">
            <w:rPr>
              <w:rFonts w:cs="Times New Roman"/>
              <w:sz w:val="22"/>
            </w:rPr>
          </w:rPrChange>
        </w:rPr>
        <w:t>promotions of the focal product, as well as calendar events (e.g., Halloween, Thanksgiving, and Christmas etc.).</w:t>
      </w:r>
    </w:p>
    <w:p w14:paraId="4E432432" w14:textId="77777777" w:rsidR="00971633" w:rsidRPr="000D773B" w:rsidRDefault="00971633" w:rsidP="00971633">
      <w:pPr>
        <w:shd w:val="clear" w:color="auto" w:fill="FFFFFF" w:themeFill="background1"/>
        <w:spacing w:after="160" w:line="360" w:lineRule="auto"/>
        <w:jc w:val="center"/>
        <w:rPr>
          <w:rFonts w:cs="Times New Roman"/>
          <w:color w:val="833C0B" w:themeColor="accent2" w:themeShade="80"/>
          <w:sz w:val="22"/>
          <w:rPrChange w:id="3031" w:author="tao huang" w:date="2018-10-26T17:35:00Z">
            <w:rPr>
              <w:rFonts w:cs="Times New Roman"/>
              <w:sz w:val="22"/>
            </w:rPr>
          </w:rPrChange>
        </w:rPr>
      </w:pPr>
      <w:r w:rsidRPr="000D773B">
        <w:rPr>
          <w:rFonts w:cs="Times New Roman"/>
          <w:color w:val="833C0B" w:themeColor="accent2" w:themeShade="80"/>
          <w:sz w:val="22"/>
          <w:rPrChange w:id="3032" w:author="tao huang" w:date="2018-10-26T17:35:00Z">
            <w:rPr>
              <w:rFonts w:cs="Times New Roman"/>
              <w:sz w:val="22"/>
            </w:rPr>
          </w:rPrChange>
        </w:rPr>
        <w:t>Table 1.</w:t>
      </w:r>
      <w:r w:rsidRPr="000D773B">
        <w:rPr>
          <w:rFonts w:cs="Times New Roman"/>
          <w:color w:val="833C0B" w:themeColor="accent2" w:themeShade="80"/>
          <w:sz w:val="22"/>
          <w:rPrChange w:id="3033" w:author="tao huang" w:date="2018-10-26T17:35:00Z">
            <w:rPr>
              <w:rFonts w:cs="Times New Roman"/>
              <w:sz w:val="22"/>
            </w:rPr>
          </w:rPrChange>
        </w:rPr>
        <w:tab/>
        <w:t xml:space="preserve">Statistical </w:t>
      </w:r>
      <w:r w:rsidRPr="000D773B">
        <w:rPr>
          <w:rFonts w:cs="Times New Roman"/>
          <w:noProof/>
          <w:color w:val="833C0B" w:themeColor="accent2" w:themeShade="80"/>
          <w:sz w:val="22"/>
          <w:rPrChange w:id="3034" w:author="tao huang" w:date="2018-10-26T17:35:00Z">
            <w:rPr>
              <w:rFonts w:cs="Times New Roman"/>
              <w:noProof/>
              <w:sz w:val="22"/>
            </w:rPr>
          </w:rPrChange>
        </w:rPr>
        <w:t>description of</w:t>
      </w:r>
      <w:r w:rsidRPr="000D773B">
        <w:rPr>
          <w:rFonts w:cs="Times New Roman"/>
          <w:color w:val="833C0B" w:themeColor="accent2" w:themeShade="80"/>
          <w:sz w:val="22"/>
          <w:rPrChange w:id="3035" w:author="tao huang" w:date="2018-10-26T17:35:00Z">
            <w:rPr>
              <w:rFonts w:cs="Times New Roman"/>
              <w:sz w:val="22"/>
            </w:rPr>
          </w:rPrChange>
        </w:rPr>
        <w:t xml:space="preserve"> </w:t>
      </w:r>
      <w:r w:rsidR="00851D94" w:rsidRPr="000D773B">
        <w:rPr>
          <w:rFonts w:cs="Times New Roman"/>
          <w:color w:val="833C0B" w:themeColor="accent2" w:themeShade="80"/>
          <w:sz w:val="22"/>
          <w:rPrChange w:id="3036" w:author="tao huang" w:date="2018-10-26T17:35:00Z">
            <w:rPr>
              <w:rFonts w:cs="Times New Roman"/>
              <w:sz w:val="22"/>
            </w:rPr>
          </w:rPrChange>
        </w:rPr>
        <w:t>each</w:t>
      </w:r>
      <w:r w:rsidRPr="000D773B">
        <w:rPr>
          <w:rFonts w:cs="Times New Roman"/>
          <w:color w:val="833C0B" w:themeColor="accent2" w:themeShade="80"/>
          <w:sz w:val="22"/>
          <w:rPrChange w:id="3037" w:author="tao huang" w:date="2018-10-26T17:35:00Z">
            <w:rPr>
              <w:rFonts w:cs="Times New Roman"/>
              <w:sz w:val="22"/>
            </w:rPr>
          </w:rPrChange>
        </w:rPr>
        <w:t xml:space="preserve"> product </w:t>
      </w:r>
      <w:r w:rsidR="00851D94" w:rsidRPr="000D773B">
        <w:rPr>
          <w:rFonts w:cs="Times New Roman"/>
          <w:color w:val="833C0B" w:themeColor="accent2" w:themeShade="80"/>
          <w:sz w:val="22"/>
          <w:rPrChange w:id="3038" w:author="tao huang" w:date="2018-10-26T17:35:00Z">
            <w:rPr>
              <w:rFonts w:cs="Times New Roman"/>
              <w:sz w:val="22"/>
            </w:rPr>
          </w:rPrChange>
        </w:rPr>
        <w:t>category</w:t>
      </w:r>
    </w:p>
    <w:tbl>
      <w:tblPr>
        <w:tblStyle w:val="ListTable1Light1"/>
        <w:tblW w:w="7797" w:type="dxa"/>
        <w:jc w:val="center"/>
        <w:tblLook w:val="04A0" w:firstRow="1" w:lastRow="0" w:firstColumn="1" w:lastColumn="0" w:noHBand="0" w:noVBand="1"/>
      </w:tblPr>
      <w:tblGrid>
        <w:gridCol w:w="2410"/>
        <w:gridCol w:w="960"/>
        <w:gridCol w:w="960"/>
        <w:gridCol w:w="1353"/>
        <w:gridCol w:w="1463"/>
        <w:gridCol w:w="1129"/>
      </w:tblGrid>
      <w:tr w:rsidR="00971633" w:rsidRPr="00C93D18" w14:paraId="518FE74D" w14:textId="77777777" w:rsidTr="00AE69A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C93D18" w:rsidRDefault="00971633" w:rsidP="00AE69AD">
            <w:pPr>
              <w:spacing w:after="0" w:line="240" w:lineRule="auto"/>
              <w:jc w:val="center"/>
              <w:rPr>
                <w:rFonts w:eastAsia="Times New Roman" w:cs="Times New Roman"/>
                <w:b w:val="0"/>
                <w:color w:val="833C0B" w:themeColor="accent2" w:themeShade="80"/>
                <w:sz w:val="22"/>
                <w:rPrChange w:id="3039"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040" w:author="tao huang" w:date="2018-10-27T15:51:00Z">
                  <w:rPr>
                    <w:rFonts w:eastAsia="Times New Roman" w:cs="Times New Roman"/>
                    <w:sz w:val="22"/>
                  </w:rPr>
                </w:rPrChange>
              </w:rPr>
              <w:t>Category</w:t>
            </w:r>
          </w:p>
        </w:tc>
        <w:tc>
          <w:tcPr>
            <w:tcW w:w="960" w:type="dxa"/>
            <w:shd w:val="clear" w:color="auto" w:fill="auto"/>
            <w:noWrap/>
            <w:hideMark/>
          </w:tcPr>
          <w:p w14:paraId="5924F901" w14:textId="77777777" w:rsidR="00971633" w:rsidRPr="00C93D18"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833C0B" w:themeColor="accent2" w:themeShade="80"/>
                <w:sz w:val="22"/>
                <w:rPrChange w:id="3041"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042" w:author="tao huang" w:date="2018-10-27T15:51:00Z">
                  <w:rPr>
                    <w:rFonts w:eastAsia="Times New Roman" w:cs="Times New Roman"/>
                    <w:sz w:val="22"/>
                  </w:rPr>
                </w:rPrChange>
              </w:rPr>
              <w:t>Price mean</w:t>
            </w:r>
          </w:p>
        </w:tc>
        <w:tc>
          <w:tcPr>
            <w:tcW w:w="960" w:type="dxa"/>
            <w:shd w:val="clear" w:color="auto" w:fill="auto"/>
            <w:noWrap/>
            <w:hideMark/>
          </w:tcPr>
          <w:p w14:paraId="7A7189CE" w14:textId="77777777" w:rsidR="00971633" w:rsidRPr="00C93D18"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833C0B" w:themeColor="accent2" w:themeShade="80"/>
                <w:sz w:val="22"/>
                <w:rPrChange w:id="3043"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044" w:author="tao huang" w:date="2018-10-27T15:51:00Z">
                  <w:rPr>
                    <w:rFonts w:eastAsia="Times New Roman" w:cs="Times New Roman"/>
                    <w:sz w:val="22"/>
                  </w:rPr>
                </w:rPrChange>
              </w:rPr>
              <w:t>Sales mean</w:t>
            </w:r>
          </w:p>
        </w:tc>
        <w:tc>
          <w:tcPr>
            <w:tcW w:w="1169" w:type="dxa"/>
            <w:shd w:val="clear" w:color="auto" w:fill="auto"/>
            <w:noWrap/>
            <w:hideMark/>
          </w:tcPr>
          <w:p w14:paraId="70C0A576" w14:textId="77777777" w:rsidR="00971633" w:rsidRPr="00C93D18"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833C0B" w:themeColor="accent2" w:themeShade="80"/>
                <w:sz w:val="22"/>
                <w:rPrChange w:id="3045"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046" w:author="tao huang" w:date="2018-10-27T15:51:00Z">
                  <w:rPr>
                    <w:rFonts w:eastAsia="Times New Roman" w:cs="Times New Roman"/>
                    <w:sz w:val="22"/>
                  </w:rPr>
                </w:rPrChange>
              </w:rPr>
              <w:t>Display percentage</w:t>
            </w:r>
            <w:r w:rsidR="006A4247" w:rsidRPr="00C93D18">
              <w:rPr>
                <w:rFonts w:eastAsia="Times New Roman" w:cs="Times New Roman"/>
                <w:color w:val="833C0B" w:themeColor="accent2" w:themeShade="80"/>
                <w:sz w:val="22"/>
                <w:rPrChange w:id="3047" w:author="tao huang" w:date="2018-10-27T15:51:00Z">
                  <w:rPr>
                    <w:rFonts w:eastAsia="Times New Roman" w:cs="Times New Roman"/>
                    <w:sz w:val="22"/>
                  </w:rPr>
                </w:rPrChange>
              </w:rPr>
              <w:t>*</w:t>
            </w:r>
          </w:p>
        </w:tc>
        <w:tc>
          <w:tcPr>
            <w:tcW w:w="1169" w:type="dxa"/>
            <w:shd w:val="clear" w:color="auto" w:fill="auto"/>
            <w:noWrap/>
            <w:hideMark/>
          </w:tcPr>
          <w:p w14:paraId="29988300" w14:textId="77777777" w:rsidR="00971633" w:rsidRPr="00C93D18"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833C0B" w:themeColor="accent2" w:themeShade="80"/>
                <w:sz w:val="22"/>
                <w:rPrChange w:id="3048"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049" w:author="tao huang" w:date="2018-10-27T15:51:00Z">
                  <w:rPr>
                    <w:rFonts w:eastAsia="Times New Roman" w:cs="Times New Roman"/>
                    <w:sz w:val="22"/>
                  </w:rPr>
                </w:rPrChange>
              </w:rPr>
              <w:t>Feature percentage</w:t>
            </w:r>
            <w:r w:rsidR="006A4247" w:rsidRPr="00C93D18">
              <w:rPr>
                <w:rFonts w:eastAsia="Times New Roman" w:cs="Times New Roman"/>
                <w:color w:val="833C0B" w:themeColor="accent2" w:themeShade="80"/>
                <w:sz w:val="22"/>
                <w:rPrChange w:id="3050" w:author="tao huang" w:date="2018-10-27T15:51:00Z">
                  <w:rPr>
                    <w:rFonts w:eastAsia="Times New Roman" w:cs="Times New Roman"/>
                    <w:sz w:val="22"/>
                  </w:rPr>
                </w:rPrChange>
              </w:rPr>
              <w:t>**</w:t>
            </w:r>
          </w:p>
        </w:tc>
        <w:tc>
          <w:tcPr>
            <w:tcW w:w="1129" w:type="dxa"/>
            <w:shd w:val="clear" w:color="auto" w:fill="auto"/>
            <w:noWrap/>
            <w:hideMark/>
          </w:tcPr>
          <w:p w14:paraId="5AE65677" w14:textId="77777777" w:rsidR="00971633" w:rsidRPr="00C93D18"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833C0B" w:themeColor="accent2" w:themeShade="80"/>
                <w:sz w:val="22"/>
                <w:rPrChange w:id="3051"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052" w:author="tao huang" w:date="2018-10-27T15:51:00Z">
                  <w:rPr>
                    <w:rFonts w:eastAsia="Times New Roman" w:cs="Times New Roman"/>
                    <w:sz w:val="22"/>
                  </w:rPr>
                </w:rPrChange>
              </w:rPr>
              <w:t>Number of SKU's</w:t>
            </w:r>
          </w:p>
        </w:tc>
      </w:tr>
      <w:tr w:rsidR="00971633" w:rsidRPr="00C93D18" w14:paraId="4C330AC0"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971633" w:rsidRPr="00C93D18" w:rsidRDefault="00971633" w:rsidP="00AE69AD">
            <w:pPr>
              <w:spacing w:after="0" w:line="240" w:lineRule="auto"/>
              <w:rPr>
                <w:rFonts w:eastAsia="Times New Roman" w:cs="Times New Roman"/>
                <w:b w:val="0"/>
                <w:color w:val="833C0B" w:themeColor="accent2" w:themeShade="80"/>
                <w:sz w:val="22"/>
                <w:rPrChange w:id="3053"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054" w:author="tao huang" w:date="2018-10-27T15:51:00Z">
                  <w:rPr>
                    <w:rFonts w:eastAsia="Times New Roman" w:cs="Times New Roman"/>
                    <w:sz w:val="22"/>
                  </w:rPr>
                </w:rPrChange>
              </w:rPr>
              <w:t>Beer</w:t>
            </w:r>
          </w:p>
        </w:tc>
        <w:tc>
          <w:tcPr>
            <w:tcW w:w="960" w:type="dxa"/>
            <w:shd w:val="clear" w:color="auto" w:fill="auto"/>
            <w:noWrap/>
            <w:hideMark/>
          </w:tcPr>
          <w:p w14:paraId="311C206D"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05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056" w:author="tao huang" w:date="2018-10-27T15:51:00Z">
                  <w:rPr>
                    <w:rFonts w:eastAsia="Times New Roman" w:cs="Times New Roman"/>
                    <w:sz w:val="22"/>
                  </w:rPr>
                </w:rPrChange>
              </w:rPr>
              <w:t>8.3</w:t>
            </w:r>
          </w:p>
        </w:tc>
        <w:tc>
          <w:tcPr>
            <w:tcW w:w="960" w:type="dxa"/>
            <w:shd w:val="clear" w:color="auto" w:fill="auto"/>
            <w:noWrap/>
            <w:hideMark/>
          </w:tcPr>
          <w:p w14:paraId="1F14CD57"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05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058" w:author="tao huang" w:date="2018-10-27T15:51:00Z">
                  <w:rPr>
                    <w:rFonts w:eastAsia="Times New Roman" w:cs="Times New Roman"/>
                    <w:sz w:val="22"/>
                  </w:rPr>
                </w:rPrChange>
              </w:rPr>
              <w:t>20.6</w:t>
            </w:r>
          </w:p>
        </w:tc>
        <w:tc>
          <w:tcPr>
            <w:tcW w:w="1169" w:type="dxa"/>
            <w:shd w:val="clear" w:color="auto" w:fill="auto"/>
            <w:noWrap/>
            <w:hideMark/>
          </w:tcPr>
          <w:p w14:paraId="7C1650FA"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05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060" w:author="tao huang" w:date="2018-10-27T15:51:00Z">
                  <w:rPr>
                    <w:rFonts w:eastAsia="Times New Roman" w:cs="Times New Roman"/>
                    <w:sz w:val="22"/>
                  </w:rPr>
                </w:rPrChange>
              </w:rPr>
              <w:t>13.90%</w:t>
            </w:r>
          </w:p>
        </w:tc>
        <w:tc>
          <w:tcPr>
            <w:tcW w:w="1169" w:type="dxa"/>
            <w:shd w:val="clear" w:color="auto" w:fill="auto"/>
            <w:noWrap/>
            <w:hideMark/>
          </w:tcPr>
          <w:p w14:paraId="7F2D86DF"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06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062" w:author="tao huang" w:date="2018-10-27T15:51:00Z">
                  <w:rPr>
                    <w:rFonts w:eastAsia="Times New Roman" w:cs="Times New Roman"/>
                    <w:sz w:val="22"/>
                  </w:rPr>
                </w:rPrChange>
              </w:rPr>
              <w:t>4.00%</w:t>
            </w:r>
          </w:p>
        </w:tc>
        <w:tc>
          <w:tcPr>
            <w:tcW w:w="1129" w:type="dxa"/>
            <w:shd w:val="clear" w:color="auto" w:fill="auto"/>
            <w:noWrap/>
            <w:hideMark/>
          </w:tcPr>
          <w:p w14:paraId="109C0330"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06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064" w:author="tao huang" w:date="2018-10-27T15:51:00Z">
                  <w:rPr>
                    <w:rFonts w:eastAsia="Times New Roman" w:cs="Times New Roman"/>
                    <w:sz w:val="22"/>
                  </w:rPr>
                </w:rPrChange>
              </w:rPr>
              <w:t>169</w:t>
            </w:r>
          </w:p>
        </w:tc>
      </w:tr>
      <w:tr w:rsidR="00971633" w:rsidRPr="00C93D18" w14:paraId="52FBCC7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971633" w:rsidRPr="00C93D18" w:rsidRDefault="00971633" w:rsidP="00AE69AD">
            <w:pPr>
              <w:spacing w:after="0" w:line="240" w:lineRule="auto"/>
              <w:rPr>
                <w:rFonts w:eastAsia="Times New Roman" w:cs="Times New Roman"/>
                <w:b w:val="0"/>
                <w:color w:val="833C0B" w:themeColor="accent2" w:themeShade="80"/>
                <w:sz w:val="22"/>
                <w:rPrChange w:id="3065"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066" w:author="tao huang" w:date="2018-10-27T15:51:00Z">
                  <w:rPr>
                    <w:rFonts w:eastAsia="Times New Roman" w:cs="Times New Roman"/>
                    <w:sz w:val="22"/>
                  </w:rPr>
                </w:rPrChange>
              </w:rPr>
              <w:t>Blades</w:t>
            </w:r>
          </w:p>
        </w:tc>
        <w:tc>
          <w:tcPr>
            <w:tcW w:w="960" w:type="dxa"/>
            <w:shd w:val="clear" w:color="auto" w:fill="auto"/>
            <w:noWrap/>
            <w:hideMark/>
          </w:tcPr>
          <w:p w14:paraId="1DE3FFF4"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06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068" w:author="tao huang" w:date="2018-10-27T15:51:00Z">
                  <w:rPr>
                    <w:rFonts w:eastAsia="Times New Roman" w:cs="Times New Roman"/>
                    <w:sz w:val="22"/>
                  </w:rPr>
                </w:rPrChange>
              </w:rPr>
              <w:t>8.1</w:t>
            </w:r>
          </w:p>
        </w:tc>
        <w:tc>
          <w:tcPr>
            <w:tcW w:w="960" w:type="dxa"/>
            <w:shd w:val="clear" w:color="auto" w:fill="auto"/>
            <w:noWrap/>
            <w:hideMark/>
          </w:tcPr>
          <w:p w14:paraId="4EDEFF51"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06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070" w:author="tao huang" w:date="2018-10-27T15:51:00Z">
                  <w:rPr>
                    <w:rFonts w:eastAsia="Times New Roman" w:cs="Times New Roman"/>
                    <w:sz w:val="22"/>
                  </w:rPr>
                </w:rPrChange>
              </w:rPr>
              <w:t>14.6</w:t>
            </w:r>
          </w:p>
        </w:tc>
        <w:tc>
          <w:tcPr>
            <w:tcW w:w="1169" w:type="dxa"/>
            <w:shd w:val="clear" w:color="auto" w:fill="auto"/>
            <w:noWrap/>
            <w:hideMark/>
          </w:tcPr>
          <w:p w14:paraId="5BF5B1CC"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07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072" w:author="tao huang" w:date="2018-10-27T15:51:00Z">
                  <w:rPr>
                    <w:rFonts w:eastAsia="Times New Roman" w:cs="Times New Roman"/>
                    <w:sz w:val="22"/>
                  </w:rPr>
                </w:rPrChange>
              </w:rPr>
              <w:t>7.40%</w:t>
            </w:r>
          </w:p>
        </w:tc>
        <w:tc>
          <w:tcPr>
            <w:tcW w:w="1169" w:type="dxa"/>
            <w:shd w:val="clear" w:color="auto" w:fill="auto"/>
            <w:noWrap/>
            <w:hideMark/>
          </w:tcPr>
          <w:p w14:paraId="7BB2C41C"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07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074" w:author="tao huang" w:date="2018-10-27T15:51:00Z">
                  <w:rPr>
                    <w:rFonts w:eastAsia="Times New Roman" w:cs="Times New Roman"/>
                    <w:sz w:val="22"/>
                  </w:rPr>
                </w:rPrChange>
              </w:rPr>
              <w:t>2.20%</w:t>
            </w:r>
          </w:p>
        </w:tc>
        <w:tc>
          <w:tcPr>
            <w:tcW w:w="1129" w:type="dxa"/>
            <w:shd w:val="clear" w:color="auto" w:fill="auto"/>
            <w:noWrap/>
            <w:hideMark/>
          </w:tcPr>
          <w:p w14:paraId="141A60AF"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07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076" w:author="tao huang" w:date="2018-10-27T15:51:00Z">
                  <w:rPr>
                    <w:rFonts w:eastAsia="Times New Roman" w:cs="Times New Roman"/>
                    <w:sz w:val="22"/>
                  </w:rPr>
                </w:rPrChange>
              </w:rPr>
              <w:t>22</w:t>
            </w:r>
          </w:p>
        </w:tc>
      </w:tr>
      <w:tr w:rsidR="00971633" w:rsidRPr="00C93D18" w14:paraId="1FE19B17"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971633" w:rsidRPr="00C93D18" w:rsidRDefault="00971633" w:rsidP="00AE69AD">
            <w:pPr>
              <w:spacing w:after="0" w:line="240" w:lineRule="auto"/>
              <w:rPr>
                <w:rFonts w:eastAsia="Times New Roman" w:cs="Times New Roman"/>
                <w:b w:val="0"/>
                <w:color w:val="833C0B" w:themeColor="accent2" w:themeShade="80"/>
                <w:sz w:val="22"/>
                <w:rPrChange w:id="3077"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078" w:author="tao huang" w:date="2018-10-27T15:51:00Z">
                  <w:rPr>
                    <w:rFonts w:eastAsia="Times New Roman" w:cs="Times New Roman"/>
                    <w:sz w:val="22"/>
                  </w:rPr>
                </w:rPrChange>
              </w:rPr>
              <w:t>Carbonated Beverages</w:t>
            </w:r>
          </w:p>
        </w:tc>
        <w:tc>
          <w:tcPr>
            <w:tcW w:w="960" w:type="dxa"/>
            <w:shd w:val="clear" w:color="auto" w:fill="auto"/>
            <w:noWrap/>
            <w:hideMark/>
          </w:tcPr>
          <w:p w14:paraId="2F6AD5F5"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07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080" w:author="tao huang" w:date="2018-10-27T15:51:00Z">
                  <w:rPr>
                    <w:rFonts w:eastAsia="Times New Roman" w:cs="Times New Roman"/>
                    <w:sz w:val="22"/>
                  </w:rPr>
                </w:rPrChange>
              </w:rPr>
              <w:t>2.1</w:t>
            </w:r>
          </w:p>
        </w:tc>
        <w:tc>
          <w:tcPr>
            <w:tcW w:w="960" w:type="dxa"/>
            <w:shd w:val="clear" w:color="auto" w:fill="auto"/>
            <w:noWrap/>
            <w:hideMark/>
          </w:tcPr>
          <w:p w14:paraId="309EE33C"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08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082" w:author="tao huang" w:date="2018-10-27T15:51:00Z">
                  <w:rPr>
                    <w:rFonts w:eastAsia="Times New Roman" w:cs="Times New Roman"/>
                    <w:sz w:val="22"/>
                  </w:rPr>
                </w:rPrChange>
              </w:rPr>
              <w:t>113.6</w:t>
            </w:r>
          </w:p>
        </w:tc>
        <w:tc>
          <w:tcPr>
            <w:tcW w:w="1169" w:type="dxa"/>
            <w:shd w:val="clear" w:color="auto" w:fill="auto"/>
            <w:noWrap/>
            <w:hideMark/>
          </w:tcPr>
          <w:p w14:paraId="5A80365C"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08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084" w:author="tao huang" w:date="2018-10-27T15:51:00Z">
                  <w:rPr>
                    <w:rFonts w:eastAsia="Times New Roman" w:cs="Times New Roman"/>
                    <w:sz w:val="22"/>
                  </w:rPr>
                </w:rPrChange>
              </w:rPr>
              <w:t>26.80%</w:t>
            </w:r>
          </w:p>
        </w:tc>
        <w:tc>
          <w:tcPr>
            <w:tcW w:w="1169" w:type="dxa"/>
            <w:shd w:val="clear" w:color="auto" w:fill="auto"/>
            <w:noWrap/>
            <w:hideMark/>
          </w:tcPr>
          <w:p w14:paraId="03B23ECB"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08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086" w:author="tao huang" w:date="2018-10-27T15:51:00Z">
                  <w:rPr>
                    <w:rFonts w:eastAsia="Times New Roman" w:cs="Times New Roman"/>
                    <w:sz w:val="22"/>
                  </w:rPr>
                </w:rPrChange>
              </w:rPr>
              <w:t>15.60%</w:t>
            </w:r>
          </w:p>
        </w:tc>
        <w:tc>
          <w:tcPr>
            <w:tcW w:w="1129" w:type="dxa"/>
            <w:shd w:val="clear" w:color="auto" w:fill="auto"/>
            <w:noWrap/>
            <w:hideMark/>
          </w:tcPr>
          <w:p w14:paraId="681F9D47"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08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088" w:author="tao huang" w:date="2018-10-27T15:51:00Z">
                  <w:rPr>
                    <w:rFonts w:eastAsia="Times New Roman" w:cs="Times New Roman"/>
                    <w:sz w:val="22"/>
                  </w:rPr>
                </w:rPrChange>
              </w:rPr>
              <w:t>82</w:t>
            </w:r>
          </w:p>
        </w:tc>
      </w:tr>
      <w:tr w:rsidR="00971633" w:rsidRPr="00C93D18" w14:paraId="5EB39EB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971633" w:rsidRPr="00C93D18" w:rsidRDefault="00971633" w:rsidP="00AE69AD">
            <w:pPr>
              <w:spacing w:after="0" w:line="240" w:lineRule="auto"/>
              <w:rPr>
                <w:rFonts w:eastAsia="Times New Roman" w:cs="Times New Roman"/>
                <w:b w:val="0"/>
                <w:color w:val="833C0B" w:themeColor="accent2" w:themeShade="80"/>
                <w:sz w:val="22"/>
                <w:rPrChange w:id="3089"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090" w:author="tao huang" w:date="2018-10-27T15:51:00Z">
                  <w:rPr>
                    <w:rFonts w:eastAsia="Times New Roman" w:cs="Times New Roman"/>
                    <w:sz w:val="22"/>
                  </w:rPr>
                </w:rPrChange>
              </w:rPr>
              <w:t>Cigarette</w:t>
            </w:r>
          </w:p>
        </w:tc>
        <w:tc>
          <w:tcPr>
            <w:tcW w:w="960" w:type="dxa"/>
            <w:shd w:val="clear" w:color="auto" w:fill="auto"/>
            <w:noWrap/>
            <w:hideMark/>
          </w:tcPr>
          <w:p w14:paraId="1441C839"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09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092" w:author="tao huang" w:date="2018-10-27T15:51:00Z">
                  <w:rPr>
                    <w:rFonts w:eastAsia="Times New Roman" w:cs="Times New Roman"/>
                    <w:sz w:val="22"/>
                  </w:rPr>
                </w:rPrChange>
              </w:rPr>
              <w:t>22.3</w:t>
            </w:r>
          </w:p>
        </w:tc>
        <w:tc>
          <w:tcPr>
            <w:tcW w:w="960" w:type="dxa"/>
            <w:shd w:val="clear" w:color="auto" w:fill="auto"/>
            <w:noWrap/>
            <w:hideMark/>
          </w:tcPr>
          <w:p w14:paraId="3AAAF41F"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09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094" w:author="tao huang" w:date="2018-10-27T15:51:00Z">
                  <w:rPr>
                    <w:rFonts w:eastAsia="Times New Roman" w:cs="Times New Roman"/>
                    <w:sz w:val="22"/>
                  </w:rPr>
                </w:rPrChange>
              </w:rPr>
              <w:t>22.2</w:t>
            </w:r>
          </w:p>
        </w:tc>
        <w:tc>
          <w:tcPr>
            <w:tcW w:w="1169" w:type="dxa"/>
            <w:shd w:val="clear" w:color="auto" w:fill="auto"/>
            <w:noWrap/>
            <w:hideMark/>
          </w:tcPr>
          <w:p w14:paraId="4B6412B1"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09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096" w:author="tao huang" w:date="2018-10-27T15:51:00Z">
                  <w:rPr>
                    <w:rFonts w:eastAsia="Times New Roman" w:cs="Times New Roman"/>
                    <w:sz w:val="22"/>
                  </w:rPr>
                </w:rPrChange>
              </w:rPr>
              <w:t>0.00%</w:t>
            </w:r>
          </w:p>
        </w:tc>
        <w:tc>
          <w:tcPr>
            <w:tcW w:w="1169" w:type="dxa"/>
            <w:shd w:val="clear" w:color="auto" w:fill="auto"/>
            <w:noWrap/>
            <w:hideMark/>
          </w:tcPr>
          <w:p w14:paraId="592DEA70"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09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098" w:author="tao huang" w:date="2018-10-27T15:51:00Z">
                  <w:rPr>
                    <w:rFonts w:eastAsia="Times New Roman" w:cs="Times New Roman"/>
                    <w:sz w:val="22"/>
                  </w:rPr>
                </w:rPrChange>
              </w:rPr>
              <w:t>0.80%</w:t>
            </w:r>
          </w:p>
        </w:tc>
        <w:tc>
          <w:tcPr>
            <w:tcW w:w="1129" w:type="dxa"/>
            <w:shd w:val="clear" w:color="auto" w:fill="auto"/>
            <w:noWrap/>
            <w:hideMark/>
          </w:tcPr>
          <w:p w14:paraId="5187B83B"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09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00" w:author="tao huang" w:date="2018-10-27T15:51:00Z">
                  <w:rPr>
                    <w:rFonts w:eastAsia="Times New Roman" w:cs="Times New Roman"/>
                    <w:sz w:val="22"/>
                  </w:rPr>
                </w:rPrChange>
              </w:rPr>
              <w:t>203</w:t>
            </w:r>
          </w:p>
        </w:tc>
      </w:tr>
      <w:tr w:rsidR="00971633" w:rsidRPr="00C93D18" w14:paraId="3A8A3A28"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971633" w:rsidRPr="00C93D18" w:rsidRDefault="00971633" w:rsidP="00AE69AD">
            <w:pPr>
              <w:spacing w:after="0" w:line="240" w:lineRule="auto"/>
              <w:rPr>
                <w:rFonts w:eastAsia="Times New Roman" w:cs="Times New Roman"/>
                <w:b w:val="0"/>
                <w:color w:val="833C0B" w:themeColor="accent2" w:themeShade="80"/>
                <w:sz w:val="22"/>
                <w:rPrChange w:id="3101"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102" w:author="tao huang" w:date="2018-10-27T15:51:00Z">
                  <w:rPr>
                    <w:rFonts w:eastAsia="Times New Roman" w:cs="Times New Roman"/>
                    <w:sz w:val="22"/>
                  </w:rPr>
                </w:rPrChange>
              </w:rPr>
              <w:t>Coffee</w:t>
            </w:r>
          </w:p>
        </w:tc>
        <w:tc>
          <w:tcPr>
            <w:tcW w:w="960" w:type="dxa"/>
            <w:shd w:val="clear" w:color="auto" w:fill="auto"/>
            <w:noWrap/>
            <w:hideMark/>
          </w:tcPr>
          <w:p w14:paraId="39084F91"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10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04" w:author="tao huang" w:date="2018-10-27T15:51:00Z">
                  <w:rPr>
                    <w:rFonts w:eastAsia="Times New Roman" w:cs="Times New Roman"/>
                    <w:sz w:val="22"/>
                  </w:rPr>
                </w:rPrChange>
              </w:rPr>
              <w:t>5.2</w:t>
            </w:r>
          </w:p>
        </w:tc>
        <w:tc>
          <w:tcPr>
            <w:tcW w:w="960" w:type="dxa"/>
            <w:shd w:val="clear" w:color="auto" w:fill="auto"/>
            <w:noWrap/>
            <w:hideMark/>
          </w:tcPr>
          <w:p w14:paraId="0EE133F6"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10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06" w:author="tao huang" w:date="2018-10-27T15:51:00Z">
                  <w:rPr>
                    <w:rFonts w:eastAsia="Times New Roman" w:cs="Times New Roman"/>
                    <w:sz w:val="22"/>
                  </w:rPr>
                </w:rPrChange>
              </w:rPr>
              <w:t>14.5</w:t>
            </w:r>
          </w:p>
        </w:tc>
        <w:tc>
          <w:tcPr>
            <w:tcW w:w="1169" w:type="dxa"/>
            <w:shd w:val="clear" w:color="auto" w:fill="auto"/>
            <w:noWrap/>
            <w:hideMark/>
          </w:tcPr>
          <w:p w14:paraId="70932660"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10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08" w:author="tao huang" w:date="2018-10-27T15:51:00Z">
                  <w:rPr>
                    <w:rFonts w:eastAsia="Times New Roman" w:cs="Times New Roman"/>
                    <w:sz w:val="22"/>
                  </w:rPr>
                </w:rPrChange>
              </w:rPr>
              <w:t>5.20%</w:t>
            </w:r>
          </w:p>
        </w:tc>
        <w:tc>
          <w:tcPr>
            <w:tcW w:w="1169" w:type="dxa"/>
            <w:shd w:val="clear" w:color="auto" w:fill="auto"/>
            <w:noWrap/>
            <w:hideMark/>
          </w:tcPr>
          <w:p w14:paraId="5834320D"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10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10" w:author="tao huang" w:date="2018-10-27T15:51:00Z">
                  <w:rPr>
                    <w:rFonts w:eastAsia="Times New Roman" w:cs="Times New Roman"/>
                    <w:sz w:val="22"/>
                  </w:rPr>
                </w:rPrChange>
              </w:rPr>
              <w:t>2.90%</w:t>
            </w:r>
          </w:p>
        </w:tc>
        <w:tc>
          <w:tcPr>
            <w:tcW w:w="1129" w:type="dxa"/>
            <w:shd w:val="clear" w:color="auto" w:fill="auto"/>
            <w:noWrap/>
            <w:hideMark/>
          </w:tcPr>
          <w:p w14:paraId="6570FC41"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11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12" w:author="tao huang" w:date="2018-10-27T15:51:00Z">
                  <w:rPr>
                    <w:rFonts w:eastAsia="Times New Roman" w:cs="Times New Roman"/>
                    <w:sz w:val="22"/>
                  </w:rPr>
                </w:rPrChange>
              </w:rPr>
              <w:t>86</w:t>
            </w:r>
          </w:p>
        </w:tc>
      </w:tr>
      <w:tr w:rsidR="00971633" w:rsidRPr="00C93D18" w14:paraId="4A506167"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971633" w:rsidRPr="00C93D18" w:rsidRDefault="00971633" w:rsidP="00AE69AD">
            <w:pPr>
              <w:spacing w:after="0" w:line="240" w:lineRule="auto"/>
              <w:rPr>
                <w:rFonts w:eastAsia="Times New Roman" w:cs="Times New Roman"/>
                <w:b w:val="0"/>
                <w:color w:val="833C0B" w:themeColor="accent2" w:themeShade="80"/>
                <w:sz w:val="22"/>
                <w:rPrChange w:id="3113"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114" w:author="tao huang" w:date="2018-10-27T15:51:00Z">
                  <w:rPr>
                    <w:rFonts w:eastAsia="Times New Roman" w:cs="Times New Roman"/>
                    <w:sz w:val="22"/>
                  </w:rPr>
                </w:rPrChange>
              </w:rPr>
              <w:t>Cold cereal</w:t>
            </w:r>
          </w:p>
        </w:tc>
        <w:tc>
          <w:tcPr>
            <w:tcW w:w="960" w:type="dxa"/>
            <w:shd w:val="clear" w:color="auto" w:fill="auto"/>
            <w:noWrap/>
            <w:hideMark/>
          </w:tcPr>
          <w:p w14:paraId="055A5BD4"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11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16" w:author="tao huang" w:date="2018-10-27T15:51:00Z">
                  <w:rPr>
                    <w:rFonts w:eastAsia="Times New Roman" w:cs="Times New Roman"/>
                    <w:sz w:val="22"/>
                  </w:rPr>
                </w:rPrChange>
              </w:rPr>
              <w:t>3.5</w:t>
            </w:r>
          </w:p>
        </w:tc>
        <w:tc>
          <w:tcPr>
            <w:tcW w:w="960" w:type="dxa"/>
            <w:shd w:val="clear" w:color="auto" w:fill="auto"/>
            <w:noWrap/>
            <w:hideMark/>
          </w:tcPr>
          <w:p w14:paraId="76817A4D"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11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18" w:author="tao huang" w:date="2018-10-27T15:51:00Z">
                  <w:rPr>
                    <w:rFonts w:eastAsia="Times New Roman" w:cs="Times New Roman"/>
                    <w:sz w:val="22"/>
                  </w:rPr>
                </w:rPrChange>
              </w:rPr>
              <w:t>70.7</w:t>
            </w:r>
          </w:p>
        </w:tc>
        <w:tc>
          <w:tcPr>
            <w:tcW w:w="1169" w:type="dxa"/>
            <w:shd w:val="clear" w:color="auto" w:fill="auto"/>
            <w:noWrap/>
            <w:hideMark/>
          </w:tcPr>
          <w:p w14:paraId="603DD534"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11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20" w:author="tao huang" w:date="2018-10-27T15:51:00Z">
                  <w:rPr>
                    <w:rFonts w:eastAsia="Times New Roman" w:cs="Times New Roman"/>
                    <w:sz w:val="22"/>
                  </w:rPr>
                </w:rPrChange>
              </w:rPr>
              <w:t>4.00%</w:t>
            </w:r>
          </w:p>
        </w:tc>
        <w:tc>
          <w:tcPr>
            <w:tcW w:w="1169" w:type="dxa"/>
            <w:shd w:val="clear" w:color="auto" w:fill="auto"/>
            <w:noWrap/>
            <w:hideMark/>
          </w:tcPr>
          <w:p w14:paraId="3F292832"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12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22" w:author="tao huang" w:date="2018-10-27T15:51:00Z">
                  <w:rPr>
                    <w:rFonts w:eastAsia="Times New Roman" w:cs="Times New Roman"/>
                    <w:sz w:val="22"/>
                  </w:rPr>
                </w:rPrChange>
              </w:rPr>
              <w:t>18.10%</w:t>
            </w:r>
          </w:p>
        </w:tc>
        <w:tc>
          <w:tcPr>
            <w:tcW w:w="1129" w:type="dxa"/>
            <w:shd w:val="clear" w:color="auto" w:fill="auto"/>
            <w:noWrap/>
            <w:hideMark/>
          </w:tcPr>
          <w:p w14:paraId="28F7ED1E"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12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24" w:author="tao huang" w:date="2018-10-27T15:51:00Z">
                  <w:rPr>
                    <w:rFonts w:eastAsia="Times New Roman" w:cs="Times New Roman"/>
                    <w:sz w:val="22"/>
                  </w:rPr>
                </w:rPrChange>
              </w:rPr>
              <w:t>125</w:t>
            </w:r>
          </w:p>
        </w:tc>
      </w:tr>
      <w:tr w:rsidR="00971633" w:rsidRPr="00C93D18" w14:paraId="6C0FFD90"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971633" w:rsidRPr="00C93D18" w:rsidRDefault="00971633" w:rsidP="00AE69AD">
            <w:pPr>
              <w:spacing w:after="0" w:line="240" w:lineRule="auto"/>
              <w:rPr>
                <w:rFonts w:eastAsia="Times New Roman" w:cs="Times New Roman"/>
                <w:b w:val="0"/>
                <w:color w:val="833C0B" w:themeColor="accent2" w:themeShade="80"/>
                <w:sz w:val="22"/>
                <w:rPrChange w:id="3125"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126" w:author="tao huang" w:date="2018-10-27T15:51:00Z">
                  <w:rPr>
                    <w:rFonts w:eastAsia="Times New Roman" w:cs="Times New Roman"/>
                    <w:sz w:val="22"/>
                  </w:rPr>
                </w:rPrChange>
              </w:rPr>
              <w:t>Deodorant</w:t>
            </w:r>
          </w:p>
        </w:tc>
        <w:tc>
          <w:tcPr>
            <w:tcW w:w="960" w:type="dxa"/>
            <w:shd w:val="clear" w:color="auto" w:fill="auto"/>
            <w:noWrap/>
            <w:hideMark/>
          </w:tcPr>
          <w:p w14:paraId="3803371B"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12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28" w:author="tao huang" w:date="2018-10-27T15:51:00Z">
                  <w:rPr>
                    <w:rFonts w:eastAsia="Times New Roman" w:cs="Times New Roman"/>
                    <w:sz w:val="22"/>
                  </w:rPr>
                </w:rPrChange>
              </w:rPr>
              <w:t>2.7</w:t>
            </w:r>
          </w:p>
        </w:tc>
        <w:tc>
          <w:tcPr>
            <w:tcW w:w="960" w:type="dxa"/>
            <w:shd w:val="clear" w:color="auto" w:fill="auto"/>
            <w:noWrap/>
            <w:hideMark/>
          </w:tcPr>
          <w:p w14:paraId="6E65D016"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12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30" w:author="tao huang" w:date="2018-10-27T15:51:00Z">
                  <w:rPr>
                    <w:rFonts w:eastAsia="Times New Roman" w:cs="Times New Roman"/>
                    <w:sz w:val="22"/>
                  </w:rPr>
                </w:rPrChange>
              </w:rPr>
              <w:t>6.9</w:t>
            </w:r>
          </w:p>
        </w:tc>
        <w:tc>
          <w:tcPr>
            <w:tcW w:w="1169" w:type="dxa"/>
            <w:shd w:val="clear" w:color="auto" w:fill="auto"/>
            <w:noWrap/>
            <w:hideMark/>
          </w:tcPr>
          <w:p w14:paraId="52ECCE8F"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13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32" w:author="tao huang" w:date="2018-10-27T15:51:00Z">
                  <w:rPr>
                    <w:rFonts w:eastAsia="Times New Roman" w:cs="Times New Roman"/>
                    <w:sz w:val="22"/>
                  </w:rPr>
                </w:rPrChange>
              </w:rPr>
              <w:t>4.10%</w:t>
            </w:r>
          </w:p>
        </w:tc>
        <w:tc>
          <w:tcPr>
            <w:tcW w:w="1169" w:type="dxa"/>
            <w:shd w:val="clear" w:color="auto" w:fill="auto"/>
            <w:noWrap/>
            <w:hideMark/>
          </w:tcPr>
          <w:p w14:paraId="61BD1372"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13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34" w:author="tao huang" w:date="2018-10-27T15:51:00Z">
                  <w:rPr>
                    <w:rFonts w:eastAsia="Times New Roman" w:cs="Times New Roman"/>
                    <w:sz w:val="22"/>
                  </w:rPr>
                </w:rPrChange>
              </w:rPr>
              <w:t>5.20%</w:t>
            </w:r>
          </w:p>
        </w:tc>
        <w:tc>
          <w:tcPr>
            <w:tcW w:w="1129" w:type="dxa"/>
            <w:shd w:val="clear" w:color="auto" w:fill="auto"/>
            <w:noWrap/>
            <w:hideMark/>
          </w:tcPr>
          <w:p w14:paraId="2D9FF1E7"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13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36" w:author="tao huang" w:date="2018-10-27T15:51:00Z">
                  <w:rPr>
                    <w:rFonts w:eastAsia="Times New Roman" w:cs="Times New Roman"/>
                    <w:sz w:val="22"/>
                  </w:rPr>
                </w:rPrChange>
              </w:rPr>
              <w:t>126</w:t>
            </w:r>
          </w:p>
        </w:tc>
      </w:tr>
      <w:tr w:rsidR="00971633" w:rsidRPr="00C93D18" w14:paraId="0D3CBCEC"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971633" w:rsidRPr="00C93D18" w:rsidRDefault="00971633" w:rsidP="00AE69AD">
            <w:pPr>
              <w:spacing w:after="0" w:line="240" w:lineRule="auto"/>
              <w:rPr>
                <w:rFonts w:eastAsia="Times New Roman" w:cs="Times New Roman"/>
                <w:b w:val="0"/>
                <w:color w:val="833C0B" w:themeColor="accent2" w:themeShade="80"/>
                <w:sz w:val="22"/>
                <w:rPrChange w:id="3137"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138" w:author="tao huang" w:date="2018-10-27T15:51:00Z">
                  <w:rPr>
                    <w:rFonts w:eastAsia="Times New Roman" w:cs="Times New Roman"/>
                    <w:sz w:val="22"/>
                  </w:rPr>
                </w:rPrChange>
              </w:rPr>
              <w:t>Face Tissue</w:t>
            </w:r>
          </w:p>
        </w:tc>
        <w:tc>
          <w:tcPr>
            <w:tcW w:w="960" w:type="dxa"/>
            <w:shd w:val="clear" w:color="auto" w:fill="auto"/>
            <w:noWrap/>
            <w:hideMark/>
          </w:tcPr>
          <w:p w14:paraId="7E41CDD6"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13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40" w:author="tao huang" w:date="2018-10-27T15:51:00Z">
                  <w:rPr>
                    <w:rFonts w:eastAsia="Times New Roman" w:cs="Times New Roman"/>
                    <w:sz w:val="22"/>
                  </w:rPr>
                </w:rPrChange>
              </w:rPr>
              <w:t>2.1</w:t>
            </w:r>
          </w:p>
        </w:tc>
        <w:tc>
          <w:tcPr>
            <w:tcW w:w="960" w:type="dxa"/>
            <w:shd w:val="clear" w:color="auto" w:fill="auto"/>
            <w:noWrap/>
            <w:hideMark/>
          </w:tcPr>
          <w:p w14:paraId="3D828FAA"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14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42" w:author="tao huang" w:date="2018-10-27T15:51:00Z">
                  <w:rPr>
                    <w:rFonts w:eastAsia="Times New Roman" w:cs="Times New Roman"/>
                    <w:sz w:val="22"/>
                  </w:rPr>
                </w:rPrChange>
              </w:rPr>
              <w:t>75.8</w:t>
            </w:r>
          </w:p>
        </w:tc>
        <w:tc>
          <w:tcPr>
            <w:tcW w:w="1169" w:type="dxa"/>
            <w:shd w:val="clear" w:color="auto" w:fill="auto"/>
            <w:noWrap/>
            <w:hideMark/>
          </w:tcPr>
          <w:p w14:paraId="54CE4F96"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14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44" w:author="tao huang" w:date="2018-10-27T15:51:00Z">
                  <w:rPr>
                    <w:rFonts w:eastAsia="Times New Roman" w:cs="Times New Roman"/>
                    <w:sz w:val="22"/>
                  </w:rPr>
                </w:rPrChange>
              </w:rPr>
              <w:t>0.30%</w:t>
            </w:r>
          </w:p>
        </w:tc>
        <w:tc>
          <w:tcPr>
            <w:tcW w:w="1169" w:type="dxa"/>
            <w:shd w:val="clear" w:color="auto" w:fill="auto"/>
            <w:noWrap/>
            <w:hideMark/>
          </w:tcPr>
          <w:p w14:paraId="09D01DBD"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14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46" w:author="tao huang" w:date="2018-10-27T15:51:00Z">
                  <w:rPr>
                    <w:rFonts w:eastAsia="Times New Roman" w:cs="Times New Roman"/>
                    <w:sz w:val="22"/>
                  </w:rPr>
                </w:rPrChange>
              </w:rPr>
              <w:t>11.70%</w:t>
            </w:r>
          </w:p>
        </w:tc>
        <w:tc>
          <w:tcPr>
            <w:tcW w:w="1129" w:type="dxa"/>
            <w:shd w:val="clear" w:color="auto" w:fill="auto"/>
            <w:noWrap/>
            <w:hideMark/>
          </w:tcPr>
          <w:p w14:paraId="101192E3"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14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48" w:author="tao huang" w:date="2018-10-27T15:51:00Z">
                  <w:rPr>
                    <w:rFonts w:eastAsia="Times New Roman" w:cs="Times New Roman"/>
                    <w:sz w:val="22"/>
                  </w:rPr>
                </w:rPrChange>
              </w:rPr>
              <w:t>6</w:t>
            </w:r>
          </w:p>
        </w:tc>
      </w:tr>
      <w:tr w:rsidR="00971633" w:rsidRPr="00C93D18" w14:paraId="296FC1F0"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971633" w:rsidRPr="00C93D18" w:rsidRDefault="00971633" w:rsidP="00AE69AD">
            <w:pPr>
              <w:spacing w:after="0" w:line="240" w:lineRule="auto"/>
              <w:rPr>
                <w:rFonts w:eastAsia="Times New Roman" w:cs="Times New Roman"/>
                <w:b w:val="0"/>
                <w:color w:val="833C0B" w:themeColor="accent2" w:themeShade="80"/>
                <w:sz w:val="22"/>
                <w:rPrChange w:id="3149"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150" w:author="tao huang" w:date="2018-10-27T15:51:00Z">
                  <w:rPr>
                    <w:rFonts w:eastAsia="Times New Roman" w:cs="Times New Roman"/>
                    <w:sz w:val="22"/>
                  </w:rPr>
                </w:rPrChange>
              </w:rPr>
              <w:t>Frozen Dinner</w:t>
            </w:r>
          </w:p>
        </w:tc>
        <w:tc>
          <w:tcPr>
            <w:tcW w:w="960" w:type="dxa"/>
            <w:shd w:val="clear" w:color="auto" w:fill="auto"/>
            <w:noWrap/>
            <w:hideMark/>
          </w:tcPr>
          <w:p w14:paraId="2119096D"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15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52" w:author="tao huang" w:date="2018-10-27T15:51:00Z">
                  <w:rPr>
                    <w:rFonts w:eastAsia="Times New Roman" w:cs="Times New Roman"/>
                    <w:sz w:val="22"/>
                  </w:rPr>
                </w:rPrChange>
              </w:rPr>
              <w:t>2</w:t>
            </w:r>
          </w:p>
        </w:tc>
        <w:tc>
          <w:tcPr>
            <w:tcW w:w="960" w:type="dxa"/>
            <w:shd w:val="clear" w:color="auto" w:fill="auto"/>
            <w:noWrap/>
            <w:hideMark/>
          </w:tcPr>
          <w:p w14:paraId="588B4FDF"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15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54" w:author="tao huang" w:date="2018-10-27T15:51:00Z">
                  <w:rPr>
                    <w:rFonts w:eastAsia="Times New Roman" w:cs="Times New Roman"/>
                    <w:sz w:val="22"/>
                  </w:rPr>
                </w:rPrChange>
              </w:rPr>
              <w:t>43.8</w:t>
            </w:r>
          </w:p>
        </w:tc>
        <w:tc>
          <w:tcPr>
            <w:tcW w:w="1169" w:type="dxa"/>
            <w:shd w:val="clear" w:color="auto" w:fill="auto"/>
            <w:noWrap/>
            <w:hideMark/>
          </w:tcPr>
          <w:p w14:paraId="7383FD78"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15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56" w:author="tao huang" w:date="2018-10-27T15:51:00Z">
                  <w:rPr>
                    <w:rFonts w:eastAsia="Times New Roman" w:cs="Times New Roman"/>
                    <w:sz w:val="22"/>
                  </w:rPr>
                </w:rPrChange>
              </w:rPr>
              <w:t>5.30%</w:t>
            </w:r>
          </w:p>
        </w:tc>
        <w:tc>
          <w:tcPr>
            <w:tcW w:w="1169" w:type="dxa"/>
            <w:shd w:val="clear" w:color="auto" w:fill="auto"/>
            <w:noWrap/>
            <w:hideMark/>
          </w:tcPr>
          <w:p w14:paraId="299FCE2B"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15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58" w:author="tao huang" w:date="2018-10-27T15:51:00Z">
                  <w:rPr>
                    <w:rFonts w:eastAsia="Times New Roman" w:cs="Times New Roman"/>
                    <w:sz w:val="22"/>
                  </w:rPr>
                </w:rPrChange>
              </w:rPr>
              <w:t>23.70%</w:t>
            </w:r>
          </w:p>
        </w:tc>
        <w:tc>
          <w:tcPr>
            <w:tcW w:w="1129" w:type="dxa"/>
            <w:shd w:val="clear" w:color="auto" w:fill="auto"/>
            <w:noWrap/>
            <w:hideMark/>
          </w:tcPr>
          <w:p w14:paraId="72B51EE9"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15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60" w:author="tao huang" w:date="2018-10-27T15:51:00Z">
                  <w:rPr>
                    <w:rFonts w:eastAsia="Times New Roman" w:cs="Times New Roman"/>
                    <w:sz w:val="22"/>
                  </w:rPr>
                </w:rPrChange>
              </w:rPr>
              <w:t>87</w:t>
            </w:r>
          </w:p>
        </w:tc>
      </w:tr>
      <w:tr w:rsidR="00971633" w:rsidRPr="00C93D18" w14:paraId="15DFDA8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971633" w:rsidRPr="00C93D18" w:rsidRDefault="00971633" w:rsidP="00AE69AD">
            <w:pPr>
              <w:spacing w:after="0" w:line="240" w:lineRule="auto"/>
              <w:rPr>
                <w:rFonts w:eastAsia="Times New Roman" w:cs="Times New Roman"/>
                <w:b w:val="0"/>
                <w:color w:val="833C0B" w:themeColor="accent2" w:themeShade="80"/>
                <w:sz w:val="22"/>
                <w:rPrChange w:id="3161"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162" w:author="tao huang" w:date="2018-10-27T15:51:00Z">
                  <w:rPr>
                    <w:rFonts w:eastAsia="Times New Roman" w:cs="Times New Roman"/>
                    <w:sz w:val="22"/>
                  </w:rPr>
                </w:rPrChange>
              </w:rPr>
              <w:t>Frozen pizza</w:t>
            </w:r>
          </w:p>
        </w:tc>
        <w:tc>
          <w:tcPr>
            <w:tcW w:w="960" w:type="dxa"/>
            <w:shd w:val="clear" w:color="auto" w:fill="auto"/>
            <w:noWrap/>
            <w:hideMark/>
          </w:tcPr>
          <w:p w14:paraId="41FA6C03"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16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64" w:author="tao huang" w:date="2018-10-27T15:51:00Z">
                  <w:rPr>
                    <w:rFonts w:eastAsia="Times New Roman" w:cs="Times New Roman"/>
                    <w:sz w:val="22"/>
                  </w:rPr>
                </w:rPrChange>
              </w:rPr>
              <w:t>3.4</w:t>
            </w:r>
          </w:p>
        </w:tc>
        <w:tc>
          <w:tcPr>
            <w:tcW w:w="960" w:type="dxa"/>
            <w:shd w:val="clear" w:color="auto" w:fill="auto"/>
            <w:noWrap/>
            <w:hideMark/>
          </w:tcPr>
          <w:p w14:paraId="3F0E7F7D"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16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66" w:author="tao huang" w:date="2018-10-27T15:51:00Z">
                  <w:rPr>
                    <w:rFonts w:eastAsia="Times New Roman" w:cs="Times New Roman"/>
                    <w:sz w:val="22"/>
                  </w:rPr>
                </w:rPrChange>
              </w:rPr>
              <w:t>31.2</w:t>
            </w:r>
          </w:p>
        </w:tc>
        <w:tc>
          <w:tcPr>
            <w:tcW w:w="1169" w:type="dxa"/>
            <w:shd w:val="clear" w:color="auto" w:fill="auto"/>
            <w:noWrap/>
            <w:hideMark/>
          </w:tcPr>
          <w:p w14:paraId="2A3DB46E"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16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68" w:author="tao huang" w:date="2018-10-27T15:51:00Z">
                  <w:rPr>
                    <w:rFonts w:eastAsia="Times New Roman" w:cs="Times New Roman"/>
                    <w:sz w:val="22"/>
                  </w:rPr>
                </w:rPrChange>
              </w:rPr>
              <w:t>8.90%</w:t>
            </w:r>
          </w:p>
        </w:tc>
        <w:tc>
          <w:tcPr>
            <w:tcW w:w="1169" w:type="dxa"/>
            <w:shd w:val="clear" w:color="auto" w:fill="auto"/>
            <w:noWrap/>
            <w:hideMark/>
          </w:tcPr>
          <w:p w14:paraId="1C3FA785"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16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70" w:author="tao huang" w:date="2018-10-27T15:51:00Z">
                  <w:rPr>
                    <w:rFonts w:eastAsia="Times New Roman" w:cs="Times New Roman"/>
                    <w:sz w:val="22"/>
                  </w:rPr>
                </w:rPrChange>
              </w:rPr>
              <w:t>9.10%</w:t>
            </w:r>
          </w:p>
        </w:tc>
        <w:tc>
          <w:tcPr>
            <w:tcW w:w="1129" w:type="dxa"/>
            <w:shd w:val="clear" w:color="auto" w:fill="auto"/>
            <w:noWrap/>
            <w:hideMark/>
          </w:tcPr>
          <w:p w14:paraId="510A5EB3"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17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72" w:author="tao huang" w:date="2018-10-27T15:51:00Z">
                  <w:rPr>
                    <w:rFonts w:eastAsia="Times New Roman" w:cs="Times New Roman"/>
                    <w:sz w:val="22"/>
                  </w:rPr>
                </w:rPrChange>
              </w:rPr>
              <w:t>147</w:t>
            </w:r>
          </w:p>
        </w:tc>
      </w:tr>
      <w:tr w:rsidR="00971633" w:rsidRPr="00C93D18" w14:paraId="1C9DE1C7"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971633" w:rsidRPr="00C93D18" w:rsidRDefault="00971633" w:rsidP="00AE69AD">
            <w:pPr>
              <w:spacing w:after="0" w:line="240" w:lineRule="auto"/>
              <w:rPr>
                <w:rFonts w:eastAsia="Times New Roman" w:cs="Times New Roman"/>
                <w:b w:val="0"/>
                <w:color w:val="833C0B" w:themeColor="accent2" w:themeShade="80"/>
                <w:sz w:val="22"/>
                <w:rPrChange w:id="3173"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174" w:author="tao huang" w:date="2018-10-27T15:51:00Z">
                  <w:rPr>
                    <w:rFonts w:eastAsia="Times New Roman" w:cs="Times New Roman"/>
                    <w:sz w:val="22"/>
                  </w:rPr>
                </w:rPrChange>
              </w:rPr>
              <w:t>Household Cleaner</w:t>
            </w:r>
          </w:p>
        </w:tc>
        <w:tc>
          <w:tcPr>
            <w:tcW w:w="960" w:type="dxa"/>
            <w:shd w:val="clear" w:color="auto" w:fill="auto"/>
            <w:noWrap/>
            <w:hideMark/>
          </w:tcPr>
          <w:p w14:paraId="5AEF3406"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17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76" w:author="tao huang" w:date="2018-10-27T15:51:00Z">
                  <w:rPr>
                    <w:rFonts w:eastAsia="Times New Roman" w:cs="Times New Roman"/>
                    <w:sz w:val="22"/>
                  </w:rPr>
                </w:rPrChange>
              </w:rPr>
              <w:t>2.5</w:t>
            </w:r>
          </w:p>
        </w:tc>
        <w:tc>
          <w:tcPr>
            <w:tcW w:w="960" w:type="dxa"/>
            <w:shd w:val="clear" w:color="auto" w:fill="auto"/>
            <w:noWrap/>
            <w:hideMark/>
          </w:tcPr>
          <w:p w14:paraId="25ABBE9F"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17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78" w:author="tao huang" w:date="2018-10-27T15:51:00Z">
                  <w:rPr>
                    <w:rFonts w:eastAsia="Times New Roman" w:cs="Times New Roman"/>
                    <w:sz w:val="22"/>
                  </w:rPr>
                </w:rPrChange>
              </w:rPr>
              <w:t>29.9</w:t>
            </w:r>
          </w:p>
        </w:tc>
        <w:tc>
          <w:tcPr>
            <w:tcW w:w="1169" w:type="dxa"/>
            <w:shd w:val="clear" w:color="auto" w:fill="auto"/>
            <w:noWrap/>
            <w:hideMark/>
          </w:tcPr>
          <w:p w14:paraId="48BC9794"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17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80" w:author="tao huang" w:date="2018-10-27T15:51:00Z">
                  <w:rPr>
                    <w:rFonts w:eastAsia="Times New Roman" w:cs="Times New Roman"/>
                    <w:sz w:val="22"/>
                  </w:rPr>
                </w:rPrChange>
              </w:rPr>
              <w:t>0.30%</w:t>
            </w:r>
          </w:p>
        </w:tc>
        <w:tc>
          <w:tcPr>
            <w:tcW w:w="1169" w:type="dxa"/>
            <w:shd w:val="clear" w:color="auto" w:fill="auto"/>
            <w:noWrap/>
            <w:hideMark/>
          </w:tcPr>
          <w:p w14:paraId="060FDCFD"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18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82" w:author="tao huang" w:date="2018-10-27T15:51:00Z">
                  <w:rPr>
                    <w:rFonts w:eastAsia="Times New Roman" w:cs="Times New Roman"/>
                    <w:sz w:val="22"/>
                  </w:rPr>
                </w:rPrChange>
              </w:rPr>
              <w:t>3.60%</w:t>
            </w:r>
          </w:p>
        </w:tc>
        <w:tc>
          <w:tcPr>
            <w:tcW w:w="1129" w:type="dxa"/>
            <w:shd w:val="clear" w:color="auto" w:fill="auto"/>
            <w:noWrap/>
            <w:hideMark/>
          </w:tcPr>
          <w:p w14:paraId="299D8FAE"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18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84" w:author="tao huang" w:date="2018-10-27T15:51:00Z">
                  <w:rPr>
                    <w:rFonts w:eastAsia="Times New Roman" w:cs="Times New Roman"/>
                    <w:sz w:val="22"/>
                  </w:rPr>
                </w:rPrChange>
              </w:rPr>
              <w:t>18</w:t>
            </w:r>
          </w:p>
        </w:tc>
      </w:tr>
      <w:tr w:rsidR="00971633" w:rsidRPr="00C93D18" w14:paraId="44F01AB4"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971633" w:rsidRPr="00C93D18" w:rsidRDefault="00971633" w:rsidP="00AE69AD">
            <w:pPr>
              <w:spacing w:after="0" w:line="240" w:lineRule="auto"/>
              <w:rPr>
                <w:rFonts w:eastAsia="Times New Roman" w:cs="Times New Roman"/>
                <w:b w:val="0"/>
                <w:color w:val="833C0B" w:themeColor="accent2" w:themeShade="80"/>
                <w:sz w:val="22"/>
                <w:rPrChange w:id="3185"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186" w:author="tao huang" w:date="2018-10-27T15:51:00Z">
                  <w:rPr>
                    <w:rFonts w:eastAsia="Times New Roman" w:cs="Times New Roman"/>
                    <w:sz w:val="22"/>
                  </w:rPr>
                </w:rPrChange>
              </w:rPr>
              <w:t>Hotdog</w:t>
            </w:r>
          </w:p>
        </w:tc>
        <w:tc>
          <w:tcPr>
            <w:tcW w:w="960" w:type="dxa"/>
            <w:shd w:val="clear" w:color="auto" w:fill="auto"/>
            <w:noWrap/>
            <w:hideMark/>
          </w:tcPr>
          <w:p w14:paraId="2F399391"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18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88" w:author="tao huang" w:date="2018-10-27T15:51:00Z">
                  <w:rPr>
                    <w:rFonts w:eastAsia="Times New Roman" w:cs="Times New Roman"/>
                    <w:sz w:val="22"/>
                  </w:rPr>
                </w:rPrChange>
              </w:rPr>
              <w:t>4</w:t>
            </w:r>
          </w:p>
        </w:tc>
        <w:tc>
          <w:tcPr>
            <w:tcW w:w="960" w:type="dxa"/>
            <w:shd w:val="clear" w:color="auto" w:fill="auto"/>
            <w:noWrap/>
            <w:hideMark/>
          </w:tcPr>
          <w:p w14:paraId="4EDEF884"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18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90" w:author="tao huang" w:date="2018-10-27T15:51:00Z">
                  <w:rPr>
                    <w:rFonts w:eastAsia="Times New Roman" w:cs="Times New Roman"/>
                    <w:sz w:val="22"/>
                  </w:rPr>
                </w:rPrChange>
              </w:rPr>
              <w:t>68.6</w:t>
            </w:r>
          </w:p>
        </w:tc>
        <w:tc>
          <w:tcPr>
            <w:tcW w:w="1169" w:type="dxa"/>
            <w:shd w:val="clear" w:color="auto" w:fill="auto"/>
            <w:noWrap/>
            <w:hideMark/>
          </w:tcPr>
          <w:p w14:paraId="5AF0CDCC"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19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92" w:author="tao huang" w:date="2018-10-27T15:51:00Z">
                  <w:rPr>
                    <w:rFonts w:eastAsia="Times New Roman" w:cs="Times New Roman"/>
                    <w:sz w:val="22"/>
                  </w:rPr>
                </w:rPrChange>
              </w:rPr>
              <w:t>13.20%</w:t>
            </w:r>
          </w:p>
        </w:tc>
        <w:tc>
          <w:tcPr>
            <w:tcW w:w="1169" w:type="dxa"/>
            <w:shd w:val="clear" w:color="auto" w:fill="auto"/>
            <w:noWrap/>
            <w:hideMark/>
          </w:tcPr>
          <w:p w14:paraId="6313EFE3"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19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94" w:author="tao huang" w:date="2018-10-27T15:51:00Z">
                  <w:rPr>
                    <w:rFonts w:eastAsia="Times New Roman" w:cs="Times New Roman"/>
                    <w:sz w:val="22"/>
                  </w:rPr>
                </w:rPrChange>
              </w:rPr>
              <w:t>15.60%</w:t>
            </w:r>
          </w:p>
        </w:tc>
        <w:tc>
          <w:tcPr>
            <w:tcW w:w="1129" w:type="dxa"/>
            <w:shd w:val="clear" w:color="auto" w:fill="auto"/>
            <w:noWrap/>
            <w:hideMark/>
          </w:tcPr>
          <w:p w14:paraId="0EE6BD12"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19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196" w:author="tao huang" w:date="2018-10-27T15:51:00Z">
                  <w:rPr>
                    <w:rFonts w:eastAsia="Times New Roman" w:cs="Times New Roman"/>
                    <w:sz w:val="22"/>
                  </w:rPr>
                </w:rPrChange>
              </w:rPr>
              <w:t>35</w:t>
            </w:r>
          </w:p>
        </w:tc>
      </w:tr>
      <w:tr w:rsidR="00971633" w:rsidRPr="00C93D18" w14:paraId="79D104BC"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971633" w:rsidRPr="00C93D18" w:rsidRDefault="00971633" w:rsidP="00AE69AD">
            <w:pPr>
              <w:spacing w:after="0" w:line="240" w:lineRule="auto"/>
              <w:rPr>
                <w:rFonts w:eastAsia="Times New Roman" w:cs="Times New Roman"/>
                <w:b w:val="0"/>
                <w:color w:val="833C0B" w:themeColor="accent2" w:themeShade="80"/>
                <w:sz w:val="22"/>
                <w:rPrChange w:id="3197"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198" w:author="tao huang" w:date="2018-10-27T15:51:00Z">
                  <w:rPr>
                    <w:rFonts w:eastAsia="Times New Roman" w:cs="Times New Roman"/>
                    <w:sz w:val="22"/>
                  </w:rPr>
                </w:rPrChange>
              </w:rPr>
              <w:t>Laundry Detergent</w:t>
            </w:r>
          </w:p>
        </w:tc>
        <w:tc>
          <w:tcPr>
            <w:tcW w:w="960" w:type="dxa"/>
            <w:shd w:val="clear" w:color="auto" w:fill="auto"/>
            <w:noWrap/>
            <w:hideMark/>
          </w:tcPr>
          <w:p w14:paraId="2C4AD1F6"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19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00" w:author="tao huang" w:date="2018-10-27T15:51:00Z">
                  <w:rPr>
                    <w:rFonts w:eastAsia="Times New Roman" w:cs="Times New Roman"/>
                    <w:sz w:val="22"/>
                  </w:rPr>
                </w:rPrChange>
              </w:rPr>
              <w:t>8.8</w:t>
            </w:r>
          </w:p>
        </w:tc>
        <w:tc>
          <w:tcPr>
            <w:tcW w:w="960" w:type="dxa"/>
            <w:shd w:val="clear" w:color="auto" w:fill="auto"/>
            <w:noWrap/>
            <w:hideMark/>
          </w:tcPr>
          <w:p w14:paraId="4D65864F"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20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02" w:author="tao huang" w:date="2018-10-27T15:51:00Z">
                  <w:rPr>
                    <w:rFonts w:eastAsia="Times New Roman" w:cs="Times New Roman"/>
                    <w:sz w:val="22"/>
                  </w:rPr>
                </w:rPrChange>
              </w:rPr>
              <w:t>28.9</w:t>
            </w:r>
          </w:p>
        </w:tc>
        <w:tc>
          <w:tcPr>
            <w:tcW w:w="1169" w:type="dxa"/>
            <w:shd w:val="clear" w:color="auto" w:fill="auto"/>
            <w:noWrap/>
            <w:hideMark/>
          </w:tcPr>
          <w:p w14:paraId="4ADE6A87"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20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04" w:author="tao huang" w:date="2018-10-27T15:51:00Z">
                  <w:rPr>
                    <w:rFonts w:eastAsia="Times New Roman" w:cs="Times New Roman"/>
                    <w:sz w:val="22"/>
                  </w:rPr>
                </w:rPrChange>
              </w:rPr>
              <w:t>2.30%</w:t>
            </w:r>
          </w:p>
        </w:tc>
        <w:tc>
          <w:tcPr>
            <w:tcW w:w="1169" w:type="dxa"/>
            <w:shd w:val="clear" w:color="auto" w:fill="auto"/>
            <w:noWrap/>
            <w:hideMark/>
          </w:tcPr>
          <w:p w14:paraId="51A9911D"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20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06" w:author="tao huang" w:date="2018-10-27T15:51:00Z">
                  <w:rPr>
                    <w:rFonts w:eastAsia="Times New Roman" w:cs="Times New Roman"/>
                    <w:sz w:val="22"/>
                  </w:rPr>
                </w:rPrChange>
              </w:rPr>
              <w:t>8.80%</w:t>
            </w:r>
          </w:p>
        </w:tc>
        <w:tc>
          <w:tcPr>
            <w:tcW w:w="1129" w:type="dxa"/>
            <w:shd w:val="clear" w:color="auto" w:fill="auto"/>
            <w:noWrap/>
            <w:hideMark/>
          </w:tcPr>
          <w:p w14:paraId="7130D7BB"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20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08" w:author="tao huang" w:date="2018-10-27T15:51:00Z">
                  <w:rPr>
                    <w:rFonts w:eastAsia="Times New Roman" w:cs="Times New Roman"/>
                    <w:sz w:val="22"/>
                  </w:rPr>
                </w:rPrChange>
              </w:rPr>
              <w:t>57</w:t>
            </w:r>
          </w:p>
        </w:tc>
      </w:tr>
      <w:tr w:rsidR="00971633" w:rsidRPr="00C93D18" w14:paraId="3602F367"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971633" w:rsidRPr="00C93D18" w:rsidRDefault="00971633" w:rsidP="00AE69AD">
            <w:pPr>
              <w:spacing w:after="0" w:line="240" w:lineRule="auto"/>
              <w:rPr>
                <w:rFonts w:eastAsia="Times New Roman" w:cs="Times New Roman"/>
                <w:b w:val="0"/>
                <w:color w:val="833C0B" w:themeColor="accent2" w:themeShade="80"/>
                <w:sz w:val="22"/>
                <w:rPrChange w:id="3209"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210" w:author="tao huang" w:date="2018-10-27T15:51:00Z">
                  <w:rPr>
                    <w:rFonts w:eastAsia="Times New Roman" w:cs="Times New Roman"/>
                    <w:sz w:val="22"/>
                  </w:rPr>
                </w:rPrChange>
              </w:rPr>
              <w:t>Margarine/Butter</w:t>
            </w:r>
          </w:p>
        </w:tc>
        <w:tc>
          <w:tcPr>
            <w:tcW w:w="960" w:type="dxa"/>
            <w:shd w:val="clear" w:color="auto" w:fill="auto"/>
            <w:noWrap/>
            <w:hideMark/>
          </w:tcPr>
          <w:p w14:paraId="065CA3DF"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21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12" w:author="tao huang" w:date="2018-10-27T15:51:00Z">
                  <w:rPr>
                    <w:rFonts w:eastAsia="Times New Roman" w:cs="Times New Roman"/>
                    <w:sz w:val="22"/>
                  </w:rPr>
                </w:rPrChange>
              </w:rPr>
              <w:t>2</w:t>
            </w:r>
          </w:p>
        </w:tc>
        <w:tc>
          <w:tcPr>
            <w:tcW w:w="960" w:type="dxa"/>
            <w:shd w:val="clear" w:color="auto" w:fill="auto"/>
            <w:noWrap/>
            <w:hideMark/>
          </w:tcPr>
          <w:p w14:paraId="2B075C4F"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21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14" w:author="tao huang" w:date="2018-10-27T15:51:00Z">
                  <w:rPr>
                    <w:rFonts w:eastAsia="Times New Roman" w:cs="Times New Roman"/>
                    <w:sz w:val="22"/>
                  </w:rPr>
                </w:rPrChange>
              </w:rPr>
              <w:t>71.4</w:t>
            </w:r>
          </w:p>
        </w:tc>
        <w:tc>
          <w:tcPr>
            <w:tcW w:w="1169" w:type="dxa"/>
            <w:shd w:val="clear" w:color="auto" w:fill="auto"/>
            <w:noWrap/>
            <w:hideMark/>
          </w:tcPr>
          <w:p w14:paraId="546D0250"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21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16" w:author="tao huang" w:date="2018-10-27T15:51:00Z">
                  <w:rPr>
                    <w:rFonts w:eastAsia="Times New Roman" w:cs="Times New Roman"/>
                    <w:sz w:val="22"/>
                  </w:rPr>
                </w:rPrChange>
              </w:rPr>
              <w:t>0.10%</w:t>
            </w:r>
          </w:p>
        </w:tc>
        <w:tc>
          <w:tcPr>
            <w:tcW w:w="1169" w:type="dxa"/>
            <w:shd w:val="clear" w:color="auto" w:fill="auto"/>
            <w:noWrap/>
            <w:hideMark/>
          </w:tcPr>
          <w:p w14:paraId="74FE9911"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21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18" w:author="tao huang" w:date="2018-10-27T15:51:00Z">
                  <w:rPr>
                    <w:rFonts w:eastAsia="Times New Roman" w:cs="Times New Roman"/>
                    <w:sz w:val="22"/>
                  </w:rPr>
                </w:rPrChange>
              </w:rPr>
              <w:t>6.30%</w:t>
            </w:r>
          </w:p>
        </w:tc>
        <w:tc>
          <w:tcPr>
            <w:tcW w:w="1129" w:type="dxa"/>
            <w:shd w:val="clear" w:color="auto" w:fill="auto"/>
            <w:noWrap/>
            <w:hideMark/>
          </w:tcPr>
          <w:p w14:paraId="6643117E"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21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20" w:author="tao huang" w:date="2018-10-27T15:51:00Z">
                  <w:rPr>
                    <w:rFonts w:eastAsia="Times New Roman" w:cs="Times New Roman"/>
                    <w:sz w:val="22"/>
                  </w:rPr>
                </w:rPrChange>
              </w:rPr>
              <w:t>36</w:t>
            </w:r>
          </w:p>
        </w:tc>
      </w:tr>
      <w:tr w:rsidR="00971633" w:rsidRPr="00C93D18" w14:paraId="5A46FA36"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971633" w:rsidRPr="00C93D18" w:rsidRDefault="00971633" w:rsidP="00AE69AD">
            <w:pPr>
              <w:spacing w:after="0" w:line="240" w:lineRule="auto"/>
              <w:rPr>
                <w:rFonts w:eastAsia="Times New Roman" w:cs="Times New Roman"/>
                <w:b w:val="0"/>
                <w:color w:val="833C0B" w:themeColor="accent2" w:themeShade="80"/>
                <w:sz w:val="22"/>
                <w:rPrChange w:id="3221"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222" w:author="tao huang" w:date="2018-10-27T15:51:00Z">
                  <w:rPr>
                    <w:rFonts w:eastAsia="Times New Roman" w:cs="Times New Roman"/>
                    <w:sz w:val="22"/>
                  </w:rPr>
                </w:rPrChange>
              </w:rPr>
              <w:t>Mayonnaise</w:t>
            </w:r>
          </w:p>
        </w:tc>
        <w:tc>
          <w:tcPr>
            <w:tcW w:w="960" w:type="dxa"/>
            <w:shd w:val="clear" w:color="auto" w:fill="auto"/>
            <w:noWrap/>
            <w:hideMark/>
          </w:tcPr>
          <w:p w14:paraId="0997A967"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22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24" w:author="tao huang" w:date="2018-10-27T15:51:00Z">
                  <w:rPr>
                    <w:rFonts w:eastAsia="Times New Roman" w:cs="Times New Roman"/>
                    <w:sz w:val="22"/>
                  </w:rPr>
                </w:rPrChange>
              </w:rPr>
              <w:t>3</w:t>
            </w:r>
          </w:p>
        </w:tc>
        <w:tc>
          <w:tcPr>
            <w:tcW w:w="960" w:type="dxa"/>
            <w:shd w:val="clear" w:color="auto" w:fill="auto"/>
            <w:noWrap/>
            <w:hideMark/>
          </w:tcPr>
          <w:p w14:paraId="1A4A8BDE"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22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26" w:author="tao huang" w:date="2018-10-27T15:51:00Z">
                  <w:rPr>
                    <w:rFonts w:eastAsia="Times New Roman" w:cs="Times New Roman"/>
                    <w:sz w:val="22"/>
                  </w:rPr>
                </w:rPrChange>
              </w:rPr>
              <w:t>79.7</w:t>
            </w:r>
          </w:p>
        </w:tc>
        <w:tc>
          <w:tcPr>
            <w:tcW w:w="1169" w:type="dxa"/>
            <w:shd w:val="clear" w:color="auto" w:fill="auto"/>
            <w:noWrap/>
            <w:hideMark/>
          </w:tcPr>
          <w:p w14:paraId="38E48702"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22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28" w:author="tao huang" w:date="2018-10-27T15:51:00Z">
                  <w:rPr>
                    <w:rFonts w:eastAsia="Times New Roman" w:cs="Times New Roman"/>
                    <w:sz w:val="22"/>
                  </w:rPr>
                </w:rPrChange>
              </w:rPr>
              <w:t>3.00%</w:t>
            </w:r>
          </w:p>
        </w:tc>
        <w:tc>
          <w:tcPr>
            <w:tcW w:w="1169" w:type="dxa"/>
            <w:shd w:val="clear" w:color="auto" w:fill="auto"/>
            <w:noWrap/>
            <w:hideMark/>
          </w:tcPr>
          <w:p w14:paraId="321C3CE2"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22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30" w:author="tao huang" w:date="2018-10-27T15:51:00Z">
                  <w:rPr>
                    <w:rFonts w:eastAsia="Times New Roman" w:cs="Times New Roman"/>
                    <w:sz w:val="22"/>
                  </w:rPr>
                </w:rPrChange>
              </w:rPr>
              <w:t>0.40%</w:t>
            </w:r>
          </w:p>
        </w:tc>
        <w:tc>
          <w:tcPr>
            <w:tcW w:w="1129" w:type="dxa"/>
            <w:shd w:val="clear" w:color="auto" w:fill="auto"/>
            <w:noWrap/>
            <w:hideMark/>
          </w:tcPr>
          <w:p w14:paraId="005865D3"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23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32" w:author="tao huang" w:date="2018-10-27T15:51:00Z">
                  <w:rPr>
                    <w:rFonts w:eastAsia="Times New Roman" w:cs="Times New Roman"/>
                    <w:sz w:val="22"/>
                  </w:rPr>
                </w:rPrChange>
              </w:rPr>
              <w:t>22</w:t>
            </w:r>
          </w:p>
        </w:tc>
      </w:tr>
      <w:tr w:rsidR="00971633" w:rsidRPr="00C93D18" w14:paraId="7AE51909"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971633" w:rsidRPr="00C93D18" w:rsidRDefault="00971633" w:rsidP="00AE69AD">
            <w:pPr>
              <w:spacing w:after="0" w:line="240" w:lineRule="auto"/>
              <w:rPr>
                <w:rFonts w:eastAsia="Times New Roman" w:cs="Times New Roman"/>
                <w:b w:val="0"/>
                <w:color w:val="833C0B" w:themeColor="accent2" w:themeShade="80"/>
                <w:sz w:val="22"/>
                <w:rPrChange w:id="3233"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234" w:author="tao huang" w:date="2018-10-27T15:51:00Z">
                  <w:rPr>
                    <w:rFonts w:eastAsia="Times New Roman" w:cs="Times New Roman"/>
                    <w:sz w:val="22"/>
                  </w:rPr>
                </w:rPrChange>
              </w:rPr>
              <w:t>Milk</w:t>
            </w:r>
          </w:p>
        </w:tc>
        <w:tc>
          <w:tcPr>
            <w:tcW w:w="960" w:type="dxa"/>
            <w:shd w:val="clear" w:color="auto" w:fill="auto"/>
            <w:noWrap/>
            <w:hideMark/>
          </w:tcPr>
          <w:p w14:paraId="5CC9342E"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23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36" w:author="tao huang" w:date="2018-10-27T15:51:00Z">
                  <w:rPr>
                    <w:rFonts w:eastAsia="Times New Roman" w:cs="Times New Roman"/>
                    <w:sz w:val="22"/>
                  </w:rPr>
                </w:rPrChange>
              </w:rPr>
              <w:t>2.5</w:t>
            </w:r>
          </w:p>
        </w:tc>
        <w:tc>
          <w:tcPr>
            <w:tcW w:w="960" w:type="dxa"/>
            <w:shd w:val="clear" w:color="auto" w:fill="auto"/>
            <w:noWrap/>
            <w:hideMark/>
          </w:tcPr>
          <w:p w14:paraId="2DE3B270"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23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38" w:author="tao huang" w:date="2018-10-27T15:51:00Z">
                  <w:rPr>
                    <w:rFonts w:eastAsia="Times New Roman" w:cs="Times New Roman"/>
                    <w:sz w:val="22"/>
                  </w:rPr>
                </w:rPrChange>
              </w:rPr>
              <w:t>222.3</w:t>
            </w:r>
          </w:p>
        </w:tc>
        <w:tc>
          <w:tcPr>
            <w:tcW w:w="1169" w:type="dxa"/>
            <w:shd w:val="clear" w:color="auto" w:fill="auto"/>
            <w:noWrap/>
            <w:hideMark/>
          </w:tcPr>
          <w:p w14:paraId="1341317B"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23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40" w:author="tao huang" w:date="2018-10-27T15:51:00Z">
                  <w:rPr>
                    <w:rFonts w:eastAsia="Times New Roman" w:cs="Times New Roman"/>
                    <w:sz w:val="22"/>
                  </w:rPr>
                </w:rPrChange>
              </w:rPr>
              <w:t>2.10%</w:t>
            </w:r>
          </w:p>
        </w:tc>
        <w:tc>
          <w:tcPr>
            <w:tcW w:w="1169" w:type="dxa"/>
            <w:shd w:val="clear" w:color="auto" w:fill="auto"/>
            <w:noWrap/>
            <w:hideMark/>
          </w:tcPr>
          <w:p w14:paraId="4713F767"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24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42" w:author="tao huang" w:date="2018-10-27T15:51:00Z">
                  <w:rPr>
                    <w:rFonts w:eastAsia="Times New Roman" w:cs="Times New Roman"/>
                    <w:sz w:val="22"/>
                  </w:rPr>
                </w:rPrChange>
              </w:rPr>
              <w:t>1.80%</w:t>
            </w:r>
          </w:p>
        </w:tc>
        <w:tc>
          <w:tcPr>
            <w:tcW w:w="1129" w:type="dxa"/>
            <w:shd w:val="clear" w:color="auto" w:fill="auto"/>
            <w:noWrap/>
            <w:hideMark/>
          </w:tcPr>
          <w:p w14:paraId="6406FB57"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24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44" w:author="tao huang" w:date="2018-10-27T15:51:00Z">
                  <w:rPr>
                    <w:rFonts w:eastAsia="Times New Roman" w:cs="Times New Roman"/>
                    <w:sz w:val="22"/>
                  </w:rPr>
                </w:rPrChange>
              </w:rPr>
              <w:t>30</w:t>
            </w:r>
          </w:p>
        </w:tc>
      </w:tr>
      <w:tr w:rsidR="00971633" w:rsidRPr="00C93D18" w14:paraId="789BD5CD"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971633" w:rsidRPr="00C93D18" w:rsidRDefault="00971633" w:rsidP="00AE69AD">
            <w:pPr>
              <w:spacing w:after="0" w:line="240" w:lineRule="auto"/>
              <w:rPr>
                <w:rFonts w:eastAsia="Times New Roman" w:cs="Times New Roman"/>
                <w:b w:val="0"/>
                <w:color w:val="833C0B" w:themeColor="accent2" w:themeShade="80"/>
                <w:sz w:val="22"/>
                <w:rPrChange w:id="3245"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246" w:author="tao huang" w:date="2018-10-27T15:51:00Z">
                  <w:rPr>
                    <w:rFonts w:eastAsia="Times New Roman" w:cs="Times New Roman"/>
                    <w:sz w:val="22"/>
                  </w:rPr>
                </w:rPrChange>
              </w:rPr>
              <w:lastRenderedPageBreak/>
              <w:t>Mustard &amp; Ketchup</w:t>
            </w:r>
          </w:p>
        </w:tc>
        <w:tc>
          <w:tcPr>
            <w:tcW w:w="960" w:type="dxa"/>
            <w:shd w:val="clear" w:color="auto" w:fill="auto"/>
            <w:noWrap/>
            <w:hideMark/>
          </w:tcPr>
          <w:p w14:paraId="579098E9"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24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48" w:author="tao huang" w:date="2018-10-27T15:51:00Z">
                  <w:rPr>
                    <w:rFonts w:eastAsia="Times New Roman" w:cs="Times New Roman"/>
                    <w:sz w:val="22"/>
                  </w:rPr>
                </w:rPrChange>
              </w:rPr>
              <w:t>2.1</w:t>
            </w:r>
          </w:p>
        </w:tc>
        <w:tc>
          <w:tcPr>
            <w:tcW w:w="960" w:type="dxa"/>
            <w:shd w:val="clear" w:color="auto" w:fill="auto"/>
            <w:noWrap/>
            <w:hideMark/>
          </w:tcPr>
          <w:p w14:paraId="6146F969"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24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50" w:author="tao huang" w:date="2018-10-27T15:51:00Z">
                  <w:rPr>
                    <w:rFonts w:eastAsia="Times New Roman" w:cs="Times New Roman"/>
                    <w:sz w:val="22"/>
                  </w:rPr>
                </w:rPrChange>
              </w:rPr>
              <w:t>64.5</w:t>
            </w:r>
          </w:p>
        </w:tc>
        <w:tc>
          <w:tcPr>
            <w:tcW w:w="1169" w:type="dxa"/>
            <w:shd w:val="clear" w:color="auto" w:fill="auto"/>
            <w:noWrap/>
            <w:hideMark/>
          </w:tcPr>
          <w:p w14:paraId="7ADB1805"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25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52" w:author="tao huang" w:date="2018-10-27T15:51:00Z">
                  <w:rPr>
                    <w:rFonts w:eastAsia="Times New Roman" w:cs="Times New Roman"/>
                    <w:sz w:val="22"/>
                  </w:rPr>
                </w:rPrChange>
              </w:rPr>
              <w:t>5.30%</w:t>
            </w:r>
          </w:p>
        </w:tc>
        <w:tc>
          <w:tcPr>
            <w:tcW w:w="1169" w:type="dxa"/>
            <w:shd w:val="clear" w:color="auto" w:fill="auto"/>
            <w:noWrap/>
            <w:hideMark/>
          </w:tcPr>
          <w:p w14:paraId="423560B7"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25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54" w:author="tao huang" w:date="2018-10-27T15:51:00Z">
                  <w:rPr>
                    <w:rFonts w:eastAsia="Times New Roman" w:cs="Times New Roman"/>
                    <w:sz w:val="22"/>
                  </w:rPr>
                </w:rPrChange>
              </w:rPr>
              <w:t>0.90%</w:t>
            </w:r>
          </w:p>
        </w:tc>
        <w:tc>
          <w:tcPr>
            <w:tcW w:w="1129" w:type="dxa"/>
            <w:shd w:val="clear" w:color="auto" w:fill="auto"/>
            <w:noWrap/>
            <w:hideMark/>
          </w:tcPr>
          <w:p w14:paraId="14CC31B6"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25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56" w:author="tao huang" w:date="2018-10-27T15:51:00Z">
                  <w:rPr>
                    <w:rFonts w:eastAsia="Times New Roman" w:cs="Times New Roman"/>
                    <w:sz w:val="22"/>
                  </w:rPr>
                </w:rPrChange>
              </w:rPr>
              <w:t>22</w:t>
            </w:r>
          </w:p>
        </w:tc>
      </w:tr>
      <w:tr w:rsidR="00971633" w:rsidRPr="00C93D18" w14:paraId="42D4C23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971633" w:rsidRPr="00C93D18" w:rsidRDefault="00971633" w:rsidP="00AE69AD">
            <w:pPr>
              <w:spacing w:after="0" w:line="240" w:lineRule="auto"/>
              <w:rPr>
                <w:rFonts w:eastAsia="Times New Roman" w:cs="Times New Roman"/>
                <w:b w:val="0"/>
                <w:color w:val="833C0B" w:themeColor="accent2" w:themeShade="80"/>
                <w:sz w:val="22"/>
                <w:rPrChange w:id="3257"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258" w:author="tao huang" w:date="2018-10-27T15:51:00Z">
                  <w:rPr>
                    <w:rFonts w:eastAsia="Times New Roman" w:cs="Times New Roman"/>
                    <w:sz w:val="22"/>
                  </w:rPr>
                </w:rPrChange>
              </w:rPr>
              <w:t>Peanut butter</w:t>
            </w:r>
          </w:p>
        </w:tc>
        <w:tc>
          <w:tcPr>
            <w:tcW w:w="960" w:type="dxa"/>
            <w:shd w:val="clear" w:color="auto" w:fill="auto"/>
            <w:noWrap/>
            <w:hideMark/>
          </w:tcPr>
          <w:p w14:paraId="1EFFAA19"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25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60" w:author="tao huang" w:date="2018-10-27T15:51:00Z">
                  <w:rPr>
                    <w:rFonts w:eastAsia="Times New Roman" w:cs="Times New Roman"/>
                    <w:sz w:val="22"/>
                  </w:rPr>
                </w:rPrChange>
              </w:rPr>
              <w:t>3.7</w:t>
            </w:r>
          </w:p>
        </w:tc>
        <w:tc>
          <w:tcPr>
            <w:tcW w:w="960" w:type="dxa"/>
            <w:shd w:val="clear" w:color="auto" w:fill="auto"/>
            <w:noWrap/>
            <w:hideMark/>
          </w:tcPr>
          <w:p w14:paraId="512D559A"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26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62" w:author="tao huang" w:date="2018-10-27T15:51:00Z">
                  <w:rPr>
                    <w:rFonts w:eastAsia="Times New Roman" w:cs="Times New Roman"/>
                    <w:sz w:val="22"/>
                  </w:rPr>
                </w:rPrChange>
              </w:rPr>
              <w:t>34.2</w:t>
            </w:r>
          </w:p>
        </w:tc>
        <w:tc>
          <w:tcPr>
            <w:tcW w:w="1169" w:type="dxa"/>
            <w:shd w:val="clear" w:color="auto" w:fill="auto"/>
            <w:noWrap/>
            <w:hideMark/>
          </w:tcPr>
          <w:p w14:paraId="5339CA96"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26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64" w:author="tao huang" w:date="2018-10-27T15:51:00Z">
                  <w:rPr>
                    <w:rFonts w:eastAsia="Times New Roman" w:cs="Times New Roman"/>
                    <w:sz w:val="22"/>
                  </w:rPr>
                </w:rPrChange>
              </w:rPr>
              <w:t>3.20%</w:t>
            </w:r>
          </w:p>
        </w:tc>
        <w:tc>
          <w:tcPr>
            <w:tcW w:w="1169" w:type="dxa"/>
            <w:shd w:val="clear" w:color="auto" w:fill="auto"/>
            <w:noWrap/>
            <w:hideMark/>
          </w:tcPr>
          <w:p w14:paraId="6B1DCDEE"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26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66" w:author="tao huang" w:date="2018-10-27T15:51:00Z">
                  <w:rPr>
                    <w:rFonts w:eastAsia="Times New Roman" w:cs="Times New Roman"/>
                    <w:sz w:val="22"/>
                  </w:rPr>
                </w:rPrChange>
              </w:rPr>
              <w:t>0.60%</w:t>
            </w:r>
          </w:p>
        </w:tc>
        <w:tc>
          <w:tcPr>
            <w:tcW w:w="1129" w:type="dxa"/>
            <w:shd w:val="clear" w:color="auto" w:fill="auto"/>
            <w:noWrap/>
            <w:hideMark/>
          </w:tcPr>
          <w:p w14:paraId="717223CF"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26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68" w:author="tao huang" w:date="2018-10-27T15:51:00Z">
                  <w:rPr>
                    <w:rFonts w:eastAsia="Times New Roman" w:cs="Times New Roman"/>
                    <w:sz w:val="22"/>
                  </w:rPr>
                </w:rPrChange>
              </w:rPr>
              <w:t>15</w:t>
            </w:r>
          </w:p>
        </w:tc>
      </w:tr>
      <w:tr w:rsidR="00971633" w:rsidRPr="00C93D18" w14:paraId="07E2DB04"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971633" w:rsidRPr="00C93D18" w:rsidRDefault="00971633" w:rsidP="00AE69AD">
            <w:pPr>
              <w:spacing w:after="0" w:line="240" w:lineRule="auto"/>
              <w:rPr>
                <w:rFonts w:eastAsia="Times New Roman" w:cs="Times New Roman"/>
                <w:b w:val="0"/>
                <w:color w:val="833C0B" w:themeColor="accent2" w:themeShade="80"/>
                <w:sz w:val="22"/>
                <w:rPrChange w:id="3269"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270" w:author="tao huang" w:date="2018-10-27T15:51:00Z">
                  <w:rPr>
                    <w:rFonts w:eastAsia="Times New Roman" w:cs="Times New Roman"/>
                    <w:sz w:val="22"/>
                  </w:rPr>
                </w:rPrChange>
              </w:rPr>
              <w:t>Photo</w:t>
            </w:r>
          </w:p>
        </w:tc>
        <w:tc>
          <w:tcPr>
            <w:tcW w:w="960" w:type="dxa"/>
            <w:shd w:val="clear" w:color="auto" w:fill="auto"/>
            <w:noWrap/>
            <w:hideMark/>
          </w:tcPr>
          <w:p w14:paraId="0B44A817"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27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72" w:author="tao huang" w:date="2018-10-27T15:51:00Z">
                  <w:rPr>
                    <w:rFonts w:eastAsia="Times New Roman" w:cs="Times New Roman"/>
                    <w:sz w:val="22"/>
                  </w:rPr>
                </w:rPrChange>
              </w:rPr>
              <w:t>7.2</w:t>
            </w:r>
          </w:p>
        </w:tc>
        <w:tc>
          <w:tcPr>
            <w:tcW w:w="960" w:type="dxa"/>
            <w:shd w:val="clear" w:color="auto" w:fill="auto"/>
            <w:noWrap/>
            <w:hideMark/>
          </w:tcPr>
          <w:p w14:paraId="63F13B51"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27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74" w:author="tao huang" w:date="2018-10-27T15:51:00Z">
                  <w:rPr>
                    <w:rFonts w:eastAsia="Times New Roman" w:cs="Times New Roman"/>
                    <w:sz w:val="22"/>
                  </w:rPr>
                </w:rPrChange>
              </w:rPr>
              <w:t>9.2</w:t>
            </w:r>
          </w:p>
        </w:tc>
        <w:tc>
          <w:tcPr>
            <w:tcW w:w="1169" w:type="dxa"/>
            <w:shd w:val="clear" w:color="auto" w:fill="auto"/>
            <w:noWrap/>
            <w:hideMark/>
          </w:tcPr>
          <w:p w14:paraId="387D7EC6"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27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76" w:author="tao huang" w:date="2018-10-27T15:51:00Z">
                  <w:rPr>
                    <w:rFonts w:eastAsia="Times New Roman" w:cs="Times New Roman"/>
                    <w:sz w:val="22"/>
                  </w:rPr>
                </w:rPrChange>
              </w:rPr>
              <w:t>4.60%</w:t>
            </w:r>
          </w:p>
        </w:tc>
        <w:tc>
          <w:tcPr>
            <w:tcW w:w="1169" w:type="dxa"/>
            <w:shd w:val="clear" w:color="auto" w:fill="auto"/>
            <w:noWrap/>
            <w:hideMark/>
          </w:tcPr>
          <w:p w14:paraId="41753E6F"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27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78" w:author="tao huang" w:date="2018-10-27T15:51:00Z">
                  <w:rPr>
                    <w:rFonts w:eastAsia="Times New Roman" w:cs="Times New Roman"/>
                    <w:sz w:val="22"/>
                  </w:rPr>
                </w:rPrChange>
              </w:rPr>
              <w:t>5.10%</w:t>
            </w:r>
          </w:p>
        </w:tc>
        <w:tc>
          <w:tcPr>
            <w:tcW w:w="1129" w:type="dxa"/>
            <w:shd w:val="clear" w:color="auto" w:fill="auto"/>
            <w:noWrap/>
            <w:hideMark/>
          </w:tcPr>
          <w:p w14:paraId="49E8ED42"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27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80" w:author="tao huang" w:date="2018-10-27T15:51:00Z">
                  <w:rPr>
                    <w:rFonts w:eastAsia="Times New Roman" w:cs="Times New Roman"/>
                    <w:sz w:val="22"/>
                  </w:rPr>
                </w:rPrChange>
              </w:rPr>
              <w:t>13</w:t>
            </w:r>
          </w:p>
        </w:tc>
      </w:tr>
      <w:tr w:rsidR="00971633" w:rsidRPr="00C93D18" w14:paraId="4CC41F3E"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971633" w:rsidRPr="00C93D18" w:rsidRDefault="00971633" w:rsidP="00AE69AD">
            <w:pPr>
              <w:spacing w:after="0" w:line="240" w:lineRule="auto"/>
              <w:rPr>
                <w:rFonts w:eastAsia="Times New Roman" w:cs="Times New Roman"/>
                <w:b w:val="0"/>
                <w:color w:val="833C0B" w:themeColor="accent2" w:themeShade="80"/>
                <w:sz w:val="22"/>
                <w:rPrChange w:id="3281"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282" w:author="tao huang" w:date="2018-10-27T15:51:00Z">
                  <w:rPr>
                    <w:rFonts w:eastAsia="Times New Roman" w:cs="Times New Roman"/>
                    <w:sz w:val="22"/>
                  </w:rPr>
                </w:rPrChange>
              </w:rPr>
              <w:t>Salty snacks</w:t>
            </w:r>
          </w:p>
        </w:tc>
        <w:tc>
          <w:tcPr>
            <w:tcW w:w="960" w:type="dxa"/>
            <w:shd w:val="clear" w:color="auto" w:fill="auto"/>
            <w:noWrap/>
            <w:hideMark/>
          </w:tcPr>
          <w:p w14:paraId="79DDADD8"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28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84" w:author="tao huang" w:date="2018-10-27T15:51:00Z">
                  <w:rPr>
                    <w:rFonts w:eastAsia="Times New Roman" w:cs="Times New Roman"/>
                    <w:sz w:val="22"/>
                  </w:rPr>
                </w:rPrChange>
              </w:rPr>
              <w:t>2.3</w:t>
            </w:r>
          </w:p>
        </w:tc>
        <w:tc>
          <w:tcPr>
            <w:tcW w:w="960" w:type="dxa"/>
            <w:shd w:val="clear" w:color="auto" w:fill="auto"/>
            <w:noWrap/>
            <w:hideMark/>
          </w:tcPr>
          <w:p w14:paraId="48634109"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28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86" w:author="tao huang" w:date="2018-10-27T15:51:00Z">
                  <w:rPr>
                    <w:rFonts w:eastAsia="Times New Roman" w:cs="Times New Roman"/>
                    <w:sz w:val="22"/>
                  </w:rPr>
                </w:rPrChange>
              </w:rPr>
              <w:t>50.9</w:t>
            </w:r>
          </w:p>
        </w:tc>
        <w:tc>
          <w:tcPr>
            <w:tcW w:w="1169" w:type="dxa"/>
            <w:shd w:val="clear" w:color="auto" w:fill="auto"/>
            <w:noWrap/>
            <w:hideMark/>
          </w:tcPr>
          <w:p w14:paraId="22C2E2FE"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28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88" w:author="tao huang" w:date="2018-10-27T15:51:00Z">
                  <w:rPr>
                    <w:rFonts w:eastAsia="Times New Roman" w:cs="Times New Roman"/>
                    <w:sz w:val="22"/>
                  </w:rPr>
                </w:rPrChange>
              </w:rPr>
              <w:t>6.70%</w:t>
            </w:r>
          </w:p>
        </w:tc>
        <w:tc>
          <w:tcPr>
            <w:tcW w:w="1169" w:type="dxa"/>
            <w:shd w:val="clear" w:color="auto" w:fill="auto"/>
            <w:noWrap/>
            <w:hideMark/>
          </w:tcPr>
          <w:p w14:paraId="298AF341"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28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90" w:author="tao huang" w:date="2018-10-27T15:51:00Z">
                  <w:rPr>
                    <w:rFonts w:eastAsia="Times New Roman" w:cs="Times New Roman"/>
                    <w:sz w:val="22"/>
                  </w:rPr>
                </w:rPrChange>
              </w:rPr>
              <w:t>5.00%</w:t>
            </w:r>
          </w:p>
        </w:tc>
        <w:tc>
          <w:tcPr>
            <w:tcW w:w="1129" w:type="dxa"/>
            <w:shd w:val="clear" w:color="auto" w:fill="auto"/>
            <w:noWrap/>
            <w:hideMark/>
          </w:tcPr>
          <w:p w14:paraId="52A2DB4E"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29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92" w:author="tao huang" w:date="2018-10-27T15:51:00Z">
                  <w:rPr>
                    <w:rFonts w:eastAsia="Times New Roman" w:cs="Times New Roman"/>
                    <w:sz w:val="22"/>
                  </w:rPr>
                </w:rPrChange>
              </w:rPr>
              <w:t>101</w:t>
            </w:r>
          </w:p>
        </w:tc>
      </w:tr>
      <w:tr w:rsidR="00971633" w:rsidRPr="00C93D18" w14:paraId="26D391F7"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971633" w:rsidRPr="00C93D18" w:rsidRDefault="00971633" w:rsidP="00AE69AD">
            <w:pPr>
              <w:spacing w:after="0" w:line="240" w:lineRule="auto"/>
              <w:rPr>
                <w:rFonts w:eastAsia="Times New Roman" w:cs="Times New Roman"/>
                <w:b w:val="0"/>
                <w:color w:val="833C0B" w:themeColor="accent2" w:themeShade="80"/>
                <w:sz w:val="22"/>
                <w:rPrChange w:id="3293"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294" w:author="tao huang" w:date="2018-10-27T15:51:00Z">
                  <w:rPr>
                    <w:rFonts w:eastAsia="Times New Roman" w:cs="Times New Roman"/>
                    <w:sz w:val="22"/>
                  </w:rPr>
                </w:rPrChange>
              </w:rPr>
              <w:t>Shampoo</w:t>
            </w:r>
          </w:p>
        </w:tc>
        <w:tc>
          <w:tcPr>
            <w:tcW w:w="960" w:type="dxa"/>
            <w:shd w:val="clear" w:color="auto" w:fill="auto"/>
            <w:noWrap/>
            <w:hideMark/>
          </w:tcPr>
          <w:p w14:paraId="703D0B59"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29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96" w:author="tao huang" w:date="2018-10-27T15:51:00Z">
                  <w:rPr>
                    <w:rFonts w:eastAsia="Times New Roman" w:cs="Times New Roman"/>
                    <w:sz w:val="22"/>
                  </w:rPr>
                </w:rPrChange>
              </w:rPr>
              <w:t>3.5</w:t>
            </w:r>
          </w:p>
        </w:tc>
        <w:tc>
          <w:tcPr>
            <w:tcW w:w="960" w:type="dxa"/>
            <w:shd w:val="clear" w:color="auto" w:fill="auto"/>
            <w:noWrap/>
            <w:hideMark/>
          </w:tcPr>
          <w:p w14:paraId="70E941E7"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29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298" w:author="tao huang" w:date="2018-10-27T15:51:00Z">
                  <w:rPr>
                    <w:rFonts w:eastAsia="Times New Roman" w:cs="Times New Roman"/>
                    <w:sz w:val="22"/>
                  </w:rPr>
                </w:rPrChange>
              </w:rPr>
              <w:t>9.9</w:t>
            </w:r>
          </w:p>
        </w:tc>
        <w:tc>
          <w:tcPr>
            <w:tcW w:w="1169" w:type="dxa"/>
            <w:shd w:val="clear" w:color="auto" w:fill="auto"/>
            <w:noWrap/>
            <w:hideMark/>
          </w:tcPr>
          <w:p w14:paraId="3F921C66"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29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00" w:author="tao huang" w:date="2018-10-27T15:51:00Z">
                  <w:rPr>
                    <w:rFonts w:eastAsia="Times New Roman" w:cs="Times New Roman"/>
                    <w:sz w:val="22"/>
                  </w:rPr>
                </w:rPrChange>
              </w:rPr>
              <w:t>12.80%</w:t>
            </w:r>
          </w:p>
        </w:tc>
        <w:tc>
          <w:tcPr>
            <w:tcW w:w="1169" w:type="dxa"/>
            <w:shd w:val="clear" w:color="auto" w:fill="auto"/>
            <w:noWrap/>
            <w:hideMark/>
          </w:tcPr>
          <w:p w14:paraId="63585B08"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30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02" w:author="tao huang" w:date="2018-10-27T15:51:00Z">
                  <w:rPr>
                    <w:rFonts w:eastAsia="Times New Roman" w:cs="Times New Roman"/>
                    <w:sz w:val="22"/>
                  </w:rPr>
                </w:rPrChange>
              </w:rPr>
              <w:t>7.10%</w:t>
            </w:r>
          </w:p>
        </w:tc>
        <w:tc>
          <w:tcPr>
            <w:tcW w:w="1129" w:type="dxa"/>
            <w:shd w:val="clear" w:color="auto" w:fill="auto"/>
            <w:noWrap/>
            <w:hideMark/>
          </w:tcPr>
          <w:p w14:paraId="4FA923E9"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30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04" w:author="tao huang" w:date="2018-10-27T15:51:00Z">
                  <w:rPr>
                    <w:rFonts w:eastAsia="Times New Roman" w:cs="Times New Roman"/>
                    <w:sz w:val="22"/>
                  </w:rPr>
                </w:rPrChange>
              </w:rPr>
              <w:t>70</w:t>
            </w:r>
          </w:p>
        </w:tc>
      </w:tr>
      <w:tr w:rsidR="00971633" w:rsidRPr="00C93D18" w14:paraId="5CC8F740"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971633" w:rsidRPr="00C93D18" w:rsidRDefault="00971633" w:rsidP="00AE69AD">
            <w:pPr>
              <w:spacing w:after="0" w:line="240" w:lineRule="auto"/>
              <w:rPr>
                <w:rFonts w:eastAsia="Times New Roman" w:cs="Times New Roman"/>
                <w:b w:val="0"/>
                <w:color w:val="833C0B" w:themeColor="accent2" w:themeShade="80"/>
                <w:sz w:val="22"/>
                <w:rPrChange w:id="3305"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306" w:author="tao huang" w:date="2018-10-27T15:51:00Z">
                  <w:rPr>
                    <w:rFonts w:eastAsia="Times New Roman" w:cs="Times New Roman"/>
                    <w:sz w:val="22"/>
                  </w:rPr>
                </w:rPrChange>
              </w:rPr>
              <w:t>Soup</w:t>
            </w:r>
          </w:p>
        </w:tc>
        <w:tc>
          <w:tcPr>
            <w:tcW w:w="960" w:type="dxa"/>
            <w:shd w:val="clear" w:color="auto" w:fill="auto"/>
            <w:noWrap/>
            <w:hideMark/>
          </w:tcPr>
          <w:p w14:paraId="3C13246F"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30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08" w:author="tao huang" w:date="2018-10-27T15:51:00Z">
                  <w:rPr>
                    <w:rFonts w:eastAsia="Times New Roman" w:cs="Times New Roman"/>
                    <w:sz w:val="22"/>
                  </w:rPr>
                </w:rPrChange>
              </w:rPr>
              <w:t>1.5</w:t>
            </w:r>
          </w:p>
        </w:tc>
        <w:tc>
          <w:tcPr>
            <w:tcW w:w="960" w:type="dxa"/>
            <w:shd w:val="clear" w:color="auto" w:fill="auto"/>
            <w:noWrap/>
            <w:hideMark/>
          </w:tcPr>
          <w:p w14:paraId="456981DA"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30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10" w:author="tao huang" w:date="2018-10-27T15:51:00Z">
                  <w:rPr>
                    <w:rFonts w:eastAsia="Times New Roman" w:cs="Times New Roman"/>
                    <w:sz w:val="22"/>
                  </w:rPr>
                </w:rPrChange>
              </w:rPr>
              <w:t>61.6</w:t>
            </w:r>
          </w:p>
        </w:tc>
        <w:tc>
          <w:tcPr>
            <w:tcW w:w="1169" w:type="dxa"/>
            <w:shd w:val="clear" w:color="auto" w:fill="auto"/>
            <w:noWrap/>
            <w:hideMark/>
          </w:tcPr>
          <w:p w14:paraId="7BA765A1"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31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12" w:author="tao huang" w:date="2018-10-27T15:51:00Z">
                  <w:rPr>
                    <w:rFonts w:eastAsia="Times New Roman" w:cs="Times New Roman"/>
                    <w:sz w:val="22"/>
                  </w:rPr>
                </w:rPrChange>
              </w:rPr>
              <w:t>1.20%</w:t>
            </w:r>
          </w:p>
        </w:tc>
        <w:tc>
          <w:tcPr>
            <w:tcW w:w="1169" w:type="dxa"/>
            <w:shd w:val="clear" w:color="auto" w:fill="auto"/>
            <w:noWrap/>
            <w:hideMark/>
          </w:tcPr>
          <w:p w14:paraId="5FF2BEBB"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31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14" w:author="tao huang" w:date="2018-10-27T15:51:00Z">
                  <w:rPr>
                    <w:rFonts w:eastAsia="Times New Roman" w:cs="Times New Roman"/>
                    <w:sz w:val="22"/>
                  </w:rPr>
                </w:rPrChange>
              </w:rPr>
              <w:t>9.70%</w:t>
            </w:r>
          </w:p>
        </w:tc>
        <w:tc>
          <w:tcPr>
            <w:tcW w:w="1129" w:type="dxa"/>
            <w:shd w:val="clear" w:color="auto" w:fill="auto"/>
            <w:noWrap/>
            <w:hideMark/>
          </w:tcPr>
          <w:p w14:paraId="7E8C05D7"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31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16" w:author="tao huang" w:date="2018-10-27T15:51:00Z">
                  <w:rPr>
                    <w:rFonts w:eastAsia="Times New Roman" w:cs="Times New Roman"/>
                    <w:sz w:val="22"/>
                  </w:rPr>
                </w:rPrChange>
              </w:rPr>
              <w:t>139</w:t>
            </w:r>
          </w:p>
        </w:tc>
      </w:tr>
      <w:tr w:rsidR="00971633" w:rsidRPr="00C93D18" w14:paraId="1B3507BB"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971633" w:rsidRPr="00C93D18" w:rsidRDefault="00971633" w:rsidP="00AE69AD">
            <w:pPr>
              <w:spacing w:after="0" w:line="240" w:lineRule="auto"/>
              <w:rPr>
                <w:rFonts w:eastAsia="Times New Roman" w:cs="Times New Roman"/>
                <w:b w:val="0"/>
                <w:color w:val="833C0B" w:themeColor="accent2" w:themeShade="80"/>
                <w:sz w:val="22"/>
                <w:rPrChange w:id="3317"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318" w:author="tao huang" w:date="2018-10-27T15:51:00Z">
                  <w:rPr>
                    <w:rFonts w:eastAsia="Times New Roman" w:cs="Times New Roman"/>
                    <w:sz w:val="22"/>
                  </w:rPr>
                </w:rPrChange>
              </w:rPr>
              <w:t>Spaghetti sauce</w:t>
            </w:r>
          </w:p>
        </w:tc>
        <w:tc>
          <w:tcPr>
            <w:tcW w:w="960" w:type="dxa"/>
            <w:shd w:val="clear" w:color="auto" w:fill="auto"/>
            <w:noWrap/>
            <w:hideMark/>
          </w:tcPr>
          <w:p w14:paraId="48393EFE"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31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20" w:author="tao huang" w:date="2018-10-27T15:51:00Z">
                  <w:rPr>
                    <w:rFonts w:eastAsia="Times New Roman" w:cs="Times New Roman"/>
                    <w:sz w:val="22"/>
                  </w:rPr>
                </w:rPrChange>
              </w:rPr>
              <w:t>2.4</w:t>
            </w:r>
          </w:p>
        </w:tc>
        <w:tc>
          <w:tcPr>
            <w:tcW w:w="960" w:type="dxa"/>
            <w:shd w:val="clear" w:color="auto" w:fill="auto"/>
            <w:noWrap/>
            <w:hideMark/>
          </w:tcPr>
          <w:p w14:paraId="5732750E"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32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22" w:author="tao huang" w:date="2018-10-27T15:51:00Z">
                  <w:rPr>
                    <w:rFonts w:eastAsia="Times New Roman" w:cs="Times New Roman"/>
                    <w:sz w:val="22"/>
                  </w:rPr>
                </w:rPrChange>
              </w:rPr>
              <w:t>39.1</w:t>
            </w:r>
          </w:p>
        </w:tc>
        <w:tc>
          <w:tcPr>
            <w:tcW w:w="1169" w:type="dxa"/>
            <w:shd w:val="clear" w:color="auto" w:fill="auto"/>
            <w:noWrap/>
            <w:hideMark/>
          </w:tcPr>
          <w:p w14:paraId="45C191AC"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32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24" w:author="tao huang" w:date="2018-10-27T15:51:00Z">
                  <w:rPr>
                    <w:rFonts w:eastAsia="Times New Roman" w:cs="Times New Roman"/>
                    <w:sz w:val="22"/>
                  </w:rPr>
                </w:rPrChange>
              </w:rPr>
              <w:t>1.60%</w:t>
            </w:r>
          </w:p>
        </w:tc>
        <w:tc>
          <w:tcPr>
            <w:tcW w:w="1169" w:type="dxa"/>
            <w:shd w:val="clear" w:color="auto" w:fill="auto"/>
            <w:noWrap/>
            <w:hideMark/>
          </w:tcPr>
          <w:p w14:paraId="2DFE496E"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32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26" w:author="tao huang" w:date="2018-10-27T15:51:00Z">
                  <w:rPr>
                    <w:rFonts w:eastAsia="Times New Roman" w:cs="Times New Roman"/>
                    <w:sz w:val="22"/>
                  </w:rPr>
                </w:rPrChange>
              </w:rPr>
              <w:t>6.50%</w:t>
            </w:r>
          </w:p>
        </w:tc>
        <w:tc>
          <w:tcPr>
            <w:tcW w:w="1129" w:type="dxa"/>
            <w:shd w:val="clear" w:color="auto" w:fill="auto"/>
            <w:noWrap/>
            <w:hideMark/>
          </w:tcPr>
          <w:p w14:paraId="0F53C18D"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32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28" w:author="tao huang" w:date="2018-10-27T15:51:00Z">
                  <w:rPr>
                    <w:rFonts w:eastAsia="Times New Roman" w:cs="Times New Roman"/>
                    <w:sz w:val="22"/>
                  </w:rPr>
                </w:rPrChange>
              </w:rPr>
              <w:t>52</w:t>
            </w:r>
          </w:p>
        </w:tc>
      </w:tr>
      <w:tr w:rsidR="00971633" w:rsidRPr="00C93D18" w14:paraId="245ED57C"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971633" w:rsidRPr="00C93D18" w:rsidRDefault="00971633" w:rsidP="00AE69AD">
            <w:pPr>
              <w:spacing w:after="0" w:line="240" w:lineRule="auto"/>
              <w:rPr>
                <w:rFonts w:eastAsia="Times New Roman" w:cs="Times New Roman"/>
                <w:b w:val="0"/>
                <w:color w:val="833C0B" w:themeColor="accent2" w:themeShade="80"/>
                <w:sz w:val="22"/>
                <w:rPrChange w:id="3329"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330" w:author="tao huang" w:date="2018-10-27T15:51:00Z">
                  <w:rPr>
                    <w:rFonts w:eastAsia="Times New Roman" w:cs="Times New Roman"/>
                    <w:sz w:val="22"/>
                  </w:rPr>
                </w:rPrChange>
              </w:rPr>
              <w:t>Sugar substitutes</w:t>
            </w:r>
          </w:p>
        </w:tc>
        <w:tc>
          <w:tcPr>
            <w:tcW w:w="960" w:type="dxa"/>
            <w:shd w:val="clear" w:color="auto" w:fill="auto"/>
            <w:noWrap/>
            <w:hideMark/>
          </w:tcPr>
          <w:p w14:paraId="41421546"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33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32" w:author="tao huang" w:date="2018-10-27T15:51:00Z">
                  <w:rPr>
                    <w:rFonts w:eastAsia="Times New Roman" w:cs="Times New Roman"/>
                    <w:sz w:val="22"/>
                  </w:rPr>
                </w:rPrChange>
              </w:rPr>
              <w:t>2.8</w:t>
            </w:r>
          </w:p>
        </w:tc>
        <w:tc>
          <w:tcPr>
            <w:tcW w:w="960" w:type="dxa"/>
            <w:shd w:val="clear" w:color="auto" w:fill="auto"/>
            <w:noWrap/>
            <w:hideMark/>
          </w:tcPr>
          <w:p w14:paraId="1F36E7B6"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33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34" w:author="tao huang" w:date="2018-10-27T15:51:00Z">
                  <w:rPr>
                    <w:rFonts w:eastAsia="Times New Roman" w:cs="Times New Roman"/>
                    <w:sz w:val="22"/>
                  </w:rPr>
                </w:rPrChange>
              </w:rPr>
              <w:t>14.5</w:t>
            </w:r>
          </w:p>
        </w:tc>
        <w:tc>
          <w:tcPr>
            <w:tcW w:w="1169" w:type="dxa"/>
            <w:shd w:val="clear" w:color="auto" w:fill="auto"/>
            <w:noWrap/>
            <w:hideMark/>
          </w:tcPr>
          <w:p w14:paraId="1863FD52"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33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36" w:author="tao huang" w:date="2018-10-27T15:51:00Z">
                  <w:rPr>
                    <w:rFonts w:eastAsia="Times New Roman" w:cs="Times New Roman"/>
                    <w:sz w:val="22"/>
                  </w:rPr>
                </w:rPrChange>
              </w:rPr>
              <w:t>0.10%</w:t>
            </w:r>
          </w:p>
        </w:tc>
        <w:tc>
          <w:tcPr>
            <w:tcW w:w="1169" w:type="dxa"/>
            <w:shd w:val="clear" w:color="auto" w:fill="auto"/>
            <w:noWrap/>
            <w:hideMark/>
          </w:tcPr>
          <w:p w14:paraId="4EFA0236"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33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38" w:author="tao huang" w:date="2018-10-27T15:51:00Z">
                  <w:rPr>
                    <w:rFonts w:eastAsia="Times New Roman" w:cs="Times New Roman"/>
                    <w:sz w:val="22"/>
                  </w:rPr>
                </w:rPrChange>
              </w:rPr>
              <w:t>1.40%</w:t>
            </w:r>
          </w:p>
        </w:tc>
        <w:tc>
          <w:tcPr>
            <w:tcW w:w="1129" w:type="dxa"/>
            <w:shd w:val="clear" w:color="auto" w:fill="auto"/>
            <w:noWrap/>
            <w:hideMark/>
          </w:tcPr>
          <w:p w14:paraId="6833C022"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33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40" w:author="tao huang" w:date="2018-10-27T15:51:00Z">
                  <w:rPr>
                    <w:rFonts w:eastAsia="Times New Roman" w:cs="Times New Roman"/>
                    <w:sz w:val="22"/>
                  </w:rPr>
                </w:rPrChange>
              </w:rPr>
              <w:t>20</w:t>
            </w:r>
          </w:p>
        </w:tc>
      </w:tr>
      <w:tr w:rsidR="00971633" w:rsidRPr="00C93D18" w14:paraId="1A091136"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971633" w:rsidRPr="00C93D18" w:rsidRDefault="00971633" w:rsidP="00AE69AD">
            <w:pPr>
              <w:spacing w:after="0" w:line="240" w:lineRule="auto"/>
              <w:rPr>
                <w:rFonts w:eastAsia="Times New Roman" w:cs="Times New Roman"/>
                <w:b w:val="0"/>
                <w:color w:val="833C0B" w:themeColor="accent2" w:themeShade="80"/>
                <w:sz w:val="22"/>
                <w:rPrChange w:id="3341"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342" w:author="tao huang" w:date="2018-10-27T15:51:00Z">
                  <w:rPr>
                    <w:rFonts w:eastAsia="Times New Roman" w:cs="Times New Roman"/>
                    <w:sz w:val="22"/>
                  </w:rPr>
                </w:rPrChange>
              </w:rPr>
              <w:t>Toilet Tissue</w:t>
            </w:r>
          </w:p>
        </w:tc>
        <w:tc>
          <w:tcPr>
            <w:tcW w:w="960" w:type="dxa"/>
            <w:shd w:val="clear" w:color="auto" w:fill="auto"/>
            <w:noWrap/>
            <w:hideMark/>
          </w:tcPr>
          <w:p w14:paraId="18D874DA"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34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44" w:author="tao huang" w:date="2018-10-27T15:51:00Z">
                  <w:rPr>
                    <w:rFonts w:eastAsia="Times New Roman" w:cs="Times New Roman"/>
                    <w:sz w:val="22"/>
                  </w:rPr>
                </w:rPrChange>
              </w:rPr>
              <w:t>5.4</w:t>
            </w:r>
          </w:p>
        </w:tc>
        <w:tc>
          <w:tcPr>
            <w:tcW w:w="960" w:type="dxa"/>
            <w:shd w:val="clear" w:color="auto" w:fill="auto"/>
            <w:noWrap/>
            <w:hideMark/>
          </w:tcPr>
          <w:p w14:paraId="43078E0F"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34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46" w:author="tao huang" w:date="2018-10-27T15:51:00Z">
                  <w:rPr>
                    <w:rFonts w:eastAsia="Times New Roman" w:cs="Times New Roman"/>
                    <w:sz w:val="22"/>
                  </w:rPr>
                </w:rPrChange>
              </w:rPr>
              <w:t>89.1</w:t>
            </w:r>
          </w:p>
        </w:tc>
        <w:tc>
          <w:tcPr>
            <w:tcW w:w="1169" w:type="dxa"/>
            <w:shd w:val="clear" w:color="auto" w:fill="auto"/>
            <w:noWrap/>
            <w:hideMark/>
          </w:tcPr>
          <w:p w14:paraId="13E1BE80"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34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48" w:author="tao huang" w:date="2018-10-27T15:51:00Z">
                  <w:rPr>
                    <w:rFonts w:eastAsia="Times New Roman" w:cs="Times New Roman"/>
                    <w:sz w:val="22"/>
                  </w:rPr>
                </w:rPrChange>
              </w:rPr>
              <w:t>4.30%</w:t>
            </w:r>
          </w:p>
        </w:tc>
        <w:tc>
          <w:tcPr>
            <w:tcW w:w="1169" w:type="dxa"/>
            <w:shd w:val="clear" w:color="auto" w:fill="auto"/>
            <w:noWrap/>
            <w:hideMark/>
          </w:tcPr>
          <w:p w14:paraId="5656014D"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34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50" w:author="tao huang" w:date="2018-10-27T15:51:00Z">
                  <w:rPr>
                    <w:rFonts w:eastAsia="Times New Roman" w:cs="Times New Roman"/>
                    <w:sz w:val="22"/>
                  </w:rPr>
                </w:rPrChange>
              </w:rPr>
              <w:t>8.30%</w:t>
            </w:r>
          </w:p>
        </w:tc>
        <w:tc>
          <w:tcPr>
            <w:tcW w:w="1129" w:type="dxa"/>
            <w:shd w:val="clear" w:color="auto" w:fill="auto"/>
            <w:noWrap/>
            <w:hideMark/>
          </w:tcPr>
          <w:p w14:paraId="3C7CC7C8"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35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52" w:author="tao huang" w:date="2018-10-27T15:51:00Z">
                  <w:rPr>
                    <w:rFonts w:eastAsia="Times New Roman" w:cs="Times New Roman"/>
                    <w:sz w:val="22"/>
                  </w:rPr>
                </w:rPrChange>
              </w:rPr>
              <w:t>20</w:t>
            </w:r>
          </w:p>
        </w:tc>
      </w:tr>
      <w:tr w:rsidR="00971633" w:rsidRPr="00C93D18" w14:paraId="4D3F026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971633" w:rsidRPr="00C93D18" w:rsidRDefault="00971633" w:rsidP="00AE69AD">
            <w:pPr>
              <w:spacing w:after="0" w:line="240" w:lineRule="auto"/>
              <w:rPr>
                <w:rFonts w:eastAsia="Times New Roman" w:cs="Times New Roman"/>
                <w:b w:val="0"/>
                <w:color w:val="833C0B" w:themeColor="accent2" w:themeShade="80"/>
                <w:sz w:val="22"/>
                <w:rPrChange w:id="3353"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354" w:author="tao huang" w:date="2018-10-27T15:51:00Z">
                  <w:rPr>
                    <w:rFonts w:eastAsia="Times New Roman" w:cs="Times New Roman"/>
                    <w:sz w:val="22"/>
                  </w:rPr>
                </w:rPrChange>
              </w:rPr>
              <w:t>Toothbrush</w:t>
            </w:r>
          </w:p>
        </w:tc>
        <w:tc>
          <w:tcPr>
            <w:tcW w:w="960" w:type="dxa"/>
            <w:shd w:val="clear" w:color="auto" w:fill="auto"/>
            <w:noWrap/>
            <w:hideMark/>
          </w:tcPr>
          <w:p w14:paraId="5968A285"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35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56" w:author="tao huang" w:date="2018-10-27T15:51:00Z">
                  <w:rPr>
                    <w:rFonts w:eastAsia="Times New Roman" w:cs="Times New Roman"/>
                    <w:sz w:val="22"/>
                  </w:rPr>
                </w:rPrChange>
              </w:rPr>
              <w:t>2.6</w:t>
            </w:r>
          </w:p>
        </w:tc>
        <w:tc>
          <w:tcPr>
            <w:tcW w:w="960" w:type="dxa"/>
            <w:shd w:val="clear" w:color="auto" w:fill="auto"/>
            <w:noWrap/>
            <w:hideMark/>
          </w:tcPr>
          <w:p w14:paraId="1E2FA5D4"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35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58" w:author="tao huang" w:date="2018-10-27T15:51:00Z">
                  <w:rPr>
                    <w:rFonts w:eastAsia="Times New Roman" w:cs="Times New Roman"/>
                    <w:sz w:val="22"/>
                  </w:rPr>
                </w:rPrChange>
              </w:rPr>
              <w:t>8.7</w:t>
            </w:r>
          </w:p>
        </w:tc>
        <w:tc>
          <w:tcPr>
            <w:tcW w:w="1169" w:type="dxa"/>
            <w:shd w:val="clear" w:color="auto" w:fill="auto"/>
            <w:noWrap/>
            <w:hideMark/>
          </w:tcPr>
          <w:p w14:paraId="24F983DE"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35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60" w:author="tao huang" w:date="2018-10-27T15:51:00Z">
                  <w:rPr>
                    <w:rFonts w:eastAsia="Times New Roman" w:cs="Times New Roman"/>
                    <w:sz w:val="22"/>
                  </w:rPr>
                </w:rPrChange>
              </w:rPr>
              <w:t>3.10%</w:t>
            </w:r>
          </w:p>
        </w:tc>
        <w:tc>
          <w:tcPr>
            <w:tcW w:w="1169" w:type="dxa"/>
            <w:shd w:val="clear" w:color="auto" w:fill="auto"/>
            <w:noWrap/>
            <w:hideMark/>
          </w:tcPr>
          <w:p w14:paraId="1344AAED"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36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62" w:author="tao huang" w:date="2018-10-27T15:51:00Z">
                  <w:rPr>
                    <w:rFonts w:eastAsia="Times New Roman" w:cs="Times New Roman"/>
                    <w:sz w:val="22"/>
                  </w:rPr>
                </w:rPrChange>
              </w:rPr>
              <w:t>6.30%</w:t>
            </w:r>
          </w:p>
        </w:tc>
        <w:tc>
          <w:tcPr>
            <w:tcW w:w="1129" w:type="dxa"/>
            <w:shd w:val="clear" w:color="auto" w:fill="auto"/>
            <w:noWrap/>
            <w:hideMark/>
          </w:tcPr>
          <w:p w14:paraId="4C5E0051"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36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64" w:author="tao huang" w:date="2018-10-27T15:51:00Z">
                  <w:rPr>
                    <w:rFonts w:eastAsia="Times New Roman" w:cs="Times New Roman"/>
                    <w:sz w:val="22"/>
                  </w:rPr>
                </w:rPrChange>
              </w:rPr>
              <w:t>28</w:t>
            </w:r>
          </w:p>
        </w:tc>
      </w:tr>
      <w:tr w:rsidR="00971633" w:rsidRPr="00C93D18" w14:paraId="64C8DBE1"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971633" w:rsidRPr="00C93D18" w:rsidRDefault="00971633" w:rsidP="00AE69AD">
            <w:pPr>
              <w:spacing w:after="0" w:line="240" w:lineRule="auto"/>
              <w:rPr>
                <w:rFonts w:eastAsia="Times New Roman" w:cs="Times New Roman"/>
                <w:b w:val="0"/>
                <w:color w:val="833C0B" w:themeColor="accent2" w:themeShade="80"/>
                <w:sz w:val="22"/>
                <w:rPrChange w:id="3365"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366" w:author="tao huang" w:date="2018-10-27T15:51:00Z">
                  <w:rPr>
                    <w:rFonts w:eastAsia="Times New Roman" w:cs="Times New Roman"/>
                    <w:sz w:val="22"/>
                  </w:rPr>
                </w:rPrChange>
              </w:rPr>
              <w:t>Toothpaste</w:t>
            </w:r>
          </w:p>
        </w:tc>
        <w:tc>
          <w:tcPr>
            <w:tcW w:w="960" w:type="dxa"/>
            <w:shd w:val="clear" w:color="auto" w:fill="auto"/>
            <w:noWrap/>
            <w:hideMark/>
          </w:tcPr>
          <w:p w14:paraId="7FFB25B7"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36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68" w:author="tao huang" w:date="2018-10-27T15:51:00Z">
                  <w:rPr>
                    <w:rFonts w:eastAsia="Times New Roman" w:cs="Times New Roman"/>
                    <w:sz w:val="22"/>
                  </w:rPr>
                </w:rPrChange>
              </w:rPr>
              <w:t>2.8</w:t>
            </w:r>
          </w:p>
        </w:tc>
        <w:tc>
          <w:tcPr>
            <w:tcW w:w="960" w:type="dxa"/>
            <w:shd w:val="clear" w:color="auto" w:fill="auto"/>
            <w:noWrap/>
            <w:hideMark/>
          </w:tcPr>
          <w:p w14:paraId="60E2EBEB"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36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70" w:author="tao huang" w:date="2018-10-27T15:51:00Z">
                  <w:rPr>
                    <w:rFonts w:eastAsia="Times New Roman" w:cs="Times New Roman"/>
                    <w:sz w:val="22"/>
                  </w:rPr>
                </w:rPrChange>
              </w:rPr>
              <w:t>35.5</w:t>
            </w:r>
          </w:p>
        </w:tc>
        <w:tc>
          <w:tcPr>
            <w:tcW w:w="1169" w:type="dxa"/>
            <w:shd w:val="clear" w:color="auto" w:fill="auto"/>
            <w:noWrap/>
            <w:hideMark/>
          </w:tcPr>
          <w:p w14:paraId="7C817BBF"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37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72" w:author="tao huang" w:date="2018-10-27T15:51:00Z">
                  <w:rPr>
                    <w:rFonts w:eastAsia="Times New Roman" w:cs="Times New Roman"/>
                    <w:sz w:val="22"/>
                  </w:rPr>
                </w:rPrChange>
              </w:rPr>
              <w:t>11.00%</w:t>
            </w:r>
          </w:p>
        </w:tc>
        <w:tc>
          <w:tcPr>
            <w:tcW w:w="1169" w:type="dxa"/>
            <w:shd w:val="clear" w:color="auto" w:fill="auto"/>
            <w:noWrap/>
            <w:hideMark/>
          </w:tcPr>
          <w:p w14:paraId="0E754560" w14:textId="77777777" w:rsidR="00971633" w:rsidRPr="00C93D18"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37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74" w:author="tao huang" w:date="2018-10-27T15:51:00Z">
                  <w:rPr>
                    <w:rFonts w:eastAsia="Times New Roman" w:cs="Times New Roman"/>
                    <w:sz w:val="22"/>
                  </w:rPr>
                </w:rPrChange>
              </w:rPr>
              <w:t>12.50%</w:t>
            </w:r>
          </w:p>
        </w:tc>
        <w:tc>
          <w:tcPr>
            <w:tcW w:w="1129" w:type="dxa"/>
            <w:shd w:val="clear" w:color="auto" w:fill="auto"/>
            <w:noWrap/>
            <w:hideMark/>
          </w:tcPr>
          <w:p w14:paraId="43F3386F" w14:textId="77777777" w:rsidR="00971633" w:rsidRPr="00C93D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337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76" w:author="tao huang" w:date="2018-10-27T15:51:00Z">
                  <w:rPr>
                    <w:rFonts w:eastAsia="Times New Roman" w:cs="Times New Roman"/>
                    <w:sz w:val="22"/>
                  </w:rPr>
                </w:rPrChange>
              </w:rPr>
              <w:t>25</w:t>
            </w:r>
          </w:p>
        </w:tc>
      </w:tr>
      <w:tr w:rsidR="00971633" w:rsidRPr="00C93D18" w14:paraId="1A311DE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971633" w:rsidRPr="00C93D18" w:rsidRDefault="00971633" w:rsidP="00AE69AD">
            <w:pPr>
              <w:spacing w:after="0" w:line="240" w:lineRule="auto"/>
              <w:rPr>
                <w:rFonts w:eastAsia="Times New Roman" w:cs="Times New Roman"/>
                <w:b w:val="0"/>
                <w:color w:val="833C0B" w:themeColor="accent2" w:themeShade="80"/>
                <w:sz w:val="22"/>
                <w:rPrChange w:id="3377" w:author="tao huang" w:date="2018-10-27T15:51:00Z">
                  <w:rPr>
                    <w:rFonts w:eastAsia="Times New Roman" w:cs="Times New Roman"/>
                    <w:b w:val="0"/>
                    <w:sz w:val="22"/>
                  </w:rPr>
                </w:rPrChange>
              </w:rPr>
            </w:pPr>
            <w:r w:rsidRPr="00C93D18">
              <w:rPr>
                <w:rFonts w:eastAsia="Times New Roman" w:cs="Times New Roman"/>
                <w:color w:val="833C0B" w:themeColor="accent2" w:themeShade="80"/>
                <w:sz w:val="22"/>
                <w:rPrChange w:id="3378" w:author="tao huang" w:date="2018-10-27T15:51:00Z">
                  <w:rPr>
                    <w:rFonts w:eastAsia="Times New Roman" w:cs="Times New Roman"/>
                    <w:sz w:val="22"/>
                  </w:rPr>
                </w:rPrChange>
              </w:rPr>
              <w:t>Yogurt</w:t>
            </w:r>
          </w:p>
        </w:tc>
        <w:tc>
          <w:tcPr>
            <w:tcW w:w="960" w:type="dxa"/>
            <w:shd w:val="clear" w:color="auto" w:fill="auto"/>
            <w:noWrap/>
            <w:hideMark/>
          </w:tcPr>
          <w:p w14:paraId="37D0BE97"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379"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80" w:author="tao huang" w:date="2018-10-27T15:51:00Z">
                  <w:rPr>
                    <w:rFonts w:eastAsia="Times New Roman" w:cs="Times New Roman"/>
                    <w:sz w:val="22"/>
                  </w:rPr>
                </w:rPrChange>
              </w:rPr>
              <w:t>1.1</w:t>
            </w:r>
          </w:p>
        </w:tc>
        <w:tc>
          <w:tcPr>
            <w:tcW w:w="960" w:type="dxa"/>
            <w:shd w:val="clear" w:color="auto" w:fill="auto"/>
            <w:noWrap/>
            <w:hideMark/>
          </w:tcPr>
          <w:p w14:paraId="5E2C754E"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381"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82" w:author="tao huang" w:date="2018-10-27T15:51:00Z">
                  <w:rPr>
                    <w:rFonts w:eastAsia="Times New Roman" w:cs="Times New Roman"/>
                    <w:sz w:val="22"/>
                  </w:rPr>
                </w:rPrChange>
              </w:rPr>
              <w:t>115.1</w:t>
            </w:r>
          </w:p>
        </w:tc>
        <w:tc>
          <w:tcPr>
            <w:tcW w:w="1169" w:type="dxa"/>
            <w:shd w:val="clear" w:color="auto" w:fill="auto"/>
            <w:noWrap/>
            <w:hideMark/>
          </w:tcPr>
          <w:p w14:paraId="6A9D11FE"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383"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84" w:author="tao huang" w:date="2018-10-27T15:51:00Z">
                  <w:rPr>
                    <w:rFonts w:eastAsia="Times New Roman" w:cs="Times New Roman"/>
                    <w:sz w:val="22"/>
                  </w:rPr>
                </w:rPrChange>
              </w:rPr>
              <w:t>0.70%</w:t>
            </w:r>
          </w:p>
        </w:tc>
        <w:tc>
          <w:tcPr>
            <w:tcW w:w="1169" w:type="dxa"/>
            <w:shd w:val="clear" w:color="auto" w:fill="auto"/>
            <w:noWrap/>
            <w:hideMark/>
          </w:tcPr>
          <w:p w14:paraId="26C82341" w14:textId="77777777" w:rsidR="00971633" w:rsidRPr="00C93D18"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385"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86" w:author="tao huang" w:date="2018-10-27T15:51:00Z">
                  <w:rPr>
                    <w:rFonts w:eastAsia="Times New Roman" w:cs="Times New Roman"/>
                    <w:sz w:val="22"/>
                  </w:rPr>
                </w:rPrChange>
              </w:rPr>
              <w:t>6.30%</w:t>
            </w:r>
          </w:p>
        </w:tc>
        <w:tc>
          <w:tcPr>
            <w:tcW w:w="1129" w:type="dxa"/>
            <w:shd w:val="clear" w:color="auto" w:fill="auto"/>
            <w:noWrap/>
            <w:hideMark/>
          </w:tcPr>
          <w:p w14:paraId="66FD3041" w14:textId="77777777" w:rsidR="00971633" w:rsidRPr="00C93D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3387" w:author="tao huang" w:date="2018-10-27T15:51:00Z">
                  <w:rPr>
                    <w:rFonts w:eastAsia="Times New Roman" w:cs="Times New Roman"/>
                    <w:sz w:val="22"/>
                  </w:rPr>
                </w:rPrChange>
              </w:rPr>
            </w:pPr>
            <w:r w:rsidRPr="00C93D18">
              <w:rPr>
                <w:rFonts w:eastAsia="Times New Roman" w:cs="Times New Roman"/>
                <w:color w:val="833C0B" w:themeColor="accent2" w:themeShade="80"/>
                <w:sz w:val="22"/>
                <w:rPrChange w:id="3388" w:author="tao huang" w:date="2018-10-27T15:51:00Z">
                  <w:rPr>
                    <w:rFonts w:eastAsia="Times New Roman" w:cs="Times New Roman"/>
                    <w:sz w:val="22"/>
                  </w:rPr>
                </w:rPrChange>
              </w:rPr>
              <w:t>75</w:t>
            </w:r>
          </w:p>
        </w:tc>
      </w:tr>
    </w:tbl>
    <w:p w14:paraId="69561803" w14:textId="1EA8ACE8" w:rsidR="00971633" w:rsidRPr="000D773B" w:rsidRDefault="006A4247" w:rsidP="006A4247">
      <w:pPr>
        <w:pStyle w:val="ListParagraph"/>
        <w:shd w:val="clear" w:color="auto" w:fill="FFFFFF" w:themeFill="background1"/>
        <w:spacing w:after="0" w:line="240" w:lineRule="auto"/>
        <w:ind w:left="567"/>
        <w:rPr>
          <w:rFonts w:cs="Times New Roman"/>
          <w:color w:val="833C0B" w:themeColor="accent2" w:themeShade="80"/>
          <w:sz w:val="22"/>
          <w:rPrChange w:id="3389" w:author="tao huang" w:date="2018-10-26T17:35:00Z">
            <w:rPr>
              <w:rFonts w:cs="Times New Roman"/>
              <w:sz w:val="22"/>
            </w:rPr>
          </w:rPrChange>
        </w:rPr>
      </w:pPr>
      <w:r w:rsidRPr="000D773B">
        <w:rPr>
          <w:rFonts w:cs="Times New Roman"/>
          <w:color w:val="833C0B" w:themeColor="accent2" w:themeShade="80"/>
          <w:sz w:val="22"/>
          <w:rPrChange w:id="3390" w:author="tao huang" w:date="2018-10-26T17:35:00Z">
            <w:rPr>
              <w:rFonts w:cs="Times New Roman"/>
              <w:sz w:val="22"/>
            </w:rPr>
          </w:rPrChange>
        </w:rPr>
        <w:t xml:space="preserve">*   **Display percentage and </w:t>
      </w:r>
      <w:del w:id="3391" w:author="tao huang" w:date="2018-10-26T17:00:00Z">
        <w:r w:rsidRPr="000D773B" w:rsidDel="005376AA">
          <w:rPr>
            <w:rFonts w:cs="Times New Roman"/>
            <w:color w:val="833C0B" w:themeColor="accent2" w:themeShade="80"/>
            <w:sz w:val="22"/>
            <w:rPrChange w:id="3392" w:author="tao huang" w:date="2018-10-26T17:35:00Z">
              <w:rPr>
                <w:rFonts w:cs="Times New Roman"/>
                <w:sz w:val="22"/>
              </w:rPr>
            </w:rPrChange>
          </w:rPr>
          <w:delText xml:space="preserve">Feature </w:delText>
        </w:r>
      </w:del>
      <w:ins w:id="3393" w:author="tao huang" w:date="2018-10-26T17:00:00Z">
        <w:r w:rsidR="005376AA" w:rsidRPr="000D773B">
          <w:rPr>
            <w:rFonts w:cs="Times New Roman"/>
            <w:color w:val="833C0B" w:themeColor="accent2" w:themeShade="80"/>
            <w:sz w:val="22"/>
            <w:rPrChange w:id="3394" w:author="tao huang" w:date="2018-10-26T17:35:00Z">
              <w:rPr>
                <w:rFonts w:cs="Times New Roman"/>
                <w:sz w:val="22"/>
              </w:rPr>
            </w:rPrChange>
          </w:rPr>
          <w:t xml:space="preserve">feature </w:t>
        </w:r>
      </w:ins>
      <w:r w:rsidRPr="000D773B">
        <w:rPr>
          <w:rFonts w:cs="Times New Roman"/>
          <w:color w:val="833C0B" w:themeColor="accent2" w:themeShade="80"/>
          <w:sz w:val="22"/>
          <w:rPrChange w:id="3395" w:author="tao huang" w:date="2018-10-26T17:35:00Z">
            <w:rPr>
              <w:rFonts w:cs="Times New Roman"/>
              <w:sz w:val="22"/>
            </w:rPr>
          </w:rPrChange>
        </w:rPr>
        <w:t xml:space="preserve">percentage indicate the percentage of weeks </w:t>
      </w:r>
      <w:r w:rsidR="00935AA6" w:rsidRPr="000D773B">
        <w:rPr>
          <w:rFonts w:cs="Times New Roman"/>
          <w:color w:val="833C0B" w:themeColor="accent2" w:themeShade="80"/>
          <w:sz w:val="22"/>
          <w:rPrChange w:id="3396" w:author="tao huang" w:date="2018-10-26T17:35:00Z">
            <w:rPr>
              <w:rFonts w:cs="Times New Roman"/>
              <w:sz w:val="22"/>
            </w:rPr>
          </w:rPrChange>
        </w:rPr>
        <w:t xml:space="preserve">during the 202-week time periods </w:t>
      </w:r>
      <w:r w:rsidRPr="000D773B">
        <w:rPr>
          <w:rFonts w:cs="Times New Roman"/>
          <w:color w:val="833C0B" w:themeColor="accent2" w:themeShade="80"/>
          <w:sz w:val="22"/>
          <w:rPrChange w:id="3397" w:author="tao huang" w:date="2018-10-26T17:35:00Z">
            <w:rPr>
              <w:rFonts w:cs="Times New Roman"/>
              <w:sz w:val="22"/>
            </w:rPr>
          </w:rPrChange>
        </w:rPr>
        <w:t>when the focal product is being promoted for Display and Feature.</w:t>
      </w:r>
    </w:p>
    <w:p w14:paraId="26E42227" w14:textId="77777777" w:rsidR="006A4247" w:rsidRPr="000D773B" w:rsidRDefault="006A4247" w:rsidP="005E7011">
      <w:pPr>
        <w:shd w:val="clear" w:color="auto" w:fill="FFFFFF" w:themeFill="background1"/>
        <w:spacing w:after="0" w:line="360" w:lineRule="auto"/>
        <w:rPr>
          <w:rFonts w:cs="Times New Roman"/>
          <w:color w:val="833C0B" w:themeColor="accent2" w:themeShade="80"/>
          <w:sz w:val="22"/>
          <w:rPrChange w:id="3398" w:author="tao huang" w:date="2018-10-26T17:35:00Z">
            <w:rPr>
              <w:rFonts w:cs="Times New Roman"/>
              <w:sz w:val="22"/>
            </w:rPr>
          </w:rPrChange>
        </w:rPr>
      </w:pPr>
    </w:p>
    <w:p w14:paraId="18FEFDB3" w14:textId="0DE2B0EE" w:rsidR="00E23DD7" w:rsidRPr="000D773B" w:rsidDel="00871943" w:rsidRDefault="00E23DD7" w:rsidP="005E7011">
      <w:pPr>
        <w:shd w:val="clear" w:color="auto" w:fill="FFFFFF" w:themeFill="background1"/>
        <w:spacing w:after="0" w:line="360" w:lineRule="auto"/>
        <w:rPr>
          <w:del w:id="3399" w:author="tao huang" w:date="2018-10-26T16:54:00Z"/>
          <w:rFonts w:cs="Times New Roman"/>
          <w:color w:val="833C0B" w:themeColor="accent2" w:themeShade="80"/>
          <w:sz w:val="22"/>
          <w:rPrChange w:id="3400" w:author="tao huang" w:date="2018-10-26T17:35:00Z">
            <w:rPr>
              <w:del w:id="3401" w:author="tao huang" w:date="2018-10-26T16:54:00Z"/>
              <w:rFonts w:cs="Times New Roman"/>
              <w:sz w:val="22"/>
            </w:rPr>
          </w:rPrChange>
        </w:rPr>
      </w:pPr>
    </w:p>
    <w:p w14:paraId="0957731A" w14:textId="434C7DDF" w:rsidR="00E23DD7" w:rsidRPr="000D773B" w:rsidDel="00871943" w:rsidRDefault="00E23DD7" w:rsidP="005E7011">
      <w:pPr>
        <w:shd w:val="clear" w:color="auto" w:fill="FFFFFF" w:themeFill="background1"/>
        <w:spacing w:after="0" w:line="360" w:lineRule="auto"/>
        <w:rPr>
          <w:del w:id="3402" w:author="tao huang" w:date="2018-10-26T16:54:00Z"/>
          <w:rFonts w:cs="Times New Roman"/>
          <w:color w:val="833C0B" w:themeColor="accent2" w:themeShade="80"/>
          <w:sz w:val="22"/>
          <w:rPrChange w:id="3403" w:author="tao huang" w:date="2018-10-26T17:35:00Z">
            <w:rPr>
              <w:del w:id="3404" w:author="tao huang" w:date="2018-10-26T16:54:00Z"/>
              <w:rFonts w:cs="Times New Roman"/>
              <w:sz w:val="22"/>
            </w:rPr>
          </w:rPrChange>
        </w:rPr>
      </w:pPr>
    </w:p>
    <w:p w14:paraId="7AE77353" w14:textId="6885BEB5" w:rsidR="00E23DD7" w:rsidRPr="000D773B" w:rsidDel="00871943" w:rsidRDefault="00E23DD7" w:rsidP="005E7011">
      <w:pPr>
        <w:shd w:val="clear" w:color="auto" w:fill="FFFFFF" w:themeFill="background1"/>
        <w:spacing w:after="0" w:line="360" w:lineRule="auto"/>
        <w:rPr>
          <w:del w:id="3405" w:author="tao huang" w:date="2018-10-26T16:54:00Z"/>
          <w:rFonts w:cs="Times New Roman"/>
          <w:color w:val="833C0B" w:themeColor="accent2" w:themeShade="80"/>
          <w:sz w:val="22"/>
          <w:rPrChange w:id="3406" w:author="tao huang" w:date="2018-10-26T17:35:00Z">
            <w:rPr>
              <w:del w:id="3407" w:author="tao huang" w:date="2018-10-26T16:54:00Z"/>
              <w:rFonts w:cs="Times New Roman"/>
              <w:sz w:val="22"/>
            </w:rPr>
          </w:rPrChange>
        </w:rPr>
      </w:pPr>
    </w:p>
    <w:p w14:paraId="1C4030EA" w14:textId="6DF218C4" w:rsidR="00E23DD7" w:rsidRPr="000D773B" w:rsidDel="00871943" w:rsidRDefault="00E23DD7" w:rsidP="005E7011">
      <w:pPr>
        <w:shd w:val="clear" w:color="auto" w:fill="FFFFFF" w:themeFill="background1"/>
        <w:spacing w:after="0" w:line="360" w:lineRule="auto"/>
        <w:rPr>
          <w:del w:id="3408" w:author="tao huang" w:date="2018-10-26T16:54:00Z"/>
          <w:rFonts w:cs="Times New Roman"/>
          <w:color w:val="833C0B" w:themeColor="accent2" w:themeShade="80"/>
          <w:sz w:val="22"/>
          <w:rPrChange w:id="3409" w:author="tao huang" w:date="2018-10-26T17:35:00Z">
            <w:rPr>
              <w:del w:id="3410" w:author="tao huang" w:date="2018-10-26T16:54:00Z"/>
              <w:rFonts w:cs="Times New Roman"/>
              <w:sz w:val="22"/>
            </w:rPr>
          </w:rPrChange>
        </w:rPr>
      </w:pPr>
    </w:p>
    <w:p w14:paraId="65A13AED" w14:textId="7BAD106F" w:rsidR="00E23DD7" w:rsidRPr="000D773B" w:rsidDel="00871943" w:rsidRDefault="00E23DD7" w:rsidP="005E7011">
      <w:pPr>
        <w:shd w:val="clear" w:color="auto" w:fill="FFFFFF" w:themeFill="background1"/>
        <w:spacing w:after="0" w:line="360" w:lineRule="auto"/>
        <w:rPr>
          <w:del w:id="3411" w:author="tao huang" w:date="2018-10-26T16:54:00Z"/>
          <w:rFonts w:cs="Times New Roman"/>
          <w:color w:val="833C0B" w:themeColor="accent2" w:themeShade="80"/>
          <w:sz w:val="22"/>
          <w:rPrChange w:id="3412" w:author="tao huang" w:date="2018-10-26T17:35:00Z">
            <w:rPr>
              <w:del w:id="3413" w:author="tao huang" w:date="2018-10-26T16:54:00Z"/>
              <w:rFonts w:cs="Times New Roman"/>
              <w:sz w:val="22"/>
            </w:rPr>
          </w:rPrChange>
        </w:rPr>
      </w:pPr>
    </w:p>
    <w:p w14:paraId="755E7F98" w14:textId="395C6EA2" w:rsidR="00E23DD7" w:rsidRPr="000D773B" w:rsidDel="00871943" w:rsidRDefault="00E23DD7" w:rsidP="005E7011">
      <w:pPr>
        <w:shd w:val="clear" w:color="auto" w:fill="FFFFFF" w:themeFill="background1"/>
        <w:spacing w:after="0" w:line="360" w:lineRule="auto"/>
        <w:rPr>
          <w:del w:id="3414" w:author="tao huang" w:date="2018-10-26T16:54:00Z"/>
          <w:rFonts w:cs="Times New Roman"/>
          <w:color w:val="833C0B" w:themeColor="accent2" w:themeShade="80"/>
          <w:sz w:val="22"/>
          <w:rPrChange w:id="3415" w:author="tao huang" w:date="2018-10-26T17:35:00Z">
            <w:rPr>
              <w:del w:id="3416" w:author="tao huang" w:date="2018-10-26T16:54:00Z"/>
              <w:rFonts w:cs="Times New Roman"/>
              <w:sz w:val="22"/>
            </w:rPr>
          </w:rPrChange>
        </w:rPr>
      </w:pPr>
    </w:p>
    <w:p w14:paraId="4551E0D5" w14:textId="2A0CFD84" w:rsidR="00E23DD7" w:rsidRPr="000D773B" w:rsidDel="00871943" w:rsidRDefault="00E23DD7" w:rsidP="005E7011">
      <w:pPr>
        <w:shd w:val="clear" w:color="auto" w:fill="FFFFFF" w:themeFill="background1"/>
        <w:spacing w:after="0" w:line="360" w:lineRule="auto"/>
        <w:rPr>
          <w:del w:id="3417" w:author="tao huang" w:date="2018-10-26T16:54:00Z"/>
          <w:rFonts w:cs="Times New Roman"/>
          <w:color w:val="833C0B" w:themeColor="accent2" w:themeShade="80"/>
          <w:sz w:val="22"/>
          <w:rPrChange w:id="3418" w:author="tao huang" w:date="2018-10-26T17:35:00Z">
            <w:rPr>
              <w:del w:id="3419" w:author="tao huang" w:date="2018-10-26T16:54:00Z"/>
              <w:rFonts w:cs="Times New Roman"/>
              <w:sz w:val="22"/>
            </w:rPr>
          </w:rPrChange>
        </w:rPr>
      </w:pPr>
    </w:p>
    <w:p w14:paraId="712B1388" w14:textId="4F66816D" w:rsidR="00B2006A" w:rsidRPr="000D773B" w:rsidDel="00871943" w:rsidRDefault="00B2006A" w:rsidP="005E7011">
      <w:pPr>
        <w:shd w:val="clear" w:color="auto" w:fill="FFFFFF" w:themeFill="background1"/>
        <w:spacing w:after="0" w:line="360" w:lineRule="auto"/>
        <w:rPr>
          <w:del w:id="3420" w:author="tao huang" w:date="2018-10-26T16:54:00Z"/>
          <w:rFonts w:cs="Times New Roman"/>
          <w:color w:val="833C0B" w:themeColor="accent2" w:themeShade="80"/>
          <w:sz w:val="22"/>
          <w:rPrChange w:id="3421" w:author="tao huang" w:date="2018-10-26T17:35:00Z">
            <w:rPr>
              <w:del w:id="3422" w:author="tao huang" w:date="2018-10-26T16:54:00Z"/>
              <w:rFonts w:cs="Times New Roman"/>
              <w:sz w:val="22"/>
            </w:rPr>
          </w:rPrChange>
        </w:rPr>
      </w:pPr>
    </w:p>
    <w:p w14:paraId="1C99458A" w14:textId="3F3A224E" w:rsidR="00B2006A" w:rsidRPr="000D773B" w:rsidDel="00871943" w:rsidRDefault="00B2006A" w:rsidP="005E7011">
      <w:pPr>
        <w:shd w:val="clear" w:color="auto" w:fill="FFFFFF" w:themeFill="background1"/>
        <w:spacing w:after="0" w:line="360" w:lineRule="auto"/>
        <w:rPr>
          <w:del w:id="3423" w:author="tao huang" w:date="2018-10-26T16:54:00Z"/>
          <w:rFonts w:cs="Times New Roman"/>
          <w:color w:val="833C0B" w:themeColor="accent2" w:themeShade="80"/>
          <w:sz w:val="22"/>
          <w:rPrChange w:id="3424" w:author="tao huang" w:date="2018-10-26T17:35:00Z">
            <w:rPr>
              <w:del w:id="3425" w:author="tao huang" w:date="2018-10-26T16:54:00Z"/>
              <w:rFonts w:cs="Times New Roman"/>
              <w:sz w:val="22"/>
            </w:rPr>
          </w:rPrChange>
        </w:rPr>
      </w:pPr>
    </w:p>
    <w:p w14:paraId="3F0D7FCC" w14:textId="3442DBA2" w:rsidR="00B2006A" w:rsidRPr="000D773B" w:rsidDel="00871943" w:rsidRDefault="00B2006A" w:rsidP="005E7011">
      <w:pPr>
        <w:shd w:val="clear" w:color="auto" w:fill="FFFFFF" w:themeFill="background1"/>
        <w:spacing w:after="0" w:line="360" w:lineRule="auto"/>
        <w:rPr>
          <w:del w:id="3426" w:author="tao huang" w:date="2018-10-26T16:54:00Z"/>
          <w:rFonts w:cs="Times New Roman"/>
          <w:color w:val="833C0B" w:themeColor="accent2" w:themeShade="80"/>
          <w:sz w:val="22"/>
          <w:rPrChange w:id="3427" w:author="tao huang" w:date="2018-10-26T17:35:00Z">
            <w:rPr>
              <w:del w:id="3428" w:author="tao huang" w:date="2018-10-26T16:54:00Z"/>
              <w:rFonts w:cs="Times New Roman"/>
              <w:sz w:val="22"/>
            </w:rPr>
          </w:rPrChange>
        </w:rPr>
      </w:pPr>
    </w:p>
    <w:p w14:paraId="03EC8596" w14:textId="77777777" w:rsidR="00E23DD7" w:rsidRPr="000D773B" w:rsidRDefault="00E23DD7" w:rsidP="005E7011">
      <w:pPr>
        <w:shd w:val="clear" w:color="auto" w:fill="FFFFFF" w:themeFill="background1"/>
        <w:spacing w:after="0" w:line="360" w:lineRule="auto"/>
        <w:rPr>
          <w:rFonts w:cs="Times New Roman"/>
          <w:color w:val="833C0B" w:themeColor="accent2" w:themeShade="80"/>
          <w:sz w:val="22"/>
          <w:rPrChange w:id="3429" w:author="tao huang" w:date="2018-10-26T17:35:00Z">
            <w:rPr>
              <w:rFonts w:cs="Times New Roman"/>
              <w:sz w:val="22"/>
            </w:rPr>
          </w:rPrChange>
        </w:rPr>
      </w:pPr>
    </w:p>
    <w:p w14:paraId="23CD821E" w14:textId="77777777" w:rsidR="00971633" w:rsidRPr="000D773B" w:rsidRDefault="00971633" w:rsidP="00971633">
      <w:pPr>
        <w:shd w:val="clear" w:color="auto" w:fill="FFFFFF" w:themeFill="background1"/>
        <w:spacing w:after="0" w:line="360" w:lineRule="auto"/>
        <w:jc w:val="center"/>
        <w:rPr>
          <w:rFonts w:cs="Times New Roman"/>
          <w:color w:val="833C0B" w:themeColor="accent2" w:themeShade="80"/>
          <w:sz w:val="22"/>
          <w:rPrChange w:id="3430" w:author="tao huang" w:date="2018-10-26T17:35:00Z">
            <w:rPr>
              <w:rFonts w:cs="Times New Roman"/>
              <w:sz w:val="22"/>
            </w:rPr>
          </w:rPrChange>
        </w:rPr>
      </w:pPr>
      <w:r w:rsidRPr="000D773B">
        <w:rPr>
          <w:rFonts w:cs="Times New Roman"/>
          <w:color w:val="833C0B" w:themeColor="accent2" w:themeShade="80"/>
          <w:sz w:val="22"/>
          <w:rPrChange w:id="3431" w:author="tao huang" w:date="2018-10-26T17:35:00Z">
            <w:rPr>
              <w:rFonts w:cs="Times New Roman"/>
              <w:sz w:val="22"/>
            </w:rPr>
          </w:rPrChange>
        </w:rPr>
        <w:t>Figure 1.</w:t>
      </w:r>
      <w:r w:rsidRPr="000D773B">
        <w:rPr>
          <w:rFonts w:cs="Times New Roman"/>
          <w:color w:val="833C0B" w:themeColor="accent2" w:themeShade="80"/>
          <w:sz w:val="22"/>
          <w:rPrChange w:id="3432" w:author="tao huang" w:date="2018-10-26T17:35:00Z">
            <w:rPr>
              <w:rFonts w:cs="Times New Roman"/>
              <w:sz w:val="22"/>
            </w:rPr>
          </w:rPrChange>
        </w:rPr>
        <w:tab/>
        <w:t>Store level data for an SKU in the Beer category</w:t>
      </w:r>
    </w:p>
    <w:p w14:paraId="1E057C56" w14:textId="77777777" w:rsidR="00971633" w:rsidRPr="000D773B" w:rsidRDefault="00971633" w:rsidP="00971633">
      <w:pPr>
        <w:shd w:val="clear" w:color="auto" w:fill="FFFFFF" w:themeFill="background1"/>
        <w:spacing w:after="0" w:line="360" w:lineRule="auto"/>
        <w:jc w:val="center"/>
        <w:rPr>
          <w:rFonts w:cs="Times New Roman"/>
          <w:color w:val="833C0B" w:themeColor="accent2" w:themeShade="80"/>
          <w:sz w:val="22"/>
          <w:rPrChange w:id="3433" w:author="tao huang" w:date="2018-10-26T17:35:00Z">
            <w:rPr>
              <w:rFonts w:cs="Times New Roman"/>
              <w:sz w:val="22"/>
            </w:rPr>
          </w:rPrChange>
        </w:rPr>
      </w:pPr>
      <w:r w:rsidRPr="000D773B">
        <w:rPr>
          <w:rFonts w:cs="Times New Roman"/>
          <w:noProof/>
          <w:color w:val="833C0B" w:themeColor="accent2" w:themeShade="80"/>
          <w:sz w:val="22"/>
          <w:rPrChange w:id="3434" w:author="tao huang" w:date="2018-10-26T17:35:00Z">
            <w:rPr>
              <w:rFonts w:cs="Times New Roman"/>
              <w:noProof/>
              <w:sz w:val="22"/>
            </w:rPr>
          </w:rPrChange>
        </w:rPr>
        <w:drawing>
          <wp:inline distT="0" distB="0" distL="0" distR="0" wp14:anchorId="46A350A9" wp14:editId="025A4747">
            <wp:extent cx="6228837" cy="2676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1025" cy="2694653"/>
                    </a:xfrm>
                    <a:prstGeom prst="rect">
                      <a:avLst/>
                    </a:prstGeom>
                    <a:noFill/>
                    <a:ln>
                      <a:noFill/>
                    </a:ln>
                  </pic:spPr>
                </pic:pic>
              </a:graphicData>
            </a:graphic>
          </wp:inline>
        </w:drawing>
      </w:r>
    </w:p>
    <w:p w14:paraId="537FB500" w14:textId="77777777" w:rsidR="00B2006A" w:rsidRPr="000D773B" w:rsidRDefault="00B2006A" w:rsidP="00B2006A">
      <w:pPr>
        <w:shd w:val="clear" w:color="auto" w:fill="FFFFFF" w:themeFill="background1"/>
        <w:spacing w:after="0" w:line="360" w:lineRule="auto"/>
        <w:ind w:left="1134"/>
        <w:rPr>
          <w:rFonts w:cs="Times New Roman"/>
          <w:color w:val="833C0B" w:themeColor="accent2" w:themeShade="80"/>
          <w:sz w:val="20"/>
          <w:rPrChange w:id="3435" w:author="tao huang" w:date="2018-10-26T17:35:00Z">
            <w:rPr>
              <w:rFonts w:cs="Times New Roman"/>
              <w:sz w:val="20"/>
            </w:rPr>
          </w:rPrChange>
        </w:rPr>
      </w:pPr>
      <w:r w:rsidRPr="000D773B">
        <w:rPr>
          <w:color w:val="833C0B" w:themeColor="accent2" w:themeShade="80"/>
          <w:sz w:val="22"/>
          <w:rPrChange w:id="3436" w:author="tao huang" w:date="2018-10-26T17:35:00Z">
            <w:rPr>
              <w:sz w:val="22"/>
            </w:rPr>
          </w:rPrChange>
        </w:rPr>
        <w:t>In Figure 1, the Calendar events include Halloween, Thanksgiving, Christmas, New Year’s Day, President’s Day, Easter, Memorial Day, the 4th of July, and Labour Day. The Promotional events include Feature and Display.</w:t>
      </w:r>
    </w:p>
    <w:p w14:paraId="654F9EF5" w14:textId="77777777" w:rsidR="00971633" w:rsidRPr="000D773B" w:rsidRDefault="007720E8" w:rsidP="003F7ACC">
      <w:pPr>
        <w:pStyle w:val="Heading2"/>
        <w:numPr>
          <w:ilvl w:val="0"/>
          <w:numId w:val="7"/>
        </w:numPr>
        <w:spacing w:line="360" w:lineRule="auto"/>
        <w:rPr>
          <w:rFonts w:cs="Times New Roman"/>
          <w:color w:val="833C0B" w:themeColor="accent2" w:themeShade="80"/>
          <w:sz w:val="22"/>
          <w:szCs w:val="22"/>
          <w:rPrChange w:id="3437" w:author="tao huang" w:date="2018-10-26T17:35:00Z">
            <w:rPr>
              <w:rFonts w:cs="Times New Roman"/>
              <w:sz w:val="22"/>
              <w:szCs w:val="22"/>
            </w:rPr>
          </w:rPrChange>
        </w:rPr>
      </w:pPr>
      <w:r w:rsidRPr="000D773B">
        <w:rPr>
          <w:rFonts w:cs="Times New Roman"/>
          <w:color w:val="833C0B" w:themeColor="accent2" w:themeShade="80"/>
          <w:sz w:val="22"/>
          <w:szCs w:val="22"/>
          <w:rPrChange w:id="3438" w:author="tao huang" w:date="2018-10-26T17:35:00Z">
            <w:rPr>
              <w:rFonts w:cs="Times New Roman"/>
              <w:sz w:val="22"/>
              <w:szCs w:val="22"/>
            </w:rPr>
          </w:rPrChange>
        </w:rPr>
        <w:t>Methodology</w:t>
      </w:r>
    </w:p>
    <w:p w14:paraId="3A9214AA" w14:textId="77777777" w:rsidR="00971633" w:rsidRPr="000D773B" w:rsidRDefault="00971633" w:rsidP="00971633">
      <w:pPr>
        <w:shd w:val="clear" w:color="auto" w:fill="FFFFFF" w:themeFill="background1"/>
        <w:spacing w:after="0" w:line="360" w:lineRule="auto"/>
        <w:rPr>
          <w:rFonts w:cs="Times New Roman"/>
          <w:color w:val="833C0B" w:themeColor="accent2" w:themeShade="80"/>
          <w:sz w:val="22"/>
          <w:rPrChange w:id="3439" w:author="tao huang" w:date="2018-10-26T17:35:00Z">
            <w:rPr>
              <w:rFonts w:cs="Times New Roman"/>
              <w:sz w:val="22"/>
            </w:rPr>
          </w:rPrChange>
        </w:rPr>
      </w:pPr>
      <w:r w:rsidRPr="000D773B">
        <w:rPr>
          <w:rFonts w:cs="Times New Roman"/>
          <w:color w:val="833C0B" w:themeColor="accent2" w:themeShade="80"/>
          <w:sz w:val="22"/>
          <w:rPrChange w:id="3440" w:author="tao huang" w:date="2018-10-26T17:35:00Z">
            <w:rPr>
              <w:rFonts w:cs="Times New Roman"/>
              <w:sz w:val="22"/>
            </w:rPr>
          </w:rPrChange>
        </w:rPr>
        <w:t xml:space="preserve"> </w:t>
      </w:r>
    </w:p>
    <w:p w14:paraId="112F9AAC" w14:textId="2CD7BAEF" w:rsidR="00971633" w:rsidRPr="000D773B" w:rsidRDefault="00971633" w:rsidP="00971633">
      <w:pPr>
        <w:shd w:val="clear" w:color="auto" w:fill="FFFFFF" w:themeFill="background1"/>
        <w:spacing w:after="0" w:line="360" w:lineRule="auto"/>
        <w:rPr>
          <w:ins w:id="3441" w:author="tao huang" w:date="2018-10-26T16:59:00Z"/>
          <w:rFonts w:cs="Times New Roman"/>
          <w:color w:val="833C0B" w:themeColor="accent2" w:themeShade="80"/>
          <w:sz w:val="22"/>
          <w:rPrChange w:id="3442" w:author="tao huang" w:date="2018-10-26T17:35:00Z">
            <w:rPr>
              <w:ins w:id="3443" w:author="tao huang" w:date="2018-10-26T16:59:00Z"/>
              <w:rFonts w:cs="Times New Roman"/>
              <w:sz w:val="22"/>
            </w:rPr>
          </w:rPrChange>
        </w:rPr>
      </w:pPr>
      <w:r w:rsidRPr="000D773B">
        <w:rPr>
          <w:rFonts w:cs="Times New Roman"/>
          <w:color w:val="833C0B" w:themeColor="accent2" w:themeShade="80"/>
          <w:sz w:val="22"/>
          <w:rPrChange w:id="3444" w:author="tao huang" w:date="2018-10-26T17:35:00Z">
            <w:rPr>
              <w:rFonts w:cs="Times New Roman"/>
              <w:sz w:val="22"/>
            </w:rPr>
          </w:rPrChange>
        </w:rPr>
        <w:t xml:space="preserve">In this study, we propose new forecasting methods </w:t>
      </w:r>
      <w:ins w:id="3445" w:author="tao huang" w:date="2018-10-26T16:55:00Z">
        <w:r w:rsidR="009B236B" w:rsidRPr="000D773B">
          <w:rPr>
            <w:rFonts w:cs="Times New Roman"/>
            <w:color w:val="833C0B" w:themeColor="accent2" w:themeShade="80"/>
            <w:sz w:val="22"/>
            <w:rPrChange w:id="3446" w:author="tao huang" w:date="2018-10-26T17:35:00Z">
              <w:rPr>
                <w:rFonts w:cs="Times New Roman"/>
                <w:sz w:val="22"/>
              </w:rPr>
            </w:rPrChange>
          </w:rPr>
          <w:t>for retailer product sales at SKU level. Our m</w:t>
        </w:r>
      </w:ins>
      <w:ins w:id="3447" w:author="tao huang" w:date="2018-10-26T16:56:00Z">
        <w:r w:rsidR="009B236B" w:rsidRPr="000D773B">
          <w:rPr>
            <w:rFonts w:cs="Times New Roman"/>
            <w:color w:val="833C0B" w:themeColor="accent2" w:themeShade="80"/>
            <w:sz w:val="22"/>
            <w:rPrChange w:id="3448" w:author="tao huang" w:date="2018-10-26T17:35:00Z">
              <w:rPr>
                <w:rFonts w:cs="Times New Roman"/>
                <w:sz w:val="22"/>
              </w:rPr>
            </w:rPrChange>
          </w:rPr>
          <w:t xml:space="preserve">ethods </w:t>
        </w:r>
      </w:ins>
      <w:del w:id="3449" w:author="tao huang" w:date="2018-10-26T16:56:00Z">
        <w:r w:rsidRPr="000D773B" w:rsidDel="009B236B">
          <w:rPr>
            <w:rFonts w:cs="Times New Roman"/>
            <w:color w:val="833C0B" w:themeColor="accent2" w:themeShade="80"/>
            <w:sz w:val="22"/>
            <w:rPrChange w:id="3450" w:author="tao huang" w:date="2018-10-26T17:35:00Z">
              <w:rPr>
                <w:rFonts w:cs="Times New Roman"/>
                <w:sz w:val="22"/>
              </w:rPr>
            </w:rPrChange>
          </w:rPr>
          <w:delText>which take into account</w:delText>
        </w:r>
      </w:del>
      <w:ins w:id="3451" w:author="Didier Soopramanien" w:date="2018-10-23T16:18:00Z">
        <w:del w:id="3452" w:author="tao huang" w:date="2018-10-26T16:56:00Z">
          <w:r w:rsidR="005D310F" w:rsidRPr="000D773B" w:rsidDel="009B236B">
            <w:rPr>
              <w:rFonts w:cs="Times New Roman"/>
              <w:color w:val="833C0B" w:themeColor="accent2" w:themeShade="80"/>
              <w:sz w:val="22"/>
              <w:rPrChange w:id="3453" w:author="tao huang" w:date="2018-10-26T17:35:00Z">
                <w:rPr>
                  <w:rFonts w:cs="Times New Roman"/>
                  <w:sz w:val="22"/>
                </w:rPr>
              </w:rPrChange>
            </w:rPr>
            <w:delText>consider</w:delText>
          </w:r>
        </w:del>
      </w:ins>
      <w:ins w:id="3454" w:author="tao huang" w:date="2018-10-26T16:56:00Z">
        <w:r w:rsidR="00851E61" w:rsidRPr="000D773B">
          <w:rPr>
            <w:rFonts w:cs="Times New Roman"/>
            <w:color w:val="833C0B" w:themeColor="accent2" w:themeShade="80"/>
            <w:sz w:val="22"/>
            <w:rPrChange w:id="3455" w:author="tao huang" w:date="2018-10-26T17:35:00Z">
              <w:rPr>
                <w:rFonts w:cs="Times New Roman"/>
                <w:sz w:val="22"/>
              </w:rPr>
            </w:rPrChange>
          </w:rPr>
          <w:t>consider</w:t>
        </w:r>
      </w:ins>
      <w:r w:rsidRPr="000D773B">
        <w:rPr>
          <w:rFonts w:cs="Times New Roman"/>
          <w:color w:val="833C0B" w:themeColor="accent2" w:themeShade="80"/>
          <w:sz w:val="22"/>
          <w:rPrChange w:id="3456" w:author="tao huang" w:date="2018-10-26T17:35:00Z">
            <w:rPr>
              <w:rFonts w:cs="Times New Roman"/>
              <w:sz w:val="22"/>
            </w:rPr>
          </w:rPrChange>
        </w:rPr>
        <w:t xml:space="preserve"> the problem of structural change. </w:t>
      </w:r>
      <w:del w:id="3457" w:author="tao huang" w:date="2018-10-26T16:57:00Z">
        <w:r w:rsidR="00484090" w:rsidRPr="000D773B" w:rsidDel="00851E61">
          <w:rPr>
            <w:rFonts w:cs="Times New Roman"/>
            <w:color w:val="833C0B" w:themeColor="accent2" w:themeShade="80"/>
            <w:sz w:val="22"/>
            <w:rPrChange w:id="3458" w:author="tao huang" w:date="2018-10-26T17:35:00Z">
              <w:rPr>
                <w:rFonts w:cs="Times New Roman"/>
                <w:sz w:val="22"/>
              </w:rPr>
            </w:rPrChange>
          </w:rPr>
          <w:delText xml:space="preserve">Our </w:delText>
        </w:r>
      </w:del>
      <w:ins w:id="3459" w:author="tao huang" w:date="2018-10-26T16:57:00Z">
        <w:r w:rsidR="00851E61" w:rsidRPr="000D773B">
          <w:rPr>
            <w:rFonts w:cs="Times New Roman"/>
            <w:color w:val="833C0B" w:themeColor="accent2" w:themeShade="80"/>
            <w:sz w:val="22"/>
            <w:rPrChange w:id="3460" w:author="tao huang" w:date="2018-10-26T17:35:00Z">
              <w:rPr>
                <w:rFonts w:cs="Times New Roman"/>
                <w:sz w:val="22"/>
              </w:rPr>
            </w:rPrChange>
          </w:rPr>
          <w:t xml:space="preserve">The </w:t>
        </w:r>
      </w:ins>
      <w:r w:rsidRPr="000D773B">
        <w:rPr>
          <w:rFonts w:cs="Times New Roman"/>
          <w:color w:val="833C0B" w:themeColor="accent2" w:themeShade="80"/>
          <w:sz w:val="22"/>
          <w:rPrChange w:id="3461" w:author="tao huang" w:date="2018-10-26T17:35:00Z">
            <w:rPr>
              <w:rFonts w:cs="Times New Roman"/>
              <w:sz w:val="22"/>
            </w:rPr>
          </w:rPrChange>
        </w:rPr>
        <w:t xml:space="preserve">methods consist of three stages. </w:t>
      </w:r>
      <w:ins w:id="3462" w:author="Didier Soopramanien" w:date="2018-10-23T16:18:00Z">
        <w:del w:id="3463" w:author="tao huang" w:date="2018-10-26T16:58:00Z">
          <w:r w:rsidR="005D310F" w:rsidRPr="000D773B" w:rsidDel="00851E61">
            <w:rPr>
              <w:rFonts w:cs="Times New Roman"/>
              <w:color w:val="833C0B" w:themeColor="accent2" w:themeShade="80"/>
              <w:sz w:val="22"/>
              <w:rPrChange w:id="3464" w:author="tao huang" w:date="2018-10-26T17:35:00Z">
                <w:rPr>
                  <w:rFonts w:cs="Times New Roman"/>
                  <w:sz w:val="22"/>
                </w:rPr>
              </w:rPrChange>
            </w:rPr>
            <w:delText>In</w:delText>
          </w:r>
        </w:del>
      </w:ins>
      <w:ins w:id="3465" w:author="tao huang" w:date="2018-10-26T16:58:00Z">
        <w:r w:rsidR="00851E61" w:rsidRPr="000D773B">
          <w:rPr>
            <w:rFonts w:cs="Times New Roman"/>
            <w:color w:val="833C0B" w:themeColor="accent2" w:themeShade="80"/>
            <w:sz w:val="22"/>
            <w:rPrChange w:id="3466" w:author="tao huang" w:date="2018-10-26T17:35:00Z">
              <w:rPr>
                <w:rFonts w:cs="Times New Roman"/>
                <w:sz w:val="22"/>
              </w:rPr>
            </w:rPrChange>
          </w:rPr>
          <w:t>During</w:t>
        </w:r>
      </w:ins>
      <w:ins w:id="3467" w:author="Didier Soopramanien" w:date="2018-10-23T16:18:00Z">
        <w:r w:rsidR="005D310F" w:rsidRPr="000D773B">
          <w:rPr>
            <w:rFonts w:cs="Times New Roman"/>
            <w:color w:val="833C0B" w:themeColor="accent2" w:themeShade="80"/>
            <w:sz w:val="22"/>
            <w:rPrChange w:id="3468" w:author="tao huang" w:date="2018-10-26T17:35:00Z">
              <w:rPr>
                <w:rFonts w:cs="Times New Roman"/>
                <w:sz w:val="22"/>
              </w:rPr>
            </w:rPrChange>
          </w:rPr>
          <w:t xml:space="preserve"> </w:t>
        </w:r>
      </w:ins>
      <w:del w:id="3469" w:author="Didier Soopramanien" w:date="2018-10-23T16:18:00Z">
        <w:r w:rsidRPr="000D773B" w:rsidDel="005D310F">
          <w:rPr>
            <w:rFonts w:cs="Times New Roman"/>
            <w:color w:val="833C0B" w:themeColor="accent2" w:themeShade="80"/>
            <w:sz w:val="22"/>
            <w:rPrChange w:id="3470" w:author="tao huang" w:date="2018-10-26T17:35:00Z">
              <w:rPr>
                <w:rFonts w:cs="Times New Roman"/>
                <w:sz w:val="22"/>
              </w:rPr>
            </w:rPrChange>
          </w:rPr>
          <w:delText xml:space="preserve">At </w:delText>
        </w:r>
      </w:del>
      <w:r w:rsidRPr="000D773B">
        <w:rPr>
          <w:rFonts w:cs="Times New Roman"/>
          <w:color w:val="833C0B" w:themeColor="accent2" w:themeShade="80"/>
          <w:sz w:val="22"/>
          <w:rPrChange w:id="3471" w:author="tao huang" w:date="2018-10-26T17:35:00Z">
            <w:rPr>
              <w:rFonts w:cs="Times New Roman"/>
              <w:sz w:val="22"/>
            </w:rPr>
          </w:rPrChange>
        </w:rPr>
        <w:t xml:space="preserve">the first stage, we identify the most </w:t>
      </w:r>
      <w:r w:rsidR="00DC1B46" w:rsidRPr="000D773B">
        <w:rPr>
          <w:rFonts w:cs="Times New Roman"/>
          <w:color w:val="833C0B" w:themeColor="accent2" w:themeShade="80"/>
          <w:sz w:val="22"/>
          <w:rPrChange w:id="3472" w:author="tao huang" w:date="2018-10-26T17:35:00Z">
            <w:rPr>
              <w:rFonts w:cs="Times New Roman"/>
              <w:sz w:val="22"/>
            </w:rPr>
          </w:rPrChange>
        </w:rPr>
        <w:t xml:space="preserve">relevant </w:t>
      </w:r>
      <w:r w:rsidRPr="000D773B">
        <w:rPr>
          <w:rFonts w:cs="Times New Roman"/>
          <w:color w:val="833C0B" w:themeColor="accent2" w:themeShade="80"/>
          <w:sz w:val="22"/>
          <w:rPrChange w:id="3473" w:author="tao huang" w:date="2018-10-26T17:35:00Z">
            <w:rPr>
              <w:rFonts w:cs="Times New Roman"/>
              <w:sz w:val="22"/>
            </w:rPr>
          </w:rPrChange>
        </w:rPr>
        <w:t xml:space="preserve">competitive </w:t>
      </w:r>
      <w:ins w:id="3474" w:author="tao huang" w:date="2018-10-26T16:58:00Z">
        <w:r w:rsidR="00851E61" w:rsidRPr="000D773B">
          <w:rPr>
            <w:rFonts w:cs="Times New Roman"/>
            <w:color w:val="833C0B" w:themeColor="accent2" w:themeShade="80"/>
            <w:sz w:val="22"/>
            <w:rPrChange w:id="3475" w:author="tao huang" w:date="2018-10-26T17:35:00Z">
              <w:rPr>
                <w:rFonts w:cs="Times New Roman"/>
                <w:sz w:val="22"/>
              </w:rPr>
            </w:rPrChange>
          </w:rPr>
          <w:t xml:space="preserve">explanatory </w:t>
        </w:r>
      </w:ins>
      <w:del w:id="3476" w:author="tao huang" w:date="2018-10-26T16:58:00Z">
        <w:r w:rsidRPr="000D773B" w:rsidDel="00851E61">
          <w:rPr>
            <w:rFonts w:cs="Times New Roman"/>
            <w:color w:val="833C0B" w:themeColor="accent2" w:themeShade="80"/>
            <w:sz w:val="22"/>
            <w:rPrChange w:id="3477" w:author="tao huang" w:date="2018-10-26T17:35:00Z">
              <w:rPr>
                <w:rFonts w:cs="Times New Roman"/>
                <w:sz w:val="22"/>
              </w:rPr>
            </w:rPrChange>
          </w:rPr>
          <w:delText xml:space="preserve">explanatory </w:delText>
        </w:r>
      </w:del>
      <w:r w:rsidRPr="000D773B">
        <w:rPr>
          <w:rFonts w:cs="Times New Roman"/>
          <w:color w:val="833C0B" w:themeColor="accent2" w:themeShade="80"/>
          <w:sz w:val="22"/>
          <w:rPrChange w:id="3478" w:author="tao huang" w:date="2018-10-26T17:35:00Z">
            <w:rPr>
              <w:rFonts w:cs="Times New Roman"/>
              <w:sz w:val="22"/>
            </w:rPr>
          </w:rPrChange>
        </w:rPr>
        <w:t>variables for the focal product</w:t>
      </w:r>
      <w:r w:rsidR="00484090" w:rsidRPr="000D773B">
        <w:rPr>
          <w:rFonts w:cs="Times New Roman"/>
          <w:color w:val="833C0B" w:themeColor="accent2" w:themeShade="80"/>
          <w:sz w:val="22"/>
          <w:rPrChange w:id="3479" w:author="tao huang" w:date="2018-10-26T17:35:00Z">
            <w:rPr>
              <w:rFonts w:cs="Times New Roman"/>
              <w:sz w:val="22"/>
            </w:rPr>
          </w:rPrChange>
        </w:rPr>
        <w:t xml:space="preserve"> within the product category</w:t>
      </w:r>
      <w:r w:rsidRPr="000D773B">
        <w:rPr>
          <w:rFonts w:cs="Times New Roman"/>
          <w:color w:val="833C0B" w:themeColor="accent2" w:themeShade="80"/>
          <w:sz w:val="22"/>
          <w:rPrChange w:id="3480" w:author="tao huang" w:date="2018-10-26T17:35:00Z">
            <w:rPr>
              <w:rFonts w:cs="Times New Roman"/>
              <w:sz w:val="22"/>
            </w:rPr>
          </w:rPrChange>
        </w:rPr>
        <w:t xml:space="preserve">. Grocery retailers typically sell hundreds of SKU’s in a typical product category and this leads to hundreds of potential competitive explanatory variables for the focal product. Incorporating all the variables into the model would easily overfit the model and </w:t>
      </w:r>
      <w:ins w:id="3481" w:author="Didier Soopramanien" w:date="2018-10-23T16:18:00Z">
        <w:r w:rsidR="000977A3" w:rsidRPr="000D773B">
          <w:rPr>
            <w:rFonts w:cs="Times New Roman"/>
            <w:color w:val="833C0B" w:themeColor="accent2" w:themeShade="80"/>
            <w:sz w:val="22"/>
            <w:rPrChange w:id="3482" w:author="tao huang" w:date="2018-10-26T17:35:00Z">
              <w:rPr>
                <w:rFonts w:cs="Times New Roman"/>
                <w:sz w:val="22"/>
              </w:rPr>
            </w:rPrChange>
          </w:rPr>
          <w:t>render</w:t>
        </w:r>
      </w:ins>
      <w:del w:id="3483" w:author="Didier Soopramanien" w:date="2018-10-23T16:18:00Z">
        <w:r w:rsidRPr="000D773B" w:rsidDel="000977A3">
          <w:rPr>
            <w:rFonts w:cs="Times New Roman"/>
            <w:color w:val="833C0B" w:themeColor="accent2" w:themeShade="80"/>
            <w:sz w:val="22"/>
            <w:rPrChange w:id="3484" w:author="tao huang" w:date="2018-10-26T17:35:00Z">
              <w:rPr>
                <w:rFonts w:cs="Times New Roman"/>
                <w:sz w:val="22"/>
              </w:rPr>
            </w:rPrChange>
          </w:rPr>
          <w:delText>even make</w:delText>
        </w:r>
      </w:del>
      <w:r w:rsidRPr="000D773B">
        <w:rPr>
          <w:rFonts w:cs="Times New Roman"/>
          <w:color w:val="833C0B" w:themeColor="accent2" w:themeShade="80"/>
          <w:sz w:val="22"/>
          <w:rPrChange w:id="3485" w:author="tao huang" w:date="2018-10-26T17:35:00Z">
            <w:rPr>
              <w:rFonts w:cs="Times New Roman"/>
              <w:sz w:val="22"/>
            </w:rPr>
          </w:rPrChange>
        </w:rPr>
        <w:t xml:space="preserve"> the estimation</w:t>
      </w:r>
      <w:ins w:id="3486" w:author="Didier Soopramanien" w:date="2018-10-23T16:18:00Z">
        <w:r w:rsidR="000977A3" w:rsidRPr="000D773B">
          <w:rPr>
            <w:rFonts w:cs="Times New Roman"/>
            <w:color w:val="833C0B" w:themeColor="accent2" w:themeShade="80"/>
            <w:sz w:val="22"/>
            <w:rPrChange w:id="3487" w:author="tao huang" w:date="2018-10-26T17:35:00Z">
              <w:rPr>
                <w:rFonts w:cs="Times New Roman"/>
                <w:sz w:val="22"/>
              </w:rPr>
            </w:rPrChange>
          </w:rPr>
          <w:t xml:space="preserve"> task</w:t>
        </w:r>
      </w:ins>
      <w:r w:rsidRPr="000D773B">
        <w:rPr>
          <w:rFonts w:cs="Times New Roman"/>
          <w:color w:val="833C0B" w:themeColor="accent2" w:themeShade="80"/>
          <w:sz w:val="22"/>
          <w:rPrChange w:id="3488" w:author="tao huang" w:date="2018-10-26T17:35:00Z">
            <w:rPr>
              <w:rFonts w:cs="Times New Roman"/>
              <w:sz w:val="22"/>
            </w:rPr>
          </w:rPrChange>
        </w:rPr>
        <w:t xml:space="preserve"> infeasible </w:t>
      </w:r>
      <w:r w:rsidRPr="000D773B">
        <w:rPr>
          <w:rFonts w:cs="Times New Roman"/>
          <w:color w:val="833C0B" w:themeColor="accent2" w:themeShade="80"/>
          <w:sz w:val="22"/>
          <w:rPrChange w:id="3489" w:author="tao huang" w:date="2018-10-26T17:35:00Z">
            <w:rPr>
              <w:rFonts w:cs="Times New Roman"/>
              <w:sz w:val="22"/>
            </w:rPr>
          </w:rPrChange>
        </w:rPr>
        <w:fldChar w:fldCharType="begin"/>
      </w:r>
      <w:r w:rsidR="00380BD4" w:rsidRPr="000D773B">
        <w:rPr>
          <w:rFonts w:cs="Times New Roman"/>
          <w:color w:val="833C0B" w:themeColor="accent2" w:themeShade="80"/>
          <w:sz w:val="22"/>
          <w:rPrChange w:id="3490" w:author="tao huang" w:date="2018-10-26T17:35:00Z">
            <w:rPr>
              <w:rFonts w:cs="Times New Roman"/>
              <w:sz w:val="22"/>
            </w:rPr>
          </w:rPrChange>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0D773B">
        <w:rPr>
          <w:rFonts w:cs="Times New Roman"/>
          <w:color w:val="833C0B" w:themeColor="accent2" w:themeShade="80"/>
          <w:sz w:val="22"/>
          <w:rPrChange w:id="3491" w:author="tao huang" w:date="2018-10-26T17:35:00Z">
            <w:rPr>
              <w:rFonts w:cs="Times New Roman"/>
              <w:sz w:val="22"/>
            </w:rPr>
          </w:rPrChange>
        </w:rPr>
        <w:fldChar w:fldCharType="separate"/>
      </w:r>
      <w:r w:rsidR="00380BD4" w:rsidRPr="000D773B">
        <w:rPr>
          <w:rFonts w:cs="Times New Roman"/>
          <w:noProof/>
          <w:color w:val="833C0B" w:themeColor="accent2" w:themeShade="80"/>
          <w:sz w:val="22"/>
          <w:rPrChange w:id="3492" w:author="tao huang" w:date="2018-10-26T17:35:00Z">
            <w:rPr>
              <w:rFonts w:cs="Times New Roman"/>
              <w:noProof/>
              <w:sz w:val="22"/>
            </w:rPr>
          </w:rPrChange>
        </w:rPr>
        <w:t>(Martin &amp; Kolassa, 2009)</w:t>
      </w:r>
      <w:r w:rsidRPr="000D773B">
        <w:rPr>
          <w:rFonts w:cs="Times New Roman"/>
          <w:color w:val="833C0B" w:themeColor="accent2" w:themeShade="80"/>
          <w:sz w:val="22"/>
          <w:rPrChange w:id="3493" w:author="tao huang" w:date="2018-10-26T17:35:00Z">
            <w:rPr>
              <w:rFonts w:cs="Times New Roman"/>
              <w:sz w:val="22"/>
            </w:rPr>
          </w:rPrChange>
        </w:rPr>
        <w:fldChar w:fldCharType="end"/>
      </w:r>
      <w:r w:rsidRPr="000D773B">
        <w:rPr>
          <w:rFonts w:cs="Times New Roman"/>
          <w:color w:val="833C0B" w:themeColor="accent2" w:themeShade="80"/>
          <w:sz w:val="22"/>
          <w:rPrChange w:id="3494" w:author="tao huang" w:date="2018-10-26T17:35:00Z">
            <w:rPr>
              <w:rFonts w:cs="Times New Roman"/>
              <w:sz w:val="22"/>
            </w:rPr>
          </w:rPrChange>
        </w:rPr>
        <w:t xml:space="preserve">. Therefore, we initially select the most relevant </w:t>
      </w:r>
      <w:ins w:id="3495" w:author="tao huang" w:date="2018-10-26T16:59:00Z">
        <w:r w:rsidR="00851E61" w:rsidRPr="000D773B">
          <w:rPr>
            <w:rFonts w:cs="Times New Roman"/>
            <w:color w:val="833C0B" w:themeColor="accent2" w:themeShade="80"/>
            <w:sz w:val="22"/>
            <w:rPrChange w:id="3496" w:author="tao huang" w:date="2018-10-26T17:35:00Z">
              <w:rPr>
                <w:rFonts w:cs="Times New Roman"/>
                <w:sz w:val="22"/>
              </w:rPr>
            </w:rPrChange>
          </w:rPr>
          <w:lastRenderedPageBreak/>
          <w:t xml:space="preserve">competitive explanatory </w:t>
        </w:r>
      </w:ins>
      <w:r w:rsidRPr="000D773B">
        <w:rPr>
          <w:rFonts w:cs="Times New Roman"/>
          <w:color w:val="833C0B" w:themeColor="accent2" w:themeShade="80"/>
          <w:sz w:val="22"/>
          <w:rPrChange w:id="3497" w:author="tao huang" w:date="2018-10-26T17:35:00Z">
            <w:rPr>
              <w:rFonts w:cs="Times New Roman"/>
              <w:sz w:val="22"/>
            </w:rPr>
          </w:rPrChange>
        </w:rPr>
        <w:t>variables using the Least Absolute Shrinkage and Selection Operator (LASSO)</w:t>
      </w:r>
      <w:r w:rsidR="00162EBF" w:rsidRPr="000D773B">
        <w:rPr>
          <w:rFonts w:cs="Times New Roman"/>
          <w:color w:val="833C0B" w:themeColor="accent2" w:themeShade="80"/>
          <w:sz w:val="22"/>
          <w:rPrChange w:id="3498" w:author="tao huang" w:date="2018-10-26T17:35:00Z">
            <w:rPr>
              <w:rFonts w:cs="Times New Roman"/>
              <w:sz w:val="22"/>
            </w:rPr>
          </w:rPrChange>
        </w:rPr>
        <w:t xml:space="preserve"> procedure</w:t>
      </w:r>
      <w:r w:rsidRPr="000D773B">
        <w:rPr>
          <w:rFonts w:cs="Times New Roman"/>
          <w:color w:val="833C0B" w:themeColor="accent2" w:themeShade="80"/>
          <w:sz w:val="22"/>
          <w:rPrChange w:id="3499" w:author="tao huang" w:date="2018-10-26T17:35:00Z">
            <w:rPr>
              <w:rFonts w:cs="Times New Roman"/>
              <w:sz w:val="22"/>
            </w:rPr>
          </w:rPrChange>
        </w:rPr>
        <w:t xml:space="preserve"> </w:t>
      </w:r>
      <w:r w:rsidRPr="000D773B">
        <w:rPr>
          <w:rFonts w:cs="Times New Roman"/>
          <w:color w:val="833C0B" w:themeColor="accent2" w:themeShade="80"/>
          <w:sz w:val="22"/>
          <w:rPrChange w:id="3500" w:author="tao huang" w:date="2018-10-26T17:35:00Z">
            <w:rPr>
              <w:rFonts w:cs="Times New Roman"/>
              <w:sz w:val="22"/>
            </w:rPr>
          </w:rPrChange>
        </w:rPr>
        <w:fldChar w:fldCharType="begin"/>
      </w:r>
      <w:r w:rsidR="00380BD4" w:rsidRPr="000D773B">
        <w:rPr>
          <w:rFonts w:cs="Times New Roman"/>
          <w:color w:val="833C0B" w:themeColor="accent2" w:themeShade="80"/>
          <w:sz w:val="22"/>
          <w:rPrChange w:id="3501" w:author="tao huang" w:date="2018-10-26T17:35:00Z">
            <w:rPr>
              <w:rFonts w:cs="Times New Roman"/>
              <w:sz w:val="22"/>
            </w:rPr>
          </w:rPrChange>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0D773B">
        <w:rPr>
          <w:rFonts w:cs="Times New Roman"/>
          <w:color w:val="833C0B" w:themeColor="accent2" w:themeShade="80"/>
          <w:sz w:val="22"/>
          <w:rPrChange w:id="3502" w:author="tao huang" w:date="2018-10-26T17:35:00Z">
            <w:rPr>
              <w:rFonts w:cs="Times New Roman"/>
              <w:sz w:val="22"/>
            </w:rPr>
          </w:rPrChange>
        </w:rPr>
        <w:fldChar w:fldCharType="separate"/>
      </w:r>
      <w:r w:rsidR="00380BD4" w:rsidRPr="000D773B">
        <w:rPr>
          <w:rFonts w:cs="Times New Roman"/>
          <w:noProof/>
          <w:color w:val="833C0B" w:themeColor="accent2" w:themeShade="80"/>
          <w:sz w:val="22"/>
          <w:rPrChange w:id="3503" w:author="tao huang" w:date="2018-10-26T17:35:00Z">
            <w:rPr>
              <w:rFonts w:cs="Times New Roman"/>
              <w:noProof/>
              <w:sz w:val="22"/>
            </w:rPr>
          </w:rPrChange>
        </w:rPr>
        <w:t>(Tibshirani, 1996)</w:t>
      </w:r>
      <w:r w:rsidRPr="000D773B">
        <w:rPr>
          <w:rFonts w:cs="Times New Roman"/>
          <w:color w:val="833C0B" w:themeColor="accent2" w:themeShade="80"/>
          <w:sz w:val="22"/>
          <w:rPrChange w:id="3504" w:author="tao huang" w:date="2018-10-26T17:35:00Z">
            <w:rPr>
              <w:rFonts w:cs="Times New Roman"/>
              <w:sz w:val="22"/>
            </w:rPr>
          </w:rPrChange>
        </w:rPr>
        <w:fldChar w:fldCharType="end"/>
      </w:r>
      <w:r w:rsidRPr="000D773B">
        <w:rPr>
          <w:rFonts w:cs="Times New Roman"/>
          <w:color w:val="833C0B" w:themeColor="accent2" w:themeShade="80"/>
          <w:sz w:val="22"/>
          <w:rPrChange w:id="3505" w:author="tao huang" w:date="2018-10-26T17:35:00Z">
            <w:rPr>
              <w:rFonts w:cs="Times New Roman"/>
              <w:sz w:val="22"/>
            </w:rPr>
          </w:rPrChange>
        </w:rPr>
        <w:t xml:space="preserve">. </w:t>
      </w:r>
      <w:del w:id="3506" w:author="Didier Soopramanien" w:date="2018-10-23T16:18:00Z">
        <w:r w:rsidR="009A792E" w:rsidRPr="000D773B" w:rsidDel="000977A3">
          <w:rPr>
            <w:rFonts w:cs="Times New Roman"/>
            <w:color w:val="833C0B" w:themeColor="accent2" w:themeShade="80"/>
            <w:sz w:val="22"/>
            <w:rPrChange w:id="3507" w:author="tao huang" w:date="2018-10-26T17:35:00Z">
              <w:rPr>
                <w:rFonts w:cs="Times New Roman"/>
                <w:sz w:val="22"/>
              </w:rPr>
            </w:rPrChange>
          </w:rPr>
          <w:delText>Specifically</w:delText>
        </w:r>
      </w:del>
      <w:ins w:id="3508" w:author="Didier Soopramanien" w:date="2018-10-23T16:18:00Z">
        <w:r w:rsidR="000977A3" w:rsidRPr="000D773B">
          <w:rPr>
            <w:rFonts w:cs="Times New Roman"/>
            <w:color w:val="833C0B" w:themeColor="accent2" w:themeShade="80"/>
            <w:sz w:val="22"/>
            <w:rPrChange w:id="3509" w:author="tao huang" w:date="2018-10-26T17:35:00Z">
              <w:rPr>
                <w:rFonts w:cs="Times New Roman"/>
                <w:sz w:val="22"/>
              </w:rPr>
            </w:rPrChange>
          </w:rPr>
          <w:t>That is</w:t>
        </w:r>
      </w:ins>
      <w:r w:rsidRPr="000D773B">
        <w:rPr>
          <w:rFonts w:cs="Times New Roman"/>
          <w:color w:val="833C0B" w:themeColor="accent2" w:themeShade="80"/>
          <w:sz w:val="22"/>
          <w:rPrChange w:id="3510" w:author="tao huang" w:date="2018-10-26T17:35:00Z">
            <w:rPr>
              <w:rFonts w:cs="Times New Roman"/>
              <w:sz w:val="22"/>
            </w:rPr>
          </w:rPrChange>
        </w:rPr>
        <w:t xml:space="preserve">, we </w:t>
      </w:r>
      <w:r w:rsidR="009A792E" w:rsidRPr="000D773B">
        <w:rPr>
          <w:rFonts w:cs="Times New Roman"/>
          <w:color w:val="833C0B" w:themeColor="accent2" w:themeShade="80"/>
          <w:sz w:val="22"/>
          <w:rPrChange w:id="3511" w:author="tao huang" w:date="2018-10-26T17:35:00Z">
            <w:rPr>
              <w:rFonts w:cs="Times New Roman"/>
              <w:sz w:val="22"/>
            </w:rPr>
          </w:rPrChange>
        </w:rPr>
        <w:t>construct</w:t>
      </w:r>
      <w:r w:rsidRPr="000D773B">
        <w:rPr>
          <w:rFonts w:cs="Times New Roman"/>
          <w:color w:val="833C0B" w:themeColor="accent2" w:themeShade="80"/>
          <w:sz w:val="22"/>
          <w:rPrChange w:id="3512" w:author="tao huang" w:date="2018-10-26T17:35:00Z">
            <w:rPr>
              <w:rFonts w:cs="Times New Roman"/>
              <w:sz w:val="22"/>
            </w:rPr>
          </w:rPrChange>
        </w:rPr>
        <w:t xml:space="preserve"> the following model for each SKU:</w:t>
      </w:r>
    </w:p>
    <w:p w14:paraId="6B2B1D14" w14:textId="77777777" w:rsidR="00851E61" w:rsidRPr="000D773B" w:rsidRDefault="00851E61" w:rsidP="00971633">
      <w:pPr>
        <w:shd w:val="clear" w:color="auto" w:fill="FFFFFF" w:themeFill="background1"/>
        <w:spacing w:after="0" w:line="360" w:lineRule="auto"/>
        <w:rPr>
          <w:rFonts w:cs="Times New Roman"/>
          <w:color w:val="833C0B" w:themeColor="accent2" w:themeShade="80"/>
          <w:sz w:val="22"/>
          <w:rPrChange w:id="3513" w:author="tao huang" w:date="2018-10-26T17:35:00Z">
            <w:rPr>
              <w:rFonts w:cs="Times New Roman"/>
              <w:sz w:val="22"/>
            </w:rPr>
          </w:rPrChange>
        </w:rPr>
      </w:pPr>
    </w:p>
    <w:p w14:paraId="6A4D74F3" w14:textId="77777777" w:rsidR="00971633" w:rsidRPr="000D773B" w:rsidRDefault="00DA3D68" w:rsidP="00484090">
      <w:pPr>
        <w:shd w:val="clear" w:color="auto" w:fill="FFFFFF" w:themeFill="background1"/>
        <w:spacing w:after="0" w:line="360" w:lineRule="auto"/>
        <w:jc w:val="center"/>
        <w:rPr>
          <w:rFonts w:cs="Times New Roman"/>
          <w:color w:val="833C0B" w:themeColor="accent2" w:themeShade="80"/>
          <w:sz w:val="22"/>
          <w:rPrChange w:id="3514" w:author="tao huang" w:date="2018-10-26T17:35:00Z">
            <w:rPr>
              <w:rFonts w:cs="Times New Roman"/>
              <w:sz w:val="22"/>
            </w:rPr>
          </w:rPrChange>
        </w:rPr>
      </w:pPr>
      <m:oMath>
        <m:sSub>
          <m:sSubPr>
            <m:ctrlPr>
              <w:rPr>
                <w:rFonts w:ascii="Cambria Math" w:hAnsi="Cambria Math" w:cs="Times New Roman"/>
                <w:i/>
                <w:color w:val="833C0B" w:themeColor="accent2" w:themeShade="80"/>
                <w:sz w:val="22"/>
              </w:rPr>
            </m:ctrlPr>
          </m:sSubPr>
          <m:e>
            <m:r>
              <m:rPr>
                <m:sty m:val="p"/>
              </m:rPr>
              <w:rPr>
                <w:rFonts w:ascii="Cambria Math" w:hAnsi="Cambria Math" w:cs="Times New Roman"/>
                <w:color w:val="833C0B" w:themeColor="accent2" w:themeShade="80"/>
                <w:sz w:val="22"/>
                <w:rPrChange w:id="3515" w:author="tao huang" w:date="2018-10-26T17:35:00Z">
                  <w:rPr>
                    <w:rFonts w:ascii="Cambria Math" w:hAnsi="Cambria Math" w:cs="Times New Roman"/>
                    <w:sz w:val="22"/>
                  </w:rPr>
                </w:rPrChange>
              </w:rPr>
              <m:t>ln⁡</m:t>
            </m:r>
            <m:r>
              <w:rPr>
                <w:rFonts w:ascii="Cambria Math" w:hAnsi="Cambria Math" w:cs="Times New Roman"/>
                <w:color w:val="833C0B" w:themeColor="accent2" w:themeShade="80"/>
                <w:sz w:val="22"/>
                <w:rPrChange w:id="3516" w:author="tao huang" w:date="2018-10-26T17:35:00Z">
                  <w:rPr>
                    <w:rFonts w:ascii="Cambria Math" w:hAnsi="Cambria Math" w:cs="Times New Roman"/>
                    <w:sz w:val="22"/>
                  </w:rPr>
                </w:rPrChange>
              </w:rPr>
              <m:t>(y</m:t>
            </m:r>
          </m:e>
          <m:sub>
            <m:r>
              <w:rPr>
                <w:rFonts w:ascii="Cambria Math" w:hAnsi="Cambria Math" w:cs="Times New Roman"/>
                <w:color w:val="833C0B" w:themeColor="accent2" w:themeShade="80"/>
                <w:sz w:val="22"/>
                <w:rPrChange w:id="3517" w:author="tao huang" w:date="2018-10-26T17:35:00Z">
                  <w:rPr>
                    <w:rFonts w:ascii="Cambria Math" w:hAnsi="Cambria Math" w:cs="Times New Roman"/>
                    <w:sz w:val="22"/>
                  </w:rPr>
                </w:rPrChange>
              </w:rPr>
              <m:t>0,t</m:t>
            </m:r>
          </m:sub>
        </m:sSub>
        <m:r>
          <w:rPr>
            <w:rFonts w:ascii="Cambria Math" w:hAnsi="Cambria Math" w:cs="Times New Roman"/>
            <w:color w:val="833C0B" w:themeColor="accent2" w:themeShade="80"/>
            <w:sz w:val="22"/>
            <w:rPrChange w:id="3518" w:author="tao huang" w:date="2018-10-26T17:35:00Z">
              <w:rPr>
                <w:rFonts w:ascii="Cambria Math" w:hAnsi="Cambria Math" w:cs="Times New Roman"/>
                <w:sz w:val="22"/>
              </w:rPr>
            </w:rPrChange>
          </w:rPr>
          <m:t>)</m:t>
        </m:r>
        <m:r>
          <w:rPr>
            <w:rFonts w:ascii="Cambria Math" w:hAnsi="Cambria Math" w:cs="Times New Roman"/>
            <w:noProof/>
            <w:color w:val="833C0B" w:themeColor="accent2" w:themeShade="80"/>
            <w:sz w:val="22"/>
            <w:rPrChange w:id="3519" w:author="tao huang" w:date="2018-10-26T17:35:00Z">
              <w:rPr>
                <w:rFonts w:ascii="Cambria Math" w:hAnsi="Cambria Math" w:cs="Times New Roman"/>
                <w:noProof/>
                <w:sz w:val="22"/>
              </w:rPr>
            </w:rPrChange>
          </w:rPr>
          <m:t xml:space="preserve">=Xβ+u, subject to </m:t>
        </m:r>
        <m:nary>
          <m:naryPr>
            <m:chr m:val="∑"/>
            <m:limLoc m:val="undOvr"/>
            <m:ctrlPr>
              <w:rPr>
                <w:rFonts w:ascii="Cambria Math" w:hAnsi="Cambria Math" w:cs="Times New Roman"/>
                <w:i/>
                <w:noProof/>
                <w:color w:val="833C0B" w:themeColor="accent2" w:themeShade="80"/>
                <w:sz w:val="22"/>
              </w:rPr>
            </m:ctrlPr>
          </m:naryPr>
          <m:sub>
            <m:r>
              <w:rPr>
                <w:rFonts w:ascii="Cambria Math" w:hAnsi="Cambria Math" w:cs="Times New Roman"/>
                <w:noProof/>
                <w:color w:val="833C0B" w:themeColor="accent2" w:themeShade="80"/>
                <w:sz w:val="22"/>
                <w:rPrChange w:id="3520" w:author="tao huang" w:date="2018-10-26T17:35:00Z">
                  <w:rPr>
                    <w:rFonts w:ascii="Cambria Math" w:hAnsi="Cambria Math" w:cs="Times New Roman"/>
                    <w:noProof/>
                    <w:sz w:val="22"/>
                  </w:rPr>
                </w:rPrChange>
              </w:rPr>
              <m:t>j=1</m:t>
            </m:r>
          </m:sub>
          <m:sup>
            <m:r>
              <w:rPr>
                <w:rFonts w:ascii="Cambria Math" w:hAnsi="Cambria Math" w:cs="Times New Roman"/>
                <w:noProof/>
                <w:color w:val="833C0B" w:themeColor="accent2" w:themeShade="80"/>
                <w:sz w:val="22"/>
                <w:rPrChange w:id="3521" w:author="tao huang" w:date="2018-10-26T17:35:00Z">
                  <w:rPr>
                    <w:rFonts w:ascii="Cambria Math" w:hAnsi="Cambria Math" w:cs="Times New Roman"/>
                    <w:noProof/>
                    <w:sz w:val="22"/>
                  </w:rPr>
                </w:rPrChange>
              </w:rPr>
              <m:t>N</m:t>
            </m:r>
          </m:sup>
          <m:e>
            <m:d>
              <m:dPr>
                <m:begChr m:val="|"/>
                <m:endChr m:val="|"/>
                <m:ctrlPr>
                  <w:rPr>
                    <w:rFonts w:ascii="Cambria Math" w:hAnsi="Cambria Math" w:cs="Times New Roman"/>
                    <w:i/>
                    <w:noProof/>
                    <w:color w:val="833C0B" w:themeColor="accent2" w:themeShade="80"/>
                    <w:sz w:val="22"/>
                  </w:rPr>
                </m:ctrlPr>
              </m:dPr>
              <m:e>
                <m:sSub>
                  <m:sSubPr>
                    <m:ctrlPr>
                      <w:rPr>
                        <w:rFonts w:ascii="Cambria Math" w:hAnsi="Cambria Math" w:cs="Times New Roman"/>
                        <w:i/>
                        <w:noProof/>
                        <w:color w:val="833C0B" w:themeColor="accent2" w:themeShade="80"/>
                        <w:sz w:val="22"/>
                      </w:rPr>
                    </m:ctrlPr>
                  </m:sSubPr>
                  <m:e>
                    <m:r>
                      <w:rPr>
                        <w:rFonts w:ascii="Cambria Math" w:hAnsi="Cambria Math" w:cs="Times New Roman"/>
                        <w:noProof/>
                        <w:color w:val="833C0B" w:themeColor="accent2" w:themeShade="80"/>
                        <w:sz w:val="22"/>
                        <w:rPrChange w:id="3522" w:author="tao huang" w:date="2018-10-26T17:35:00Z">
                          <w:rPr>
                            <w:rFonts w:ascii="Cambria Math" w:hAnsi="Cambria Math" w:cs="Times New Roman"/>
                            <w:noProof/>
                            <w:sz w:val="22"/>
                          </w:rPr>
                        </w:rPrChange>
                      </w:rPr>
                      <m:t>β</m:t>
                    </m:r>
                  </m:e>
                  <m:sub>
                    <m:r>
                      <w:rPr>
                        <w:rFonts w:ascii="Cambria Math" w:hAnsi="Cambria Math" w:cs="Times New Roman"/>
                        <w:noProof/>
                        <w:color w:val="833C0B" w:themeColor="accent2" w:themeShade="80"/>
                        <w:sz w:val="22"/>
                        <w:rPrChange w:id="3523" w:author="tao huang" w:date="2018-10-26T17:35:00Z">
                          <w:rPr>
                            <w:rFonts w:ascii="Cambria Math" w:hAnsi="Cambria Math" w:cs="Times New Roman"/>
                            <w:noProof/>
                            <w:sz w:val="22"/>
                          </w:rPr>
                        </w:rPrChange>
                      </w:rPr>
                      <m:t>j</m:t>
                    </m:r>
                  </m:sub>
                </m:sSub>
              </m:e>
            </m:d>
            <m:r>
              <w:rPr>
                <w:rFonts w:ascii="Cambria Math" w:hAnsi="Cambria Math" w:cs="Times New Roman"/>
                <w:noProof/>
                <w:color w:val="833C0B" w:themeColor="accent2" w:themeShade="80"/>
                <w:sz w:val="22"/>
                <w:rPrChange w:id="3524" w:author="tao huang" w:date="2018-10-26T17:35:00Z">
                  <w:rPr>
                    <w:rFonts w:ascii="Cambria Math" w:hAnsi="Cambria Math" w:cs="Times New Roman"/>
                    <w:noProof/>
                    <w:sz w:val="22"/>
                  </w:rPr>
                </w:rPrChange>
              </w:rPr>
              <m:t>=η</m:t>
            </m:r>
          </m:e>
        </m:nary>
        <m:r>
          <w:rPr>
            <w:rFonts w:ascii="Cambria Math" w:hAnsi="Cambria Math" w:cs="Times New Roman"/>
            <w:color w:val="833C0B" w:themeColor="accent2" w:themeShade="80"/>
            <w:sz w:val="22"/>
            <w:rPrChange w:id="3525" w:author="tao huang" w:date="2018-10-26T17:35:00Z">
              <w:rPr>
                <w:rFonts w:ascii="Cambria Math" w:hAnsi="Cambria Math" w:cs="Times New Roman"/>
                <w:sz w:val="22"/>
              </w:rPr>
            </w:rPrChange>
          </w:rPr>
          <m:t xml:space="preserve">, </m:t>
        </m:r>
        <m:r>
          <w:rPr>
            <w:rFonts w:ascii="Cambria Math" w:hAnsi="Cambria Math" w:cs="Times New Roman"/>
            <w:noProof/>
            <w:color w:val="833C0B" w:themeColor="accent2" w:themeShade="80"/>
            <w:sz w:val="22"/>
            <w:rPrChange w:id="3526" w:author="tao huang" w:date="2018-10-26T17:35:00Z">
              <w:rPr>
                <w:rFonts w:ascii="Cambria Math" w:hAnsi="Cambria Math" w:cs="Times New Roman"/>
                <w:noProof/>
                <w:sz w:val="22"/>
              </w:rPr>
            </w:rPrChange>
          </w:rPr>
          <m:t>η</m:t>
        </m:r>
        <m:r>
          <w:rPr>
            <w:rFonts w:ascii="Cambria Math" w:hAnsi="Cambria Math" w:cs="Times New Roman" w:hint="eastAsia"/>
            <w:noProof/>
            <w:color w:val="833C0B" w:themeColor="accent2" w:themeShade="80"/>
            <w:sz w:val="22"/>
            <w:rPrChange w:id="3527" w:author="tao huang" w:date="2018-10-26T17:35:00Z">
              <w:rPr>
                <w:rFonts w:ascii="Cambria Math" w:hAnsi="Cambria Math" w:cs="Times New Roman" w:hint="eastAsia"/>
                <w:noProof/>
                <w:sz w:val="22"/>
              </w:rPr>
            </w:rPrChange>
          </w:rPr>
          <m:t>≤</m:t>
        </m:r>
        <m:sSub>
          <m:sSubPr>
            <m:ctrlPr>
              <w:rPr>
                <w:rFonts w:ascii="Cambria Math" w:hAnsi="Cambria Math" w:cs="Times New Roman"/>
                <w:i/>
                <w:noProof/>
                <w:color w:val="833C0B" w:themeColor="accent2" w:themeShade="80"/>
                <w:sz w:val="22"/>
              </w:rPr>
            </m:ctrlPr>
          </m:sSubPr>
          <m:e>
            <m:r>
              <w:rPr>
                <w:rFonts w:ascii="Cambria Math" w:hAnsi="Cambria Math" w:cs="Times New Roman"/>
                <w:noProof/>
                <w:color w:val="833C0B" w:themeColor="accent2" w:themeShade="80"/>
                <w:sz w:val="22"/>
                <w:rPrChange w:id="3528" w:author="tao huang" w:date="2018-10-26T17:35:00Z">
                  <w:rPr>
                    <w:rFonts w:ascii="Cambria Math" w:hAnsi="Cambria Math" w:cs="Times New Roman"/>
                    <w:noProof/>
                    <w:sz w:val="22"/>
                  </w:rPr>
                </w:rPrChange>
              </w:rPr>
              <m:t>η</m:t>
            </m:r>
          </m:e>
          <m:sub>
            <m:r>
              <w:rPr>
                <w:rFonts w:ascii="Cambria Math" w:hAnsi="Cambria Math" w:cs="Times New Roman"/>
                <w:noProof/>
                <w:color w:val="833C0B" w:themeColor="accent2" w:themeShade="80"/>
                <w:sz w:val="22"/>
                <w:rPrChange w:id="3529" w:author="tao huang" w:date="2018-10-26T17:35:00Z">
                  <w:rPr>
                    <w:rFonts w:ascii="Cambria Math" w:hAnsi="Cambria Math" w:cs="Times New Roman"/>
                    <w:noProof/>
                    <w:sz w:val="22"/>
                  </w:rPr>
                </w:rPrChange>
              </w:rPr>
              <m:t>0</m:t>
            </m:r>
          </m:sub>
        </m:sSub>
      </m:oMath>
      <w:r w:rsidR="00484090" w:rsidRPr="000D773B">
        <w:rPr>
          <w:rFonts w:cs="Times New Roman"/>
          <w:color w:val="833C0B" w:themeColor="accent2" w:themeShade="80"/>
          <w:sz w:val="22"/>
          <w:rPrChange w:id="3530" w:author="tao huang" w:date="2018-10-26T17:35:00Z">
            <w:rPr>
              <w:rFonts w:cs="Times New Roman"/>
              <w:sz w:val="22"/>
            </w:rPr>
          </w:rPrChange>
        </w:rPr>
        <w:tab/>
      </w:r>
      <w:del w:id="3531" w:author="tao huang" w:date="2018-10-26T16:59:00Z">
        <w:r w:rsidR="00484090" w:rsidRPr="000D773B" w:rsidDel="00851E61">
          <w:rPr>
            <w:rFonts w:cs="Times New Roman"/>
            <w:color w:val="833C0B" w:themeColor="accent2" w:themeShade="80"/>
            <w:sz w:val="22"/>
            <w:rPrChange w:id="3532" w:author="tao huang" w:date="2018-10-26T17:35:00Z">
              <w:rPr>
                <w:rFonts w:cs="Times New Roman"/>
                <w:sz w:val="22"/>
              </w:rPr>
            </w:rPrChange>
          </w:rPr>
          <w:tab/>
        </w:r>
      </w:del>
      <w:r w:rsidR="00484090" w:rsidRPr="000D773B">
        <w:rPr>
          <w:rFonts w:cs="Times New Roman"/>
          <w:color w:val="833C0B" w:themeColor="accent2" w:themeShade="80"/>
          <w:sz w:val="22"/>
          <w:rPrChange w:id="3533" w:author="tao huang" w:date="2018-10-26T17:35:00Z">
            <w:rPr>
              <w:rFonts w:cs="Times New Roman"/>
              <w:sz w:val="22"/>
            </w:rPr>
          </w:rPrChange>
        </w:rPr>
        <w:tab/>
      </w:r>
      <w:r w:rsidR="00971633" w:rsidRPr="000D773B">
        <w:rPr>
          <w:rFonts w:cs="Times New Roman"/>
          <w:color w:val="833C0B" w:themeColor="accent2" w:themeShade="80"/>
          <w:sz w:val="22"/>
          <w:rPrChange w:id="3534" w:author="tao huang" w:date="2018-10-26T17:35:00Z">
            <w:rPr>
              <w:rFonts w:cs="Times New Roman"/>
              <w:sz w:val="22"/>
            </w:rPr>
          </w:rPrChange>
        </w:rPr>
        <w:t>(</w:t>
      </w:r>
      <w:r w:rsidR="00D01B85" w:rsidRPr="000D773B">
        <w:rPr>
          <w:rFonts w:cs="Times New Roman"/>
          <w:color w:val="833C0B" w:themeColor="accent2" w:themeShade="80"/>
          <w:sz w:val="22"/>
          <w:rPrChange w:id="3535" w:author="tao huang" w:date="2018-10-26T17:35:00Z">
            <w:rPr>
              <w:rFonts w:cs="Times New Roman"/>
              <w:sz w:val="22"/>
            </w:rPr>
          </w:rPrChange>
        </w:rPr>
        <w:t>6</w:t>
      </w:r>
      <w:r w:rsidR="00971633" w:rsidRPr="000D773B">
        <w:rPr>
          <w:rFonts w:cs="Times New Roman"/>
          <w:color w:val="833C0B" w:themeColor="accent2" w:themeShade="80"/>
          <w:sz w:val="22"/>
          <w:rPrChange w:id="3536" w:author="tao huang" w:date="2018-10-26T17:35:00Z">
            <w:rPr>
              <w:rFonts w:cs="Times New Roman"/>
              <w:sz w:val="22"/>
            </w:rPr>
          </w:rPrChange>
        </w:rPr>
        <w:t>)</w:t>
      </w:r>
    </w:p>
    <w:p w14:paraId="388C7E85" w14:textId="77777777" w:rsidR="00F41656" w:rsidRPr="000D773B" w:rsidRDefault="00F41656" w:rsidP="00484090">
      <w:pPr>
        <w:shd w:val="clear" w:color="auto" w:fill="FFFFFF" w:themeFill="background1"/>
        <w:spacing w:after="0" w:line="360" w:lineRule="auto"/>
        <w:jc w:val="center"/>
        <w:rPr>
          <w:rFonts w:cs="Times New Roman"/>
          <w:color w:val="833C0B" w:themeColor="accent2" w:themeShade="80"/>
          <w:sz w:val="22"/>
          <w:rPrChange w:id="3537" w:author="tao huang" w:date="2018-10-26T17:35:00Z">
            <w:rPr>
              <w:rFonts w:cs="Times New Roman"/>
              <w:sz w:val="22"/>
            </w:rPr>
          </w:rPrChange>
        </w:rPr>
      </w:pPr>
    </w:p>
    <w:p w14:paraId="00DE91E8" w14:textId="6162A5B5" w:rsidR="00971633" w:rsidRPr="000D773B" w:rsidDel="00F55F80" w:rsidRDefault="00971633" w:rsidP="00971633">
      <w:pPr>
        <w:shd w:val="clear" w:color="auto" w:fill="FFFFFF" w:themeFill="background1"/>
        <w:spacing w:after="0" w:line="360" w:lineRule="auto"/>
        <w:rPr>
          <w:del w:id="3538" w:author="tao huang" w:date="2018-10-26T17:01:00Z"/>
          <w:rFonts w:cs="Times New Roman"/>
          <w:color w:val="833C0B" w:themeColor="accent2" w:themeShade="80"/>
          <w:sz w:val="22"/>
          <w:rPrChange w:id="3539" w:author="tao huang" w:date="2018-10-26T17:35:00Z">
            <w:rPr>
              <w:del w:id="3540" w:author="tao huang" w:date="2018-10-26T17:01:00Z"/>
              <w:rFonts w:cs="Times New Roman"/>
              <w:sz w:val="22"/>
            </w:rPr>
          </w:rPrChange>
        </w:rPr>
      </w:pPr>
      <w:r w:rsidRPr="000D773B">
        <w:rPr>
          <w:rFonts w:cs="Times New Roman"/>
          <w:noProof/>
          <w:color w:val="833C0B" w:themeColor="accent2" w:themeShade="80"/>
          <w:sz w:val="22"/>
          <w:rPrChange w:id="3541" w:author="tao huang" w:date="2018-10-26T17:35:00Z">
            <w:rPr>
              <w:rFonts w:cs="Times New Roman"/>
              <w:noProof/>
              <w:sz w:val="22"/>
            </w:rPr>
          </w:rPrChange>
        </w:rPr>
        <w:t xml:space="preserve">where </w:t>
      </w:r>
      <m:oMath>
        <m:sSub>
          <m:sSubPr>
            <m:ctrlPr>
              <w:rPr>
                <w:rFonts w:ascii="Cambria Math" w:hAnsi="Cambria Math" w:cs="Times New Roman"/>
                <w:i/>
                <w:color w:val="833C0B" w:themeColor="accent2" w:themeShade="80"/>
                <w:sz w:val="22"/>
              </w:rPr>
            </m:ctrlPr>
          </m:sSubPr>
          <m:e>
            <m:r>
              <m:rPr>
                <m:sty m:val="p"/>
              </m:rPr>
              <w:rPr>
                <w:rFonts w:ascii="Cambria Math" w:hAnsi="Cambria Math" w:cs="Times New Roman"/>
                <w:color w:val="833C0B" w:themeColor="accent2" w:themeShade="80"/>
                <w:sz w:val="22"/>
                <w:rPrChange w:id="3542" w:author="tao huang" w:date="2018-10-26T17:35:00Z">
                  <w:rPr>
                    <w:rFonts w:ascii="Cambria Math" w:hAnsi="Cambria Math" w:cs="Times New Roman"/>
                    <w:sz w:val="22"/>
                  </w:rPr>
                </w:rPrChange>
              </w:rPr>
              <m:t>ln⁡</m:t>
            </m:r>
            <m:r>
              <w:rPr>
                <w:rFonts w:ascii="Cambria Math" w:hAnsi="Cambria Math" w:cs="Times New Roman"/>
                <w:color w:val="833C0B" w:themeColor="accent2" w:themeShade="80"/>
                <w:sz w:val="22"/>
                <w:rPrChange w:id="3543" w:author="tao huang" w:date="2018-10-26T17:35:00Z">
                  <w:rPr>
                    <w:rFonts w:ascii="Cambria Math" w:hAnsi="Cambria Math" w:cs="Times New Roman"/>
                    <w:sz w:val="22"/>
                  </w:rPr>
                </w:rPrChange>
              </w:rPr>
              <m:t>(y</m:t>
            </m:r>
          </m:e>
          <m:sub>
            <m:r>
              <w:rPr>
                <w:rFonts w:ascii="Cambria Math" w:hAnsi="Cambria Math" w:cs="Times New Roman"/>
                <w:color w:val="833C0B" w:themeColor="accent2" w:themeShade="80"/>
                <w:sz w:val="22"/>
                <w:rPrChange w:id="3544" w:author="tao huang" w:date="2018-10-26T17:35:00Z">
                  <w:rPr>
                    <w:rFonts w:ascii="Cambria Math" w:hAnsi="Cambria Math" w:cs="Times New Roman"/>
                    <w:sz w:val="22"/>
                  </w:rPr>
                </w:rPrChange>
              </w:rPr>
              <m:t>0,t</m:t>
            </m:r>
          </m:sub>
        </m:sSub>
        <m:r>
          <w:rPr>
            <w:rFonts w:ascii="Cambria Math" w:hAnsi="Cambria Math" w:cs="Times New Roman"/>
            <w:color w:val="833C0B" w:themeColor="accent2" w:themeShade="80"/>
            <w:sz w:val="22"/>
            <w:rPrChange w:id="3545" w:author="tao huang" w:date="2018-10-26T17:35:00Z">
              <w:rPr>
                <w:rFonts w:ascii="Cambria Math" w:hAnsi="Cambria Math" w:cs="Times New Roman"/>
                <w:sz w:val="22"/>
              </w:rPr>
            </w:rPrChange>
          </w:rPr>
          <m:t>)</m:t>
        </m:r>
      </m:oMath>
      <w:r w:rsidRPr="000D773B">
        <w:rPr>
          <w:rFonts w:cs="Times New Roman"/>
          <w:noProof/>
          <w:color w:val="833C0B" w:themeColor="accent2" w:themeShade="80"/>
          <w:sz w:val="22"/>
          <w:rPrChange w:id="3546" w:author="tao huang" w:date="2018-10-26T17:35:00Z">
            <w:rPr>
              <w:rFonts w:cs="Times New Roman"/>
              <w:noProof/>
              <w:sz w:val="22"/>
            </w:rPr>
          </w:rPrChange>
        </w:rPr>
        <w:t xml:space="preserve"> represents log product sales of the focal product at week</w:t>
      </w:r>
      <w:r w:rsidRPr="000D773B">
        <w:rPr>
          <w:rFonts w:cs="Times New Roman"/>
          <w:i/>
          <w:noProof/>
          <w:color w:val="833C0B" w:themeColor="accent2" w:themeShade="80"/>
          <w:sz w:val="22"/>
          <w:rPrChange w:id="3547" w:author="tao huang" w:date="2018-10-26T17:35:00Z">
            <w:rPr>
              <w:rFonts w:cs="Times New Roman"/>
              <w:i/>
              <w:noProof/>
              <w:sz w:val="22"/>
            </w:rPr>
          </w:rPrChange>
        </w:rPr>
        <w:t xml:space="preserve"> t.</w:t>
      </w:r>
      <w:r w:rsidR="00484090" w:rsidRPr="000D773B">
        <w:rPr>
          <w:rFonts w:cs="Times New Roman"/>
          <w:noProof/>
          <w:color w:val="833C0B" w:themeColor="accent2" w:themeShade="80"/>
          <w:sz w:val="22"/>
          <w:rPrChange w:id="3548" w:author="tao huang" w:date="2018-10-26T17:35:00Z">
            <w:rPr>
              <w:rFonts w:cs="Times New Roman"/>
              <w:noProof/>
              <w:sz w:val="22"/>
            </w:rPr>
          </w:rPrChange>
        </w:rPr>
        <w:t xml:space="preserve"> </w:t>
      </w:r>
      <m:oMath>
        <m:r>
          <w:rPr>
            <w:rFonts w:ascii="Cambria Math" w:hAnsi="Cambria Math" w:cs="Times New Roman"/>
            <w:noProof/>
            <w:color w:val="833C0B" w:themeColor="accent2" w:themeShade="80"/>
            <w:sz w:val="22"/>
            <w:rPrChange w:id="3549" w:author="tao huang" w:date="2018-10-26T17:35:00Z">
              <w:rPr>
                <w:rFonts w:ascii="Cambria Math" w:hAnsi="Cambria Math" w:cs="Times New Roman"/>
                <w:noProof/>
                <w:sz w:val="22"/>
              </w:rPr>
            </w:rPrChange>
          </w:rPr>
          <m:t>X</m:t>
        </m:r>
      </m:oMath>
      <w:r w:rsidRPr="000D773B">
        <w:rPr>
          <w:rFonts w:cs="Times New Roman"/>
          <w:noProof/>
          <w:color w:val="833C0B" w:themeColor="accent2" w:themeShade="80"/>
          <w:sz w:val="22"/>
          <w:rPrChange w:id="3550" w:author="tao huang" w:date="2018-10-26T17:35:00Z">
            <w:rPr>
              <w:rFonts w:cs="Times New Roman"/>
              <w:noProof/>
              <w:sz w:val="22"/>
            </w:rPr>
          </w:rPrChange>
        </w:rPr>
        <w:t xml:space="preserve"> is the matrix for the explanatory variables including </w:t>
      </w:r>
      <w:del w:id="3551" w:author="tao huang" w:date="2018-10-26T17:00:00Z">
        <w:r w:rsidRPr="000D773B" w:rsidDel="005376AA">
          <w:rPr>
            <w:rFonts w:cs="Times New Roman"/>
            <w:noProof/>
            <w:color w:val="833C0B" w:themeColor="accent2" w:themeShade="80"/>
            <w:sz w:val="22"/>
            <w:rPrChange w:id="3552" w:author="tao huang" w:date="2018-10-26T17:35:00Z">
              <w:rPr>
                <w:rFonts w:cs="Times New Roman"/>
                <w:noProof/>
                <w:sz w:val="22"/>
              </w:rPr>
            </w:rPrChange>
          </w:rPr>
          <w:delText xml:space="preserve">product </w:delText>
        </w:r>
      </w:del>
      <w:r w:rsidRPr="000D773B">
        <w:rPr>
          <w:rFonts w:cs="Times New Roman"/>
          <w:noProof/>
          <w:color w:val="833C0B" w:themeColor="accent2" w:themeShade="80"/>
          <w:sz w:val="22"/>
          <w:rPrChange w:id="3553" w:author="tao huang" w:date="2018-10-26T17:35:00Z">
            <w:rPr>
              <w:rFonts w:cs="Times New Roman"/>
              <w:noProof/>
              <w:sz w:val="22"/>
            </w:rPr>
          </w:rPrChange>
        </w:rPr>
        <w:t>prices, features, and displays of all the products in the same product category.</w:t>
      </w:r>
      <w:r w:rsidR="00484090" w:rsidRPr="000D773B">
        <w:rPr>
          <w:rFonts w:cs="Times New Roman"/>
          <w:noProof/>
          <w:color w:val="833C0B" w:themeColor="accent2" w:themeShade="80"/>
          <w:sz w:val="22"/>
          <w:rPrChange w:id="3554" w:author="tao huang" w:date="2018-10-26T17:35:00Z">
            <w:rPr>
              <w:rFonts w:cs="Times New Roman"/>
              <w:noProof/>
              <w:sz w:val="22"/>
            </w:rPr>
          </w:rPrChange>
        </w:rPr>
        <w:t xml:space="preserve"> </w:t>
      </w:r>
      <w:r w:rsidRPr="000D773B">
        <w:rPr>
          <w:rFonts w:cs="Times New Roman"/>
          <w:i/>
          <w:noProof/>
          <w:color w:val="833C0B" w:themeColor="accent2" w:themeShade="80"/>
          <w:sz w:val="22"/>
          <w:rPrChange w:id="3555" w:author="tao huang" w:date="2018-10-26T17:35:00Z">
            <w:rPr>
              <w:rFonts w:cs="Times New Roman"/>
              <w:i/>
              <w:noProof/>
              <w:sz w:val="22"/>
            </w:rPr>
          </w:rPrChange>
        </w:rPr>
        <w:t>u</w:t>
      </w:r>
      <w:r w:rsidRPr="000D773B">
        <w:rPr>
          <w:rFonts w:cs="Times New Roman"/>
          <w:noProof/>
          <w:color w:val="833C0B" w:themeColor="accent2" w:themeShade="80"/>
          <w:sz w:val="22"/>
          <w:rPrChange w:id="3556" w:author="tao huang" w:date="2018-10-26T17:35:00Z">
            <w:rPr>
              <w:rFonts w:cs="Times New Roman"/>
              <w:noProof/>
              <w:sz w:val="22"/>
            </w:rPr>
          </w:rPrChange>
        </w:rPr>
        <w:t xml:space="preserve"> represents the identically distributed error term.</w:t>
      </w:r>
      <w:r w:rsidR="00484090" w:rsidRPr="000D773B">
        <w:rPr>
          <w:rFonts w:cs="Times New Roman"/>
          <w:noProof/>
          <w:color w:val="833C0B" w:themeColor="accent2" w:themeShade="80"/>
          <w:sz w:val="22"/>
          <w:rPrChange w:id="3557" w:author="tao huang" w:date="2018-10-26T17:35:00Z">
            <w:rPr>
              <w:rFonts w:cs="Times New Roman"/>
              <w:noProof/>
              <w:sz w:val="22"/>
            </w:rPr>
          </w:rPrChange>
        </w:rPr>
        <w:t xml:space="preserve"> </w:t>
      </w:r>
      <m:oMath>
        <m:r>
          <w:rPr>
            <w:rFonts w:ascii="Cambria Math" w:hAnsi="Cambria Math" w:cs="Times New Roman"/>
            <w:noProof/>
            <w:color w:val="833C0B" w:themeColor="accent2" w:themeShade="80"/>
            <w:sz w:val="22"/>
            <w:rPrChange w:id="3558" w:author="tao huang" w:date="2018-10-26T17:35:00Z">
              <w:rPr>
                <w:rFonts w:ascii="Cambria Math" w:hAnsi="Cambria Math" w:cs="Times New Roman"/>
                <w:noProof/>
                <w:sz w:val="22"/>
              </w:rPr>
            </w:rPrChange>
          </w:rPr>
          <m:t>β</m:t>
        </m:r>
      </m:oMath>
      <w:r w:rsidRPr="000D773B">
        <w:rPr>
          <w:rFonts w:cs="Times New Roman"/>
          <w:noProof/>
          <w:color w:val="833C0B" w:themeColor="accent2" w:themeShade="80"/>
          <w:sz w:val="22"/>
          <w:rPrChange w:id="3559" w:author="tao huang" w:date="2018-10-26T17:35:00Z">
            <w:rPr>
              <w:rFonts w:cs="Times New Roman"/>
              <w:noProof/>
              <w:sz w:val="22"/>
            </w:rPr>
          </w:rPrChange>
        </w:rPr>
        <w:t xml:space="preserve"> represents the vector </w:t>
      </w:r>
      <w:del w:id="3560" w:author="tao huang" w:date="2018-10-26T17:00:00Z">
        <w:r w:rsidRPr="000D773B" w:rsidDel="00F55F80">
          <w:rPr>
            <w:rFonts w:cs="Times New Roman"/>
            <w:noProof/>
            <w:color w:val="833C0B" w:themeColor="accent2" w:themeShade="80"/>
            <w:sz w:val="22"/>
            <w:rPrChange w:id="3561" w:author="tao huang" w:date="2018-10-26T17:35:00Z">
              <w:rPr>
                <w:rFonts w:cs="Times New Roman"/>
                <w:noProof/>
                <w:sz w:val="22"/>
              </w:rPr>
            </w:rPrChange>
          </w:rPr>
          <w:delText xml:space="preserve">for </w:delText>
        </w:r>
      </w:del>
      <w:ins w:id="3562" w:author="tao huang" w:date="2018-10-26T17:00:00Z">
        <w:r w:rsidR="00F55F80" w:rsidRPr="000D773B">
          <w:rPr>
            <w:rFonts w:cs="Times New Roman"/>
            <w:noProof/>
            <w:color w:val="833C0B" w:themeColor="accent2" w:themeShade="80"/>
            <w:sz w:val="22"/>
            <w:rPrChange w:id="3563" w:author="tao huang" w:date="2018-10-26T17:35:00Z">
              <w:rPr>
                <w:rFonts w:cs="Times New Roman"/>
                <w:noProof/>
                <w:sz w:val="22"/>
              </w:rPr>
            </w:rPrChange>
          </w:rPr>
          <w:t xml:space="preserve">of </w:t>
        </w:r>
      </w:ins>
      <w:r w:rsidRPr="000D773B">
        <w:rPr>
          <w:rFonts w:cs="Times New Roman"/>
          <w:noProof/>
          <w:color w:val="833C0B" w:themeColor="accent2" w:themeShade="80"/>
          <w:sz w:val="22"/>
          <w:rPrChange w:id="3564" w:author="tao huang" w:date="2018-10-26T17:35:00Z">
            <w:rPr>
              <w:rFonts w:cs="Times New Roman"/>
              <w:noProof/>
              <w:sz w:val="22"/>
            </w:rPr>
          </w:rPrChange>
        </w:rPr>
        <w:t>the parameter coefficients.</w:t>
      </w:r>
      <w:r w:rsidR="00484090" w:rsidRPr="000D773B">
        <w:rPr>
          <w:rFonts w:cs="Times New Roman"/>
          <w:noProof/>
          <w:color w:val="833C0B" w:themeColor="accent2" w:themeShade="80"/>
          <w:sz w:val="22"/>
          <w:rPrChange w:id="3565" w:author="tao huang" w:date="2018-10-26T17:35:00Z">
            <w:rPr>
              <w:rFonts w:cs="Times New Roman"/>
              <w:noProof/>
              <w:sz w:val="22"/>
            </w:rPr>
          </w:rPrChange>
        </w:rPr>
        <w:t xml:space="preserve"> </w:t>
      </w:r>
      <w:r w:rsidRPr="000D773B">
        <w:rPr>
          <w:rFonts w:cs="Times New Roman"/>
          <w:i/>
          <w:noProof/>
          <w:color w:val="833C0B" w:themeColor="accent2" w:themeShade="80"/>
          <w:sz w:val="22"/>
          <w:rPrChange w:id="3566" w:author="tao huang" w:date="2018-10-26T17:35:00Z">
            <w:rPr>
              <w:rFonts w:cs="Times New Roman"/>
              <w:i/>
              <w:noProof/>
              <w:sz w:val="22"/>
            </w:rPr>
          </w:rPrChange>
        </w:rPr>
        <w:t>N</w:t>
      </w:r>
      <w:r w:rsidRPr="000D773B">
        <w:rPr>
          <w:rFonts w:cs="Times New Roman"/>
          <w:noProof/>
          <w:color w:val="833C0B" w:themeColor="accent2" w:themeShade="80"/>
          <w:sz w:val="22"/>
          <w:rPrChange w:id="3567" w:author="tao huang" w:date="2018-10-26T17:35:00Z">
            <w:rPr>
              <w:rFonts w:cs="Times New Roman"/>
              <w:noProof/>
              <w:sz w:val="22"/>
            </w:rPr>
          </w:rPrChange>
        </w:rPr>
        <w:t xml:space="preserve"> is the total number of SKUs for the category.</w:t>
      </w:r>
      <w:r w:rsidR="00484090" w:rsidRPr="000D773B">
        <w:rPr>
          <w:rFonts w:cs="Times New Roman"/>
          <w:noProof/>
          <w:color w:val="833C0B" w:themeColor="accent2" w:themeShade="80"/>
          <w:sz w:val="22"/>
          <w:rPrChange w:id="3568" w:author="tao huang" w:date="2018-10-26T17:35:00Z">
            <w:rPr>
              <w:rFonts w:cs="Times New Roman"/>
              <w:noProof/>
              <w:sz w:val="22"/>
            </w:rPr>
          </w:rPrChange>
        </w:rPr>
        <w:t xml:space="preserve"> </w:t>
      </w:r>
      <m:oMath>
        <m:sSub>
          <m:sSubPr>
            <m:ctrlPr>
              <w:rPr>
                <w:rFonts w:ascii="Cambria Math" w:hAnsi="Cambria Math" w:cs="Times New Roman"/>
                <w:i/>
                <w:noProof/>
                <w:color w:val="833C0B" w:themeColor="accent2" w:themeShade="80"/>
                <w:sz w:val="22"/>
              </w:rPr>
            </m:ctrlPr>
          </m:sSubPr>
          <m:e>
            <m:r>
              <w:rPr>
                <w:rFonts w:ascii="Cambria Math" w:hAnsi="Cambria Math" w:cs="Times New Roman"/>
                <w:noProof/>
                <w:color w:val="833C0B" w:themeColor="accent2" w:themeShade="80"/>
                <w:sz w:val="22"/>
                <w:rPrChange w:id="3569" w:author="tao huang" w:date="2018-10-26T17:35:00Z">
                  <w:rPr>
                    <w:rFonts w:ascii="Cambria Math" w:hAnsi="Cambria Math" w:cs="Times New Roman"/>
                    <w:noProof/>
                    <w:sz w:val="22"/>
                  </w:rPr>
                </w:rPrChange>
              </w:rPr>
              <m:t>η</m:t>
            </m:r>
          </m:e>
          <m:sub>
            <m:r>
              <w:rPr>
                <w:rFonts w:ascii="Cambria Math" w:hAnsi="Cambria Math" w:cs="Times New Roman"/>
                <w:noProof/>
                <w:color w:val="833C0B" w:themeColor="accent2" w:themeShade="80"/>
                <w:sz w:val="22"/>
                <w:rPrChange w:id="3570" w:author="tao huang" w:date="2018-10-26T17:35:00Z">
                  <w:rPr>
                    <w:rFonts w:ascii="Cambria Math" w:hAnsi="Cambria Math" w:cs="Times New Roman"/>
                    <w:noProof/>
                    <w:sz w:val="22"/>
                  </w:rPr>
                </w:rPrChange>
              </w:rPr>
              <m:t>0</m:t>
            </m:r>
          </m:sub>
        </m:sSub>
      </m:oMath>
      <w:r w:rsidRPr="000D773B">
        <w:rPr>
          <w:rFonts w:cs="Times New Roman"/>
          <w:noProof/>
          <w:color w:val="833C0B" w:themeColor="accent2" w:themeShade="80"/>
          <w:sz w:val="22"/>
          <w:rPrChange w:id="3571" w:author="tao huang" w:date="2018-10-26T17:35:00Z">
            <w:rPr>
              <w:rFonts w:cs="Times New Roman"/>
              <w:noProof/>
              <w:sz w:val="22"/>
            </w:rPr>
          </w:rPrChange>
        </w:rPr>
        <w:t xml:space="preserve"> is the shrinkage factor.</w:t>
      </w:r>
      <w:r w:rsidR="00DC1B46" w:rsidRPr="000D773B">
        <w:rPr>
          <w:rFonts w:cs="Times New Roman"/>
          <w:noProof/>
          <w:color w:val="833C0B" w:themeColor="accent2" w:themeShade="80"/>
          <w:sz w:val="22"/>
          <w:rPrChange w:id="3572" w:author="tao huang" w:date="2018-10-26T17:35:00Z">
            <w:rPr>
              <w:rFonts w:cs="Times New Roman"/>
              <w:noProof/>
              <w:sz w:val="22"/>
            </w:rPr>
          </w:rPrChange>
        </w:rPr>
        <w:t xml:space="preserve"> </w:t>
      </w:r>
    </w:p>
    <w:p w14:paraId="75901FBC" w14:textId="1211F3DA" w:rsidR="00971633" w:rsidRPr="000D773B" w:rsidRDefault="00971633" w:rsidP="00971633">
      <w:pPr>
        <w:shd w:val="clear" w:color="auto" w:fill="FFFFFF" w:themeFill="background1"/>
        <w:spacing w:after="0" w:line="360" w:lineRule="auto"/>
        <w:rPr>
          <w:rFonts w:cs="Times New Roman"/>
          <w:color w:val="833C0B" w:themeColor="accent2" w:themeShade="80"/>
          <w:sz w:val="22"/>
          <w:rPrChange w:id="3573" w:author="tao huang" w:date="2018-10-26T17:35:00Z">
            <w:rPr>
              <w:rFonts w:cs="Times New Roman"/>
              <w:sz w:val="22"/>
            </w:rPr>
          </w:rPrChange>
        </w:rPr>
      </w:pPr>
      <w:r w:rsidRPr="000D773B">
        <w:rPr>
          <w:rFonts w:cs="Times New Roman"/>
          <w:color w:val="833C0B" w:themeColor="accent2" w:themeShade="80"/>
          <w:sz w:val="22"/>
          <w:rPrChange w:id="3574" w:author="tao huang" w:date="2018-10-26T17:35:00Z">
            <w:rPr>
              <w:rFonts w:cs="Times New Roman"/>
              <w:sz w:val="22"/>
            </w:rPr>
          </w:rPrChange>
        </w:rPr>
        <w:t xml:space="preserve">The LASSO procedure imposes a constraint to the sum of the absolute values of the models’ parameter coefficients. It removes </w:t>
      </w:r>
      <w:ins w:id="3575" w:author="Didier Soopramanien" w:date="2018-10-23T16:19:00Z">
        <w:r w:rsidR="000977A3" w:rsidRPr="000D773B">
          <w:rPr>
            <w:rFonts w:cs="Times New Roman"/>
            <w:color w:val="833C0B" w:themeColor="accent2" w:themeShade="80"/>
            <w:sz w:val="22"/>
            <w:rPrChange w:id="3576" w:author="tao huang" w:date="2018-10-26T17:35:00Z">
              <w:rPr>
                <w:rFonts w:cs="Times New Roman"/>
                <w:sz w:val="22"/>
              </w:rPr>
            </w:rPrChange>
          </w:rPr>
          <w:t xml:space="preserve">the </w:t>
        </w:r>
      </w:ins>
      <w:r w:rsidRPr="000D773B">
        <w:rPr>
          <w:rFonts w:cs="Times New Roman"/>
          <w:color w:val="833C0B" w:themeColor="accent2" w:themeShade="80"/>
          <w:sz w:val="22"/>
          <w:rPrChange w:id="3577" w:author="tao huang" w:date="2018-10-26T17:35:00Z">
            <w:rPr>
              <w:rFonts w:cs="Times New Roman"/>
              <w:sz w:val="22"/>
            </w:rPr>
          </w:rPrChange>
        </w:rPr>
        <w:t xml:space="preserve">less relevant explanatory variables by pushing their parameter coefficients towards zero. We control the model simplification process using the </w:t>
      </w:r>
      <w:r w:rsidRPr="000D773B">
        <w:rPr>
          <w:rFonts w:cs="Times New Roman"/>
          <w:noProof/>
          <w:color w:val="833C0B" w:themeColor="accent2" w:themeShade="80"/>
          <w:sz w:val="22"/>
          <w:rPrChange w:id="3578" w:author="tao huang" w:date="2018-10-26T17:35:00Z">
            <w:rPr>
              <w:rFonts w:cs="Times New Roman"/>
              <w:noProof/>
              <w:sz w:val="22"/>
            </w:rPr>
          </w:rPrChange>
        </w:rPr>
        <w:t xml:space="preserve">shrinkage </w:t>
      </w:r>
      <w:r w:rsidRPr="000D773B">
        <w:rPr>
          <w:rFonts w:cs="Times New Roman"/>
          <w:color w:val="833C0B" w:themeColor="accent2" w:themeShade="80"/>
          <w:sz w:val="22"/>
          <w:rPrChange w:id="3579" w:author="tao huang" w:date="2018-10-26T17:35:00Z">
            <w:rPr>
              <w:rFonts w:cs="Times New Roman"/>
              <w:sz w:val="22"/>
            </w:rPr>
          </w:rPrChange>
        </w:rPr>
        <w:t xml:space="preserve">factor based on 10-fold cross validation </w:t>
      </w:r>
      <w:r w:rsidRPr="000D773B">
        <w:rPr>
          <w:rFonts w:cs="Times New Roman"/>
          <w:color w:val="833C0B" w:themeColor="accent2" w:themeShade="80"/>
          <w:sz w:val="22"/>
          <w:rPrChange w:id="3580" w:author="tao huang" w:date="2018-10-26T17:35:00Z">
            <w:rPr>
              <w:rFonts w:cs="Times New Roman"/>
              <w:sz w:val="22"/>
            </w:rPr>
          </w:rPrChange>
        </w:rPr>
        <w:fldChar w:fldCharType="begin"/>
      </w:r>
      <w:r w:rsidR="00380BD4" w:rsidRPr="000D773B">
        <w:rPr>
          <w:rFonts w:cs="Times New Roman"/>
          <w:color w:val="833C0B" w:themeColor="accent2" w:themeShade="80"/>
          <w:sz w:val="22"/>
          <w:rPrChange w:id="3581" w:author="tao huang" w:date="2018-10-26T17:35:00Z">
            <w:rPr>
              <w:rFonts w:cs="Times New Roman"/>
              <w:sz w:val="22"/>
            </w:rPr>
          </w:rPrChange>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0D773B">
        <w:rPr>
          <w:rFonts w:cs="Times New Roman"/>
          <w:color w:val="833C0B" w:themeColor="accent2" w:themeShade="80"/>
          <w:sz w:val="22"/>
          <w:rPrChange w:id="3582" w:author="tao huang" w:date="2018-10-26T17:35:00Z">
            <w:rPr>
              <w:rFonts w:cs="Times New Roman"/>
              <w:sz w:val="22"/>
            </w:rPr>
          </w:rPrChange>
        </w:rPr>
        <w:fldChar w:fldCharType="separate"/>
      </w:r>
      <w:r w:rsidR="00380BD4" w:rsidRPr="000D773B">
        <w:rPr>
          <w:rFonts w:cs="Times New Roman"/>
          <w:noProof/>
          <w:color w:val="833C0B" w:themeColor="accent2" w:themeShade="80"/>
          <w:sz w:val="22"/>
          <w:rPrChange w:id="3583" w:author="tao huang" w:date="2018-10-26T17:35:00Z">
            <w:rPr>
              <w:rFonts w:cs="Times New Roman"/>
              <w:noProof/>
              <w:sz w:val="22"/>
            </w:rPr>
          </w:rPrChange>
        </w:rPr>
        <w:t>(Ma &amp; Fildes, 2017; Ma et al., 2016)</w:t>
      </w:r>
      <w:r w:rsidRPr="000D773B">
        <w:rPr>
          <w:rFonts w:cs="Times New Roman"/>
          <w:color w:val="833C0B" w:themeColor="accent2" w:themeShade="80"/>
          <w:sz w:val="22"/>
          <w:rPrChange w:id="3584" w:author="tao huang" w:date="2018-10-26T17:35:00Z">
            <w:rPr>
              <w:rFonts w:cs="Times New Roman"/>
              <w:sz w:val="22"/>
            </w:rPr>
          </w:rPrChange>
        </w:rPr>
        <w:fldChar w:fldCharType="end"/>
      </w:r>
      <w:r w:rsidRPr="000D773B">
        <w:rPr>
          <w:rStyle w:val="FootnoteReference"/>
          <w:rFonts w:cs="Times New Roman"/>
          <w:color w:val="833C0B" w:themeColor="accent2" w:themeShade="80"/>
          <w:sz w:val="22"/>
          <w:rPrChange w:id="3585" w:author="tao huang" w:date="2018-10-26T17:35:00Z">
            <w:rPr>
              <w:rStyle w:val="FootnoteReference"/>
              <w:rFonts w:cs="Times New Roman"/>
              <w:sz w:val="22"/>
            </w:rPr>
          </w:rPrChange>
        </w:rPr>
        <w:footnoteReference w:id="6"/>
      </w:r>
      <w:r w:rsidRPr="000D773B">
        <w:rPr>
          <w:rFonts w:cs="Times New Roman"/>
          <w:color w:val="833C0B" w:themeColor="accent2" w:themeShade="80"/>
          <w:sz w:val="22"/>
          <w:rPrChange w:id="3589" w:author="tao huang" w:date="2018-10-26T17:35:00Z">
            <w:rPr>
              <w:rFonts w:cs="Times New Roman"/>
              <w:sz w:val="22"/>
            </w:rPr>
          </w:rPrChange>
        </w:rPr>
        <w:t xml:space="preserve">. </w:t>
      </w:r>
    </w:p>
    <w:p w14:paraId="351E60D1" w14:textId="77777777" w:rsidR="00971633" w:rsidRPr="000D773B" w:rsidRDefault="00971633" w:rsidP="00971633">
      <w:pPr>
        <w:shd w:val="clear" w:color="auto" w:fill="FFFFFF" w:themeFill="background1"/>
        <w:spacing w:after="0" w:line="360" w:lineRule="auto"/>
        <w:rPr>
          <w:rFonts w:cs="Times New Roman"/>
          <w:color w:val="833C0B" w:themeColor="accent2" w:themeShade="80"/>
          <w:sz w:val="22"/>
          <w:rPrChange w:id="3590" w:author="tao huang" w:date="2018-10-26T17:35:00Z">
            <w:rPr>
              <w:rFonts w:cs="Times New Roman"/>
              <w:sz w:val="22"/>
            </w:rPr>
          </w:rPrChange>
        </w:rPr>
      </w:pPr>
    </w:p>
    <w:p w14:paraId="6974F822" w14:textId="2E43BB3A" w:rsidR="00971633" w:rsidRPr="000D773B" w:rsidRDefault="0063539F" w:rsidP="00971633">
      <w:pPr>
        <w:shd w:val="clear" w:color="auto" w:fill="FFFFFF" w:themeFill="background1"/>
        <w:spacing w:after="0" w:line="360" w:lineRule="auto"/>
        <w:rPr>
          <w:rFonts w:cs="Times New Roman"/>
          <w:color w:val="833C0B" w:themeColor="accent2" w:themeShade="80"/>
          <w:sz w:val="22"/>
          <w:rPrChange w:id="3591" w:author="tao huang" w:date="2018-10-26T17:35:00Z">
            <w:rPr>
              <w:rFonts w:cs="Times New Roman"/>
              <w:sz w:val="22"/>
            </w:rPr>
          </w:rPrChange>
        </w:rPr>
      </w:pPr>
      <w:ins w:id="3592" w:author="Didier Soopramanien" w:date="2018-10-23T16:19:00Z">
        <w:del w:id="3593" w:author="tao huang" w:date="2018-10-26T16:58:00Z">
          <w:r w:rsidRPr="000D773B" w:rsidDel="00851E61">
            <w:rPr>
              <w:rFonts w:cs="Times New Roman"/>
              <w:color w:val="833C0B" w:themeColor="accent2" w:themeShade="80"/>
              <w:sz w:val="22"/>
              <w:rPrChange w:id="3594" w:author="tao huang" w:date="2018-10-26T17:35:00Z">
                <w:rPr>
                  <w:rFonts w:cs="Times New Roman"/>
                  <w:sz w:val="22"/>
                </w:rPr>
              </w:rPrChange>
            </w:rPr>
            <w:delText>In</w:delText>
          </w:r>
        </w:del>
      </w:ins>
      <w:del w:id="3595" w:author="tao huang" w:date="2018-10-26T16:58:00Z">
        <w:r w:rsidR="00971633" w:rsidRPr="000D773B" w:rsidDel="00851E61">
          <w:rPr>
            <w:rFonts w:cs="Times New Roman"/>
            <w:color w:val="833C0B" w:themeColor="accent2" w:themeShade="80"/>
            <w:sz w:val="22"/>
            <w:rPrChange w:id="3596" w:author="tao huang" w:date="2018-10-26T17:35:00Z">
              <w:rPr>
                <w:rFonts w:cs="Times New Roman"/>
                <w:sz w:val="22"/>
              </w:rPr>
            </w:rPrChange>
          </w:rPr>
          <w:delText>At</w:delText>
        </w:r>
      </w:del>
      <w:ins w:id="3597" w:author="tao huang" w:date="2018-10-26T16:58:00Z">
        <w:r w:rsidR="00851E61" w:rsidRPr="000D773B">
          <w:rPr>
            <w:rFonts w:cs="Times New Roman"/>
            <w:color w:val="833C0B" w:themeColor="accent2" w:themeShade="80"/>
            <w:sz w:val="22"/>
            <w:rPrChange w:id="3598" w:author="tao huang" w:date="2018-10-26T17:35:00Z">
              <w:rPr>
                <w:rFonts w:cs="Times New Roman"/>
                <w:sz w:val="22"/>
              </w:rPr>
            </w:rPrChange>
          </w:rPr>
          <w:t>During</w:t>
        </w:r>
      </w:ins>
      <w:r w:rsidR="00971633" w:rsidRPr="000D773B">
        <w:rPr>
          <w:rFonts w:cs="Times New Roman"/>
          <w:color w:val="833C0B" w:themeColor="accent2" w:themeShade="80"/>
          <w:sz w:val="22"/>
          <w:rPrChange w:id="3599" w:author="tao huang" w:date="2018-10-26T17:35:00Z">
            <w:rPr>
              <w:rFonts w:cs="Times New Roman"/>
              <w:sz w:val="22"/>
            </w:rPr>
          </w:rPrChange>
        </w:rPr>
        <w:t xml:space="preserve"> the second stage, we construct the General Autoregressive Distributive Lag (ADL) </w:t>
      </w:r>
      <w:r w:rsidR="008704C2" w:rsidRPr="000D773B">
        <w:rPr>
          <w:rFonts w:cs="Times New Roman"/>
          <w:color w:val="833C0B" w:themeColor="accent2" w:themeShade="80"/>
          <w:sz w:val="22"/>
          <w:rPrChange w:id="3600" w:author="tao huang" w:date="2018-10-26T17:35:00Z">
            <w:rPr>
              <w:rFonts w:cs="Times New Roman"/>
              <w:sz w:val="22"/>
            </w:rPr>
          </w:rPrChange>
        </w:rPr>
        <w:t xml:space="preserve">model following </w:t>
      </w:r>
      <w:r w:rsidR="008704C2" w:rsidRPr="000D773B">
        <w:rPr>
          <w:rFonts w:cs="Times New Roman"/>
          <w:color w:val="833C0B" w:themeColor="accent2" w:themeShade="80"/>
          <w:sz w:val="22"/>
          <w:rPrChange w:id="3601" w:author="tao huang" w:date="2018-10-26T17:35:00Z">
            <w:rPr>
              <w:rFonts w:cs="Times New Roman"/>
              <w:sz w:val="22"/>
            </w:rPr>
          </w:rPrChange>
        </w:rPr>
        <w:fldChar w:fldCharType="begin"/>
      </w:r>
      <w:r w:rsidR="00380BD4" w:rsidRPr="000D773B">
        <w:rPr>
          <w:rFonts w:cs="Times New Roman"/>
          <w:color w:val="833C0B" w:themeColor="accent2" w:themeShade="80"/>
          <w:sz w:val="22"/>
          <w:rPrChange w:id="3602" w:author="tao huang" w:date="2018-10-26T17:35:00Z">
            <w:rPr>
              <w:rFonts w:cs="Times New Roman"/>
              <w:sz w:val="22"/>
            </w:rPr>
          </w:rPrChange>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0D773B">
        <w:rPr>
          <w:rFonts w:cs="Times New Roman"/>
          <w:color w:val="833C0B" w:themeColor="accent2" w:themeShade="80"/>
          <w:sz w:val="22"/>
          <w:rPrChange w:id="3603" w:author="tao huang" w:date="2018-10-26T17:35:00Z">
            <w:rPr>
              <w:rFonts w:cs="Times New Roman"/>
              <w:sz w:val="22"/>
            </w:rPr>
          </w:rPrChange>
        </w:rPr>
        <w:fldChar w:fldCharType="separate"/>
      </w:r>
      <w:r w:rsidR="00380BD4" w:rsidRPr="000D773B">
        <w:rPr>
          <w:rFonts w:cs="Times New Roman"/>
          <w:noProof/>
          <w:color w:val="833C0B" w:themeColor="accent2" w:themeShade="80"/>
          <w:sz w:val="22"/>
          <w:rPrChange w:id="3604" w:author="tao huang" w:date="2018-10-26T17:35:00Z">
            <w:rPr>
              <w:rFonts w:cs="Times New Roman"/>
              <w:noProof/>
              <w:sz w:val="22"/>
            </w:rPr>
          </w:rPrChange>
        </w:rPr>
        <w:t>Huang et al. (2014)</w:t>
      </w:r>
      <w:r w:rsidR="008704C2" w:rsidRPr="000D773B">
        <w:rPr>
          <w:rFonts w:cs="Times New Roman"/>
          <w:color w:val="833C0B" w:themeColor="accent2" w:themeShade="80"/>
          <w:sz w:val="22"/>
          <w:rPrChange w:id="3605" w:author="tao huang" w:date="2018-10-26T17:35:00Z">
            <w:rPr>
              <w:rFonts w:cs="Times New Roman"/>
              <w:sz w:val="22"/>
            </w:rPr>
          </w:rPrChange>
        </w:rPr>
        <w:fldChar w:fldCharType="end"/>
      </w:r>
      <w:r w:rsidR="00516CB8" w:rsidRPr="000D773B">
        <w:rPr>
          <w:rFonts w:cs="Times New Roman"/>
          <w:color w:val="833C0B" w:themeColor="accent2" w:themeShade="80"/>
          <w:sz w:val="22"/>
          <w:rPrChange w:id="3606" w:author="tao huang" w:date="2018-10-26T17:35:00Z">
            <w:rPr>
              <w:rFonts w:cs="Times New Roman"/>
              <w:sz w:val="22"/>
            </w:rPr>
          </w:rPrChange>
        </w:rPr>
        <w:t xml:space="preserve"> </w:t>
      </w:r>
      <w:r w:rsidR="00E255FA" w:rsidRPr="000D773B">
        <w:rPr>
          <w:rFonts w:cs="Times New Roman"/>
          <w:color w:val="833C0B" w:themeColor="accent2" w:themeShade="80"/>
          <w:sz w:val="22"/>
          <w:rPrChange w:id="3607" w:author="tao huang" w:date="2018-10-26T17:35:00Z">
            <w:rPr>
              <w:rFonts w:cs="Times New Roman"/>
              <w:sz w:val="22"/>
            </w:rPr>
          </w:rPrChange>
        </w:rPr>
        <w:t>by incorporating</w:t>
      </w:r>
      <w:r w:rsidR="001138D2" w:rsidRPr="000D773B">
        <w:rPr>
          <w:rFonts w:cs="Times New Roman"/>
          <w:color w:val="833C0B" w:themeColor="accent2" w:themeShade="80"/>
          <w:sz w:val="22"/>
          <w:rPrChange w:id="3608" w:author="tao huang" w:date="2018-10-26T17:35:00Z">
            <w:rPr>
              <w:rFonts w:cs="Times New Roman"/>
              <w:sz w:val="22"/>
            </w:rPr>
          </w:rPrChange>
        </w:rPr>
        <w:t xml:space="preserve"> the variables retained by the LASSO procedure</w:t>
      </w:r>
      <w:r w:rsidR="00E255FA" w:rsidRPr="000D773B">
        <w:rPr>
          <w:rFonts w:cs="Times New Roman"/>
          <w:color w:val="833C0B" w:themeColor="accent2" w:themeShade="80"/>
          <w:sz w:val="22"/>
          <w:rPrChange w:id="3609" w:author="tao huang" w:date="2018-10-26T17:35:00Z">
            <w:rPr>
              <w:rFonts w:cs="Times New Roman"/>
              <w:sz w:val="22"/>
            </w:rPr>
          </w:rPrChange>
        </w:rPr>
        <w:t xml:space="preserve"> </w:t>
      </w:r>
      <w:del w:id="3610" w:author="tao huang" w:date="2018-10-26T17:02:00Z">
        <w:r w:rsidR="00E255FA" w:rsidRPr="000D773B" w:rsidDel="003B01F9">
          <w:rPr>
            <w:rFonts w:cs="Times New Roman"/>
            <w:color w:val="833C0B" w:themeColor="accent2" w:themeShade="80"/>
            <w:sz w:val="22"/>
            <w:rPrChange w:id="3611" w:author="tao huang" w:date="2018-10-26T17:35:00Z">
              <w:rPr>
                <w:rFonts w:cs="Times New Roman"/>
                <w:sz w:val="22"/>
              </w:rPr>
            </w:rPrChange>
          </w:rPr>
          <w:delText xml:space="preserve">at </w:delText>
        </w:r>
      </w:del>
      <w:ins w:id="3612" w:author="tao huang" w:date="2018-10-26T17:02:00Z">
        <w:r w:rsidR="003B01F9" w:rsidRPr="000D773B">
          <w:rPr>
            <w:rFonts w:cs="Times New Roman"/>
            <w:color w:val="833C0B" w:themeColor="accent2" w:themeShade="80"/>
            <w:sz w:val="22"/>
            <w:rPrChange w:id="3613" w:author="tao huang" w:date="2018-10-26T17:35:00Z">
              <w:rPr>
                <w:rFonts w:cs="Times New Roman"/>
                <w:sz w:val="22"/>
              </w:rPr>
            </w:rPrChange>
          </w:rPr>
          <w:t xml:space="preserve">during </w:t>
        </w:r>
      </w:ins>
      <w:r w:rsidR="00E255FA" w:rsidRPr="000D773B">
        <w:rPr>
          <w:rFonts w:cs="Times New Roman"/>
          <w:color w:val="833C0B" w:themeColor="accent2" w:themeShade="80"/>
          <w:sz w:val="22"/>
          <w:rPrChange w:id="3614" w:author="tao huang" w:date="2018-10-26T17:35:00Z">
            <w:rPr>
              <w:rFonts w:cs="Times New Roman"/>
              <w:sz w:val="22"/>
            </w:rPr>
          </w:rPrChange>
        </w:rPr>
        <w:t>the first stage</w:t>
      </w:r>
      <w:r w:rsidR="001138D2" w:rsidRPr="000D773B">
        <w:rPr>
          <w:rFonts w:cs="Times New Roman"/>
          <w:color w:val="833C0B" w:themeColor="accent2" w:themeShade="80"/>
          <w:sz w:val="22"/>
          <w:rPrChange w:id="3615" w:author="tao huang" w:date="2018-10-26T17:35:00Z">
            <w:rPr>
              <w:rFonts w:cs="Times New Roman"/>
              <w:sz w:val="22"/>
            </w:rPr>
          </w:rPrChange>
        </w:rPr>
        <w:t xml:space="preserve">. </w:t>
      </w:r>
      <w:r w:rsidR="00695ADD" w:rsidRPr="000D773B">
        <w:rPr>
          <w:rFonts w:cs="Times New Roman"/>
          <w:color w:val="833C0B" w:themeColor="accent2" w:themeShade="80"/>
          <w:sz w:val="22"/>
          <w:rPrChange w:id="3616" w:author="tao huang" w:date="2018-10-26T17:35:00Z">
            <w:rPr>
              <w:rFonts w:cs="Times New Roman"/>
              <w:sz w:val="22"/>
            </w:rPr>
          </w:rPrChange>
        </w:rPr>
        <w:t xml:space="preserve">The </w:t>
      </w:r>
      <w:r w:rsidR="00971633" w:rsidRPr="000D773B">
        <w:rPr>
          <w:rFonts w:cs="Times New Roman"/>
          <w:color w:val="833C0B" w:themeColor="accent2" w:themeShade="80"/>
          <w:sz w:val="22"/>
          <w:rPrChange w:id="3617" w:author="tao huang" w:date="2018-10-26T17:35:00Z">
            <w:rPr>
              <w:rFonts w:cs="Times New Roman"/>
              <w:sz w:val="22"/>
            </w:rPr>
          </w:rPrChange>
        </w:rPr>
        <w:t xml:space="preserve">LASSO procedure </w:t>
      </w:r>
      <w:r w:rsidR="00695ADD" w:rsidRPr="000D773B">
        <w:rPr>
          <w:rFonts w:cs="Times New Roman"/>
          <w:color w:val="833C0B" w:themeColor="accent2" w:themeShade="80"/>
          <w:sz w:val="22"/>
          <w:rPrChange w:id="3618" w:author="tao huang" w:date="2018-10-26T17:35:00Z">
            <w:rPr>
              <w:rFonts w:cs="Times New Roman"/>
              <w:sz w:val="22"/>
            </w:rPr>
          </w:rPrChange>
        </w:rPr>
        <w:t>has a limitation that it may potentially</w:t>
      </w:r>
      <w:r w:rsidR="00971633" w:rsidRPr="000D773B">
        <w:rPr>
          <w:rFonts w:cs="Times New Roman"/>
          <w:color w:val="833C0B" w:themeColor="accent2" w:themeShade="80"/>
          <w:sz w:val="22"/>
          <w:rPrChange w:id="3619" w:author="tao huang" w:date="2018-10-26T17:35:00Z">
            <w:rPr>
              <w:rFonts w:cs="Times New Roman"/>
              <w:sz w:val="22"/>
            </w:rPr>
          </w:rPrChange>
        </w:rPr>
        <w:t xml:space="preserve"> misses important variables </w:t>
      </w:r>
      <w:r w:rsidR="00695ADD" w:rsidRPr="000D773B">
        <w:rPr>
          <w:rFonts w:cs="Times New Roman"/>
          <w:color w:val="833C0B" w:themeColor="accent2" w:themeShade="80"/>
          <w:sz w:val="22"/>
          <w:rPrChange w:id="3620" w:author="tao huang" w:date="2018-10-26T17:35:00Z">
            <w:rPr>
              <w:rFonts w:cs="Times New Roman"/>
              <w:sz w:val="22"/>
            </w:rPr>
          </w:rPrChange>
        </w:rPr>
        <w:t xml:space="preserve">especially </w:t>
      </w:r>
      <w:r w:rsidR="00971633" w:rsidRPr="000D773B">
        <w:rPr>
          <w:rFonts w:cs="Times New Roman"/>
          <w:color w:val="833C0B" w:themeColor="accent2" w:themeShade="80"/>
          <w:sz w:val="22"/>
          <w:rPrChange w:id="3621" w:author="tao huang" w:date="2018-10-26T17:35:00Z">
            <w:rPr>
              <w:rFonts w:cs="Times New Roman"/>
              <w:sz w:val="22"/>
            </w:rPr>
          </w:rPrChange>
        </w:rPr>
        <w:t xml:space="preserve">under the condition of high multicollinearity </w:t>
      </w:r>
      <w:r w:rsidR="00971633" w:rsidRPr="000D773B">
        <w:rPr>
          <w:rFonts w:cs="Times New Roman"/>
          <w:color w:val="833C0B" w:themeColor="accent2" w:themeShade="80"/>
          <w:sz w:val="22"/>
          <w:rPrChange w:id="3622" w:author="tao huang" w:date="2018-10-26T17:35:00Z">
            <w:rPr>
              <w:rFonts w:cs="Times New Roman"/>
              <w:sz w:val="22"/>
            </w:rPr>
          </w:rPrChange>
        </w:rPr>
        <w:fldChar w:fldCharType="begin"/>
      </w:r>
      <w:r w:rsidR="00380BD4" w:rsidRPr="000D773B">
        <w:rPr>
          <w:rFonts w:cs="Times New Roman"/>
          <w:color w:val="833C0B" w:themeColor="accent2" w:themeShade="80"/>
          <w:sz w:val="22"/>
          <w:rPrChange w:id="3623" w:author="tao huang" w:date="2018-10-26T17:35:00Z">
            <w:rPr>
              <w:rFonts w:cs="Times New Roman"/>
              <w:sz w:val="22"/>
            </w:rPr>
          </w:rPrChange>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0D773B">
        <w:rPr>
          <w:rFonts w:cs="Times New Roman"/>
          <w:color w:val="833C0B" w:themeColor="accent2" w:themeShade="80"/>
          <w:sz w:val="22"/>
          <w:rPrChange w:id="3624" w:author="tao huang" w:date="2018-10-26T17:35:00Z">
            <w:rPr>
              <w:rFonts w:cs="Times New Roman"/>
              <w:sz w:val="22"/>
            </w:rPr>
          </w:rPrChange>
        </w:rPr>
        <w:fldChar w:fldCharType="separate"/>
      </w:r>
      <w:r w:rsidR="00380BD4" w:rsidRPr="000D773B">
        <w:rPr>
          <w:rFonts w:cs="Times New Roman"/>
          <w:noProof/>
          <w:color w:val="833C0B" w:themeColor="accent2" w:themeShade="80"/>
          <w:sz w:val="22"/>
          <w:rPrChange w:id="3625" w:author="tao huang" w:date="2018-10-26T17:35:00Z">
            <w:rPr>
              <w:rFonts w:cs="Times New Roman"/>
              <w:noProof/>
              <w:sz w:val="22"/>
            </w:rPr>
          </w:rPrChange>
        </w:rPr>
        <w:t>(Fan &amp; Lv, 2008; Ma et al., 2016)</w:t>
      </w:r>
      <w:r w:rsidR="00971633" w:rsidRPr="000D773B">
        <w:rPr>
          <w:rFonts w:cs="Times New Roman"/>
          <w:color w:val="833C0B" w:themeColor="accent2" w:themeShade="80"/>
          <w:sz w:val="22"/>
          <w:rPrChange w:id="3626" w:author="tao huang" w:date="2018-10-26T17:35:00Z">
            <w:rPr>
              <w:rFonts w:cs="Times New Roman"/>
              <w:sz w:val="22"/>
            </w:rPr>
          </w:rPrChange>
        </w:rPr>
        <w:fldChar w:fldCharType="end"/>
      </w:r>
      <w:r w:rsidR="00971633" w:rsidRPr="000D773B">
        <w:rPr>
          <w:rFonts w:cs="Times New Roman"/>
          <w:color w:val="833C0B" w:themeColor="accent2" w:themeShade="80"/>
          <w:sz w:val="22"/>
          <w:rPrChange w:id="3627" w:author="tao huang" w:date="2018-10-26T17:35:00Z">
            <w:rPr>
              <w:rFonts w:cs="Times New Roman"/>
              <w:sz w:val="22"/>
            </w:rPr>
          </w:rPrChange>
        </w:rPr>
        <w:t xml:space="preserve">. </w:t>
      </w:r>
      <w:r w:rsidR="00E255FA" w:rsidRPr="000D773B">
        <w:rPr>
          <w:rFonts w:cs="Times New Roman"/>
          <w:color w:val="833C0B" w:themeColor="accent2" w:themeShade="80"/>
          <w:sz w:val="22"/>
          <w:rPrChange w:id="3628" w:author="tao huang" w:date="2018-10-26T17:35:00Z">
            <w:rPr>
              <w:rFonts w:cs="Times New Roman"/>
              <w:sz w:val="22"/>
            </w:rPr>
          </w:rPrChange>
        </w:rPr>
        <w:t xml:space="preserve">Previous studies suggest </w:t>
      </w:r>
      <w:del w:id="3629" w:author="tao huang" w:date="2018-10-26T17:03:00Z">
        <w:r w:rsidR="00E255FA" w:rsidRPr="000D773B" w:rsidDel="00F84625">
          <w:rPr>
            <w:rFonts w:cs="Times New Roman"/>
            <w:color w:val="833C0B" w:themeColor="accent2" w:themeShade="80"/>
            <w:sz w:val="22"/>
            <w:rPrChange w:id="3630" w:author="tao huang" w:date="2018-10-26T17:35:00Z">
              <w:rPr>
                <w:rFonts w:cs="Times New Roman"/>
                <w:sz w:val="22"/>
              </w:rPr>
            </w:rPrChange>
          </w:rPr>
          <w:delText xml:space="preserve">that sales of </w:delText>
        </w:r>
      </w:del>
      <w:ins w:id="3631" w:author="Didier Soopramanien" w:date="2018-10-23T16:19:00Z">
        <w:del w:id="3632" w:author="tao huang" w:date="2018-10-26T17:03:00Z">
          <w:r w:rsidRPr="000D773B" w:rsidDel="00F84625">
            <w:rPr>
              <w:rFonts w:cs="Times New Roman"/>
              <w:color w:val="833C0B" w:themeColor="accent2" w:themeShade="80"/>
              <w:sz w:val="22"/>
              <w:rPrChange w:id="3633" w:author="tao huang" w:date="2018-10-26T17:35:00Z">
                <w:rPr>
                  <w:rFonts w:cs="Times New Roman"/>
                  <w:sz w:val="22"/>
                </w:rPr>
              </w:rPrChange>
            </w:rPr>
            <w:delText>a</w:delText>
          </w:r>
        </w:del>
      </w:ins>
      <w:del w:id="3634" w:author="tao huang" w:date="2018-10-26T17:03:00Z">
        <w:r w:rsidR="00E255FA" w:rsidRPr="000D773B" w:rsidDel="00F84625">
          <w:rPr>
            <w:rFonts w:cs="Times New Roman"/>
            <w:color w:val="833C0B" w:themeColor="accent2" w:themeShade="80"/>
            <w:sz w:val="22"/>
            <w:rPrChange w:id="3635" w:author="tao huang" w:date="2018-10-26T17:35:00Z">
              <w:rPr>
                <w:rFonts w:cs="Times New Roman"/>
                <w:sz w:val="22"/>
              </w:rPr>
            </w:rPrChange>
          </w:rPr>
          <w:delText>the product</w:delText>
        </w:r>
      </w:del>
      <w:ins w:id="3636" w:author="tao huang" w:date="2018-10-26T17:03:00Z">
        <w:r w:rsidR="00F84625" w:rsidRPr="000D773B">
          <w:rPr>
            <w:rFonts w:cs="Times New Roman"/>
            <w:color w:val="833C0B" w:themeColor="accent2" w:themeShade="80"/>
            <w:sz w:val="22"/>
            <w:rPrChange w:id="3637" w:author="tao huang" w:date="2018-10-26T17:35:00Z">
              <w:rPr>
                <w:rFonts w:cs="Times New Roman"/>
                <w:sz w:val="22"/>
              </w:rPr>
            </w:rPrChange>
          </w:rPr>
          <w:t>the product sales</w:t>
        </w:r>
      </w:ins>
      <w:r w:rsidR="00E255FA" w:rsidRPr="000D773B">
        <w:rPr>
          <w:rFonts w:cs="Times New Roman"/>
          <w:color w:val="833C0B" w:themeColor="accent2" w:themeShade="80"/>
          <w:sz w:val="22"/>
          <w:rPrChange w:id="3638" w:author="tao huang" w:date="2018-10-26T17:35:00Z">
            <w:rPr>
              <w:rFonts w:cs="Times New Roman"/>
              <w:sz w:val="22"/>
            </w:rPr>
          </w:rPrChange>
        </w:rPr>
        <w:t xml:space="preserve"> are usually mostly influenced by </w:t>
      </w:r>
      <w:r w:rsidR="00642AD1" w:rsidRPr="000D773B">
        <w:rPr>
          <w:rFonts w:cs="Times New Roman"/>
          <w:color w:val="833C0B" w:themeColor="accent2" w:themeShade="80"/>
          <w:sz w:val="22"/>
          <w:rPrChange w:id="3639" w:author="tao huang" w:date="2018-10-26T17:35:00Z">
            <w:rPr>
              <w:rFonts w:cs="Times New Roman"/>
              <w:sz w:val="22"/>
            </w:rPr>
          </w:rPrChange>
        </w:rPr>
        <w:t>the product’s</w:t>
      </w:r>
      <w:r w:rsidR="00E255FA" w:rsidRPr="000D773B">
        <w:rPr>
          <w:rFonts w:cs="Times New Roman"/>
          <w:color w:val="833C0B" w:themeColor="accent2" w:themeShade="80"/>
          <w:sz w:val="22"/>
          <w:rPrChange w:id="3640" w:author="tao huang" w:date="2018-10-26T17:35:00Z">
            <w:rPr>
              <w:rFonts w:cs="Times New Roman"/>
              <w:sz w:val="22"/>
            </w:rPr>
          </w:rPrChange>
        </w:rPr>
        <w:t xml:space="preserve"> own prices and promotions </w:t>
      </w:r>
      <w:r w:rsidR="00E255FA" w:rsidRPr="000D773B">
        <w:rPr>
          <w:rFonts w:cs="Times New Roman"/>
          <w:color w:val="833C0B" w:themeColor="accent2" w:themeShade="80"/>
          <w:sz w:val="22"/>
          <w:rPrChange w:id="3641" w:author="tao huang" w:date="2018-10-26T17:35:00Z">
            <w:rPr>
              <w:rFonts w:cs="Times New Roman"/>
              <w:sz w:val="22"/>
            </w:rPr>
          </w:rPrChange>
        </w:rPr>
        <w:fldChar w:fldCharType="begin"/>
      </w:r>
      <w:r w:rsidR="00380BD4" w:rsidRPr="000D773B">
        <w:rPr>
          <w:rFonts w:cs="Times New Roman"/>
          <w:color w:val="833C0B" w:themeColor="accent2" w:themeShade="80"/>
          <w:sz w:val="22"/>
          <w:rPrChange w:id="3642" w:author="tao huang" w:date="2018-10-26T17:35:00Z">
            <w:rPr>
              <w:rFonts w:cs="Times New Roman"/>
              <w:sz w:val="22"/>
            </w:rPr>
          </w:rPrChange>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0D773B">
        <w:rPr>
          <w:rFonts w:cs="Times New Roman"/>
          <w:color w:val="833C0B" w:themeColor="accent2" w:themeShade="80"/>
          <w:sz w:val="22"/>
          <w:rPrChange w:id="3643" w:author="tao huang" w:date="2018-10-26T17:35:00Z">
            <w:rPr>
              <w:rFonts w:cs="Times New Roman"/>
              <w:sz w:val="22"/>
            </w:rPr>
          </w:rPrChange>
        </w:rPr>
        <w:fldChar w:fldCharType="separate"/>
      </w:r>
      <w:r w:rsidR="00380BD4" w:rsidRPr="000D773B">
        <w:rPr>
          <w:rFonts w:cs="Times New Roman"/>
          <w:noProof/>
          <w:color w:val="833C0B" w:themeColor="accent2" w:themeShade="80"/>
          <w:sz w:val="22"/>
          <w:rPrChange w:id="3644" w:author="tao huang" w:date="2018-10-26T17:35:00Z">
            <w:rPr>
              <w:rFonts w:cs="Times New Roman"/>
              <w:noProof/>
              <w:sz w:val="22"/>
            </w:rPr>
          </w:rPrChange>
        </w:rPr>
        <w:t>(Bucklin, Gupta, &amp; Siddarth, 1998)</w:t>
      </w:r>
      <w:r w:rsidR="00E255FA" w:rsidRPr="000D773B">
        <w:rPr>
          <w:rFonts w:cs="Times New Roman"/>
          <w:color w:val="833C0B" w:themeColor="accent2" w:themeShade="80"/>
          <w:sz w:val="22"/>
          <w:rPrChange w:id="3645" w:author="tao huang" w:date="2018-10-26T17:35:00Z">
            <w:rPr>
              <w:rFonts w:cs="Times New Roman"/>
              <w:sz w:val="22"/>
            </w:rPr>
          </w:rPrChange>
        </w:rPr>
        <w:fldChar w:fldCharType="end"/>
      </w:r>
      <w:r w:rsidR="00E255FA" w:rsidRPr="000D773B">
        <w:rPr>
          <w:rFonts w:cs="Times New Roman"/>
          <w:color w:val="833C0B" w:themeColor="accent2" w:themeShade="80"/>
          <w:sz w:val="22"/>
          <w:rPrChange w:id="3646" w:author="tao huang" w:date="2018-10-26T17:35:00Z">
            <w:rPr>
              <w:rFonts w:cs="Times New Roman"/>
              <w:sz w:val="22"/>
            </w:rPr>
          </w:rPrChange>
        </w:rPr>
        <w:t xml:space="preserve">. </w:t>
      </w:r>
      <w:r w:rsidR="00642AD1" w:rsidRPr="000D773B">
        <w:rPr>
          <w:rFonts w:cs="Times New Roman"/>
          <w:color w:val="833C0B" w:themeColor="accent2" w:themeShade="80"/>
          <w:sz w:val="22"/>
          <w:rPrChange w:id="3647" w:author="tao huang" w:date="2018-10-26T17:35:00Z">
            <w:rPr>
              <w:rFonts w:cs="Times New Roman"/>
              <w:sz w:val="22"/>
            </w:rPr>
          </w:rPrChange>
        </w:rPr>
        <w:t>Thus</w:t>
      </w:r>
      <w:r w:rsidR="00971633" w:rsidRPr="000D773B">
        <w:rPr>
          <w:rFonts w:cs="Times New Roman"/>
          <w:color w:val="833C0B" w:themeColor="accent2" w:themeShade="80"/>
          <w:sz w:val="22"/>
          <w:rPrChange w:id="3648" w:author="tao huang" w:date="2018-10-26T17:35:00Z">
            <w:rPr>
              <w:rFonts w:cs="Times New Roman"/>
              <w:sz w:val="22"/>
            </w:rPr>
          </w:rPrChange>
        </w:rPr>
        <w:t xml:space="preserve">, we </w:t>
      </w:r>
      <w:r w:rsidR="00C90D90" w:rsidRPr="000D773B">
        <w:rPr>
          <w:rFonts w:cs="Times New Roman"/>
          <w:color w:val="833C0B" w:themeColor="accent2" w:themeShade="80"/>
          <w:sz w:val="22"/>
          <w:rPrChange w:id="3649" w:author="tao huang" w:date="2018-10-26T17:35:00Z">
            <w:rPr>
              <w:rFonts w:cs="Times New Roman"/>
              <w:sz w:val="22"/>
            </w:rPr>
          </w:rPrChange>
        </w:rPr>
        <w:t xml:space="preserve">intentionally </w:t>
      </w:r>
      <w:r w:rsidR="00642AD1" w:rsidRPr="000D773B">
        <w:rPr>
          <w:rFonts w:cs="Times New Roman"/>
          <w:color w:val="833C0B" w:themeColor="accent2" w:themeShade="80"/>
          <w:sz w:val="22"/>
          <w:rPrChange w:id="3650" w:author="tao huang" w:date="2018-10-26T17:35:00Z">
            <w:rPr>
              <w:rFonts w:cs="Times New Roman"/>
              <w:sz w:val="22"/>
            </w:rPr>
          </w:rPrChange>
        </w:rPr>
        <w:t>incorporate</w:t>
      </w:r>
      <w:r w:rsidR="00971633" w:rsidRPr="000D773B">
        <w:rPr>
          <w:rFonts w:cs="Times New Roman"/>
          <w:color w:val="833C0B" w:themeColor="accent2" w:themeShade="80"/>
          <w:sz w:val="22"/>
          <w:rPrChange w:id="3651" w:author="tao huang" w:date="2018-10-26T17:35:00Z">
            <w:rPr>
              <w:rFonts w:cs="Times New Roman"/>
              <w:sz w:val="22"/>
            </w:rPr>
          </w:rPrChange>
        </w:rPr>
        <w:t xml:space="preserve"> the </w:t>
      </w:r>
      <w:r w:rsidR="00642AD1" w:rsidRPr="000D773B">
        <w:rPr>
          <w:rFonts w:cs="Times New Roman"/>
          <w:color w:val="833C0B" w:themeColor="accent2" w:themeShade="80"/>
          <w:sz w:val="22"/>
          <w:rPrChange w:id="3652" w:author="tao huang" w:date="2018-10-26T17:35:00Z">
            <w:rPr>
              <w:rFonts w:cs="Times New Roman"/>
              <w:sz w:val="22"/>
            </w:rPr>
          </w:rPrChange>
        </w:rPr>
        <w:t>prices and promotions</w:t>
      </w:r>
      <w:r w:rsidR="00971633" w:rsidRPr="000D773B">
        <w:rPr>
          <w:rFonts w:cs="Times New Roman"/>
          <w:color w:val="833C0B" w:themeColor="accent2" w:themeShade="80"/>
          <w:sz w:val="22"/>
          <w:rPrChange w:id="3653" w:author="tao huang" w:date="2018-10-26T17:35:00Z">
            <w:rPr>
              <w:rFonts w:cs="Times New Roman"/>
              <w:sz w:val="22"/>
            </w:rPr>
          </w:rPrChange>
        </w:rPr>
        <w:t xml:space="preserve"> of the focal product in the general ADL model</w:t>
      </w:r>
      <w:r w:rsidR="00C90D90" w:rsidRPr="000D773B">
        <w:rPr>
          <w:rFonts w:cs="Times New Roman"/>
          <w:color w:val="833C0B" w:themeColor="accent2" w:themeShade="80"/>
          <w:sz w:val="22"/>
          <w:rPrChange w:id="3654" w:author="tao huang" w:date="2018-10-26T17:35:00Z">
            <w:rPr>
              <w:rFonts w:cs="Times New Roman"/>
              <w:sz w:val="22"/>
            </w:rPr>
          </w:rPrChange>
        </w:rPr>
        <w:t xml:space="preserve"> </w:t>
      </w:r>
      <w:r w:rsidR="00642AD1" w:rsidRPr="000D773B">
        <w:rPr>
          <w:rFonts w:cs="Times New Roman"/>
          <w:color w:val="833C0B" w:themeColor="accent2" w:themeShade="80"/>
          <w:sz w:val="22"/>
          <w:rPrChange w:id="3655" w:author="tao huang" w:date="2018-10-26T17:35:00Z">
            <w:rPr>
              <w:rFonts w:cs="Times New Roman"/>
              <w:sz w:val="22"/>
            </w:rPr>
          </w:rPrChange>
        </w:rPr>
        <w:t xml:space="preserve">even they </w:t>
      </w:r>
      <w:del w:id="3656" w:author="Didier Soopramanien" w:date="2018-10-23T16:20:00Z">
        <w:r w:rsidR="00642AD1" w:rsidRPr="000D773B" w:rsidDel="00743400">
          <w:rPr>
            <w:rFonts w:cs="Times New Roman"/>
            <w:color w:val="833C0B" w:themeColor="accent2" w:themeShade="80"/>
            <w:sz w:val="22"/>
            <w:rPrChange w:id="3657" w:author="tao huang" w:date="2018-10-26T17:35:00Z">
              <w:rPr>
                <w:rFonts w:cs="Times New Roman"/>
                <w:sz w:val="22"/>
              </w:rPr>
            </w:rPrChange>
          </w:rPr>
          <w:delText>were</w:delText>
        </w:r>
      </w:del>
      <w:ins w:id="3658" w:author="Didier Soopramanien" w:date="2018-10-23T16:20:00Z">
        <w:del w:id="3659" w:author="tao huang" w:date="2018-10-26T17:03:00Z">
          <w:r w:rsidR="00743400" w:rsidRPr="000D773B" w:rsidDel="00F84625">
            <w:rPr>
              <w:rFonts w:cs="Times New Roman"/>
              <w:color w:val="833C0B" w:themeColor="accent2" w:themeShade="80"/>
              <w:sz w:val="22"/>
              <w:rPrChange w:id="3660" w:author="tao huang" w:date="2018-10-26T17:35:00Z">
                <w:rPr>
                  <w:rFonts w:cs="Times New Roman"/>
                  <w:sz w:val="22"/>
                </w:rPr>
              </w:rPrChange>
            </w:rPr>
            <w:delText>are</w:delText>
          </w:r>
        </w:del>
      </w:ins>
      <w:ins w:id="3661" w:author="tao huang" w:date="2018-10-26T17:03:00Z">
        <w:r w:rsidR="00F84625" w:rsidRPr="000D773B">
          <w:rPr>
            <w:rFonts w:cs="Times New Roman"/>
            <w:color w:val="833C0B" w:themeColor="accent2" w:themeShade="80"/>
            <w:sz w:val="22"/>
            <w:rPrChange w:id="3662" w:author="tao huang" w:date="2018-10-26T17:35:00Z">
              <w:rPr>
                <w:rFonts w:cs="Times New Roman"/>
                <w:sz w:val="22"/>
              </w:rPr>
            </w:rPrChange>
          </w:rPr>
          <w:t>were</w:t>
        </w:r>
      </w:ins>
      <w:r w:rsidR="00642AD1" w:rsidRPr="000D773B">
        <w:rPr>
          <w:rFonts w:cs="Times New Roman"/>
          <w:color w:val="833C0B" w:themeColor="accent2" w:themeShade="80"/>
          <w:sz w:val="22"/>
          <w:rPrChange w:id="3663" w:author="tao huang" w:date="2018-10-26T17:35:00Z">
            <w:rPr>
              <w:rFonts w:cs="Times New Roman"/>
              <w:sz w:val="22"/>
            </w:rPr>
          </w:rPrChange>
        </w:rPr>
        <w:t xml:space="preserve"> not retained by the LASSO procedure</w:t>
      </w:r>
      <w:ins w:id="3664" w:author="tao huang" w:date="2018-10-26T17:03:00Z">
        <w:r w:rsidR="00F84625" w:rsidRPr="000D773B">
          <w:rPr>
            <w:rFonts w:cs="Times New Roman"/>
            <w:color w:val="833C0B" w:themeColor="accent2" w:themeShade="80"/>
            <w:sz w:val="22"/>
            <w:rPrChange w:id="3665" w:author="tao huang" w:date="2018-10-26T17:35:00Z">
              <w:rPr>
                <w:rFonts w:cs="Times New Roman"/>
                <w:sz w:val="22"/>
              </w:rPr>
            </w:rPrChange>
          </w:rPr>
          <w:t xml:space="preserve"> during the f</w:t>
        </w:r>
      </w:ins>
      <w:ins w:id="3666" w:author="tao huang" w:date="2018-10-26T17:04:00Z">
        <w:r w:rsidR="00F84625" w:rsidRPr="000D773B">
          <w:rPr>
            <w:rFonts w:cs="Times New Roman"/>
            <w:color w:val="833C0B" w:themeColor="accent2" w:themeShade="80"/>
            <w:sz w:val="22"/>
            <w:rPrChange w:id="3667" w:author="tao huang" w:date="2018-10-26T17:35:00Z">
              <w:rPr>
                <w:rFonts w:cs="Times New Roman"/>
                <w:sz w:val="22"/>
              </w:rPr>
            </w:rPrChange>
          </w:rPr>
          <w:t>irst stage</w:t>
        </w:r>
      </w:ins>
      <w:r w:rsidR="00642AD1" w:rsidRPr="000D773B">
        <w:rPr>
          <w:rFonts w:cs="Times New Roman"/>
          <w:color w:val="833C0B" w:themeColor="accent2" w:themeShade="80"/>
          <w:sz w:val="22"/>
          <w:rPrChange w:id="3668" w:author="tao huang" w:date="2018-10-26T17:35:00Z">
            <w:rPr>
              <w:rFonts w:cs="Times New Roman"/>
              <w:sz w:val="22"/>
            </w:rPr>
          </w:rPrChange>
        </w:rPr>
        <w:t xml:space="preserve">. </w:t>
      </w:r>
      <w:r w:rsidR="00B56ED7" w:rsidRPr="000D773B">
        <w:rPr>
          <w:rFonts w:cs="Times New Roman"/>
          <w:color w:val="833C0B" w:themeColor="accent2" w:themeShade="80"/>
          <w:sz w:val="22"/>
          <w:rPrChange w:id="3669" w:author="tao huang" w:date="2018-10-26T17:35:00Z">
            <w:rPr>
              <w:rFonts w:cs="Times New Roman"/>
              <w:sz w:val="22"/>
            </w:rPr>
          </w:rPrChange>
        </w:rPr>
        <w:t xml:space="preserve">We </w:t>
      </w:r>
      <w:r w:rsidR="00E91E70" w:rsidRPr="000D773B">
        <w:rPr>
          <w:rFonts w:cs="Times New Roman"/>
          <w:color w:val="833C0B" w:themeColor="accent2" w:themeShade="80"/>
          <w:sz w:val="22"/>
          <w:rPrChange w:id="3670" w:author="tao huang" w:date="2018-10-26T17:35:00Z">
            <w:rPr>
              <w:rFonts w:cs="Times New Roman"/>
              <w:sz w:val="22"/>
            </w:rPr>
          </w:rPrChange>
        </w:rPr>
        <w:t>also incorporate</w:t>
      </w:r>
      <w:r w:rsidR="00B56ED7" w:rsidRPr="000D773B">
        <w:rPr>
          <w:rFonts w:cs="Times New Roman"/>
          <w:color w:val="833C0B" w:themeColor="accent2" w:themeShade="80"/>
          <w:sz w:val="22"/>
          <w:rPrChange w:id="3671" w:author="tao huang" w:date="2018-10-26T17:35:00Z">
            <w:rPr>
              <w:rFonts w:cs="Times New Roman"/>
              <w:sz w:val="22"/>
            </w:rPr>
          </w:rPrChange>
        </w:rPr>
        <w:t xml:space="preserve"> the dynamic effect</w:t>
      </w:r>
      <w:ins w:id="3672" w:author="Didier Soopramanien" w:date="2018-10-23T16:20:00Z">
        <w:r w:rsidR="00743400" w:rsidRPr="000D773B">
          <w:rPr>
            <w:rFonts w:cs="Times New Roman"/>
            <w:color w:val="833C0B" w:themeColor="accent2" w:themeShade="80"/>
            <w:sz w:val="22"/>
            <w:rPrChange w:id="3673" w:author="tao huang" w:date="2018-10-26T17:35:00Z">
              <w:rPr>
                <w:rFonts w:cs="Times New Roman"/>
                <w:sz w:val="22"/>
              </w:rPr>
            </w:rPrChange>
          </w:rPr>
          <w:t>s</w:t>
        </w:r>
      </w:ins>
      <w:r w:rsidR="00B56ED7" w:rsidRPr="000D773B">
        <w:rPr>
          <w:rFonts w:cs="Times New Roman"/>
          <w:color w:val="833C0B" w:themeColor="accent2" w:themeShade="80"/>
          <w:sz w:val="22"/>
          <w:rPrChange w:id="3674" w:author="tao huang" w:date="2018-10-26T17:35:00Z">
            <w:rPr>
              <w:rFonts w:cs="Times New Roman"/>
              <w:sz w:val="22"/>
            </w:rPr>
          </w:rPrChange>
        </w:rPr>
        <w:t xml:space="preserve"> of the</w:t>
      </w:r>
      <w:ins w:id="3675" w:author="tao huang" w:date="2018-10-26T17:04:00Z">
        <w:r w:rsidR="00F84625" w:rsidRPr="000D773B">
          <w:rPr>
            <w:rFonts w:cs="Times New Roman"/>
            <w:color w:val="833C0B" w:themeColor="accent2" w:themeShade="80"/>
            <w:sz w:val="22"/>
            <w:rPrChange w:id="3676" w:author="tao huang" w:date="2018-10-26T17:35:00Z">
              <w:rPr>
                <w:rFonts w:cs="Times New Roman"/>
                <w:sz w:val="22"/>
              </w:rPr>
            </w:rPrChange>
          </w:rPr>
          <w:t xml:space="preserve">se explanatory </w:t>
        </w:r>
      </w:ins>
      <w:del w:id="3677" w:author="tao huang" w:date="2018-10-26T17:04:00Z">
        <w:r w:rsidR="00B56ED7" w:rsidRPr="000D773B" w:rsidDel="00F84625">
          <w:rPr>
            <w:rFonts w:cs="Times New Roman"/>
            <w:color w:val="833C0B" w:themeColor="accent2" w:themeShade="80"/>
            <w:sz w:val="22"/>
            <w:rPrChange w:id="3678" w:author="tao huang" w:date="2018-10-26T17:35:00Z">
              <w:rPr>
                <w:rFonts w:cs="Times New Roman"/>
                <w:sz w:val="22"/>
              </w:rPr>
            </w:rPrChange>
          </w:rPr>
          <w:delText xml:space="preserve">se </w:delText>
        </w:r>
        <w:r w:rsidR="00E91E70" w:rsidRPr="000D773B" w:rsidDel="00F84625">
          <w:rPr>
            <w:rFonts w:cs="Times New Roman"/>
            <w:color w:val="833C0B" w:themeColor="accent2" w:themeShade="80"/>
            <w:sz w:val="22"/>
            <w:rPrChange w:id="3679" w:author="tao huang" w:date="2018-10-26T17:35:00Z">
              <w:rPr>
                <w:rFonts w:cs="Times New Roman"/>
                <w:sz w:val="22"/>
              </w:rPr>
            </w:rPrChange>
          </w:rPr>
          <w:delText xml:space="preserve">marketing </w:delText>
        </w:r>
      </w:del>
      <w:r w:rsidR="00971633" w:rsidRPr="000D773B">
        <w:rPr>
          <w:rFonts w:cs="Times New Roman"/>
          <w:color w:val="833C0B" w:themeColor="accent2" w:themeShade="80"/>
          <w:sz w:val="22"/>
          <w:rPrChange w:id="3680" w:author="tao huang" w:date="2018-10-26T17:35:00Z">
            <w:rPr>
              <w:rFonts w:cs="Times New Roman"/>
              <w:sz w:val="22"/>
            </w:rPr>
          </w:rPrChange>
        </w:rPr>
        <w:t xml:space="preserve">variables as well as a time variable </w:t>
      </w:r>
      <w:r w:rsidR="00B56ED7" w:rsidRPr="000D773B">
        <w:rPr>
          <w:rFonts w:cs="Times New Roman"/>
          <w:color w:val="833C0B" w:themeColor="accent2" w:themeShade="80"/>
          <w:sz w:val="22"/>
          <w:rPrChange w:id="3681" w:author="tao huang" w:date="2018-10-26T17:35:00Z">
            <w:rPr>
              <w:rFonts w:cs="Times New Roman"/>
              <w:sz w:val="22"/>
            </w:rPr>
          </w:rPrChange>
        </w:rPr>
        <w:t>to</w:t>
      </w:r>
      <w:r w:rsidR="00971633" w:rsidRPr="000D773B">
        <w:rPr>
          <w:rFonts w:cs="Times New Roman"/>
          <w:color w:val="833C0B" w:themeColor="accent2" w:themeShade="80"/>
          <w:sz w:val="22"/>
          <w:rPrChange w:id="3682" w:author="tao huang" w:date="2018-10-26T17:35:00Z">
            <w:rPr>
              <w:rFonts w:cs="Times New Roman"/>
              <w:sz w:val="22"/>
            </w:rPr>
          </w:rPrChange>
        </w:rPr>
        <w:t xml:space="preserve"> </w:t>
      </w:r>
      <w:r w:rsidR="00B56ED7" w:rsidRPr="000D773B">
        <w:rPr>
          <w:rFonts w:cs="Times New Roman"/>
          <w:color w:val="833C0B" w:themeColor="accent2" w:themeShade="80"/>
          <w:sz w:val="22"/>
          <w:rPrChange w:id="3683" w:author="tao huang" w:date="2018-10-26T17:35:00Z">
            <w:rPr>
              <w:rFonts w:cs="Times New Roman"/>
              <w:sz w:val="22"/>
            </w:rPr>
          </w:rPrChange>
        </w:rPr>
        <w:t>capture</w:t>
      </w:r>
      <w:r w:rsidR="00971633" w:rsidRPr="000D773B">
        <w:rPr>
          <w:rFonts w:cs="Times New Roman"/>
          <w:color w:val="833C0B" w:themeColor="accent2" w:themeShade="80"/>
          <w:sz w:val="22"/>
          <w:rPrChange w:id="3684" w:author="tao huang" w:date="2018-10-26T17:35:00Z">
            <w:rPr>
              <w:rFonts w:cs="Times New Roman"/>
              <w:sz w:val="22"/>
            </w:rPr>
          </w:rPrChange>
        </w:rPr>
        <w:t xml:space="preserve"> the potential trend, </w:t>
      </w:r>
      <w:r w:rsidR="009C67A2" w:rsidRPr="000D773B">
        <w:rPr>
          <w:rFonts w:cs="Times New Roman"/>
          <w:color w:val="833C0B" w:themeColor="accent2" w:themeShade="80"/>
          <w:sz w:val="22"/>
          <w:rPrChange w:id="3685" w:author="tao huang" w:date="2018-10-26T17:35:00Z">
            <w:rPr>
              <w:rFonts w:cs="Times New Roman"/>
              <w:sz w:val="22"/>
            </w:rPr>
          </w:rPrChange>
        </w:rPr>
        <w:t>twelve</w:t>
      </w:r>
      <w:r w:rsidR="00971633" w:rsidRPr="000D773B">
        <w:rPr>
          <w:rFonts w:cs="Times New Roman"/>
          <w:color w:val="833C0B" w:themeColor="accent2" w:themeShade="80"/>
          <w:sz w:val="22"/>
          <w:rPrChange w:id="3686" w:author="tao huang" w:date="2018-10-26T17:35:00Z">
            <w:rPr>
              <w:rFonts w:cs="Times New Roman"/>
              <w:sz w:val="22"/>
            </w:rPr>
          </w:rPrChange>
        </w:rPr>
        <w:t xml:space="preserve"> </w:t>
      </w:r>
      <w:r w:rsidR="00C90D90" w:rsidRPr="000D773B">
        <w:rPr>
          <w:rFonts w:cs="Times New Roman"/>
          <w:color w:val="833C0B" w:themeColor="accent2" w:themeShade="80"/>
          <w:sz w:val="22"/>
          <w:rPrChange w:id="3687" w:author="tao huang" w:date="2018-10-26T17:35:00Z">
            <w:rPr>
              <w:rFonts w:cs="Times New Roman"/>
              <w:sz w:val="22"/>
            </w:rPr>
          </w:rPrChange>
        </w:rPr>
        <w:t xml:space="preserve">deterministic </w:t>
      </w:r>
      <w:r w:rsidR="00971633" w:rsidRPr="000D773B">
        <w:rPr>
          <w:rFonts w:cs="Times New Roman"/>
          <w:color w:val="833C0B" w:themeColor="accent2" w:themeShade="80"/>
          <w:sz w:val="22"/>
          <w:rPrChange w:id="3688" w:author="tao huang" w:date="2018-10-26T17:35:00Z">
            <w:rPr>
              <w:rFonts w:cs="Times New Roman"/>
              <w:sz w:val="22"/>
            </w:rPr>
          </w:rPrChange>
        </w:rPr>
        <w:t>four-week dummy variable</w:t>
      </w:r>
      <w:r w:rsidR="00C90D90" w:rsidRPr="000D773B">
        <w:rPr>
          <w:rFonts w:cs="Times New Roman"/>
          <w:color w:val="833C0B" w:themeColor="accent2" w:themeShade="80"/>
          <w:sz w:val="22"/>
          <w:rPrChange w:id="3689" w:author="tao huang" w:date="2018-10-26T17:35:00Z">
            <w:rPr>
              <w:rFonts w:cs="Times New Roman"/>
              <w:sz w:val="22"/>
            </w:rPr>
          </w:rPrChange>
        </w:rPr>
        <w:t>s</w:t>
      </w:r>
      <w:r w:rsidR="00971633" w:rsidRPr="000D773B">
        <w:rPr>
          <w:rFonts w:cs="Times New Roman"/>
          <w:color w:val="833C0B" w:themeColor="accent2" w:themeShade="80"/>
          <w:sz w:val="22"/>
          <w:rPrChange w:id="3690" w:author="tao huang" w:date="2018-10-26T17:35:00Z">
            <w:rPr>
              <w:rFonts w:cs="Times New Roman"/>
              <w:sz w:val="22"/>
            </w:rPr>
          </w:rPrChange>
        </w:rPr>
        <w:t xml:space="preserve"> to capture seasonality, and other dummy variables to capture calendar events. </w:t>
      </w:r>
      <w:del w:id="3691" w:author="tao huang" w:date="2018-10-26T17:05:00Z">
        <w:r w:rsidR="00971633" w:rsidRPr="000D773B" w:rsidDel="00071B5D">
          <w:rPr>
            <w:rFonts w:cs="Times New Roman"/>
            <w:color w:val="833C0B" w:themeColor="accent2" w:themeShade="80"/>
            <w:sz w:val="22"/>
            <w:rPrChange w:id="3692" w:author="tao huang" w:date="2018-10-26T17:35:00Z">
              <w:rPr>
                <w:rFonts w:cs="Times New Roman"/>
                <w:sz w:val="22"/>
              </w:rPr>
            </w:rPrChange>
          </w:rPr>
          <w:delText>We refer this model as the</w:delText>
        </w:r>
      </w:del>
      <w:ins w:id="3693" w:author="tao huang" w:date="2018-10-26T17:05:00Z">
        <w:r w:rsidR="00071B5D" w:rsidRPr="000D773B">
          <w:rPr>
            <w:rFonts w:cs="Times New Roman"/>
            <w:color w:val="833C0B" w:themeColor="accent2" w:themeShade="80"/>
            <w:sz w:val="22"/>
            <w:rPrChange w:id="3694" w:author="tao huang" w:date="2018-10-26T17:35:00Z">
              <w:rPr>
                <w:rFonts w:cs="Times New Roman"/>
                <w:sz w:val="22"/>
              </w:rPr>
            </w:rPrChange>
          </w:rPr>
          <w:t>The constructed</w:t>
        </w:r>
      </w:ins>
      <w:r w:rsidR="00971633" w:rsidRPr="000D773B">
        <w:rPr>
          <w:rFonts w:cs="Times New Roman"/>
          <w:color w:val="833C0B" w:themeColor="accent2" w:themeShade="80"/>
          <w:sz w:val="22"/>
          <w:rPrChange w:id="3695" w:author="tao huang" w:date="2018-10-26T17:35:00Z">
            <w:rPr>
              <w:rFonts w:cs="Times New Roman"/>
              <w:sz w:val="22"/>
            </w:rPr>
          </w:rPrChange>
        </w:rPr>
        <w:t xml:space="preserve"> general ADL model</w:t>
      </w:r>
      <w:ins w:id="3696" w:author="tao huang" w:date="2018-10-26T17:05:00Z">
        <w:r w:rsidR="00071B5D" w:rsidRPr="000D773B">
          <w:rPr>
            <w:rFonts w:cs="Times New Roman"/>
            <w:color w:val="833C0B" w:themeColor="accent2" w:themeShade="80"/>
            <w:sz w:val="22"/>
            <w:rPrChange w:id="3697" w:author="tao huang" w:date="2018-10-26T17:35:00Z">
              <w:rPr>
                <w:rFonts w:cs="Times New Roman"/>
                <w:sz w:val="22"/>
              </w:rPr>
            </w:rPrChange>
          </w:rPr>
          <w:t xml:space="preserve"> can be demonstrated as follows:</w:t>
        </w:r>
      </w:ins>
      <w:del w:id="3698" w:author="tao huang" w:date="2018-10-26T17:05:00Z">
        <w:r w:rsidR="00971633" w:rsidRPr="000D773B" w:rsidDel="00071B5D">
          <w:rPr>
            <w:rFonts w:cs="Times New Roman"/>
            <w:color w:val="833C0B" w:themeColor="accent2" w:themeShade="80"/>
            <w:sz w:val="22"/>
            <w:rPrChange w:id="3699" w:author="tao huang" w:date="2018-10-26T17:35:00Z">
              <w:rPr>
                <w:rFonts w:cs="Times New Roman"/>
                <w:sz w:val="22"/>
              </w:rPr>
            </w:rPrChange>
          </w:rPr>
          <w:delText>:</w:delText>
        </w:r>
      </w:del>
    </w:p>
    <w:p w14:paraId="476011C2" w14:textId="77777777" w:rsidR="00971633" w:rsidRPr="000D773B" w:rsidRDefault="00DA3D68" w:rsidP="00E60C89">
      <w:pPr>
        <w:shd w:val="clear" w:color="auto" w:fill="FFFFFF" w:themeFill="background1"/>
        <w:spacing w:after="0" w:line="360" w:lineRule="auto"/>
        <w:rPr>
          <w:rFonts w:cs="Times New Roman"/>
          <w:color w:val="833C0B" w:themeColor="accent2" w:themeShade="80"/>
          <w:sz w:val="22"/>
          <w:rPrChange w:id="3700" w:author="tao huang" w:date="2018-10-26T17:35:00Z">
            <w:rPr>
              <w:rFonts w:cs="Times New Roman"/>
              <w:sz w:val="22"/>
            </w:rPr>
          </w:rPrChange>
        </w:rPr>
      </w:pPr>
      <m:oMathPara>
        <m:oMath>
          <m:sSub>
            <m:sSubPr>
              <m:ctrlPr>
                <w:rPr>
                  <w:rFonts w:ascii="Cambria Math" w:hAnsi="Cambria Math" w:cs="Times New Roman"/>
                  <w:i/>
                  <w:color w:val="833C0B" w:themeColor="accent2" w:themeShade="80"/>
                  <w:sz w:val="22"/>
                </w:rPr>
              </m:ctrlPr>
            </m:sSubPr>
            <m:e>
              <m:r>
                <m:rPr>
                  <m:sty m:val="p"/>
                </m:rPr>
                <w:rPr>
                  <w:rFonts w:ascii="Cambria Math" w:hAnsi="Cambria Math" w:cs="Times New Roman"/>
                  <w:color w:val="833C0B" w:themeColor="accent2" w:themeShade="80"/>
                  <w:sz w:val="22"/>
                  <w:rPrChange w:id="3701" w:author="tao huang" w:date="2018-10-26T17:35:00Z">
                    <w:rPr>
                      <w:rFonts w:ascii="Cambria Math" w:hAnsi="Cambria Math" w:cs="Times New Roman"/>
                      <w:sz w:val="22"/>
                    </w:rPr>
                  </w:rPrChange>
                </w:rPr>
                <m:t>ln⁡</m:t>
              </m:r>
              <m:r>
                <w:rPr>
                  <w:rFonts w:ascii="Cambria Math" w:hAnsi="Cambria Math" w:cs="Times New Roman"/>
                  <w:color w:val="833C0B" w:themeColor="accent2" w:themeShade="80"/>
                  <w:sz w:val="22"/>
                  <w:rPrChange w:id="3702" w:author="tao huang" w:date="2018-10-26T17:35:00Z">
                    <w:rPr>
                      <w:rFonts w:ascii="Cambria Math" w:hAnsi="Cambria Math" w:cs="Times New Roman"/>
                      <w:sz w:val="22"/>
                    </w:rPr>
                  </w:rPrChange>
                </w:rPr>
                <m:t>(y</m:t>
              </m:r>
            </m:e>
            <m:sub>
              <m:r>
                <w:rPr>
                  <w:rFonts w:ascii="Cambria Math" w:hAnsi="Cambria Math" w:cs="Times New Roman"/>
                  <w:color w:val="833C0B" w:themeColor="accent2" w:themeShade="80"/>
                  <w:sz w:val="22"/>
                  <w:rPrChange w:id="3703" w:author="tao huang" w:date="2018-10-26T17:35:00Z">
                    <w:rPr>
                      <w:rFonts w:ascii="Cambria Math" w:hAnsi="Cambria Math" w:cs="Times New Roman"/>
                      <w:sz w:val="22"/>
                    </w:rPr>
                  </w:rPrChange>
                </w:rPr>
                <m:t>0,t</m:t>
              </m:r>
            </m:sub>
          </m:sSub>
          <m:r>
            <w:rPr>
              <w:rFonts w:ascii="Cambria Math" w:hAnsi="Cambria Math" w:cs="Times New Roman"/>
              <w:color w:val="833C0B" w:themeColor="accent2" w:themeShade="80"/>
              <w:sz w:val="22"/>
              <w:rPrChange w:id="3704" w:author="tao huang" w:date="2018-10-26T17:35:00Z">
                <w:rPr>
                  <w:rFonts w:ascii="Cambria Math" w:hAnsi="Cambria Math" w:cs="Times New Roman"/>
                  <w:sz w:val="22"/>
                </w:rPr>
              </w:rPrChange>
            </w:rPr>
            <m:t>)=intercept+τ*time+</m:t>
          </m:r>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3705" w:author="tao huang" w:date="2018-10-26T17:35:00Z">
                    <w:rPr>
                      <w:rFonts w:ascii="Cambria Math" w:hAnsi="Cambria Math" w:cs="Times New Roman"/>
                      <w:sz w:val="22"/>
                    </w:rPr>
                  </w:rPrChange>
                </w:rPr>
                <m:t>j=1</m:t>
              </m:r>
            </m:sub>
            <m:sup>
              <m:r>
                <w:rPr>
                  <w:rFonts w:ascii="Cambria Math" w:hAnsi="Cambria Math" w:cs="Times New Roman"/>
                  <w:color w:val="833C0B" w:themeColor="accent2" w:themeShade="80"/>
                  <w:sz w:val="22"/>
                  <w:rPrChange w:id="3706" w:author="tao huang" w:date="2018-10-26T17:35:00Z">
                    <w:rPr>
                      <w:rFonts w:ascii="Cambria Math" w:hAnsi="Cambria Math" w:cs="Times New Roman"/>
                      <w:sz w:val="22"/>
                    </w:rPr>
                  </w:rPrChange>
                </w:rPr>
                <m:t>L</m:t>
              </m:r>
            </m:sup>
            <m:e>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707" w:author="tao huang" w:date="2018-10-26T17:35:00Z">
                        <w:rPr>
                          <w:rFonts w:ascii="Cambria Math" w:hAnsi="Cambria Math" w:cs="Times New Roman"/>
                          <w:sz w:val="22"/>
                        </w:rPr>
                      </w:rPrChange>
                    </w:rPr>
                    <m:t>α</m:t>
                  </m:r>
                </m:e>
                <m:sub>
                  <m:r>
                    <w:rPr>
                      <w:rFonts w:ascii="Cambria Math" w:hAnsi="Cambria Math" w:cs="Times New Roman"/>
                      <w:color w:val="833C0B" w:themeColor="accent2" w:themeShade="80"/>
                      <w:sz w:val="22"/>
                      <w:rPrChange w:id="3708" w:author="tao huang" w:date="2018-10-26T17:35:00Z">
                        <w:rPr>
                          <w:rFonts w:ascii="Cambria Math" w:hAnsi="Cambria Math" w:cs="Times New Roman"/>
                          <w:sz w:val="22"/>
                        </w:rPr>
                      </w:rPrChange>
                    </w:rPr>
                    <m:t>j</m:t>
                  </m:r>
                </m:sub>
              </m:sSub>
              <m:func>
                <m:funcPr>
                  <m:ctrlPr>
                    <w:rPr>
                      <w:rFonts w:ascii="Cambria Math" w:hAnsi="Cambria Math" w:cs="Times New Roman"/>
                      <w:color w:val="833C0B" w:themeColor="accent2" w:themeShade="80"/>
                      <w:sz w:val="22"/>
                    </w:rPr>
                  </m:ctrlPr>
                </m:funcPr>
                <m:fName>
                  <m:r>
                    <m:rPr>
                      <m:sty m:val="p"/>
                    </m:rPr>
                    <w:rPr>
                      <w:rFonts w:ascii="Cambria Math" w:hAnsi="Cambria Math" w:cs="Times New Roman"/>
                      <w:color w:val="833C0B" w:themeColor="accent2" w:themeShade="80"/>
                      <w:sz w:val="22"/>
                      <w:rPrChange w:id="3709" w:author="tao huang" w:date="2018-10-26T17:35:00Z">
                        <w:rPr>
                          <w:rFonts w:ascii="Cambria Math" w:hAnsi="Cambria Math" w:cs="Times New Roman"/>
                          <w:sz w:val="22"/>
                        </w:rPr>
                      </w:rPrChange>
                    </w:rPr>
                    <m:t>ln</m:t>
                  </m:r>
                </m:fName>
                <m:e>
                  <m:d>
                    <m:dPr>
                      <m:ctrlPr>
                        <w:rPr>
                          <w:rFonts w:ascii="Cambria Math" w:hAnsi="Cambria Math" w:cs="Times New Roman"/>
                          <w:i/>
                          <w:color w:val="833C0B" w:themeColor="accent2" w:themeShade="80"/>
                          <w:sz w:val="22"/>
                        </w:rPr>
                      </m:ctrlPr>
                    </m:dPr>
                    <m:e>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710" w:author="tao huang" w:date="2018-10-26T17:35:00Z">
                                <w:rPr>
                                  <w:rFonts w:ascii="Cambria Math" w:hAnsi="Cambria Math" w:cs="Times New Roman"/>
                                  <w:sz w:val="22"/>
                                </w:rPr>
                              </w:rPrChange>
                            </w:rPr>
                            <m:t>y</m:t>
                          </m:r>
                        </m:e>
                        <m:sub>
                          <m:r>
                            <w:rPr>
                              <w:rFonts w:ascii="Cambria Math" w:hAnsi="Cambria Math" w:cs="Times New Roman"/>
                              <w:color w:val="833C0B" w:themeColor="accent2" w:themeShade="80"/>
                              <w:sz w:val="22"/>
                              <w:rPrChange w:id="3711" w:author="tao huang" w:date="2018-10-26T17:35:00Z">
                                <w:rPr>
                                  <w:rFonts w:ascii="Cambria Math" w:hAnsi="Cambria Math" w:cs="Times New Roman"/>
                                  <w:sz w:val="22"/>
                                </w:rPr>
                              </w:rPrChange>
                            </w:rPr>
                            <m:t>0, t-j</m:t>
                          </m:r>
                        </m:sub>
                      </m:sSub>
                    </m:e>
                  </m:d>
                </m:e>
              </m:func>
            </m:e>
          </m:nary>
          <m:r>
            <w:rPr>
              <w:rFonts w:ascii="Cambria Math" w:hAnsi="Cambria Math" w:cs="Times New Roman"/>
              <w:color w:val="833C0B" w:themeColor="accent2" w:themeShade="80"/>
              <w:sz w:val="22"/>
              <w:rPrChange w:id="3712" w:author="tao huang" w:date="2018-10-26T17:35:00Z">
                <w:rPr>
                  <w:rFonts w:ascii="Cambria Math" w:hAnsi="Cambria Math" w:cs="Times New Roman"/>
                  <w:sz w:val="22"/>
                </w:rPr>
              </w:rPrChange>
            </w:rPr>
            <m:t>+</m:t>
          </m:r>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3713" w:author="tao huang" w:date="2018-10-26T17:35:00Z">
                    <w:rPr>
                      <w:rFonts w:ascii="Cambria Math" w:hAnsi="Cambria Math" w:cs="Times New Roman"/>
                      <w:sz w:val="22"/>
                    </w:rPr>
                  </w:rPrChange>
                </w:rPr>
                <m:t>j=0</m:t>
              </m:r>
            </m:sub>
            <m:sup>
              <m:r>
                <w:rPr>
                  <w:rFonts w:ascii="Cambria Math" w:hAnsi="Cambria Math" w:cs="Times New Roman"/>
                  <w:color w:val="833C0B" w:themeColor="accent2" w:themeShade="80"/>
                  <w:sz w:val="22"/>
                  <w:rPrChange w:id="3714" w:author="tao huang" w:date="2018-10-26T17:35:00Z">
                    <w:rPr>
                      <w:rFonts w:ascii="Cambria Math" w:hAnsi="Cambria Math" w:cs="Times New Roman"/>
                      <w:sz w:val="22"/>
                    </w:rPr>
                  </w:rPrChange>
                </w:rPr>
                <m:t>L</m:t>
              </m:r>
            </m:sup>
            <m:e>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715" w:author="tao huang" w:date="2018-10-26T17:35:00Z">
                        <w:rPr>
                          <w:rFonts w:ascii="Cambria Math" w:hAnsi="Cambria Math" w:cs="Times New Roman"/>
                          <w:sz w:val="22"/>
                        </w:rPr>
                      </w:rPrChange>
                    </w:rPr>
                    <m:t>β</m:t>
                  </m:r>
                </m:e>
                <m:sub>
                  <m:r>
                    <w:rPr>
                      <w:rFonts w:ascii="Cambria Math" w:hAnsi="Cambria Math" w:cs="Times New Roman"/>
                      <w:color w:val="833C0B" w:themeColor="accent2" w:themeShade="80"/>
                      <w:sz w:val="22"/>
                      <w:rPrChange w:id="3716" w:author="tao huang" w:date="2018-10-26T17:35:00Z">
                        <w:rPr>
                          <w:rFonts w:ascii="Cambria Math" w:hAnsi="Cambria Math" w:cs="Times New Roman"/>
                          <w:sz w:val="22"/>
                        </w:rPr>
                      </w:rPrChange>
                    </w:rPr>
                    <m:t>0,j</m:t>
                  </m:r>
                </m:sub>
              </m:sSub>
              <m:func>
                <m:funcPr>
                  <m:ctrlPr>
                    <w:rPr>
                      <w:rFonts w:ascii="Cambria Math" w:hAnsi="Cambria Math" w:cs="Times New Roman"/>
                      <w:color w:val="833C0B" w:themeColor="accent2" w:themeShade="80"/>
                      <w:sz w:val="22"/>
                    </w:rPr>
                  </m:ctrlPr>
                </m:funcPr>
                <m:fName>
                  <m:r>
                    <m:rPr>
                      <m:sty m:val="p"/>
                    </m:rPr>
                    <w:rPr>
                      <w:rFonts w:ascii="Cambria Math" w:hAnsi="Cambria Math" w:cs="Times New Roman"/>
                      <w:color w:val="833C0B" w:themeColor="accent2" w:themeShade="80"/>
                      <w:sz w:val="22"/>
                      <w:rPrChange w:id="3717" w:author="tao huang" w:date="2018-10-26T17:35:00Z">
                        <w:rPr>
                          <w:rFonts w:ascii="Cambria Math" w:hAnsi="Cambria Math" w:cs="Times New Roman"/>
                          <w:sz w:val="22"/>
                        </w:rPr>
                      </w:rPrChange>
                    </w:rPr>
                    <m:t>ln</m:t>
                  </m:r>
                </m:fName>
                <m:e>
                  <m:d>
                    <m:dPr>
                      <m:ctrlPr>
                        <w:rPr>
                          <w:rFonts w:ascii="Cambria Math" w:hAnsi="Cambria Math" w:cs="Times New Roman"/>
                          <w:i/>
                          <w:color w:val="833C0B" w:themeColor="accent2" w:themeShade="80"/>
                          <w:sz w:val="22"/>
                        </w:rPr>
                      </m:ctrlPr>
                    </m:dPr>
                    <m:e>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718" w:author="tao huang" w:date="2018-10-26T17:35:00Z">
                                <w:rPr>
                                  <w:rFonts w:ascii="Cambria Math" w:hAnsi="Cambria Math" w:cs="Times New Roman"/>
                                  <w:sz w:val="22"/>
                                </w:rPr>
                              </w:rPrChange>
                            </w:rPr>
                            <m:t>p</m:t>
                          </m:r>
                        </m:e>
                        <m:sub>
                          <m:r>
                            <w:rPr>
                              <w:rFonts w:ascii="Cambria Math" w:hAnsi="Cambria Math" w:cs="Times New Roman"/>
                              <w:color w:val="833C0B" w:themeColor="accent2" w:themeShade="80"/>
                              <w:sz w:val="22"/>
                              <w:rPrChange w:id="3719" w:author="tao huang" w:date="2018-10-26T17:35:00Z">
                                <w:rPr>
                                  <w:rFonts w:ascii="Cambria Math" w:hAnsi="Cambria Math" w:cs="Times New Roman"/>
                                  <w:sz w:val="22"/>
                                </w:rPr>
                              </w:rPrChange>
                            </w:rPr>
                            <m:t>0,t-j</m:t>
                          </m:r>
                        </m:sub>
                      </m:sSub>
                    </m:e>
                  </m:d>
                </m:e>
              </m:func>
            </m:e>
          </m:nary>
          <m:r>
            <w:rPr>
              <w:rFonts w:ascii="Cambria Math" w:hAnsi="Cambria Math" w:cs="Times New Roman"/>
              <w:color w:val="833C0B" w:themeColor="accent2" w:themeShade="80"/>
              <w:sz w:val="22"/>
              <w:rPrChange w:id="3720" w:author="tao huang" w:date="2018-10-26T17:35:00Z">
                <w:rPr>
                  <w:rFonts w:ascii="Cambria Math" w:hAnsi="Cambria Math" w:cs="Times New Roman"/>
                  <w:sz w:val="22"/>
                </w:rPr>
              </w:rPrChange>
            </w:rPr>
            <m:t>+</m:t>
          </m:r>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3721" w:author="tao huang" w:date="2018-10-26T17:35:00Z">
                    <w:rPr>
                      <w:rFonts w:ascii="Cambria Math" w:hAnsi="Cambria Math" w:cs="Times New Roman"/>
                      <w:sz w:val="22"/>
                    </w:rPr>
                  </w:rPrChange>
                </w:rPr>
                <m:t>j=0</m:t>
              </m:r>
            </m:sub>
            <m:sup>
              <m:r>
                <w:rPr>
                  <w:rFonts w:ascii="Cambria Math" w:hAnsi="Cambria Math" w:cs="Times New Roman"/>
                  <w:color w:val="833C0B" w:themeColor="accent2" w:themeShade="80"/>
                  <w:sz w:val="22"/>
                  <w:rPrChange w:id="3722" w:author="tao huang" w:date="2018-10-26T17:35:00Z">
                    <w:rPr>
                      <w:rFonts w:ascii="Cambria Math" w:hAnsi="Cambria Math" w:cs="Times New Roman"/>
                      <w:sz w:val="22"/>
                    </w:rPr>
                  </w:rPrChange>
                </w:rPr>
                <m:t>L</m:t>
              </m:r>
            </m:sup>
            <m:e>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723" w:author="tao huang" w:date="2018-10-26T17:35:00Z">
                        <w:rPr>
                          <w:rFonts w:ascii="Cambria Math" w:hAnsi="Cambria Math" w:cs="Times New Roman"/>
                          <w:sz w:val="22"/>
                        </w:rPr>
                      </w:rPrChange>
                    </w:rPr>
                    <m:t>γ</m:t>
                  </m:r>
                </m:e>
                <m:sub>
                  <m:r>
                    <w:rPr>
                      <w:rFonts w:ascii="Cambria Math" w:hAnsi="Cambria Math" w:cs="Times New Roman"/>
                      <w:color w:val="833C0B" w:themeColor="accent2" w:themeShade="80"/>
                      <w:sz w:val="22"/>
                      <w:rPrChange w:id="3724" w:author="tao huang" w:date="2018-10-26T17:35:00Z">
                        <w:rPr>
                          <w:rFonts w:ascii="Cambria Math" w:hAnsi="Cambria Math" w:cs="Times New Roman"/>
                          <w:sz w:val="22"/>
                        </w:rPr>
                      </w:rPrChange>
                    </w:rPr>
                    <m:t>0,j</m:t>
                  </m:r>
                </m:sub>
              </m:sSub>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725" w:author="tao huang" w:date="2018-10-26T17:35:00Z">
                        <w:rPr>
                          <w:rFonts w:ascii="Cambria Math" w:hAnsi="Cambria Math" w:cs="Times New Roman"/>
                          <w:sz w:val="22"/>
                        </w:rPr>
                      </w:rPrChange>
                    </w:rPr>
                    <m:t>Feature</m:t>
                  </m:r>
                </m:e>
                <m:sub>
                  <m:r>
                    <w:rPr>
                      <w:rFonts w:ascii="Cambria Math" w:hAnsi="Cambria Math" w:cs="Times New Roman"/>
                      <w:color w:val="833C0B" w:themeColor="accent2" w:themeShade="80"/>
                      <w:sz w:val="22"/>
                      <w:rPrChange w:id="3726" w:author="tao huang" w:date="2018-10-26T17:35:00Z">
                        <w:rPr>
                          <w:rFonts w:ascii="Cambria Math" w:hAnsi="Cambria Math" w:cs="Times New Roman"/>
                          <w:sz w:val="22"/>
                        </w:rPr>
                      </w:rPrChange>
                    </w:rPr>
                    <m:t>0,t-j</m:t>
                  </m:r>
                </m:sub>
              </m:sSub>
            </m:e>
          </m:nary>
          <m:r>
            <w:rPr>
              <w:rFonts w:ascii="Cambria Math" w:hAnsi="Cambria Math" w:cs="Times New Roman"/>
              <w:color w:val="833C0B" w:themeColor="accent2" w:themeShade="80"/>
              <w:sz w:val="22"/>
              <w:rPrChange w:id="3727" w:author="tao huang" w:date="2018-10-26T17:35:00Z">
                <w:rPr>
                  <w:rFonts w:ascii="Cambria Math" w:hAnsi="Cambria Math" w:cs="Times New Roman"/>
                  <w:sz w:val="22"/>
                </w:rPr>
              </w:rPrChange>
            </w:rPr>
            <m:t>+</m:t>
          </m:r>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3728" w:author="tao huang" w:date="2018-10-26T17:35:00Z">
                    <w:rPr>
                      <w:rFonts w:ascii="Cambria Math" w:hAnsi="Cambria Math" w:cs="Times New Roman"/>
                      <w:sz w:val="22"/>
                    </w:rPr>
                  </w:rPrChange>
                </w:rPr>
                <m:t>j=0</m:t>
              </m:r>
            </m:sub>
            <m:sup>
              <m:r>
                <w:rPr>
                  <w:rFonts w:ascii="Cambria Math" w:hAnsi="Cambria Math" w:cs="Times New Roman"/>
                  <w:color w:val="833C0B" w:themeColor="accent2" w:themeShade="80"/>
                  <w:sz w:val="22"/>
                  <w:rPrChange w:id="3729" w:author="tao huang" w:date="2018-10-26T17:35:00Z">
                    <w:rPr>
                      <w:rFonts w:ascii="Cambria Math" w:hAnsi="Cambria Math" w:cs="Times New Roman"/>
                      <w:sz w:val="22"/>
                    </w:rPr>
                  </w:rPrChange>
                </w:rPr>
                <m:t>L</m:t>
              </m:r>
            </m:sup>
            <m:e>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730" w:author="tao huang" w:date="2018-10-26T17:35:00Z">
                        <w:rPr>
                          <w:rFonts w:ascii="Cambria Math" w:hAnsi="Cambria Math" w:cs="Times New Roman"/>
                          <w:sz w:val="22"/>
                        </w:rPr>
                      </w:rPrChange>
                    </w:rPr>
                    <m:t>γ</m:t>
                  </m:r>
                </m:e>
                <m:sub>
                  <m:r>
                    <w:rPr>
                      <w:rFonts w:ascii="Cambria Math" w:hAnsi="Cambria Math" w:cs="Times New Roman"/>
                      <w:color w:val="833C0B" w:themeColor="accent2" w:themeShade="80"/>
                      <w:sz w:val="22"/>
                      <w:rPrChange w:id="3731" w:author="tao huang" w:date="2018-10-26T17:35:00Z">
                        <w:rPr>
                          <w:rFonts w:ascii="Cambria Math" w:hAnsi="Cambria Math" w:cs="Times New Roman"/>
                          <w:sz w:val="22"/>
                        </w:rPr>
                      </w:rPrChange>
                    </w:rPr>
                    <m:t>0,j</m:t>
                  </m:r>
                </m:sub>
              </m:sSub>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732" w:author="tao huang" w:date="2018-10-26T17:35:00Z">
                        <w:rPr>
                          <w:rFonts w:ascii="Cambria Math" w:hAnsi="Cambria Math" w:cs="Times New Roman"/>
                          <w:sz w:val="22"/>
                        </w:rPr>
                      </w:rPrChange>
                    </w:rPr>
                    <m:t>Display</m:t>
                  </m:r>
                </m:e>
                <m:sub>
                  <m:r>
                    <w:rPr>
                      <w:rFonts w:ascii="Cambria Math" w:hAnsi="Cambria Math" w:cs="Times New Roman"/>
                      <w:color w:val="833C0B" w:themeColor="accent2" w:themeShade="80"/>
                      <w:sz w:val="22"/>
                      <w:rPrChange w:id="3733" w:author="tao huang" w:date="2018-10-26T17:35:00Z">
                        <w:rPr>
                          <w:rFonts w:ascii="Cambria Math" w:hAnsi="Cambria Math" w:cs="Times New Roman"/>
                          <w:sz w:val="22"/>
                        </w:rPr>
                      </w:rPrChange>
                    </w:rPr>
                    <m:t>0,t-j</m:t>
                  </m:r>
                </m:sub>
              </m:sSub>
            </m:e>
          </m:nary>
          <m:r>
            <w:rPr>
              <w:rFonts w:ascii="Cambria Math" w:hAnsi="Cambria Math" w:cs="Times New Roman"/>
              <w:color w:val="833C0B" w:themeColor="accent2" w:themeShade="80"/>
              <w:sz w:val="22"/>
              <w:rPrChange w:id="3734" w:author="tao huang" w:date="2018-10-26T17:35:00Z">
                <w:rPr>
                  <w:rFonts w:ascii="Cambria Math" w:hAnsi="Cambria Math" w:cs="Times New Roman"/>
                  <w:sz w:val="22"/>
                </w:rPr>
              </w:rPrChange>
            </w:rPr>
            <m:t>+</m:t>
          </m:r>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3735" w:author="tao huang" w:date="2018-10-26T17:35:00Z">
                    <w:rPr>
                      <w:rFonts w:ascii="Cambria Math" w:hAnsi="Cambria Math" w:cs="Times New Roman"/>
                      <w:sz w:val="22"/>
                    </w:rPr>
                  </w:rPrChange>
                </w:rPr>
                <m:t>m=1</m:t>
              </m:r>
            </m:sub>
            <m:sup>
              <m:r>
                <w:rPr>
                  <w:rFonts w:ascii="Cambria Math" w:hAnsi="Cambria Math" w:cs="Times New Roman"/>
                  <w:color w:val="833C0B" w:themeColor="accent2" w:themeShade="80"/>
                  <w:sz w:val="22"/>
                  <w:rPrChange w:id="3736" w:author="tao huang" w:date="2018-10-26T17:35:00Z">
                    <w:rPr>
                      <w:rFonts w:ascii="Cambria Math" w:hAnsi="Cambria Math" w:cs="Times New Roman"/>
                      <w:sz w:val="22"/>
                    </w:rPr>
                  </w:rPrChange>
                </w:rPr>
                <m:t>M</m:t>
              </m:r>
            </m:sup>
            <m:e>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3737" w:author="tao huang" w:date="2018-10-26T17:35:00Z">
                        <w:rPr>
                          <w:rFonts w:ascii="Cambria Math" w:hAnsi="Cambria Math" w:cs="Times New Roman"/>
                          <w:sz w:val="22"/>
                        </w:rPr>
                      </w:rPrChange>
                    </w:rPr>
                    <m:t>j=0</m:t>
                  </m:r>
                </m:sub>
                <m:sup>
                  <m:r>
                    <w:rPr>
                      <w:rFonts w:ascii="Cambria Math" w:hAnsi="Cambria Math" w:cs="Times New Roman"/>
                      <w:color w:val="833C0B" w:themeColor="accent2" w:themeShade="80"/>
                      <w:sz w:val="22"/>
                      <w:rPrChange w:id="3738" w:author="tao huang" w:date="2018-10-26T17:35:00Z">
                        <w:rPr>
                          <w:rFonts w:ascii="Cambria Math" w:hAnsi="Cambria Math" w:cs="Times New Roman"/>
                          <w:sz w:val="22"/>
                        </w:rPr>
                      </w:rPrChange>
                    </w:rPr>
                    <m:t>L</m:t>
                  </m:r>
                </m:sup>
                <m:e>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739" w:author="tao huang" w:date="2018-10-26T17:35:00Z">
                            <w:rPr>
                              <w:rFonts w:ascii="Cambria Math" w:hAnsi="Cambria Math" w:cs="Times New Roman"/>
                              <w:sz w:val="22"/>
                            </w:rPr>
                          </w:rPrChange>
                        </w:rPr>
                        <m:t>β</m:t>
                      </m:r>
                    </m:e>
                    <m:sub>
                      <m:r>
                        <w:rPr>
                          <w:rFonts w:ascii="Cambria Math" w:hAnsi="Cambria Math" w:cs="Times New Roman"/>
                          <w:color w:val="833C0B" w:themeColor="accent2" w:themeShade="80"/>
                          <w:sz w:val="22"/>
                          <w:rPrChange w:id="3740" w:author="tao huang" w:date="2018-10-26T17:35:00Z">
                            <w:rPr>
                              <w:rFonts w:ascii="Cambria Math" w:hAnsi="Cambria Math" w:cs="Times New Roman"/>
                              <w:sz w:val="22"/>
                            </w:rPr>
                          </w:rPrChange>
                        </w:rPr>
                        <m:t>m,j</m:t>
                      </m:r>
                    </m:sub>
                  </m:sSub>
                  <m:func>
                    <m:funcPr>
                      <m:ctrlPr>
                        <w:rPr>
                          <w:rFonts w:ascii="Cambria Math" w:hAnsi="Cambria Math" w:cs="Times New Roman"/>
                          <w:color w:val="833C0B" w:themeColor="accent2" w:themeShade="80"/>
                          <w:sz w:val="22"/>
                        </w:rPr>
                      </m:ctrlPr>
                    </m:funcPr>
                    <m:fName>
                      <m:r>
                        <m:rPr>
                          <m:sty m:val="p"/>
                        </m:rPr>
                        <w:rPr>
                          <w:rFonts w:ascii="Cambria Math" w:hAnsi="Cambria Math" w:cs="Times New Roman"/>
                          <w:color w:val="833C0B" w:themeColor="accent2" w:themeShade="80"/>
                          <w:sz w:val="22"/>
                          <w:rPrChange w:id="3741" w:author="tao huang" w:date="2018-10-26T17:35:00Z">
                            <w:rPr>
                              <w:rFonts w:ascii="Cambria Math" w:hAnsi="Cambria Math" w:cs="Times New Roman"/>
                              <w:sz w:val="22"/>
                            </w:rPr>
                          </w:rPrChange>
                        </w:rPr>
                        <m:t>ln</m:t>
                      </m:r>
                    </m:fName>
                    <m:e>
                      <m:d>
                        <m:dPr>
                          <m:ctrlPr>
                            <w:rPr>
                              <w:rFonts w:ascii="Cambria Math" w:hAnsi="Cambria Math" w:cs="Times New Roman"/>
                              <w:i/>
                              <w:color w:val="833C0B" w:themeColor="accent2" w:themeShade="80"/>
                              <w:sz w:val="22"/>
                            </w:rPr>
                          </m:ctrlPr>
                        </m:dPr>
                        <m:e>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742" w:author="tao huang" w:date="2018-10-26T17:35:00Z">
                                    <w:rPr>
                                      <w:rFonts w:ascii="Cambria Math" w:hAnsi="Cambria Math" w:cs="Times New Roman"/>
                                      <w:sz w:val="22"/>
                                    </w:rPr>
                                  </w:rPrChange>
                                </w:rPr>
                                <m:t>p</m:t>
                              </m:r>
                            </m:e>
                            <m:sub>
                              <m:r>
                                <w:rPr>
                                  <w:rFonts w:ascii="Cambria Math" w:hAnsi="Cambria Math" w:cs="Times New Roman"/>
                                  <w:color w:val="833C0B" w:themeColor="accent2" w:themeShade="80"/>
                                  <w:sz w:val="22"/>
                                  <w:rPrChange w:id="3743" w:author="tao huang" w:date="2018-10-26T17:35:00Z">
                                    <w:rPr>
                                      <w:rFonts w:ascii="Cambria Math" w:hAnsi="Cambria Math" w:cs="Times New Roman"/>
                                      <w:sz w:val="22"/>
                                    </w:rPr>
                                  </w:rPrChange>
                                </w:rPr>
                                <m:t>m,t-j</m:t>
                              </m:r>
                            </m:sub>
                          </m:sSub>
                        </m:e>
                      </m:d>
                    </m:e>
                  </m:func>
                </m:e>
              </m:nary>
            </m:e>
          </m:nary>
          <m:r>
            <w:rPr>
              <w:rFonts w:ascii="Cambria Math" w:hAnsi="Cambria Math" w:cs="Times New Roman"/>
              <w:color w:val="833C0B" w:themeColor="accent2" w:themeShade="80"/>
              <w:sz w:val="22"/>
              <w:rPrChange w:id="3744" w:author="tao huang" w:date="2018-10-26T17:35:00Z">
                <w:rPr>
                  <w:rFonts w:ascii="Cambria Math" w:hAnsi="Cambria Math" w:cs="Times New Roman"/>
                  <w:sz w:val="22"/>
                </w:rPr>
              </w:rPrChange>
            </w:rPr>
            <m:t>+</m:t>
          </m:r>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3745" w:author="tao huang" w:date="2018-10-26T17:35:00Z">
                    <w:rPr>
                      <w:rFonts w:ascii="Cambria Math" w:hAnsi="Cambria Math" w:cs="Times New Roman"/>
                      <w:sz w:val="22"/>
                    </w:rPr>
                  </w:rPrChange>
                </w:rPr>
                <m:t>n=1</m:t>
              </m:r>
            </m:sub>
            <m:sup>
              <m:r>
                <w:rPr>
                  <w:rFonts w:ascii="Cambria Math" w:hAnsi="Cambria Math" w:cs="Times New Roman"/>
                  <w:color w:val="833C0B" w:themeColor="accent2" w:themeShade="80"/>
                  <w:sz w:val="22"/>
                  <w:rPrChange w:id="3746" w:author="tao huang" w:date="2018-10-26T17:35:00Z">
                    <w:rPr>
                      <w:rFonts w:ascii="Cambria Math" w:hAnsi="Cambria Math" w:cs="Times New Roman"/>
                      <w:sz w:val="22"/>
                    </w:rPr>
                  </w:rPrChange>
                </w:rPr>
                <m:t>N</m:t>
              </m:r>
            </m:sup>
            <m:e>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3747" w:author="tao huang" w:date="2018-10-26T17:35:00Z">
                        <w:rPr>
                          <w:rFonts w:ascii="Cambria Math" w:hAnsi="Cambria Math" w:cs="Times New Roman"/>
                          <w:sz w:val="22"/>
                        </w:rPr>
                      </w:rPrChange>
                    </w:rPr>
                    <m:t>j=0</m:t>
                  </m:r>
                </m:sub>
                <m:sup>
                  <m:r>
                    <w:rPr>
                      <w:rFonts w:ascii="Cambria Math" w:hAnsi="Cambria Math" w:cs="Times New Roman"/>
                      <w:color w:val="833C0B" w:themeColor="accent2" w:themeShade="80"/>
                      <w:sz w:val="22"/>
                      <w:rPrChange w:id="3748" w:author="tao huang" w:date="2018-10-26T17:35:00Z">
                        <w:rPr>
                          <w:rFonts w:ascii="Cambria Math" w:hAnsi="Cambria Math" w:cs="Times New Roman"/>
                          <w:sz w:val="22"/>
                        </w:rPr>
                      </w:rPrChange>
                    </w:rPr>
                    <m:t>L</m:t>
                  </m:r>
                </m:sup>
                <m:e>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749" w:author="tao huang" w:date="2018-10-26T17:35:00Z">
                            <w:rPr>
                              <w:rFonts w:ascii="Cambria Math" w:hAnsi="Cambria Math" w:cs="Times New Roman"/>
                              <w:sz w:val="22"/>
                            </w:rPr>
                          </w:rPrChange>
                        </w:rPr>
                        <m:t>γ</m:t>
                      </m:r>
                    </m:e>
                    <m:sub>
                      <m:r>
                        <w:rPr>
                          <w:rFonts w:ascii="Cambria Math" w:hAnsi="Cambria Math" w:cs="Times New Roman"/>
                          <w:color w:val="833C0B" w:themeColor="accent2" w:themeShade="80"/>
                          <w:sz w:val="22"/>
                          <w:rPrChange w:id="3750" w:author="tao huang" w:date="2018-10-26T17:35:00Z">
                            <w:rPr>
                              <w:rFonts w:ascii="Cambria Math" w:hAnsi="Cambria Math" w:cs="Times New Roman"/>
                              <w:sz w:val="22"/>
                            </w:rPr>
                          </w:rPrChange>
                        </w:rPr>
                        <m:t>n,j</m:t>
                      </m:r>
                    </m:sub>
                  </m:sSub>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751" w:author="tao huang" w:date="2018-10-26T17:35:00Z">
                            <w:rPr>
                              <w:rFonts w:ascii="Cambria Math" w:hAnsi="Cambria Math" w:cs="Times New Roman"/>
                              <w:sz w:val="22"/>
                            </w:rPr>
                          </w:rPrChange>
                        </w:rPr>
                        <m:t>Feature</m:t>
                      </m:r>
                    </m:e>
                    <m:sub>
                      <m:r>
                        <w:rPr>
                          <w:rFonts w:ascii="Cambria Math" w:hAnsi="Cambria Math" w:cs="Times New Roman"/>
                          <w:color w:val="833C0B" w:themeColor="accent2" w:themeShade="80"/>
                          <w:sz w:val="22"/>
                          <w:rPrChange w:id="3752" w:author="tao huang" w:date="2018-10-26T17:35:00Z">
                            <w:rPr>
                              <w:rFonts w:ascii="Cambria Math" w:hAnsi="Cambria Math" w:cs="Times New Roman"/>
                              <w:sz w:val="22"/>
                            </w:rPr>
                          </w:rPrChange>
                        </w:rPr>
                        <m:t>n,t-j</m:t>
                      </m:r>
                    </m:sub>
                  </m:sSub>
                </m:e>
              </m:nary>
            </m:e>
          </m:nary>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3753" w:author="tao huang" w:date="2018-10-26T17:35:00Z">
                    <w:rPr>
                      <w:rFonts w:ascii="Cambria Math" w:hAnsi="Cambria Math" w:cs="Times New Roman"/>
                      <w:sz w:val="22"/>
                    </w:rPr>
                  </w:rPrChange>
                </w:rPr>
                <m:t>n=1</m:t>
              </m:r>
            </m:sub>
            <m:sup>
              <m:r>
                <w:rPr>
                  <w:rFonts w:ascii="Cambria Math" w:hAnsi="Cambria Math" w:cs="Times New Roman"/>
                  <w:color w:val="833C0B" w:themeColor="accent2" w:themeShade="80"/>
                  <w:sz w:val="22"/>
                  <w:rPrChange w:id="3754" w:author="tao huang" w:date="2018-10-26T17:35:00Z">
                    <w:rPr>
                      <w:rFonts w:ascii="Cambria Math" w:hAnsi="Cambria Math" w:cs="Times New Roman"/>
                      <w:sz w:val="22"/>
                    </w:rPr>
                  </w:rPrChange>
                </w:rPr>
                <m:t>P</m:t>
              </m:r>
            </m:sup>
            <m:e>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3755" w:author="tao huang" w:date="2018-10-26T17:35:00Z">
                        <w:rPr>
                          <w:rFonts w:ascii="Cambria Math" w:hAnsi="Cambria Math" w:cs="Times New Roman"/>
                          <w:sz w:val="22"/>
                        </w:rPr>
                      </w:rPrChange>
                    </w:rPr>
                    <m:t>j=0</m:t>
                  </m:r>
                </m:sub>
                <m:sup>
                  <m:r>
                    <w:rPr>
                      <w:rFonts w:ascii="Cambria Math" w:hAnsi="Cambria Math" w:cs="Times New Roman"/>
                      <w:color w:val="833C0B" w:themeColor="accent2" w:themeShade="80"/>
                      <w:sz w:val="22"/>
                      <w:rPrChange w:id="3756" w:author="tao huang" w:date="2018-10-26T17:35:00Z">
                        <w:rPr>
                          <w:rFonts w:ascii="Cambria Math" w:hAnsi="Cambria Math" w:cs="Times New Roman"/>
                          <w:sz w:val="22"/>
                        </w:rPr>
                      </w:rPrChange>
                    </w:rPr>
                    <m:t>L</m:t>
                  </m:r>
                </m:sup>
                <m:e>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757" w:author="tao huang" w:date="2018-10-26T17:35:00Z">
                            <w:rPr>
                              <w:rFonts w:ascii="Cambria Math" w:hAnsi="Cambria Math" w:cs="Times New Roman"/>
                              <w:sz w:val="22"/>
                            </w:rPr>
                          </w:rPrChange>
                        </w:rPr>
                        <m:t>γ</m:t>
                      </m:r>
                    </m:e>
                    <m:sub>
                      <m:r>
                        <w:rPr>
                          <w:rFonts w:ascii="Cambria Math" w:hAnsi="Cambria Math" w:cs="Times New Roman"/>
                          <w:color w:val="833C0B" w:themeColor="accent2" w:themeShade="80"/>
                          <w:sz w:val="22"/>
                          <w:rPrChange w:id="3758" w:author="tao huang" w:date="2018-10-26T17:35:00Z">
                            <w:rPr>
                              <w:rFonts w:ascii="Cambria Math" w:hAnsi="Cambria Math" w:cs="Times New Roman"/>
                              <w:sz w:val="22"/>
                            </w:rPr>
                          </w:rPrChange>
                        </w:rPr>
                        <m:t>n,j</m:t>
                      </m:r>
                    </m:sub>
                  </m:sSub>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759" w:author="tao huang" w:date="2018-10-26T17:35:00Z">
                            <w:rPr>
                              <w:rFonts w:ascii="Cambria Math" w:hAnsi="Cambria Math" w:cs="Times New Roman"/>
                              <w:sz w:val="22"/>
                            </w:rPr>
                          </w:rPrChange>
                        </w:rPr>
                        <m:t>Display</m:t>
                      </m:r>
                    </m:e>
                    <m:sub>
                      <m:r>
                        <w:rPr>
                          <w:rFonts w:ascii="Cambria Math" w:hAnsi="Cambria Math" w:cs="Times New Roman"/>
                          <w:color w:val="833C0B" w:themeColor="accent2" w:themeShade="80"/>
                          <w:sz w:val="22"/>
                          <w:rPrChange w:id="3760" w:author="tao huang" w:date="2018-10-26T17:35:00Z">
                            <w:rPr>
                              <w:rFonts w:ascii="Cambria Math" w:hAnsi="Cambria Math" w:cs="Times New Roman"/>
                              <w:sz w:val="22"/>
                            </w:rPr>
                          </w:rPrChange>
                        </w:rPr>
                        <m:t>n,t-j</m:t>
                      </m:r>
                    </m:sub>
                  </m:sSub>
                </m:e>
              </m:nary>
            </m:e>
          </m:nary>
          <m:r>
            <w:rPr>
              <w:rFonts w:ascii="Cambria Math" w:hAnsi="Cambria Math" w:cs="Times New Roman"/>
              <w:color w:val="833C0B" w:themeColor="accent2" w:themeShade="80"/>
              <w:sz w:val="22"/>
              <w:rPrChange w:id="3761" w:author="tao huang" w:date="2018-10-26T17:35:00Z">
                <w:rPr>
                  <w:rFonts w:ascii="Cambria Math" w:hAnsi="Cambria Math" w:cs="Times New Roman"/>
                  <w:sz w:val="22"/>
                </w:rPr>
              </w:rPrChange>
            </w:rPr>
            <m:t>+</m:t>
          </m:r>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3762" w:author="tao huang" w:date="2018-10-26T17:35:00Z">
                    <w:rPr>
                      <w:rFonts w:ascii="Cambria Math" w:hAnsi="Cambria Math" w:cs="Times New Roman"/>
                      <w:sz w:val="22"/>
                    </w:rPr>
                  </w:rPrChange>
                </w:rPr>
                <m:t>d=1</m:t>
              </m:r>
            </m:sub>
            <m:sup>
              <m:r>
                <w:rPr>
                  <w:rFonts w:ascii="Cambria Math" w:hAnsi="Cambria Math" w:cs="Times New Roman"/>
                  <w:color w:val="833C0B" w:themeColor="accent2" w:themeShade="80"/>
                  <w:sz w:val="22"/>
                  <w:rPrChange w:id="3763" w:author="tao huang" w:date="2018-10-26T17:35:00Z">
                    <w:rPr>
                      <w:rFonts w:ascii="Cambria Math" w:hAnsi="Cambria Math" w:cs="Times New Roman"/>
                      <w:sz w:val="22"/>
                    </w:rPr>
                  </w:rPrChange>
                </w:rPr>
                <m:t>12</m:t>
              </m:r>
            </m:sup>
            <m:e>
              <m:sSub>
                <m:sSubPr>
                  <m:ctrlPr>
                    <w:rPr>
                      <w:rFonts w:ascii="Cambria Math" w:hAnsi="Cambria Math" w:cs="Times New Roman"/>
                      <w:i/>
                      <w:color w:val="833C0B" w:themeColor="accent2" w:themeShade="80"/>
                      <w:sz w:val="22"/>
                    </w:rPr>
                  </m:ctrlPr>
                </m:sSubPr>
                <m:e>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764" w:author="tao huang" w:date="2018-10-26T17:35:00Z">
                            <w:rPr>
                              <w:rFonts w:ascii="Cambria Math" w:hAnsi="Cambria Math" w:cs="Times New Roman"/>
                              <w:sz w:val="22"/>
                            </w:rPr>
                          </w:rPrChange>
                        </w:rPr>
                        <m:t>θ</m:t>
                      </m:r>
                    </m:e>
                    <m:sub>
                      <m:r>
                        <w:rPr>
                          <w:rFonts w:ascii="Cambria Math" w:hAnsi="Cambria Math" w:cs="Times New Roman"/>
                          <w:color w:val="833C0B" w:themeColor="accent2" w:themeShade="80"/>
                          <w:sz w:val="22"/>
                          <w:rPrChange w:id="3765" w:author="tao huang" w:date="2018-10-26T17:35:00Z">
                            <w:rPr>
                              <w:rFonts w:ascii="Cambria Math" w:hAnsi="Cambria Math" w:cs="Times New Roman"/>
                              <w:sz w:val="22"/>
                            </w:rPr>
                          </w:rPrChange>
                        </w:rPr>
                        <m:t>d</m:t>
                      </m:r>
                    </m:sub>
                  </m:sSub>
                  <m:r>
                    <w:rPr>
                      <w:rFonts w:ascii="Cambria Math" w:hAnsi="Cambria Math" w:cs="Times New Roman"/>
                      <w:color w:val="833C0B" w:themeColor="accent2" w:themeShade="80"/>
                      <w:sz w:val="22"/>
                      <w:rPrChange w:id="3766" w:author="tao huang" w:date="2018-10-26T17:35:00Z">
                        <w:rPr>
                          <w:rFonts w:ascii="Cambria Math" w:hAnsi="Cambria Math" w:cs="Times New Roman"/>
                          <w:sz w:val="22"/>
                        </w:rPr>
                      </w:rPrChange>
                    </w:rPr>
                    <m:t>Four_week_dummy</m:t>
                  </m:r>
                </m:e>
                <m:sub>
                  <m:r>
                    <w:rPr>
                      <w:rFonts w:ascii="Cambria Math" w:hAnsi="Cambria Math" w:cs="Times New Roman"/>
                      <w:color w:val="833C0B" w:themeColor="accent2" w:themeShade="80"/>
                      <w:sz w:val="22"/>
                      <w:rPrChange w:id="3767" w:author="tao huang" w:date="2018-10-26T17:35:00Z">
                        <w:rPr>
                          <w:rFonts w:ascii="Cambria Math" w:hAnsi="Cambria Math" w:cs="Times New Roman"/>
                          <w:sz w:val="22"/>
                        </w:rPr>
                      </w:rPrChange>
                    </w:rPr>
                    <m:t>d</m:t>
                  </m:r>
                </m:sub>
              </m:sSub>
            </m:e>
          </m:nary>
          <m:r>
            <w:rPr>
              <w:rFonts w:ascii="Cambria Math" w:hAnsi="Cambria Math" w:cs="Times New Roman"/>
              <w:color w:val="833C0B" w:themeColor="accent2" w:themeShade="80"/>
              <w:sz w:val="22"/>
              <w:rPrChange w:id="3768" w:author="tao huang" w:date="2018-10-26T17:35:00Z">
                <w:rPr>
                  <w:rFonts w:ascii="Cambria Math" w:hAnsi="Cambria Math" w:cs="Times New Roman"/>
                  <w:sz w:val="22"/>
                </w:rPr>
              </w:rPrChange>
            </w:rPr>
            <m:t>+</m:t>
          </m:r>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3769" w:author="tao huang" w:date="2018-10-26T17:35:00Z">
                    <w:rPr>
                      <w:rFonts w:ascii="Cambria Math" w:hAnsi="Cambria Math" w:cs="Times New Roman"/>
                      <w:sz w:val="22"/>
                    </w:rPr>
                  </w:rPrChange>
                </w:rPr>
                <m:t>c=1</m:t>
              </m:r>
            </m:sub>
            <m:sup>
              <m:r>
                <w:rPr>
                  <w:rFonts w:ascii="Cambria Math" w:hAnsi="Cambria Math" w:cs="Times New Roman"/>
                  <w:color w:val="833C0B" w:themeColor="accent2" w:themeShade="80"/>
                  <w:sz w:val="22"/>
                  <w:rPrChange w:id="3770" w:author="tao huang" w:date="2018-10-26T17:35:00Z">
                    <w:rPr>
                      <w:rFonts w:ascii="Cambria Math" w:hAnsi="Cambria Math" w:cs="Times New Roman"/>
                      <w:sz w:val="22"/>
                    </w:rPr>
                  </w:rPrChange>
                </w:rPr>
                <m:t>9</m:t>
              </m:r>
            </m:sup>
            <m:e>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3771" w:author="tao huang" w:date="2018-10-26T17:35:00Z">
                        <w:rPr>
                          <w:rFonts w:ascii="Cambria Math" w:hAnsi="Cambria Math" w:cs="Times New Roman"/>
                          <w:sz w:val="22"/>
                        </w:rPr>
                      </w:rPrChange>
                    </w:rPr>
                    <m:t>v=0</m:t>
                  </m:r>
                </m:sub>
                <m:sup>
                  <m:r>
                    <w:rPr>
                      <w:rFonts w:ascii="Cambria Math" w:hAnsi="Cambria Math" w:cs="Times New Roman"/>
                      <w:color w:val="833C0B" w:themeColor="accent2" w:themeShade="80"/>
                      <w:sz w:val="22"/>
                      <w:rPrChange w:id="3772" w:author="tao huang" w:date="2018-10-26T17:35:00Z">
                        <w:rPr>
                          <w:rFonts w:ascii="Cambria Math" w:hAnsi="Cambria Math" w:cs="Times New Roman"/>
                          <w:sz w:val="22"/>
                        </w:rPr>
                      </w:rPrChange>
                    </w:rPr>
                    <m:t>1</m:t>
                  </m:r>
                </m:sup>
                <m:e>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773" w:author="tao huang" w:date="2018-10-26T17:35:00Z">
                            <w:rPr>
                              <w:rFonts w:ascii="Cambria Math" w:hAnsi="Cambria Math" w:cs="Times New Roman"/>
                              <w:sz w:val="22"/>
                            </w:rPr>
                          </w:rPrChange>
                        </w:rPr>
                        <m:t>δ</m:t>
                      </m:r>
                    </m:e>
                    <m:sub>
                      <m:r>
                        <w:rPr>
                          <w:rFonts w:ascii="Cambria Math" w:hAnsi="Cambria Math" w:cs="Times New Roman"/>
                          <w:color w:val="833C0B" w:themeColor="accent2" w:themeShade="80"/>
                          <w:sz w:val="22"/>
                          <w:rPrChange w:id="3774" w:author="tao huang" w:date="2018-10-26T17:35:00Z">
                            <w:rPr>
                              <w:rFonts w:ascii="Cambria Math" w:hAnsi="Cambria Math" w:cs="Times New Roman"/>
                              <w:sz w:val="22"/>
                            </w:rPr>
                          </w:rPrChange>
                        </w:rPr>
                        <m:t>c,v</m:t>
                      </m:r>
                    </m:sub>
                  </m:sSub>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775" w:author="tao huang" w:date="2018-10-26T17:35:00Z">
                            <w:rPr>
                              <w:rFonts w:ascii="Cambria Math" w:hAnsi="Cambria Math" w:cs="Times New Roman"/>
                              <w:sz w:val="22"/>
                            </w:rPr>
                          </w:rPrChange>
                        </w:rPr>
                        <m:t>CalendarEvent</m:t>
                      </m:r>
                    </m:e>
                    <m:sub>
                      <m:r>
                        <w:rPr>
                          <w:rFonts w:ascii="Cambria Math" w:hAnsi="Cambria Math" w:cs="Times New Roman"/>
                          <w:color w:val="833C0B" w:themeColor="accent2" w:themeShade="80"/>
                          <w:sz w:val="22"/>
                          <w:rPrChange w:id="3776" w:author="tao huang" w:date="2018-10-26T17:35:00Z">
                            <w:rPr>
                              <w:rFonts w:ascii="Cambria Math" w:hAnsi="Cambria Math" w:cs="Times New Roman"/>
                              <w:sz w:val="22"/>
                            </w:rPr>
                          </w:rPrChange>
                        </w:rPr>
                        <m:t>c,t-v</m:t>
                      </m:r>
                    </m:sub>
                  </m:sSub>
                </m:e>
              </m:nary>
            </m:e>
          </m:nary>
          <m:r>
            <w:rPr>
              <w:rFonts w:ascii="Cambria Math" w:hAnsi="Cambria Math" w:cs="Times New Roman"/>
              <w:color w:val="833C0B" w:themeColor="accent2" w:themeShade="80"/>
              <w:sz w:val="22"/>
              <w:rPrChange w:id="3777" w:author="tao huang" w:date="2018-10-26T17:35:00Z">
                <w:rPr>
                  <w:rFonts w:ascii="Cambria Math" w:hAnsi="Cambria Math" w:cs="Times New Roman"/>
                  <w:sz w:val="22"/>
                </w:rPr>
              </w:rPrChange>
            </w:rPr>
            <m:t>+</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778" w:author="tao huang" w:date="2018-10-26T17:35:00Z">
                    <w:rPr>
                      <w:rFonts w:ascii="Cambria Math" w:hAnsi="Cambria Math" w:cs="Times New Roman"/>
                      <w:sz w:val="22"/>
                    </w:rPr>
                  </w:rPrChange>
                </w:rPr>
                <m:t>ε</m:t>
              </m:r>
            </m:e>
            <m:sub>
              <m:r>
                <w:rPr>
                  <w:rFonts w:ascii="Cambria Math" w:hAnsi="Cambria Math" w:cs="Times New Roman"/>
                  <w:color w:val="833C0B" w:themeColor="accent2" w:themeShade="80"/>
                  <w:sz w:val="22"/>
                  <w:rPrChange w:id="3779" w:author="tao huang" w:date="2018-10-26T17:35:00Z">
                    <w:rPr>
                      <w:rFonts w:ascii="Cambria Math" w:hAnsi="Cambria Math" w:cs="Times New Roman"/>
                      <w:sz w:val="22"/>
                    </w:rPr>
                  </w:rPrChange>
                </w:rPr>
                <m:t>t</m:t>
              </m:r>
            </m:sub>
          </m:sSub>
          <m:r>
            <w:rPr>
              <w:rFonts w:ascii="Cambria Math" w:hAnsi="Cambria Math" w:cs="Times New Roman"/>
              <w:color w:val="833C0B" w:themeColor="accent2" w:themeShade="80"/>
              <w:sz w:val="22"/>
              <w:rPrChange w:id="3780" w:author="tao huang" w:date="2018-10-26T17:35:00Z">
                <w:rPr>
                  <w:rFonts w:ascii="Cambria Math" w:hAnsi="Cambria Math" w:cs="Times New Roman"/>
                  <w:sz w:val="22"/>
                </w:rPr>
              </w:rPrChange>
            </w:rPr>
            <m:t xml:space="preserve">                                                   </m:t>
          </m:r>
          <m:r>
            <m:rPr>
              <m:sty m:val="p"/>
            </m:rPr>
            <w:rPr>
              <w:rFonts w:ascii="Cambria Math" w:hAnsi="Cambria Math" w:cs="Times New Roman"/>
              <w:color w:val="833C0B" w:themeColor="accent2" w:themeShade="80"/>
              <w:sz w:val="22"/>
              <w:rPrChange w:id="3781" w:author="tao huang" w:date="2018-10-26T17:35:00Z">
                <w:rPr>
                  <w:rFonts w:ascii="Cambria Math" w:hAnsi="Cambria Math" w:cs="Times New Roman"/>
                  <w:sz w:val="22"/>
                </w:rPr>
              </w:rPrChange>
            </w:rPr>
            <m:t>(7)</m:t>
          </m:r>
        </m:oMath>
      </m:oMathPara>
    </w:p>
    <w:p w14:paraId="4B961E69" w14:textId="77777777" w:rsidR="00971633" w:rsidRPr="000D773B" w:rsidRDefault="00971633" w:rsidP="00971633">
      <w:pPr>
        <w:pStyle w:val="ListParagraph"/>
        <w:shd w:val="clear" w:color="auto" w:fill="FFFFFF" w:themeFill="background1"/>
        <w:spacing w:after="0" w:line="360" w:lineRule="auto"/>
        <w:ind w:left="0"/>
        <w:rPr>
          <w:rFonts w:cs="Times New Roman"/>
          <w:color w:val="833C0B" w:themeColor="accent2" w:themeShade="80"/>
          <w:sz w:val="22"/>
          <w:rPrChange w:id="3782" w:author="tao huang" w:date="2018-10-26T17:35:00Z">
            <w:rPr>
              <w:rFonts w:cs="Times New Roman"/>
              <w:sz w:val="22"/>
            </w:rPr>
          </w:rPrChange>
        </w:rPr>
      </w:pPr>
    </w:p>
    <w:p w14:paraId="5919814D" w14:textId="420CFD0B" w:rsidR="00971633" w:rsidRPr="000D773B" w:rsidRDefault="00971633" w:rsidP="00971633">
      <w:pPr>
        <w:pStyle w:val="ListParagraph"/>
        <w:shd w:val="clear" w:color="auto" w:fill="FFFFFF" w:themeFill="background1"/>
        <w:spacing w:after="0" w:line="360" w:lineRule="auto"/>
        <w:ind w:left="0"/>
        <w:rPr>
          <w:rFonts w:cs="Times New Roman"/>
          <w:color w:val="833C0B" w:themeColor="accent2" w:themeShade="80"/>
          <w:sz w:val="22"/>
          <w:rPrChange w:id="3783" w:author="tao huang" w:date="2018-10-26T17:35:00Z">
            <w:rPr>
              <w:rFonts w:cs="Times New Roman"/>
              <w:sz w:val="22"/>
            </w:rPr>
          </w:rPrChange>
        </w:rPr>
      </w:pPr>
      <w:r w:rsidRPr="000D773B">
        <w:rPr>
          <w:rFonts w:cs="Times New Roman"/>
          <w:color w:val="833C0B" w:themeColor="accent2" w:themeShade="80"/>
          <w:sz w:val="22"/>
          <w:rPrChange w:id="3784" w:author="tao huang" w:date="2018-10-26T17:35:00Z">
            <w:rPr>
              <w:rFonts w:cs="Times New Roman"/>
              <w:sz w:val="22"/>
            </w:rPr>
          </w:rPrChange>
        </w:rPr>
        <w:t xml:space="preserve">where </w:t>
      </w:r>
      <m:oMath>
        <m:r>
          <m:rPr>
            <m:sty m:val="p"/>
          </m:rPr>
          <w:rPr>
            <w:rFonts w:ascii="Cambria Math" w:hAnsi="Cambria Math" w:cs="Times New Roman"/>
            <w:color w:val="833C0B" w:themeColor="accent2" w:themeShade="80"/>
            <w:sz w:val="22"/>
            <w:rPrChange w:id="3785" w:author="tao huang" w:date="2018-10-26T17:35:00Z">
              <w:rPr>
                <w:rFonts w:ascii="Cambria Math" w:hAnsi="Cambria Math" w:cs="Times New Roman"/>
                <w:sz w:val="22"/>
              </w:rPr>
            </w:rPrChange>
          </w:rPr>
          <m:t>ln⁡</m:t>
        </m:r>
        <m:r>
          <w:rPr>
            <w:rFonts w:ascii="Cambria Math" w:hAnsi="Cambria Math" w:cs="Times New Roman"/>
            <w:color w:val="833C0B" w:themeColor="accent2" w:themeShade="80"/>
            <w:sz w:val="22"/>
            <w:rPrChange w:id="3786" w:author="tao huang" w:date="2018-10-26T17:35:00Z">
              <w:rPr>
                <w:rFonts w:ascii="Cambria Math" w:hAnsi="Cambria Math" w:cs="Times New Roman"/>
                <w:sz w:val="22"/>
              </w:rPr>
            </w:rPrChange>
          </w:rPr>
          <m:t>(</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787" w:author="tao huang" w:date="2018-10-26T17:35:00Z">
                  <w:rPr>
                    <w:rFonts w:ascii="Cambria Math" w:hAnsi="Cambria Math" w:cs="Times New Roman"/>
                    <w:sz w:val="22"/>
                  </w:rPr>
                </w:rPrChange>
              </w:rPr>
              <m:t>y</m:t>
            </m:r>
          </m:e>
          <m:sub>
            <m:r>
              <w:rPr>
                <w:rFonts w:ascii="Cambria Math" w:hAnsi="Cambria Math" w:cs="Times New Roman"/>
                <w:color w:val="833C0B" w:themeColor="accent2" w:themeShade="80"/>
                <w:sz w:val="22"/>
                <w:rPrChange w:id="3788" w:author="tao huang" w:date="2018-10-26T17:35:00Z">
                  <w:rPr>
                    <w:rFonts w:ascii="Cambria Math" w:hAnsi="Cambria Math" w:cs="Times New Roman"/>
                    <w:sz w:val="22"/>
                  </w:rPr>
                </w:rPrChange>
              </w:rPr>
              <m:t>0,t</m:t>
            </m:r>
          </m:sub>
        </m:sSub>
        <m:r>
          <w:rPr>
            <w:rFonts w:ascii="Cambria Math" w:hAnsi="Cambria Math" w:cs="Times New Roman"/>
            <w:color w:val="833C0B" w:themeColor="accent2" w:themeShade="80"/>
            <w:sz w:val="22"/>
            <w:rPrChange w:id="3789" w:author="tao huang" w:date="2018-10-26T17:35:00Z">
              <w:rPr>
                <w:rFonts w:ascii="Cambria Math" w:hAnsi="Cambria Math" w:cs="Times New Roman"/>
                <w:sz w:val="22"/>
              </w:rPr>
            </w:rPrChange>
          </w:rPr>
          <m:t>)</m:t>
        </m:r>
      </m:oMath>
      <w:r w:rsidRPr="000D773B">
        <w:rPr>
          <w:rFonts w:cs="Times New Roman"/>
          <w:color w:val="833C0B" w:themeColor="accent2" w:themeShade="80"/>
          <w:sz w:val="22"/>
          <w:rPrChange w:id="3790" w:author="tao huang" w:date="2018-10-26T17:35:00Z">
            <w:rPr>
              <w:rFonts w:cs="Times New Roman"/>
              <w:sz w:val="22"/>
            </w:rPr>
          </w:rPrChange>
        </w:rPr>
        <w:t xml:space="preserve"> is the log sales of the focal product at week </w:t>
      </w:r>
      <m:oMath>
        <m:r>
          <w:rPr>
            <w:rFonts w:ascii="Cambria Math" w:hAnsi="Cambria Math" w:cs="Times New Roman"/>
            <w:color w:val="833C0B" w:themeColor="accent2" w:themeShade="80"/>
            <w:sz w:val="22"/>
            <w:rPrChange w:id="3791" w:author="tao huang" w:date="2018-10-26T17:35:00Z">
              <w:rPr>
                <w:rFonts w:ascii="Cambria Math" w:hAnsi="Cambria Math" w:cs="Times New Roman"/>
                <w:sz w:val="22"/>
              </w:rPr>
            </w:rPrChange>
          </w:rPr>
          <m:t>t</m:t>
        </m:r>
      </m:oMath>
      <w:r w:rsidRPr="000D773B">
        <w:rPr>
          <w:rFonts w:cs="Times New Roman"/>
          <w:color w:val="833C0B" w:themeColor="accent2" w:themeShade="80"/>
          <w:sz w:val="22"/>
          <w:rPrChange w:id="3792" w:author="tao huang" w:date="2018-10-26T17:35:00Z">
            <w:rPr>
              <w:rFonts w:cs="Times New Roman"/>
              <w:sz w:val="22"/>
            </w:rPr>
          </w:rPrChange>
        </w:rPr>
        <w:t>.</w:t>
      </w:r>
      <w:r w:rsidR="009F6F48" w:rsidRPr="000D773B">
        <w:rPr>
          <w:rFonts w:cs="Times New Roman"/>
          <w:color w:val="833C0B" w:themeColor="accent2" w:themeShade="80"/>
          <w:sz w:val="22"/>
          <w:rPrChange w:id="3793" w:author="tao huang" w:date="2018-10-26T17:35:00Z">
            <w:rPr>
              <w:rFonts w:cs="Times New Roman"/>
              <w:sz w:val="22"/>
            </w:rPr>
          </w:rPrChange>
        </w:rPr>
        <w:t xml:space="preserve"> </w:t>
      </w:r>
      <m:oMath>
        <m:r>
          <w:rPr>
            <w:rFonts w:ascii="Cambria Math" w:hAnsi="Cambria Math" w:cs="Times New Roman"/>
            <w:color w:val="833C0B" w:themeColor="accent2" w:themeShade="80"/>
            <w:sz w:val="22"/>
            <w:rPrChange w:id="3794" w:author="tao huang" w:date="2018-10-26T17:35:00Z">
              <w:rPr>
                <w:rFonts w:ascii="Cambria Math" w:hAnsi="Cambria Math" w:cs="Times New Roman"/>
                <w:sz w:val="22"/>
              </w:rPr>
            </w:rPrChange>
          </w:rPr>
          <m:t>time</m:t>
        </m:r>
      </m:oMath>
      <w:r w:rsidRPr="000D773B">
        <w:rPr>
          <w:rFonts w:cs="Times New Roman"/>
          <w:color w:val="833C0B" w:themeColor="accent2" w:themeShade="80"/>
          <w:sz w:val="22"/>
          <w:rPrChange w:id="3795" w:author="tao huang" w:date="2018-10-26T17:35:00Z">
            <w:rPr>
              <w:rFonts w:cs="Times New Roman"/>
              <w:sz w:val="22"/>
            </w:rPr>
          </w:rPrChange>
        </w:rPr>
        <w:t xml:space="preserve"> is the term which captures any potential trend during the estimation period </w:t>
      </w:r>
      <w:r w:rsidRPr="000D773B">
        <w:rPr>
          <w:rFonts w:cs="Times New Roman"/>
          <w:color w:val="833C0B" w:themeColor="accent2" w:themeShade="80"/>
          <w:sz w:val="22"/>
          <w:rPrChange w:id="3796" w:author="tao huang" w:date="2018-10-26T17:35:00Z">
            <w:rPr>
              <w:rFonts w:cs="Times New Roman"/>
              <w:sz w:val="22"/>
            </w:rPr>
          </w:rPrChange>
        </w:rPr>
        <w:fldChar w:fldCharType="begin"/>
      </w:r>
      <w:r w:rsidR="00380BD4" w:rsidRPr="000D773B">
        <w:rPr>
          <w:rFonts w:cs="Times New Roman"/>
          <w:color w:val="833C0B" w:themeColor="accent2" w:themeShade="80"/>
          <w:sz w:val="22"/>
          <w:rPrChange w:id="3797" w:author="tao huang" w:date="2018-10-26T17:35:00Z">
            <w:rPr>
              <w:rFonts w:cs="Times New Roman"/>
              <w:sz w:val="22"/>
            </w:rPr>
          </w:rPrChange>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0D773B">
        <w:rPr>
          <w:rFonts w:cs="Times New Roman"/>
          <w:color w:val="833C0B" w:themeColor="accent2" w:themeShade="80"/>
          <w:sz w:val="22"/>
          <w:rPrChange w:id="3798" w:author="tao huang" w:date="2018-10-26T17:35:00Z">
            <w:rPr>
              <w:rFonts w:cs="Times New Roman"/>
              <w:sz w:val="22"/>
            </w:rPr>
          </w:rPrChange>
        </w:rPr>
        <w:fldChar w:fldCharType="separate"/>
      </w:r>
      <w:r w:rsidR="00380BD4" w:rsidRPr="000D773B">
        <w:rPr>
          <w:rFonts w:cs="Times New Roman"/>
          <w:noProof/>
          <w:color w:val="833C0B" w:themeColor="accent2" w:themeShade="80"/>
          <w:sz w:val="22"/>
          <w:rPrChange w:id="3799" w:author="tao huang" w:date="2018-10-26T17:35:00Z">
            <w:rPr>
              <w:rFonts w:cs="Times New Roman"/>
              <w:noProof/>
              <w:sz w:val="22"/>
            </w:rPr>
          </w:rPrChange>
        </w:rPr>
        <w:t>(Song &amp; Witt, 2003)</w:t>
      </w:r>
      <w:r w:rsidRPr="000D773B">
        <w:rPr>
          <w:rFonts w:cs="Times New Roman"/>
          <w:color w:val="833C0B" w:themeColor="accent2" w:themeShade="80"/>
          <w:sz w:val="22"/>
          <w:rPrChange w:id="3800" w:author="tao huang" w:date="2018-10-26T17:35:00Z">
            <w:rPr>
              <w:rFonts w:cs="Times New Roman"/>
              <w:sz w:val="22"/>
            </w:rPr>
          </w:rPrChange>
        </w:rPr>
        <w:fldChar w:fldCharType="end"/>
      </w:r>
      <w:r w:rsidRPr="000D773B">
        <w:rPr>
          <w:rFonts w:cs="Times New Roman"/>
          <w:color w:val="833C0B" w:themeColor="accent2" w:themeShade="80"/>
          <w:sz w:val="22"/>
          <w:rPrChange w:id="3801" w:author="tao huang" w:date="2018-10-26T17:35:00Z">
            <w:rPr>
              <w:rFonts w:cs="Times New Roman"/>
              <w:sz w:val="22"/>
            </w:rPr>
          </w:rPrChange>
        </w:rPr>
        <w:t>.</w:t>
      </w:r>
      <w:r w:rsidR="009F6F48" w:rsidRPr="000D773B">
        <w:rPr>
          <w:rFonts w:cs="Times New Roman"/>
          <w:color w:val="833C0B" w:themeColor="accent2" w:themeShade="80"/>
          <w:sz w:val="22"/>
          <w:rPrChange w:id="3802" w:author="tao huang" w:date="2018-10-26T17:35:00Z">
            <w:rPr>
              <w:rFonts w:cs="Times New Roman"/>
              <w:sz w:val="22"/>
            </w:rPr>
          </w:rPrChange>
        </w:rPr>
        <w:t xml:space="preserve"> </w:t>
      </w:r>
      <m:oMath>
        <m:r>
          <m:rPr>
            <m:sty m:val="p"/>
          </m:rPr>
          <w:rPr>
            <w:rFonts w:ascii="Cambria Math" w:hAnsi="Cambria Math" w:cs="Times New Roman"/>
            <w:color w:val="833C0B" w:themeColor="accent2" w:themeShade="80"/>
            <w:sz w:val="22"/>
            <w:rPrChange w:id="3803" w:author="tao huang" w:date="2018-10-26T17:35:00Z">
              <w:rPr>
                <w:rFonts w:ascii="Cambria Math" w:hAnsi="Cambria Math" w:cs="Times New Roman"/>
                <w:sz w:val="22"/>
              </w:rPr>
            </w:rPrChange>
          </w:rPr>
          <m:t>ln⁡</m:t>
        </m:r>
        <m:r>
          <w:rPr>
            <w:rFonts w:ascii="Cambria Math" w:hAnsi="Cambria Math" w:cs="Times New Roman"/>
            <w:color w:val="833C0B" w:themeColor="accent2" w:themeShade="80"/>
            <w:sz w:val="22"/>
            <w:rPrChange w:id="3804" w:author="tao huang" w:date="2018-10-26T17:35:00Z">
              <w:rPr>
                <w:rFonts w:ascii="Cambria Math" w:hAnsi="Cambria Math" w:cs="Times New Roman"/>
                <w:sz w:val="22"/>
              </w:rPr>
            </w:rPrChange>
          </w:rPr>
          <m:t>(</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805" w:author="tao huang" w:date="2018-10-26T17:35:00Z">
                  <w:rPr>
                    <w:rFonts w:ascii="Cambria Math" w:hAnsi="Cambria Math" w:cs="Times New Roman"/>
                    <w:sz w:val="22"/>
                  </w:rPr>
                </w:rPrChange>
              </w:rPr>
              <m:t>p</m:t>
            </m:r>
          </m:e>
          <m:sub>
            <m:r>
              <w:rPr>
                <w:rFonts w:ascii="Cambria Math" w:hAnsi="Cambria Math" w:cs="Times New Roman"/>
                <w:color w:val="833C0B" w:themeColor="accent2" w:themeShade="80"/>
                <w:sz w:val="22"/>
                <w:rPrChange w:id="3806" w:author="tao huang" w:date="2018-10-26T17:35:00Z">
                  <w:rPr>
                    <w:rFonts w:ascii="Cambria Math" w:hAnsi="Cambria Math" w:cs="Times New Roman"/>
                    <w:sz w:val="22"/>
                  </w:rPr>
                </w:rPrChange>
              </w:rPr>
              <m:t>0,t-j</m:t>
            </m:r>
          </m:sub>
        </m:sSub>
        <m:r>
          <w:rPr>
            <w:rFonts w:ascii="Cambria Math" w:hAnsi="Cambria Math" w:cs="Times New Roman"/>
            <w:color w:val="833C0B" w:themeColor="accent2" w:themeShade="80"/>
            <w:sz w:val="22"/>
            <w:rPrChange w:id="3807" w:author="tao huang" w:date="2018-10-26T17:35:00Z">
              <w:rPr>
                <w:rFonts w:ascii="Cambria Math" w:hAnsi="Cambria Math" w:cs="Times New Roman"/>
                <w:sz w:val="22"/>
              </w:rPr>
            </w:rPrChange>
          </w:rPr>
          <m:t>)</m:t>
        </m:r>
      </m:oMath>
      <w:r w:rsidRPr="000D773B">
        <w:rPr>
          <w:rFonts w:cs="Times New Roman"/>
          <w:color w:val="833C0B" w:themeColor="accent2" w:themeShade="80"/>
          <w:sz w:val="22"/>
          <w:rPrChange w:id="3808" w:author="tao huang" w:date="2018-10-26T17:35:00Z">
            <w:rPr>
              <w:rFonts w:cs="Times New Roman"/>
              <w:sz w:val="22"/>
            </w:rPr>
          </w:rPrChange>
        </w:rPr>
        <w:t xml:space="preserve"> and </w:t>
      </w:r>
      <m:oMath>
        <m:r>
          <m:rPr>
            <m:sty m:val="p"/>
          </m:rPr>
          <w:rPr>
            <w:rFonts w:ascii="Cambria Math" w:hAnsi="Cambria Math" w:cs="Times New Roman"/>
            <w:color w:val="833C0B" w:themeColor="accent2" w:themeShade="80"/>
            <w:sz w:val="22"/>
            <w:rPrChange w:id="3809" w:author="tao huang" w:date="2018-10-26T17:35:00Z">
              <w:rPr>
                <w:rFonts w:ascii="Cambria Math" w:hAnsi="Cambria Math" w:cs="Times New Roman"/>
                <w:sz w:val="22"/>
              </w:rPr>
            </w:rPrChange>
          </w:rPr>
          <m:t>ln⁡</m:t>
        </m:r>
        <m:r>
          <w:rPr>
            <w:rFonts w:ascii="Cambria Math" w:hAnsi="Cambria Math" w:cs="Times New Roman"/>
            <w:color w:val="833C0B" w:themeColor="accent2" w:themeShade="80"/>
            <w:sz w:val="22"/>
            <w:rPrChange w:id="3810" w:author="tao huang" w:date="2018-10-26T17:35:00Z">
              <w:rPr>
                <w:rFonts w:ascii="Cambria Math" w:hAnsi="Cambria Math" w:cs="Times New Roman"/>
                <w:sz w:val="22"/>
              </w:rPr>
            </w:rPrChange>
          </w:rPr>
          <m:t>(</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811" w:author="tao huang" w:date="2018-10-26T17:35:00Z">
                  <w:rPr>
                    <w:rFonts w:ascii="Cambria Math" w:hAnsi="Cambria Math" w:cs="Times New Roman"/>
                    <w:sz w:val="22"/>
                  </w:rPr>
                </w:rPrChange>
              </w:rPr>
              <m:t>p</m:t>
            </m:r>
          </m:e>
          <m:sub>
            <m:r>
              <w:rPr>
                <w:rFonts w:ascii="Cambria Math" w:hAnsi="Cambria Math" w:cs="Times New Roman"/>
                <w:color w:val="833C0B" w:themeColor="accent2" w:themeShade="80"/>
                <w:sz w:val="22"/>
                <w:rPrChange w:id="3812" w:author="tao huang" w:date="2018-10-26T17:35:00Z">
                  <w:rPr>
                    <w:rFonts w:ascii="Cambria Math" w:hAnsi="Cambria Math" w:cs="Times New Roman"/>
                    <w:sz w:val="22"/>
                  </w:rPr>
                </w:rPrChange>
              </w:rPr>
              <m:t>m,t-j</m:t>
            </m:r>
          </m:sub>
        </m:sSub>
        <m:r>
          <w:rPr>
            <w:rFonts w:ascii="Cambria Math" w:hAnsi="Cambria Math" w:cs="Times New Roman"/>
            <w:color w:val="833C0B" w:themeColor="accent2" w:themeShade="80"/>
            <w:sz w:val="22"/>
            <w:rPrChange w:id="3813" w:author="tao huang" w:date="2018-10-26T17:35:00Z">
              <w:rPr>
                <w:rFonts w:ascii="Cambria Math" w:hAnsi="Cambria Math" w:cs="Times New Roman"/>
                <w:sz w:val="22"/>
              </w:rPr>
            </w:rPrChange>
          </w:rPr>
          <m:t>)</m:t>
        </m:r>
      </m:oMath>
      <w:r w:rsidRPr="000D773B">
        <w:rPr>
          <w:rFonts w:cs="Times New Roman"/>
          <w:color w:val="833C0B" w:themeColor="accent2" w:themeShade="80"/>
          <w:sz w:val="22"/>
          <w:rPrChange w:id="3814" w:author="tao huang" w:date="2018-10-26T17:35:00Z">
            <w:rPr>
              <w:rFonts w:cs="Times New Roman"/>
              <w:sz w:val="22"/>
            </w:rPr>
          </w:rPrChange>
        </w:rPr>
        <w:t xml:space="preserve"> represent the log price of the focal product and a competitive product, </w:t>
      </w:r>
      <w:r w:rsidRPr="000D773B">
        <w:rPr>
          <w:rFonts w:cs="Times New Roman"/>
          <w:i/>
          <w:color w:val="833C0B" w:themeColor="accent2" w:themeShade="80"/>
          <w:sz w:val="22"/>
          <w:rPrChange w:id="3815" w:author="tao huang" w:date="2018-10-26T17:35:00Z">
            <w:rPr>
              <w:rFonts w:cs="Times New Roman"/>
              <w:i/>
              <w:sz w:val="22"/>
            </w:rPr>
          </w:rPrChange>
        </w:rPr>
        <w:t>m</w:t>
      </w:r>
      <w:r w:rsidRPr="000D773B">
        <w:rPr>
          <w:rFonts w:cs="Times New Roman"/>
          <w:color w:val="833C0B" w:themeColor="accent2" w:themeShade="80"/>
          <w:sz w:val="22"/>
          <w:rPrChange w:id="3816" w:author="tao huang" w:date="2018-10-26T17:35:00Z">
            <w:rPr>
              <w:rFonts w:cs="Times New Roman"/>
              <w:sz w:val="22"/>
            </w:rPr>
          </w:rPrChange>
        </w:rPr>
        <w:t>,</w:t>
      </w:r>
      <w:del w:id="3817" w:author="tao huang" w:date="2018-10-26T17:06:00Z">
        <w:r w:rsidRPr="000D773B" w:rsidDel="00B46E0B">
          <w:rPr>
            <w:rFonts w:cs="Times New Roman"/>
            <w:color w:val="833C0B" w:themeColor="accent2" w:themeShade="80"/>
            <w:sz w:val="22"/>
            <w:rPrChange w:id="3818" w:author="tao huang" w:date="2018-10-26T17:35:00Z">
              <w:rPr>
                <w:rFonts w:cs="Times New Roman"/>
                <w:sz w:val="22"/>
              </w:rPr>
            </w:rPrChange>
          </w:rPr>
          <w:delText xml:space="preserve"> </w:delText>
        </w:r>
      </w:del>
      <w:r w:rsidRPr="000D773B">
        <w:rPr>
          <w:rFonts w:cs="Times New Roman"/>
          <w:color w:val="833C0B" w:themeColor="accent2" w:themeShade="80"/>
          <w:sz w:val="22"/>
          <w:rPrChange w:id="3819" w:author="tao huang" w:date="2018-10-26T17:35:00Z">
            <w:rPr>
              <w:rFonts w:cs="Times New Roman"/>
              <w:sz w:val="22"/>
            </w:rPr>
          </w:rPrChange>
        </w:rPr>
        <w:t xml:space="preserve"> at week </w:t>
      </w:r>
      <m:oMath>
        <m:r>
          <w:rPr>
            <w:rFonts w:ascii="Cambria Math" w:hAnsi="Cambria Math" w:cs="Times New Roman"/>
            <w:color w:val="833C0B" w:themeColor="accent2" w:themeShade="80"/>
            <w:sz w:val="22"/>
            <w:rPrChange w:id="3820" w:author="tao huang" w:date="2018-10-26T17:35:00Z">
              <w:rPr>
                <w:rFonts w:ascii="Cambria Math" w:hAnsi="Cambria Math" w:cs="Times New Roman"/>
                <w:sz w:val="22"/>
              </w:rPr>
            </w:rPrChange>
          </w:rPr>
          <m:t>t-j</m:t>
        </m:r>
      </m:oMath>
      <w:r w:rsidRPr="000D773B">
        <w:rPr>
          <w:rFonts w:cs="Times New Roman"/>
          <w:color w:val="833C0B" w:themeColor="accent2" w:themeShade="80"/>
          <w:sz w:val="22"/>
          <w:rPrChange w:id="3821" w:author="tao huang" w:date="2018-10-26T17:35:00Z">
            <w:rPr>
              <w:rFonts w:cs="Times New Roman"/>
              <w:sz w:val="22"/>
            </w:rPr>
          </w:rPrChange>
        </w:rPr>
        <w:t>.</w:t>
      </w:r>
      <w:r w:rsidR="009F6F48" w:rsidRPr="000D773B">
        <w:rPr>
          <w:rFonts w:cs="Times New Roman"/>
          <w:color w:val="833C0B" w:themeColor="accent2" w:themeShade="80"/>
          <w:sz w:val="22"/>
          <w:rPrChange w:id="3822" w:author="tao huang" w:date="2018-10-26T17:35:00Z">
            <w:rPr>
              <w:rFonts w:cs="Times New Roman"/>
              <w:sz w:val="22"/>
            </w:rPr>
          </w:rPrChange>
        </w:rPr>
        <w:t xml:space="preserve"> </w:t>
      </w:r>
      <m:oMath>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823" w:author="tao huang" w:date="2018-10-26T17:35:00Z">
                  <w:rPr>
                    <w:rFonts w:ascii="Cambria Math" w:hAnsi="Cambria Math" w:cs="Times New Roman"/>
                    <w:sz w:val="22"/>
                  </w:rPr>
                </w:rPrChange>
              </w:rPr>
              <m:t>Feature</m:t>
            </m:r>
          </m:e>
          <m:sub>
            <m:r>
              <w:rPr>
                <w:rFonts w:ascii="Cambria Math" w:hAnsi="Cambria Math" w:cs="Times New Roman"/>
                <w:color w:val="833C0B" w:themeColor="accent2" w:themeShade="80"/>
                <w:sz w:val="22"/>
                <w:rPrChange w:id="3824" w:author="tao huang" w:date="2018-10-26T17:35:00Z">
                  <w:rPr>
                    <w:rFonts w:ascii="Cambria Math" w:hAnsi="Cambria Math" w:cs="Times New Roman"/>
                    <w:sz w:val="22"/>
                  </w:rPr>
                </w:rPrChange>
              </w:rPr>
              <m:t>0,t-j</m:t>
            </m:r>
          </m:sub>
        </m:sSub>
      </m:oMath>
      <w:r w:rsidRPr="000D773B">
        <w:rPr>
          <w:rFonts w:cs="Times New Roman"/>
          <w:color w:val="833C0B" w:themeColor="accent2" w:themeShade="80"/>
          <w:sz w:val="22"/>
          <w:rPrChange w:id="3825" w:author="tao huang" w:date="2018-10-26T17:35:00Z">
            <w:rPr>
              <w:rFonts w:cs="Times New Roman"/>
              <w:sz w:val="22"/>
            </w:rPr>
          </w:rPrChange>
        </w:rPr>
        <w:t xml:space="preserve"> and </w:t>
      </w:r>
      <m:oMath>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826" w:author="tao huang" w:date="2018-10-26T17:35:00Z">
                  <w:rPr>
                    <w:rFonts w:ascii="Cambria Math" w:hAnsi="Cambria Math" w:cs="Times New Roman"/>
                    <w:sz w:val="22"/>
                  </w:rPr>
                </w:rPrChange>
              </w:rPr>
              <m:t>Display</m:t>
            </m:r>
          </m:e>
          <m:sub>
            <m:r>
              <w:rPr>
                <w:rFonts w:ascii="Cambria Math" w:hAnsi="Cambria Math" w:cs="Times New Roman"/>
                <w:color w:val="833C0B" w:themeColor="accent2" w:themeShade="80"/>
                <w:sz w:val="22"/>
                <w:rPrChange w:id="3827" w:author="tao huang" w:date="2018-10-26T17:35:00Z">
                  <w:rPr>
                    <w:rFonts w:ascii="Cambria Math" w:hAnsi="Cambria Math" w:cs="Times New Roman"/>
                    <w:sz w:val="22"/>
                  </w:rPr>
                </w:rPrChange>
              </w:rPr>
              <m:t>0,t-j</m:t>
            </m:r>
          </m:sub>
        </m:sSub>
      </m:oMath>
      <w:r w:rsidRPr="000D773B">
        <w:rPr>
          <w:rFonts w:cs="Times New Roman"/>
          <w:color w:val="833C0B" w:themeColor="accent2" w:themeShade="80"/>
          <w:sz w:val="22"/>
          <w:rPrChange w:id="3828" w:author="tao huang" w:date="2018-10-26T17:35:00Z">
            <w:rPr>
              <w:rFonts w:cs="Times New Roman"/>
              <w:sz w:val="22"/>
            </w:rPr>
          </w:rPrChange>
        </w:rPr>
        <w:t xml:space="preserve"> represents the </w:t>
      </w:r>
      <w:del w:id="3829" w:author="tao huang" w:date="2018-10-26T17:08:00Z">
        <w:r w:rsidRPr="000D773B" w:rsidDel="00F548B8">
          <w:rPr>
            <w:rFonts w:cs="Times New Roman"/>
            <w:color w:val="833C0B" w:themeColor="accent2" w:themeShade="80"/>
            <w:sz w:val="22"/>
            <w:rPrChange w:id="3830" w:author="tao huang" w:date="2018-10-26T17:35:00Z">
              <w:rPr>
                <w:rFonts w:cs="Times New Roman"/>
                <w:sz w:val="22"/>
              </w:rPr>
            </w:rPrChange>
          </w:rPr>
          <w:delText>F</w:delText>
        </w:r>
      </w:del>
      <w:ins w:id="3831" w:author="tao huang" w:date="2018-10-26T17:08:00Z">
        <w:r w:rsidR="00F548B8" w:rsidRPr="000D773B">
          <w:rPr>
            <w:rFonts w:cs="Times New Roman"/>
            <w:color w:val="833C0B" w:themeColor="accent2" w:themeShade="80"/>
            <w:sz w:val="22"/>
            <w:rPrChange w:id="3832" w:author="tao huang" w:date="2018-10-26T17:35:00Z">
              <w:rPr>
                <w:rFonts w:cs="Times New Roman"/>
                <w:sz w:val="22"/>
              </w:rPr>
            </w:rPrChange>
          </w:rPr>
          <w:t>f</w:t>
        </w:r>
      </w:ins>
      <w:r w:rsidRPr="000D773B">
        <w:rPr>
          <w:rFonts w:cs="Times New Roman"/>
          <w:color w:val="833C0B" w:themeColor="accent2" w:themeShade="80"/>
          <w:sz w:val="22"/>
          <w:rPrChange w:id="3833" w:author="tao huang" w:date="2018-10-26T17:35:00Z">
            <w:rPr>
              <w:rFonts w:cs="Times New Roman"/>
              <w:sz w:val="22"/>
            </w:rPr>
          </w:rPrChange>
        </w:rPr>
        <w:t xml:space="preserve">eature </w:t>
      </w:r>
      <w:ins w:id="3834" w:author="tao huang" w:date="2018-10-26T17:08:00Z">
        <w:r w:rsidR="00F548B8" w:rsidRPr="000D773B">
          <w:rPr>
            <w:rFonts w:cs="Times New Roman"/>
            <w:color w:val="833C0B" w:themeColor="accent2" w:themeShade="80"/>
            <w:sz w:val="22"/>
            <w:rPrChange w:id="3835" w:author="tao huang" w:date="2018-10-26T17:35:00Z">
              <w:rPr>
                <w:rFonts w:cs="Times New Roman"/>
                <w:sz w:val="22"/>
              </w:rPr>
            </w:rPrChange>
          </w:rPr>
          <w:t xml:space="preserve">and the display </w:t>
        </w:r>
      </w:ins>
      <w:r w:rsidRPr="000D773B">
        <w:rPr>
          <w:rFonts w:cs="Times New Roman"/>
          <w:color w:val="833C0B" w:themeColor="accent2" w:themeShade="80"/>
          <w:sz w:val="22"/>
          <w:rPrChange w:id="3836" w:author="tao huang" w:date="2018-10-26T17:35:00Z">
            <w:rPr>
              <w:rFonts w:cs="Times New Roman"/>
              <w:sz w:val="22"/>
            </w:rPr>
          </w:rPrChange>
        </w:rPr>
        <w:t>dumm</w:t>
      </w:r>
      <w:ins w:id="3837" w:author="tao huang" w:date="2018-10-26T17:08:00Z">
        <w:r w:rsidR="00F548B8" w:rsidRPr="000D773B">
          <w:rPr>
            <w:rFonts w:cs="Times New Roman"/>
            <w:color w:val="833C0B" w:themeColor="accent2" w:themeShade="80"/>
            <w:sz w:val="22"/>
            <w:rPrChange w:id="3838" w:author="tao huang" w:date="2018-10-26T17:35:00Z">
              <w:rPr>
                <w:rFonts w:cs="Times New Roman"/>
                <w:sz w:val="22"/>
              </w:rPr>
            </w:rPrChange>
          </w:rPr>
          <w:t>y variables</w:t>
        </w:r>
      </w:ins>
      <w:del w:id="3839" w:author="tao huang" w:date="2018-10-26T17:08:00Z">
        <w:r w:rsidRPr="000D773B" w:rsidDel="00F548B8">
          <w:rPr>
            <w:rFonts w:cs="Times New Roman"/>
            <w:color w:val="833C0B" w:themeColor="accent2" w:themeShade="80"/>
            <w:sz w:val="22"/>
            <w:rPrChange w:id="3840" w:author="tao huang" w:date="2018-10-26T17:35:00Z">
              <w:rPr>
                <w:rFonts w:cs="Times New Roman"/>
                <w:sz w:val="22"/>
              </w:rPr>
            </w:rPrChange>
          </w:rPr>
          <w:delText>y</w:delText>
        </w:r>
      </w:del>
      <w:r w:rsidRPr="000D773B">
        <w:rPr>
          <w:rFonts w:cs="Times New Roman"/>
          <w:color w:val="833C0B" w:themeColor="accent2" w:themeShade="80"/>
          <w:sz w:val="22"/>
          <w:rPrChange w:id="3841" w:author="tao huang" w:date="2018-10-26T17:35:00Z">
            <w:rPr>
              <w:rFonts w:cs="Times New Roman"/>
              <w:sz w:val="22"/>
            </w:rPr>
          </w:rPrChange>
        </w:rPr>
        <w:t xml:space="preserve"> for the focal product at week </w:t>
      </w:r>
      <m:oMath>
        <m:r>
          <w:rPr>
            <w:rFonts w:ascii="Cambria Math" w:hAnsi="Cambria Math" w:cs="Times New Roman"/>
            <w:color w:val="833C0B" w:themeColor="accent2" w:themeShade="80"/>
            <w:sz w:val="22"/>
            <w:rPrChange w:id="3842" w:author="tao huang" w:date="2018-10-26T17:35:00Z">
              <w:rPr>
                <w:rFonts w:ascii="Cambria Math" w:hAnsi="Cambria Math" w:cs="Times New Roman"/>
                <w:sz w:val="22"/>
              </w:rPr>
            </w:rPrChange>
          </w:rPr>
          <m:t>t-j</m:t>
        </m:r>
      </m:oMath>
      <w:r w:rsidRPr="000D773B">
        <w:rPr>
          <w:rFonts w:cs="Times New Roman"/>
          <w:color w:val="833C0B" w:themeColor="accent2" w:themeShade="80"/>
          <w:sz w:val="22"/>
          <w:rPrChange w:id="3843" w:author="tao huang" w:date="2018-10-26T17:35:00Z">
            <w:rPr>
              <w:rFonts w:cs="Times New Roman"/>
              <w:sz w:val="22"/>
            </w:rPr>
          </w:rPrChange>
        </w:rPr>
        <w:t>.</w:t>
      </w:r>
      <w:r w:rsidR="009F6F48" w:rsidRPr="000D773B">
        <w:rPr>
          <w:rFonts w:cs="Times New Roman"/>
          <w:color w:val="833C0B" w:themeColor="accent2" w:themeShade="80"/>
          <w:sz w:val="22"/>
          <w:rPrChange w:id="3844" w:author="tao huang" w:date="2018-10-26T17:35:00Z">
            <w:rPr>
              <w:rFonts w:cs="Times New Roman"/>
              <w:sz w:val="22"/>
            </w:rPr>
          </w:rPrChange>
        </w:rPr>
        <w:t xml:space="preserve"> </w:t>
      </w:r>
      <m:oMath>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845" w:author="tao huang" w:date="2018-10-26T17:35:00Z">
                  <w:rPr>
                    <w:rFonts w:ascii="Cambria Math" w:hAnsi="Cambria Math" w:cs="Times New Roman"/>
                    <w:sz w:val="22"/>
                  </w:rPr>
                </w:rPrChange>
              </w:rPr>
              <m:t>Four_week_dummy</m:t>
            </m:r>
          </m:e>
          <m:sub>
            <m:r>
              <w:rPr>
                <w:rFonts w:ascii="Cambria Math" w:hAnsi="Cambria Math" w:cs="Times New Roman"/>
                <w:color w:val="833C0B" w:themeColor="accent2" w:themeShade="80"/>
                <w:sz w:val="22"/>
                <w:rPrChange w:id="3846" w:author="tao huang" w:date="2018-10-26T17:35:00Z">
                  <w:rPr>
                    <w:rFonts w:ascii="Cambria Math" w:hAnsi="Cambria Math" w:cs="Times New Roman"/>
                    <w:sz w:val="22"/>
                  </w:rPr>
                </w:rPrChange>
              </w:rPr>
              <m:t>d</m:t>
            </m:r>
          </m:sub>
        </m:sSub>
      </m:oMath>
      <w:r w:rsidRPr="000D773B">
        <w:rPr>
          <w:rFonts w:cs="Times New Roman"/>
          <w:color w:val="833C0B" w:themeColor="accent2" w:themeShade="80"/>
          <w:sz w:val="22"/>
          <w:rPrChange w:id="3847" w:author="tao huang" w:date="2018-10-26T17:35:00Z">
            <w:rPr>
              <w:rFonts w:cs="Times New Roman"/>
              <w:sz w:val="22"/>
            </w:rPr>
          </w:rPrChange>
        </w:rPr>
        <w:t xml:space="preserve"> is the </w:t>
      </w:r>
      <m:oMath>
        <m:sSup>
          <m:sSupPr>
            <m:ctrlPr>
              <w:rPr>
                <w:rFonts w:ascii="Cambria Math" w:hAnsi="Cambria Math" w:cs="Times New Roman"/>
                <w:i/>
                <w:color w:val="833C0B" w:themeColor="accent2" w:themeShade="80"/>
                <w:sz w:val="22"/>
              </w:rPr>
            </m:ctrlPr>
          </m:sSupPr>
          <m:e>
            <m:r>
              <w:rPr>
                <w:rFonts w:ascii="Cambria Math" w:hAnsi="Cambria Math" w:cs="Times New Roman"/>
                <w:color w:val="833C0B" w:themeColor="accent2" w:themeShade="80"/>
                <w:sz w:val="22"/>
                <w:rPrChange w:id="3848" w:author="tao huang" w:date="2018-10-26T17:35:00Z">
                  <w:rPr>
                    <w:rFonts w:ascii="Cambria Math" w:hAnsi="Cambria Math" w:cs="Times New Roman"/>
                    <w:sz w:val="22"/>
                  </w:rPr>
                </w:rPrChange>
              </w:rPr>
              <m:t>d</m:t>
            </m:r>
          </m:e>
          <m:sup>
            <m:r>
              <w:rPr>
                <w:rFonts w:ascii="Cambria Math" w:hAnsi="Cambria Math" w:cs="Times New Roman"/>
                <w:color w:val="833C0B" w:themeColor="accent2" w:themeShade="80"/>
                <w:sz w:val="22"/>
                <w:rPrChange w:id="3849" w:author="tao huang" w:date="2018-10-26T17:35:00Z">
                  <w:rPr>
                    <w:rFonts w:ascii="Cambria Math" w:hAnsi="Cambria Math" w:cs="Times New Roman"/>
                    <w:sz w:val="22"/>
                  </w:rPr>
                </w:rPrChange>
              </w:rPr>
              <m:t>th</m:t>
            </m:r>
          </m:sup>
        </m:sSup>
      </m:oMath>
      <w:r w:rsidRPr="000D773B">
        <w:rPr>
          <w:rFonts w:cs="Times New Roman"/>
          <w:color w:val="833C0B" w:themeColor="accent2" w:themeShade="80"/>
          <w:sz w:val="22"/>
          <w:rPrChange w:id="3850" w:author="tao huang" w:date="2018-10-26T17:35:00Z">
            <w:rPr>
              <w:rFonts w:cs="Times New Roman"/>
              <w:sz w:val="22"/>
            </w:rPr>
          </w:rPrChange>
        </w:rPr>
        <w:t xml:space="preserve"> four-week-dummy variable.</w:t>
      </w:r>
      <w:r w:rsidR="009F6F48" w:rsidRPr="000D773B">
        <w:rPr>
          <w:rFonts w:cs="Times New Roman"/>
          <w:color w:val="833C0B" w:themeColor="accent2" w:themeShade="80"/>
          <w:sz w:val="22"/>
          <w:rPrChange w:id="3851" w:author="tao huang" w:date="2018-10-26T17:35:00Z">
            <w:rPr>
              <w:rFonts w:cs="Times New Roman"/>
              <w:sz w:val="22"/>
            </w:rPr>
          </w:rPrChange>
        </w:rPr>
        <w:t xml:space="preserve"> </w:t>
      </w:r>
      <m:oMath>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852" w:author="tao huang" w:date="2018-10-26T17:35:00Z">
                  <w:rPr>
                    <w:rFonts w:ascii="Cambria Math" w:hAnsi="Cambria Math" w:cs="Times New Roman"/>
                    <w:sz w:val="22"/>
                  </w:rPr>
                </w:rPrChange>
              </w:rPr>
              <m:t>CalendarEvent</m:t>
            </m:r>
          </m:e>
          <m:sub>
            <m:r>
              <w:rPr>
                <w:rFonts w:ascii="Cambria Math" w:hAnsi="Cambria Math" w:cs="Times New Roman"/>
                <w:color w:val="833C0B" w:themeColor="accent2" w:themeShade="80"/>
                <w:sz w:val="22"/>
                <w:rPrChange w:id="3853" w:author="tao huang" w:date="2018-10-26T17:35:00Z">
                  <w:rPr>
                    <w:rFonts w:ascii="Cambria Math" w:hAnsi="Cambria Math" w:cs="Times New Roman"/>
                    <w:sz w:val="22"/>
                  </w:rPr>
                </w:rPrChange>
              </w:rPr>
              <m:t>c, t-v</m:t>
            </m:r>
          </m:sub>
        </m:sSub>
      </m:oMath>
      <w:r w:rsidRPr="000D773B">
        <w:rPr>
          <w:rFonts w:cs="Times New Roman"/>
          <w:color w:val="833C0B" w:themeColor="accent2" w:themeShade="80"/>
          <w:sz w:val="22"/>
          <w:rPrChange w:id="3854" w:author="tao huang" w:date="2018-10-26T17:35:00Z">
            <w:rPr>
              <w:rFonts w:cs="Times New Roman"/>
              <w:sz w:val="22"/>
            </w:rPr>
          </w:rPrChange>
        </w:rPr>
        <w:t xml:space="preserve"> is the dummy variable for the </w:t>
      </w:r>
      <m:oMath>
        <m:sSup>
          <m:sSupPr>
            <m:ctrlPr>
              <w:rPr>
                <w:rFonts w:ascii="Cambria Math" w:hAnsi="Cambria Math" w:cs="Times New Roman"/>
                <w:i/>
                <w:color w:val="833C0B" w:themeColor="accent2" w:themeShade="80"/>
                <w:sz w:val="22"/>
              </w:rPr>
            </m:ctrlPr>
          </m:sSupPr>
          <m:e>
            <m:r>
              <w:rPr>
                <w:rFonts w:ascii="Cambria Math" w:hAnsi="Cambria Math" w:cs="Times New Roman"/>
                <w:color w:val="833C0B" w:themeColor="accent2" w:themeShade="80"/>
                <w:sz w:val="22"/>
                <w:rPrChange w:id="3855" w:author="tao huang" w:date="2018-10-26T17:35:00Z">
                  <w:rPr>
                    <w:rFonts w:ascii="Cambria Math" w:hAnsi="Cambria Math" w:cs="Times New Roman"/>
                    <w:sz w:val="22"/>
                  </w:rPr>
                </w:rPrChange>
              </w:rPr>
              <m:t>c</m:t>
            </m:r>
          </m:e>
          <m:sup>
            <m:r>
              <w:rPr>
                <w:rFonts w:ascii="Cambria Math" w:hAnsi="Cambria Math" w:cs="Times New Roman"/>
                <w:color w:val="833C0B" w:themeColor="accent2" w:themeShade="80"/>
                <w:sz w:val="22"/>
                <w:rPrChange w:id="3856" w:author="tao huang" w:date="2018-10-26T17:35:00Z">
                  <w:rPr>
                    <w:rFonts w:ascii="Cambria Math" w:hAnsi="Cambria Math" w:cs="Times New Roman"/>
                    <w:sz w:val="22"/>
                  </w:rPr>
                </w:rPrChange>
              </w:rPr>
              <m:t>th</m:t>
            </m:r>
          </m:sup>
        </m:sSup>
      </m:oMath>
      <w:r w:rsidRPr="000D773B" w:rsidDel="002F64BB">
        <w:rPr>
          <w:rFonts w:cs="Times New Roman"/>
          <w:color w:val="833C0B" w:themeColor="accent2" w:themeShade="80"/>
          <w:sz w:val="22"/>
          <w:rPrChange w:id="3857" w:author="tao huang" w:date="2018-10-26T17:35:00Z">
            <w:rPr>
              <w:rFonts w:cs="Times New Roman"/>
              <w:sz w:val="22"/>
            </w:rPr>
          </w:rPrChange>
        </w:rPr>
        <w:t xml:space="preserve"> </w:t>
      </w:r>
      <w:r w:rsidRPr="000D773B">
        <w:rPr>
          <w:rFonts w:cs="Times New Roman"/>
          <w:color w:val="833C0B" w:themeColor="accent2" w:themeShade="80"/>
          <w:sz w:val="22"/>
          <w:rPrChange w:id="3858" w:author="tao huang" w:date="2018-10-26T17:35:00Z">
            <w:rPr>
              <w:rFonts w:cs="Times New Roman"/>
              <w:sz w:val="22"/>
            </w:rPr>
          </w:rPrChange>
        </w:rPr>
        <w:t xml:space="preserve">calendar event at week </w:t>
      </w:r>
      <m:oMath>
        <m:r>
          <w:rPr>
            <w:rFonts w:ascii="Cambria Math" w:hAnsi="Cambria Math" w:cs="Times New Roman"/>
            <w:color w:val="833C0B" w:themeColor="accent2" w:themeShade="80"/>
            <w:sz w:val="22"/>
            <w:rPrChange w:id="3859" w:author="tao huang" w:date="2018-10-26T17:35:00Z">
              <w:rPr>
                <w:rFonts w:ascii="Cambria Math" w:hAnsi="Cambria Math" w:cs="Times New Roman"/>
                <w:sz w:val="22"/>
              </w:rPr>
            </w:rPrChange>
          </w:rPr>
          <m:t>t-v</m:t>
        </m:r>
      </m:oMath>
      <w:r w:rsidRPr="000D773B">
        <w:rPr>
          <w:rFonts w:cs="Times New Roman"/>
          <w:color w:val="833C0B" w:themeColor="accent2" w:themeShade="80"/>
          <w:sz w:val="22"/>
          <w:rPrChange w:id="3860" w:author="tao huang" w:date="2018-10-26T17:35:00Z">
            <w:rPr>
              <w:rFonts w:cs="Times New Roman"/>
              <w:sz w:val="22"/>
            </w:rPr>
          </w:rPrChange>
        </w:rPr>
        <w:t xml:space="preserve">. The dummy variable represents the week of the calendar event when </w:t>
      </w:r>
      <m:oMath>
        <m:r>
          <w:rPr>
            <w:rFonts w:ascii="Cambria Math" w:hAnsi="Cambria Math" w:cs="Times New Roman"/>
            <w:color w:val="833C0B" w:themeColor="accent2" w:themeShade="80"/>
            <w:sz w:val="22"/>
            <w:rPrChange w:id="3861" w:author="tao huang" w:date="2018-10-26T17:35:00Z">
              <w:rPr>
                <w:rFonts w:ascii="Cambria Math" w:hAnsi="Cambria Math" w:cs="Times New Roman"/>
                <w:sz w:val="22"/>
              </w:rPr>
            </w:rPrChange>
          </w:rPr>
          <m:t>v=0</m:t>
        </m:r>
      </m:oMath>
      <w:r w:rsidR="00750663" w:rsidRPr="000D773B">
        <w:rPr>
          <w:rFonts w:cs="Times New Roman"/>
          <w:color w:val="833C0B" w:themeColor="accent2" w:themeShade="80"/>
          <w:sz w:val="22"/>
          <w:rPrChange w:id="3862" w:author="tao huang" w:date="2018-10-26T17:35:00Z">
            <w:rPr>
              <w:rFonts w:cs="Times New Roman"/>
              <w:sz w:val="22"/>
            </w:rPr>
          </w:rPrChange>
        </w:rPr>
        <w:t xml:space="preserve">, </w:t>
      </w:r>
      <w:r w:rsidRPr="000D773B">
        <w:rPr>
          <w:rFonts w:cs="Times New Roman"/>
          <w:color w:val="833C0B" w:themeColor="accent2" w:themeShade="80"/>
          <w:sz w:val="22"/>
          <w:rPrChange w:id="3863" w:author="tao huang" w:date="2018-10-26T17:35:00Z">
            <w:rPr>
              <w:rFonts w:cs="Times New Roman"/>
              <w:sz w:val="22"/>
            </w:rPr>
          </w:rPrChange>
        </w:rPr>
        <w:t xml:space="preserve">and the week before the event if </w:t>
      </w:r>
      <m:oMath>
        <m:r>
          <w:rPr>
            <w:rFonts w:ascii="Cambria Math" w:hAnsi="Cambria Math" w:cs="Times New Roman"/>
            <w:color w:val="833C0B" w:themeColor="accent2" w:themeShade="80"/>
            <w:sz w:val="22"/>
            <w:rPrChange w:id="3864" w:author="tao huang" w:date="2018-10-26T17:35:00Z">
              <w:rPr>
                <w:rFonts w:ascii="Cambria Math" w:hAnsi="Cambria Math" w:cs="Times New Roman"/>
                <w:sz w:val="22"/>
              </w:rPr>
            </w:rPrChange>
          </w:rPr>
          <m:t>v=1</m:t>
        </m:r>
      </m:oMath>
      <w:r w:rsidRPr="000D773B">
        <w:rPr>
          <w:rFonts w:cs="Times New Roman"/>
          <w:color w:val="833C0B" w:themeColor="accent2" w:themeShade="80"/>
          <w:sz w:val="22"/>
          <w:rPrChange w:id="3865" w:author="tao huang" w:date="2018-10-26T17:35:00Z">
            <w:rPr>
              <w:rFonts w:cs="Times New Roman"/>
              <w:sz w:val="22"/>
            </w:rPr>
          </w:rPrChange>
        </w:rPr>
        <w:t xml:space="preserve">. </w:t>
      </w:r>
      <m:oMath>
        <m:r>
          <w:rPr>
            <w:rFonts w:ascii="Cambria Math" w:hAnsi="Cambria Math" w:cs="Times New Roman"/>
            <w:color w:val="833C0B" w:themeColor="accent2" w:themeShade="80"/>
            <w:sz w:val="22"/>
            <w:rPrChange w:id="3866" w:author="tao huang" w:date="2018-10-26T17:35:00Z">
              <w:rPr>
                <w:rFonts w:ascii="Cambria Math" w:hAnsi="Cambria Math" w:cs="Times New Roman"/>
                <w:sz w:val="22"/>
              </w:rPr>
            </w:rPrChange>
          </w:rPr>
          <m:t>c</m:t>
        </m:r>
      </m:oMath>
      <w:r w:rsidRPr="000D773B">
        <w:rPr>
          <w:rFonts w:cs="Times New Roman"/>
          <w:color w:val="833C0B" w:themeColor="accent2" w:themeShade="80"/>
          <w:sz w:val="22"/>
          <w:rPrChange w:id="3867" w:author="tao huang" w:date="2018-10-26T17:35:00Z">
            <w:rPr>
              <w:rFonts w:cs="Times New Roman"/>
              <w:sz w:val="22"/>
            </w:rPr>
          </w:rPrChange>
        </w:rPr>
        <w:t xml:space="preserve"> takes the values from 1 to 9 representing all the calendar events</w:t>
      </w:r>
      <w:r w:rsidRPr="000D773B">
        <w:rPr>
          <w:rStyle w:val="FootnoteReference"/>
          <w:rFonts w:cs="Times New Roman"/>
          <w:i/>
          <w:color w:val="833C0B" w:themeColor="accent2" w:themeShade="80"/>
          <w:sz w:val="22"/>
          <w:rPrChange w:id="3868" w:author="tao huang" w:date="2018-10-26T17:35:00Z">
            <w:rPr>
              <w:rStyle w:val="FootnoteReference"/>
              <w:rFonts w:cs="Times New Roman"/>
              <w:i/>
              <w:sz w:val="22"/>
            </w:rPr>
          </w:rPrChange>
        </w:rPr>
        <w:footnoteReference w:id="7"/>
      </w:r>
      <w:r w:rsidRPr="000D773B">
        <w:rPr>
          <w:rFonts w:cs="Times New Roman"/>
          <w:color w:val="833C0B" w:themeColor="accent2" w:themeShade="80"/>
          <w:sz w:val="22"/>
          <w:rPrChange w:id="3869" w:author="tao huang" w:date="2018-10-26T17:35:00Z">
            <w:rPr>
              <w:rFonts w:cs="Times New Roman"/>
              <w:sz w:val="22"/>
            </w:rPr>
          </w:rPrChange>
        </w:rPr>
        <w:t>.</w:t>
      </w:r>
      <w:r w:rsidR="009F6F48" w:rsidRPr="000D773B">
        <w:rPr>
          <w:rFonts w:cs="Times New Roman"/>
          <w:color w:val="833C0B" w:themeColor="accent2" w:themeShade="80"/>
          <w:sz w:val="22"/>
          <w:rPrChange w:id="3870" w:author="tao huang" w:date="2018-10-26T17:35:00Z">
            <w:rPr>
              <w:rFonts w:cs="Times New Roman"/>
              <w:sz w:val="22"/>
            </w:rPr>
          </w:rPrChange>
        </w:rPr>
        <w:t xml:space="preserve"> </w:t>
      </w:r>
      <m:oMath>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871" w:author="tao huang" w:date="2018-10-26T17:35:00Z">
                  <w:rPr>
                    <w:rFonts w:ascii="Cambria Math" w:hAnsi="Cambria Math" w:cs="Times New Roman"/>
                    <w:sz w:val="22"/>
                  </w:rPr>
                </w:rPrChange>
              </w:rPr>
              <m:t>α</m:t>
            </m:r>
          </m:e>
          <m:sub>
            <m:r>
              <w:rPr>
                <w:rFonts w:ascii="Cambria Math" w:hAnsi="Cambria Math" w:cs="Times New Roman"/>
                <w:color w:val="833C0B" w:themeColor="accent2" w:themeShade="80"/>
                <w:sz w:val="22"/>
                <w:rPrChange w:id="3872" w:author="tao huang" w:date="2018-10-26T17:35:00Z">
                  <w:rPr>
                    <w:rFonts w:ascii="Cambria Math" w:hAnsi="Cambria Math" w:cs="Times New Roman"/>
                    <w:sz w:val="22"/>
                  </w:rPr>
                </w:rPrChange>
              </w:rPr>
              <m:t>j</m:t>
            </m:r>
          </m:sub>
        </m:sSub>
        <m:r>
          <w:rPr>
            <w:rFonts w:ascii="Cambria Math" w:hAnsi="Cambria Math" w:cs="Times New Roman"/>
            <w:color w:val="833C0B" w:themeColor="accent2" w:themeShade="80"/>
            <w:sz w:val="22"/>
            <w:rPrChange w:id="3873" w:author="tao huang" w:date="2018-10-26T17:35:00Z">
              <w:rPr>
                <w:rFonts w:ascii="Cambria Math" w:hAnsi="Cambria Math" w:cs="Times New Roman"/>
                <w:sz w:val="22"/>
              </w:rPr>
            </w:rPrChange>
          </w:rPr>
          <m:t xml:space="preserve">, </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874" w:author="tao huang" w:date="2018-10-26T17:35:00Z">
                  <w:rPr>
                    <w:rFonts w:ascii="Cambria Math" w:hAnsi="Cambria Math" w:cs="Times New Roman"/>
                    <w:sz w:val="22"/>
                  </w:rPr>
                </w:rPrChange>
              </w:rPr>
              <m:t>β</m:t>
            </m:r>
          </m:e>
          <m:sub>
            <m:r>
              <w:rPr>
                <w:rFonts w:ascii="Cambria Math" w:hAnsi="Cambria Math" w:cs="Times New Roman"/>
                <w:color w:val="833C0B" w:themeColor="accent2" w:themeShade="80"/>
                <w:sz w:val="22"/>
                <w:rPrChange w:id="3875" w:author="tao huang" w:date="2018-10-26T17:35:00Z">
                  <w:rPr>
                    <w:rFonts w:ascii="Cambria Math" w:hAnsi="Cambria Math" w:cs="Times New Roman"/>
                    <w:sz w:val="22"/>
                  </w:rPr>
                </w:rPrChange>
              </w:rPr>
              <m:t>0,j</m:t>
            </m:r>
          </m:sub>
        </m:sSub>
        <m:r>
          <w:rPr>
            <w:rFonts w:ascii="Cambria Math" w:hAnsi="Cambria Math" w:cs="Times New Roman"/>
            <w:color w:val="833C0B" w:themeColor="accent2" w:themeShade="80"/>
            <w:sz w:val="22"/>
            <w:rPrChange w:id="3876" w:author="tao huang" w:date="2018-10-26T17:35:00Z">
              <w:rPr>
                <w:rFonts w:ascii="Cambria Math" w:hAnsi="Cambria Math" w:cs="Times New Roman"/>
                <w:sz w:val="22"/>
              </w:rPr>
            </w:rPrChange>
          </w:rPr>
          <m:t xml:space="preserve">, </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877" w:author="tao huang" w:date="2018-10-26T17:35:00Z">
                  <w:rPr>
                    <w:rFonts w:ascii="Cambria Math" w:hAnsi="Cambria Math" w:cs="Times New Roman"/>
                    <w:sz w:val="22"/>
                  </w:rPr>
                </w:rPrChange>
              </w:rPr>
              <m:t>γ</m:t>
            </m:r>
          </m:e>
          <m:sub>
            <m:r>
              <w:rPr>
                <w:rFonts w:ascii="Cambria Math" w:hAnsi="Cambria Math" w:cs="Times New Roman"/>
                <w:color w:val="833C0B" w:themeColor="accent2" w:themeShade="80"/>
                <w:sz w:val="22"/>
                <w:rPrChange w:id="3878" w:author="tao huang" w:date="2018-10-26T17:35:00Z">
                  <w:rPr>
                    <w:rFonts w:ascii="Cambria Math" w:hAnsi="Cambria Math" w:cs="Times New Roman"/>
                    <w:sz w:val="22"/>
                  </w:rPr>
                </w:rPrChange>
              </w:rPr>
              <m:t>0,j</m:t>
            </m:r>
          </m:sub>
        </m:sSub>
        <m:r>
          <w:rPr>
            <w:rFonts w:ascii="Cambria Math" w:hAnsi="Cambria Math" w:cs="Times New Roman"/>
            <w:color w:val="833C0B" w:themeColor="accent2" w:themeShade="80"/>
            <w:sz w:val="22"/>
            <w:rPrChange w:id="3879" w:author="tao huang" w:date="2018-10-26T17:35:00Z">
              <w:rPr>
                <w:rFonts w:ascii="Cambria Math" w:hAnsi="Cambria Math" w:cs="Times New Roman"/>
                <w:sz w:val="22"/>
              </w:rPr>
            </w:rPrChange>
          </w:rPr>
          <m:t>,</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880" w:author="tao huang" w:date="2018-10-26T17:35:00Z">
                  <w:rPr>
                    <w:rFonts w:ascii="Cambria Math" w:hAnsi="Cambria Math" w:cs="Times New Roman"/>
                    <w:sz w:val="22"/>
                  </w:rPr>
                </w:rPrChange>
              </w:rPr>
              <m:t>β</m:t>
            </m:r>
          </m:e>
          <m:sub>
            <m:r>
              <w:rPr>
                <w:rFonts w:ascii="Cambria Math" w:hAnsi="Cambria Math" w:cs="Times New Roman"/>
                <w:color w:val="833C0B" w:themeColor="accent2" w:themeShade="80"/>
                <w:sz w:val="22"/>
                <w:rPrChange w:id="3881" w:author="tao huang" w:date="2018-10-26T17:35:00Z">
                  <w:rPr>
                    <w:rFonts w:ascii="Cambria Math" w:hAnsi="Cambria Math" w:cs="Times New Roman"/>
                    <w:sz w:val="22"/>
                  </w:rPr>
                </w:rPrChange>
              </w:rPr>
              <m:t>m,j</m:t>
            </m:r>
          </m:sub>
        </m:sSub>
        <m:r>
          <w:rPr>
            <w:rFonts w:ascii="Cambria Math" w:hAnsi="Cambria Math" w:cs="Times New Roman"/>
            <w:color w:val="833C0B" w:themeColor="accent2" w:themeShade="80"/>
            <w:sz w:val="22"/>
            <w:rPrChange w:id="3882" w:author="tao huang" w:date="2018-10-26T17:35:00Z">
              <w:rPr>
                <w:rFonts w:ascii="Cambria Math" w:hAnsi="Cambria Math" w:cs="Times New Roman"/>
                <w:sz w:val="22"/>
              </w:rPr>
            </w:rPrChange>
          </w:rPr>
          <m:t xml:space="preserve">, </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883" w:author="tao huang" w:date="2018-10-26T17:35:00Z">
                  <w:rPr>
                    <w:rFonts w:ascii="Cambria Math" w:hAnsi="Cambria Math" w:cs="Times New Roman"/>
                    <w:sz w:val="22"/>
                  </w:rPr>
                </w:rPrChange>
              </w:rPr>
              <m:t>γ</m:t>
            </m:r>
          </m:e>
          <m:sub>
            <m:r>
              <w:rPr>
                <w:rFonts w:ascii="Cambria Math" w:hAnsi="Cambria Math" w:cs="Times New Roman"/>
                <w:color w:val="833C0B" w:themeColor="accent2" w:themeShade="80"/>
                <w:sz w:val="22"/>
                <w:rPrChange w:id="3884" w:author="tao huang" w:date="2018-10-26T17:35:00Z">
                  <w:rPr>
                    <w:rFonts w:ascii="Cambria Math" w:hAnsi="Cambria Math" w:cs="Times New Roman"/>
                    <w:sz w:val="22"/>
                  </w:rPr>
                </w:rPrChange>
              </w:rPr>
              <m:t>n,j</m:t>
            </m:r>
          </m:sub>
        </m:sSub>
        <m:r>
          <w:rPr>
            <w:rFonts w:ascii="Cambria Math" w:hAnsi="Cambria Math" w:cs="Times New Roman"/>
            <w:color w:val="833C0B" w:themeColor="accent2" w:themeShade="80"/>
            <w:sz w:val="22"/>
            <w:rPrChange w:id="3885" w:author="tao huang" w:date="2018-10-26T17:35:00Z">
              <w:rPr>
                <w:rFonts w:ascii="Cambria Math" w:hAnsi="Cambria Math" w:cs="Times New Roman"/>
                <w:sz w:val="22"/>
              </w:rPr>
            </w:rPrChange>
          </w:rPr>
          <m:t xml:space="preserve">, </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886" w:author="tao huang" w:date="2018-10-26T17:35:00Z">
                  <w:rPr>
                    <w:rFonts w:ascii="Cambria Math" w:hAnsi="Cambria Math" w:cs="Times New Roman"/>
                    <w:sz w:val="22"/>
                  </w:rPr>
                </w:rPrChange>
              </w:rPr>
              <m:t>θ</m:t>
            </m:r>
          </m:e>
          <m:sub>
            <m:r>
              <w:rPr>
                <w:rFonts w:ascii="Cambria Math" w:hAnsi="Cambria Math" w:cs="Times New Roman"/>
                <w:color w:val="833C0B" w:themeColor="accent2" w:themeShade="80"/>
                <w:sz w:val="22"/>
                <w:rPrChange w:id="3887" w:author="tao huang" w:date="2018-10-26T17:35:00Z">
                  <w:rPr>
                    <w:rFonts w:ascii="Cambria Math" w:hAnsi="Cambria Math" w:cs="Times New Roman"/>
                    <w:sz w:val="22"/>
                  </w:rPr>
                </w:rPrChange>
              </w:rPr>
              <m:t>d</m:t>
            </m:r>
          </m:sub>
        </m:sSub>
        <m:r>
          <w:rPr>
            <w:rFonts w:ascii="Cambria Math" w:hAnsi="Cambria Math" w:cs="Times New Roman"/>
            <w:color w:val="833C0B" w:themeColor="accent2" w:themeShade="80"/>
            <w:sz w:val="22"/>
            <w:rPrChange w:id="3888" w:author="tao huang" w:date="2018-10-26T17:35:00Z">
              <w:rPr>
                <w:rFonts w:ascii="Cambria Math" w:hAnsi="Cambria Math" w:cs="Times New Roman"/>
                <w:sz w:val="22"/>
              </w:rPr>
            </w:rPrChange>
          </w:rPr>
          <m:t xml:space="preserve">, </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889" w:author="tao huang" w:date="2018-10-26T17:35:00Z">
                  <w:rPr>
                    <w:rFonts w:ascii="Cambria Math" w:hAnsi="Cambria Math" w:cs="Times New Roman"/>
                    <w:sz w:val="22"/>
                  </w:rPr>
                </w:rPrChange>
              </w:rPr>
              <m:t>δ</m:t>
            </m:r>
          </m:e>
          <m:sub>
            <m:r>
              <w:rPr>
                <w:rFonts w:ascii="Cambria Math" w:hAnsi="Cambria Math" w:cs="Times New Roman"/>
                <w:color w:val="833C0B" w:themeColor="accent2" w:themeShade="80"/>
                <w:sz w:val="22"/>
                <w:rPrChange w:id="3890" w:author="tao huang" w:date="2018-10-26T17:35:00Z">
                  <w:rPr>
                    <w:rFonts w:ascii="Cambria Math" w:hAnsi="Cambria Math" w:cs="Times New Roman"/>
                    <w:sz w:val="22"/>
                  </w:rPr>
                </w:rPrChange>
              </w:rPr>
              <m:t>c,v</m:t>
            </m:r>
          </m:sub>
        </m:sSub>
        <m:r>
          <w:rPr>
            <w:rFonts w:ascii="Cambria Math" w:hAnsi="Cambria Math" w:cs="Times New Roman"/>
            <w:color w:val="833C0B" w:themeColor="accent2" w:themeShade="80"/>
            <w:sz w:val="22"/>
            <w:rPrChange w:id="3891" w:author="tao huang" w:date="2018-10-26T17:35:00Z">
              <w:rPr>
                <w:rFonts w:ascii="Cambria Math" w:hAnsi="Cambria Math" w:cs="Times New Roman"/>
                <w:sz w:val="22"/>
              </w:rPr>
            </w:rPrChange>
          </w:rPr>
          <m:t>,τ</m:t>
        </m:r>
      </m:oMath>
      <w:r w:rsidRPr="000D773B">
        <w:rPr>
          <w:rFonts w:cs="Times New Roman"/>
          <w:color w:val="833C0B" w:themeColor="accent2" w:themeShade="80"/>
          <w:sz w:val="22"/>
          <w:rPrChange w:id="3892" w:author="tao huang" w:date="2018-10-26T17:35:00Z">
            <w:rPr>
              <w:rFonts w:cs="Times New Roman"/>
              <w:sz w:val="22"/>
            </w:rPr>
          </w:rPrChange>
        </w:rPr>
        <w:t xml:space="preserve"> are the parameters.</w:t>
      </w:r>
      <w:r w:rsidRPr="000D773B">
        <w:rPr>
          <w:rFonts w:cs="Times New Roman"/>
          <w:color w:val="833C0B" w:themeColor="accent2" w:themeShade="80"/>
          <w:sz w:val="22"/>
          <w:rPrChange w:id="3893" w:author="tao huang" w:date="2018-10-26T17:35:00Z">
            <w:rPr>
              <w:rFonts w:cs="Times New Roman"/>
              <w:sz w:val="22"/>
            </w:rPr>
          </w:rPrChange>
        </w:rPr>
        <w:br/>
      </w:r>
      <m:oMath>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894" w:author="tao huang" w:date="2018-10-26T17:35:00Z">
                  <w:rPr>
                    <w:rFonts w:ascii="Cambria Math" w:hAnsi="Cambria Math" w:cs="Times New Roman"/>
                    <w:sz w:val="22"/>
                  </w:rPr>
                </w:rPrChange>
              </w:rPr>
              <m:t>ε</m:t>
            </m:r>
          </m:e>
          <m:sub>
            <m:r>
              <w:rPr>
                <w:rFonts w:ascii="Cambria Math" w:hAnsi="Cambria Math" w:cs="Times New Roman"/>
                <w:color w:val="833C0B" w:themeColor="accent2" w:themeShade="80"/>
                <w:sz w:val="22"/>
                <w:rPrChange w:id="3895" w:author="tao huang" w:date="2018-10-26T17:35:00Z">
                  <w:rPr>
                    <w:rFonts w:ascii="Cambria Math" w:hAnsi="Cambria Math" w:cs="Times New Roman"/>
                    <w:sz w:val="22"/>
                  </w:rPr>
                </w:rPrChange>
              </w:rPr>
              <m:t>t</m:t>
            </m:r>
          </m:sub>
        </m:sSub>
      </m:oMath>
      <w:r w:rsidRPr="000D773B">
        <w:rPr>
          <w:rFonts w:cs="Times New Roman"/>
          <w:color w:val="833C0B" w:themeColor="accent2" w:themeShade="80"/>
          <w:sz w:val="22"/>
          <w:rPrChange w:id="3896" w:author="tao huang" w:date="2018-10-26T17:35:00Z">
            <w:rPr>
              <w:rFonts w:cs="Times New Roman"/>
              <w:sz w:val="22"/>
            </w:rPr>
          </w:rPrChange>
        </w:rPr>
        <w:t xml:space="preserve"> is the error term and </w:t>
      </w:r>
      <w:del w:id="3897" w:author="tao huang" w:date="2018-10-26T17:09:00Z">
        <w:r w:rsidRPr="000D773B" w:rsidDel="00F548B8">
          <w:rPr>
            <w:rFonts w:cs="Times New Roman"/>
            <w:color w:val="833C0B" w:themeColor="accent2" w:themeShade="80"/>
            <w:sz w:val="22"/>
            <w:rPrChange w:id="3898" w:author="tao huang" w:date="2018-10-26T17:35:00Z">
              <w:rPr>
                <w:rFonts w:cs="Times New Roman"/>
                <w:sz w:val="22"/>
              </w:rPr>
            </w:rPrChange>
          </w:rPr>
          <w:delText>we assume</w:delText>
        </w:r>
      </w:del>
      <w:ins w:id="3899" w:author="tao huang" w:date="2018-10-26T17:09:00Z">
        <w:r w:rsidR="00F548B8" w:rsidRPr="000D773B">
          <w:rPr>
            <w:rFonts w:cs="Times New Roman"/>
            <w:color w:val="833C0B" w:themeColor="accent2" w:themeShade="80"/>
            <w:sz w:val="22"/>
            <w:rPrChange w:id="3900" w:author="tao huang" w:date="2018-10-26T17:35:00Z">
              <w:rPr>
                <w:rFonts w:cs="Times New Roman"/>
                <w:sz w:val="22"/>
              </w:rPr>
            </w:rPrChange>
          </w:rPr>
          <w:t>is assumed that</w:t>
        </w:r>
      </w:ins>
      <w:r w:rsidRPr="000D773B">
        <w:rPr>
          <w:rFonts w:cs="Times New Roman"/>
          <w:color w:val="833C0B" w:themeColor="accent2" w:themeShade="80"/>
          <w:sz w:val="22"/>
          <w:rPrChange w:id="3901" w:author="tao huang" w:date="2018-10-26T17:35:00Z">
            <w:rPr>
              <w:rFonts w:cs="Times New Roman"/>
              <w:sz w:val="22"/>
            </w:rPr>
          </w:rPrChange>
        </w:rPr>
        <w:t xml:space="preserve"> </w:t>
      </w:r>
      <m:oMath>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3902" w:author="tao huang" w:date="2018-10-26T17:35:00Z">
                  <w:rPr>
                    <w:rFonts w:ascii="Cambria Math" w:hAnsi="Cambria Math" w:cs="Times New Roman"/>
                    <w:sz w:val="22"/>
                  </w:rPr>
                </w:rPrChange>
              </w:rPr>
              <m:t>ε</m:t>
            </m:r>
          </m:e>
          <m:sub>
            <m:r>
              <w:rPr>
                <w:rFonts w:ascii="Cambria Math" w:hAnsi="Cambria Math" w:cs="Times New Roman"/>
                <w:color w:val="833C0B" w:themeColor="accent2" w:themeShade="80"/>
                <w:sz w:val="22"/>
                <w:rPrChange w:id="3903" w:author="tao huang" w:date="2018-10-26T17:35:00Z">
                  <w:rPr>
                    <w:rFonts w:ascii="Cambria Math" w:hAnsi="Cambria Math" w:cs="Times New Roman"/>
                    <w:sz w:val="22"/>
                  </w:rPr>
                </w:rPrChange>
              </w:rPr>
              <m:t>t</m:t>
            </m:r>
          </m:sub>
        </m:sSub>
        <m:r>
          <w:rPr>
            <w:rFonts w:ascii="Cambria Math" w:hAnsi="Cambria Math" w:cs="Times New Roman"/>
            <w:color w:val="833C0B" w:themeColor="accent2" w:themeShade="80"/>
            <w:sz w:val="22"/>
            <w:rPrChange w:id="3904" w:author="tao huang" w:date="2018-10-26T17:35:00Z">
              <w:rPr>
                <w:rFonts w:ascii="Cambria Math" w:hAnsi="Cambria Math" w:cs="Times New Roman"/>
                <w:sz w:val="22"/>
              </w:rPr>
            </w:rPrChange>
          </w:rPr>
          <m:t>~iid</m:t>
        </m:r>
        <m:d>
          <m:dPr>
            <m:ctrlPr>
              <w:rPr>
                <w:rFonts w:ascii="Cambria Math" w:hAnsi="Cambria Math" w:cs="Times New Roman"/>
                <w:i/>
                <w:color w:val="833C0B" w:themeColor="accent2" w:themeShade="80"/>
                <w:sz w:val="22"/>
              </w:rPr>
            </m:ctrlPr>
          </m:dPr>
          <m:e>
            <m:r>
              <w:rPr>
                <w:rFonts w:ascii="Cambria Math" w:hAnsi="Cambria Math" w:cs="Times New Roman"/>
                <w:color w:val="833C0B" w:themeColor="accent2" w:themeShade="80"/>
                <w:sz w:val="22"/>
                <w:rPrChange w:id="3905" w:author="tao huang" w:date="2018-10-26T17:35:00Z">
                  <w:rPr>
                    <w:rFonts w:ascii="Cambria Math" w:hAnsi="Cambria Math" w:cs="Times New Roman"/>
                    <w:sz w:val="22"/>
                  </w:rPr>
                </w:rPrChange>
              </w:rPr>
              <m:t>0,</m:t>
            </m:r>
            <m:sSup>
              <m:sSupPr>
                <m:ctrlPr>
                  <w:rPr>
                    <w:rFonts w:ascii="Cambria Math" w:hAnsi="Cambria Math" w:cs="Times New Roman"/>
                    <w:i/>
                    <w:color w:val="833C0B" w:themeColor="accent2" w:themeShade="80"/>
                    <w:sz w:val="22"/>
                  </w:rPr>
                </m:ctrlPr>
              </m:sSupPr>
              <m:e>
                <m:r>
                  <w:rPr>
                    <w:rFonts w:ascii="Cambria Math" w:hAnsi="Cambria Math" w:cs="Times New Roman"/>
                    <w:color w:val="833C0B" w:themeColor="accent2" w:themeShade="80"/>
                    <w:sz w:val="22"/>
                    <w:rPrChange w:id="3906" w:author="tao huang" w:date="2018-10-26T17:35:00Z">
                      <w:rPr>
                        <w:rFonts w:ascii="Cambria Math" w:hAnsi="Cambria Math" w:cs="Times New Roman"/>
                        <w:sz w:val="22"/>
                      </w:rPr>
                    </w:rPrChange>
                  </w:rPr>
                  <m:t>σ</m:t>
                </m:r>
              </m:e>
              <m:sup>
                <m:r>
                  <w:rPr>
                    <w:rFonts w:ascii="Cambria Math" w:hAnsi="Cambria Math" w:cs="Times New Roman"/>
                    <w:color w:val="833C0B" w:themeColor="accent2" w:themeShade="80"/>
                    <w:sz w:val="22"/>
                    <w:rPrChange w:id="3907" w:author="tao huang" w:date="2018-10-26T17:35:00Z">
                      <w:rPr>
                        <w:rFonts w:ascii="Cambria Math" w:hAnsi="Cambria Math" w:cs="Times New Roman"/>
                        <w:sz w:val="22"/>
                      </w:rPr>
                    </w:rPrChange>
                  </w:rPr>
                  <m:t>2</m:t>
                </m:r>
              </m:sup>
            </m:sSup>
          </m:e>
        </m:d>
      </m:oMath>
      <w:r w:rsidRPr="000D773B">
        <w:rPr>
          <w:rFonts w:cs="Times New Roman"/>
          <w:color w:val="833C0B" w:themeColor="accent2" w:themeShade="80"/>
          <w:sz w:val="22"/>
          <w:rPrChange w:id="3908" w:author="tao huang" w:date="2018-10-26T17:35:00Z">
            <w:rPr>
              <w:rFonts w:cs="Times New Roman"/>
              <w:sz w:val="22"/>
            </w:rPr>
          </w:rPrChange>
        </w:rPr>
        <w:t>.</w:t>
      </w:r>
      <w:r w:rsidR="009F6F48" w:rsidRPr="000D773B">
        <w:rPr>
          <w:rFonts w:cs="Times New Roman"/>
          <w:color w:val="833C0B" w:themeColor="accent2" w:themeShade="80"/>
          <w:sz w:val="22"/>
          <w:rPrChange w:id="3909" w:author="tao huang" w:date="2018-10-26T17:35:00Z">
            <w:rPr>
              <w:rFonts w:cs="Times New Roman"/>
              <w:sz w:val="22"/>
            </w:rPr>
          </w:rPrChange>
        </w:rPr>
        <w:t xml:space="preserve"> </w:t>
      </w:r>
      <m:oMath>
        <m:r>
          <w:rPr>
            <w:rFonts w:ascii="Cambria Math" w:hAnsi="Cambria Math" w:cs="Times New Roman"/>
            <w:color w:val="833C0B" w:themeColor="accent2" w:themeShade="80"/>
            <w:sz w:val="22"/>
            <w:rPrChange w:id="3910" w:author="tao huang" w:date="2018-10-26T17:35:00Z">
              <w:rPr>
                <w:rFonts w:ascii="Cambria Math" w:hAnsi="Cambria Math" w:cs="Times New Roman"/>
                <w:sz w:val="22"/>
              </w:rPr>
            </w:rPrChange>
          </w:rPr>
          <m:t>L</m:t>
        </m:r>
      </m:oMath>
      <w:r w:rsidRPr="000D773B">
        <w:rPr>
          <w:rFonts w:cs="Times New Roman"/>
          <w:color w:val="833C0B" w:themeColor="accent2" w:themeShade="80"/>
          <w:sz w:val="22"/>
          <w:rPrChange w:id="3911" w:author="tao huang" w:date="2018-10-26T17:35:00Z">
            <w:rPr>
              <w:rFonts w:cs="Times New Roman"/>
              <w:sz w:val="22"/>
            </w:rPr>
          </w:rPrChange>
        </w:rPr>
        <w:t xml:space="preserve"> is the order of the lags and is set as </w:t>
      </w:r>
      <w:proofErr w:type="gramStart"/>
      <w:r w:rsidRPr="000D773B">
        <w:rPr>
          <w:rFonts w:cs="Times New Roman"/>
          <w:color w:val="833C0B" w:themeColor="accent2" w:themeShade="80"/>
          <w:sz w:val="22"/>
          <w:rPrChange w:id="3912" w:author="tao huang" w:date="2018-10-26T17:35:00Z">
            <w:rPr>
              <w:rFonts w:cs="Times New Roman"/>
              <w:sz w:val="22"/>
            </w:rPr>
          </w:rPrChange>
        </w:rPr>
        <w:t>2.</w:t>
      </w:r>
      <w:proofErr w:type="gramEnd"/>
      <w:r w:rsidR="00133312" w:rsidRPr="000D773B">
        <w:rPr>
          <w:rFonts w:cs="Times New Roman"/>
          <w:color w:val="833C0B" w:themeColor="accent2" w:themeShade="80"/>
          <w:sz w:val="22"/>
          <w:rPrChange w:id="3913" w:author="tao huang" w:date="2018-10-26T17:35:00Z">
            <w:rPr>
              <w:rFonts w:cs="Times New Roman"/>
              <w:sz w:val="22"/>
            </w:rPr>
          </w:rPrChange>
        </w:rPr>
        <w:t xml:space="preserve"> </w:t>
      </w:r>
      <m:oMath>
        <m:r>
          <w:rPr>
            <w:rFonts w:ascii="Cambria Math" w:hAnsi="Cambria Math" w:cs="Times New Roman"/>
            <w:color w:val="833C0B" w:themeColor="accent2" w:themeShade="80"/>
            <w:sz w:val="22"/>
            <w:rPrChange w:id="3914" w:author="tao huang" w:date="2018-10-26T17:35:00Z">
              <w:rPr>
                <w:rFonts w:ascii="Cambria Math" w:hAnsi="Cambria Math" w:cs="Times New Roman"/>
                <w:sz w:val="22"/>
              </w:rPr>
            </w:rPrChange>
          </w:rPr>
          <m:t>M</m:t>
        </m:r>
      </m:oMath>
      <w:r w:rsidRPr="000D773B">
        <w:rPr>
          <w:rFonts w:cs="Times New Roman"/>
          <w:i/>
          <w:color w:val="833C0B" w:themeColor="accent2" w:themeShade="80"/>
          <w:sz w:val="22"/>
          <w:rPrChange w:id="3915" w:author="tao huang" w:date="2018-10-26T17:35:00Z">
            <w:rPr>
              <w:rFonts w:cs="Times New Roman"/>
              <w:i/>
              <w:sz w:val="22"/>
            </w:rPr>
          </w:rPrChange>
        </w:rPr>
        <w:t xml:space="preserve">, </w:t>
      </w:r>
      <m:oMath>
        <m:r>
          <w:rPr>
            <w:rFonts w:ascii="Cambria Math" w:hAnsi="Cambria Math" w:cs="Times New Roman"/>
            <w:color w:val="833C0B" w:themeColor="accent2" w:themeShade="80"/>
            <w:sz w:val="22"/>
            <w:rPrChange w:id="3916" w:author="tao huang" w:date="2018-10-26T17:35:00Z">
              <w:rPr>
                <w:rFonts w:ascii="Cambria Math" w:hAnsi="Cambria Math" w:cs="Times New Roman"/>
                <w:sz w:val="22"/>
              </w:rPr>
            </w:rPrChange>
          </w:rPr>
          <m:t>N</m:t>
        </m:r>
      </m:oMath>
      <w:r w:rsidRPr="000D773B">
        <w:rPr>
          <w:rFonts w:cs="Times New Roman"/>
          <w:i/>
          <w:color w:val="833C0B" w:themeColor="accent2" w:themeShade="80"/>
          <w:sz w:val="22"/>
          <w:rPrChange w:id="3917" w:author="tao huang" w:date="2018-10-26T17:35:00Z">
            <w:rPr>
              <w:rFonts w:cs="Times New Roman"/>
              <w:i/>
              <w:sz w:val="22"/>
            </w:rPr>
          </w:rPrChange>
        </w:rPr>
        <w:t xml:space="preserve">, </w:t>
      </w:r>
      <w:r w:rsidRPr="000D773B">
        <w:rPr>
          <w:rFonts w:cs="Times New Roman"/>
          <w:color w:val="833C0B" w:themeColor="accent2" w:themeShade="80"/>
          <w:sz w:val="22"/>
          <w:rPrChange w:id="3918" w:author="tao huang" w:date="2018-10-26T17:35:00Z">
            <w:rPr>
              <w:rFonts w:cs="Times New Roman"/>
              <w:sz w:val="22"/>
            </w:rPr>
          </w:rPrChange>
        </w:rPr>
        <w:t>and</w:t>
      </w:r>
      <w:r w:rsidRPr="000D773B">
        <w:rPr>
          <w:rFonts w:cs="Times New Roman"/>
          <w:i/>
          <w:color w:val="833C0B" w:themeColor="accent2" w:themeShade="80"/>
          <w:sz w:val="22"/>
          <w:rPrChange w:id="3919" w:author="tao huang" w:date="2018-10-26T17:35:00Z">
            <w:rPr>
              <w:rFonts w:cs="Times New Roman"/>
              <w:i/>
              <w:sz w:val="22"/>
            </w:rPr>
          </w:rPrChange>
        </w:rPr>
        <w:t xml:space="preserve"> </w:t>
      </w:r>
      <m:oMath>
        <m:r>
          <w:rPr>
            <w:rFonts w:ascii="Cambria Math" w:hAnsi="Cambria Math" w:cs="Times New Roman"/>
            <w:color w:val="833C0B" w:themeColor="accent2" w:themeShade="80"/>
            <w:sz w:val="22"/>
            <w:rPrChange w:id="3920" w:author="tao huang" w:date="2018-10-26T17:35:00Z">
              <w:rPr>
                <w:rFonts w:ascii="Cambria Math" w:hAnsi="Cambria Math" w:cs="Times New Roman"/>
                <w:sz w:val="22"/>
              </w:rPr>
            </w:rPrChange>
          </w:rPr>
          <m:t>P</m:t>
        </m:r>
      </m:oMath>
      <w:r w:rsidRPr="000D773B">
        <w:rPr>
          <w:rFonts w:cs="Times New Roman"/>
          <w:color w:val="833C0B" w:themeColor="accent2" w:themeShade="80"/>
          <w:sz w:val="22"/>
          <w:rPrChange w:id="3921" w:author="tao huang" w:date="2018-10-26T17:35:00Z">
            <w:rPr>
              <w:rFonts w:cs="Times New Roman"/>
              <w:sz w:val="22"/>
            </w:rPr>
          </w:rPrChange>
        </w:rPr>
        <w:t xml:space="preserve"> are the numbers of selected competitive price, Feature, and Display variables for the product category.</w:t>
      </w:r>
    </w:p>
    <w:p w14:paraId="42825B09" w14:textId="77777777" w:rsidR="00971633" w:rsidRPr="000D773B" w:rsidRDefault="00971633" w:rsidP="00971633">
      <w:pPr>
        <w:pStyle w:val="ListParagraph"/>
        <w:shd w:val="clear" w:color="auto" w:fill="FFFFFF" w:themeFill="background1"/>
        <w:spacing w:after="0" w:line="360" w:lineRule="auto"/>
        <w:ind w:left="0"/>
        <w:rPr>
          <w:rFonts w:cs="Times New Roman"/>
          <w:color w:val="833C0B" w:themeColor="accent2" w:themeShade="80"/>
          <w:sz w:val="22"/>
          <w:rPrChange w:id="3922" w:author="tao huang" w:date="2018-10-26T17:35:00Z">
            <w:rPr>
              <w:rFonts w:cs="Times New Roman"/>
              <w:sz w:val="22"/>
            </w:rPr>
          </w:rPrChange>
        </w:rPr>
      </w:pPr>
      <m:oMathPara>
        <m:oMathParaPr>
          <m:jc m:val="left"/>
        </m:oMathParaPr>
        <m:oMath>
          <m:r>
            <w:rPr>
              <w:rFonts w:ascii="Cambria Math" w:hAnsi="Cambria Math" w:cs="Times New Roman"/>
              <w:color w:val="833C0B" w:themeColor="accent2" w:themeShade="80"/>
              <w:sz w:val="22"/>
              <w:rPrChange w:id="3923" w:author="tao huang" w:date="2018-10-26T17:35:00Z">
                <w:rPr>
                  <w:rFonts w:ascii="Cambria Math" w:hAnsi="Cambria Math" w:cs="Times New Roman"/>
                  <w:sz w:val="22"/>
                </w:rPr>
              </w:rPrChange>
            </w:rPr>
            <m:t xml:space="preserve"> </m:t>
          </m:r>
        </m:oMath>
      </m:oMathPara>
    </w:p>
    <w:p w14:paraId="1DEB4FF9" w14:textId="2B177504" w:rsidR="00971633" w:rsidRPr="000D773B" w:rsidRDefault="00971633" w:rsidP="00971633">
      <w:pPr>
        <w:shd w:val="clear" w:color="auto" w:fill="FFFFFF" w:themeFill="background1"/>
        <w:spacing w:after="0" w:line="360" w:lineRule="auto"/>
        <w:rPr>
          <w:rFonts w:cs="Times New Roman"/>
          <w:color w:val="833C0B" w:themeColor="accent2" w:themeShade="80"/>
          <w:sz w:val="22"/>
          <w:rPrChange w:id="3924" w:author="tao huang" w:date="2018-10-26T17:35:00Z">
            <w:rPr>
              <w:rFonts w:cs="Times New Roman"/>
              <w:sz w:val="22"/>
            </w:rPr>
          </w:rPrChange>
        </w:rPr>
      </w:pPr>
      <w:r w:rsidRPr="000D773B">
        <w:rPr>
          <w:rFonts w:cs="Times New Roman"/>
          <w:color w:val="833C0B" w:themeColor="accent2" w:themeShade="80"/>
          <w:sz w:val="22"/>
          <w:rPrChange w:id="3925" w:author="tao huang" w:date="2018-10-26T17:35:00Z">
            <w:rPr>
              <w:rFonts w:cs="Times New Roman"/>
              <w:sz w:val="22"/>
            </w:rPr>
          </w:rPrChange>
        </w:rPr>
        <w:t xml:space="preserve">The </w:t>
      </w:r>
      <w:del w:id="3926" w:author="tao huang" w:date="2018-10-26T17:10:00Z">
        <w:r w:rsidRPr="000D773B" w:rsidDel="009B580D">
          <w:rPr>
            <w:rFonts w:cs="Times New Roman"/>
            <w:color w:val="833C0B" w:themeColor="accent2" w:themeShade="80"/>
            <w:sz w:val="22"/>
            <w:rPrChange w:id="3927" w:author="tao huang" w:date="2018-10-26T17:35:00Z">
              <w:rPr>
                <w:rFonts w:cs="Times New Roman"/>
                <w:sz w:val="22"/>
              </w:rPr>
            </w:rPrChange>
          </w:rPr>
          <w:delText xml:space="preserve">specified </w:delText>
        </w:r>
      </w:del>
      <w:r w:rsidRPr="000D773B">
        <w:rPr>
          <w:rFonts w:cs="Times New Roman"/>
          <w:color w:val="833C0B" w:themeColor="accent2" w:themeShade="80"/>
          <w:sz w:val="22"/>
          <w:rPrChange w:id="3928" w:author="tao huang" w:date="2018-10-26T17:35:00Z">
            <w:rPr>
              <w:rFonts w:cs="Times New Roman"/>
              <w:sz w:val="22"/>
            </w:rPr>
          </w:rPrChange>
        </w:rPr>
        <w:t>general ADL model</w:t>
      </w:r>
      <w:r w:rsidR="006649A4" w:rsidRPr="000D773B">
        <w:rPr>
          <w:rFonts w:cs="Times New Roman"/>
          <w:color w:val="833C0B" w:themeColor="accent2" w:themeShade="80"/>
          <w:sz w:val="22"/>
          <w:rPrChange w:id="3929" w:author="tao huang" w:date="2018-10-26T17:35:00Z">
            <w:rPr>
              <w:rFonts w:cs="Times New Roman"/>
              <w:sz w:val="22"/>
            </w:rPr>
          </w:rPrChange>
        </w:rPr>
        <w:t xml:space="preserve">, </w:t>
      </w:r>
      <w:ins w:id="3930" w:author="tao huang" w:date="2018-10-26T17:11:00Z">
        <w:r w:rsidR="009B580D" w:rsidRPr="000D773B">
          <w:rPr>
            <w:rFonts w:cs="Times New Roman"/>
            <w:color w:val="833C0B" w:themeColor="accent2" w:themeShade="80"/>
            <w:sz w:val="22"/>
            <w:rPrChange w:id="3931" w:author="tao huang" w:date="2018-10-26T17:35:00Z">
              <w:rPr>
                <w:rFonts w:cs="Times New Roman"/>
                <w:sz w:val="22"/>
              </w:rPr>
            </w:rPrChange>
          </w:rPr>
          <w:t xml:space="preserve">as shown in equation </w:t>
        </w:r>
      </w:ins>
      <w:del w:id="3932" w:author="tao huang" w:date="2018-10-26T17:11:00Z">
        <w:r w:rsidR="006649A4" w:rsidRPr="000D773B" w:rsidDel="009B580D">
          <w:rPr>
            <w:rFonts w:cs="Times New Roman"/>
            <w:color w:val="833C0B" w:themeColor="accent2" w:themeShade="80"/>
            <w:sz w:val="22"/>
            <w:rPrChange w:id="3933" w:author="tao huang" w:date="2018-10-26T17:35:00Z">
              <w:rPr>
                <w:rFonts w:cs="Times New Roman"/>
                <w:sz w:val="22"/>
              </w:rPr>
            </w:rPrChange>
          </w:rPr>
          <w:delText xml:space="preserve">i.e., model </w:delText>
        </w:r>
      </w:del>
      <w:r w:rsidR="006649A4" w:rsidRPr="000D773B">
        <w:rPr>
          <w:rFonts w:cs="Times New Roman"/>
          <w:color w:val="833C0B" w:themeColor="accent2" w:themeShade="80"/>
          <w:sz w:val="22"/>
          <w:rPrChange w:id="3934" w:author="tao huang" w:date="2018-10-26T17:35:00Z">
            <w:rPr>
              <w:rFonts w:cs="Times New Roman"/>
              <w:sz w:val="22"/>
            </w:rPr>
          </w:rPrChange>
        </w:rPr>
        <w:t>(</w:t>
      </w:r>
      <w:r w:rsidR="00CC0415" w:rsidRPr="000D773B">
        <w:rPr>
          <w:rFonts w:cs="Times New Roman"/>
          <w:color w:val="833C0B" w:themeColor="accent2" w:themeShade="80"/>
          <w:sz w:val="22"/>
          <w:rPrChange w:id="3935" w:author="tao huang" w:date="2018-10-26T17:35:00Z">
            <w:rPr>
              <w:rFonts w:cs="Times New Roman"/>
              <w:sz w:val="22"/>
            </w:rPr>
          </w:rPrChange>
        </w:rPr>
        <w:t>7</w:t>
      </w:r>
      <w:r w:rsidR="006649A4" w:rsidRPr="000D773B">
        <w:rPr>
          <w:rFonts w:cs="Times New Roman"/>
          <w:color w:val="833C0B" w:themeColor="accent2" w:themeShade="80"/>
          <w:sz w:val="22"/>
          <w:rPrChange w:id="3936" w:author="tao huang" w:date="2018-10-26T17:35:00Z">
            <w:rPr>
              <w:rFonts w:cs="Times New Roman"/>
              <w:sz w:val="22"/>
            </w:rPr>
          </w:rPrChange>
        </w:rPr>
        <w:t>), could</w:t>
      </w:r>
      <w:r w:rsidRPr="000D773B">
        <w:rPr>
          <w:rFonts w:cs="Times New Roman"/>
          <w:color w:val="833C0B" w:themeColor="accent2" w:themeShade="80"/>
          <w:sz w:val="22"/>
          <w:rPrChange w:id="3937" w:author="tao huang" w:date="2018-10-26T17:35:00Z">
            <w:rPr>
              <w:rFonts w:cs="Times New Roman"/>
              <w:sz w:val="22"/>
            </w:rPr>
          </w:rPrChange>
        </w:rPr>
        <w:t xml:space="preserve"> have </w:t>
      </w:r>
      <w:ins w:id="3938" w:author="tao huang" w:date="2018-10-26T17:11:00Z">
        <w:r w:rsidR="009B580D" w:rsidRPr="000D773B">
          <w:rPr>
            <w:rFonts w:cs="Times New Roman"/>
            <w:color w:val="833C0B" w:themeColor="accent2" w:themeShade="80"/>
            <w:sz w:val="22"/>
            <w:rPrChange w:id="3939" w:author="tao huang" w:date="2018-10-26T17:35:00Z">
              <w:rPr>
                <w:rFonts w:cs="Times New Roman"/>
                <w:sz w:val="22"/>
              </w:rPr>
            </w:rPrChange>
          </w:rPr>
          <w:t xml:space="preserve">too </w:t>
        </w:r>
      </w:ins>
      <w:del w:id="3940" w:author="Didier Soopramanien" w:date="2018-10-23T16:20:00Z">
        <w:r w:rsidRPr="000D773B" w:rsidDel="006E2AB2">
          <w:rPr>
            <w:rFonts w:cs="Times New Roman"/>
            <w:color w:val="833C0B" w:themeColor="accent2" w:themeShade="80"/>
            <w:sz w:val="22"/>
            <w:rPrChange w:id="3941" w:author="tao huang" w:date="2018-10-26T17:35:00Z">
              <w:rPr>
                <w:rFonts w:cs="Times New Roman"/>
                <w:sz w:val="22"/>
              </w:rPr>
            </w:rPrChange>
          </w:rPr>
          <w:delText xml:space="preserve">a large </w:delText>
        </w:r>
        <w:r w:rsidR="00CC5733" w:rsidRPr="000D773B" w:rsidDel="006E2AB2">
          <w:rPr>
            <w:rFonts w:cs="Times New Roman"/>
            <w:color w:val="833C0B" w:themeColor="accent2" w:themeShade="80"/>
            <w:sz w:val="22"/>
            <w:rPrChange w:id="3942" w:author="tao huang" w:date="2018-10-26T17:35:00Z">
              <w:rPr>
                <w:rFonts w:cs="Times New Roman"/>
                <w:sz w:val="22"/>
              </w:rPr>
            </w:rPrChange>
          </w:rPr>
          <w:delText>number</w:delText>
        </w:r>
        <w:r w:rsidR="00CB0D02" w:rsidRPr="000D773B" w:rsidDel="006E2AB2">
          <w:rPr>
            <w:rFonts w:cs="Times New Roman"/>
            <w:color w:val="833C0B" w:themeColor="accent2" w:themeShade="80"/>
            <w:sz w:val="22"/>
            <w:rPrChange w:id="3943" w:author="tao huang" w:date="2018-10-26T17:35:00Z">
              <w:rPr>
                <w:rFonts w:cs="Times New Roman"/>
                <w:sz w:val="22"/>
              </w:rPr>
            </w:rPrChange>
          </w:rPr>
          <w:delText xml:space="preserve"> of</w:delText>
        </w:r>
      </w:del>
      <w:ins w:id="3944" w:author="Didier Soopramanien" w:date="2018-10-23T16:20:00Z">
        <w:r w:rsidR="006E2AB2" w:rsidRPr="000D773B">
          <w:rPr>
            <w:rFonts w:cs="Times New Roman"/>
            <w:color w:val="833C0B" w:themeColor="accent2" w:themeShade="80"/>
            <w:sz w:val="22"/>
            <w:rPrChange w:id="3945" w:author="tao huang" w:date="2018-10-26T17:35:00Z">
              <w:rPr>
                <w:rFonts w:cs="Times New Roman"/>
                <w:sz w:val="22"/>
              </w:rPr>
            </w:rPrChange>
          </w:rPr>
          <w:t>many</w:t>
        </w:r>
      </w:ins>
      <w:r w:rsidR="00CB0D02" w:rsidRPr="000D773B">
        <w:rPr>
          <w:rFonts w:cs="Times New Roman"/>
          <w:color w:val="833C0B" w:themeColor="accent2" w:themeShade="80"/>
          <w:sz w:val="22"/>
          <w:rPrChange w:id="3946" w:author="tao huang" w:date="2018-10-26T17:35:00Z">
            <w:rPr>
              <w:rFonts w:cs="Times New Roman"/>
              <w:sz w:val="22"/>
            </w:rPr>
          </w:rPrChange>
        </w:rPr>
        <w:t xml:space="preserve"> explanatory variables</w:t>
      </w:r>
      <w:r w:rsidR="006A2599" w:rsidRPr="000D773B">
        <w:rPr>
          <w:rFonts w:cs="Times New Roman"/>
          <w:color w:val="833C0B" w:themeColor="accent2" w:themeShade="80"/>
          <w:sz w:val="22"/>
          <w:rPrChange w:id="3947" w:author="tao huang" w:date="2018-10-26T17:35:00Z">
            <w:rPr>
              <w:rFonts w:cs="Times New Roman"/>
              <w:sz w:val="22"/>
            </w:rPr>
          </w:rPrChange>
        </w:rPr>
        <w:t xml:space="preserve"> and </w:t>
      </w:r>
      <w:del w:id="3948" w:author="tao huang" w:date="2018-10-26T17:11:00Z">
        <w:r w:rsidR="00D01B85" w:rsidRPr="000D773B" w:rsidDel="009B580D">
          <w:rPr>
            <w:rFonts w:cs="Times New Roman"/>
            <w:color w:val="833C0B" w:themeColor="accent2" w:themeShade="80"/>
            <w:sz w:val="22"/>
            <w:rPrChange w:id="3949" w:author="tao huang" w:date="2018-10-26T17:35:00Z">
              <w:rPr>
                <w:rFonts w:cs="Times New Roman"/>
                <w:sz w:val="22"/>
              </w:rPr>
            </w:rPrChange>
          </w:rPr>
          <w:delText xml:space="preserve">thus </w:delText>
        </w:r>
        <w:r w:rsidR="006A2599" w:rsidRPr="000D773B" w:rsidDel="009B580D">
          <w:rPr>
            <w:rFonts w:cs="Times New Roman"/>
            <w:color w:val="833C0B" w:themeColor="accent2" w:themeShade="80"/>
            <w:sz w:val="22"/>
            <w:rPrChange w:id="3950" w:author="tao huang" w:date="2018-10-26T17:35:00Z">
              <w:rPr>
                <w:rFonts w:cs="Times New Roman"/>
                <w:sz w:val="22"/>
              </w:rPr>
            </w:rPrChange>
          </w:rPr>
          <w:delText xml:space="preserve">generate poor forecasts due to </w:delText>
        </w:r>
      </w:del>
      <w:r w:rsidR="006A2599" w:rsidRPr="000D773B">
        <w:rPr>
          <w:rFonts w:cs="Times New Roman"/>
          <w:color w:val="833C0B" w:themeColor="accent2" w:themeShade="80"/>
          <w:sz w:val="22"/>
          <w:rPrChange w:id="3951" w:author="tao huang" w:date="2018-10-26T17:35:00Z">
            <w:rPr>
              <w:rFonts w:cs="Times New Roman"/>
              <w:sz w:val="22"/>
            </w:rPr>
          </w:rPrChange>
        </w:rPr>
        <w:t xml:space="preserve">lack </w:t>
      </w:r>
      <w:del w:id="3952" w:author="tao huang" w:date="2018-10-26T17:11:00Z">
        <w:r w:rsidR="006A2599" w:rsidRPr="000D773B" w:rsidDel="009B580D">
          <w:rPr>
            <w:rFonts w:cs="Times New Roman"/>
            <w:color w:val="833C0B" w:themeColor="accent2" w:themeShade="80"/>
            <w:sz w:val="22"/>
            <w:rPrChange w:id="3953" w:author="tao huang" w:date="2018-10-26T17:35:00Z">
              <w:rPr>
                <w:rFonts w:cs="Times New Roman"/>
                <w:sz w:val="22"/>
              </w:rPr>
            </w:rPrChange>
          </w:rPr>
          <w:delText xml:space="preserve">of </w:delText>
        </w:r>
      </w:del>
      <w:del w:id="3954" w:author="tao huang" w:date="2018-10-25T11:48:00Z">
        <w:r w:rsidR="006A2599" w:rsidRPr="000D773B" w:rsidDel="00DF027B">
          <w:rPr>
            <w:rFonts w:cs="Times New Roman"/>
            <w:color w:val="833C0B" w:themeColor="accent2" w:themeShade="80"/>
            <w:sz w:val="22"/>
            <w:rPrChange w:id="3955" w:author="tao huang" w:date="2018-10-26T17:35:00Z">
              <w:rPr>
                <w:rFonts w:cs="Times New Roman"/>
                <w:sz w:val="22"/>
              </w:rPr>
            </w:rPrChange>
          </w:rPr>
          <w:delText>efficiency</w:delText>
        </w:r>
      </w:del>
      <w:ins w:id="3956" w:author="tao huang" w:date="2018-10-25T11:48:00Z">
        <w:r w:rsidR="00DF027B" w:rsidRPr="000D773B">
          <w:rPr>
            <w:rFonts w:cs="Times New Roman"/>
            <w:color w:val="833C0B" w:themeColor="accent2" w:themeShade="80"/>
            <w:sz w:val="22"/>
            <w:rPrChange w:id="3957" w:author="tao huang" w:date="2018-10-26T17:35:00Z">
              <w:rPr>
                <w:rFonts w:cs="Times New Roman"/>
                <w:sz w:val="22"/>
              </w:rPr>
            </w:rPrChange>
          </w:rPr>
          <w:t>parsimony</w:t>
        </w:r>
      </w:ins>
      <w:r w:rsidRPr="000D773B">
        <w:rPr>
          <w:rFonts w:cs="Times New Roman"/>
          <w:color w:val="833C0B" w:themeColor="accent2" w:themeShade="80"/>
          <w:sz w:val="22"/>
          <w:rPrChange w:id="3958" w:author="tao huang" w:date="2018-10-26T17:35:00Z">
            <w:rPr>
              <w:rFonts w:cs="Times New Roman"/>
              <w:sz w:val="22"/>
            </w:rPr>
          </w:rPrChange>
        </w:rPr>
        <w:t xml:space="preserve">. </w:t>
      </w:r>
      <w:r w:rsidR="00546E91" w:rsidRPr="000D773B">
        <w:rPr>
          <w:rFonts w:cs="Times New Roman"/>
          <w:color w:val="833C0B" w:themeColor="accent2" w:themeShade="80"/>
          <w:sz w:val="22"/>
          <w:rPrChange w:id="3959" w:author="tao huang" w:date="2018-10-26T17:35:00Z">
            <w:rPr>
              <w:rFonts w:cs="Times New Roman"/>
              <w:sz w:val="22"/>
            </w:rPr>
          </w:rPrChange>
        </w:rPr>
        <w:t>Thus</w:t>
      </w:r>
      <w:r w:rsidRPr="000D773B">
        <w:rPr>
          <w:rFonts w:cs="Times New Roman"/>
          <w:color w:val="833C0B" w:themeColor="accent2" w:themeShade="80"/>
          <w:sz w:val="22"/>
          <w:rPrChange w:id="3960" w:author="tao huang" w:date="2018-10-26T17:35:00Z">
            <w:rPr>
              <w:rFonts w:cs="Times New Roman"/>
              <w:sz w:val="22"/>
            </w:rPr>
          </w:rPrChange>
        </w:rPr>
        <w:t xml:space="preserve">, we simplify the </w:t>
      </w:r>
      <w:del w:id="3961" w:author="tao huang" w:date="2018-10-26T17:11:00Z">
        <w:r w:rsidRPr="000D773B" w:rsidDel="007432A4">
          <w:rPr>
            <w:rFonts w:cs="Times New Roman"/>
            <w:color w:val="833C0B" w:themeColor="accent2" w:themeShade="80"/>
            <w:sz w:val="22"/>
            <w:rPrChange w:id="3962" w:author="tao huang" w:date="2018-10-26T17:35:00Z">
              <w:rPr>
                <w:rFonts w:cs="Times New Roman"/>
                <w:sz w:val="22"/>
              </w:rPr>
            </w:rPrChange>
          </w:rPr>
          <w:delText xml:space="preserve">general ADL </w:delText>
        </w:r>
      </w:del>
      <w:r w:rsidRPr="000D773B">
        <w:rPr>
          <w:rFonts w:cs="Times New Roman"/>
          <w:color w:val="833C0B" w:themeColor="accent2" w:themeShade="80"/>
          <w:sz w:val="22"/>
          <w:rPrChange w:id="3963" w:author="tao huang" w:date="2018-10-26T17:35:00Z">
            <w:rPr>
              <w:rFonts w:cs="Times New Roman"/>
              <w:sz w:val="22"/>
            </w:rPr>
          </w:rPrChange>
        </w:rPr>
        <w:t xml:space="preserve">model </w:t>
      </w:r>
      <w:r w:rsidR="00D06EE0" w:rsidRPr="000D773B">
        <w:rPr>
          <w:rFonts w:cs="Times New Roman"/>
          <w:color w:val="833C0B" w:themeColor="accent2" w:themeShade="80"/>
          <w:sz w:val="22"/>
          <w:rPrChange w:id="3964" w:author="tao huang" w:date="2018-10-26T17:35:00Z">
            <w:rPr>
              <w:rFonts w:cs="Times New Roman"/>
              <w:sz w:val="22"/>
            </w:rPr>
          </w:rPrChange>
        </w:rPr>
        <w:t>using</w:t>
      </w:r>
      <w:r w:rsidRPr="000D773B">
        <w:rPr>
          <w:rFonts w:cs="Times New Roman"/>
          <w:color w:val="833C0B" w:themeColor="accent2" w:themeShade="80"/>
          <w:sz w:val="22"/>
          <w:rPrChange w:id="3965" w:author="tao huang" w:date="2018-10-26T17:35:00Z">
            <w:rPr>
              <w:rFonts w:cs="Times New Roman"/>
              <w:sz w:val="22"/>
            </w:rPr>
          </w:rPrChange>
        </w:rPr>
        <w:t xml:space="preserve"> the LASSO procedure</w:t>
      </w:r>
      <w:r w:rsidR="00D06EE0" w:rsidRPr="000D773B">
        <w:rPr>
          <w:rFonts w:cs="Times New Roman"/>
          <w:color w:val="833C0B" w:themeColor="accent2" w:themeShade="80"/>
          <w:sz w:val="22"/>
          <w:rPrChange w:id="3966" w:author="tao huang" w:date="2018-10-26T17:35:00Z">
            <w:rPr>
              <w:rFonts w:cs="Times New Roman"/>
              <w:sz w:val="22"/>
            </w:rPr>
          </w:rPrChange>
        </w:rPr>
        <w:t xml:space="preserve"> following </w:t>
      </w:r>
      <w:r w:rsidR="00D06EE0" w:rsidRPr="000D773B">
        <w:rPr>
          <w:rFonts w:cs="Times New Roman"/>
          <w:color w:val="833C0B" w:themeColor="accent2" w:themeShade="80"/>
          <w:sz w:val="22"/>
          <w:rPrChange w:id="3967" w:author="tao huang" w:date="2018-10-26T17:35:00Z">
            <w:rPr>
              <w:rFonts w:cs="Times New Roman"/>
              <w:sz w:val="22"/>
            </w:rPr>
          </w:rPrChange>
        </w:rPr>
        <w:fldChar w:fldCharType="begin"/>
      </w:r>
      <w:r w:rsidR="00380BD4" w:rsidRPr="000D773B">
        <w:rPr>
          <w:rFonts w:cs="Times New Roman"/>
          <w:color w:val="833C0B" w:themeColor="accent2" w:themeShade="80"/>
          <w:sz w:val="22"/>
          <w:rPrChange w:id="3968" w:author="tao huang" w:date="2018-10-26T17:35:00Z">
            <w:rPr>
              <w:rFonts w:cs="Times New Roman"/>
              <w:sz w:val="22"/>
            </w:rPr>
          </w:rPrChange>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0D773B">
        <w:rPr>
          <w:rFonts w:cs="Times New Roman"/>
          <w:color w:val="833C0B" w:themeColor="accent2" w:themeShade="80"/>
          <w:sz w:val="22"/>
          <w:rPrChange w:id="3969" w:author="tao huang" w:date="2018-10-26T17:35:00Z">
            <w:rPr>
              <w:rFonts w:cs="Times New Roman"/>
              <w:sz w:val="22"/>
            </w:rPr>
          </w:rPrChange>
        </w:rPr>
        <w:fldChar w:fldCharType="separate"/>
      </w:r>
      <w:r w:rsidR="00380BD4" w:rsidRPr="000D773B">
        <w:rPr>
          <w:rFonts w:cs="Times New Roman"/>
          <w:noProof/>
          <w:color w:val="833C0B" w:themeColor="accent2" w:themeShade="80"/>
          <w:sz w:val="22"/>
          <w:rPrChange w:id="3970" w:author="tao huang" w:date="2018-10-26T17:35:00Z">
            <w:rPr>
              <w:rFonts w:cs="Times New Roman"/>
              <w:noProof/>
              <w:sz w:val="22"/>
            </w:rPr>
          </w:rPrChange>
        </w:rPr>
        <w:t>Ma et al. (2016)</w:t>
      </w:r>
      <w:r w:rsidR="00D06EE0" w:rsidRPr="000D773B">
        <w:rPr>
          <w:rFonts w:cs="Times New Roman"/>
          <w:color w:val="833C0B" w:themeColor="accent2" w:themeShade="80"/>
          <w:sz w:val="22"/>
          <w:rPrChange w:id="3971" w:author="tao huang" w:date="2018-10-26T17:35:00Z">
            <w:rPr>
              <w:rFonts w:cs="Times New Roman"/>
              <w:sz w:val="22"/>
            </w:rPr>
          </w:rPrChange>
        </w:rPr>
        <w:fldChar w:fldCharType="end"/>
      </w:r>
      <w:r w:rsidRPr="000D773B">
        <w:rPr>
          <w:rFonts w:cs="Times New Roman"/>
          <w:color w:val="833C0B" w:themeColor="accent2" w:themeShade="80"/>
          <w:sz w:val="22"/>
          <w:rPrChange w:id="3972" w:author="tao huang" w:date="2018-10-26T17:35:00Z">
            <w:rPr>
              <w:rFonts w:cs="Times New Roman"/>
              <w:sz w:val="22"/>
            </w:rPr>
          </w:rPrChange>
        </w:rPr>
        <w:t xml:space="preserve"> (we refer</w:t>
      </w:r>
      <w:r w:rsidR="003B05FD" w:rsidRPr="000D773B">
        <w:rPr>
          <w:rFonts w:cs="Times New Roman"/>
          <w:color w:val="833C0B" w:themeColor="accent2" w:themeShade="80"/>
          <w:sz w:val="22"/>
          <w:rPrChange w:id="3973" w:author="tao huang" w:date="2018-10-26T17:35:00Z">
            <w:rPr>
              <w:rFonts w:cs="Times New Roman"/>
              <w:sz w:val="22"/>
            </w:rPr>
          </w:rPrChange>
        </w:rPr>
        <w:t xml:space="preserve"> to</w:t>
      </w:r>
      <w:r w:rsidRPr="000D773B">
        <w:rPr>
          <w:rFonts w:cs="Times New Roman"/>
          <w:color w:val="833C0B" w:themeColor="accent2" w:themeShade="80"/>
          <w:sz w:val="22"/>
          <w:rPrChange w:id="3974" w:author="tao huang" w:date="2018-10-26T17:35:00Z">
            <w:rPr>
              <w:rFonts w:cs="Times New Roman"/>
              <w:sz w:val="22"/>
            </w:rPr>
          </w:rPrChange>
        </w:rPr>
        <w:t xml:space="preserve"> th</w:t>
      </w:r>
      <w:r w:rsidR="00546E91" w:rsidRPr="000D773B">
        <w:rPr>
          <w:rFonts w:cs="Times New Roman"/>
          <w:color w:val="833C0B" w:themeColor="accent2" w:themeShade="80"/>
          <w:sz w:val="22"/>
          <w:rPrChange w:id="3975" w:author="tao huang" w:date="2018-10-26T17:35:00Z">
            <w:rPr>
              <w:rFonts w:cs="Times New Roman"/>
              <w:sz w:val="22"/>
            </w:rPr>
          </w:rPrChange>
        </w:rPr>
        <w:t xml:space="preserve">e resulted model </w:t>
      </w:r>
      <w:r w:rsidRPr="000D773B">
        <w:rPr>
          <w:rFonts w:cs="Times New Roman"/>
          <w:color w:val="833C0B" w:themeColor="accent2" w:themeShade="80"/>
          <w:sz w:val="22"/>
          <w:rPrChange w:id="3976" w:author="tao huang" w:date="2018-10-26T17:35:00Z">
            <w:rPr>
              <w:rFonts w:cs="Times New Roman"/>
              <w:sz w:val="22"/>
            </w:rPr>
          </w:rPrChange>
        </w:rPr>
        <w:t>as the ADL-</w:t>
      </w:r>
      <w:r w:rsidRPr="000D773B">
        <w:rPr>
          <w:rFonts w:cs="Times New Roman"/>
          <w:noProof/>
          <w:color w:val="833C0B" w:themeColor="accent2" w:themeShade="80"/>
          <w:sz w:val="22"/>
          <w:rPrChange w:id="3977" w:author="tao huang" w:date="2018-10-26T17:35:00Z">
            <w:rPr>
              <w:rFonts w:cs="Times New Roman"/>
              <w:noProof/>
              <w:sz w:val="22"/>
            </w:rPr>
          </w:rPrChange>
        </w:rPr>
        <w:t>raw model thereafter)</w:t>
      </w:r>
      <w:r w:rsidRPr="000D773B">
        <w:rPr>
          <w:rFonts w:cs="Times New Roman"/>
          <w:color w:val="833C0B" w:themeColor="accent2" w:themeShade="80"/>
          <w:sz w:val="22"/>
          <w:rPrChange w:id="3978" w:author="tao huang" w:date="2018-10-26T17:35:00Z">
            <w:rPr>
              <w:rFonts w:cs="Times New Roman"/>
              <w:sz w:val="22"/>
            </w:rPr>
          </w:rPrChange>
        </w:rPr>
        <w:t xml:space="preserve">. </w:t>
      </w:r>
      <w:del w:id="3979" w:author="tao huang" w:date="2018-10-26T17:12:00Z">
        <w:r w:rsidRPr="000D773B" w:rsidDel="007432A4">
          <w:rPr>
            <w:rFonts w:cs="Times New Roman"/>
            <w:color w:val="833C0B" w:themeColor="accent2" w:themeShade="80"/>
            <w:sz w:val="22"/>
            <w:rPrChange w:id="3980" w:author="tao huang" w:date="2018-10-26T17:35:00Z">
              <w:rPr>
                <w:rFonts w:cs="Times New Roman"/>
                <w:sz w:val="22"/>
              </w:rPr>
            </w:rPrChange>
          </w:rPr>
          <w:delText xml:space="preserve">At </w:delText>
        </w:r>
      </w:del>
      <w:ins w:id="3981" w:author="tao huang" w:date="2018-10-26T17:12:00Z">
        <w:r w:rsidR="007432A4" w:rsidRPr="000D773B">
          <w:rPr>
            <w:rFonts w:cs="Times New Roman"/>
            <w:color w:val="833C0B" w:themeColor="accent2" w:themeShade="80"/>
            <w:sz w:val="22"/>
            <w:rPrChange w:id="3982" w:author="tao huang" w:date="2018-10-26T17:35:00Z">
              <w:rPr>
                <w:rFonts w:cs="Times New Roman"/>
                <w:sz w:val="22"/>
              </w:rPr>
            </w:rPrChange>
          </w:rPr>
          <w:t xml:space="preserve">During </w:t>
        </w:r>
      </w:ins>
      <w:r w:rsidRPr="000D773B">
        <w:rPr>
          <w:rFonts w:cs="Times New Roman"/>
          <w:color w:val="833C0B" w:themeColor="accent2" w:themeShade="80"/>
          <w:sz w:val="22"/>
          <w:rPrChange w:id="3983" w:author="tao huang" w:date="2018-10-26T17:35:00Z">
            <w:rPr>
              <w:rFonts w:cs="Times New Roman"/>
              <w:sz w:val="22"/>
            </w:rPr>
          </w:rPrChange>
        </w:rPr>
        <w:t xml:space="preserve">this stage, we use the LASSO procedure as a model specification strategy rather than a variable selection method </w:t>
      </w:r>
      <w:r w:rsidR="00CB0D02" w:rsidRPr="000D773B">
        <w:rPr>
          <w:rFonts w:cs="Times New Roman"/>
          <w:color w:val="833C0B" w:themeColor="accent2" w:themeShade="80"/>
          <w:sz w:val="22"/>
          <w:rPrChange w:id="3984" w:author="tao huang" w:date="2018-10-26T17:35:00Z">
            <w:rPr>
              <w:rFonts w:cs="Times New Roman"/>
              <w:sz w:val="22"/>
            </w:rPr>
          </w:rPrChange>
        </w:rPr>
        <w:t>as</w:t>
      </w:r>
      <w:r w:rsidRPr="000D773B">
        <w:rPr>
          <w:rFonts w:cs="Times New Roman"/>
          <w:color w:val="833C0B" w:themeColor="accent2" w:themeShade="80"/>
          <w:sz w:val="22"/>
          <w:rPrChange w:id="3985" w:author="tao huang" w:date="2018-10-26T17:35:00Z">
            <w:rPr>
              <w:rFonts w:cs="Times New Roman"/>
              <w:sz w:val="22"/>
            </w:rPr>
          </w:rPrChange>
        </w:rPr>
        <w:t xml:space="preserve"> previous studies indicate that models simplified by the LASSO procedure </w:t>
      </w:r>
      <w:r w:rsidR="00CB0D02" w:rsidRPr="000D773B">
        <w:rPr>
          <w:rFonts w:cs="Times New Roman"/>
          <w:color w:val="833C0B" w:themeColor="accent2" w:themeShade="80"/>
          <w:sz w:val="22"/>
          <w:rPrChange w:id="3986" w:author="tao huang" w:date="2018-10-26T17:35:00Z">
            <w:rPr>
              <w:rFonts w:cs="Times New Roman"/>
              <w:sz w:val="22"/>
            </w:rPr>
          </w:rPrChange>
        </w:rPr>
        <w:t xml:space="preserve">could </w:t>
      </w:r>
      <w:r w:rsidRPr="000D773B">
        <w:rPr>
          <w:rFonts w:cs="Times New Roman"/>
          <w:color w:val="833C0B" w:themeColor="accent2" w:themeShade="80"/>
          <w:sz w:val="22"/>
          <w:rPrChange w:id="3987" w:author="tao huang" w:date="2018-10-26T17:35:00Z">
            <w:rPr>
              <w:rFonts w:cs="Times New Roman"/>
              <w:sz w:val="22"/>
            </w:rPr>
          </w:rPrChange>
        </w:rPr>
        <w:t xml:space="preserve">have good forecasting performance and outperform traditional models specified based on statistical significance </w:t>
      </w:r>
      <w:r w:rsidRPr="000D773B">
        <w:rPr>
          <w:rFonts w:cs="Times New Roman"/>
          <w:color w:val="833C0B" w:themeColor="accent2" w:themeShade="80"/>
          <w:sz w:val="22"/>
          <w:rPrChange w:id="3988" w:author="tao huang" w:date="2018-10-26T17:35:00Z">
            <w:rPr>
              <w:rFonts w:cs="Times New Roman"/>
              <w:sz w:val="22"/>
            </w:rPr>
          </w:rPrChange>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0D773B">
        <w:rPr>
          <w:rFonts w:cs="Times New Roman"/>
          <w:color w:val="833C0B" w:themeColor="accent2" w:themeShade="80"/>
          <w:sz w:val="22"/>
          <w:rPrChange w:id="3989" w:author="tao huang" w:date="2018-10-26T17:35:00Z">
            <w:rPr>
              <w:rFonts w:cs="Times New Roman"/>
              <w:sz w:val="22"/>
            </w:rPr>
          </w:rPrChange>
        </w:rPr>
        <w:instrText xml:space="preserve"> ADDIN EN.CITE </w:instrText>
      </w:r>
      <w:r w:rsidR="00380BD4" w:rsidRPr="000D773B">
        <w:rPr>
          <w:rFonts w:cs="Times New Roman"/>
          <w:color w:val="833C0B" w:themeColor="accent2" w:themeShade="80"/>
          <w:sz w:val="22"/>
          <w:rPrChange w:id="3990" w:author="tao huang" w:date="2018-10-26T17:35:00Z">
            <w:rPr>
              <w:rFonts w:cs="Times New Roman"/>
              <w:sz w:val="22"/>
            </w:rPr>
          </w:rPrChange>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0D773B">
        <w:rPr>
          <w:rFonts w:cs="Times New Roman"/>
          <w:color w:val="833C0B" w:themeColor="accent2" w:themeShade="80"/>
          <w:sz w:val="22"/>
          <w:rPrChange w:id="3991" w:author="tao huang" w:date="2018-10-26T17:35:00Z">
            <w:rPr>
              <w:rFonts w:cs="Times New Roman"/>
              <w:sz w:val="22"/>
            </w:rPr>
          </w:rPrChange>
        </w:rPr>
        <w:instrText xml:space="preserve"> ADDIN EN.CITE.DATA </w:instrText>
      </w:r>
      <w:r w:rsidR="00380BD4" w:rsidRPr="000D773B">
        <w:rPr>
          <w:rFonts w:cs="Times New Roman"/>
          <w:color w:val="833C0B" w:themeColor="accent2" w:themeShade="80"/>
          <w:sz w:val="22"/>
          <w:rPrChange w:id="3992" w:author="tao huang" w:date="2018-10-26T17:35:00Z">
            <w:rPr>
              <w:rFonts w:cs="Times New Roman"/>
              <w:color w:val="833C0B" w:themeColor="accent2" w:themeShade="80"/>
              <w:sz w:val="22"/>
            </w:rPr>
          </w:rPrChange>
        </w:rPr>
      </w:r>
      <w:r w:rsidR="00380BD4" w:rsidRPr="000D773B">
        <w:rPr>
          <w:rFonts w:cs="Times New Roman"/>
          <w:color w:val="833C0B" w:themeColor="accent2" w:themeShade="80"/>
          <w:sz w:val="22"/>
          <w:rPrChange w:id="3993" w:author="tao huang" w:date="2018-10-26T17:35:00Z">
            <w:rPr>
              <w:rFonts w:cs="Times New Roman"/>
              <w:sz w:val="22"/>
            </w:rPr>
          </w:rPrChange>
        </w:rPr>
        <w:fldChar w:fldCharType="end"/>
      </w:r>
      <w:r w:rsidRPr="000D773B">
        <w:rPr>
          <w:rFonts w:cs="Times New Roman"/>
          <w:color w:val="833C0B" w:themeColor="accent2" w:themeShade="80"/>
          <w:sz w:val="22"/>
          <w:rPrChange w:id="3994" w:author="tao huang" w:date="2018-10-26T17:35:00Z">
            <w:rPr>
              <w:rFonts w:cs="Times New Roman"/>
              <w:color w:val="833C0B" w:themeColor="accent2" w:themeShade="80"/>
              <w:sz w:val="22"/>
            </w:rPr>
          </w:rPrChange>
        </w:rPr>
      </w:r>
      <w:r w:rsidRPr="000D773B">
        <w:rPr>
          <w:rFonts w:cs="Times New Roman"/>
          <w:color w:val="833C0B" w:themeColor="accent2" w:themeShade="80"/>
          <w:sz w:val="22"/>
          <w:rPrChange w:id="3995" w:author="tao huang" w:date="2018-10-26T17:35:00Z">
            <w:rPr>
              <w:rFonts w:cs="Times New Roman"/>
              <w:sz w:val="22"/>
            </w:rPr>
          </w:rPrChange>
        </w:rPr>
        <w:fldChar w:fldCharType="separate"/>
      </w:r>
      <w:r w:rsidR="00380BD4" w:rsidRPr="000D773B">
        <w:rPr>
          <w:rFonts w:cs="Times New Roman"/>
          <w:noProof/>
          <w:color w:val="833C0B" w:themeColor="accent2" w:themeShade="80"/>
          <w:sz w:val="22"/>
          <w:rPrChange w:id="3996" w:author="tao huang" w:date="2018-10-26T17:35:00Z">
            <w:rPr>
              <w:rFonts w:cs="Times New Roman"/>
              <w:noProof/>
              <w:sz w:val="22"/>
            </w:rPr>
          </w:rPrChange>
        </w:rPr>
        <w:t>(Epprecht, Guegan, &amp; Veiga, 2013; Ma et al., 2016)</w:t>
      </w:r>
      <w:r w:rsidRPr="000D773B">
        <w:rPr>
          <w:rFonts w:cs="Times New Roman"/>
          <w:color w:val="833C0B" w:themeColor="accent2" w:themeShade="80"/>
          <w:sz w:val="22"/>
          <w:rPrChange w:id="3997" w:author="tao huang" w:date="2018-10-26T17:35:00Z">
            <w:rPr>
              <w:rFonts w:cs="Times New Roman"/>
              <w:sz w:val="22"/>
            </w:rPr>
          </w:rPrChange>
        </w:rPr>
        <w:fldChar w:fldCharType="end"/>
      </w:r>
      <w:r w:rsidRPr="000D773B">
        <w:rPr>
          <w:rFonts w:cs="Times New Roman"/>
          <w:color w:val="833C0B" w:themeColor="accent2" w:themeShade="80"/>
          <w:sz w:val="22"/>
          <w:rPrChange w:id="3998" w:author="tao huang" w:date="2018-10-26T17:35:00Z">
            <w:rPr>
              <w:rFonts w:cs="Times New Roman"/>
              <w:sz w:val="22"/>
            </w:rPr>
          </w:rPrChange>
        </w:rPr>
        <w:t xml:space="preserve">. </w:t>
      </w:r>
      <w:r w:rsidR="003F3994" w:rsidRPr="000D773B">
        <w:rPr>
          <w:rFonts w:cs="Times New Roman"/>
          <w:color w:val="833C0B" w:themeColor="accent2" w:themeShade="80"/>
          <w:sz w:val="22"/>
          <w:rPrChange w:id="3999" w:author="tao huang" w:date="2018-10-26T17:35:00Z">
            <w:rPr>
              <w:rFonts w:cs="Times New Roman"/>
              <w:sz w:val="22"/>
            </w:rPr>
          </w:rPrChange>
        </w:rPr>
        <w:t>In addition, t</w:t>
      </w:r>
      <w:r w:rsidRPr="000D773B">
        <w:rPr>
          <w:rFonts w:cs="Times New Roman"/>
          <w:color w:val="833C0B" w:themeColor="accent2" w:themeShade="80"/>
          <w:sz w:val="22"/>
          <w:rPrChange w:id="4000" w:author="tao huang" w:date="2018-10-26T17:35:00Z">
            <w:rPr>
              <w:rFonts w:cs="Times New Roman"/>
              <w:sz w:val="22"/>
            </w:rPr>
          </w:rPrChange>
        </w:rPr>
        <w:t xml:space="preserve">he LASSO procedure enables the automation of the statistical forecasting task which becomes essential as typically grocery retailers stock a </w:t>
      </w:r>
      <w:r w:rsidRPr="000D773B">
        <w:rPr>
          <w:rFonts w:cs="Times New Roman"/>
          <w:noProof/>
          <w:color w:val="833C0B" w:themeColor="accent2" w:themeShade="80"/>
          <w:sz w:val="22"/>
          <w:rPrChange w:id="4001" w:author="tao huang" w:date="2018-10-26T17:35:00Z">
            <w:rPr>
              <w:rFonts w:cs="Times New Roman"/>
              <w:noProof/>
              <w:sz w:val="22"/>
            </w:rPr>
          </w:rPrChange>
        </w:rPr>
        <w:t>tremendous number</w:t>
      </w:r>
      <w:r w:rsidRPr="000D773B">
        <w:rPr>
          <w:rFonts w:cs="Times New Roman"/>
          <w:color w:val="833C0B" w:themeColor="accent2" w:themeShade="80"/>
          <w:sz w:val="22"/>
          <w:rPrChange w:id="4002" w:author="tao huang" w:date="2018-10-26T17:35:00Z">
            <w:rPr>
              <w:rFonts w:cs="Times New Roman"/>
              <w:sz w:val="22"/>
            </w:rPr>
          </w:rPrChange>
        </w:rPr>
        <w:t xml:space="preserve"> of SKUs </w:t>
      </w:r>
      <w:r w:rsidRPr="000D773B">
        <w:rPr>
          <w:rFonts w:cs="Times New Roman"/>
          <w:color w:val="833C0B" w:themeColor="accent2" w:themeShade="80"/>
          <w:sz w:val="22"/>
          <w:rPrChange w:id="4003" w:author="tao huang" w:date="2018-10-26T17:35:00Z">
            <w:rPr>
              <w:rFonts w:cs="Times New Roman"/>
              <w:sz w:val="22"/>
            </w:rPr>
          </w:rPrChange>
        </w:rPr>
        <w:fldChar w:fldCharType="begin"/>
      </w:r>
      <w:r w:rsidR="00380BD4" w:rsidRPr="000D773B">
        <w:rPr>
          <w:rFonts w:cs="Times New Roman"/>
          <w:color w:val="833C0B" w:themeColor="accent2" w:themeShade="80"/>
          <w:sz w:val="22"/>
          <w:rPrChange w:id="4004" w:author="tao huang" w:date="2018-10-26T17:35:00Z">
            <w:rPr>
              <w:rFonts w:cs="Times New Roman"/>
              <w:sz w:val="22"/>
            </w:rPr>
          </w:rPrChange>
        </w:rPr>
        <w:instrText xml:space="preserve"> ADDIN EN.CITE &lt;EndNote&gt;&lt;Cite&gt;&lt;Author&gt;Cooper&lt;/Author&gt;&lt;Year&gt;1999&lt;/Year&gt;&lt;RecNum&gt;662&lt;/RecNum&gt;&lt;DisplayText&gt;(L. 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0D773B">
        <w:rPr>
          <w:rFonts w:cs="Times New Roman"/>
          <w:color w:val="833C0B" w:themeColor="accent2" w:themeShade="80"/>
          <w:sz w:val="22"/>
          <w:rPrChange w:id="4005" w:author="tao huang" w:date="2018-10-26T17:35:00Z">
            <w:rPr>
              <w:rFonts w:cs="Times New Roman"/>
              <w:sz w:val="22"/>
            </w:rPr>
          </w:rPrChange>
        </w:rPr>
        <w:fldChar w:fldCharType="separate"/>
      </w:r>
      <w:r w:rsidR="00380BD4" w:rsidRPr="000D773B">
        <w:rPr>
          <w:rFonts w:cs="Times New Roman"/>
          <w:noProof/>
          <w:color w:val="833C0B" w:themeColor="accent2" w:themeShade="80"/>
          <w:sz w:val="22"/>
          <w:rPrChange w:id="4006" w:author="tao huang" w:date="2018-10-26T17:35:00Z">
            <w:rPr>
              <w:rFonts w:cs="Times New Roman"/>
              <w:noProof/>
              <w:sz w:val="22"/>
            </w:rPr>
          </w:rPrChange>
        </w:rPr>
        <w:t>(L. Cooper et al., 1999)</w:t>
      </w:r>
      <w:r w:rsidRPr="000D773B">
        <w:rPr>
          <w:rFonts w:cs="Times New Roman"/>
          <w:color w:val="833C0B" w:themeColor="accent2" w:themeShade="80"/>
          <w:sz w:val="22"/>
          <w:rPrChange w:id="4007" w:author="tao huang" w:date="2018-10-26T17:35:00Z">
            <w:rPr>
              <w:rFonts w:cs="Times New Roman"/>
              <w:sz w:val="22"/>
            </w:rPr>
          </w:rPrChange>
        </w:rPr>
        <w:fldChar w:fldCharType="end"/>
      </w:r>
      <w:r w:rsidRPr="000D773B">
        <w:rPr>
          <w:rFonts w:cs="Times New Roman"/>
          <w:color w:val="833C0B" w:themeColor="accent2" w:themeShade="80"/>
          <w:sz w:val="22"/>
          <w:rPrChange w:id="4008" w:author="tao huang" w:date="2018-10-26T17:35:00Z">
            <w:rPr>
              <w:rFonts w:cs="Times New Roman"/>
              <w:sz w:val="22"/>
            </w:rPr>
          </w:rPrChange>
        </w:rPr>
        <w:t xml:space="preserve">. </w:t>
      </w:r>
      <w:del w:id="4009" w:author="tao huang" w:date="2018-10-26T17:25:00Z">
        <w:r w:rsidRPr="000D773B" w:rsidDel="00501802">
          <w:rPr>
            <w:rFonts w:cs="Times New Roman"/>
            <w:color w:val="833C0B" w:themeColor="accent2" w:themeShade="80"/>
            <w:sz w:val="22"/>
            <w:rPrChange w:id="4010" w:author="tao huang" w:date="2018-10-26T17:35:00Z">
              <w:rPr>
                <w:rFonts w:cs="Times New Roman"/>
                <w:sz w:val="22"/>
              </w:rPr>
            </w:rPrChange>
          </w:rPr>
          <w:delText xml:space="preserve">However, </w:delText>
        </w:r>
        <w:r w:rsidR="003F3994" w:rsidRPr="000D773B" w:rsidDel="00501802">
          <w:rPr>
            <w:rFonts w:cs="Times New Roman"/>
            <w:color w:val="833C0B" w:themeColor="accent2" w:themeShade="80"/>
            <w:sz w:val="22"/>
            <w:rPrChange w:id="4011" w:author="tao huang" w:date="2018-10-26T17:35:00Z">
              <w:rPr>
                <w:rFonts w:cs="Times New Roman"/>
                <w:sz w:val="22"/>
              </w:rPr>
            </w:rPrChange>
          </w:rPr>
          <w:delText>we need t</w:delText>
        </w:r>
      </w:del>
      <w:ins w:id="4012" w:author="tao huang" w:date="2018-10-26T17:25:00Z">
        <w:r w:rsidR="00501802" w:rsidRPr="000D773B">
          <w:rPr>
            <w:rFonts w:cs="Times New Roman"/>
            <w:color w:val="833C0B" w:themeColor="accent2" w:themeShade="80"/>
            <w:sz w:val="22"/>
            <w:rPrChange w:id="4013" w:author="tao huang" w:date="2018-10-26T17:35:00Z">
              <w:rPr>
                <w:rFonts w:cs="Times New Roman"/>
                <w:sz w:val="22"/>
              </w:rPr>
            </w:rPrChange>
          </w:rPr>
          <w:t>T</w:t>
        </w:r>
      </w:ins>
      <w:r w:rsidR="003F3994" w:rsidRPr="000D773B">
        <w:rPr>
          <w:rFonts w:cs="Times New Roman"/>
          <w:color w:val="833C0B" w:themeColor="accent2" w:themeShade="80"/>
          <w:sz w:val="22"/>
          <w:rPrChange w:id="4014" w:author="tao huang" w:date="2018-10-26T17:35:00Z">
            <w:rPr>
              <w:rFonts w:cs="Times New Roman"/>
              <w:sz w:val="22"/>
            </w:rPr>
          </w:rPrChange>
        </w:rPr>
        <w:t>o</w:t>
      </w:r>
      <w:r w:rsidR="00CB0D02" w:rsidRPr="000D773B">
        <w:rPr>
          <w:rFonts w:cs="Times New Roman"/>
          <w:color w:val="833C0B" w:themeColor="accent2" w:themeShade="80"/>
          <w:sz w:val="22"/>
          <w:rPrChange w:id="4015" w:author="tao huang" w:date="2018-10-26T17:35:00Z">
            <w:rPr>
              <w:rFonts w:cs="Times New Roman"/>
              <w:sz w:val="22"/>
            </w:rPr>
          </w:rPrChange>
        </w:rPr>
        <w:t xml:space="preserve"> </w:t>
      </w:r>
      <w:del w:id="4016" w:author="tao huang" w:date="2018-10-26T17:14:00Z">
        <w:r w:rsidR="00CB0D02" w:rsidRPr="000D773B" w:rsidDel="007432A4">
          <w:rPr>
            <w:rFonts w:cs="Times New Roman"/>
            <w:color w:val="833C0B" w:themeColor="accent2" w:themeShade="80"/>
            <w:sz w:val="22"/>
            <w:rPrChange w:id="4017" w:author="tao huang" w:date="2018-10-26T17:35:00Z">
              <w:rPr>
                <w:rFonts w:cs="Times New Roman"/>
                <w:sz w:val="22"/>
              </w:rPr>
            </w:rPrChange>
          </w:rPr>
          <w:delText xml:space="preserve">mitigate the </w:delText>
        </w:r>
        <w:r w:rsidR="004C6896" w:rsidRPr="000D773B" w:rsidDel="007432A4">
          <w:rPr>
            <w:rFonts w:cs="Times New Roman"/>
            <w:color w:val="833C0B" w:themeColor="accent2" w:themeShade="80"/>
            <w:sz w:val="22"/>
            <w:rPrChange w:id="4018" w:author="tao huang" w:date="2018-10-26T17:35:00Z">
              <w:rPr>
                <w:rFonts w:cs="Times New Roman"/>
                <w:sz w:val="22"/>
              </w:rPr>
            </w:rPrChange>
          </w:rPr>
          <w:delText>limitation</w:delText>
        </w:r>
      </w:del>
      <w:ins w:id="4019" w:author="Didier Soopramanien" w:date="2018-10-23T16:21:00Z">
        <w:del w:id="4020" w:author="tao huang" w:date="2018-10-26T17:14:00Z">
          <w:r w:rsidR="00C1012C" w:rsidRPr="000D773B" w:rsidDel="007432A4">
            <w:rPr>
              <w:rFonts w:cs="Times New Roman"/>
              <w:color w:val="833C0B" w:themeColor="accent2" w:themeShade="80"/>
              <w:sz w:val="22"/>
              <w:rPrChange w:id="4021" w:author="tao huang" w:date="2018-10-26T17:35:00Z">
                <w:rPr>
                  <w:rFonts w:cs="Times New Roman"/>
                  <w:sz w:val="22"/>
                </w:rPr>
              </w:rPrChange>
            </w:rPr>
            <w:delText xml:space="preserve">the </w:delText>
          </w:r>
        </w:del>
      </w:ins>
      <w:ins w:id="4022" w:author="Didier Soopramanien" w:date="2018-10-23T16:22:00Z">
        <w:del w:id="4023" w:author="tao huang" w:date="2018-10-26T17:14:00Z">
          <w:r w:rsidR="00C1012C" w:rsidRPr="000D773B" w:rsidDel="007432A4">
            <w:rPr>
              <w:rFonts w:cs="Times New Roman"/>
              <w:color w:val="833C0B" w:themeColor="accent2" w:themeShade="80"/>
              <w:sz w:val="22"/>
              <w:rPrChange w:id="4024" w:author="tao huang" w:date="2018-10-26T17:35:00Z">
                <w:rPr>
                  <w:rFonts w:cs="Times New Roman"/>
                  <w:sz w:val="22"/>
                </w:rPr>
              </w:rPrChange>
            </w:rPr>
            <w:delText>possibility</w:delText>
          </w:r>
        </w:del>
      </w:ins>
      <w:ins w:id="4025" w:author="tao huang" w:date="2018-10-26T17:14:00Z">
        <w:r w:rsidR="007432A4" w:rsidRPr="000D773B">
          <w:rPr>
            <w:rFonts w:cs="Times New Roman"/>
            <w:color w:val="833C0B" w:themeColor="accent2" w:themeShade="80"/>
            <w:sz w:val="22"/>
            <w:rPrChange w:id="4026" w:author="tao huang" w:date="2018-10-26T17:35:00Z">
              <w:rPr>
                <w:rFonts w:cs="Times New Roman"/>
                <w:sz w:val="22"/>
              </w:rPr>
            </w:rPrChange>
          </w:rPr>
          <w:t xml:space="preserve">prevent </w:t>
        </w:r>
      </w:ins>
      <w:ins w:id="4027" w:author="Didier Soopramanien" w:date="2018-10-23T16:22:00Z">
        <w:del w:id="4028" w:author="tao huang" w:date="2018-10-26T17:14:00Z">
          <w:r w:rsidR="00C1012C" w:rsidRPr="000D773B" w:rsidDel="007432A4">
            <w:rPr>
              <w:rFonts w:cs="Times New Roman"/>
              <w:color w:val="833C0B" w:themeColor="accent2" w:themeShade="80"/>
              <w:sz w:val="22"/>
              <w:rPrChange w:id="4029" w:author="tao huang" w:date="2018-10-26T17:35:00Z">
                <w:rPr>
                  <w:rFonts w:cs="Times New Roman"/>
                  <w:sz w:val="22"/>
                </w:rPr>
              </w:rPrChange>
            </w:rPr>
            <w:delText xml:space="preserve"> </w:delText>
          </w:r>
        </w:del>
      </w:ins>
      <w:del w:id="4030" w:author="Didier Soopramanien" w:date="2018-10-23T16:22:00Z">
        <w:r w:rsidR="00CB0D02" w:rsidRPr="000D773B" w:rsidDel="00C1012C">
          <w:rPr>
            <w:rFonts w:cs="Times New Roman"/>
            <w:color w:val="833C0B" w:themeColor="accent2" w:themeShade="80"/>
            <w:sz w:val="22"/>
            <w:rPrChange w:id="4031" w:author="tao huang" w:date="2018-10-26T17:35:00Z">
              <w:rPr>
                <w:rFonts w:cs="Times New Roman"/>
                <w:sz w:val="22"/>
              </w:rPr>
            </w:rPrChange>
          </w:rPr>
          <w:delText xml:space="preserve"> </w:delText>
        </w:r>
      </w:del>
      <w:del w:id="4032" w:author="tao huang" w:date="2018-10-26T17:14:00Z">
        <w:r w:rsidR="00CB0D02" w:rsidRPr="000D773B" w:rsidDel="007432A4">
          <w:rPr>
            <w:rFonts w:cs="Times New Roman"/>
            <w:color w:val="833C0B" w:themeColor="accent2" w:themeShade="80"/>
            <w:sz w:val="22"/>
            <w:rPrChange w:id="4033" w:author="tao huang" w:date="2018-10-26T17:35:00Z">
              <w:rPr>
                <w:rFonts w:cs="Times New Roman"/>
                <w:sz w:val="22"/>
              </w:rPr>
            </w:rPrChange>
          </w:rPr>
          <w:delText>that</w:delText>
        </w:r>
        <w:r w:rsidRPr="000D773B" w:rsidDel="007432A4">
          <w:rPr>
            <w:rFonts w:cs="Times New Roman"/>
            <w:color w:val="833C0B" w:themeColor="accent2" w:themeShade="80"/>
            <w:sz w:val="22"/>
            <w:rPrChange w:id="4034" w:author="tao huang" w:date="2018-10-26T17:35:00Z">
              <w:rPr>
                <w:rFonts w:cs="Times New Roman"/>
                <w:sz w:val="22"/>
              </w:rPr>
            </w:rPrChange>
          </w:rPr>
          <w:delText xml:space="preserve"> </w:delText>
        </w:r>
      </w:del>
      <w:r w:rsidRPr="000D773B">
        <w:rPr>
          <w:rFonts w:cs="Times New Roman"/>
          <w:color w:val="833C0B" w:themeColor="accent2" w:themeShade="80"/>
          <w:sz w:val="22"/>
          <w:rPrChange w:id="4035" w:author="tao huang" w:date="2018-10-26T17:35:00Z">
            <w:rPr>
              <w:rFonts w:cs="Times New Roman"/>
              <w:sz w:val="22"/>
            </w:rPr>
          </w:rPrChange>
        </w:rPr>
        <w:t xml:space="preserve">the LASSO procedure </w:t>
      </w:r>
      <w:del w:id="4036" w:author="tao huang" w:date="2018-10-26T17:13:00Z">
        <w:r w:rsidR="00CB0D02" w:rsidRPr="000D773B" w:rsidDel="007432A4">
          <w:rPr>
            <w:rFonts w:cs="Times New Roman"/>
            <w:color w:val="833C0B" w:themeColor="accent2" w:themeShade="80"/>
            <w:sz w:val="22"/>
            <w:rPrChange w:id="4037" w:author="tao huang" w:date="2018-10-26T17:35:00Z">
              <w:rPr>
                <w:rFonts w:cs="Times New Roman"/>
                <w:sz w:val="22"/>
              </w:rPr>
            </w:rPrChange>
          </w:rPr>
          <w:delText xml:space="preserve">could </w:delText>
        </w:r>
      </w:del>
      <w:r w:rsidR="00CB0D02" w:rsidRPr="000D773B">
        <w:rPr>
          <w:rFonts w:cs="Times New Roman"/>
          <w:color w:val="833C0B" w:themeColor="accent2" w:themeShade="80"/>
          <w:sz w:val="22"/>
          <w:rPrChange w:id="4038" w:author="tao huang" w:date="2018-10-26T17:35:00Z">
            <w:rPr>
              <w:rFonts w:cs="Times New Roman"/>
              <w:sz w:val="22"/>
            </w:rPr>
          </w:rPrChange>
        </w:rPr>
        <w:t>miss</w:t>
      </w:r>
      <w:ins w:id="4039" w:author="tao huang" w:date="2018-10-26T17:14:00Z">
        <w:r w:rsidR="007432A4" w:rsidRPr="000D773B">
          <w:rPr>
            <w:rFonts w:cs="Times New Roman"/>
            <w:color w:val="833C0B" w:themeColor="accent2" w:themeShade="80"/>
            <w:sz w:val="22"/>
            <w:rPrChange w:id="4040" w:author="tao huang" w:date="2018-10-26T17:35:00Z">
              <w:rPr>
                <w:rFonts w:cs="Times New Roman"/>
                <w:sz w:val="22"/>
              </w:rPr>
            </w:rPrChange>
          </w:rPr>
          <w:t>ing</w:t>
        </w:r>
      </w:ins>
      <w:r w:rsidRPr="000D773B">
        <w:rPr>
          <w:rFonts w:cs="Times New Roman"/>
          <w:color w:val="833C0B" w:themeColor="accent2" w:themeShade="80"/>
          <w:sz w:val="22"/>
          <w:rPrChange w:id="4041" w:author="tao huang" w:date="2018-10-26T17:35:00Z">
            <w:rPr>
              <w:rFonts w:cs="Times New Roman"/>
              <w:sz w:val="22"/>
            </w:rPr>
          </w:rPrChange>
        </w:rPr>
        <w:t xml:space="preserve"> important </w:t>
      </w:r>
      <w:del w:id="4042" w:author="tao huang" w:date="2018-10-26T17:13:00Z">
        <w:r w:rsidRPr="000D773B" w:rsidDel="007432A4">
          <w:rPr>
            <w:rFonts w:cs="Times New Roman"/>
            <w:color w:val="833C0B" w:themeColor="accent2" w:themeShade="80"/>
            <w:sz w:val="22"/>
            <w:rPrChange w:id="4043" w:author="tao huang" w:date="2018-10-26T17:35:00Z">
              <w:rPr>
                <w:rFonts w:cs="Times New Roman"/>
                <w:sz w:val="22"/>
              </w:rPr>
            </w:rPrChange>
          </w:rPr>
          <w:delText xml:space="preserve">variables </w:delText>
        </w:r>
        <w:r w:rsidR="00CB0D02" w:rsidRPr="000D773B" w:rsidDel="007432A4">
          <w:rPr>
            <w:rFonts w:cs="Times New Roman"/>
            <w:color w:val="833C0B" w:themeColor="accent2" w:themeShade="80"/>
            <w:sz w:val="22"/>
            <w:rPrChange w:id="4044" w:author="tao huang" w:date="2018-10-26T17:35:00Z">
              <w:rPr>
                <w:rFonts w:cs="Times New Roman"/>
                <w:sz w:val="22"/>
              </w:rPr>
            </w:rPrChange>
          </w:rPr>
          <w:delText>under</w:delText>
        </w:r>
      </w:del>
      <w:ins w:id="4045" w:author="Didier Soopramanien" w:date="2018-10-23T16:22:00Z">
        <w:del w:id="4046" w:author="tao huang" w:date="2018-10-26T17:13:00Z">
          <w:r w:rsidR="00C1012C" w:rsidRPr="000D773B" w:rsidDel="007432A4">
            <w:rPr>
              <w:rFonts w:cs="Times New Roman"/>
              <w:color w:val="833C0B" w:themeColor="accent2" w:themeShade="80"/>
              <w:sz w:val="22"/>
              <w:rPrChange w:id="4047" w:author="tao huang" w:date="2018-10-26T17:35:00Z">
                <w:rPr>
                  <w:rFonts w:cs="Times New Roman"/>
                  <w:sz w:val="22"/>
                </w:rPr>
              </w:rPrChange>
            </w:rPr>
            <w:delText xml:space="preserve">if we have </w:delText>
          </w:r>
        </w:del>
      </w:ins>
      <w:del w:id="4048" w:author="tao huang" w:date="2018-10-26T17:13:00Z">
        <w:r w:rsidR="00CB0D02" w:rsidRPr="000D773B" w:rsidDel="007432A4">
          <w:rPr>
            <w:rFonts w:cs="Times New Roman"/>
            <w:color w:val="833C0B" w:themeColor="accent2" w:themeShade="80"/>
            <w:sz w:val="22"/>
            <w:rPrChange w:id="4049" w:author="tao huang" w:date="2018-10-26T17:35:00Z">
              <w:rPr>
                <w:rFonts w:cs="Times New Roman"/>
                <w:sz w:val="22"/>
              </w:rPr>
            </w:rPrChange>
          </w:rPr>
          <w:delText xml:space="preserve"> the condition of</w:delText>
        </w:r>
        <w:r w:rsidRPr="000D773B" w:rsidDel="007432A4">
          <w:rPr>
            <w:rFonts w:cs="Times New Roman"/>
            <w:color w:val="833C0B" w:themeColor="accent2" w:themeShade="80"/>
            <w:sz w:val="22"/>
            <w:rPrChange w:id="4050" w:author="tao huang" w:date="2018-10-26T17:35:00Z">
              <w:rPr>
                <w:rFonts w:cs="Times New Roman"/>
                <w:sz w:val="22"/>
              </w:rPr>
            </w:rPrChange>
          </w:rPr>
          <w:delText xml:space="preserve"> multicol</w:delText>
        </w:r>
        <w:r w:rsidR="00CB0D02" w:rsidRPr="000D773B" w:rsidDel="007432A4">
          <w:rPr>
            <w:rFonts w:cs="Times New Roman"/>
            <w:color w:val="833C0B" w:themeColor="accent2" w:themeShade="80"/>
            <w:sz w:val="22"/>
            <w:rPrChange w:id="4051" w:author="tao huang" w:date="2018-10-26T17:35:00Z">
              <w:rPr>
                <w:rFonts w:cs="Times New Roman"/>
                <w:sz w:val="22"/>
              </w:rPr>
            </w:rPrChange>
          </w:rPr>
          <w:delText>linearity</w:delText>
        </w:r>
        <w:r w:rsidR="00BD6728" w:rsidRPr="000D773B" w:rsidDel="007432A4">
          <w:rPr>
            <w:rFonts w:cs="Times New Roman"/>
            <w:color w:val="833C0B" w:themeColor="accent2" w:themeShade="80"/>
            <w:sz w:val="22"/>
            <w:rPrChange w:id="4052" w:author="tao huang" w:date="2018-10-26T17:35:00Z">
              <w:rPr>
                <w:rFonts w:cs="Times New Roman"/>
                <w:sz w:val="22"/>
              </w:rPr>
            </w:rPrChange>
          </w:rPr>
          <w:delText>, even at the cost of reduced efficiency</w:delText>
        </w:r>
        <w:r w:rsidR="003F3994" w:rsidRPr="000D773B" w:rsidDel="007432A4">
          <w:rPr>
            <w:rFonts w:cs="Times New Roman"/>
            <w:color w:val="833C0B" w:themeColor="accent2" w:themeShade="80"/>
            <w:sz w:val="22"/>
            <w:rPrChange w:id="4053" w:author="tao huang" w:date="2018-10-26T17:35:00Z">
              <w:rPr>
                <w:rFonts w:cs="Times New Roman"/>
                <w:sz w:val="22"/>
              </w:rPr>
            </w:rPrChange>
          </w:rPr>
          <w:delText xml:space="preserve">. </w:delText>
        </w:r>
        <w:r w:rsidR="00D01B85" w:rsidRPr="000D773B" w:rsidDel="007432A4">
          <w:rPr>
            <w:rFonts w:cs="Times New Roman"/>
            <w:color w:val="833C0B" w:themeColor="accent2" w:themeShade="80"/>
            <w:sz w:val="22"/>
            <w:rPrChange w:id="4054" w:author="tao huang" w:date="2018-10-26T17:35:00Z">
              <w:rPr>
                <w:rFonts w:cs="Times New Roman"/>
                <w:sz w:val="22"/>
              </w:rPr>
            </w:rPrChange>
          </w:rPr>
          <w:delText>T</w:delText>
        </w:r>
      </w:del>
      <w:ins w:id="4055" w:author="tao huang" w:date="2018-10-26T17:13:00Z">
        <w:r w:rsidR="007432A4" w:rsidRPr="000D773B">
          <w:rPr>
            <w:rFonts w:cs="Times New Roman"/>
            <w:color w:val="833C0B" w:themeColor="accent2" w:themeShade="80"/>
            <w:sz w:val="22"/>
            <w:rPrChange w:id="4056" w:author="tao huang" w:date="2018-10-26T17:35:00Z">
              <w:rPr>
                <w:rFonts w:cs="Times New Roman"/>
                <w:sz w:val="22"/>
              </w:rPr>
            </w:rPrChange>
          </w:rPr>
          <w:t>variables</w:t>
        </w:r>
      </w:ins>
      <w:del w:id="4057" w:author="tao huang" w:date="2018-10-26T17:25:00Z">
        <w:r w:rsidR="00D01B85" w:rsidRPr="000D773B" w:rsidDel="00501802">
          <w:rPr>
            <w:rFonts w:cs="Times New Roman"/>
            <w:color w:val="833C0B" w:themeColor="accent2" w:themeShade="80"/>
            <w:sz w:val="22"/>
            <w:rPrChange w:id="4058" w:author="tao huang" w:date="2018-10-26T17:35:00Z">
              <w:rPr>
                <w:rFonts w:cs="Times New Roman"/>
                <w:sz w:val="22"/>
              </w:rPr>
            </w:rPrChange>
          </w:rPr>
          <w:delText>hus</w:delText>
        </w:r>
      </w:del>
      <w:r w:rsidR="003F3994" w:rsidRPr="000D773B">
        <w:rPr>
          <w:rFonts w:cs="Times New Roman"/>
          <w:color w:val="833C0B" w:themeColor="accent2" w:themeShade="80"/>
          <w:sz w:val="22"/>
          <w:rPrChange w:id="4059" w:author="tao huang" w:date="2018-10-26T17:35:00Z">
            <w:rPr>
              <w:rFonts w:cs="Times New Roman"/>
              <w:sz w:val="22"/>
            </w:rPr>
          </w:rPrChange>
        </w:rPr>
        <w:t xml:space="preserve">, </w:t>
      </w:r>
      <w:r w:rsidRPr="000D773B">
        <w:rPr>
          <w:rFonts w:cs="Times New Roman"/>
          <w:color w:val="833C0B" w:themeColor="accent2" w:themeShade="80"/>
          <w:sz w:val="22"/>
          <w:rPrChange w:id="4060" w:author="tao huang" w:date="2018-10-26T17:35:00Z">
            <w:rPr>
              <w:rFonts w:cs="Times New Roman"/>
              <w:sz w:val="22"/>
            </w:rPr>
          </w:rPrChange>
        </w:rPr>
        <w:t xml:space="preserve">we </w:t>
      </w:r>
      <w:ins w:id="4061" w:author="tao huang" w:date="2018-10-26T17:26:00Z">
        <w:r w:rsidR="00501802" w:rsidRPr="000D773B">
          <w:rPr>
            <w:rFonts w:cs="Times New Roman"/>
            <w:color w:val="833C0B" w:themeColor="accent2" w:themeShade="80"/>
            <w:sz w:val="22"/>
            <w:rPrChange w:id="4062" w:author="tao huang" w:date="2018-10-26T17:35:00Z">
              <w:rPr>
                <w:rFonts w:cs="Times New Roman"/>
                <w:sz w:val="22"/>
              </w:rPr>
            </w:rPrChange>
          </w:rPr>
          <w:t xml:space="preserve">initially </w:t>
        </w:r>
      </w:ins>
      <w:r w:rsidRPr="000D773B">
        <w:rPr>
          <w:rFonts w:cs="Times New Roman"/>
          <w:color w:val="833C0B" w:themeColor="accent2" w:themeShade="80"/>
          <w:sz w:val="22"/>
          <w:rPrChange w:id="4063" w:author="tao huang" w:date="2018-10-26T17:35:00Z">
            <w:rPr>
              <w:rFonts w:cs="Times New Roman"/>
              <w:sz w:val="22"/>
            </w:rPr>
          </w:rPrChange>
        </w:rPr>
        <w:t xml:space="preserve">construct a supplementary parallel ADL model which </w:t>
      </w:r>
      <w:r w:rsidR="00CB0D02" w:rsidRPr="000D773B">
        <w:rPr>
          <w:rFonts w:cs="Times New Roman"/>
          <w:color w:val="833C0B" w:themeColor="accent2" w:themeShade="80"/>
          <w:sz w:val="22"/>
          <w:rPrChange w:id="4064" w:author="tao huang" w:date="2018-10-26T17:35:00Z">
            <w:rPr>
              <w:rFonts w:cs="Times New Roman"/>
              <w:sz w:val="22"/>
            </w:rPr>
          </w:rPrChange>
        </w:rPr>
        <w:t xml:space="preserve">has a similar specification compared to the </w:t>
      </w:r>
      <w:ins w:id="4065" w:author="tao huang" w:date="2018-10-26T17:15:00Z">
        <w:r w:rsidR="007432A4" w:rsidRPr="000D773B">
          <w:rPr>
            <w:rFonts w:cs="Times New Roman"/>
            <w:color w:val="833C0B" w:themeColor="accent2" w:themeShade="80"/>
            <w:sz w:val="22"/>
            <w:rPrChange w:id="4066" w:author="tao huang" w:date="2018-10-26T17:35:00Z">
              <w:rPr>
                <w:rFonts w:cs="Times New Roman"/>
                <w:sz w:val="22"/>
              </w:rPr>
            </w:rPrChange>
          </w:rPr>
          <w:t xml:space="preserve">general </w:t>
        </w:r>
      </w:ins>
      <w:r w:rsidR="00CB0D02" w:rsidRPr="000D773B">
        <w:rPr>
          <w:rFonts w:cs="Times New Roman"/>
          <w:color w:val="833C0B" w:themeColor="accent2" w:themeShade="80"/>
          <w:sz w:val="22"/>
          <w:rPrChange w:id="4067" w:author="tao huang" w:date="2018-10-26T17:35:00Z">
            <w:rPr>
              <w:rFonts w:cs="Times New Roman"/>
              <w:sz w:val="22"/>
            </w:rPr>
          </w:rPrChange>
        </w:rPr>
        <w:t>ADL</w:t>
      </w:r>
      <w:del w:id="4068" w:author="tao huang" w:date="2018-10-26T17:15:00Z">
        <w:r w:rsidR="00CB0D02" w:rsidRPr="000D773B" w:rsidDel="007432A4">
          <w:rPr>
            <w:rFonts w:cs="Times New Roman"/>
            <w:color w:val="833C0B" w:themeColor="accent2" w:themeShade="80"/>
            <w:sz w:val="22"/>
            <w:rPrChange w:id="4069" w:author="tao huang" w:date="2018-10-26T17:35:00Z">
              <w:rPr>
                <w:rFonts w:cs="Times New Roman"/>
                <w:sz w:val="22"/>
              </w:rPr>
            </w:rPrChange>
          </w:rPr>
          <w:delText>-</w:delText>
        </w:r>
        <w:r w:rsidR="00C85119" w:rsidRPr="000D773B" w:rsidDel="007432A4">
          <w:rPr>
            <w:rFonts w:cs="Times New Roman"/>
            <w:noProof/>
            <w:color w:val="833C0B" w:themeColor="accent2" w:themeShade="80"/>
            <w:sz w:val="22"/>
            <w:rPrChange w:id="4070" w:author="tao huang" w:date="2018-10-26T17:35:00Z">
              <w:rPr>
                <w:rFonts w:cs="Times New Roman"/>
                <w:noProof/>
                <w:sz w:val="22"/>
              </w:rPr>
            </w:rPrChange>
          </w:rPr>
          <w:delText>raw</w:delText>
        </w:r>
      </w:del>
      <w:r w:rsidR="00C85119" w:rsidRPr="000D773B">
        <w:rPr>
          <w:rFonts w:cs="Times New Roman"/>
          <w:noProof/>
          <w:color w:val="833C0B" w:themeColor="accent2" w:themeShade="80"/>
          <w:sz w:val="22"/>
          <w:rPrChange w:id="4071" w:author="tao huang" w:date="2018-10-26T17:35:00Z">
            <w:rPr>
              <w:rFonts w:cs="Times New Roman"/>
              <w:noProof/>
              <w:sz w:val="22"/>
            </w:rPr>
          </w:rPrChange>
        </w:rPr>
        <w:t xml:space="preserve"> </w:t>
      </w:r>
      <w:r w:rsidR="00CB0D02" w:rsidRPr="000D773B">
        <w:rPr>
          <w:rFonts w:cs="Times New Roman"/>
          <w:color w:val="833C0B" w:themeColor="accent2" w:themeShade="80"/>
          <w:sz w:val="22"/>
          <w:rPrChange w:id="4072" w:author="tao huang" w:date="2018-10-26T17:35:00Z">
            <w:rPr>
              <w:rFonts w:cs="Times New Roman"/>
              <w:sz w:val="22"/>
            </w:rPr>
          </w:rPrChange>
        </w:rPr>
        <w:t xml:space="preserve">model but </w:t>
      </w:r>
      <w:r w:rsidRPr="000D773B">
        <w:rPr>
          <w:rFonts w:cs="Times New Roman"/>
          <w:color w:val="833C0B" w:themeColor="accent2" w:themeShade="80"/>
          <w:sz w:val="22"/>
          <w:rPrChange w:id="4073" w:author="tao huang" w:date="2018-10-26T17:35:00Z">
            <w:rPr>
              <w:rFonts w:cs="Times New Roman"/>
              <w:sz w:val="22"/>
            </w:rPr>
          </w:rPrChange>
        </w:rPr>
        <w:t xml:space="preserve">only includes the price and promotion variables of the focal product: </w:t>
      </w:r>
    </w:p>
    <w:p w14:paraId="6767C5EB" w14:textId="77777777" w:rsidR="00971633" w:rsidRPr="000D773B" w:rsidRDefault="00DA3D68" w:rsidP="00971633">
      <w:pPr>
        <w:shd w:val="clear" w:color="auto" w:fill="FFFFFF" w:themeFill="background1"/>
        <w:spacing w:after="0" w:line="360" w:lineRule="auto"/>
        <w:rPr>
          <w:rFonts w:cs="Times New Roman"/>
          <w:color w:val="833C0B" w:themeColor="accent2" w:themeShade="80"/>
          <w:sz w:val="22"/>
          <w:rPrChange w:id="4074" w:author="tao huang" w:date="2018-10-26T17:35:00Z">
            <w:rPr>
              <w:rFonts w:cs="Times New Roman"/>
              <w:sz w:val="22"/>
            </w:rPr>
          </w:rPrChange>
        </w:rPr>
      </w:pPr>
      <m:oMathPara>
        <m:oMath>
          <m:sSub>
            <m:sSubPr>
              <m:ctrlPr>
                <w:rPr>
                  <w:rFonts w:ascii="Cambria Math" w:hAnsi="Cambria Math" w:cs="Times New Roman"/>
                  <w:i/>
                  <w:color w:val="833C0B" w:themeColor="accent2" w:themeShade="80"/>
                  <w:sz w:val="22"/>
                </w:rPr>
              </m:ctrlPr>
            </m:sSubPr>
            <m:e>
              <m:r>
                <m:rPr>
                  <m:sty m:val="p"/>
                </m:rPr>
                <w:rPr>
                  <w:rFonts w:ascii="Cambria Math" w:hAnsi="Cambria Math" w:cs="Times New Roman"/>
                  <w:color w:val="833C0B" w:themeColor="accent2" w:themeShade="80"/>
                  <w:sz w:val="22"/>
                  <w:rPrChange w:id="4075" w:author="tao huang" w:date="2018-10-26T17:35:00Z">
                    <w:rPr>
                      <w:rFonts w:ascii="Cambria Math" w:hAnsi="Cambria Math" w:cs="Times New Roman"/>
                      <w:sz w:val="22"/>
                    </w:rPr>
                  </w:rPrChange>
                </w:rPr>
                <m:t>ln⁡</m:t>
              </m:r>
              <m:r>
                <w:rPr>
                  <w:rFonts w:ascii="Cambria Math" w:hAnsi="Cambria Math" w:cs="Times New Roman"/>
                  <w:color w:val="833C0B" w:themeColor="accent2" w:themeShade="80"/>
                  <w:sz w:val="22"/>
                  <w:rPrChange w:id="4076" w:author="tao huang" w:date="2018-10-26T17:35:00Z">
                    <w:rPr>
                      <w:rFonts w:ascii="Cambria Math" w:hAnsi="Cambria Math" w:cs="Times New Roman"/>
                      <w:sz w:val="22"/>
                    </w:rPr>
                  </w:rPrChange>
                </w:rPr>
                <m:t>(y</m:t>
              </m:r>
            </m:e>
            <m:sub>
              <m:r>
                <w:rPr>
                  <w:rFonts w:ascii="Cambria Math" w:hAnsi="Cambria Math" w:cs="Times New Roman"/>
                  <w:color w:val="833C0B" w:themeColor="accent2" w:themeShade="80"/>
                  <w:sz w:val="22"/>
                  <w:rPrChange w:id="4077" w:author="tao huang" w:date="2018-10-26T17:35:00Z">
                    <w:rPr>
                      <w:rFonts w:ascii="Cambria Math" w:hAnsi="Cambria Math" w:cs="Times New Roman"/>
                      <w:sz w:val="22"/>
                    </w:rPr>
                  </w:rPrChange>
                </w:rPr>
                <m:t>0,t</m:t>
              </m:r>
            </m:sub>
          </m:sSub>
          <m:r>
            <w:rPr>
              <w:rFonts w:ascii="Cambria Math" w:hAnsi="Cambria Math" w:cs="Times New Roman"/>
              <w:color w:val="833C0B" w:themeColor="accent2" w:themeShade="80"/>
              <w:sz w:val="22"/>
              <w:rPrChange w:id="4078" w:author="tao huang" w:date="2018-10-26T17:35:00Z">
                <w:rPr>
                  <w:rFonts w:ascii="Cambria Math" w:hAnsi="Cambria Math" w:cs="Times New Roman"/>
                  <w:sz w:val="22"/>
                </w:rPr>
              </w:rPrChange>
            </w:rPr>
            <m:t>)=intercept+τ*time+</m:t>
          </m:r>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4079" w:author="tao huang" w:date="2018-10-26T17:35:00Z">
                    <w:rPr>
                      <w:rFonts w:ascii="Cambria Math" w:hAnsi="Cambria Math" w:cs="Times New Roman"/>
                      <w:sz w:val="22"/>
                    </w:rPr>
                  </w:rPrChange>
                </w:rPr>
                <m:t>j=1</m:t>
              </m:r>
            </m:sub>
            <m:sup>
              <m:r>
                <w:rPr>
                  <w:rFonts w:ascii="Cambria Math" w:hAnsi="Cambria Math" w:cs="Times New Roman"/>
                  <w:color w:val="833C0B" w:themeColor="accent2" w:themeShade="80"/>
                  <w:sz w:val="22"/>
                  <w:rPrChange w:id="4080" w:author="tao huang" w:date="2018-10-26T17:35:00Z">
                    <w:rPr>
                      <w:rFonts w:ascii="Cambria Math" w:hAnsi="Cambria Math" w:cs="Times New Roman"/>
                      <w:sz w:val="22"/>
                    </w:rPr>
                  </w:rPrChange>
                </w:rPr>
                <m:t>L</m:t>
              </m:r>
            </m:sup>
            <m:e>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4081" w:author="tao huang" w:date="2018-10-26T17:35:00Z">
                        <w:rPr>
                          <w:rFonts w:ascii="Cambria Math" w:hAnsi="Cambria Math" w:cs="Times New Roman"/>
                          <w:sz w:val="22"/>
                        </w:rPr>
                      </w:rPrChange>
                    </w:rPr>
                    <m:t>α</m:t>
                  </m:r>
                </m:e>
                <m:sub>
                  <m:r>
                    <w:rPr>
                      <w:rFonts w:ascii="Cambria Math" w:hAnsi="Cambria Math" w:cs="Times New Roman"/>
                      <w:color w:val="833C0B" w:themeColor="accent2" w:themeShade="80"/>
                      <w:sz w:val="22"/>
                      <w:rPrChange w:id="4082" w:author="tao huang" w:date="2018-10-26T17:35:00Z">
                        <w:rPr>
                          <w:rFonts w:ascii="Cambria Math" w:hAnsi="Cambria Math" w:cs="Times New Roman"/>
                          <w:sz w:val="22"/>
                        </w:rPr>
                      </w:rPrChange>
                    </w:rPr>
                    <m:t>j</m:t>
                  </m:r>
                </m:sub>
              </m:sSub>
              <m:r>
                <m:rPr>
                  <m:sty m:val="p"/>
                </m:rPr>
                <w:rPr>
                  <w:rFonts w:ascii="Cambria Math" w:hAnsi="Cambria Math" w:cs="Times New Roman"/>
                  <w:color w:val="833C0B" w:themeColor="accent2" w:themeShade="80"/>
                  <w:sz w:val="22"/>
                  <w:rPrChange w:id="4083" w:author="tao huang" w:date="2018-10-26T17:35:00Z">
                    <w:rPr>
                      <w:rFonts w:ascii="Cambria Math" w:hAnsi="Cambria Math" w:cs="Times New Roman"/>
                      <w:sz w:val="22"/>
                    </w:rPr>
                  </w:rPrChange>
                </w:rPr>
                <m:t>ln⁡</m:t>
              </m:r>
              <m:r>
                <w:rPr>
                  <w:rFonts w:ascii="Cambria Math" w:hAnsi="Cambria Math" w:cs="Times New Roman"/>
                  <w:color w:val="833C0B" w:themeColor="accent2" w:themeShade="80"/>
                  <w:sz w:val="22"/>
                  <w:rPrChange w:id="4084" w:author="tao huang" w:date="2018-10-26T17:35:00Z">
                    <w:rPr>
                      <w:rFonts w:ascii="Cambria Math" w:hAnsi="Cambria Math" w:cs="Times New Roman"/>
                      <w:sz w:val="22"/>
                    </w:rPr>
                  </w:rPrChange>
                </w:rPr>
                <m:t>(</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4085" w:author="tao huang" w:date="2018-10-26T17:35:00Z">
                        <w:rPr>
                          <w:rFonts w:ascii="Cambria Math" w:hAnsi="Cambria Math" w:cs="Times New Roman"/>
                          <w:sz w:val="22"/>
                        </w:rPr>
                      </w:rPrChange>
                    </w:rPr>
                    <m:t>y</m:t>
                  </m:r>
                </m:e>
                <m:sub>
                  <m:r>
                    <w:rPr>
                      <w:rFonts w:ascii="Cambria Math" w:hAnsi="Cambria Math" w:cs="Times New Roman"/>
                      <w:color w:val="833C0B" w:themeColor="accent2" w:themeShade="80"/>
                      <w:sz w:val="22"/>
                      <w:rPrChange w:id="4086" w:author="tao huang" w:date="2018-10-26T17:35:00Z">
                        <w:rPr>
                          <w:rFonts w:ascii="Cambria Math" w:hAnsi="Cambria Math" w:cs="Times New Roman"/>
                          <w:sz w:val="22"/>
                        </w:rPr>
                      </w:rPrChange>
                    </w:rPr>
                    <m:t>0, t-j</m:t>
                  </m:r>
                </m:sub>
              </m:sSub>
              <m:r>
                <w:rPr>
                  <w:rFonts w:ascii="Cambria Math" w:hAnsi="Cambria Math" w:cs="Times New Roman"/>
                  <w:color w:val="833C0B" w:themeColor="accent2" w:themeShade="80"/>
                  <w:sz w:val="22"/>
                  <w:rPrChange w:id="4087" w:author="tao huang" w:date="2018-10-26T17:35:00Z">
                    <w:rPr>
                      <w:rFonts w:ascii="Cambria Math" w:hAnsi="Cambria Math" w:cs="Times New Roman"/>
                      <w:sz w:val="22"/>
                    </w:rPr>
                  </w:rPrChange>
                </w:rPr>
                <m:t>)</m:t>
              </m:r>
            </m:e>
          </m:nary>
          <m:r>
            <w:rPr>
              <w:rFonts w:ascii="Cambria Math" w:hAnsi="Cambria Math" w:cs="Times New Roman"/>
              <w:color w:val="833C0B" w:themeColor="accent2" w:themeShade="80"/>
              <w:sz w:val="22"/>
              <w:rPrChange w:id="4088" w:author="tao huang" w:date="2018-10-26T17:35:00Z">
                <w:rPr>
                  <w:rFonts w:ascii="Cambria Math" w:hAnsi="Cambria Math" w:cs="Times New Roman"/>
                  <w:sz w:val="22"/>
                </w:rPr>
              </w:rPrChange>
            </w:rPr>
            <m:t>+</m:t>
          </m:r>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4089" w:author="tao huang" w:date="2018-10-26T17:35:00Z">
                    <w:rPr>
                      <w:rFonts w:ascii="Cambria Math" w:hAnsi="Cambria Math" w:cs="Times New Roman"/>
                      <w:sz w:val="22"/>
                    </w:rPr>
                  </w:rPrChange>
                </w:rPr>
                <m:t>j=0</m:t>
              </m:r>
            </m:sub>
            <m:sup>
              <m:r>
                <w:rPr>
                  <w:rFonts w:ascii="Cambria Math" w:hAnsi="Cambria Math" w:cs="Times New Roman"/>
                  <w:color w:val="833C0B" w:themeColor="accent2" w:themeShade="80"/>
                  <w:sz w:val="22"/>
                  <w:rPrChange w:id="4090" w:author="tao huang" w:date="2018-10-26T17:35:00Z">
                    <w:rPr>
                      <w:rFonts w:ascii="Cambria Math" w:hAnsi="Cambria Math" w:cs="Times New Roman"/>
                      <w:sz w:val="22"/>
                    </w:rPr>
                  </w:rPrChange>
                </w:rPr>
                <m:t>L</m:t>
              </m:r>
            </m:sup>
            <m:e>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4091" w:author="tao huang" w:date="2018-10-26T17:35:00Z">
                        <w:rPr>
                          <w:rFonts w:ascii="Cambria Math" w:hAnsi="Cambria Math" w:cs="Times New Roman"/>
                          <w:sz w:val="22"/>
                        </w:rPr>
                      </w:rPrChange>
                    </w:rPr>
                    <m:t>β</m:t>
                  </m:r>
                </m:e>
                <m:sub>
                  <m:r>
                    <w:rPr>
                      <w:rFonts w:ascii="Cambria Math" w:hAnsi="Cambria Math" w:cs="Times New Roman"/>
                      <w:color w:val="833C0B" w:themeColor="accent2" w:themeShade="80"/>
                      <w:sz w:val="22"/>
                      <w:rPrChange w:id="4092" w:author="tao huang" w:date="2018-10-26T17:35:00Z">
                        <w:rPr>
                          <w:rFonts w:ascii="Cambria Math" w:hAnsi="Cambria Math" w:cs="Times New Roman"/>
                          <w:sz w:val="22"/>
                        </w:rPr>
                      </w:rPrChange>
                    </w:rPr>
                    <m:t>0,j</m:t>
                  </m:r>
                </m:sub>
              </m:sSub>
              <m:r>
                <m:rPr>
                  <m:sty m:val="p"/>
                </m:rPr>
                <w:rPr>
                  <w:rFonts w:ascii="Cambria Math" w:hAnsi="Cambria Math" w:cs="Times New Roman"/>
                  <w:color w:val="833C0B" w:themeColor="accent2" w:themeShade="80"/>
                  <w:sz w:val="22"/>
                  <w:rPrChange w:id="4093" w:author="tao huang" w:date="2018-10-26T17:35:00Z">
                    <w:rPr>
                      <w:rFonts w:ascii="Cambria Math" w:hAnsi="Cambria Math" w:cs="Times New Roman"/>
                      <w:sz w:val="22"/>
                    </w:rPr>
                  </w:rPrChange>
                </w:rPr>
                <m:t>ln⁡</m:t>
              </m:r>
              <m:r>
                <w:rPr>
                  <w:rFonts w:ascii="Cambria Math" w:hAnsi="Cambria Math" w:cs="Times New Roman"/>
                  <w:color w:val="833C0B" w:themeColor="accent2" w:themeShade="80"/>
                  <w:sz w:val="22"/>
                  <w:rPrChange w:id="4094" w:author="tao huang" w:date="2018-10-26T17:35:00Z">
                    <w:rPr>
                      <w:rFonts w:ascii="Cambria Math" w:hAnsi="Cambria Math" w:cs="Times New Roman"/>
                      <w:sz w:val="22"/>
                    </w:rPr>
                  </w:rPrChange>
                </w:rPr>
                <m:t>(</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4095" w:author="tao huang" w:date="2018-10-26T17:35:00Z">
                        <w:rPr>
                          <w:rFonts w:ascii="Cambria Math" w:hAnsi="Cambria Math" w:cs="Times New Roman"/>
                          <w:sz w:val="22"/>
                        </w:rPr>
                      </w:rPrChange>
                    </w:rPr>
                    <m:t>p</m:t>
                  </m:r>
                </m:e>
                <m:sub>
                  <m:r>
                    <w:rPr>
                      <w:rFonts w:ascii="Cambria Math" w:hAnsi="Cambria Math" w:cs="Times New Roman"/>
                      <w:color w:val="833C0B" w:themeColor="accent2" w:themeShade="80"/>
                      <w:sz w:val="22"/>
                      <w:rPrChange w:id="4096" w:author="tao huang" w:date="2018-10-26T17:35:00Z">
                        <w:rPr>
                          <w:rFonts w:ascii="Cambria Math" w:hAnsi="Cambria Math" w:cs="Times New Roman"/>
                          <w:sz w:val="22"/>
                        </w:rPr>
                      </w:rPrChange>
                    </w:rPr>
                    <m:t>0,t-j</m:t>
                  </m:r>
                </m:sub>
              </m:sSub>
              <m:r>
                <w:rPr>
                  <w:rFonts w:ascii="Cambria Math" w:hAnsi="Cambria Math" w:cs="Times New Roman"/>
                  <w:color w:val="833C0B" w:themeColor="accent2" w:themeShade="80"/>
                  <w:sz w:val="22"/>
                  <w:rPrChange w:id="4097" w:author="tao huang" w:date="2018-10-26T17:35:00Z">
                    <w:rPr>
                      <w:rFonts w:ascii="Cambria Math" w:hAnsi="Cambria Math" w:cs="Times New Roman"/>
                      <w:sz w:val="22"/>
                    </w:rPr>
                  </w:rPrChange>
                </w:rPr>
                <m:t>)</m:t>
              </m:r>
            </m:e>
          </m:nary>
          <m:r>
            <w:rPr>
              <w:rFonts w:ascii="Cambria Math" w:hAnsi="Cambria Math" w:cs="Times New Roman"/>
              <w:color w:val="833C0B" w:themeColor="accent2" w:themeShade="80"/>
              <w:sz w:val="22"/>
              <w:rPrChange w:id="4098" w:author="tao huang" w:date="2018-10-26T17:35:00Z">
                <w:rPr>
                  <w:rFonts w:ascii="Cambria Math" w:hAnsi="Cambria Math" w:cs="Times New Roman"/>
                  <w:sz w:val="22"/>
                </w:rPr>
              </w:rPrChange>
            </w:rPr>
            <m:t>+</m:t>
          </m:r>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4099" w:author="tao huang" w:date="2018-10-26T17:35:00Z">
                    <w:rPr>
                      <w:rFonts w:ascii="Cambria Math" w:hAnsi="Cambria Math" w:cs="Times New Roman"/>
                      <w:sz w:val="22"/>
                    </w:rPr>
                  </w:rPrChange>
                </w:rPr>
                <m:t>j=0</m:t>
              </m:r>
            </m:sub>
            <m:sup>
              <m:r>
                <w:rPr>
                  <w:rFonts w:ascii="Cambria Math" w:hAnsi="Cambria Math" w:cs="Times New Roman"/>
                  <w:color w:val="833C0B" w:themeColor="accent2" w:themeShade="80"/>
                  <w:sz w:val="22"/>
                  <w:rPrChange w:id="4100" w:author="tao huang" w:date="2018-10-26T17:35:00Z">
                    <w:rPr>
                      <w:rFonts w:ascii="Cambria Math" w:hAnsi="Cambria Math" w:cs="Times New Roman"/>
                      <w:sz w:val="22"/>
                    </w:rPr>
                  </w:rPrChange>
                </w:rPr>
                <m:t>L</m:t>
              </m:r>
            </m:sup>
            <m:e>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4101" w:author="tao huang" w:date="2018-10-26T17:35:00Z">
                        <w:rPr>
                          <w:rFonts w:ascii="Cambria Math" w:hAnsi="Cambria Math" w:cs="Times New Roman"/>
                          <w:sz w:val="22"/>
                        </w:rPr>
                      </w:rPrChange>
                    </w:rPr>
                    <m:t>γ</m:t>
                  </m:r>
                </m:e>
                <m:sub>
                  <m:r>
                    <w:rPr>
                      <w:rFonts w:ascii="Cambria Math" w:hAnsi="Cambria Math" w:cs="Times New Roman"/>
                      <w:color w:val="833C0B" w:themeColor="accent2" w:themeShade="80"/>
                      <w:sz w:val="22"/>
                      <w:rPrChange w:id="4102" w:author="tao huang" w:date="2018-10-26T17:35:00Z">
                        <w:rPr>
                          <w:rFonts w:ascii="Cambria Math" w:hAnsi="Cambria Math" w:cs="Times New Roman"/>
                          <w:sz w:val="22"/>
                        </w:rPr>
                      </w:rPrChange>
                    </w:rPr>
                    <m:t>0,j</m:t>
                  </m:r>
                </m:sub>
              </m:sSub>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4103" w:author="tao huang" w:date="2018-10-26T17:35:00Z">
                        <w:rPr>
                          <w:rFonts w:ascii="Cambria Math" w:hAnsi="Cambria Math" w:cs="Times New Roman"/>
                          <w:sz w:val="22"/>
                        </w:rPr>
                      </w:rPrChange>
                    </w:rPr>
                    <m:t>Feature</m:t>
                  </m:r>
                </m:e>
                <m:sub>
                  <m:r>
                    <w:rPr>
                      <w:rFonts w:ascii="Cambria Math" w:hAnsi="Cambria Math" w:cs="Times New Roman"/>
                      <w:color w:val="833C0B" w:themeColor="accent2" w:themeShade="80"/>
                      <w:sz w:val="22"/>
                      <w:rPrChange w:id="4104" w:author="tao huang" w:date="2018-10-26T17:35:00Z">
                        <w:rPr>
                          <w:rFonts w:ascii="Cambria Math" w:hAnsi="Cambria Math" w:cs="Times New Roman"/>
                          <w:sz w:val="22"/>
                        </w:rPr>
                      </w:rPrChange>
                    </w:rPr>
                    <m:t>0,t-j</m:t>
                  </m:r>
                </m:sub>
              </m:sSub>
            </m:e>
          </m:nary>
          <m:r>
            <w:rPr>
              <w:rFonts w:ascii="Cambria Math" w:hAnsi="Cambria Math" w:cs="Times New Roman"/>
              <w:color w:val="833C0B" w:themeColor="accent2" w:themeShade="80"/>
              <w:sz w:val="22"/>
              <w:rPrChange w:id="4105" w:author="tao huang" w:date="2018-10-26T17:35:00Z">
                <w:rPr>
                  <w:rFonts w:ascii="Cambria Math" w:hAnsi="Cambria Math" w:cs="Times New Roman"/>
                  <w:sz w:val="22"/>
                </w:rPr>
              </w:rPrChange>
            </w:rPr>
            <m:t>+</m:t>
          </m:r>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4106" w:author="tao huang" w:date="2018-10-26T17:35:00Z">
                    <w:rPr>
                      <w:rFonts w:ascii="Cambria Math" w:hAnsi="Cambria Math" w:cs="Times New Roman"/>
                      <w:sz w:val="22"/>
                    </w:rPr>
                  </w:rPrChange>
                </w:rPr>
                <m:t>j=0</m:t>
              </m:r>
            </m:sub>
            <m:sup>
              <m:r>
                <w:rPr>
                  <w:rFonts w:ascii="Cambria Math" w:hAnsi="Cambria Math" w:cs="Times New Roman"/>
                  <w:color w:val="833C0B" w:themeColor="accent2" w:themeShade="80"/>
                  <w:sz w:val="22"/>
                  <w:rPrChange w:id="4107" w:author="tao huang" w:date="2018-10-26T17:35:00Z">
                    <w:rPr>
                      <w:rFonts w:ascii="Cambria Math" w:hAnsi="Cambria Math" w:cs="Times New Roman"/>
                      <w:sz w:val="22"/>
                    </w:rPr>
                  </w:rPrChange>
                </w:rPr>
                <m:t>L</m:t>
              </m:r>
            </m:sup>
            <m:e>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4108" w:author="tao huang" w:date="2018-10-26T17:35:00Z">
                        <w:rPr>
                          <w:rFonts w:ascii="Cambria Math" w:hAnsi="Cambria Math" w:cs="Times New Roman"/>
                          <w:sz w:val="22"/>
                        </w:rPr>
                      </w:rPrChange>
                    </w:rPr>
                    <m:t>γ</m:t>
                  </m:r>
                </m:e>
                <m:sub>
                  <m:r>
                    <w:rPr>
                      <w:rFonts w:ascii="Cambria Math" w:hAnsi="Cambria Math" w:cs="Times New Roman"/>
                      <w:color w:val="833C0B" w:themeColor="accent2" w:themeShade="80"/>
                      <w:sz w:val="22"/>
                      <w:rPrChange w:id="4109" w:author="tao huang" w:date="2018-10-26T17:35:00Z">
                        <w:rPr>
                          <w:rFonts w:ascii="Cambria Math" w:hAnsi="Cambria Math" w:cs="Times New Roman"/>
                          <w:sz w:val="22"/>
                        </w:rPr>
                      </w:rPrChange>
                    </w:rPr>
                    <m:t>0,j</m:t>
                  </m:r>
                </m:sub>
              </m:sSub>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4110" w:author="tao huang" w:date="2018-10-26T17:35:00Z">
                        <w:rPr>
                          <w:rFonts w:ascii="Cambria Math" w:hAnsi="Cambria Math" w:cs="Times New Roman"/>
                          <w:sz w:val="22"/>
                        </w:rPr>
                      </w:rPrChange>
                    </w:rPr>
                    <m:t>Display</m:t>
                  </m:r>
                </m:e>
                <m:sub>
                  <m:r>
                    <w:rPr>
                      <w:rFonts w:ascii="Cambria Math" w:hAnsi="Cambria Math" w:cs="Times New Roman"/>
                      <w:color w:val="833C0B" w:themeColor="accent2" w:themeShade="80"/>
                      <w:sz w:val="22"/>
                      <w:rPrChange w:id="4111" w:author="tao huang" w:date="2018-10-26T17:35:00Z">
                        <w:rPr>
                          <w:rFonts w:ascii="Cambria Math" w:hAnsi="Cambria Math" w:cs="Times New Roman"/>
                          <w:sz w:val="22"/>
                        </w:rPr>
                      </w:rPrChange>
                    </w:rPr>
                    <m:t>0,t-j</m:t>
                  </m:r>
                </m:sub>
              </m:sSub>
            </m:e>
          </m:nary>
          <m:r>
            <w:rPr>
              <w:rFonts w:ascii="Cambria Math" w:hAnsi="Cambria Math" w:cs="Times New Roman"/>
              <w:color w:val="833C0B" w:themeColor="accent2" w:themeShade="80"/>
              <w:sz w:val="22"/>
              <w:rPrChange w:id="4112" w:author="tao huang" w:date="2018-10-26T17:35:00Z">
                <w:rPr>
                  <w:rFonts w:ascii="Cambria Math" w:hAnsi="Cambria Math" w:cs="Times New Roman"/>
                  <w:sz w:val="22"/>
                </w:rPr>
              </w:rPrChange>
            </w:rPr>
            <m:t>+</m:t>
          </m:r>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4113" w:author="tao huang" w:date="2018-10-26T17:35:00Z">
                    <w:rPr>
                      <w:rFonts w:ascii="Cambria Math" w:hAnsi="Cambria Math" w:cs="Times New Roman"/>
                      <w:sz w:val="22"/>
                    </w:rPr>
                  </w:rPrChange>
                </w:rPr>
                <m:t>d=1</m:t>
              </m:r>
            </m:sub>
            <m:sup>
              <m:r>
                <w:rPr>
                  <w:rFonts w:ascii="Cambria Math" w:hAnsi="Cambria Math" w:cs="Times New Roman"/>
                  <w:color w:val="833C0B" w:themeColor="accent2" w:themeShade="80"/>
                  <w:sz w:val="22"/>
                  <w:rPrChange w:id="4114" w:author="tao huang" w:date="2018-10-26T17:35:00Z">
                    <w:rPr>
                      <w:rFonts w:ascii="Cambria Math" w:hAnsi="Cambria Math" w:cs="Times New Roman"/>
                      <w:sz w:val="22"/>
                    </w:rPr>
                  </w:rPrChange>
                </w:rPr>
                <m:t>12</m:t>
              </m:r>
            </m:sup>
            <m:e>
              <m:sSub>
                <m:sSubPr>
                  <m:ctrlPr>
                    <w:rPr>
                      <w:rFonts w:ascii="Cambria Math" w:hAnsi="Cambria Math" w:cs="Times New Roman"/>
                      <w:i/>
                      <w:color w:val="833C0B" w:themeColor="accent2" w:themeShade="80"/>
                      <w:sz w:val="22"/>
                    </w:rPr>
                  </m:ctrlPr>
                </m:sSubPr>
                <m:e>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4115" w:author="tao huang" w:date="2018-10-26T17:35:00Z">
                            <w:rPr>
                              <w:rFonts w:ascii="Cambria Math" w:hAnsi="Cambria Math" w:cs="Times New Roman"/>
                              <w:sz w:val="22"/>
                            </w:rPr>
                          </w:rPrChange>
                        </w:rPr>
                        <m:t>θ</m:t>
                      </m:r>
                    </m:e>
                    <m:sub>
                      <m:r>
                        <w:rPr>
                          <w:rFonts w:ascii="Cambria Math" w:hAnsi="Cambria Math" w:cs="Times New Roman"/>
                          <w:color w:val="833C0B" w:themeColor="accent2" w:themeShade="80"/>
                          <w:sz w:val="22"/>
                          <w:rPrChange w:id="4116" w:author="tao huang" w:date="2018-10-26T17:35:00Z">
                            <w:rPr>
                              <w:rFonts w:ascii="Cambria Math" w:hAnsi="Cambria Math" w:cs="Times New Roman"/>
                              <w:sz w:val="22"/>
                            </w:rPr>
                          </w:rPrChange>
                        </w:rPr>
                        <m:t>d</m:t>
                      </m:r>
                    </m:sub>
                  </m:sSub>
                  <m:r>
                    <w:rPr>
                      <w:rFonts w:ascii="Cambria Math" w:hAnsi="Cambria Math" w:cs="Times New Roman"/>
                      <w:color w:val="833C0B" w:themeColor="accent2" w:themeShade="80"/>
                      <w:sz w:val="22"/>
                      <w:rPrChange w:id="4117" w:author="tao huang" w:date="2018-10-26T17:35:00Z">
                        <w:rPr>
                          <w:rFonts w:ascii="Cambria Math" w:hAnsi="Cambria Math" w:cs="Times New Roman"/>
                          <w:sz w:val="22"/>
                        </w:rPr>
                      </w:rPrChange>
                    </w:rPr>
                    <m:t>Four_week_dummy</m:t>
                  </m:r>
                </m:e>
                <m:sub>
                  <m:r>
                    <w:rPr>
                      <w:rFonts w:ascii="Cambria Math" w:hAnsi="Cambria Math" w:cs="Times New Roman"/>
                      <w:color w:val="833C0B" w:themeColor="accent2" w:themeShade="80"/>
                      <w:sz w:val="22"/>
                      <w:rPrChange w:id="4118" w:author="tao huang" w:date="2018-10-26T17:35:00Z">
                        <w:rPr>
                          <w:rFonts w:ascii="Cambria Math" w:hAnsi="Cambria Math" w:cs="Times New Roman"/>
                          <w:sz w:val="22"/>
                        </w:rPr>
                      </w:rPrChange>
                    </w:rPr>
                    <m:t>d</m:t>
                  </m:r>
                </m:sub>
              </m:sSub>
            </m:e>
          </m:nary>
          <m:r>
            <w:rPr>
              <w:rFonts w:ascii="Cambria Math" w:hAnsi="Cambria Math" w:cs="Times New Roman"/>
              <w:color w:val="833C0B" w:themeColor="accent2" w:themeShade="80"/>
              <w:sz w:val="22"/>
              <w:rPrChange w:id="4119" w:author="tao huang" w:date="2018-10-26T17:35:00Z">
                <w:rPr>
                  <w:rFonts w:ascii="Cambria Math" w:hAnsi="Cambria Math" w:cs="Times New Roman"/>
                  <w:sz w:val="22"/>
                </w:rPr>
              </w:rPrChange>
            </w:rPr>
            <m:t>+</m:t>
          </m:r>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4120" w:author="tao huang" w:date="2018-10-26T17:35:00Z">
                    <w:rPr>
                      <w:rFonts w:ascii="Cambria Math" w:hAnsi="Cambria Math" w:cs="Times New Roman"/>
                      <w:sz w:val="22"/>
                    </w:rPr>
                  </w:rPrChange>
                </w:rPr>
                <m:t>c=1</m:t>
              </m:r>
            </m:sub>
            <m:sup>
              <m:r>
                <w:rPr>
                  <w:rFonts w:ascii="Cambria Math" w:hAnsi="Cambria Math" w:cs="Times New Roman"/>
                  <w:color w:val="833C0B" w:themeColor="accent2" w:themeShade="80"/>
                  <w:sz w:val="22"/>
                  <w:rPrChange w:id="4121" w:author="tao huang" w:date="2018-10-26T17:35:00Z">
                    <w:rPr>
                      <w:rFonts w:ascii="Cambria Math" w:hAnsi="Cambria Math" w:cs="Times New Roman"/>
                      <w:sz w:val="22"/>
                    </w:rPr>
                  </w:rPrChange>
                </w:rPr>
                <m:t>9</m:t>
              </m:r>
            </m:sup>
            <m:e>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4122" w:author="tao huang" w:date="2018-10-26T17:35:00Z">
                        <w:rPr>
                          <w:rFonts w:ascii="Cambria Math" w:hAnsi="Cambria Math" w:cs="Times New Roman"/>
                          <w:sz w:val="22"/>
                        </w:rPr>
                      </w:rPrChange>
                    </w:rPr>
                    <m:t>v=0</m:t>
                  </m:r>
                </m:sub>
                <m:sup>
                  <m:r>
                    <w:rPr>
                      <w:rFonts w:ascii="Cambria Math" w:hAnsi="Cambria Math" w:cs="Times New Roman"/>
                      <w:color w:val="833C0B" w:themeColor="accent2" w:themeShade="80"/>
                      <w:sz w:val="22"/>
                      <w:rPrChange w:id="4123" w:author="tao huang" w:date="2018-10-26T17:35:00Z">
                        <w:rPr>
                          <w:rFonts w:ascii="Cambria Math" w:hAnsi="Cambria Math" w:cs="Times New Roman"/>
                          <w:sz w:val="22"/>
                        </w:rPr>
                      </w:rPrChange>
                    </w:rPr>
                    <m:t>1</m:t>
                  </m:r>
                </m:sup>
                <m:e>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4124" w:author="tao huang" w:date="2018-10-26T17:35:00Z">
                            <w:rPr>
                              <w:rFonts w:ascii="Cambria Math" w:hAnsi="Cambria Math" w:cs="Times New Roman"/>
                              <w:sz w:val="22"/>
                            </w:rPr>
                          </w:rPrChange>
                        </w:rPr>
                        <m:t>δ</m:t>
                      </m:r>
                    </m:e>
                    <m:sub>
                      <m:r>
                        <w:rPr>
                          <w:rFonts w:ascii="Cambria Math" w:hAnsi="Cambria Math" w:cs="Times New Roman"/>
                          <w:color w:val="833C0B" w:themeColor="accent2" w:themeShade="80"/>
                          <w:sz w:val="22"/>
                          <w:rPrChange w:id="4125" w:author="tao huang" w:date="2018-10-26T17:35:00Z">
                            <w:rPr>
                              <w:rFonts w:ascii="Cambria Math" w:hAnsi="Cambria Math" w:cs="Times New Roman"/>
                              <w:sz w:val="22"/>
                            </w:rPr>
                          </w:rPrChange>
                        </w:rPr>
                        <m:t>c,v</m:t>
                      </m:r>
                    </m:sub>
                  </m:sSub>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4126" w:author="tao huang" w:date="2018-10-26T17:35:00Z">
                            <w:rPr>
                              <w:rFonts w:ascii="Cambria Math" w:hAnsi="Cambria Math" w:cs="Times New Roman"/>
                              <w:sz w:val="22"/>
                            </w:rPr>
                          </w:rPrChange>
                        </w:rPr>
                        <m:t>CalendarEvent</m:t>
                      </m:r>
                    </m:e>
                    <m:sub>
                      <m:r>
                        <w:rPr>
                          <w:rFonts w:ascii="Cambria Math" w:hAnsi="Cambria Math" w:cs="Times New Roman"/>
                          <w:color w:val="833C0B" w:themeColor="accent2" w:themeShade="80"/>
                          <w:sz w:val="22"/>
                          <w:rPrChange w:id="4127" w:author="tao huang" w:date="2018-10-26T17:35:00Z">
                            <w:rPr>
                              <w:rFonts w:ascii="Cambria Math" w:hAnsi="Cambria Math" w:cs="Times New Roman"/>
                              <w:sz w:val="22"/>
                            </w:rPr>
                          </w:rPrChange>
                        </w:rPr>
                        <m:t>c,t-v</m:t>
                      </m:r>
                    </m:sub>
                  </m:sSub>
                </m:e>
              </m:nary>
            </m:e>
          </m:nary>
          <m:r>
            <w:rPr>
              <w:rFonts w:ascii="Cambria Math" w:hAnsi="Cambria Math" w:cs="Times New Roman"/>
              <w:color w:val="833C0B" w:themeColor="accent2" w:themeShade="80"/>
              <w:sz w:val="22"/>
              <w:rPrChange w:id="4128" w:author="tao huang" w:date="2018-10-26T17:35:00Z">
                <w:rPr>
                  <w:rFonts w:ascii="Cambria Math" w:hAnsi="Cambria Math" w:cs="Times New Roman"/>
                  <w:sz w:val="22"/>
                </w:rPr>
              </w:rPrChange>
            </w:rPr>
            <m:t>+</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4129" w:author="tao huang" w:date="2018-10-26T17:35:00Z">
                    <w:rPr>
                      <w:rFonts w:ascii="Cambria Math" w:hAnsi="Cambria Math" w:cs="Times New Roman"/>
                      <w:sz w:val="22"/>
                    </w:rPr>
                  </w:rPrChange>
                </w:rPr>
                <m:t>ε</m:t>
              </m:r>
            </m:e>
            <m:sub>
              <m:r>
                <w:rPr>
                  <w:rFonts w:ascii="Cambria Math" w:hAnsi="Cambria Math" w:cs="Times New Roman"/>
                  <w:color w:val="833C0B" w:themeColor="accent2" w:themeShade="80"/>
                  <w:sz w:val="22"/>
                  <w:rPrChange w:id="4130" w:author="tao huang" w:date="2018-10-26T17:35:00Z">
                    <w:rPr>
                      <w:rFonts w:ascii="Cambria Math" w:hAnsi="Cambria Math" w:cs="Times New Roman"/>
                      <w:sz w:val="22"/>
                    </w:rPr>
                  </w:rPrChange>
                </w:rPr>
                <m:t>t</m:t>
              </m:r>
            </m:sub>
          </m:sSub>
          <m:r>
            <w:rPr>
              <w:rFonts w:ascii="Cambria Math" w:hAnsi="Cambria Math" w:cs="Times New Roman"/>
              <w:color w:val="833C0B" w:themeColor="accent2" w:themeShade="80"/>
              <w:sz w:val="22"/>
              <w:rPrChange w:id="4131" w:author="tao huang" w:date="2018-10-26T17:35:00Z">
                <w:rPr>
                  <w:rFonts w:ascii="Cambria Math" w:hAnsi="Cambria Math" w:cs="Times New Roman"/>
                  <w:sz w:val="22"/>
                </w:rPr>
              </w:rPrChange>
            </w:rPr>
            <m:t xml:space="preserve">                      </m:t>
          </m:r>
        </m:oMath>
      </m:oMathPara>
    </w:p>
    <w:p w14:paraId="1320A6A2" w14:textId="77777777" w:rsidR="00971633" w:rsidRPr="000D773B" w:rsidRDefault="00971633" w:rsidP="00971633">
      <w:pPr>
        <w:pStyle w:val="ListParagraph"/>
        <w:shd w:val="clear" w:color="auto" w:fill="FFFFFF" w:themeFill="background1"/>
        <w:spacing w:after="0" w:line="360" w:lineRule="auto"/>
        <w:ind w:left="0"/>
        <w:jc w:val="right"/>
        <w:rPr>
          <w:rFonts w:cs="Times New Roman"/>
          <w:color w:val="833C0B" w:themeColor="accent2" w:themeShade="80"/>
          <w:sz w:val="22"/>
          <w:rPrChange w:id="4132" w:author="tao huang" w:date="2018-10-26T17:35:00Z">
            <w:rPr>
              <w:rFonts w:cs="Times New Roman"/>
              <w:sz w:val="22"/>
            </w:rPr>
          </w:rPrChange>
        </w:rPr>
      </w:pPr>
      <w:r w:rsidRPr="000D773B">
        <w:rPr>
          <w:rFonts w:cs="Times New Roman"/>
          <w:color w:val="833C0B" w:themeColor="accent2" w:themeShade="80"/>
          <w:sz w:val="22"/>
          <w:rPrChange w:id="4133" w:author="tao huang" w:date="2018-10-26T17:35:00Z">
            <w:rPr>
              <w:rFonts w:cs="Times New Roman"/>
              <w:sz w:val="22"/>
            </w:rPr>
          </w:rPrChange>
        </w:rPr>
        <w:lastRenderedPageBreak/>
        <w:t xml:space="preserve"> (</w:t>
      </w:r>
      <w:r w:rsidR="00CC0415" w:rsidRPr="000D773B">
        <w:rPr>
          <w:rFonts w:cs="Times New Roman"/>
          <w:color w:val="833C0B" w:themeColor="accent2" w:themeShade="80"/>
          <w:sz w:val="22"/>
          <w:rPrChange w:id="4134" w:author="tao huang" w:date="2018-10-26T17:35:00Z">
            <w:rPr>
              <w:rFonts w:cs="Times New Roman"/>
              <w:sz w:val="22"/>
            </w:rPr>
          </w:rPrChange>
        </w:rPr>
        <w:t>8</w:t>
      </w:r>
      <w:r w:rsidRPr="000D773B">
        <w:rPr>
          <w:rFonts w:cs="Times New Roman"/>
          <w:color w:val="833C0B" w:themeColor="accent2" w:themeShade="80"/>
          <w:sz w:val="22"/>
          <w:rPrChange w:id="4135" w:author="tao huang" w:date="2018-10-26T17:35:00Z">
            <w:rPr>
              <w:rFonts w:cs="Times New Roman"/>
              <w:sz w:val="22"/>
            </w:rPr>
          </w:rPrChange>
        </w:rPr>
        <w:t>)</w:t>
      </w:r>
    </w:p>
    <w:p w14:paraId="66A55BA8" w14:textId="7EA69E65" w:rsidR="00971633" w:rsidRDefault="00971633" w:rsidP="00B83AE7">
      <w:pPr>
        <w:pStyle w:val="ListParagraph"/>
        <w:shd w:val="clear" w:color="auto" w:fill="FFFFFF" w:themeFill="background1"/>
        <w:spacing w:after="0" w:line="360" w:lineRule="auto"/>
        <w:ind w:left="0"/>
        <w:rPr>
          <w:ins w:id="4136" w:author="tao huang" w:date="2018-10-26T17:54:00Z"/>
          <w:rFonts w:cs="Times New Roman"/>
          <w:color w:val="833C0B" w:themeColor="accent2" w:themeShade="80"/>
          <w:sz w:val="22"/>
        </w:rPr>
      </w:pPr>
      <w:r w:rsidRPr="000D773B">
        <w:rPr>
          <w:rFonts w:cs="Times New Roman"/>
          <w:color w:val="833C0B" w:themeColor="accent2" w:themeShade="80"/>
          <w:sz w:val="22"/>
          <w:rPrChange w:id="4137" w:author="tao huang" w:date="2018-10-26T17:35:00Z">
            <w:rPr>
              <w:rFonts w:cs="Times New Roman"/>
              <w:sz w:val="22"/>
            </w:rPr>
          </w:rPrChange>
        </w:rPr>
        <w:t xml:space="preserve">We simplify </w:t>
      </w:r>
      <w:del w:id="4138" w:author="tao huang" w:date="2018-10-26T17:15:00Z">
        <w:r w:rsidRPr="000D773B" w:rsidDel="007432A4">
          <w:rPr>
            <w:rFonts w:cs="Times New Roman"/>
            <w:color w:val="833C0B" w:themeColor="accent2" w:themeShade="80"/>
            <w:sz w:val="22"/>
            <w:rPrChange w:id="4139" w:author="tao huang" w:date="2018-10-26T17:35:00Z">
              <w:rPr>
                <w:rFonts w:cs="Times New Roman"/>
                <w:sz w:val="22"/>
              </w:rPr>
            </w:rPrChange>
          </w:rPr>
          <w:delText xml:space="preserve">this </w:delText>
        </w:r>
      </w:del>
      <w:ins w:id="4140" w:author="tao huang" w:date="2018-10-26T17:15:00Z">
        <w:r w:rsidR="007432A4" w:rsidRPr="000D773B">
          <w:rPr>
            <w:rFonts w:cs="Times New Roman"/>
            <w:color w:val="833C0B" w:themeColor="accent2" w:themeShade="80"/>
            <w:sz w:val="22"/>
            <w:rPrChange w:id="4141" w:author="tao huang" w:date="2018-10-26T17:35:00Z">
              <w:rPr>
                <w:rFonts w:cs="Times New Roman"/>
                <w:sz w:val="22"/>
              </w:rPr>
            </w:rPrChange>
          </w:rPr>
          <w:t xml:space="preserve">the </w:t>
        </w:r>
      </w:ins>
      <w:ins w:id="4142" w:author="tao huang" w:date="2018-10-26T17:26:00Z">
        <w:r w:rsidR="00501802" w:rsidRPr="000D773B">
          <w:rPr>
            <w:rFonts w:cs="Times New Roman"/>
            <w:color w:val="833C0B" w:themeColor="accent2" w:themeShade="80"/>
            <w:sz w:val="22"/>
            <w:rPrChange w:id="4143" w:author="tao huang" w:date="2018-10-26T17:35:00Z">
              <w:rPr>
                <w:rFonts w:cs="Times New Roman"/>
                <w:sz w:val="22"/>
              </w:rPr>
            </w:rPrChange>
          </w:rPr>
          <w:t xml:space="preserve">supplementary parallel ADL </w:t>
        </w:r>
      </w:ins>
      <w:r w:rsidRPr="000D773B">
        <w:rPr>
          <w:rFonts w:cs="Times New Roman"/>
          <w:color w:val="833C0B" w:themeColor="accent2" w:themeShade="80"/>
          <w:sz w:val="22"/>
          <w:rPrChange w:id="4144" w:author="tao huang" w:date="2018-10-26T17:35:00Z">
            <w:rPr>
              <w:rFonts w:cs="Times New Roman"/>
              <w:sz w:val="22"/>
            </w:rPr>
          </w:rPrChange>
        </w:rPr>
        <w:t xml:space="preserve">model </w:t>
      </w:r>
      <w:ins w:id="4145" w:author="tao huang" w:date="2018-10-26T17:15:00Z">
        <w:r w:rsidR="007432A4" w:rsidRPr="000D773B">
          <w:rPr>
            <w:rFonts w:cs="Times New Roman"/>
            <w:color w:val="833C0B" w:themeColor="accent2" w:themeShade="80"/>
            <w:sz w:val="22"/>
            <w:rPrChange w:id="4146" w:author="tao huang" w:date="2018-10-26T17:35:00Z">
              <w:rPr>
                <w:rFonts w:cs="Times New Roman"/>
                <w:sz w:val="22"/>
              </w:rPr>
            </w:rPrChange>
          </w:rPr>
          <w:t xml:space="preserve">shown in equation (8) </w:t>
        </w:r>
      </w:ins>
      <w:r w:rsidRPr="000D773B">
        <w:rPr>
          <w:rFonts w:cs="Times New Roman"/>
          <w:color w:val="833C0B" w:themeColor="accent2" w:themeShade="80"/>
          <w:sz w:val="22"/>
          <w:rPrChange w:id="4147" w:author="tao huang" w:date="2018-10-26T17:35:00Z">
            <w:rPr>
              <w:rFonts w:cs="Times New Roman"/>
              <w:sz w:val="22"/>
            </w:rPr>
          </w:rPrChange>
        </w:rPr>
        <w:t xml:space="preserve">using the LASSO procedure (we refer to </w:t>
      </w:r>
      <w:del w:id="4148" w:author="tao huang" w:date="2018-10-26T17:27:00Z">
        <w:r w:rsidRPr="000D773B" w:rsidDel="00501802">
          <w:rPr>
            <w:rFonts w:cs="Times New Roman"/>
            <w:color w:val="833C0B" w:themeColor="accent2" w:themeShade="80"/>
            <w:sz w:val="22"/>
            <w:rPrChange w:id="4149" w:author="tao huang" w:date="2018-10-26T17:35:00Z">
              <w:rPr>
                <w:rFonts w:cs="Times New Roman"/>
                <w:sz w:val="22"/>
              </w:rPr>
            </w:rPrChange>
          </w:rPr>
          <w:delText>this simplified</w:delText>
        </w:r>
      </w:del>
      <w:ins w:id="4150" w:author="tao huang" w:date="2018-10-26T17:27:00Z">
        <w:r w:rsidR="00501802" w:rsidRPr="000D773B">
          <w:rPr>
            <w:rFonts w:cs="Times New Roman"/>
            <w:color w:val="833C0B" w:themeColor="accent2" w:themeShade="80"/>
            <w:sz w:val="22"/>
            <w:rPrChange w:id="4151" w:author="tao huang" w:date="2018-10-26T17:35:00Z">
              <w:rPr>
                <w:rFonts w:cs="Times New Roman"/>
                <w:sz w:val="22"/>
              </w:rPr>
            </w:rPrChange>
          </w:rPr>
          <w:t>the resulted</w:t>
        </w:r>
      </w:ins>
      <w:r w:rsidRPr="000D773B">
        <w:rPr>
          <w:rFonts w:cs="Times New Roman"/>
          <w:color w:val="833C0B" w:themeColor="accent2" w:themeShade="80"/>
          <w:sz w:val="22"/>
          <w:rPrChange w:id="4152" w:author="tao huang" w:date="2018-10-26T17:35:00Z">
            <w:rPr>
              <w:rFonts w:cs="Times New Roman"/>
              <w:sz w:val="22"/>
            </w:rPr>
          </w:rPrChange>
        </w:rPr>
        <w:t xml:space="preserve"> model as the ADL-</w:t>
      </w:r>
      <w:r w:rsidRPr="000D773B">
        <w:rPr>
          <w:rFonts w:cs="Times New Roman"/>
          <w:noProof/>
          <w:color w:val="833C0B" w:themeColor="accent2" w:themeShade="80"/>
          <w:sz w:val="22"/>
          <w:rPrChange w:id="4153" w:author="tao huang" w:date="2018-10-26T17:35:00Z">
            <w:rPr>
              <w:rFonts w:cs="Times New Roman"/>
              <w:noProof/>
              <w:sz w:val="22"/>
            </w:rPr>
          </w:rPrChange>
        </w:rPr>
        <w:t>own model thereafter</w:t>
      </w:r>
      <w:r w:rsidRPr="000D773B">
        <w:rPr>
          <w:rFonts w:cs="Times New Roman"/>
          <w:color w:val="833C0B" w:themeColor="accent2" w:themeShade="80"/>
          <w:sz w:val="22"/>
          <w:rPrChange w:id="4154" w:author="tao huang" w:date="2018-10-26T17:35:00Z">
            <w:rPr>
              <w:rFonts w:cs="Times New Roman"/>
              <w:sz w:val="22"/>
            </w:rPr>
          </w:rPrChange>
        </w:rPr>
        <w:t>)</w:t>
      </w:r>
      <w:r w:rsidR="00D01B85" w:rsidRPr="000D773B">
        <w:rPr>
          <w:rFonts w:cs="Times New Roman"/>
          <w:color w:val="833C0B" w:themeColor="accent2" w:themeShade="80"/>
          <w:sz w:val="22"/>
          <w:rPrChange w:id="4155" w:author="tao huang" w:date="2018-10-26T17:35:00Z">
            <w:rPr>
              <w:rFonts w:cs="Times New Roman"/>
              <w:sz w:val="22"/>
            </w:rPr>
          </w:rPrChange>
        </w:rPr>
        <w:t xml:space="preserve">, and </w:t>
      </w:r>
      <w:r w:rsidRPr="000D773B">
        <w:rPr>
          <w:rFonts w:cs="Times New Roman"/>
          <w:color w:val="833C0B" w:themeColor="accent2" w:themeShade="80"/>
          <w:sz w:val="22"/>
          <w:rPrChange w:id="4156" w:author="tao huang" w:date="2018-10-26T17:35:00Z">
            <w:rPr>
              <w:rFonts w:cs="Times New Roman"/>
              <w:sz w:val="22"/>
            </w:rPr>
          </w:rPrChange>
        </w:rPr>
        <w:t xml:space="preserve">then incorporate the </w:t>
      </w:r>
      <w:r w:rsidR="00290BC9" w:rsidRPr="000D773B">
        <w:rPr>
          <w:rFonts w:cs="Times New Roman"/>
          <w:color w:val="833C0B" w:themeColor="accent2" w:themeShade="80"/>
          <w:sz w:val="22"/>
          <w:rPrChange w:id="4157" w:author="tao huang" w:date="2018-10-26T17:35:00Z">
            <w:rPr>
              <w:rFonts w:cs="Times New Roman"/>
              <w:sz w:val="22"/>
            </w:rPr>
          </w:rPrChange>
        </w:rPr>
        <w:t xml:space="preserve">marketing </w:t>
      </w:r>
      <w:r w:rsidRPr="000D773B">
        <w:rPr>
          <w:rFonts w:cs="Times New Roman"/>
          <w:color w:val="833C0B" w:themeColor="accent2" w:themeShade="80"/>
          <w:sz w:val="22"/>
          <w:rPrChange w:id="4158" w:author="tao huang" w:date="2018-10-26T17:35:00Z">
            <w:rPr>
              <w:rFonts w:cs="Times New Roman"/>
              <w:sz w:val="22"/>
            </w:rPr>
          </w:rPrChange>
        </w:rPr>
        <w:t xml:space="preserve">variables retained </w:t>
      </w:r>
      <w:r w:rsidR="00D01B85" w:rsidRPr="000D773B">
        <w:rPr>
          <w:rFonts w:cs="Times New Roman"/>
          <w:color w:val="833C0B" w:themeColor="accent2" w:themeShade="80"/>
          <w:sz w:val="22"/>
          <w:rPrChange w:id="4159" w:author="tao huang" w:date="2018-10-26T17:35:00Z">
            <w:rPr>
              <w:rFonts w:cs="Times New Roman"/>
              <w:sz w:val="22"/>
            </w:rPr>
          </w:rPrChange>
        </w:rPr>
        <w:t>in</w:t>
      </w:r>
      <w:r w:rsidRPr="000D773B">
        <w:rPr>
          <w:rFonts w:cs="Times New Roman"/>
          <w:color w:val="833C0B" w:themeColor="accent2" w:themeShade="80"/>
          <w:sz w:val="22"/>
          <w:rPrChange w:id="4160" w:author="tao huang" w:date="2018-10-26T17:35:00Z">
            <w:rPr>
              <w:rFonts w:cs="Times New Roman"/>
              <w:sz w:val="22"/>
            </w:rPr>
          </w:rPrChange>
        </w:rPr>
        <w:t xml:space="preserve"> the ADL-own model </w:t>
      </w:r>
      <w:ins w:id="4161" w:author="tao huang" w:date="2018-10-26T17:27:00Z">
        <w:r w:rsidR="00501802" w:rsidRPr="000D773B">
          <w:rPr>
            <w:rFonts w:cs="Times New Roman"/>
            <w:color w:val="833C0B" w:themeColor="accent2" w:themeShade="80"/>
            <w:sz w:val="22"/>
            <w:rPrChange w:id="4162" w:author="tao huang" w:date="2018-10-26T17:35:00Z">
              <w:rPr>
                <w:rFonts w:cs="Times New Roman"/>
                <w:sz w:val="22"/>
              </w:rPr>
            </w:rPrChange>
          </w:rPr>
          <w:t>in</w:t>
        </w:r>
      </w:ins>
      <w:r w:rsidR="00D01B85" w:rsidRPr="000D773B">
        <w:rPr>
          <w:rFonts w:cs="Times New Roman"/>
          <w:color w:val="833C0B" w:themeColor="accent2" w:themeShade="80"/>
          <w:sz w:val="22"/>
          <w:rPrChange w:id="4163" w:author="tao huang" w:date="2018-10-26T17:35:00Z">
            <w:rPr>
              <w:rFonts w:cs="Times New Roman"/>
              <w:sz w:val="22"/>
            </w:rPr>
          </w:rPrChange>
        </w:rPr>
        <w:t>to</w:t>
      </w:r>
      <w:r w:rsidRPr="000D773B">
        <w:rPr>
          <w:rFonts w:cs="Times New Roman"/>
          <w:color w:val="833C0B" w:themeColor="accent2" w:themeShade="80"/>
          <w:sz w:val="22"/>
          <w:rPrChange w:id="4164" w:author="tao huang" w:date="2018-10-26T17:35:00Z">
            <w:rPr>
              <w:rFonts w:cs="Times New Roman"/>
              <w:sz w:val="22"/>
            </w:rPr>
          </w:rPrChange>
        </w:rPr>
        <w:t xml:space="preserve"> the ADL-raw model (we refer </w:t>
      </w:r>
      <w:r w:rsidR="00BB39FF" w:rsidRPr="000D773B">
        <w:rPr>
          <w:rFonts w:cs="Times New Roman"/>
          <w:color w:val="833C0B" w:themeColor="accent2" w:themeShade="80"/>
          <w:sz w:val="22"/>
          <w:rPrChange w:id="4165" w:author="tao huang" w:date="2018-10-26T17:35:00Z">
            <w:rPr>
              <w:rFonts w:cs="Times New Roman"/>
              <w:sz w:val="22"/>
            </w:rPr>
          </w:rPrChange>
        </w:rPr>
        <w:t xml:space="preserve">to </w:t>
      </w:r>
      <w:r w:rsidRPr="000D773B">
        <w:rPr>
          <w:rFonts w:cs="Times New Roman"/>
          <w:color w:val="833C0B" w:themeColor="accent2" w:themeShade="80"/>
          <w:sz w:val="22"/>
          <w:rPrChange w:id="4166" w:author="tao huang" w:date="2018-10-26T17:35:00Z">
            <w:rPr>
              <w:rFonts w:cs="Times New Roman"/>
              <w:sz w:val="22"/>
            </w:rPr>
          </w:rPrChange>
        </w:rPr>
        <w:t>the resulted model as the ADL-</w:t>
      </w:r>
      <w:r w:rsidRPr="000D773B">
        <w:rPr>
          <w:rFonts w:cs="Times New Roman"/>
          <w:noProof/>
          <w:color w:val="833C0B" w:themeColor="accent2" w:themeShade="80"/>
          <w:sz w:val="22"/>
          <w:rPrChange w:id="4167" w:author="tao huang" w:date="2018-10-26T17:35:00Z">
            <w:rPr>
              <w:rFonts w:cs="Times New Roman"/>
              <w:noProof/>
              <w:sz w:val="22"/>
            </w:rPr>
          </w:rPrChange>
        </w:rPr>
        <w:t>intra</w:t>
      </w:r>
      <w:r w:rsidR="00290BC9" w:rsidRPr="000D773B">
        <w:rPr>
          <w:rFonts w:cs="Times New Roman"/>
          <w:color w:val="833C0B" w:themeColor="accent2" w:themeShade="80"/>
          <w:sz w:val="22"/>
          <w:rPrChange w:id="4168" w:author="tao huang" w:date="2018-10-26T17:35:00Z">
            <w:rPr>
              <w:rFonts w:cs="Times New Roman"/>
              <w:sz w:val="22"/>
            </w:rPr>
          </w:rPrChange>
        </w:rPr>
        <w:t xml:space="preserve"> model).</w:t>
      </w:r>
      <w:ins w:id="4169" w:author="tao huang" w:date="2018-10-26T17:30:00Z">
        <w:r w:rsidR="00B83AE7" w:rsidRPr="000D773B">
          <w:rPr>
            <w:rFonts w:cs="Times New Roman"/>
            <w:color w:val="833C0B" w:themeColor="accent2" w:themeShade="80"/>
            <w:sz w:val="22"/>
            <w:rPrChange w:id="4170" w:author="tao huang" w:date="2018-10-26T17:35:00Z">
              <w:rPr>
                <w:rFonts w:cs="Times New Roman"/>
                <w:sz w:val="22"/>
              </w:rPr>
            </w:rPrChange>
          </w:rPr>
          <w:t xml:space="preserve"> This enables us to </w:t>
        </w:r>
      </w:ins>
      <w:ins w:id="4171" w:author="tao huang" w:date="2018-10-26T17:31:00Z">
        <w:r w:rsidR="00B83AE7" w:rsidRPr="000D773B">
          <w:rPr>
            <w:rFonts w:cs="Times New Roman"/>
            <w:color w:val="833C0B" w:themeColor="accent2" w:themeShade="80"/>
            <w:sz w:val="22"/>
            <w:rPrChange w:id="4172" w:author="tao huang" w:date="2018-10-26T17:35:00Z">
              <w:rPr>
                <w:rFonts w:cs="Times New Roman"/>
                <w:sz w:val="22"/>
              </w:rPr>
            </w:rPrChange>
          </w:rPr>
          <w:t xml:space="preserve">selectively </w:t>
        </w:r>
      </w:ins>
      <w:del w:id="4173" w:author="tao huang" w:date="2018-10-26T17:30:00Z">
        <w:r w:rsidR="00290BC9" w:rsidRPr="000D773B" w:rsidDel="00B83AE7">
          <w:rPr>
            <w:rFonts w:cs="Times New Roman"/>
            <w:color w:val="833C0B" w:themeColor="accent2" w:themeShade="80"/>
            <w:sz w:val="22"/>
            <w:rPrChange w:id="4174" w:author="tao huang" w:date="2018-10-26T17:35:00Z">
              <w:rPr>
                <w:rFonts w:cs="Times New Roman"/>
                <w:sz w:val="22"/>
              </w:rPr>
            </w:rPrChange>
          </w:rPr>
          <w:delText xml:space="preserve"> </w:delText>
        </w:r>
      </w:del>
      <w:del w:id="4175" w:author="tao huang" w:date="2018-10-26T17:16:00Z">
        <w:r w:rsidR="00290BC9" w:rsidRPr="000D773B" w:rsidDel="007432A4">
          <w:rPr>
            <w:rFonts w:cs="Times New Roman"/>
            <w:color w:val="833C0B" w:themeColor="accent2" w:themeShade="80"/>
            <w:sz w:val="22"/>
            <w:rPrChange w:id="4176" w:author="tao huang" w:date="2018-10-26T17:35:00Z">
              <w:rPr>
                <w:rFonts w:cs="Times New Roman"/>
                <w:sz w:val="22"/>
              </w:rPr>
            </w:rPrChange>
          </w:rPr>
          <w:delText xml:space="preserve">In our </w:delText>
        </w:r>
        <w:r w:rsidR="00221593" w:rsidRPr="000D773B" w:rsidDel="007432A4">
          <w:rPr>
            <w:rFonts w:cs="Times New Roman"/>
            <w:color w:val="833C0B" w:themeColor="accent2" w:themeShade="80"/>
            <w:sz w:val="22"/>
            <w:rPrChange w:id="4177" w:author="tao huang" w:date="2018-10-26T17:35:00Z">
              <w:rPr>
                <w:rFonts w:cs="Times New Roman"/>
                <w:sz w:val="22"/>
              </w:rPr>
            </w:rPrChange>
          </w:rPr>
          <w:delText>model developing</w:delText>
        </w:r>
        <w:r w:rsidR="00290BC9" w:rsidRPr="000D773B" w:rsidDel="007432A4">
          <w:rPr>
            <w:rFonts w:cs="Times New Roman"/>
            <w:color w:val="833C0B" w:themeColor="accent2" w:themeShade="80"/>
            <w:sz w:val="22"/>
            <w:rPrChange w:id="4178" w:author="tao huang" w:date="2018-10-26T17:35:00Z">
              <w:rPr>
                <w:rFonts w:cs="Times New Roman"/>
                <w:sz w:val="22"/>
              </w:rPr>
            </w:rPrChange>
          </w:rPr>
          <w:delText xml:space="preserve"> </w:delText>
        </w:r>
        <w:r w:rsidR="003F3994" w:rsidRPr="000D773B" w:rsidDel="007432A4">
          <w:rPr>
            <w:rFonts w:cs="Times New Roman"/>
            <w:color w:val="833C0B" w:themeColor="accent2" w:themeShade="80"/>
            <w:sz w:val="22"/>
            <w:rPrChange w:id="4179" w:author="tao huang" w:date="2018-10-26T17:35:00Z">
              <w:rPr>
                <w:rFonts w:cs="Times New Roman"/>
                <w:sz w:val="22"/>
              </w:rPr>
            </w:rPrChange>
          </w:rPr>
          <w:delText xml:space="preserve">process </w:delText>
        </w:r>
        <w:r w:rsidR="00221593" w:rsidRPr="000D773B" w:rsidDel="007432A4">
          <w:rPr>
            <w:rFonts w:cs="Times New Roman"/>
            <w:color w:val="833C0B" w:themeColor="accent2" w:themeShade="80"/>
            <w:sz w:val="22"/>
            <w:rPrChange w:id="4180" w:author="tao huang" w:date="2018-10-26T17:35:00Z">
              <w:rPr>
                <w:rFonts w:cs="Times New Roman"/>
                <w:sz w:val="22"/>
              </w:rPr>
            </w:rPrChange>
          </w:rPr>
          <w:delText>at this stage</w:delText>
        </w:r>
      </w:del>
      <w:del w:id="4181" w:author="tao huang" w:date="2018-10-26T17:30:00Z">
        <w:r w:rsidR="00290BC9" w:rsidRPr="000D773B" w:rsidDel="00B83AE7">
          <w:rPr>
            <w:rFonts w:cs="Times New Roman"/>
            <w:color w:val="833C0B" w:themeColor="accent2" w:themeShade="80"/>
            <w:sz w:val="22"/>
            <w:rPrChange w:id="4182" w:author="tao huang" w:date="2018-10-26T17:35:00Z">
              <w:rPr>
                <w:rFonts w:cs="Times New Roman"/>
                <w:sz w:val="22"/>
              </w:rPr>
            </w:rPrChange>
          </w:rPr>
          <w:delText xml:space="preserve">, </w:delText>
        </w:r>
        <w:r w:rsidR="00221593" w:rsidRPr="000D773B" w:rsidDel="00B83AE7">
          <w:rPr>
            <w:rFonts w:cs="Times New Roman"/>
            <w:color w:val="833C0B" w:themeColor="accent2" w:themeShade="80"/>
            <w:sz w:val="22"/>
            <w:rPrChange w:id="4183" w:author="tao huang" w:date="2018-10-26T17:35:00Z">
              <w:rPr>
                <w:rFonts w:cs="Times New Roman"/>
                <w:sz w:val="22"/>
              </w:rPr>
            </w:rPrChange>
          </w:rPr>
          <w:delText>we initially simplify the general ADL model</w:delText>
        </w:r>
        <w:r w:rsidR="003F3994" w:rsidRPr="000D773B" w:rsidDel="00B83AE7">
          <w:rPr>
            <w:rFonts w:cs="Times New Roman"/>
            <w:color w:val="833C0B" w:themeColor="accent2" w:themeShade="80"/>
            <w:sz w:val="22"/>
            <w:rPrChange w:id="4184" w:author="tao huang" w:date="2018-10-26T17:35:00Z">
              <w:rPr>
                <w:rFonts w:cs="Times New Roman"/>
                <w:sz w:val="22"/>
              </w:rPr>
            </w:rPrChange>
          </w:rPr>
          <w:delText xml:space="preserve"> using the LASSO procedure</w:delText>
        </w:r>
        <w:r w:rsidR="00D01B85" w:rsidRPr="000D773B" w:rsidDel="00B83AE7">
          <w:rPr>
            <w:rFonts w:cs="Times New Roman"/>
            <w:color w:val="833C0B" w:themeColor="accent2" w:themeShade="80"/>
            <w:sz w:val="22"/>
            <w:rPrChange w:id="4185" w:author="tao huang" w:date="2018-10-26T17:35:00Z">
              <w:rPr>
                <w:rFonts w:cs="Times New Roman"/>
                <w:sz w:val="22"/>
              </w:rPr>
            </w:rPrChange>
          </w:rPr>
          <w:delText xml:space="preserve">. We </w:delText>
        </w:r>
        <w:r w:rsidR="00221593" w:rsidRPr="000D773B" w:rsidDel="00B83AE7">
          <w:rPr>
            <w:rFonts w:cs="Times New Roman"/>
            <w:color w:val="833C0B" w:themeColor="accent2" w:themeShade="80"/>
            <w:sz w:val="22"/>
            <w:rPrChange w:id="4186" w:author="tao huang" w:date="2018-10-26T17:35:00Z">
              <w:rPr>
                <w:rFonts w:cs="Times New Roman"/>
                <w:sz w:val="22"/>
              </w:rPr>
            </w:rPrChange>
          </w:rPr>
          <w:delText>then</w:delText>
        </w:r>
        <w:r w:rsidR="003F3994" w:rsidRPr="000D773B" w:rsidDel="00B83AE7">
          <w:rPr>
            <w:rFonts w:cs="Times New Roman"/>
            <w:color w:val="833C0B" w:themeColor="accent2" w:themeShade="80"/>
            <w:sz w:val="22"/>
            <w:rPrChange w:id="4187" w:author="tao huang" w:date="2018-10-26T17:35:00Z">
              <w:rPr>
                <w:rFonts w:cs="Times New Roman"/>
                <w:sz w:val="22"/>
              </w:rPr>
            </w:rPrChange>
          </w:rPr>
          <w:delText xml:space="preserve"> </w:delText>
        </w:r>
        <w:r w:rsidR="00221593" w:rsidRPr="000D773B" w:rsidDel="00B83AE7">
          <w:rPr>
            <w:rFonts w:cs="Times New Roman"/>
            <w:color w:val="833C0B" w:themeColor="accent2" w:themeShade="80"/>
            <w:sz w:val="22"/>
            <w:rPrChange w:id="4188" w:author="tao huang" w:date="2018-10-26T17:35:00Z">
              <w:rPr>
                <w:rFonts w:cs="Times New Roman"/>
                <w:sz w:val="22"/>
              </w:rPr>
            </w:rPrChange>
          </w:rPr>
          <w:delText>try to bring</w:delText>
        </w:r>
      </w:del>
      <w:ins w:id="4189" w:author="tao huang" w:date="2018-10-26T17:30:00Z">
        <w:r w:rsidR="00B83AE7" w:rsidRPr="000D773B">
          <w:rPr>
            <w:rFonts w:cs="Times New Roman"/>
            <w:color w:val="833C0B" w:themeColor="accent2" w:themeShade="80"/>
            <w:sz w:val="22"/>
            <w:rPrChange w:id="4190" w:author="tao huang" w:date="2018-10-26T17:35:00Z">
              <w:rPr>
                <w:rFonts w:cs="Times New Roman"/>
                <w:sz w:val="22"/>
              </w:rPr>
            </w:rPrChange>
          </w:rPr>
          <w:t>retain</w:t>
        </w:r>
      </w:ins>
      <w:r w:rsidR="00221593" w:rsidRPr="000D773B">
        <w:rPr>
          <w:rFonts w:cs="Times New Roman"/>
          <w:color w:val="833C0B" w:themeColor="accent2" w:themeShade="80"/>
          <w:sz w:val="22"/>
          <w:rPrChange w:id="4191" w:author="tao huang" w:date="2018-10-26T17:35:00Z">
            <w:rPr>
              <w:rFonts w:cs="Times New Roman"/>
              <w:sz w:val="22"/>
            </w:rPr>
          </w:rPrChange>
        </w:rPr>
        <w:t xml:space="preserve"> the </w:t>
      </w:r>
      <w:r w:rsidR="009153C9" w:rsidRPr="000D773B">
        <w:rPr>
          <w:rFonts w:cs="Times New Roman"/>
          <w:color w:val="833C0B" w:themeColor="accent2" w:themeShade="80"/>
          <w:sz w:val="22"/>
          <w:rPrChange w:id="4192" w:author="tao huang" w:date="2018-10-26T17:35:00Z">
            <w:rPr>
              <w:rFonts w:cs="Times New Roman"/>
              <w:sz w:val="22"/>
            </w:rPr>
          </w:rPrChange>
        </w:rPr>
        <w:t xml:space="preserve">potentially important variables </w:t>
      </w:r>
      <w:del w:id="4193" w:author="tao huang" w:date="2018-10-26T17:32:00Z">
        <w:r w:rsidR="009153C9" w:rsidRPr="000D773B" w:rsidDel="00B83AE7">
          <w:rPr>
            <w:rFonts w:cs="Times New Roman"/>
            <w:color w:val="833C0B" w:themeColor="accent2" w:themeShade="80"/>
            <w:sz w:val="22"/>
            <w:rPrChange w:id="4194" w:author="tao huang" w:date="2018-10-26T17:35:00Z">
              <w:rPr>
                <w:rFonts w:cs="Times New Roman"/>
                <w:sz w:val="22"/>
              </w:rPr>
            </w:rPrChange>
          </w:rPr>
          <w:delText>(e.g., the price and promotions of the focal product and their dynamic terms)</w:delText>
        </w:r>
        <w:r w:rsidR="00221593" w:rsidRPr="000D773B" w:rsidDel="00B83AE7">
          <w:rPr>
            <w:rFonts w:cs="Times New Roman"/>
            <w:color w:val="833C0B" w:themeColor="accent2" w:themeShade="80"/>
            <w:sz w:val="22"/>
            <w:rPrChange w:id="4195" w:author="tao huang" w:date="2018-10-26T17:35:00Z">
              <w:rPr>
                <w:rFonts w:cs="Times New Roman"/>
                <w:sz w:val="22"/>
              </w:rPr>
            </w:rPrChange>
          </w:rPr>
          <w:delText xml:space="preserve"> </w:delText>
        </w:r>
      </w:del>
      <w:del w:id="4196" w:author="tao huang" w:date="2018-10-26T17:30:00Z">
        <w:r w:rsidR="00221593" w:rsidRPr="000D773B" w:rsidDel="00B83AE7">
          <w:rPr>
            <w:rFonts w:cs="Times New Roman"/>
            <w:color w:val="833C0B" w:themeColor="accent2" w:themeShade="80"/>
            <w:sz w:val="22"/>
            <w:rPrChange w:id="4197" w:author="tao huang" w:date="2018-10-26T17:35:00Z">
              <w:rPr>
                <w:rFonts w:cs="Times New Roman"/>
                <w:sz w:val="22"/>
              </w:rPr>
            </w:rPrChange>
          </w:rPr>
          <w:delText>back to the model</w:delText>
        </w:r>
      </w:del>
      <w:ins w:id="4198" w:author="tao huang" w:date="2018-10-26T17:30:00Z">
        <w:r w:rsidR="00B83AE7" w:rsidRPr="000D773B">
          <w:rPr>
            <w:rFonts w:cs="Times New Roman"/>
            <w:color w:val="833C0B" w:themeColor="accent2" w:themeShade="80"/>
            <w:sz w:val="22"/>
            <w:rPrChange w:id="4199" w:author="tao huang" w:date="2018-10-26T17:35:00Z">
              <w:rPr>
                <w:rFonts w:cs="Times New Roman"/>
                <w:sz w:val="22"/>
              </w:rPr>
            </w:rPrChange>
          </w:rPr>
          <w:t>in the ADL-intra model</w:t>
        </w:r>
      </w:ins>
      <w:ins w:id="4200" w:author="tao huang" w:date="2018-10-26T17:31:00Z">
        <w:r w:rsidR="00B83AE7" w:rsidRPr="000D773B">
          <w:rPr>
            <w:rFonts w:cs="Times New Roman"/>
            <w:color w:val="833C0B" w:themeColor="accent2" w:themeShade="80"/>
            <w:sz w:val="22"/>
            <w:rPrChange w:id="4201" w:author="tao huang" w:date="2018-10-26T17:35:00Z">
              <w:rPr>
                <w:rFonts w:cs="Times New Roman"/>
                <w:sz w:val="22"/>
              </w:rPr>
            </w:rPrChange>
          </w:rPr>
          <w:t>.</w:t>
        </w:r>
      </w:ins>
      <w:ins w:id="4202" w:author="tao huang" w:date="2018-10-26T17:32:00Z">
        <w:r w:rsidR="00B83AE7" w:rsidRPr="000D773B">
          <w:rPr>
            <w:rFonts w:cs="Times New Roman"/>
            <w:color w:val="833C0B" w:themeColor="accent2" w:themeShade="80"/>
            <w:sz w:val="22"/>
            <w:rPrChange w:id="4203" w:author="tao huang" w:date="2018-10-26T17:35:00Z">
              <w:rPr>
                <w:rFonts w:cs="Times New Roman"/>
                <w:sz w:val="22"/>
              </w:rPr>
            </w:rPrChange>
          </w:rPr>
          <w:t xml:space="preserve"> For example, the price and promotions of the focal product and their dynamic terms</w:t>
        </w:r>
      </w:ins>
      <w:ins w:id="4204" w:author="tao huang" w:date="2018-10-26T17:33:00Z">
        <w:r w:rsidR="00B83AE7" w:rsidRPr="000D773B">
          <w:rPr>
            <w:rFonts w:cs="Times New Roman"/>
            <w:color w:val="833C0B" w:themeColor="accent2" w:themeShade="80"/>
            <w:sz w:val="22"/>
            <w:rPrChange w:id="4205" w:author="tao huang" w:date="2018-10-26T17:35:00Z">
              <w:rPr>
                <w:rFonts w:cs="Times New Roman"/>
                <w:sz w:val="22"/>
              </w:rPr>
            </w:rPrChange>
          </w:rPr>
          <w:t xml:space="preserve">, if they get dropped by the ADL-raw model, </w:t>
        </w:r>
      </w:ins>
      <w:ins w:id="4206" w:author="tao huang" w:date="2018-10-26T17:32:00Z">
        <w:r w:rsidR="00B83AE7" w:rsidRPr="000D773B">
          <w:rPr>
            <w:rFonts w:cs="Times New Roman"/>
            <w:color w:val="833C0B" w:themeColor="accent2" w:themeShade="80"/>
            <w:sz w:val="22"/>
            <w:rPrChange w:id="4207" w:author="tao huang" w:date="2018-10-26T17:35:00Z">
              <w:rPr>
                <w:rFonts w:cs="Times New Roman"/>
                <w:sz w:val="22"/>
              </w:rPr>
            </w:rPrChange>
          </w:rPr>
          <w:t>will only be added back to the ADL-</w:t>
        </w:r>
      </w:ins>
      <w:ins w:id="4208" w:author="tao huang" w:date="2018-10-26T17:33:00Z">
        <w:r w:rsidR="00B83AE7" w:rsidRPr="000D773B">
          <w:rPr>
            <w:rFonts w:cs="Times New Roman"/>
            <w:color w:val="833C0B" w:themeColor="accent2" w:themeShade="80"/>
            <w:sz w:val="22"/>
            <w:rPrChange w:id="4209" w:author="tao huang" w:date="2018-10-26T17:35:00Z">
              <w:rPr>
                <w:rFonts w:cs="Times New Roman"/>
                <w:sz w:val="22"/>
              </w:rPr>
            </w:rPrChange>
          </w:rPr>
          <w:t>intra</w:t>
        </w:r>
      </w:ins>
      <w:ins w:id="4210" w:author="tao huang" w:date="2018-10-26T17:32:00Z">
        <w:r w:rsidR="00B83AE7" w:rsidRPr="000D773B">
          <w:rPr>
            <w:rFonts w:cs="Times New Roman"/>
            <w:color w:val="833C0B" w:themeColor="accent2" w:themeShade="80"/>
            <w:sz w:val="22"/>
            <w:rPrChange w:id="4211" w:author="tao huang" w:date="2018-10-26T17:35:00Z">
              <w:rPr>
                <w:rFonts w:cs="Times New Roman"/>
                <w:sz w:val="22"/>
              </w:rPr>
            </w:rPrChange>
          </w:rPr>
          <w:t xml:space="preserve"> model </w:t>
        </w:r>
      </w:ins>
      <w:ins w:id="4212" w:author="tao huang" w:date="2018-10-26T17:33:00Z">
        <w:r w:rsidR="00B83AE7" w:rsidRPr="000D773B">
          <w:rPr>
            <w:rFonts w:cs="Times New Roman"/>
            <w:color w:val="833C0B" w:themeColor="accent2" w:themeShade="80"/>
            <w:sz w:val="22"/>
            <w:rPrChange w:id="4213" w:author="tao huang" w:date="2018-10-26T17:35:00Z">
              <w:rPr>
                <w:rFonts w:cs="Times New Roman"/>
                <w:sz w:val="22"/>
              </w:rPr>
            </w:rPrChange>
          </w:rPr>
          <w:t xml:space="preserve">if they are retained by the ADL-own model. That is, </w:t>
        </w:r>
      </w:ins>
      <w:del w:id="4214" w:author="tao huang" w:date="2018-10-26T17:33:00Z">
        <w:r w:rsidR="00221593" w:rsidRPr="000D773B" w:rsidDel="00B83AE7">
          <w:rPr>
            <w:rFonts w:cs="Times New Roman"/>
            <w:color w:val="833C0B" w:themeColor="accent2" w:themeShade="80"/>
            <w:sz w:val="22"/>
            <w:rPrChange w:id="4215" w:author="tao huang" w:date="2018-10-26T17:35:00Z">
              <w:rPr>
                <w:rFonts w:cs="Times New Roman"/>
                <w:sz w:val="22"/>
              </w:rPr>
            </w:rPrChange>
          </w:rPr>
          <w:delText xml:space="preserve"> </w:delText>
        </w:r>
      </w:del>
      <w:del w:id="4216" w:author="tao huang" w:date="2018-10-26T17:21:00Z">
        <w:r w:rsidR="00221593" w:rsidRPr="000D773B" w:rsidDel="00FF66F1">
          <w:rPr>
            <w:rFonts w:cs="Times New Roman"/>
            <w:color w:val="833C0B" w:themeColor="accent2" w:themeShade="80"/>
            <w:sz w:val="22"/>
            <w:rPrChange w:id="4217" w:author="tao huang" w:date="2018-10-26T17:35:00Z">
              <w:rPr>
                <w:rFonts w:cs="Times New Roman"/>
                <w:sz w:val="22"/>
              </w:rPr>
            </w:rPrChange>
          </w:rPr>
          <w:delText>in a selective way</w:delText>
        </w:r>
        <w:r w:rsidR="00350F86" w:rsidRPr="000D773B" w:rsidDel="00FF66F1">
          <w:rPr>
            <w:rFonts w:cs="Times New Roman"/>
            <w:color w:val="833C0B" w:themeColor="accent2" w:themeShade="80"/>
            <w:sz w:val="22"/>
            <w:rPrChange w:id="4218" w:author="tao huang" w:date="2018-10-26T17:35:00Z">
              <w:rPr>
                <w:rFonts w:cs="Times New Roman"/>
                <w:sz w:val="22"/>
              </w:rPr>
            </w:rPrChange>
          </w:rPr>
          <w:delText xml:space="preserve"> </w:delText>
        </w:r>
      </w:del>
      <w:del w:id="4219" w:author="tao huang" w:date="2018-10-26T17:33:00Z">
        <w:r w:rsidR="00350F86" w:rsidRPr="000D773B" w:rsidDel="00B83AE7">
          <w:rPr>
            <w:rFonts w:cs="Times New Roman"/>
            <w:color w:val="833C0B" w:themeColor="accent2" w:themeShade="80"/>
            <w:sz w:val="22"/>
            <w:rPrChange w:id="4220" w:author="tao huang" w:date="2018-10-26T17:35:00Z">
              <w:rPr>
                <w:rFonts w:cs="Times New Roman"/>
                <w:sz w:val="22"/>
              </w:rPr>
            </w:rPrChange>
          </w:rPr>
          <w:delText xml:space="preserve">(e.g., </w:delText>
        </w:r>
      </w:del>
      <w:del w:id="4221" w:author="tao huang" w:date="2018-10-26T17:22:00Z">
        <w:r w:rsidR="00350F86" w:rsidRPr="000D773B" w:rsidDel="00FF66F1">
          <w:rPr>
            <w:rFonts w:cs="Times New Roman"/>
            <w:color w:val="833C0B" w:themeColor="accent2" w:themeShade="80"/>
            <w:sz w:val="22"/>
            <w:rPrChange w:id="4222" w:author="tao huang" w:date="2018-10-26T17:35:00Z">
              <w:rPr>
                <w:rFonts w:cs="Times New Roman"/>
                <w:sz w:val="22"/>
              </w:rPr>
            </w:rPrChange>
          </w:rPr>
          <w:delText xml:space="preserve">those </w:delText>
        </w:r>
      </w:del>
      <w:del w:id="4223" w:author="tao huang" w:date="2018-10-26T17:33:00Z">
        <w:r w:rsidR="00350F86" w:rsidRPr="000D773B" w:rsidDel="00B83AE7">
          <w:rPr>
            <w:rFonts w:cs="Times New Roman"/>
            <w:color w:val="833C0B" w:themeColor="accent2" w:themeShade="80"/>
            <w:sz w:val="22"/>
            <w:rPrChange w:id="4224" w:author="tao huang" w:date="2018-10-26T17:35:00Z">
              <w:rPr>
                <w:rFonts w:cs="Times New Roman"/>
                <w:sz w:val="22"/>
              </w:rPr>
            </w:rPrChange>
          </w:rPr>
          <w:delText xml:space="preserve">retained </w:delText>
        </w:r>
      </w:del>
      <w:del w:id="4225" w:author="tao huang" w:date="2018-10-26T17:17:00Z">
        <w:r w:rsidR="00B17649" w:rsidRPr="000D773B" w:rsidDel="007432A4">
          <w:rPr>
            <w:rFonts w:cs="Times New Roman"/>
            <w:color w:val="833C0B" w:themeColor="accent2" w:themeShade="80"/>
            <w:sz w:val="22"/>
            <w:rPrChange w:id="4226" w:author="tao huang" w:date="2018-10-26T17:35:00Z">
              <w:rPr>
                <w:rFonts w:cs="Times New Roman"/>
                <w:sz w:val="22"/>
              </w:rPr>
            </w:rPrChange>
          </w:rPr>
          <w:delText xml:space="preserve">in </w:delText>
        </w:r>
      </w:del>
      <w:del w:id="4227" w:author="tao huang" w:date="2018-10-26T17:33:00Z">
        <w:r w:rsidR="00B17649" w:rsidRPr="000D773B" w:rsidDel="00B83AE7">
          <w:rPr>
            <w:rFonts w:cs="Times New Roman"/>
            <w:color w:val="833C0B" w:themeColor="accent2" w:themeShade="80"/>
            <w:sz w:val="22"/>
            <w:rPrChange w:id="4228" w:author="tao huang" w:date="2018-10-26T17:35:00Z">
              <w:rPr>
                <w:rFonts w:cs="Times New Roman"/>
                <w:sz w:val="22"/>
              </w:rPr>
            </w:rPrChange>
          </w:rPr>
          <w:delText>the ADL-own model</w:delText>
        </w:r>
      </w:del>
      <w:del w:id="4229" w:author="tao huang" w:date="2018-10-26T17:22:00Z">
        <w:r w:rsidR="00B17649" w:rsidRPr="000D773B" w:rsidDel="00FF66F1">
          <w:rPr>
            <w:rFonts w:cs="Times New Roman"/>
            <w:color w:val="833C0B" w:themeColor="accent2" w:themeShade="80"/>
            <w:sz w:val="22"/>
            <w:rPrChange w:id="4230" w:author="tao huang" w:date="2018-10-26T17:35:00Z">
              <w:rPr>
                <w:rFonts w:cs="Times New Roman"/>
                <w:sz w:val="22"/>
              </w:rPr>
            </w:rPrChange>
          </w:rPr>
          <w:delText xml:space="preserve"> </w:delText>
        </w:r>
        <w:r w:rsidR="00350F86" w:rsidRPr="000D773B" w:rsidDel="00FF66F1">
          <w:rPr>
            <w:rFonts w:cs="Times New Roman"/>
            <w:color w:val="833C0B" w:themeColor="accent2" w:themeShade="80"/>
            <w:sz w:val="22"/>
            <w:rPrChange w:id="4231" w:author="tao huang" w:date="2018-10-26T17:35:00Z">
              <w:rPr>
                <w:rFonts w:cs="Times New Roman"/>
                <w:sz w:val="22"/>
              </w:rPr>
            </w:rPrChange>
          </w:rPr>
          <w:delText>will be</w:delText>
        </w:r>
      </w:del>
      <w:del w:id="4232" w:author="tao huang" w:date="2018-10-26T17:17:00Z">
        <w:r w:rsidR="00350F86" w:rsidRPr="000D773B" w:rsidDel="007432A4">
          <w:rPr>
            <w:rFonts w:cs="Times New Roman"/>
            <w:color w:val="833C0B" w:themeColor="accent2" w:themeShade="80"/>
            <w:sz w:val="22"/>
            <w:rPrChange w:id="4233" w:author="tao huang" w:date="2018-10-26T17:35:00Z">
              <w:rPr>
                <w:rFonts w:cs="Times New Roman"/>
                <w:sz w:val="22"/>
              </w:rPr>
            </w:rPrChange>
          </w:rPr>
          <w:delText xml:space="preserve"> </w:delText>
        </w:r>
      </w:del>
      <w:del w:id="4234" w:author="tao huang" w:date="2018-10-26T17:22:00Z">
        <w:r w:rsidR="00B17649" w:rsidRPr="000D773B" w:rsidDel="00FF66F1">
          <w:rPr>
            <w:rFonts w:cs="Times New Roman"/>
            <w:color w:val="833C0B" w:themeColor="accent2" w:themeShade="80"/>
            <w:sz w:val="22"/>
            <w:rPrChange w:id="4235" w:author="tao huang" w:date="2018-10-26T17:35:00Z">
              <w:rPr>
                <w:rFonts w:cs="Times New Roman"/>
                <w:sz w:val="22"/>
              </w:rPr>
            </w:rPrChange>
          </w:rPr>
          <w:delText>included in the ADL-intra model</w:delText>
        </w:r>
      </w:del>
      <w:del w:id="4236" w:author="tao huang" w:date="2018-10-26T17:33:00Z">
        <w:r w:rsidR="00350F86" w:rsidRPr="000D773B" w:rsidDel="00B83AE7">
          <w:rPr>
            <w:rFonts w:cs="Times New Roman"/>
            <w:color w:val="833C0B" w:themeColor="accent2" w:themeShade="80"/>
            <w:sz w:val="22"/>
            <w:rPrChange w:id="4237" w:author="tao huang" w:date="2018-10-26T17:35:00Z">
              <w:rPr>
                <w:rFonts w:cs="Times New Roman"/>
                <w:sz w:val="22"/>
              </w:rPr>
            </w:rPrChange>
          </w:rPr>
          <w:delText>)</w:delText>
        </w:r>
        <w:r w:rsidR="00221593" w:rsidRPr="000D773B" w:rsidDel="00B83AE7">
          <w:rPr>
            <w:rFonts w:cs="Times New Roman"/>
            <w:color w:val="833C0B" w:themeColor="accent2" w:themeShade="80"/>
            <w:sz w:val="22"/>
            <w:rPrChange w:id="4238" w:author="tao huang" w:date="2018-10-26T17:35:00Z">
              <w:rPr>
                <w:rFonts w:cs="Times New Roman"/>
                <w:sz w:val="22"/>
              </w:rPr>
            </w:rPrChange>
          </w:rPr>
          <w:delText xml:space="preserve">. </w:delText>
        </w:r>
      </w:del>
      <w:ins w:id="4239" w:author="tao huang" w:date="2018-10-26T17:22:00Z">
        <w:r w:rsidR="00FF66F1" w:rsidRPr="000D773B">
          <w:rPr>
            <w:rFonts w:cs="Times New Roman"/>
            <w:color w:val="833C0B" w:themeColor="accent2" w:themeShade="80"/>
            <w:sz w:val="22"/>
            <w:rPrChange w:id="4240" w:author="tao huang" w:date="2018-10-26T17:35:00Z">
              <w:rPr>
                <w:rFonts w:cs="Times New Roman"/>
                <w:sz w:val="22"/>
              </w:rPr>
            </w:rPrChange>
          </w:rPr>
          <w:t xml:space="preserve">we try to prevent the ADL-intra model from missing important variables at </w:t>
        </w:r>
      </w:ins>
      <w:ins w:id="4241" w:author="tao huang" w:date="2018-10-26T17:23:00Z">
        <w:r w:rsidR="00FF66F1" w:rsidRPr="000D773B">
          <w:rPr>
            <w:rFonts w:cs="Times New Roman"/>
            <w:color w:val="833C0B" w:themeColor="accent2" w:themeShade="80"/>
            <w:sz w:val="22"/>
            <w:rPrChange w:id="4242" w:author="tao huang" w:date="2018-10-26T17:35:00Z">
              <w:rPr>
                <w:rFonts w:cs="Times New Roman"/>
                <w:sz w:val="22"/>
              </w:rPr>
            </w:rPrChange>
          </w:rPr>
          <w:t xml:space="preserve">the cost of reduced efficiency (e.g., we may </w:t>
        </w:r>
      </w:ins>
      <w:ins w:id="4243" w:author="tao huang" w:date="2018-10-26T17:34:00Z">
        <w:r w:rsidR="00B83AE7" w:rsidRPr="000D773B">
          <w:rPr>
            <w:rFonts w:cs="Times New Roman"/>
            <w:color w:val="833C0B" w:themeColor="accent2" w:themeShade="80"/>
            <w:sz w:val="22"/>
            <w:rPrChange w:id="4244" w:author="tao huang" w:date="2018-10-26T17:35:00Z">
              <w:rPr>
                <w:rFonts w:cs="Times New Roman"/>
                <w:sz w:val="22"/>
              </w:rPr>
            </w:rPrChange>
          </w:rPr>
          <w:t xml:space="preserve">bear the cost of </w:t>
        </w:r>
      </w:ins>
      <w:ins w:id="4245" w:author="tao huang" w:date="2018-10-26T17:23:00Z">
        <w:r w:rsidR="00FF66F1" w:rsidRPr="000D773B">
          <w:rPr>
            <w:rFonts w:cs="Times New Roman"/>
            <w:color w:val="833C0B" w:themeColor="accent2" w:themeShade="80"/>
            <w:sz w:val="22"/>
            <w:rPrChange w:id="4246" w:author="tao huang" w:date="2018-10-26T17:35:00Z">
              <w:rPr>
                <w:rFonts w:cs="Times New Roman"/>
                <w:sz w:val="22"/>
              </w:rPr>
            </w:rPrChange>
          </w:rPr>
          <w:t>retain</w:t>
        </w:r>
      </w:ins>
      <w:ins w:id="4247" w:author="tao huang" w:date="2018-10-26T17:34:00Z">
        <w:r w:rsidR="00B83AE7" w:rsidRPr="000D773B">
          <w:rPr>
            <w:rFonts w:cs="Times New Roman"/>
            <w:color w:val="833C0B" w:themeColor="accent2" w:themeShade="80"/>
            <w:sz w:val="22"/>
            <w:rPrChange w:id="4248" w:author="tao huang" w:date="2018-10-26T17:35:00Z">
              <w:rPr>
                <w:rFonts w:cs="Times New Roman"/>
                <w:sz w:val="22"/>
              </w:rPr>
            </w:rPrChange>
          </w:rPr>
          <w:t>ing</w:t>
        </w:r>
      </w:ins>
      <w:ins w:id="4249" w:author="tao huang" w:date="2018-10-26T17:23:00Z">
        <w:r w:rsidR="00FF66F1" w:rsidRPr="000D773B">
          <w:rPr>
            <w:rFonts w:cs="Times New Roman"/>
            <w:color w:val="833C0B" w:themeColor="accent2" w:themeShade="80"/>
            <w:sz w:val="22"/>
            <w:rPrChange w:id="4250" w:author="tao huang" w:date="2018-10-26T17:35:00Z">
              <w:rPr>
                <w:rFonts w:cs="Times New Roman"/>
                <w:sz w:val="22"/>
              </w:rPr>
            </w:rPrChange>
          </w:rPr>
          <w:t xml:space="preserve"> redundant variables</w:t>
        </w:r>
      </w:ins>
      <w:ins w:id="4251" w:author="tao huang" w:date="2018-10-26T17:34:00Z">
        <w:r w:rsidR="00B83AE7" w:rsidRPr="000D773B">
          <w:rPr>
            <w:rFonts w:cs="Times New Roman"/>
            <w:color w:val="833C0B" w:themeColor="accent2" w:themeShade="80"/>
            <w:sz w:val="22"/>
            <w:rPrChange w:id="4252" w:author="tao huang" w:date="2018-10-26T17:35:00Z">
              <w:rPr>
                <w:rFonts w:cs="Times New Roman"/>
                <w:sz w:val="22"/>
              </w:rPr>
            </w:rPrChange>
          </w:rPr>
          <w:t xml:space="preserve">, </w:t>
        </w:r>
      </w:ins>
      <w:ins w:id="4253" w:author="tao huang" w:date="2018-10-26T17:23:00Z">
        <w:r w:rsidR="00FF66F1" w:rsidRPr="000D773B">
          <w:rPr>
            <w:rFonts w:cs="Times New Roman"/>
            <w:color w:val="833C0B" w:themeColor="accent2" w:themeShade="80"/>
            <w:sz w:val="22"/>
            <w:rPrChange w:id="4254" w:author="tao huang" w:date="2018-10-26T17:35:00Z">
              <w:rPr>
                <w:rFonts w:cs="Times New Roman"/>
                <w:sz w:val="22"/>
              </w:rPr>
            </w:rPrChange>
          </w:rPr>
          <w:t xml:space="preserve">but </w:t>
        </w:r>
      </w:ins>
      <w:ins w:id="4255" w:author="tao huang" w:date="2018-10-26T17:34:00Z">
        <w:r w:rsidR="00B83AE7" w:rsidRPr="000D773B">
          <w:rPr>
            <w:rFonts w:cs="Times New Roman"/>
            <w:color w:val="833C0B" w:themeColor="accent2" w:themeShade="80"/>
            <w:sz w:val="22"/>
            <w:rPrChange w:id="4256" w:author="tao huang" w:date="2018-10-26T17:35:00Z">
              <w:rPr>
                <w:rFonts w:cs="Times New Roman"/>
                <w:sz w:val="22"/>
              </w:rPr>
            </w:rPrChange>
          </w:rPr>
          <w:t xml:space="preserve">the redundant variables are </w:t>
        </w:r>
      </w:ins>
      <w:ins w:id="4257" w:author="tao huang" w:date="2018-10-26T17:23:00Z">
        <w:r w:rsidR="00FF66F1" w:rsidRPr="000D773B">
          <w:rPr>
            <w:rFonts w:cs="Times New Roman"/>
            <w:color w:val="833C0B" w:themeColor="accent2" w:themeShade="80"/>
            <w:sz w:val="22"/>
            <w:rPrChange w:id="4258" w:author="tao huang" w:date="2018-10-26T17:35:00Z">
              <w:rPr>
                <w:rFonts w:cs="Times New Roman"/>
                <w:sz w:val="22"/>
              </w:rPr>
            </w:rPrChange>
          </w:rPr>
          <w:t xml:space="preserve">not as many as those originally included in the general ADL model). </w:t>
        </w:r>
      </w:ins>
      <w:del w:id="4259" w:author="tao huang" w:date="2018-10-26T17:22:00Z">
        <w:r w:rsidR="00350F86" w:rsidRPr="000D773B" w:rsidDel="00FF66F1">
          <w:rPr>
            <w:rFonts w:cs="Times New Roman"/>
            <w:color w:val="833C0B" w:themeColor="accent2" w:themeShade="80"/>
            <w:sz w:val="22"/>
            <w:rPrChange w:id="4260" w:author="tao huang" w:date="2018-10-26T17:35:00Z">
              <w:rPr>
                <w:rFonts w:cs="Times New Roman"/>
                <w:sz w:val="22"/>
              </w:rPr>
            </w:rPrChange>
          </w:rPr>
          <w:delText xml:space="preserve">This </w:delText>
        </w:r>
      </w:del>
      <w:ins w:id="4261" w:author="tao huang" w:date="2018-10-26T17:22:00Z">
        <w:r w:rsidR="00FF66F1" w:rsidRPr="000D773B">
          <w:rPr>
            <w:rFonts w:cs="Times New Roman"/>
            <w:color w:val="833C0B" w:themeColor="accent2" w:themeShade="80"/>
            <w:sz w:val="22"/>
            <w:rPrChange w:id="4262" w:author="tao huang" w:date="2018-10-26T17:35:00Z">
              <w:rPr>
                <w:rFonts w:cs="Times New Roman"/>
                <w:sz w:val="22"/>
              </w:rPr>
            </w:rPrChange>
          </w:rPr>
          <w:t xml:space="preserve">The </w:t>
        </w:r>
      </w:ins>
      <w:r w:rsidR="00350F86" w:rsidRPr="000D773B">
        <w:rPr>
          <w:rFonts w:cs="Times New Roman"/>
          <w:color w:val="833C0B" w:themeColor="accent2" w:themeShade="80"/>
          <w:sz w:val="22"/>
          <w:rPrChange w:id="4263" w:author="tao huang" w:date="2018-10-26T17:35:00Z">
            <w:rPr>
              <w:rFonts w:cs="Times New Roman"/>
              <w:sz w:val="22"/>
            </w:rPr>
          </w:rPrChange>
        </w:rPr>
        <w:t xml:space="preserve">supplementary parallel ADL model, i.e., </w:t>
      </w:r>
      <w:ins w:id="4264" w:author="tao huang" w:date="2018-10-26T17:18:00Z">
        <w:r w:rsidR="007432A4" w:rsidRPr="000D773B">
          <w:rPr>
            <w:rFonts w:cs="Times New Roman"/>
            <w:color w:val="833C0B" w:themeColor="accent2" w:themeShade="80"/>
            <w:sz w:val="22"/>
            <w:rPrChange w:id="4265" w:author="tao huang" w:date="2018-10-26T17:35:00Z">
              <w:rPr>
                <w:rFonts w:cs="Times New Roman"/>
                <w:sz w:val="22"/>
              </w:rPr>
            </w:rPrChange>
          </w:rPr>
          <w:t xml:space="preserve">in </w:t>
        </w:r>
      </w:ins>
      <w:del w:id="4266" w:author="tao huang" w:date="2018-10-26T17:18:00Z">
        <w:r w:rsidR="00350F86" w:rsidRPr="000D773B" w:rsidDel="007432A4">
          <w:rPr>
            <w:rFonts w:cs="Times New Roman"/>
            <w:color w:val="833C0B" w:themeColor="accent2" w:themeShade="80"/>
            <w:sz w:val="22"/>
            <w:rPrChange w:id="4267" w:author="tao huang" w:date="2018-10-26T17:35:00Z">
              <w:rPr>
                <w:rFonts w:cs="Times New Roman"/>
                <w:sz w:val="22"/>
              </w:rPr>
            </w:rPrChange>
          </w:rPr>
          <w:delText xml:space="preserve">model </w:delText>
        </w:r>
      </w:del>
      <w:ins w:id="4268" w:author="tao huang" w:date="2018-10-26T17:18:00Z">
        <w:r w:rsidR="007432A4" w:rsidRPr="000D773B">
          <w:rPr>
            <w:rFonts w:cs="Times New Roman"/>
            <w:color w:val="833C0B" w:themeColor="accent2" w:themeShade="80"/>
            <w:sz w:val="22"/>
            <w:rPrChange w:id="4269" w:author="tao huang" w:date="2018-10-26T17:35:00Z">
              <w:rPr>
                <w:rFonts w:cs="Times New Roman"/>
                <w:sz w:val="22"/>
              </w:rPr>
            </w:rPrChange>
          </w:rPr>
          <w:t xml:space="preserve">equation </w:t>
        </w:r>
      </w:ins>
      <w:r w:rsidR="00350F86" w:rsidRPr="000D773B">
        <w:rPr>
          <w:rFonts w:cs="Times New Roman"/>
          <w:color w:val="833C0B" w:themeColor="accent2" w:themeShade="80"/>
          <w:sz w:val="22"/>
          <w:rPrChange w:id="4270" w:author="tao huang" w:date="2018-10-26T17:35:00Z">
            <w:rPr>
              <w:rFonts w:cs="Times New Roman"/>
              <w:sz w:val="22"/>
            </w:rPr>
          </w:rPrChange>
        </w:rPr>
        <w:t>(</w:t>
      </w:r>
      <w:ins w:id="4271" w:author="tao huang" w:date="2018-10-26T17:18:00Z">
        <w:r w:rsidR="007432A4" w:rsidRPr="000D773B">
          <w:rPr>
            <w:rFonts w:cs="Times New Roman"/>
            <w:color w:val="833C0B" w:themeColor="accent2" w:themeShade="80"/>
            <w:sz w:val="22"/>
            <w:rPrChange w:id="4272" w:author="tao huang" w:date="2018-10-26T17:35:00Z">
              <w:rPr>
                <w:rFonts w:cs="Times New Roman"/>
                <w:sz w:val="22"/>
              </w:rPr>
            </w:rPrChange>
          </w:rPr>
          <w:t>8</w:t>
        </w:r>
      </w:ins>
      <w:del w:id="4273" w:author="tao huang" w:date="2018-10-26T17:18:00Z">
        <w:r w:rsidR="00CC0415" w:rsidRPr="000D773B" w:rsidDel="007432A4">
          <w:rPr>
            <w:rFonts w:cs="Times New Roman"/>
            <w:color w:val="833C0B" w:themeColor="accent2" w:themeShade="80"/>
            <w:sz w:val="22"/>
            <w:rPrChange w:id="4274" w:author="tao huang" w:date="2018-10-26T17:35:00Z">
              <w:rPr>
                <w:rFonts w:cs="Times New Roman"/>
                <w:sz w:val="22"/>
              </w:rPr>
            </w:rPrChange>
          </w:rPr>
          <w:delText>7</w:delText>
        </w:r>
      </w:del>
      <w:r w:rsidR="00350F86" w:rsidRPr="000D773B">
        <w:rPr>
          <w:rFonts w:cs="Times New Roman"/>
          <w:color w:val="833C0B" w:themeColor="accent2" w:themeShade="80"/>
          <w:sz w:val="22"/>
          <w:rPrChange w:id="4275" w:author="tao huang" w:date="2018-10-26T17:35:00Z">
            <w:rPr>
              <w:rFonts w:cs="Times New Roman"/>
              <w:sz w:val="22"/>
            </w:rPr>
          </w:rPrChange>
        </w:rPr>
        <w:t xml:space="preserve">), by definition, has fewer explanatory variables compared to the </w:t>
      </w:r>
      <w:del w:id="4276" w:author="tao huang" w:date="2018-10-26T17:18:00Z">
        <w:r w:rsidR="00350F86" w:rsidRPr="000D773B" w:rsidDel="007432A4">
          <w:rPr>
            <w:rFonts w:cs="Times New Roman"/>
            <w:color w:val="833C0B" w:themeColor="accent2" w:themeShade="80"/>
            <w:sz w:val="22"/>
            <w:rPrChange w:id="4277" w:author="tao huang" w:date="2018-10-26T17:35:00Z">
              <w:rPr>
                <w:rFonts w:cs="Times New Roman"/>
                <w:sz w:val="22"/>
              </w:rPr>
            </w:rPrChange>
          </w:rPr>
          <w:delText xml:space="preserve">corresponding </w:delText>
        </w:r>
      </w:del>
      <w:r w:rsidR="00350F86" w:rsidRPr="000D773B">
        <w:rPr>
          <w:rFonts w:cs="Times New Roman"/>
          <w:color w:val="833C0B" w:themeColor="accent2" w:themeShade="80"/>
          <w:sz w:val="22"/>
          <w:rPrChange w:id="4278" w:author="tao huang" w:date="2018-10-26T17:35:00Z">
            <w:rPr>
              <w:rFonts w:cs="Times New Roman"/>
              <w:sz w:val="22"/>
            </w:rPr>
          </w:rPrChange>
        </w:rPr>
        <w:t>general ADL model</w:t>
      </w:r>
      <w:r w:rsidR="009153C9" w:rsidRPr="000D773B">
        <w:rPr>
          <w:rFonts w:cs="Times New Roman"/>
          <w:color w:val="833C0B" w:themeColor="accent2" w:themeShade="80"/>
          <w:sz w:val="22"/>
          <w:rPrChange w:id="4279" w:author="tao huang" w:date="2018-10-26T17:35:00Z">
            <w:rPr>
              <w:rFonts w:cs="Times New Roman"/>
              <w:sz w:val="22"/>
            </w:rPr>
          </w:rPrChange>
        </w:rPr>
        <w:t xml:space="preserve">, </w:t>
      </w:r>
      <w:ins w:id="4280" w:author="tao huang" w:date="2018-10-26T17:18:00Z">
        <w:r w:rsidR="007432A4" w:rsidRPr="000D773B">
          <w:rPr>
            <w:rFonts w:cs="Times New Roman"/>
            <w:color w:val="833C0B" w:themeColor="accent2" w:themeShade="80"/>
            <w:sz w:val="22"/>
            <w:rPrChange w:id="4281" w:author="tao huang" w:date="2018-10-26T17:35:00Z">
              <w:rPr>
                <w:rFonts w:cs="Times New Roman"/>
                <w:sz w:val="22"/>
              </w:rPr>
            </w:rPrChange>
          </w:rPr>
          <w:t xml:space="preserve">i.e., in equation </w:t>
        </w:r>
      </w:ins>
      <w:del w:id="4282" w:author="tao huang" w:date="2018-10-26T17:18:00Z">
        <w:r w:rsidR="009153C9" w:rsidRPr="000D773B" w:rsidDel="007432A4">
          <w:rPr>
            <w:rFonts w:cs="Times New Roman"/>
            <w:color w:val="833C0B" w:themeColor="accent2" w:themeShade="80"/>
            <w:sz w:val="22"/>
            <w:rPrChange w:id="4283" w:author="tao huang" w:date="2018-10-26T17:35:00Z">
              <w:rPr>
                <w:rFonts w:cs="Times New Roman"/>
                <w:sz w:val="22"/>
              </w:rPr>
            </w:rPrChange>
          </w:rPr>
          <w:delText xml:space="preserve">model </w:delText>
        </w:r>
      </w:del>
      <w:r w:rsidR="009153C9" w:rsidRPr="000D773B">
        <w:rPr>
          <w:rFonts w:cs="Times New Roman"/>
          <w:color w:val="833C0B" w:themeColor="accent2" w:themeShade="80"/>
          <w:sz w:val="22"/>
          <w:rPrChange w:id="4284" w:author="tao huang" w:date="2018-10-26T17:35:00Z">
            <w:rPr>
              <w:rFonts w:cs="Times New Roman"/>
              <w:sz w:val="22"/>
            </w:rPr>
          </w:rPrChange>
        </w:rPr>
        <w:t>(</w:t>
      </w:r>
      <w:ins w:id="4285" w:author="tao huang" w:date="2018-10-26T17:18:00Z">
        <w:r w:rsidR="007432A4" w:rsidRPr="000D773B">
          <w:rPr>
            <w:rFonts w:cs="Times New Roman"/>
            <w:color w:val="833C0B" w:themeColor="accent2" w:themeShade="80"/>
            <w:sz w:val="22"/>
            <w:rPrChange w:id="4286" w:author="tao huang" w:date="2018-10-26T17:35:00Z">
              <w:rPr>
                <w:rFonts w:cs="Times New Roman"/>
                <w:sz w:val="22"/>
              </w:rPr>
            </w:rPrChange>
          </w:rPr>
          <w:t>7</w:t>
        </w:r>
      </w:ins>
      <w:del w:id="4287" w:author="tao huang" w:date="2018-10-26T17:18:00Z">
        <w:r w:rsidR="00CC0415" w:rsidRPr="000D773B" w:rsidDel="007432A4">
          <w:rPr>
            <w:rFonts w:cs="Times New Roman"/>
            <w:color w:val="833C0B" w:themeColor="accent2" w:themeShade="80"/>
            <w:sz w:val="22"/>
            <w:rPrChange w:id="4288" w:author="tao huang" w:date="2018-10-26T17:35:00Z">
              <w:rPr>
                <w:rFonts w:cs="Times New Roman"/>
                <w:sz w:val="22"/>
              </w:rPr>
            </w:rPrChange>
          </w:rPr>
          <w:delText>6</w:delText>
        </w:r>
      </w:del>
      <w:r w:rsidR="009153C9" w:rsidRPr="000D773B">
        <w:rPr>
          <w:rFonts w:cs="Times New Roman"/>
          <w:color w:val="833C0B" w:themeColor="accent2" w:themeShade="80"/>
          <w:sz w:val="22"/>
          <w:rPrChange w:id="4289" w:author="tao huang" w:date="2018-10-26T17:35:00Z">
            <w:rPr>
              <w:rFonts w:cs="Times New Roman"/>
              <w:sz w:val="22"/>
            </w:rPr>
          </w:rPrChange>
        </w:rPr>
        <w:t xml:space="preserve">), </w:t>
      </w:r>
      <w:r w:rsidR="00350F86" w:rsidRPr="000D773B">
        <w:rPr>
          <w:rFonts w:cs="Times New Roman"/>
          <w:color w:val="833C0B" w:themeColor="accent2" w:themeShade="80"/>
          <w:sz w:val="22"/>
          <w:rPrChange w:id="4290" w:author="tao huang" w:date="2018-10-26T17:35:00Z">
            <w:rPr>
              <w:rFonts w:cs="Times New Roman"/>
              <w:sz w:val="22"/>
            </w:rPr>
          </w:rPrChange>
        </w:rPr>
        <w:t xml:space="preserve">and </w:t>
      </w:r>
      <w:del w:id="4291" w:author="tao huang" w:date="2018-10-26T17:18:00Z">
        <w:r w:rsidR="00350F86" w:rsidRPr="000D773B" w:rsidDel="007432A4">
          <w:rPr>
            <w:rFonts w:cs="Times New Roman"/>
            <w:color w:val="833C0B" w:themeColor="accent2" w:themeShade="80"/>
            <w:sz w:val="22"/>
            <w:rPrChange w:id="4292" w:author="tao huang" w:date="2018-10-26T17:35:00Z">
              <w:rPr>
                <w:rFonts w:cs="Times New Roman"/>
                <w:sz w:val="22"/>
              </w:rPr>
            </w:rPrChange>
          </w:rPr>
          <w:delText xml:space="preserve">becomes </w:delText>
        </w:r>
      </w:del>
      <w:ins w:id="4293" w:author="tao huang" w:date="2018-10-26T17:18:00Z">
        <w:r w:rsidR="00475216" w:rsidRPr="000D773B">
          <w:rPr>
            <w:rFonts w:cs="Times New Roman"/>
            <w:color w:val="833C0B" w:themeColor="accent2" w:themeShade="80"/>
            <w:sz w:val="22"/>
            <w:rPrChange w:id="4294" w:author="tao huang" w:date="2018-10-26T17:35:00Z">
              <w:rPr>
                <w:rFonts w:cs="Times New Roman"/>
                <w:sz w:val="22"/>
              </w:rPr>
            </w:rPrChange>
          </w:rPr>
          <w:t xml:space="preserve">is </w:t>
        </w:r>
      </w:ins>
      <w:r w:rsidR="00350F86" w:rsidRPr="000D773B">
        <w:rPr>
          <w:rFonts w:cs="Times New Roman"/>
          <w:color w:val="833C0B" w:themeColor="accent2" w:themeShade="80"/>
          <w:sz w:val="22"/>
          <w:rPrChange w:id="4295" w:author="tao huang" w:date="2018-10-26T17:35:00Z">
            <w:rPr>
              <w:rFonts w:cs="Times New Roman"/>
              <w:sz w:val="22"/>
            </w:rPr>
          </w:rPrChange>
        </w:rPr>
        <w:t xml:space="preserve">less likely to suffer from multicollinearity compared to the latter. </w:t>
      </w:r>
      <w:r w:rsidR="009153C9" w:rsidRPr="000D773B">
        <w:rPr>
          <w:rFonts w:cs="Times New Roman"/>
          <w:color w:val="833C0B" w:themeColor="accent2" w:themeShade="80"/>
          <w:sz w:val="22"/>
          <w:rPrChange w:id="4296" w:author="tao huang" w:date="2018-10-26T17:35:00Z">
            <w:rPr>
              <w:rFonts w:cs="Times New Roman"/>
              <w:sz w:val="22"/>
            </w:rPr>
          </w:rPrChange>
        </w:rPr>
        <w:t>Thus, i</w:t>
      </w:r>
      <w:r w:rsidR="004B32E3" w:rsidRPr="000D773B">
        <w:rPr>
          <w:rFonts w:cs="Times New Roman"/>
          <w:color w:val="833C0B" w:themeColor="accent2" w:themeShade="80"/>
          <w:sz w:val="22"/>
          <w:rPrChange w:id="4297" w:author="tao huang" w:date="2018-10-26T17:35:00Z">
            <w:rPr>
              <w:rFonts w:cs="Times New Roman"/>
              <w:sz w:val="22"/>
            </w:rPr>
          </w:rPrChange>
        </w:rPr>
        <w:t xml:space="preserve">f the price and promotions of the focal product truly have effects on the product sales, </w:t>
      </w:r>
      <w:r w:rsidR="009153C9" w:rsidRPr="000D773B">
        <w:rPr>
          <w:rFonts w:cs="Times New Roman"/>
          <w:color w:val="833C0B" w:themeColor="accent2" w:themeShade="80"/>
          <w:sz w:val="22"/>
          <w:rPrChange w:id="4298" w:author="tao huang" w:date="2018-10-26T17:35:00Z">
            <w:rPr>
              <w:rFonts w:cs="Times New Roman"/>
              <w:sz w:val="22"/>
            </w:rPr>
          </w:rPrChange>
        </w:rPr>
        <w:t>it is</w:t>
      </w:r>
      <w:r w:rsidR="004B32E3" w:rsidRPr="000D773B">
        <w:rPr>
          <w:rFonts w:cs="Times New Roman"/>
          <w:color w:val="833C0B" w:themeColor="accent2" w:themeShade="80"/>
          <w:sz w:val="22"/>
          <w:rPrChange w:id="4299" w:author="tao huang" w:date="2018-10-26T17:35:00Z">
            <w:rPr>
              <w:rFonts w:cs="Times New Roman"/>
              <w:sz w:val="22"/>
            </w:rPr>
          </w:rPrChange>
        </w:rPr>
        <w:t xml:space="preserve"> </w:t>
      </w:r>
      <w:del w:id="4300" w:author="tao huang" w:date="2018-10-26T17:20:00Z">
        <w:r w:rsidR="00D01B85" w:rsidRPr="000D773B" w:rsidDel="00FF66F1">
          <w:rPr>
            <w:rFonts w:cs="Times New Roman"/>
            <w:color w:val="833C0B" w:themeColor="accent2" w:themeShade="80"/>
            <w:sz w:val="22"/>
            <w:rPrChange w:id="4301" w:author="tao huang" w:date="2018-10-26T17:35:00Z">
              <w:rPr>
                <w:rFonts w:cs="Times New Roman"/>
                <w:sz w:val="22"/>
              </w:rPr>
            </w:rPrChange>
          </w:rPr>
          <w:delText>un</w:delText>
        </w:r>
        <w:r w:rsidR="004B32E3" w:rsidRPr="000D773B" w:rsidDel="00FF66F1">
          <w:rPr>
            <w:rFonts w:cs="Times New Roman"/>
            <w:color w:val="833C0B" w:themeColor="accent2" w:themeShade="80"/>
            <w:sz w:val="22"/>
            <w:rPrChange w:id="4302" w:author="tao huang" w:date="2018-10-26T17:35:00Z">
              <w:rPr>
                <w:rFonts w:cs="Times New Roman"/>
                <w:sz w:val="22"/>
              </w:rPr>
            </w:rPrChange>
          </w:rPr>
          <w:delText>likely</w:delText>
        </w:r>
        <w:r w:rsidR="009153C9" w:rsidRPr="000D773B" w:rsidDel="00FF66F1">
          <w:rPr>
            <w:rFonts w:cs="Times New Roman"/>
            <w:color w:val="833C0B" w:themeColor="accent2" w:themeShade="80"/>
            <w:sz w:val="22"/>
            <w:rPrChange w:id="4303" w:author="tao huang" w:date="2018-10-26T17:35:00Z">
              <w:rPr>
                <w:rFonts w:cs="Times New Roman"/>
                <w:sz w:val="22"/>
              </w:rPr>
            </w:rPrChange>
          </w:rPr>
          <w:delText xml:space="preserve"> </w:delText>
        </w:r>
      </w:del>
      <w:ins w:id="4304" w:author="tao huang" w:date="2018-10-26T17:20:00Z">
        <w:r w:rsidR="00FF66F1" w:rsidRPr="000D773B">
          <w:rPr>
            <w:rFonts w:cs="Times New Roman"/>
            <w:color w:val="833C0B" w:themeColor="accent2" w:themeShade="80"/>
            <w:sz w:val="22"/>
            <w:rPrChange w:id="4305" w:author="tao huang" w:date="2018-10-26T17:35:00Z">
              <w:rPr>
                <w:rFonts w:cs="Times New Roman"/>
                <w:sz w:val="22"/>
              </w:rPr>
            </w:rPrChange>
          </w:rPr>
          <w:t xml:space="preserve">less likely </w:t>
        </w:r>
      </w:ins>
      <w:r w:rsidR="009153C9" w:rsidRPr="000D773B">
        <w:rPr>
          <w:rFonts w:cs="Times New Roman"/>
          <w:color w:val="833C0B" w:themeColor="accent2" w:themeShade="80"/>
          <w:sz w:val="22"/>
          <w:rPrChange w:id="4306" w:author="tao huang" w:date="2018-10-26T17:35:00Z">
            <w:rPr>
              <w:rFonts w:cs="Times New Roman"/>
              <w:sz w:val="22"/>
            </w:rPr>
          </w:rPrChange>
        </w:rPr>
        <w:t>that they will</w:t>
      </w:r>
      <w:r w:rsidR="004B32E3" w:rsidRPr="000D773B">
        <w:rPr>
          <w:rFonts w:cs="Times New Roman"/>
          <w:color w:val="833C0B" w:themeColor="accent2" w:themeShade="80"/>
          <w:sz w:val="22"/>
          <w:rPrChange w:id="4307" w:author="tao huang" w:date="2018-10-26T17:35:00Z">
            <w:rPr>
              <w:rFonts w:cs="Times New Roman"/>
              <w:sz w:val="22"/>
            </w:rPr>
          </w:rPrChange>
        </w:rPr>
        <w:t xml:space="preserve"> be </w:t>
      </w:r>
      <w:r w:rsidR="00D01B85" w:rsidRPr="000D773B">
        <w:rPr>
          <w:rFonts w:cs="Times New Roman"/>
          <w:color w:val="833C0B" w:themeColor="accent2" w:themeShade="80"/>
          <w:sz w:val="22"/>
          <w:rPrChange w:id="4308" w:author="tao huang" w:date="2018-10-26T17:35:00Z">
            <w:rPr>
              <w:rFonts w:cs="Times New Roman"/>
              <w:sz w:val="22"/>
            </w:rPr>
          </w:rPrChange>
        </w:rPr>
        <w:t xml:space="preserve">removed </w:t>
      </w:r>
      <w:del w:id="4309" w:author="tao huang" w:date="2018-10-26T17:19:00Z">
        <w:r w:rsidR="00D01B85" w:rsidRPr="000D773B" w:rsidDel="00475216">
          <w:rPr>
            <w:rFonts w:cs="Times New Roman"/>
            <w:color w:val="833C0B" w:themeColor="accent2" w:themeShade="80"/>
            <w:sz w:val="22"/>
            <w:rPrChange w:id="4310" w:author="tao huang" w:date="2018-10-26T17:35:00Z">
              <w:rPr>
                <w:rFonts w:cs="Times New Roman"/>
                <w:sz w:val="22"/>
              </w:rPr>
            </w:rPrChange>
          </w:rPr>
          <w:delText>out of</w:delText>
        </w:r>
      </w:del>
      <w:ins w:id="4311" w:author="tao huang" w:date="2018-10-26T17:35:00Z">
        <w:r w:rsidR="00B83AE7" w:rsidRPr="000D773B">
          <w:rPr>
            <w:rFonts w:cs="Times New Roman"/>
            <w:color w:val="833C0B" w:themeColor="accent2" w:themeShade="80"/>
            <w:sz w:val="22"/>
            <w:rPrChange w:id="4312" w:author="tao huang" w:date="2018-10-26T17:35:00Z">
              <w:rPr>
                <w:rFonts w:cs="Times New Roman"/>
                <w:sz w:val="22"/>
              </w:rPr>
            </w:rPrChange>
          </w:rPr>
          <w:t>by</w:t>
        </w:r>
      </w:ins>
      <w:r w:rsidR="00D01B85" w:rsidRPr="000D773B">
        <w:rPr>
          <w:rFonts w:cs="Times New Roman"/>
          <w:color w:val="833C0B" w:themeColor="accent2" w:themeShade="80"/>
          <w:sz w:val="22"/>
          <w:rPrChange w:id="4313" w:author="tao huang" w:date="2018-10-26T17:35:00Z">
            <w:rPr>
              <w:rFonts w:cs="Times New Roman"/>
              <w:sz w:val="22"/>
            </w:rPr>
          </w:rPrChange>
        </w:rPr>
        <w:t xml:space="preserve"> both</w:t>
      </w:r>
      <w:r w:rsidR="009B16CC" w:rsidRPr="000D773B">
        <w:rPr>
          <w:rFonts w:cs="Times New Roman"/>
          <w:color w:val="833C0B" w:themeColor="accent2" w:themeShade="80"/>
          <w:sz w:val="22"/>
          <w:rPrChange w:id="4314" w:author="tao huang" w:date="2018-10-26T17:35:00Z">
            <w:rPr>
              <w:rFonts w:cs="Times New Roman"/>
              <w:sz w:val="22"/>
            </w:rPr>
          </w:rPrChange>
        </w:rPr>
        <w:t xml:space="preserve"> the ADL-</w:t>
      </w:r>
      <w:del w:id="4315" w:author="tao huang" w:date="2018-10-26T17:35:00Z">
        <w:r w:rsidR="009B16CC" w:rsidRPr="000D773B" w:rsidDel="00B83AE7">
          <w:rPr>
            <w:rFonts w:cs="Times New Roman"/>
            <w:color w:val="833C0B" w:themeColor="accent2" w:themeShade="80"/>
            <w:sz w:val="22"/>
            <w:rPrChange w:id="4316" w:author="tao huang" w:date="2018-10-26T17:35:00Z">
              <w:rPr>
                <w:rFonts w:cs="Times New Roman"/>
                <w:sz w:val="22"/>
              </w:rPr>
            </w:rPrChange>
          </w:rPr>
          <w:delText xml:space="preserve">own </w:delText>
        </w:r>
      </w:del>
      <w:ins w:id="4317" w:author="tao huang" w:date="2018-10-26T17:35:00Z">
        <w:r w:rsidR="00B83AE7" w:rsidRPr="000D773B">
          <w:rPr>
            <w:rFonts w:cs="Times New Roman"/>
            <w:color w:val="833C0B" w:themeColor="accent2" w:themeShade="80"/>
            <w:sz w:val="22"/>
            <w:rPrChange w:id="4318" w:author="tao huang" w:date="2018-10-26T17:35:00Z">
              <w:rPr>
                <w:rFonts w:cs="Times New Roman"/>
                <w:sz w:val="22"/>
              </w:rPr>
            </w:rPrChange>
          </w:rPr>
          <w:t xml:space="preserve">raw </w:t>
        </w:r>
      </w:ins>
      <w:r w:rsidR="009B16CC" w:rsidRPr="000D773B">
        <w:rPr>
          <w:rFonts w:cs="Times New Roman"/>
          <w:color w:val="833C0B" w:themeColor="accent2" w:themeShade="80"/>
          <w:sz w:val="22"/>
          <w:rPrChange w:id="4319" w:author="tao huang" w:date="2018-10-26T17:35:00Z">
            <w:rPr>
              <w:rFonts w:cs="Times New Roman"/>
              <w:sz w:val="22"/>
            </w:rPr>
          </w:rPrChange>
        </w:rPr>
        <w:t>model</w:t>
      </w:r>
      <w:r w:rsidR="004B32E3" w:rsidRPr="000D773B">
        <w:rPr>
          <w:rFonts w:cs="Times New Roman"/>
          <w:color w:val="833C0B" w:themeColor="accent2" w:themeShade="80"/>
          <w:sz w:val="22"/>
          <w:rPrChange w:id="4320" w:author="tao huang" w:date="2018-10-26T17:35:00Z">
            <w:rPr>
              <w:rFonts w:cs="Times New Roman"/>
              <w:sz w:val="22"/>
            </w:rPr>
          </w:rPrChange>
        </w:rPr>
        <w:t xml:space="preserve"> </w:t>
      </w:r>
      <w:r w:rsidR="00D01B85" w:rsidRPr="000D773B">
        <w:rPr>
          <w:rFonts w:cs="Times New Roman"/>
          <w:color w:val="833C0B" w:themeColor="accent2" w:themeShade="80"/>
          <w:sz w:val="22"/>
          <w:rPrChange w:id="4321" w:author="tao huang" w:date="2018-10-26T17:35:00Z">
            <w:rPr>
              <w:rFonts w:cs="Times New Roman"/>
              <w:sz w:val="22"/>
            </w:rPr>
          </w:rPrChange>
        </w:rPr>
        <w:t xml:space="preserve">and </w:t>
      </w:r>
      <w:r w:rsidR="009B16CC" w:rsidRPr="000D773B">
        <w:rPr>
          <w:rFonts w:cs="Times New Roman"/>
          <w:color w:val="833C0B" w:themeColor="accent2" w:themeShade="80"/>
          <w:sz w:val="22"/>
          <w:rPrChange w:id="4322" w:author="tao huang" w:date="2018-10-26T17:35:00Z">
            <w:rPr>
              <w:rFonts w:cs="Times New Roman"/>
              <w:sz w:val="22"/>
            </w:rPr>
          </w:rPrChange>
        </w:rPr>
        <w:t>the ADL-</w:t>
      </w:r>
      <w:del w:id="4323" w:author="tao huang" w:date="2018-10-26T17:35:00Z">
        <w:r w:rsidR="009B16CC" w:rsidRPr="000D773B" w:rsidDel="00B83AE7">
          <w:rPr>
            <w:rFonts w:cs="Times New Roman"/>
            <w:color w:val="833C0B" w:themeColor="accent2" w:themeShade="80"/>
            <w:sz w:val="22"/>
            <w:rPrChange w:id="4324" w:author="tao huang" w:date="2018-10-26T17:35:00Z">
              <w:rPr>
                <w:rFonts w:cs="Times New Roman"/>
                <w:sz w:val="22"/>
              </w:rPr>
            </w:rPrChange>
          </w:rPr>
          <w:delText xml:space="preserve">raw </w:delText>
        </w:r>
      </w:del>
      <w:ins w:id="4325" w:author="tao huang" w:date="2018-10-26T17:35:00Z">
        <w:r w:rsidR="00B83AE7" w:rsidRPr="000D773B">
          <w:rPr>
            <w:rFonts w:cs="Times New Roman"/>
            <w:color w:val="833C0B" w:themeColor="accent2" w:themeShade="80"/>
            <w:sz w:val="22"/>
            <w:rPrChange w:id="4326" w:author="tao huang" w:date="2018-10-26T17:35:00Z">
              <w:rPr>
                <w:rFonts w:cs="Times New Roman"/>
                <w:sz w:val="22"/>
              </w:rPr>
            </w:rPrChange>
          </w:rPr>
          <w:t xml:space="preserve">own </w:t>
        </w:r>
      </w:ins>
      <w:r w:rsidR="009B16CC" w:rsidRPr="000D773B">
        <w:rPr>
          <w:rFonts w:cs="Times New Roman"/>
          <w:color w:val="833C0B" w:themeColor="accent2" w:themeShade="80"/>
          <w:sz w:val="22"/>
          <w:rPrChange w:id="4327" w:author="tao huang" w:date="2018-10-26T17:35:00Z">
            <w:rPr>
              <w:rFonts w:cs="Times New Roman"/>
              <w:sz w:val="22"/>
            </w:rPr>
          </w:rPrChange>
        </w:rPr>
        <w:t>model</w:t>
      </w:r>
      <w:r w:rsidR="00BD6728" w:rsidRPr="000D773B">
        <w:rPr>
          <w:rStyle w:val="FootnoteReference"/>
          <w:rFonts w:cs="Times New Roman"/>
          <w:color w:val="833C0B" w:themeColor="accent2" w:themeShade="80"/>
          <w:sz w:val="22"/>
          <w:rPrChange w:id="4328" w:author="tao huang" w:date="2018-10-26T17:35:00Z">
            <w:rPr>
              <w:rStyle w:val="FootnoteReference"/>
              <w:rFonts w:cs="Times New Roman"/>
              <w:sz w:val="22"/>
            </w:rPr>
          </w:rPrChange>
        </w:rPr>
        <w:footnoteReference w:id="8"/>
      </w:r>
      <w:r w:rsidR="009B16CC" w:rsidRPr="000D773B">
        <w:rPr>
          <w:rFonts w:cs="Times New Roman"/>
          <w:color w:val="833C0B" w:themeColor="accent2" w:themeShade="80"/>
          <w:sz w:val="22"/>
          <w:rPrChange w:id="4329" w:author="tao huang" w:date="2018-10-26T17:35:00Z">
            <w:rPr>
              <w:rFonts w:cs="Times New Roman"/>
              <w:sz w:val="22"/>
            </w:rPr>
          </w:rPrChange>
        </w:rPr>
        <w:t>.</w:t>
      </w:r>
    </w:p>
    <w:p w14:paraId="59179734" w14:textId="77777777" w:rsidR="001E74A5" w:rsidRPr="000D773B" w:rsidRDefault="001E74A5">
      <w:pPr>
        <w:pStyle w:val="ListParagraph"/>
        <w:shd w:val="clear" w:color="auto" w:fill="FFFFFF" w:themeFill="background1"/>
        <w:spacing w:after="0" w:line="360" w:lineRule="auto"/>
        <w:ind w:left="0"/>
        <w:rPr>
          <w:rFonts w:cs="Times New Roman"/>
          <w:color w:val="833C0B" w:themeColor="accent2" w:themeShade="80"/>
          <w:sz w:val="22"/>
          <w:rPrChange w:id="4330" w:author="tao huang" w:date="2018-10-26T17:35:00Z">
            <w:rPr>
              <w:rFonts w:cs="Times New Roman"/>
              <w:sz w:val="22"/>
            </w:rPr>
          </w:rPrChange>
        </w:rPr>
      </w:pPr>
    </w:p>
    <w:p w14:paraId="70BA2ED2" w14:textId="77777777" w:rsidR="00971633" w:rsidRPr="005B1C8C" w:rsidRDefault="00971633" w:rsidP="00971633">
      <w:pPr>
        <w:shd w:val="clear" w:color="auto" w:fill="FFFFFF" w:themeFill="background1"/>
        <w:spacing w:after="0" w:line="360" w:lineRule="auto"/>
        <w:jc w:val="center"/>
        <w:rPr>
          <w:rFonts w:cs="Times New Roman"/>
          <w:sz w:val="22"/>
        </w:rPr>
      </w:pPr>
      <w:r w:rsidRPr="005B1C8C">
        <w:rPr>
          <w:rFonts w:cs="Times New Roman"/>
          <w:sz w:val="22"/>
        </w:rPr>
        <w:t>Figure 2.</w:t>
      </w:r>
      <w:r w:rsidRPr="005B1C8C">
        <w:rPr>
          <w:rFonts w:cs="Times New Roman"/>
          <w:sz w:val="22"/>
        </w:rPr>
        <w:tab/>
        <w:t xml:space="preserve">An illustration for the three-stages of </w:t>
      </w:r>
      <w:r w:rsidR="00B2161B">
        <w:rPr>
          <w:rFonts w:cs="Times New Roman"/>
          <w:sz w:val="22"/>
        </w:rPr>
        <w:t>our proposed methods</w:t>
      </w:r>
    </w:p>
    <w:p w14:paraId="31A3129F" w14:textId="77777777" w:rsidR="001D01B0" w:rsidRPr="005B1C8C" w:rsidRDefault="001D01B0" w:rsidP="00754B19">
      <w:pPr>
        <w:shd w:val="clear" w:color="auto" w:fill="FFFFFF" w:themeFill="background1"/>
        <w:spacing w:after="0" w:line="360" w:lineRule="auto"/>
        <w:jc w:val="center"/>
        <w:rPr>
          <w:rFonts w:cs="Times New Roman"/>
          <w:sz w:val="22"/>
        </w:rPr>
      </w:pPr>
      <w:r w:rsidRPr="005B1C8C">
        <w:rPr>
          <w:rFonts w:cs="Times New Roman"/>
          <w:noProof/>
          <w:sz w:val="22"/>
        </w:rPr>
        <w:drawing>
          <wp:inline distT="0" distB="0" distL="0" distR="0" wp14:anchorId="5C6D329A" wp14:editId="643B268C">
            <wp:extent cx="5010150" cy="398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7538" cy="4000119"/>
                    </a:xfrm>
                    <a:prstGeom prst="rect">
                      <a:avLst/>
                    </a:prstGeom>
                    <a:noFill/>
                  </pic:spPr>
                </pic:pic>
              </a:graphicData>
            </a:graphic>
          </wp:inline>
        </w:drawing>
      </w:r>
    </w:p>
    <w:p w14:paraId="64ADE7E8" w14:textId="77777777" w:rsidR="001E74A5" w:rsidRDefault="001E74A5" w:rsidP="00971633">
      <w:pPr>
        <w:shd w:val="clear" w:color="auto" w:fill="FFFFFF" w:themeFill="background1"/>
        <w:spacing w:after="0" w:line="360" w:lineRule="auto"/>
        <w:rPr>
          <w:ins w:id="4331" w:author="tao huang" w:date="2018-10-26T17:54:00Z"/>
          <w:rFonts w:cs="Times New Roman"/>
          <w:sz w:val="22"/>
        </w:rPr>
      </w:pPr>
    </w:p>
    <w:p w14:paraId="580E19A1" w14:textId="24585437" w:rsidR="00971633" w:rsidRPr="005B1C8C" w:rsidRDefault="000C6B58" w:rsidP="00971633">
      <w:pPr>
        <w:shd w:val="clear" w:color="auto" w:fill="FFFFFF" w:themeFill="background1"/>
        <w:spacing w:after="0" w:line="360" w:lineRule="auto"/>
        <w:rPr>
          <w:rFonts w:cs="Times New Roman"/>
          <w:sz w:val="22"/>
        </w:rPr>
      </w:pPr>
      <w:ins w:id="4332" w:author="Didier Soopramanien" w:date="2018-10-23T16:22:00Z">
        <w:del w:id="4333" w:author="tao huang" w:date="2018-10-26T17:24:00Z">
          <w:r w:rsidRPr="007C002F" w:rsidDel="002716B7">
            <w:rPr>
              <w:rFonts w:cs="Times New Roman"/>
              <w:color w:val="833C0B" w:themeColor="accent2" w:themeShade="80"/>
              <w:sz w:val="22"/>
              <w:rPrChange w:id="4334" w:author="tao huang" w:date="2018-10-26T18:00:00Z">
                <w:rPr>
                  <w:rFonts w:cs="Times New Roman"/>
                  <w:sz w:val="22"/>
                </w:rPr>
              </w:rPrChange>
            </w:rPr>
            <w:delText>I</w:delText>
          </w:r>
        </w:del>
      </w:ins>
      <w:del w:id="4335" w:author="tao huang" w:date="2018-10-26T17:24:00Z">
        <w:r w:rsidR="00971633" w:rsidRPr="007C002F" w:rsidDel="002716B7">
          <w:rPr>
            <w:rFonts w:cs="Times New Roman"/>
            <w:color w:val="833C0B" w:themeColor="accent2" w:themeShade="80"/>
            <w:sz w:val="22"/>
            <w:rPrChange w:id="4336" w:author="tao huang" w:date="2018-10-26T18:00:00Z">
              <w:rPr>
                <w:rFonts w:cs="Times New Roman"/>
                <w:sz w:val="22"/>
              </w:rPr>
            </w:rPrChange>
          </w:rPr>
          <w:delText>A</w:delText>
        </w:r>
      </w:del>
      <w:ins w:id="4337" w:author="Didier Soopramanien" w:date="2018-10-23T16:58:00Z">
        <w:del w:id="4338" w:author="tao huang" w:date="2018-10-26T17:24:00Z">
          <w:r w:rsidR="003F37F2" w:rsidRPr="007C002F" w:rsidDel="002716B7">
            <w:rPr>
              <w:rFonts w:cs="Times New Roman"/>
              <w:color w:val="833C0B" w:themeColor="accent2" w:themeShade="80"/>
              <w:sz w:val="22"/>
              <w:rPrChange w:id="4339" w:author="tao huang" w:date="2018-10-26T18:00:00Z">
                <w:rPr>
                  <w:rFonts w:cs="Times New Roman"/>
                  <w:sz w:val="22"/>
                </w:rPr>
              </w:rPrChange>
            </w:rPr>
            <w:delText>n</w:delText>
          </w:r>
        </w:del>
      </w:ins>
      <w:del w:id="4340" w:author="tao huang" w:date="2018-10-26T17:24:00Z">
        <w:r w:rsidR="00971633" w:rsidRPr="007C002F" w:rsidDel="002716B7">
          <w:rPr>
            <w:rFonts w:cs="Times New Roman"/>
            <w:color w:val="833C0B" w:themeColor="accent2" w:themeShade="80"/>
            <w:sz w:val="22"/>
            <w:rPrChange w:id="4341" w:author="tao huang" w:date="2018-10-26T18:00:00Z">
              <w:rPr>
                <w:rFonts w:cs="Times New Roman"/>
                <w:sz w:val="22"/>
              </w:rPr>
            </w:rPrChange>
          </w:rPr>
          <w:delText>t</w:delText>
        </w:r>
      </w:del>
      <w:ins w:id="4342" w:author="tao huang" w:date="2018-10-26T17:24:00Z">
        <w:r w:rsidR="002716B7" w:rsidRPr="007C002F">
          <w:rPr>
            <w:rFonts w:cs="Times New Roman"/>
            <w:color w:val="833C0B" w:themeColor="accent2" w:themeShade="80"/>
            <w:sz w:val="22"/>
            <w:rPrChange w:id="4343" w:author="tao huang" w:date="2018-10-26T18:00:00Z">
              <w:rPr>
                <w:rFonts w:cs="Times New Roman"/>
                <w:sz w:val="22"/>
              </w:rPr>
            </w:rPrChange>
          </w:rPr>
          <w:t>During</w:t>
        </w:r>
      </w:ins>
      <w:r w:rsidR="00971633" w:rsidRPr="007C002F">
        <w:rPr>
          <w:rFonts w:cs="Times New Roman"/>
          <w:color w:val="833C0B" w:themeColor="accent2" w:themeShade="80"/>
          <w:sz w:val="22"/>
          <w:rPrChange w:id="4344" w:author="tao huang" w:date="2018-10-26T18:00:00Z">
            <w:rPr>
              <w:rFonts w:cs="Times New Roman"/>
              <w:sz w:val="22"/>
            </w:rPr>
          </w:rPrChange>
        </w:rPr>
        <w:t xml:space="preserve"> the final stage, we integrate the ADL-</w:t>
      </w:r>
      <w:r w:rsidR="00971633" w:rsidRPr="007C002F">
        <w:rPr>
          <w:rFonts w:cs="Times New Roman"/>
          <w:noProof/>
          <w:color w:val="833C0B" w:themeColor="accent2" w:themeShade="80"/>
          <w:sz w:val="22"/>
          <w:rPrChange w:id="4345" w:author="tao huang" w:date="2018-10-26T18:00:00Z">
            <w:rPr>
              <w:rFonts w:cs="Times New Roman"/>
              <w:noProof/>
              <w:sz w:val="22"/>
            </w:rPr>
          </w:rPrChange>
        </w:rPr>
        <w:t>intra</w:t>
      </w:r>
      <w:r w:rsidR="00971633" w:rsidRPr="007C002F">
        <w:rPr>
          <w:rFonts w:cs="Times New Roman"/>
          <w:color w:val="833C0B" w:themeColor="accent2" w:themeShade="80"/>
          <w:sz w:val="22"/>
          <w:rPrChange w:id="4346" w:author="tao huang" w:date="2018-10-26T18:00:00Z">
            <w:rPr>
              <w:rFonts w:cs="Times New Roman"/>
              <w:sz w:val="22"/>
            </w:rPr>
          </w:rPrChange>
        </w:rPr>
        <w:t xml:space="preserve"> model with the EWC method and the IC method respectively to account for the </w:t>
      </w:r>
      <w:r w:rsidR="00971633" w:rsidRPr="007C002F">
        <w:rPr>
          <w:rFonts w:cs="Times New Roman"/>
          <w:noProof/>
          <w:color w:val="833C0B" w:themeColor="accent2" w:themeShade="80"/>
          <w:sz w:val="22"/>
          <w:rPrChange w:id="4347" w:author="tao huang" w:date="2018-10-26T18:00:00Z">
            <w:rPr>
              <w:rFonts w:cs="Times New Roman"/>
              <w:noProof/>
              <w:sz w:val="22"/>
            </w:rPr>
          </w:rPrChange>
        </w:rPr>
        <w:t xml:space="preserve">structural change </w:t>
      </w:r>
      <w:r w:rsidR="00971633" w:rsidRPr="007C002F">
        <w:rPr>
          <w:rFonts w:cs="Times New Roman"/>
          <w:color w:val="833C0B" w:themeColor="accent2" w:themeShade="80"/>
          <w:sz w:val="22"/>
          <w:rPrChange w:id="4348" w:author="tao huang" w:date="2018-10-26T18:00:00Z">
            <w:rPr>
              <w:rFonts w:cs="Times New Roman"/>
              <w:sz w:val="22"/>
            </w:rPr>
          </w:rPrChange>
        </w:rPr>
        <w:t>problem. We implement the EWC method and the IC method to the ADL-</w:t>
      </w:r>
      <w:r w:rsidR="00971633" w:rsidRPr="007C002F">
        <w:rPr>
          <w:rFonts w:cs="Times New Roman"/>
          <w:noProof/>
          <w:color w:val="833C0B" w:themeColor="accent2" w:themeShade="80"/>
          <w:sz w:val="22"/>
          <w:rPrChange w:id="4349" w:author="tao huang" w:date="2018-10-26T18:00:00Z">
            <w:rPr>
              <w:rFonts w:cs="Times New Roman"/>
              <w:noProof/>
              <w:sz w:val="22"/>
            </w:rPr>
          </w:rPrChange>
        </w:rPr>
        <w:t>intra</w:t>
      </w:r>
      <w:r w:rsidR="00971633" w:rsidRPr="007C002F">
        <w:rPr>
          <w:rFonts w:cs="Times New Roman"/>
          <w:color w:val="833C0B" w:themeColor="accent2" w:themeShade="80"/>
          <w:sz w:val="22"/>
          <w:rPrChange w:id="4350" w:author="tao huang" w:date="2018-10-26T18:00:00Z">
            <w:rPr>
              <w:rFonts w:cs="Times New Roman"/>
              <w:sz w:val="22"/>
            </w:rPr>
          </w:rPrChange>
        </w:rPr>
        <w:t xml:space="preserve"> model </w:t>
      </w:r>
      <w:ins w:id="4351" w:author="tao huang" w:date="2018-10-26T17:54:00Z">
        <w:r w:rsidR="00036DD3" w:rsidRPr="007C002F">
          <w:rPr>
            <w:rFonts w:cs="Times New Roman"/>
            <w:color w:val="833C0B" w:themeColor="accent2" w:themeShade="80"/>
            <w:sz w:val="22"/>
            <w:rPrChange w:id="4352" w:author="tao huang" w:date="2018-10-26T18:00:00Z">
              <w:rPr>
                <w:rFonts w:cs="Times New Roman"/>
                <w:sz w:val="22"/>
              </w:rPr>
            </w:rPrChange>
          </w:rPr>
          <w:t xml:space="preserve">only </w:t>
        </w:r>
      </w:ins>
      <w:r w:rsidR="00F546B0" w:rsidRPr="007C002F">
        <w:rPr>
          <w:rFonts w:cs="Times New Roman"/>
          <w:color w:val="833C0B" w:themeColor="accent2" w:themeShade="80"/>
          <w:sz w:val="22"/>
          <w:rPrChange w:id="4353" w:author="tao huang" w:date="2018-10-26T18:00:00Z">
            <w:rPr>
              <w:rFonts w:cs="Times New Roman"/>
              <w:sz w:val="22"/>
            </w:rPr>
          </w:rPrChange>
        </w:rPr>
        <w:t>if the existence</w:t>
      </w:r>
      <w:r w:rsidR="00971633" w:rsidRPr="007C002F">
        <w:rPr>
          <w:rFonts w:cs="Times New Roman"/>
          <w:color w:val="833C0B" w:themeColor="accent2" w:themeShade="80"/>
          <w:sz w:val="22"/>
          <w:rPrChange w:id="4354" w:author="tao huang" w:date="2018-10-26T18:00:00Z">
            <w:rPr>
              <w:rFonts w:cs="Times New Roman"/>
              <w:sz w:val="22"/>
            </w:rPr>
          </w:rPrChange>
        </w:rPr>
        <w:t xml:space="preserve"> of </w:t>
      </w:r>
      <w:ins w:id="4355" w:author="tao huang" w:date="2018-10-26T17:54:00Z">
        <w:r w:rsidR="00036DD3" w:rsidRPr="007C002F">
          <w:rPr>
            <w:rFonts w:cs="Times New Roman"/>
            <w:color w:val="833C0B" w:themeColor="accent2" w:themeShade="80"/>
            <w:sz w:val="22"/>
            <w:rPrChange w:id="4356" w:author="tao huang" w:date="2018-10-26T18:00:00Z">
              <w:rPr>
                <w:rFonts w:cs="Times New Roman"/>
                <w:sz w:val="22"/>
              </w:rPr>
            </w:rPrChange>
          </w:rPr>
          <w:t xml:space="preserve">the </w:t>
        </w:r>
      </w:ins>
      <w:del w:id="4357" w:author="tao huang" w:date="2018-10-26T17:54:00Z">
        <w:r w:rsidR="00F546B0" w:rsidRPr="007C002F" w:rsidDel="00036DD3">
          <w:rPr>
            <w:rFonts w:cs="Times New Roman"/>
            <w:color w:val="833C0B" w:themeColor="accent2" w:themeShade="80"/>
            <w:sz w:val="22"/>
            <w:rPrChange w:id="4358" w:author="tao huang" w:date="2018-10-26T18:00:00Z">
              <w:rPr>
                <w:rFonts w:cs="Times New Roman"/>
                <w:sz w:val="22"/>
              </w:rPr>
            </w:rPrChange>
          </w:rPr>
          <w:delText xml:space="preserve">any </w:delText>
        </w:r>
      </w:del>
      <w:r w:rsidR="00971633" w:rsidRPr="007C002F">
        <w:rPr>
          <w:rFonts w:cs="Times New Roman"/>
          <w:color w:val="833C0B" w:themeColor="accent2" w:themeShade="80"/>
          <w:sz w:val="22"/>
          <w:rPrChange w:id="4359" w:author="tao huang" w:date="2018-10-26T18:00:00Z">
            <w:rPr>
              <w:rFonts w:cs="Times New Roman"/>
              <w:sz w:val="22"/>
            </w:rPr>
          </w:rPrChange>
        </w:rPr>
        <w:t>structural change</w:t>
      </w:r>
      <w:r w:rsidR="00F546B0" w:rsidRPr="007C002F">
        <w:rPr>
          <w:rFonts w:cs="Times New Roman"/>
          <w:color w:val="833C0B" w:themeColor="accent2" w:themeShade="80"/>
          <w:sz w:val="22"/>
          <w:rPrChange w:id="4360" w:author="tao huang" w:date="2018-10-26T18:00:00Z">
            <w:rPr>
              <w:rFonts w:cs="Times New Roman"/>
              <w:sz w:val="22"/>
            </w:rPr>
          </w:rPrChange>
        </w:rPr>
        <w:t xml:space="preserve"> is confirmed.</w:t>
      </w:r>
      <w:ins w:id="4361" w:author="Didier Soopramanien" w:date="2018-10-23T16:59:00Z">
        <w:r w:rsidR="00503C80" w:rsidRPr="007C002F">
          <w:rPr>
            <w:rFonts w:cs="Times New Roman"/>
            <w:color w:val="833C0B" w:themeColor="accent2" w:themeShade="80"/>
            <w:sz w:val="22"/>
            <w:rPrChange w:id="4362" w:author="tao huang" w:date="2018-10-26T18:00:00Z">
              <w:rPr>
                <w:rFonts w:cs="Times New Roman"/>
                <w:sz w:val="22"/>
              </w:rPr>
            </w:rPrChange>
          </w:rPr>
          <w:t xml:space="preserve"> If this is not the case, </w:t>
        </w:r>
      </w:ins>
      <w:del w:id="4363" w:author="Didier Soopramanien" w:date="2018-10-23T16:59:00Z">
        <w:r w:rsidR="00F546B0" w:rsidRPr="007C002F" w:rsidDel="00503C80">
          <w:rPr>
            <w:rFonts w:cs="Times New Roman"/>
            <w:color w:val="833C0B" w:themeColor="accent2" w:themeShade="80"/>
            <w:sz w:val="22"/>
            <w:rPrChange w:id="4364" w:author="tao huang" w:date="2018-10-26T18:00:00Z">
              <w:rPr>
                <w:rFonts w:cs="Times New Roman"/>
                <w:sz w:val="22"/>
              </w:rPr>
            </w:rPrChange>
          </w:rPr>
          <w:delText xml:space="preserve"> W</w:delText>
        </w:r>
      </w:del>
      <w:ins w:id="4365" w:author="Didier Soopramanien" w:date="2018-10-23T16:59:00Z">
        <w:r w:rsidR="00503C80" w:rsidRPr="007C002F">
          <w:rPr>
            <w:rFonts w:cs="Times New Roman"/>
            <w:color w:val="833C0B" w:themeColor="accent2" w:themeShade="80"/>
            <w:sz w:val="22"/>
            <w:rPrChange w:id="4366" w:author="tao huang" w:date="2018-10-26T18:00:00Z">
              <w:rPr>
                <w:rFonts w:cs="Times New Roman"/>
                <w:sz w:val="22"/>
              </w:rPr>
            </w:rPrChange>
          </w:rPr>
          <w:t>w</w:t>
        </w:r>
      </w:ins>
      <w:r w:rsidR="00F546B0" w:rsidRPr="007C002F">
        <w:rPr>
          <w:rFonts w:cs="Times New Roman"/>
          <w:color w:val="833C0B" w:themeColor="accent2" w:themeShade="80"/>
          <w:sz w:val="22"/>
          <w:rPrChange w:id="4367" w:author="tao huang" w:date="2018-10-26T18:00:00Z">
            <w:rPr>
              <w:rFonts w:cs="Times New Roman"/>
              <w:sz w:val="22"/>
            </w:rPr>
          </w:rPrChange>
        </w:rPr>
        <w:t xml:space="preserve">e </w:t>
      </w:r>
      <w:r w:rsidR="00B84DFB" w:rsidRPr="007C002F">
        <w:rPr>
          <w:rFonts w:cs="Times New Roman"/>
          <w:color w:val="833C0B" w:themeColor="accent2" w:themeShade="80"/>
          <w:sz w:val="22"/>
          <w:rPrChange w:id="4368" w:author="tao huang" w:date="2018-10-26T18:00:00Z">
            <w:rPr>
              <w:rFonts w:cs="Times New Roman"/>
              <w:sz w:val="22"/>
            </w:rPr>
          </w:rPrChange>
        </w:rPr>
        <w:t>keep the forecasts generated by the ADL-</w:t>
      </w:r>
      <w:r w:rsidR="00B84DFB" w:rsidRPr="007C002F">
        <w:rPr>
          <w:rFonts w:cs="Times New Roman"/>
          <w:noProof/>
          <w:color w:val="833C0B" w:themeColor="accent2" w:themeShade="80"/>
          <w:sz w:val="22"/>
          <w:rPrChange w:id="4369" w:author="tao huang" w:date="2018-10-26T18:00:00Z">
            <w:rPr>
              <w:rFonts w:cs="Times New Roman"/>
              <w:noProof/>
              <w:sz w:val="22"/>
            </w:rPr>
          </w:rPrChange>
        </w:rPr>
        <w:t>intra</w:t>
      </w:r>
      <w:r w:rsidR="00B84DFB" w:rsidRPr="007C002F">
        <w:rPr>
          <w:rFonts w:cs="Times New Roman"/>
          <w:color w:val="833C0B" w:themeColor="accent2" w:themeShade="80"/>
          <w:sz w:val="22"/>
          <w:rPrChange w:id="4370" w:author="tao huang" w:date="2018-10-26T18:00:00Z">
            <w:rPr>
              <w:rFonts w:cs="Times New Roman"/>
              <w:sz w:val="22"/>
            </w:rPr>
          </w:rPrChange>
        </w:rPr>
        <w:t xml:space="preserve"> model as the final forecasts</w:t>
      </w:r>
      <w:del w:id="4371" w:author="Didier Soopramanien" w:date="2018-10-23T16:59:00Z">
        <w:r w:rsidR="00F546B0" w:rsidRPr="007C002F" w:rsidDel="00503C80">
          <w:rPr>
            <w:rFonts w:cs="Times New Roman"/>
            <w:color w:val="833C0B" w:themeColor="accent2" w:themeShade="80"/>
            <w:sz w:val="22"/>
            <w:rPrChange w:id="4372" w:author="tao huang" w:date="2018-10-26T18:00:00Z">
              <w:rPr>
                <w:rFonts w:cs="Times New Roman"/>
                <w:sz w:val="22"/>
              </w:rPr>
            </w:rPrChange>
          </w:rPr>
          <w:delText xml:space="preserve"> otherwise</w:delText>
        </w:r>
      </w:del>
      <w:r w:rsidR="00F546B0" w:rsidRPr="007C002F">
        <w:rPr>
          <w:rFonts w:cs="Times New Roman"/>
          <w:color w:val="833C0B" w:themeColor="accent2" w:themeShade="80"/>
          <w:sz w:val="22"/>
          <w:rPrChange w:id="4373" w:author="tao huang" w:date="2018-10-26T18:00:00Z">
            <w:rPr>
              <w:rFonts w:cs="Times New Roman"/>
              <w:sz w:val="22"/>
            </w:rPr>
          </w:rPrChange>
        </w:rPr>
        <w:t>. In this study,</w:t>
      </w:r>
      <w:r w:rsidR="0091004A" w:rsidRPr="007C002F">
        <w:rPr>
          <w:rFonts w:cs="Times New Roman"/>
          <w:color w:val="833C0B" w:themeColor="accent2" w:themeShade="80"/>
          <w:sz w:val="22"/>
          <w:rPrChange w:id="4374" w:author="tao huang" w:date="2018-10-26T18:00:00Z">
            <w:rPr>
              <w:rFonts w:cs="Times New Roman"/>
              <w:sz w:val="22"/>
            </w:rPr>
          </w:rPrChange>
        </w:rPr>
        <w:t xml:space="preserve"> w</w:t>
      </w:r>
      <w:r w:rsidR="00971633" w:rsidRPr="007C002F">
        <w:rPr>
          <w:rFonts w:cs="Times New Roman"/>
          <w:color w:val="833C0B" w:themeColor="accent2" w:themeShade="80"/>
          <w:sz w:val="22"/>
          <w:rPrChange w:id="4375" w:author="tao huang" w:date="2018-10-26T18:00:00Z">
            <w:rPr>
              <w:rFonts w:cs="Times New Roman"/>
              <w:sz w:val="22"/>
            </w:rPr>
          </w:rPrChange>
        </w:rPr>
        <w:t xml:space="preserve">e conduct </w:t>
      </w:r>
      <w:r w:rsidR="00F546B0" w:rsidRPr="007C002F">
        <w:rPr>
          <w:rFonts w:cs="Times New Roman"/>
          <w:color w:val="833C0B" w:themeColor="accent2" w:themeShade="80"/>
          <w:sz w:val="22"/>
          <w:rPrChange w:id="4376" w:author="tao huang" w:date="2018-10-26T18:00:00Z">
            <w:rPr>
              <w:rFonts w:cs="Times New Roman"/>
              <w:sz w:val="22"/>
            </w:rPr>
          </w:rPrChange>
        </w:rPr>
        <w:t>a sequential</w:t>
      </w:r>
      <w:r w:rsidR="00971633" w:rsidRPr="007C002F">
        <w:rPr>
          <w:rFonts w:cs="Times New Roman"/>
          <w:color w:val="833C0B" w:themeColor="accent2" w:themeShade="80"/>
          <w:sz w:val="22"/>
          <w:rPrChange w:id="4377" w:author="tao huang" w:date="2018-10-26T18:00:00Z">
            <w:rPr>
              <w:rFonts w:cs="Times New Roman"/>
              <w:sz w:val="22"/>
            </w:rPr>
          </w:rPrChange>
        </w:rPr>
        <w:t xml:space="preserve"> Chow</w:t>
      </w:r>
      <w:r w:rsidR="00AF2AD3" w:rsidRPr="007C002F">
        <w:rPr>
          <w:rFonts w:cs="Times New Roman"/>
          <w:color w:val="833C0B" w:themeColor="accent2" w:themeShade="80"/>
          <w:sz w:val="22"/>
          <w:rPrChange w:id="4378" w:author="tao huang" w:date="2018-10-26T18:00:00Z">
            <w:rPr>
              <w:rFonts w:cs="Times New Roman"/>
              <w:sz w:val="22"/>
            </w:rPr>
          </w:rPrChange>
        </w:rPr>
        <w:t xml:space="preserve"> test</w:t>
      </w:r>
      <w:r w:rsidR="00971633" w:rsidRPr="007C002F">
        <w:rPr>
          <w:rFonts w:cs="Times New Roman"/>
          <w:color w:val="833C0B" w:themeColor="accent2" w:themeShade="80"/>
          <w:sz w:val="22"/>
          <w:rPrChange w:id="4379" w:author="tao huang" w:date="2018-10-26T18:00:00Z">
            <w:rPr>
              <w:rFonts w:cs="Times New Roman"/>
              <w:sz w:val="22"/>
            </w:rPr>
          </w:rPrChange>
        </w:rPr>
        <w:t xml:space="preserve"> </w:t>
      </w:r>
      <w:r w:rsidR="0012515C" w:rsidRPr="007C002F">
        <w:rPr>
          <w:rFonts w:cs="Times New Roman"/>
          <w:color w:val="833C0B" w:themeColor="accent2" w:themeShade="80"/>
          <w:sz w:val="22"/>
          <w:rPrChange w:id="4380" w:author="tao huang" w:date="2018-10-26T18:00:00Z">
            <w:rPr>
              <w:rFonts w:cs="Times New Roman"/>
              <w:sz w:val="22"/>
            </w:rPr>
          </w:rPrChange>
        </w:rPr>
        <w:t xml:space="preserve">for </w:t>
      </w:r>
      <w:r w:rsidR="00DF714C" w:rsidRPr="007C002F">
        <w:rPr>
          <w:rFonts w:cs="Times New Roman"/>
          <w:color w:val="833C0B" w:themeColor="accent2" w:themeShade="80"/>
          <w:sz w:val="22"/>
          <w:rPrChange w:id="4381" w:author="tao huang" w:date="2018-10-26T18:00:00Z">
            <w:rPr>
              <w:rFonts w:cs="Times New Roman"/>
              <w:sz w:val="22"/>
            </w:rPr>
          </w:rPrChange>
        </w:rPr>
        <w:t>up to 95%</w:t>
      </w:r>
      <w:r w:rsidR="0012515C" w:rsidRPr="007C002F">
        <w:rPr>
          <w:rFonts w:cs="Times New Roman"/>
          <w:color w:val="833C0B" w:themeColor="accent2" w:themeShade="80"/>
          <w:sz w:val="22"/>
          <w:rPrChange w:id="4382" w:author="tao huang" w:date="2018-10-26T18:00:00Z">
            <w:rPr>
              <w:rFonts w:cs="Times New Roman"/>
              <w:sz w:val="22"/>
            </w:rPr>
          </w:rPrChange>
        </w:rPr>
        <w:t xml:space="preserve"> of the weeks in the estimation period. </w:t>
      </w:r>
      <w:r w:rsidR="00680265" w:rsidRPr="007C002F">
        <w:rPr>
          <w:rFonts w:cs="Times New Roman"/>
          <w:color w:val="833C0B" w:themeColor="accent2" w:themeShade="80"/>
          <w:sz w:val="22"/>
          <w:rPrChange w:id="4383" w:author="tao huang" w:date="2018-10-26T18:00:00Z">
            <w:rPr>
              <w:rFonts w:cs="Times New Roman"/>
              <w:sz w:val="22"/>
            </w:rPr>
          </w:rPrChange>
        </w:rPr>
        <w:t>That is</w:t>
      </w:r>
      <w:r w:rsidR="00DF714C" w:rsidRPr="007C002F">
        <w:rPr>
          <w:rFonts w:cs="Times New Roman"/>
          <w:color w:val="833C0B" w:themeColor="accent2" w:themeShade="80"/>
          <w:sz w:val="22"/>
          <w:rPrChange w:id="4384" w:author="tao huang" w:date="2018-10-26T18:00:00Z">
            <w:rPr>
              <w:rFonts w:cs="Times New Roman"/>
              <w:sz w:val="22"/>
            </w:rPr>
          </w:rPrChange>
        </w:rPr>
        <w:t xml:space="preserve">, </w:t>
      </w:r>
      <w:del w:id="4385" w:author="tao huang" w:date="2018-10-26T17:55:00Z">
        <w:r w:rsidR="00680265" w:rsidRPr="007C002F" w:rsidDel="007022D1">
          <w:rPr>
            <w:rFonts w:cs="Times New Roman"/>
            <w:color w:val="833C0B" w:themeColor="accent2" w:themeShade="80"/>
            <w:sz w:val="22"/>
            <w:rPrChange w:id="4386" w:author="tao huang" w:date="2018-10-26T18:00:00Z">
              <w:rPr>
                <w:rFonts w:cs="Times New Roman"/>
                <w:sz w:val="22"/>
              </w:rPr>
            </w:rPrChange>
          </w:rPr>
          <w:delText>for</w:delText>
        </w:r>
        <w:r w:rsidR="00FE3124" w:rsidRPr="007C002F" w:rsidDel="007022D1">
          <w:rPr>
            <w:rFonts w:cs="Times New Roman"/>
            <w:color w:val="833C0B" w:themeColor="accent2" w:themeShade="80"/>
            <w:sz w:val="22"/>
            <w:rPrChange w:id="4387" w:author="tao huang" w:date="2018-10-26T18:00:00Z">
              <w:rPr>
                <w:rFonts w:cs="Times New Roman"/>
                <w:sz w:val="22"/>
              </w:rPr>
            </w:rPrChange>
          </w:rPr>
          <w:delText xml:space="preserve"> an</w:delText>
        </w:r>
      </w:del>
      <w:ins w:id="4388" w:author="tao huang" w:date="2018-10-26T17:55:00Z">
        <w:r w:rsidR="007022D1" w:rsidRPr="007C002F">
          <w:rPr>
            <w:rFonts w:cs="Times New Roman"/>
            <w:color w:val="833C0B" w:themeColor="accent2" w:themeShade="80"/>
            <w:sz w:val="22"/>
            <w:rPrChange w:id="4389" w:author="tao huang" w:date="2018-10-26T18:00:00Z">
              <w:rPr>
                <w:rFonts w:cs="Times New Roman"/>
                <w:sz w:val="22"/>
              </w:rPr>
            </w:rPrChange>
          </w:rPr>
          <w:t>if we have an</w:t>
        </w:r>
      </w:ins>
      <w:r w:rsidR="00FE3124" w:rsidRPr="007C002F">
        <w:rPr>
          <w:rFonts w:cs="Times New Roman"/>
          <w:color w:val="833C0B" w:themeColor="accent2" w:themeShade="80"/>
          <w:sz w:val="22"/>
          <w:rPrChange w:id="4390" w:author="tao huang" w:date="2018-10-26T18:00:00Z">
            <w:rPr>
              <w:rFonts w:cs="Times New Roman"/>
              <w:sz w:val="22"/>
            </w:rPr>
          </w:rPrChange>
        </w:rPr>
        <w:t xml:space="preserve"> estimation period of 160 weeks, </w:t>
      </w:r>
      <w:r w:rsidR="001B5063" w:rsidRPr="007C002F">
        <w:rPr>
          <w:rFonts w:cs="Times New Roman"/>
          <w:color w:val="833C0B" w:themeColor="accent2" w:themeShade="80"/>
          <w:sz w:val="22"/>
          <w:rPrChange w:id="4391" w:author="tao huang" w:date="2018-10-26T18:00:00Z">
            <w:rPr>
              <w:rFonts w:cs="Times New Roman"/>
              <w:sz w:val="22"/>
            </w:rPr>
          </w:rPrChange>
        </w:rPr>
        <w:t xml:space="preserve">we </w:t>
      </w:r>
      <w:ins w:id="4392" w:author="Didier Soopramanien" w:date="2018-10-23T17:00:00Z">
        <w:del w:id="4393" w:author="tao huang" w:date="2018-10-26T17:55:00Z">
          <w:r w:rsidR="00503C80" w:rsidRPr="007C002F" w:rsidDel="00EF3497">
            <w:rPr>
              <w:rFonts w:cs="Times New Roman"/>
              <w:color w:val="833C0B" w:themeColor="accent2" w:themeShade="80"/>
              <w:sz w:val="22"/>
              <w:rPrChange w:id="4394" w:author="tao huang" w:date="2018-10-26T18:00:00Z">
                <w:rPr>
                  <w:rFonts w:cs="Times New Roman"/>
                  <w:sz w:val="22"/>
                </w:rPr>
              </w:rPrChange>
            </w:rPr>
            <w:delText>can</w:delText>
          </w:r>
        </w:del>
      </w:ins>
      <w:del w:id="4395" w:author="tao huang" w:date="2018-10-26T17:55:00Z">
        <w:r w:rsidR="00680265" w:rsidRPr="007C002F" w:rsidDel="00EF3497">
          <w:rPr>
            <w:rFonts w:cs="Times New Roman"/>
            <w:color w:val="833C0B" w:themeColor="accent2" w:themeShade="80"/>
            <w:sz w:val="22"/>
            <w:rPrChange w:id="4396" w:author="tao huang" w:date="2018-10-26T18:00:00Z">
              <w:rPr>
                <w:rFonts w:cs="Times New Roman"/>
                <w:sz w:val="22"/>
              </w:rPr>
            </w:rPrChange>
          </w:rPr>
          <w:delText xml:space="preserve">may </w:delText>
        </w:r>
      </w:del>
      <w:r w:rsidR="001B5063" w:rsidRPr="007C002F">
        <w:rPr>
          <w:rFonts w:cs="Times New Roman"/>
          <w:color w:val="833C0B" w:themeColor="accent2" w:themeShade="80"/>
          <w:sz w:val="22"/>
          <w:rPrChange w:id="4397" w:author="tao huang" w:date="2018-10-26T18:00:00Z">
            <w:rPr>
              <w:rFonts w:cs="Times New Roman"/>
              <w:sz w:val="22"/>
            </w:rPr>
          </w:rPrChange>
        </w:rPr>
        <w:t xml:space="preserve">conduct the Chow test for each of the 152 weeks. </w:t>
      </w:r>
      <w:ins w:id="4398" w:author="tao huang" w:date="2018-10-26T17:55:00Z">
        <w:r w:rsidR="00EF3497" w:rsidRPr="007C002F">
          <w:rPr>
            <w:rFonts w:cs="Times New Roman"/>
            <w:color w:val="833C0B" w:themeColor="accent2" w:themeShade="80"/>
            <w:sz w:val="22"/>
            <w:rPrChange w:id="4399" w:author="tao huang" w:date="2018-10-26T18:00:00Z">
              <w:rPr>
                <w:rFonts w:cs="Times New Roman"/>
                <w:sz w:val="22"/>
              </w:rPr>
            </w:rPrChange>
          </w:rPr>
          <w:t xml:space="preserve">For example, </w:t>
        </w:r>
      </w:ins>
      <w:del w:id="4400" w:author="tao huang" w:date="2018-10-26T17:55:00Z">
        <w:r w:rsidR="001B5063" w:rsidRPr="007C002F" w:rsidDel="00EF3497">
          <w:rPr>
            <w:rFonts w:cs="Times New Roman"/>
            <w:color w:val="833C0B" w:themeColor="accent2" w:themeShade="80"/>
            <w:sz w:val="22"/>
            <w:rPrChange w:id="4401" w:author="tao huang" w:date="2018-10-26T18:00:00Z">
              <w:rPr>
                <w:rFonts w:cs="Times New Roman"/>
                <w:sz w:val="22"/>
              </w:rPr>
            </w:rPrChange>
          </w:rPr>
          <w:delText>W</w:delText>
        </w:r>
      </w:del>
      <w:ins w:id="4402" w:author="tao huang" w:date="2018-10-26T17:55:00Z">
        <w:r w:rsidR="00EF3497" w:rsidRPr="007C002F">
          <w:rPr>
            <w:rFonts w:cs="Times New Roman"/>
            <w:color w:val="833C0B" w:themeColor="accent2" w:themeShade="80"/>
            <w:sz w:val="22"/>
            <w:rPrChange w:id="4403" w:author="tao huang" w:date="2018-10-26T18:00:00Z">
              <w:rPr>
                <w:rFonts w:cs="Times New Roman"/>
                <w:sz w:val="22"/>
              </w:rPr>
            </w:rPrChange>
          </w:rPr>
          <w:t>w</w:t>
        </w:r>
      </w:ins>
      <w:r w:rsidR="00DF714C" w:rsidRPr="007C002F">
        <w:rPr>
          <w:rFonts w:cs="Times New Roman"/>
          <w:color w:val="833C0B" w:themeColor="accent2" w:themeShade="80"/>
          <w:sz w:val="22"/>
          <w:rPrChange w:id="4404" w:author="tao huang" w:date="2018-10-26T18:00:00Z">
            <w:rPr>
              <w:rFonts w:cs="Times New Roman"/>
              <w:sz w:val="22"/>
            </w:rPr>
          </w:rPrChange>
        </w:rPr>
        <w:t xml:space="preserve">e </w:t>
      </w:r>
      <w:r w:rsidR="00FE3124" w:rsidRPr="007C002F">
        <w:rPr>
          <w:rFonts w:cs="Times New Roman"/>
          <w:color w:val="833C0B" w:themeColor="accent2" w:themeShade="80"/>
          <w:sz w:val="22"/>
          <w:rPrChange w:id="4405" w:author="tao huang" w:date="2018-10-26T18:00:00Z">
            <w:rPr>
              <w:rFonts w:cs="Times New Roman"/>
              <w:sz w:val="22"/>
            </w:rPr>
          </w:rPrChange>
        </w:rPr>
        <w:t xml:space="preserve">initially </w:t>
      </w:r>
      <w:r w:rsidR="00DF714C" w:rsidRPr="007C002F">
        <w:rPr>
          <w:rFonts w:cs="Times New Roman"/>
          <w:color w:val="833C0B" w:themeColor="accent2" w:themeShade="80"/>
          <w:sz w:val="22"/>
          <w:rPrChange w:id="4406" w:author="tao huang" w:date="2018-10-26T18:00:00Z">
            <w:rPr>
              <w:rFonts w:cs="Times New Roman"/>
              <w:sz w:val="22"/>
            </w:rPr>
          </w:rPrChange>
        </w:rPr>
        <w:t xml:space="preserve">conduct the </w:t>
      </w:r>
      <w:r w:rsidR="0091004A" w:rsidRPr="007C002F">
        <w:rPr>
          <w:rFonts w:cs="Times New Roman"/>
          <w:color w:val="833C0B" w:themeColor="accent2" w:themeShade="80"/>
          <w:sz w:val="22"/>
          <w:rPrChange w:id="4407" w:author="tao huang" w:date="2018-10-26T18:00:00Z">
            <w:rPr>
              <w:rFonts w:cs="Times New Roman"/>
              <w:sz w:val="22"/>
            </w:rPr>
          </w:rPrChange>
        </w:rPr>
        <w:t xml:space="preserve">Chow </w:t>
      </w:r>
      <w:r w:rsidR="00DF714C" w:rsidRPr="007C002F">
        <w:rPr>
          <w:rFonts w:cs="Times New Roman"/>
          <w:color w:val="833C0B" w:themeColor="accent2" w:themeShade="80"/>
          <w:sz w:val="22"/>
          <w:rPrChange w:id="4408" w:author="tao huang" w:date="2018-10-26T18:00:00Z">
            <w:rPr>
              <w:rFonts w:cs="Times New Roman"/>
              <w:sz w:val="22"/>
            </w:rPr>
          </w:rPrChange>
        </w:rPr>
        <w:t xml:space="preserve">test assuming a structural change occurring at week 5 and we obtain the p-value. We </w:t>
      </w:r>
      <w:r w:rsidR="00FE3124" w:rsidRPr="007C002F">
        <w:rPr>
          <w:rFonts w:cs="Times New Roman"/>
          <w:color w:val="833C0B" w:themeColor="accent2" w:themeShade="80"/>
          <w:sz w:val="22"/>
          <w:rPrChange w:id="4409" w:author="tao huang" w:date="2018-10-26T18:00:00Z">
            <w:rPr>
              <w:rFonts w:cs="Times New Roman"/>
              <w:sz w:val="22"/>
            </w:rPr>
          </w:rPrChange>
        </w:rPr>
        <w:t xml:space="preserve">then </w:t>
      </w:r>
      <w:r w:rsidR="00DF714C" w:rsidRPr="007C002F">
        <w:rPr>
          <w:rFonts w:cs="Times New Roman"/>
          <w:color w:val="833C0B" w:themeColor="accent2" w:themeShade="80"/>
          <w:sz w:val="22"/>
          <w:rPrChange w:id="4410" w:author="tao huang" w:date="2018-10-26T18:00:00Z">
            <w:rPr>
              <w:rFonts w:cs="Times New Roman"/>
              <w:sz w:val="22"/>
            </w:rPr>
          </w:rPrChange>
        </w:rPr>
        <w:t>conduct the Chow test for week 6, 7, and so forth until week 156 and each time we obtain the p-value</w:t>
      </w:r>
      <w:r w:rsidR="00FE3124" w:rsidRPr="007C002F">
        <w:rPr>
          <w:rFonts w:cs="Times New Roman"/>
          <w:color w:val="833C0B" w:themeColor="accent2" w:themeShade="80"/>
          <w:sz w:val="22"/>
          <w:rPrChange w:id="4411" w:author="tao huang" w:date="2018-10-26T18:00:00Z">
            <w:rPr>
              <w:rFonts w:cs="Times New Roman"/>
              <w:sz w:val="22"/>
            </w:rPr>
          </w:rPrChange>
        </w:rPr>
        <w:t xml:space="preserve"> accordingly</w:t>
      </w:r>
      <w:r w:rsidR="00DF714C" w:rsidRPr="007C002F">
        <w:rPr>
          <w:rFonts w:cs="Times New Roman"/>
          <w:color w:val="833C0B" w:themeColor="accent2" w:themeShade="80"/>
          <w:sz w:val="22"/>
          <w:rPrChange w:id="4412" w:author="tao huang" w:date="2018-10-26T18:00:00Z">
            <w:rPr>
              <w:rFonts w:cs="Times New Roman"/>
              <w:sz w:val="22"/>
            </w:rPr>
          </w:rPrChange>
        </w:rPr>
        <w:t xml:space="preserve">. We </w:t>
      </w:r>
      <w:ins w:id="4413" w:author="Didier Soopramanien" w:date="2018-10-23T17:00:00Z">
        <w:r w:rsidR="00503C80" w:rsidRPr="007C002F">
          <w:rPr>
            <w:rFonts w:cs="Times New Roman"/>
            <w:color w:val="833C0B" w:themeColor="accent2" w:themeShade="80"/>
            <w:sz w:val="22"/>
            <w:rPrChange w:id="4414" w:author="tao huang" w:date="2018-10-26T18:00:00Z">
              <w:rPr>
                <w:rFonts w:cs="Times New Roman"/>
                <w:sz w:val="22"/>
              </w:rPr>
            </w:rPrChange>
          </w:rPr>
          <w:t>keep</w:t>
        </w:r>
      </w:ins>
      <w:del w:id="4415" w:author="Didier Soopramanien" w:date="2018-10-23T17:00:00Z">
        <w:r w:rsidR="00DF714C" w:rsidRPr="007C002F" w:rsidDel="00503C80">
          <w:rPr>
            <w:rFonts w:cs="Times New Roman"/>
            <w:color w:val="833C0B" w:themeColor="accent2" w:themeShade="80"/>
            <w:sz w:val="22"/>
            <w:rPrChange w:id="4416" w:author="tao huang" w:date="2018-10-26T18:00:00Z">
              <w:rPr>
                <w:rFonts w:cs="Times New Roman"/>
                <w:sz w:val="22"/>
              </w:rPr>
            </w:rPrChange>
          </w:rPr>
          <w:delText>reserve</w:delText>
        </w:r>
      </w:del>
      <w:r w:rsidR="00DF714C" w:rsidRPr="007C002F">
        <w:rPr>
          <w:rFonts w:cs="Times New Roman"/>
          <w:color w:val="833C0B" w:themeColor="accent2" w:themeShade="80"/>
          <w:sz w:val="22"/>
          <w:rPrChange w:id="4417" w:author="tao huang" w:date="2018-10-26T18:00:00Z">
            <w:rPr>
              <w:rFonts w:cs="Times New Roman"/>
              <w:sz w:val="22"/>
            </w:rPr>
          </w:rPrChange>
        </w:rPr>
        <w:t xml:space="preserve"> at least 5% of the weeks for the </w:t>
      </w:r>
      <w:r w:rsidR="00F546B0" w:rsidRPr="007C002F">
        <w:rPr>
          <w:rFonts w:cs="Times New Roman"/>
          <w:color w:val="833C0B" w:themeColor="accent2" w:themeShade="80"/>
          <w:sz w:val="22"/>
          <w:rPrChange w:id="4418" w:author="tao huang" w:date="2018-10-26T18:00:00Z">
            <w:rPr>
              <w:rFonts w:cs="Times New Roman"/>
              <w:sz w:val="22"/>
            </w:rPr>
          </w:rPrChange>
        </w:rPr>
        <w:t xml:space="preserve">estimation of the </w:t>
      </w:r>
      <w:r w:rsidR="00DF714C" w:rsidRPr="007C002F">
        <w:rPr>
          <w:rFonts w:cs="Times New Roman"/>
          <w:color w:val="833C0B" w:themeColor="accent2" w:themeShade="80"/>
          <w:sz w:val="22"/>
          <w:rPrChange w:id="4419" w:author="tao huang" w:date="2018-10-26T18:00:00Z">
            <w:rPr>
              <w:rFonts w:cs="Times New Roman"/>
              <w:sz w:val="22"/>
            </w:rPr>
          </w:rPrChange>
        </w:rPr>
        <w:t>test</w:t>
      </w:r>
      <w:r w:rsidR="00A55F09" w:rsidRPr="007C002F">
        <w:rPr>
          <w:rStyle w:val="FootnoteReference"/>
          <w:rFonts w:cs="Times New Roman"/>
          <w:color w:val="833C0B" w:themeColor="accent2" w:themeShade="80"/>
          <w:sz w:val="22"/>
          <w:rPrChange w:id="4420" w:author="tao huang" w:date="2018-10-26T18:00:00Z">
            <w:rPr>
              <w:rStyle w:val="FootnoteReference"/>
              <w:rFonts w:cs="Times New Roman"/>
              <w:sz w:val="22"/>
            </w:rPr>
          </w:rPrChange>
        </w:rPr>
        <w:footnoteReference w:id="9"/>
      </w:r>
      <w:r w:rsidR="00DF714C" w:rsidRPr="007C002F">
        <w:rPr>
          <w:rFonts w:cs="Times New Roman"/>
          <w:color w:val="833C0B" w:themeColor="accent2" w:themeShade="80"/>
          <w:sz w:val="22"/>
          <w:rPrChange w:id="4421" w:author="tao huang" w:date="2018-10-26T18:00:00Z">
            <w:rPr>
              <w:rFonts w:cs="Times New Roman"/>
              <w:sz w:val="22"/>
            </w:rPr>
          </w:rPrChange>
        </w:rPr>
        <w:t>.</w:t>
      </w:r>
      <w:r w:rsidR="00721700" w:rsidRPr="007C002F">
        <w:rPr>
          <w:rFonts w:cs="Times New Roman"/>
          <w:color w:val="833C0B" w:themeColor="accent2" w:themeShade="80"/>
          <w:sz w:val="22"/>
          <w:rPrChange w:id="4422" w:author="tao huang" w:date="2018-10-26T18:00:00Z">
            <w:rPr>
              <w:rFonts w:cs="Times New Roman"/>
              <w:sz w:val="22"/>
            </w:rPr>
          </w:rPrChange>
        </w:rPr>
        <w:t xml:space="preserve"> Thus, w</w:t>
      </w:r>
      <w:r w:rsidR="00971633" w:rsidRPr="007C002F">
        <w:rPr>
          <w:rFonts w:cs="Times New Roman"/>
          <w:color w:val="833C0B" w:themeColor="accent2" w:themeShade="80"/>
          <w:sz w:val="22"/>
          <w:rPrChange w:id="4423" w:author="tao huang" w:date="2018-10-26T18:00:00Z">
            <w:rPr>
              <w:rFonts w:cs="Times New Roman"/>
              <w:sz w:val="22"/>
            </w:rPr>
          </w:rPrChange>
        </w:rPr>
        <w:t xml:space="preserve">e </w:t>
      </w:r>
      <w:r w:rsidR="00680265" w:rsidRPr="007C002F">
        <w:rPr>
          <w:rFonts w:cs="Times New Roman"/>
          <w:color w:val="833C0B" w:themeColor="accent2" w:themeShade="80"/>
          <w:sz w:val="22"/>
          <w:rPrChange w:id="4424" w:author="tao huang" w:date="2018-10-26T18:00:00Z">
            <w:rPr>
              <w:rFonts w:cs="Times New Roman"/>
              <w:sz w:val="22"/>
            </w:rPr>
          </w:rPrChange>
        </w:rPr>
        <w:t xml:space="preserve">may </w:t>
      </w:r>
      <w:r w:rsidR="00971633" w:rsidRPr="007C002F">
        <w:rPr>
          <w:rFonts w:cs="Times New Roman"/>
          <w:color w:val="833C0B" w:themeColor="accent2" w:themeShade="80"/>
          <w:sz w:val="22"/>
          <w:rPrChange w:id="4425" w:author="tao huang" w:date="2018-10-26T18:00:00Z">
            <w:rPr>
              <w:rFonts w:cs="Times New Roman"/>
              <w:sz w:val="22"/>
            </w:rPr>
          </w:rPrChange>
        </w:rPr>
        <w:t xml:space="preserve">obtain </w:t>
      </w:r>
      <w:r w:rsidR="00721700" w:rsidRPr="007C002F">
        <w:rPr>
          <w:rFonts w:cs="Times New Roman"/>
          <w:color w:val="833C0B" w:themeColor="accent2" w:themeShade="80"/>
          <w:sz w:val="22"/>
          <w:rPrChange w:id="4426" w:author="tao huang" w:date="2018-10-26T18:00:00Z">
            <w:rPr>
              <w:rFonts w:cs="Times New Roman"/>
              <w:sz w:val="22"/>
            </w:rPr>
          </w:rPrChange>
        </w:rPr>
        <w:t xml:space="preserve">up to </w:t>
      </w:r>
      <w:r w:rsidR="00971633" w:rsidRPr="007C002F">
        <w:rPr>
          <w:rFonts w:cs="Times New Roman"/>
          <w:color w:val="833C0B" w:themeColor="accent2" w:themeShade="80"/>
          <w:sz w:val="22"/>
          <w:rPrChange w:id="4427" w:author="tao huang" w:date="2018-10-26T18:00:00Z">
            <w:rPr>
              <w:rFonts w:cs="Times New Roman"/>
              <w:sz w:val="22"/>
            </w:rPr>
          </w:rPrChange>
        </w:rPr>
        <w:t>152 p-values</w:t>
      </w:r>
      <w:r w:rsidR="001B5063" w:rsidRPr="007C002F">
        <w:rPr>
          <w:rFonts w:cs="Times New Roman"/>
          <w:color w:val="833C0B" w:themeColor="accent2" w:themeShade="80"/>
          <w:sz w:val="22"/>
          <w:rPrChange w:id="4428" w:author="tao huang" w:date="2018-10-26T18:00:00Z">
            <w:rPr>
              <w:rFonts w:cs="Times New Roman"/>
              <w:sz w:val="22"/>
            </w:rPr>
          </w:rPrChange>
        </w:rPr>
        <w:t xml:space="preserve"> in total</w:t>
      </w:r>
      <w:r w:rsidR="00971633" w:rsidRPr="007C002F">
        <w:rPr>
          <w:rFonts w:cs="Times New Roman"/>
          <w:color w:val="833C0B" w:themeColor="accent2" w:themeShade="80"/>
          <w:sz w:val="22"/>
          <w:rPrChange w:id="4429" w:author="tao huang" w:date="2018-10-26T18:00:00Z">
            <w:rPr>
              <w:rFonts w:cs="Times New Roman"/>
              <w:sz w:val="22"/>
            </w:rPr>
          </w:rPrChange>
        </w:rPr>
        <w:t xml:space="preserve">. The null hypothesis of no structural change will be rejected </w:t>
      </w:r>
      <w:r w:rsidR="00721700" w:rsidRPr="007C002F">
        <w:rPr>
          <w:rFonts w:cs="Times New Roman"/>
          <w:color w:val="833C0B" w:themeColor="accent2" w:themeShade="80"/>
          <w:sz w:val="22"/>
          <w:rPrChange w:id="4430" w:author="tao huang" w:date="2018-10-26T18:00:00Z">
            <w:rPr>
              <w:rFonts w:cs="Times New Roman"/>
              <w:sz w:val="22"/>
            </w:rPr>
          </w:rPrChange>
        </w:rPr>
        <w:t xml:space="preserve">only </w:t>
      </w:r>
      <w:ins w:id="4431" w:author="Didier Soopramanien" w:date="2018-10-23T17:00:00Z">
        <w:r w:rsidR="00503C80" w:rsidRPr="007C002F">
          <w:rPr>
            <w:rFonts w:cs="Times New Roman"/>
            <w:color w:val="833C0B" w:themeColor="accent2" w:themeShade="80"/>
            <w:sz w:val="22"/>
            <w:rPrChange w:id="4432" w:author="tao huang" w:date="2018-10-26T18:00:00Z">
              <w:rPr>
                <w:rFonts w:cs="Times New Roman"/>
                <w:sz w:val="22"/>
              </w:rPr>
            </w:rPrChange>
          </w:rPr>
          <w:t>if</w:t>
        </w:r>
      </w:ins>
      <w:del w:id="4433" w:author="Didier Soopramanien" w:date="2018-10-23T17:00:00Z">
        <w:r w:rsidR="00721700" w:rsidRPr="007C002F" w:rsidDel="00503C80">
          <w:rPr>
            <w:rFonts w:cs="Times New Roman"/>
            <w:color w:val="833C0B" w:themeColor="accent2" w:themeShade="80"/>
            <w:sz w:val="22"/>
            <w:rPrChange w:id="4434" w:author="tao huang" w:date="2018-10-26T18:00:00Z">
              <w:rPr>
                <w:rFonts w:cs="Times New Roman"/>
                <w:sz w:val="22"/>
              </w:rPr>
            </w:rPrChange>
          </w:rPr>
          <w:delText>when</w:delText>
        </w:r>
      </w:del>
      <w:r w:rsidR="00971633" w:rsidRPr="007C002F">
        <w:rPr>
          <w:rFonts w:cs="Times New Roman"/>
          <w:color w:val="833C0B" w:themeColor="accent2" w:themeShade="80"/>
          <w:sz w:val="22"/>
          <w:rPrChange w:id="4435" w:author="tao huang" w:date="2018-10-26T18:00:00Z">
            <w:rPr>
              <w:rFonts w:cs="Times New Roman"/>
              <w:sz w:val="22"/>
            </w:rPr>
          </w:rPrChange>
        </w:rPr>
        <w:t xml:space="preserve"> none of th</w:t>
      </w:r>
      <w:r w:rsidR="00416078" w:rsidRPr="007C002F">
        <w:rPr>
          <w:rFonts w:cs="Times New Roman"/>
          <w:color w:val="833C0B" w:themeColor="accent2" w:themeShade="80"/>
          <w:sz w:val="22"/>
          <w:rPrChange w:id="4436" w:author="tao huang" w:date="2018-10-26T18:00:00Z">
            <w:rPr>
              <w:rFonts w:cs="Times New Roman"/>
              <w:sz w:val="22"/>
            </w:rPr>
          </w:rPrChange>
        </w:rPr>
        <w:t>e</w:t>
      </w:r>
      <w:r w:rsidR="00971633" w:rsidRPr="007C002F">
        <w:rPr>
          <w:rFonts w:cs="Times New Roman"/>
          <w:color w:val="833C0B" w:themeColor="accent2" w:themeShade="80"/>
          <w:sz w:val="22"/>
          <w:rPrChange w:id="4437" w:author="tao huang" w:date="2018-10-26T18:00:00Z">
            <w:rPr>
              <w:rFonts w:cs="Times New Roman"/>
              <w:sz w:val="22"/>
            </w:rPr>
          </w:rPrChange>
        </w:rPr>
        <w:t xml:space="preserve">se p-value is below </w:t>
      </w:r>
      <w:ins w:id="4438" w:author="Didier Soopramanien" w:date="2018-10-23T17:00:00Z">
        <w:r w:rsidR="00712359" w:rsidRPr="007C002F">
          <w:rPr>
            <w:rFonts w:cs="Times New Roman"/>
            <w:color w:val="833C0B" w:themeColor="accent2" w:themeShade="80"/>
            <w:sz w:val="22"/>
            <w:rPrChange w:id="4439" w:author="tao huang" w:date="2018-10-26T18:00:00Z">
              <w:rPr>
                <w:rFonts w:cs="Times New Roman"/>
                <w:sz w:val="22"/>
              </w:rPr>
            </w:rPrChange>
          </w:rPr>
          <w:t>a</w:t>
        </w:r>
      </w:ins>
      <w:del w:id="4440" w:author="Didier Soopramanien" w:date="2018-10-23T17:00:00Z">
        <w:r w:rsidR="00971633" w:rsidRPr="007C002F" w:rsidDel="00712359">
          <w:rPr>
            <w:rFonts w:cs="Times New Roman"/>
            <w:color w:val="833C0B" w:themeColor="accent2" w:themeShade="80"/>
            <w:sz w:val="22"/>
            <w:rPrChange w:id="4441" w:author="tao huang" w:date="2018-10-26T18:00:00Z">
              <w:rPr>
                <w:rFonts w:cs="Times New Roman"/>
                <w:sz w:val="22"/>
              </w:rPr>
            </w:rPrChange>
          </w:rPr>
          <w:delText>the</w:delText>
        </w:r>
      </w:del>
      <w:r w:rsidR="00971633" w:rsidRPr="007C002F">
        <w:rPr>
          <w:rFonts w:cs="Times New Roman"/>
          <w:color w:val="833C0B" w:themeColor="accent2" w:themeShade="80"/>
          <w:sz w:val="22"/>
          <w:rPrChange w:id="4442" w:author="tao huang" w:date="2018-10-26T18:00:00Z">
            <w:rPr>
              <w:rFonts w:cs="Times New Roman"/>
              <w:sz w:val="22"/>
            </w:rPr>
          </w:rPrChange>
        </w:rPr>
        <w:t xml:space="preserve"> threshold. To </w:t>
      </w:r>
      <w:ins w:id="4443" w:author="Didier Soopramanien" w:date="2018-10-23T17:01:00Z">
        <w:del w:id="4444" w:author="tao huang" w:date="2018-10-26T17:58:00Z">
          <w:r w:rsidR="00712359" w:rsidRPr="007C002F" w:rsidDel="00657EE2">
            <w:rPr>
              <w:rFonts w:cs="Times New Roman"/>
              <w:color w:val="833C0B" w:themeColor="accent2" w:themeShade="80"/>
              <w:sz w:val="22"/>
              <w:rPrChange w:id="4445" w:author="tao huang" w:date="2018-10-26T18:00:00Z">
                <w:rPr>
                  <w:rFonts w:cs="Times New Roman"/>
                  <w:sz w:val="22"/>
                </w:rPr>
              </w:rPrChange>
            </w:rPr>
            <w:delText>avoid</w:delText>
          </w:r>
        </w:del>
      </w:ins>
      <w:del w:id="4446" w:author="tao huang" w:date="2018-10-26T17:58:00Z">
        <w:r w:rsidR="00971633" w:rsidRPr="007C002F" w:rsidDel="00657EE2">
          <w:rPr>
            <w:rFonts w:cs="Times New Roman"/>
            <w:color w:val="833C0B" w:themeColor="accent2" w:themeShade="80"/>
            <w:sz w:val="22"/>
            <w:rPrChange w:id="4447" w:author="tao huang" w:date="2018-10-26T18:00:00Z">
              <w:rPr>
                <w:rFonts w:cs="Times New Roman"/>
                <w:sz w:val="22"/>
              </w:rPr>
            </w:rPrChange>
          </w:rPr>
          <w:delText>mitigate</w:delText>
        </w:r>
      </w:del>
      <w:ins w:id="4448" w:author="tao huang" w:date="2018-10-26T17:58:00Z">
        <w:r w:rsidR="00657EE2" w:rsidRPr="007C002F">
          <w:rPr>
            <w:rFonts w:cs="Times New Roman"/>
            <w:color w:val="833C0B" w:themeColor="accent2" w:themeShade="80"/>
            <w:sz w:val="22"/>
            <w:rPrChange w:id="4449" w:author="tao huang" w:date="2018-10-26T18:00:00Z">
              <w:rPr>
                <w:rFonts w:cs="Times New Roman"/>
                <w:sz w:val="22"/>
              </w:rPr>
            </w:rPrChange>
          </w:rPr>
          <w:t>mitigate</w:t>
        </w:r>
      </w:ins>
      <w:r w:rsidR="00971633" w:rsidRPr="007C002F">
        <w:rPr>
          <w:rFonts w:cs="Times New Roman"/>
          <w:color w:val="833C0B" w:themeColor="accent2" w:themeShade="80"/>
          <w:sz w:val="22"/>
          <w:rPrChange w:id="4450" w:author="tao huang" w:date="2018-10-26T18:00:00Z">
            <w:rPr>
              <w:rFonts w:cs="Times New Roman"/>
              <w:sz w:val="22"/>
            </w:rPr>
          </w:rPrChange>
        </w:rPr>
        <w:t xml:space="preserve"> </w:t>
      </w:r>
      <w:del w:id="4451" w:author="Didier Soopramanien" w:date="2018-10-23T17:01:00Z">
        <w:r w:rsidR="00971633" w:rsidRPr="007C002F" w:rsidDel="00712359">
          <w:rPr>
            <w:rFonts w:cs="Times New Roman"/>
            <w:color w:val="833C0B" w:themeColor="accent2" w:themeShade="80"/>
            <w:sz w:val="22"/>
            <w:rPrChange w:id="4452" w:author="tao huang" w:date="2018-10-26T18:00:00Z">
              <w:rPr>
                <w:rFonts w:cs="Times New Roman"/>
                <w:sz w:val="22"/>
              </w:rPr>
            </w:rPrChange>
          </w:rPr>
          <w:delText xml:space="preserve">the </w:delText>
        </w:r>
      </w:del>
      <w:ins w:id="4453" w:author="Didier Soopramanien" w:date="2018-10-23T17:01:00Z">
        <w:r w:rsidR="00712359" w:rsidRPr="007C002F">
          <w:rPr>
            <w:rFonts w:cs="Times New Roman"/>
            <w:color w:val="833C0B" w:themeColor="accent2" w:themeShade="80"/>
            <w:sz w:val="22"/>
            <w:rPrChange w:id="4454" w:author="tao huang" w:date="2018-10-26T18:00:00Z">
              <w:rPr>
                <w:rFonts w:cs="Times New Roman"/>
                <w:sz w:val="22"/>
              </w:rPr>
            </w:rPrChange>
          </w:rPr>
          <w:t xml:space="preserve">the </w:t>
        </w:r>
        <w:del w:id="4455" w:author="tao huang" w:date="2018-10-26T17:57:00Z">
          <w:r w:rsidR="00712359" w:rsidRPr="007C002F" w:rsidDel="00BA7055">
            <w:rPr>
              <w:rFonts w:cs="Times New Roman"/>
              <w:color w:val="833C0B" w:themeColor="accent2" w:themeShade="80"/>
              <w:sz w:val="22"/>
              <w:rPrChange w:id="4456" w:author="tao huang" w:date="2018-10-26T18:00:00Z">
                <w:rPr>
                  <w:rFonts w:cs="Times New Roman"/>
                  <w:sz w:val="22"/>
                </w:rPr>
              </w:rPrChange>
            </w:rPr>
            <w:delText xml:space="preserve">problem of </w:delText>
          </w:r>
          <w:r w:rsidR="008D24A1" w:rsidRPr="007C002F" w:rsidDel="00BA7055">
            <w:rPr>
              <w:rFonts w:cs="Times New Roman"/>
              <w:color w:val="833C0B" w:themeColor="accent2" w:themeShade="80"/>
              <w:sz w:val="22"/>
              <w:rPrChange w:id="4457" w:author="tao huang" w:date="2018-10-26T18:00:00Z">
                <w:rPr>
                  <w:rFonts w:cs="Times New Roman"/>
                  <w:sz w:val="22"/>
                </w:rPr>
              </w:rPrChange>
            </w:rPr>
            <w:delText>different</w:delText>
          </w:r>
        </w:del>
      </w:ins>
      <w:ins w:id="4458" w:author="tao huang" w:date="2018-10-26T17:57:00Z">
        <w:r w:rsidR="00BA7055" w:rsidRPr="007C002F">
          <w:rPr>
            <w:rFonts w:cs="Times New Roman"/>
            <w:color w:val="833C0B" w:themeColor="accent2" w:themeShade="80"/>
            <w:sz w:val="22"/>
            <w:rPrChange w:id="4459" w:author="tao huang" w:date="2018-10-26T18:00:00Z">
              <w:rPr>
                <w:rFonts w:cs="Times New Roman"/>
                <w:sz w:val="22"/>
              </w:rPr>
            </w:rPrChange>
          </w:rPr>
          <w:t>multiple</w:t>
        </w:r>
      </w:ins>
      <w:ins w:id="4460" w:author="Didier Soopramanien" w:date="2018-10-23T17:01:00Z">
        <w:r w:rsidR="008D24A1" w:rsidRPr="007C002F">
          <w:rPr>
            <w:rFonts w:cs="Times New Roman"/>
            <w:color w:val="833C0B" w:themeColor="accent2" w:themeShade="80"/>
            <w:sz w:val="22"/>
            <w:rPrChange w:id="4461" w:author="tao huang" w:date="2018-10-26T18:00:00Z">
              <w:rPr>
                <w:rFonts w:cs="Times New Roman"/>
                <w:sz w:val="22"/>
              </w:rPr>
            </w:rPrChange>
          </w:rPr>
          <w:t xml:space="preserve"> comparison</w:t>
        </w:r>
      </w:ins>
      <w:ins w:id="4462" w:author="tao huang" w:date="2018-10-26T17:57:00Z">
        <w:r w:rsidR="00BA7055" w:rsidRPr="007C002F">
          <w:rPr>
            <w:rFonts w:cs="Times New Roman"/>
            <w:color w:val="833C0B" w:themeColor="accent2" w:themeShade="80"/>
            <w:sz w:val="22"/>
            <w:rPrChange w:id="4463" w:author="tao huang" w:date="2018-10-26T18:00:00Z">
              <w:rPr>
                <w:rFonts w:cs="Times New Roman"/>
                <w:sz w:val="22"/>
              </w:rPr>
            </w:rPrChange>
          </w:rPr>
          <w:t xml:space="preserve"> proble</w:t>
        </w:r>
      </w:ins>
      <w:ins w:id="4464" w:author="tao huang" w:date="2018-10-26T17:58:00Z">
        <w:r w:rsidR="00BA7055" w:rsidRPr="007C002F">
          <w:rPr>
            <w:rFonts w:cs="Times New Roman"/>
            <w:color w:val="833C0B" w:themeColor="accent2" w:themeShade="80"/>
            <w:sz w:val="22"/>
            <w:rPrChange w:id="4465" w:author="tao huang" w:date="2018-10-26T18:00:00Z">
              <w:rPr>
                <w:rFonts w:cs="Times New Roman"/>
                <w:sz w:val="22"/>
              </w:rPr>
            </w:rPrChange>
          </w:rPr>
          <w:t>m</w:t>
        </w:r>
      </w:ins>
      <w:ins w:id="4466" w:author="Didier Soopramanien" w:date="2018-10-23T17:01:00Z">
        <w:del w:id="4467" w:author="tao huang" w:date="2018-10-26T17:57:00Z">
          <w:r w:rsidR="008D24A1" w:rsidRPr="007C002F" w:rsidDel="00BA7055">
            <w:rPr>
              <w:rFonts w:cs="Times New Roman"/>
              <w:color w:val="833C0B" w:themeColor="accent2" w:themeShade="80"/>
              <w:sz w:val="22"/>
              <w:rPrChange w:id="4468" w:author="tao huang" w:date="2018-10-26T18:00:00Z">
                <w:rPr>
                  <w:rFonts w:cs="Times New Roman"/>
                  <w:sz w:val="22"/>
                </w:rPr>
              </w:rPrChange>
            </w:rPr>
            <w:delText xml:space="preserve">s </w:delText>
          </w:r>
        </w:del>
        <w:del w:id="4469" w:author="tao huang" w:date="2018-10-26T17:58:00Z">
          <w:r w:rsidR="008D24A1" w:rsidRPr="007C002F" w:rsidDel="00BA7055">
            <w:rPr>
              <w:rFonts w:cs="Times New Roman"/>
              <w:color w:val="833C0B" w:themeColor="accent2" w:themeShade="80"/>
              <w:sz w:val="22"/>
              <w:rPrChange w:id="4470" w:author="tao huang" w:date="2018-10-26T18:00:00Z">
                <w:rPr>
                  <w:rFonts w:cs="Times New Roman"/>
                  <w:sz w:val="22"/>
                </w:rPr>
              </w:rPrChange>
            </w:rPr>
            <w:delText>using different thresholds</w:delText>
          </w:r>
        </w:del>
      </w:ins>
      <w:del w:id="4471" w:author="Didier Soopramanien" w:date="2018-10-23T17:01:00Z">
        <w:r w:rsidR="00971633" w:rsidRPr="007C002F" w:rsidDel="008D24A1">
          <w:rPr>
            <w:rFonts w:cs="Times New Roman"/>
            <w:color w:val="833C0B" w:themeColor="accent2" w:themeShade="80"/>
            <w:sz w:val="22"/>
            <w:rPrChange w:id="4472" w:author="tao huang" w:date="2018-10-26T18:00:00Z">
              <w:rPr>
                <w:rFonts w:cs="Times New Roman"/>
                <w:sz w:val="22"/>
              </w:rPr>
            </w:rPrChange>
          </w:rPr>
          <w:delText>multiple comparison</w:delText>
        </w:r>
        <w:r w:rsidR="00971633" w:rsidRPr="007C002F" w:rsidDel="00712359">
          <w:rPr>
            <w:rFonts w:cs="Times New Roman"/>
            <w:color w:val="833C0B" w:themeColor="accent2" w:themeShade="80"/>
            <w:sz w:val="22"/>
            <w:rPrChange w:id="4473" w:author="tao huang" w:date="2018-10-26T18:00:00Z">
              <w:rPr>
                <w:rFonts w:cs="Times New Roman"/>
                <w:sz w:val="22"/>
              </w:rPr>
            </w:rPrChange>
          </w:rPr>
          <w:delText xml:space="preserve"> problem</w:delText>
        </w:r>
      </w:del>
      <w:r w:rsidR="00971633" w:rsidRPr="007C002F">
        <w:rPr>
          <w:rFonts w:cs="Times New Roman"/>
          <w:color w:val="833C0B" w:themeColor="accent2" w:themeShade="80"/>
          <w:sz w:val="22"/>
          <w:rPrChange w:id="4474" w:author="tao huang" w:date="2018-10-26T18:00:00Z">
            <w:rPr>
              <w:rFonts w:cs="Times New Roman"/>
              <w:sz w:val="22"/>
            </w:rPr>
          </w:rPrChange>
        </w:rPr>
        <w:t>, w</w:t>
      </w:r>
      <w:r w:rsidR="00721700" w:rsidRPr="007C002F">
        <w:rPr>
          <w:rFonts w:cs="Times New Roman"/>
          <w:color w:val="833C0B" w:themeColor="accent2" w:themeShade="80"/>
          <w:sz w:val="22"/>
          <w:rPrChange w:id="4475" w:author="tao huang" w:date="2018-10-26T18:00:00Z">
            <w:rPr>
              <w:rFonts w:cs="Times New Roman"/>
              <w:sz w:val="22"/>
            </w:rPr>
          </w:rPrChange>
        </w:rPr>
        <w:t>e adopt a ve</w:t>
      </w:r>
      <w:r w:rsidR="00416078" w:rsidRPr="007C002F">
        <w:rPr>
          <w:rFonts w:cs="Times New Roman"/>
          <w:color w:val="833C0B" w:themeColor="accent2" w:themeShade="80"/>
          <w:sz w:val="22"/>
          <w:rPrChange w:id="4476" w:author="tao huang" w:date="2018-10-26T18:00:00Z">
            <w:rPr>
              <w:rFonts w:cs="Times New Roman"/>
              <w:sz w:val="22"/>
            </w:rPr>
          </w:rPrChange>
        </w:rPr>
        <w:t>ry small threshold, i.e., 0.001</w:t>
      </w:r>
      <w:r w:rsidR="00971633" w:rsidRPr="007C002F">
        <w:rPr>
          <w:rFonts w:cs="Times New Roman"/>
          <w:color w:val="833C0B" w:themeColor="accent2" w:themeShade="80"/>
          <w:sz w:val="22"/>
          <w:rPrChange w:id="4477" w:author="tao huang" w:date="2018-10-26T18:00:00Z">
            <w:rPr>
              <w:rFonts w:cs="Times New Roman"/>
              <w:sz w:val="22"/>
            </w:rPr>
          </w:rPrChange>
        </w:rPr>
        <w:t xml:space="preserve">. Previous studies have proposed alternative tests </w:t>
      </w:r>
      <w:r w:rsidR="00416078" w:rsidRPr="007C002F">
        <w:rPr>
          <w:rFonts w:cs="Times New Roman"/>
          <w:color w:val="833C0B" w:themeColor="accent2" w:themeShade="80"/>
          <w:sz w:val="22"/>
          <w:rPrChange w:id="4478" w:author="tao huang" w:date="2018-10-26T18:00:00Z">
            <w:rPr>
              <w:rFonts w:cs="Times New Roman"/>
              <w:sz w:val="22"/>
            </w:rPr>
          </w:rPrChange>
        </w:rPr>
        <w:t>which focus</w:t>
      </w:r>
      <w:r w:rsidR="00971633" w:rsidRPr="007C002F">
        <w:rPr>
          <w:rFonts w:cs="Times New Roman"/>
          <w:color w:val="833C0B" w:themeColor="accent2" w:themeShade="80"/>
          <w:sz w:val="22"/>
          <w:rPrChange w:id="4479" w:author="tao huang" w:date="2018-10-26T18:00:00Z">
            <w:rPr>
              <w:rFonts w:cs="Times New Roman"/>
              <w:sz w:val="22"/>
            </w:rPr>
          </w:rPrChange>
        </w:rPr>
        <w:t xml:space="preserve"> on estimating </w:t>
      </w:r>
      <w:del w:id="4480" w:author="Didier Soopramanien" w:date="2018-10-23T17:01:00Z">
        <w:r w:rsidR="00971633" w:rsidRPr="007C002F" w:rsidDel="008D24A1">
          <w:rPr>
            <w:rFonts w:cs="Times New Roman"/>
            <w:color w:val="833C0B" w:themeColor="accent2" w:themeShade="80"/>
            <w:sz w:val="22"/>
            <w:rPrChange w:id="4481" w:author="tao huang" w:date="2018-10-26T18:00:00Z">
              <w:rPr>
                <w:rFonts w:cs="Times New Roman"/>
                <w:sz w:val="22"/>
              </w:rPr>
            </w:rPrChange>
          </w:rPr>
          <w:delText>the</w:delText>
        </w:r>
      </w:del>
      <w:ins w:id="4482" w:author="Didier Soopramanien" w:date="2018-10-23T17:01:00Z">
        <w:del w:id="4483" w:author="tao huang" w:date="2018-10-26T17:58:00Z">
          <w:r w:rsidR="008D24A1" w:rsidRPr="007C002F" w:rsidDel="00657EE2">
            <w:rPr>
              <w:rFonts w:cs="Times New Roman"/>
              <w:color w:val="833C0B" w:themeColor="accent2" w:themeShade="80"/>
              <w:sz w:val="22"/>
              <w:rPrChange w:id="4484" w:author="tao huang" w:date="2018-10-26T18:00:00Z">
                <w:rPr>
                  <w:rFonts w:cs="Times New Roman"/>
                  <w:sz w:val="22"/>
                </w:rPr>
              </w:rPrChange>
            </w:rPr>
            <w:delText>a</w:delText>
          </w:r>
        </w:del>
      </w:ins>
      <w:del w:id="4485" w:author="tao huang" w:date="2018-10-26T17:58:00Z">
        <w:r w:rsidR="00971633" w:rsidRPr="007C002F" w:rsidDel="00657EE2">
          <w:rPr>
            <w:rFonts w:cs="Times New Roman"/>
            <w:color w:val="833C0B" w:themeColor="accent2" w:themeShade="80"/>
            <w:sz w:val="22"/>
            <w:rPrChange w:id="4486" w:author="tao huang" w:date="2018-10-26T18:00:00Z">
              <w:rPr>
                <w:rFonts w:cs="Times New Roman"/>
                <w:sz w:val="22"/>
              </w:rPr>
            </w:rPrChange>
          </w:rPr>
          <w:delText xml:space="preserve"> number of</w:delText>
        </w:r>
      </w:del>
      <w:r w:rsidR="00971633" w:rsidRPr="007C002F">
        <w:rPr>
          <w:rFonts w:cs="Times New Roman"/>
          <w:color w:val="833C0B" w:themeColor="accent2" w:themeShade="80"/>
          <w:sz w:val="22"/>
          <w:rPrChange w:id="4487" w:author="tao huang" w:date="2018-10-26T18:00:00Z">
            <w:rPr>
              <w:rFonts w:cs="Times New Roman"/>
              <w:sz w:val="22"/>
            </w:rPr>
          </w:rPrChange>
        </w:rPr>
        <w:t xml:space="preserve"> </w:t>
      </w:r>
      <w:del w:id="4488" w:author="Didier Soopramanien" w:date="2018-10-23T17:01:00Z">
        <w:r w:rsidR="00971633" w:rsidRPr="007C002F" w:rsidDel="008D24A1">
          <w:rPr>
            <w:rFonts w:cs="Times New Roman"/>
            <w:color w:val="833C0B" w:themeColor="accent2" w:themeShade="80"/>
            <w:sz w:val="22"/>
            <w:rPrChange w:id="4489" w:author="tao huang" w:date="2018-10-26T18:00:00Z">
              <w:rPr>
                <w:rFonts w:cs="Times New Roman"/>
                <w:sz w:val="22"/>
              </w:rPr>
            </w:rPrChange>
          </w:rPr>
          <w:delText xml:space="preserve">the </w:delText>
        </w:r>
      </w:del>
      <w:r w:rsidR="00971633" w:rsidRPr="007C002F">
        <w:rPr>
          <w:rFonts w:cs="Times New Roman"/>
          <w:color w:val="833C0B" w:themeColor="accent2" w:themeShade="80"/>
          <w:sz w:val="22"/>
          <w:rPrChange w:id="4490" w:author="tao huang" w:date="2018-10-26T18:00:00Z">
            <w:rPr>
              <w:rFonts w:cs="Times New Roman"/>
              <w:sz w:val="22"/>
            </w:rPr>
          </w:rPrChange>
        </w:rPr>
        <w:t>multiple structural changes and their locations</w:t>
      </w:r>
      <w:del w:id="4491" w:author="Didier Soopramanien" w:date="2018-10-23T17:01:00Z">
        <w:r w:rsidR="00971633" w:rsidRPr="007C002F" w:rsidDel="008D24A1">
          <w:rPr>
            <w:rFonts w:cs="Times New Roman"/>
            <w:color w:val="833C0B" w:themeColor="accent2" w:themeShade="80"/>
            <w:sz w:val="22"/>
            <w:rPrChange w:id="4492" w:author="tao huang" w:date="2018-10-26T18:00:00Z">
              <w:rPr>
                <w:rFonts w:cs="Times New Roman"/>
                <w:sz w:val="22"/>
              </w:rPr>
            </w:rPrChange>
          </w:rPr>
          <w:delText>,</w:delText>
        </w:r>
      </w:del>
      <w:r w:rsidR="00971633" w:rsidRPr="007C002F">
        <w:rPr>
          <w:rFonts w:cs="Times New Roman"/>
          <w:color w:val="833C0B" w:themeColor="accent2" w:themeShade="80"/>
          <w:sz w:val="22"/>
          <w:rPrChange w:id="4493" w:author="tao huang" w:date="2018-10-26T18:00:00Z">
            <w:rPr>
              <w:rFonts w:cs="Times New Roman"/>
              <w:sz w:val="22"/>
            </w:rPr>
          </w:rPrChange>
        </w:rPr>
        <w:t xml:space="preserve"> </w:t>
      </w:r>
      <w:r w:rsidR="007355F1" w:rsidRPr="007C002F">
        <w:rPr>
          <w:rFonts w:cs="Times New Roman"/>
          <w:color w:val="833C0B" w:themeColor="accent2" w:themeShade="80"/>
          <w:sz w:val="22"/>
          <w:rPrChange w:id="4494" w:author="tao huang" w:date="2018-10-26T18:00:00Z">
            <w:rPr>
              <w:rFonts w:cs="Times New Roman"/>
              <w:sz w:val="22"/>
            </w:rPr>
          </w:rPrChange>
        </w:rPr>
        <w:t xml:space="preserve">and </w:t>
      </w:r>
      <w:r w:rsidR="00B05093" w:rsidRPr="007C002F">
        <w:rPr>
          <w:rFonts w:cs="Times New Roman"/>
          <w:color w:val="833C0B" w:themeColor="accent2" w:themeShade="80"/>
          <w:sz w:val="22"/>
          <w:rPrChange w:id="4495" w:author="tao huang" w:date="2018-10-26T18:00:00Z">
            <w:rPr>
              <w:rFonts w:cs="Times New Roman"/>
              <w:sz w:val="22"/>
            </w:rPr>
          </w:rPrChange>
        </w:rPr>
        <w:t>are</w:t>
      </w:r>
      <w:r w:rsidR="00971633" w:rsidRPr="007C002F">
        <w:rPr>
          <w:rFonts w:cs="Times New Roman"/>
          <w:color w:val="833C0B" w:themeColor="accent2" w:themeShade="80"/>
          <w:sz w:val="22"/>
          <w:rPrChange w:id="4496" w:author="tao huang" w:date="2018-10-26T18:00:00Z">
            <w:rPr>
              <w:rFonts w:cs="Times New Roman"/>
              <w:sz w:val="22"/>
            </w:rPr>
          </w:rPrChange>
        </w:rPr>
        <w:t xml:space="preserve"> </w:t>
      </w:r>
      <w:r w:rsidR="00B05093" w:rsidRPr="007C002F">
        <w:rPr>
          <w:rFonts w:cs="Times New Roman"/>
          <w:color w:val="833C0B" w:themeColor="accent2" w:themeShade="80"/>
          <w:sz w:val="22"/>
          <w:rPrChange w:id="4497" w:author="tao huang" w:date="2018-10-26T18:00:00Z">
            <w:rPr>
              <w:rFonts w:cs="Times New Roman"/>
              <w:sz w:val="22"/>
            </w:rPr>
          </w:rPrChange>
        </w:rPr>
        <w:t xml:space="preserve">usually </w:t>
      </w:r>
      <w:r w:rsidR="002F2385" w:rsidRPr="007C002F">
        <w:rPr>
          <w:rFonts w:cs="Times New Roman"/>
          <w:color w:val="833C0B" w:themeColor="accent2" w:themeShade="80"/>
          <w:sz w:val="22"/>
          <w:rPrChange w:id="4498" w:author="tao huang" w:date="2018-10-26T18:00:00Z">
            <w:rPr>
              <w:rFonts w:cs="Times New Roman"/>
              <w:sz w:val="22"/>
            </w:rPr>
          </w:rPrChange>
        </w:rPr>
        <w:t>associated with</w:t>
      </w:r>
      <w:r w:rsidR="00721700" w:rsidRPr="007C002F">
        <w:rPr>
          <w:rFonts w:cs="Times New Roman"/>
          <w:color w:val="833C0B" w:themeColor="accent2" w:themeShade="80"/>
          <w:sz w:val="22"/>
          <w:rPrChange w:id="4499" w:author="tao huang" w:date="2018-10-26T18:00:00Z">
            <w:rPr>
              <w:rFonts w:cs="Times New Roman"/>
              <w:sz w:val="22"/>
            </w:rPr>
          </w:rPrChange>
        </w:rPr>
        <w:t xml:space="preserve"> </w:t>
      </w:r>
      <w:ins w:id="4500" w:author="Didier Soopramanien" w:date="2018-10-23T17:01:00Z">
        <w:r w:rsidR="008D24A1" w:rsidRPr="007C002F">
          <w:rPr>
            <w:rFonts w:cs="Times New Roman"/>
            <w:color w:val="833C0B" w:themeColor="accent2" w:themeShade="80"/>
            <w:sz w:val="22"/>
            <w:rPrChange w:id="4501" w:author="tao huang" w:date="2018-10-26T18:00:00Z">
              <w:rPr>
                <w:rFonts w:cs="Times New Roman"/>
                <w:sz w:val="22"/>
              </w:rPr>
            </w:rPrChange>
          </w:rPr>
          <w:t xml:space="preserve">very </w:t>
        </w:r>
      </w:ins>
      <w:r w:rsidR="00721700" w:rsidRPr="007C002F">
        <w:rPr>
          <w:rFonts w:cs="Times New Roman"/>
          <w:color w:val="833C0B" w:themeColor="accent2" w:themeShade="80"/>
          <w:sz w:val="22"/>
          <w:rPrChange w:id="4502" w:author="tao huang" w:date="2018-10-26T18:00:00Z">
            <w:rPr>
              <w:rFonts w:cs="Times New Roman"/>
              <w:sz w:val="22"/>
            </w:rPr>
          </w:rPrChange>
        </w:rPr>
        <w:t xml:space="preserve">stringent assumptions </w:t>
      </w:r>
      <w:r w:rsidR="00971633" w:rsidRPr="007C002F">
        <w:rPr>
          <w:rFonts w:cs="Times New Roman"/>
          <w:color w:val="833C0B" w:themeColor="accent2" w:themeShade="80"/>
          <w:sz w:val="22"/>
          <w:rPrChange w:id="4503" w:author="tao huang" w:date="2018-10-26T18:00:00Z">
            <w:rPr>
              <w:rFonts w:cs="Times New Roman"/>
              <w:sz w:val="22"/>
            </w:rPr>
          </w:rPrChange>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380BD4" w:rsidRPr="007C002F">
        <w:rPr>
          <w:rFonts w:cs="Times New Roman"/>
          <w:color w:val="833C0B" w:themeColor="accent2" w:themeShade="80"/>
          <w:sz w:val="22"/>
          <w:rPrChange w:id="4504" w:author="tao huang" w:date="2018-10-26T18:00:00Z">
            <w:rPr>
              <w:rFonts w:cs="Times New Roman"/>
              <w:sz w:val="22"/>
            </w:rPr>
          </w:rPrChange>
        </w:rPr>
        <w:instrText xml:space="preserve"> ADDIN EN.CITE </w:instrText>
      </w:r>
      <w:r w:rsidR="00380BD4" w:rsidRPr="007C002F">
        <w:rPr>
          <w:rFonts w:cs="Times New Roman"/>
          <w:color w:val="833C0B" w:themeColor="accent2" w:themeShade="80"/>
          <w:sz w:val="22"/>
          <w:rPrChange w:id="4505" w:author="tao huang" w:date="2018-10-26T18:00:00Z">
            <w:rPr>
              <w:rFonts w:cs="Times New Roman"/>
              <w:sz w:val="22"/>
            </w:rPr>
          </w:rPrChange>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380BD4" w:rsidRPr="007C002F">
        <w:rPr>
          <w:rFonts w:cs="Times New Roman"/>
          <w:color w:val="833C0B" w:themeColor="accent2" w:themeShade="80"/>
          <w:sz w:val="22"/>
          <w:rPrChange w:id="4506" w:author="tao huang" w:date="2018-10-26T18:00:00Z">
            <w:rPr>
              <w:rFonts w:cs="Times New Roman"/>
              <w:sz w:val="22"/>
            </w:rPr>
          </w:rPrChange>
        </w:rPr>
        <w:instrText xml:space="preserve"> ADDIN EN.CITE.DATA </w:instrText>
      </w:r>
      <w:r w:rsidR="00380BD4" w:rsidRPr="007C002F">
        <w:rPr>
          <w:rFonts w:cs="Times New Roman"/>
          <w:color w:val="833C0B" w:themeColor="accent2" w:themeShade="80"/>
          <w:sz w:val="22"/>
          <w:rPrChange w:id="4507" w:author="tao huang" w:date="2018-10-26T18:00:00Z">
            <w:rPr>
              <w:rFonts w:cs="Times New Roman"/>
              <w:color w:val="833C0B" w:themeColor="accent2" w:themeShade="80"/>
              <w:sz w:val="22"/>
            </w:rPr>
          </w:rPrChange>
        </w:rPr>
      </w:r>
      <w:r w:rsidR="00380BD4" w:rsidRPr="007C002F">
        <w:rPr>
          <w:rFonts w:cs="Times New Roman"/>
          <w:color w:val="833C0B" w:themeColor="accent2" w:themeShade="80"/>
          <w:sz w:val="22"/>
          <w:rPrChange w:id="4508" w:author="tao huang" w:date="2018-10-26T18:00:00Z">
            <w:rPr>
              <w:rFonts w:cs="Times New Roman"/>
              <w:sz w:val="22"/>
            </w:rPr>
          </w:rPrChange>
        </w:rPr>
        <w:fldChar w:fldCharType="end"/>
      </w:r>
      <w:r w:rsidR="00971633" w:rsidRPr="007C002F">
        <w:rPr>
          <w:rFonts w:cs="Times New Roman"/>
          <w:color w:val="833C0B" w:themeColor="accent2" w:themeShade="80"/>
          <w:sz w:val="22"/>
          <w:rPrChange w:id="4509" w:author="tao huang" w:date="2018-10-26T18:00:00Z">
            <w:rPr>
              <w:rFonts w:cs="Times New Roman"/>
              <w:color w:val="833C0B" w:themeColor="accent2" w:themeShade="80"/>
              <w:sz w:val="22"/>
            </w:rPr>
          </w:rPrChange>
        </w:rPr>
      </w:r>
      <w:r w:rsidR="00971633" w:rsidRPr="007C002F">
        <w:rPr>
          <w:rFonts w:cs="Times New Roman"/>
          <w:color w:val="833C0B" w:themeColor="accent2" w:themeShade="80"/>
          <w:sz w:val="22"/>
          <w:rPrChange w:id="4510" w:author="tao huang" w:date="2018-10-26T18:00:00Z">
            <w:rPr>
              <w:rFonts w:cs="Times New Roman"/>
              <w:sz w:val="22"/>
            </w:rPr>
          </w:rPrChange>
        </w:rPr>
        <w:fldChar w:fldCharType="separate"/>
      </w:r>
      <w:r w:rsidR="00380BD4" w:rsidRPr="007C002F">
        <w:rPr>
          <w:rFonts w:cs="Times New Roman"/>
          <w:noProof/>
          <w:color w:val="833C0B" w:themeColor="accent2" w:themeShade="80"/>
          <w:sz w:val="22"/>
          <w:rPrChange w:id="4511" w:author="tao huang" w:date="2018-10-26T18:00:00Z">
            <w:rPr>
              <w:rFonts w:cs="Times New Roman"/>
              <w:noProof/>
              <w:sz w:val="22"/>
            </w:rPr>
          </w:rPrChange>
        </w:rPr>
        <w:t>(e.g., Donald W K Andrews, 1993; Donald W. K. Andrews &amp; Ploberger, 1994; Bai &amp; Perron, 1998, 2003; Brown, Durbin, &amp; Evans, 1975)</w:t>
      </w:r>
      <w:r w:rsidR="00971633" w:rsidRPr="007C002F">
        <w:rPr>
          <w:rFonts w:cs="Times New Roman"/>
          <w:color w:val="833C0B" w:themeColor="accent2" w:themeShade="80"/>
          <w:sz w:val="22"/>
          <w:rPrChange w:id="4512" w:author="tao huang" w:date="2018-10-26T18:00:00Z">
            <w:rPr>
              <w:rFonts w:cs="Times New Roman"/>
              <w:sz w:val="22"/>
            </w:rPr>
          </w:rPrChange>
        </w:rPr>
        <w:fldChar w:fldCharType="end"/>
      </w:r>
      <w:r w:rsidR="00971633" w:rsidRPr="007C002F">
        <w:rPr>
          <w:rFonts w:cs="Times New Roman"/>
          <w:color w:val="833C0B" w:themeColor="accent2" w:themeShade="80"/>
          <w:sz w:val="22"/>
          <w:rPrChange w:id="4513" w:author="tao huang" w:date="2018-10-26T18:00:00Z">
            <w:rPr>
              <w:rFonts w:cs="Times New Roman"/>
              <w:sz w:val="22"/>
            </w:rPr>
          </w:rPrChange>
        </w:rPr>
        <w:t>. In</w:t>
      </w:r>
      <w:ins w:id="4514" w:author="Didier Soopramanien" w:date="2018-10-23T17:02:00Z">
        <w:r w:rsidR="008D24A1" w:rsidRPr="007C002F">
          <w:rPr>
            <w:rFonts w:cs="Times New Roman"/>
            <w:color w:val="833C0B" w:themeColor="accent2" w:themeShade="80"/>
            <w:sz w:val="22"/>
            <w:rPrChange w:id="4515" w:author="tao huang" w:date="2018-10-26T18:00:00Z">
              <w:rPr>
                <w:rFonts w:cs="Times New Roman"/>
                <w:sz w:val="22"/>
              </w:rPr>
            </w:rPrChange>
          </w:rPr>
          <w:t xml:space="preserve"> our</w:t>
        </w:r>
      </w:ins>
      <w:del w:id="4516" w:author="Didier Soopramanien" w:date="2018-10-23T17:02:00Z">
        <w:r w:rsidR="00971633" w:rsidRPr="007C002F" w:rsidDel="008D24A1">
          <w:rPr>
            <w:rFonts w:cs="Times New Roman"/>
            <w:color w:val="833C0B" w:themeColor="accent2" w:themeShade="80"/>
            <w:sz w:val="22"/>
            <w:rPrChange w:id="4517" w:author="tao huang" w:date="2018-10-26T18:00:00Z">
              <w:rPr>
                <w:rFonts w:cs="Times New Roman"/>
                <w:sz w:val="22"/>
              </w:rPr>
            </w:rPrChange>
          </w:rPr>
          <w:delText xml:space="preserve"> this</w:delText>
        </w:r>
      </w:del>
      <w:r w:rsidR="00971633" w:rsidRPr="007C002F">
        <w:rPr>
          <w:rFonts w:cs="Times New Roman"/>
          <w:color w:val="833C0B" w:themeColor="accent2" w:themeShade="80"/>
          <w:sz w:val="22"/>
          <w:rPrChange w:id="4518" w:author="tao huang" w:date="2018-10-26T18:00:00Z">
            <w:rPr>
              <w:rFonts w:cs="Times New Roman"/>
              <w:sz w:val="22"/>
            </w:rPr>
          </w:rPrChange>
        </w:rPr>
        <w:t xml:space="preserve"> study, </w:t>
      </w:r>
      <w:ins w:id="4519" w:author="Didier Soopramanien" w:date="2018-10-23T17:02:00Z">
        <w:r w:rsidR="006B6B63" w:rsidRPr="007C002F">
          <w:rPr>
            <w:rFonts w:cs="Times New Roman"/>
            <w:color w:val="833C0B" w:themeColor="accent2" w:themeShade="80"/>
            <w:sz w:val="22"/>
            <w:rPrChange w:id="4520" w:author="tao huang" w:date="2018-10-26T18:00:00Z">
              <w:rPr>
                <w:rFonts w:cs="Times New Roman"/>
                <w:sz w:val="22"/>
              </w:rPr>
            </w:rPrChange>
          </w:rPr>
          <w:t xml:space="preserve">we only need to know if </w:t>
        </w:r>
      </w:ins>
      <w:del w:id="4521" w:author="Didier Soopramanien" w:date="2018-10-23T17:02:00Z">
        <w:r w:rsidR="00971633" w:rsidRPr="007C002F" w:rsidDel="006B6B63">
          <w:rPr>
            <w:rFonts w:cs="Times New Roman"/>
            <w:color w:val="833C0B" w:themeColor="accent2" w:themeShade="80"/>
            <w:sz w:val="22"/>
            <w:rPrChange w:id="4522" w:author="tao huang" w:date="2018-10-26T18:00:00Z">
              <w:rPr>
                <w:rFonts w:cs="Times New Roman"/>
                <w:sz w:val="22"/>
              </w:rPr>
            </w:rPrChange>
          </w:rPr>
          <w:delText xml:space="preserve">we only </w:delText>
        </w:r>
        <w:r w:rsidR="00EB2F00" w:rsidRPr="007C002F" w:rsidDel="006B6B63">
          <w:rPr>
            <w:rFonts w:cs="Times New Roman"/>
            <w:color w:val="833C0B" w:themeColor="accent2" w:themeShade="80"/>
            <w:sz w:val="22"/>
            <w:rPrChange w:id="4523" w:author="tao huang" w:date="2018-10-26T18:00:00Z">
              <w:rPr>
                <w:rFonts w:cs="Times New Roman"/>
                <w:sz w:val="22"/>
              </w:rPr>
            </w:rPrChange>
          </w:rPr>
          <w:delText xml:space="preserve">need to </w:delText>
        </w:r>
        <w:r w:rsidR="00971633" w:rsidRPr="007C002F" w:rsidDel="006B6B63">
          <w:rPr>
            <w:rFonts w:cs="Times New Roman"/>
            <w:color w:val="833C0B" w:themeColor="accent2" w:themeShade="80"/>
            <w:sz w:val="22"/>
            <w:rPrChange w:id="4524" w:author="tao huang" w:date="2018-10-26T18:00:00Z">
              <w:rPr>
                <w:rFonts w:cs="Times New Roman"/>
                <w:sz w:val="22"/>
              </w:rPr>
            </w:rPrChange>
          </w:rPr>
          <w:delText xml:space="preserve">investigate </w:delText>
        </w:r>
        <w:r w:rsidR="00721700" w:rsidRPr="007C002F" w:rsidDel="006B6B63">
          <w:rPr>
            <w:rFonts w:cs="Times New Roman"/>
            <w:color w:val="833C0B" w:themeColor="accent2" w:themeShade="80"/>
            <w:sz w:val="22"/>
            <w:rPrChange w:id="4525" w:author="tao huang" w:date="2018-10-26T18:00:00Z">
              <w:rPr>
                <w:rFonts w:cs="Times New Roman"/>
                <w:sz w:val="22"/>
              </w:rPr>
            </w:rPrChange>
          </w:rPr>
          <w:delText>the existence of the</w:delText>
        </w:r>
        <w:r w:rsidR="00971633" w:rsidRPr="007C002F" w:rsidDel="006B6B63">
          <w:rPr>
            <w:rFonts w:cs="Times New Roman"/>
            <w:color w:val="833C0B" w:themeColor="accent2" w:themeShade="80"/>
            <w:sz w:val="22"/>
            <w:rPrChange w:id="4526" w:author="tao huang" w:date="2018-10-26T18:00:00Z">
              <w:rPr>
                <w:rFonts w:cs="Times New Roman"/>
                <w:sz w:val="22"/>
              </w:rPr>
            </w:rPrChange>
          </w:rPr>
          <w:delText xml:space="preserve"> </w:delText>
        </w:r>
      </w:del>
      <w:r w:rsidR="00971633" w:rsidRPr="007C002F">
        <w:rPr>
          <w:rFonts w:cs="Times New Roman"/>
          <w:color w:val="833C0B" w:themeColor="accent2" w:themeShade="80"/>
          <w:sz w:val="22"/>
          <w:rPrChange w:id="4527" w:author="tao huang" w:date="2018-10-26T18:00:00Z">
            <w:rPr>
              <w:rFonts w:cs="Times New Roman"/>
              <w:sz w:val="22"/>
            </w:rPr>
          </w:rPrChange>
        </w:rPr>
        <w:t>structural change</w:t>
      </w:r>
      <w:ins w:id="4528" w:author="Didier Soopramanien" w:date="2018-10-23T17:03:00Z">
        <w:r w:rsidR="006B6B63" w:rsidRPr="007C002F">
          <w:rPr>
            <w:rFonts w:cs="Times New Roman"/>
            <w:color w:val="833C0B" w:themeColor="accent2" w:themeShade="80"/>
            <w:sz w:val="22"/>
            <w:rPrChange w:id="4529" w:author="tao huang" w:date="2018-10-26T18:00:00Z">
              <w:rPr>
                <w:rFonts w:cs="Times New Roman"/>
                <w:sz w:val="22"/>
              </w:rPr>
            </w:rPrChange>
          </w:rPr>
          <w:t xml:space="preserve"> is present in our data</w:t>
        </w:r>
      </w:ins>
      <w:r w:rsidR="00721700" w:rsidRPr="007C002F">
        <w:rPr>
          <w:rFonts w:cs="Times New Roman"/>
          <w:color w:val="833C0B" w:themeColor="accent2" w:themeShade="80"/>
          <w:sz w:val="22"/>
          <w:rPrChange w:id="4530" w:author="tao huang" w:date="2018-10-26T18:00:00Z">
            <w:rPr>
              <w:rFonts w:cs="Times New Roman"/>
              <w:sz w:val="22"/>
            </w:rPr>
          </w:rPrChange>
        </w:rPr>
        <w:t xml:space="preserve">. Thus, we conduct the </w:t>
      </w:r>
      <w:r w:rsidR="00971633" w:rsidRPr="007C002F">
        <w:rPr>
          <w:rFonts w:cs="Times New Roman"/>
          <w:color w:val="833C0B" w:themeColor="accent2" w:themeShade="80"/>
          <w:sz w:val="22"/>
          <w:rPrChange w:id="4531" w:author="tao huang" w:date="2018-10-26T18:00:00Z">
            <w:rPr>
              <w:rFonts w:cs="Times New Roman"/>
              <w:sz w:val="22"/>
            </w:rPr>
          </w:rPrChange>
        </w:rPr>
        <w:t>sequential Chow test</w:t>
      </w:r>
      <w:ins w:id="4532" w:author="tao huang" w:date="2018-10-26T17:59:00Z">
        <w:r w:rsidR="00657EE2" w:rsidRPr="007C002F">
          <w:rPr>
            <w:rFonts w:cs="Times New Roman"/>
            <w:color w:val="833C0B" w:themeColor="accent2" w:themeShade="80"/>
            <w:sz w:val="22"/>
            <w:rPrChange w:id="4533" w:author="tao huang" w:date="2018-10-26T18:00:00Z">
              <w:rPr>
                <w:rFonts w:cs="Times New Roman"/>
                <w:sz w:val="22"/>
              </w:rPr>
            </w:rPrChange>
          </w:rPr>
          <w:t xml:space="preserve"> which</w:t>
        </w:r>
      </w:ins>
      <w:r w:rsidR="00971633" w:rsidRPr="007C002F">
        <w:rPr>
          <w:rFonts w:cs="Times New Roman"/>
          <w:color w:val="833C0B" w:themeColor="accent2" w:themeShade="80"/>
          <w:sz w:val="22"/>
          <w:rPrChange w:id="4534" w:author="tao huang" w:date="2018-10-26T18:00:00Z">
            <w:rPr>
              <w:rFonts w:cs="Times New Roman"/>
              <w:sz w:val="22"/>
            </w:rPr>
          </w:rPrChange>
        </w:rPr>
        <w:t xml:space="preserve"> </w:t>
      </w:r>
      <w:del w:id="4535" w:author="Didier Soopramanien" w:date="2018-10-23T17:03:00Z">
        <w:r w:rsidR="00971633" w:rsidRPr="007C002F" w:rsidDel="005F6EEB">
          <w:rPr>
            <w:rFonts w:cs="Times New Roman"/>
            <w:color w:val="833C0B" w:themeColor="accent2" w:themeShade="80"/>
            <w:sz w:val="22"/>
            <w:rPrChange w:id="4536" w:author="tao huang" w:date="2018-10-26T18:00:00Z">
              <w:rPr>
                <w:rFonts w:cs="Times New Roman"/>
                <w:sz w:val="22"/>
              </w:rPr>
            </w:rPrChange>
          </w:rPr>
          <w:delText>which serves for this</w:delText>
        </w:r>
      </w:del>
      <w:ins w:id="4537" w:author="Didier Soopramanien" w:date="2018-10-23T17:03:00Z">
        <w:r w:rsidR="005F6EEB" w:rsidRPr="007C002F">
          <w:rPr>
            <w:rFonts w:cs="Times New Roman"/>
            <w:color w:val="833C0B" w:themeColor="accent2" w:themeShade="80"/>
            <w:sz w:val="22"/>
            <w:rPrChange w:id="4538" w:author="tao huang" w:date="2018-10-26T18:00:00Z">
              <w:rPr>
                <w:rFonts w:cs="Times New Roman"/>
                <w:sz w:val="22"/>
              </w:rPr>
            </w:rPrChange>
          </w:rPr>
          <w:t xml:space="preserve">is appropriate for that </w:t>
        </w:r>
      </w:ins>
      <w:del w:id="4539" w:author="Didier Soopramanien" w:date="2018-10-23T17:03:00Z">
        <w:r w:rsidR="00971633" w:rsidRPr="007C002F" w:rsidDel="005F6EEB">
          <w:rPr>
            <w:rFonts w:cs="Times New Roman"/>
            <w:color w:val="833C0B" w:themeColor="accent2" w:themeShade="80"/>
            <w:sz w:val="22"/>
            <w:rPrChange w:id="4540" w:author="tao huang" w:date="2018-10-26T18:00:00Z">
              <w:rPr>
                <w:rFonts w:cs="Times New Roman"/>
                <w:sz w:val="22"/>
              </w:rPr>
            </w:rPrChange>
          </w:rPr>
          <w:delText xml:space="preserve"> </w:delText>
        </w:r>
      </w:del>
      <w:r w:rsidR="00971633" w:rsidRPr="007C002F">
        <w:rPr>
          <w:rFonts w:cs="Times New Roman"/>
          <w:color w:val="833C0B" w:themeColor="accent2" w:themeShade="80"/>
          <w:sz w:val="22"/>
          <w:rPrChange w:id="4541" w:author="tao huang" w:date="2018-10-26T18:00:00Z">
            <w:rPr>
              <w:rFonts w:cs="Times New Roman"/>
              <w:sz w:val="22"/>
            </w:rPr>
          </w:rPrChange>
        </w:rPr>
        <w:t xml:space="preserve">purpose and </w:t>
      </w:r>
      <w:ins w:id="4542" w:author="Didier Soopramanien" w:date="2018-10-23T17:03:00Z">
        <w:r w:rsidR="005F6EEB" w:rsidRPr="007C002F">
          <w:rPr>
            <w:rFonts w:cs="Times New Roman"/>
            <w:color w:val="833C0B" w:themeColor="accent2" w:themeShade="80"/>
            <w:sz w:val="22"/>
            <w:rPrChange w:id="4543" w:author="tao huang" w:date="2018-10-26T18:00:00Z">
              <w:rPr>
                <w:rFonts w:cs="Times New Roman"/>
                <w:sz w:val="22"/>
              </w:rPr>
            </w:rPrChange>
          </w:rPr>
          <w:t>is</w:t>
        </w:r>
        <w:r w:rsidR="00AB3DE8" w:rsidRPr="007C002F">
          <w:rPr>
            <w:rFonts w:cs="Times New Roman"/>
            <w:color w:val="833C0B" w:themeColor="accent2" w:themeShade="80"/>
            <w:sz w:val="22"/>
            <w:rPrChange w:id="4544" w:author="tao huang" w:date="2018-10-26T18:00:00Z">
              <w:rPr>
                <w:rFonts w:cs="Times New Roman"/>
                <w:sz w:val="22"/>
              </w:rPr>
            </w:rPrChange>
          </w:rPr>
          <w:t xml:space="preserve"> also </w:t>
        </w:r>
      </w:ins>
      <w:r w:rsidR="00EB2F00" w:rsidRPr="007C002F">
        <w:rPr>
          <w:rFonts w:cs="Times New Roman"/>
          <w:color w:val="833C0B" w:themeColor="accent2" w:themeShade="80"/>
          <w:sz w:val="22"/>
          <w:rPrChange w:id="4545" w:author="tao huang" w:date="2018-10-26T18:00:00Z">
            <w:rPr>
              <w:rFonts w:cs="Times New Roman"/>
              <w:sz w:val="22"/>
            </w:rPr>
          </w:rPrChange>
        </w:rPr>
        <w:t>simple to implement</w:t>
      </w:r>
      <w:r w:rsidR="00971633" w:rsidRPr="007C002F">
        <w:rPr>
          <w:rFonts w:cs="Times New Roman"/>
          <w:color w:val="833C0B" w:themeColor="accent2" w:themeShade="80"/>
          <w:sz w:val="22"/>
          <w:rPrChange w:id="4546" w:author="tao huang" w:date="2018-10-26T18:00:00Z">
            <w:rPr>
              <w:rFonts w:cs="Times New Roman"/>
              <w:sz w:val="22"/>
            </w:rPr>
          </w:rPrChange>
        </w:rPr>
        <w:t xml:space="preserve">. We refer </w:t>
      </w:r>
      <w:r w:rsidR="00EB2F00" w:rsidRPr="007C002F">
        <w:rPr>
          <w:rFonts w:cs="Times New Roman"/>
          <w:color w:val="833C0B" w:themeColor="accent2" w:themeShade="80"/>
          <w:sz w:val="22"/>
          <w:rPrChange w:id="4547" w:author="tao huang" w:date="2018-10-26T18:00:00Z">
            <w:rPr>
              <w:rFonts w:cs="Times New Roman"/>
              <w:sz w:val="22"/>
            </w:rPr>
          </w:rPrChange>
        </w:rPr>
        <w:t xml:space="preserve">to </w:t>
      </w:r>
      <w:r w:rsidR="00971633" w:rsidRPr="007C002F">
        <w:rPr>
          <w:rFonts w:cs="Times New Roman"/>
          <w:color w:val="833C0B" w:themeColor="accent2" w:themeShade="80"/>
          <w:sz w:val="22"/>
          <w:rPrChange w:id="4548" w:author="tao huang" w:date="2018-10-26T18:00:00Z">
            <w:rPr>
              <w:rFonts w:cs="Times New Roman"/>
              <w:sz w:val="22"/>
            </w:rPr>
          </w:rPrChange>
        </w:rPr>
        <w:t xml:space="preserve">the </w:t>
      </w:r>
      <w:r w:rsidR="00EB2F00" w:rsidRPr="007C002F">
        <w:rPr>
          <w:rFonts w:cs="Times New Roman"/>
          <w:color w:val="833C0B" w:themeColor="accent2" w:themeShade="80"/>
          <w:sz w:val="22"/>
          <w:rPrChange w:id="4549" w:author="tao huang" w:date="2018-10-26T18:00:00Z">
            <w:rPr>
              <w:rFonts w:cs="Times New Roman"/>
              <w:sz w:val="22"/>
            </w:rPr>
          </w:rPrChange>
        </w:rPr>
        <w:t>final result</w:t>
      </w:r>
      <w:ins w:id="4550" w:author="Didier Soopramanien" w:date="2018-10-23T17:03:00Z">
        <w:r w:rsidR="00AB3DE8" w:rsidRPr="007C002F">
          <w:rPr>
            <w:rFonts w:cs="Times New Roman"/>
            <w:color w:val="833C0B" w:themeColor="accent2" w:themeShade="80"/>
            <w:sz w:val="22"/>
            <w:rPrChange w:id="4551" w:author="tao huang" w:date="2018-10-26T18:00:00Z">
              <w:rPr>
                <w:rFonts w:cs="Times New Roman"/>
                <w:sz w:val="22"/>
              </w:rPr>
            </w:rPrChange>
          </w:rPr>
          <w:t>ing</w:t>
        </w:r>
      </w:ins>
      <w:del w:id="4552" w:author="Didier Soopramanien" w:date="2018-10-23T17:03:00Z">
        <w:r w:rsidR="00EB2F00" w:rsidRPr="007C002F" w:rsidDel="00AB3DE8">
          <w:rPr>
            <w:rFonts w:cs="Times New Roman"/>
            <w:color w:val="833C0B" w:themeColor="accent2" w:themeShade="80"/>
            <w:sz w:val="22"/>
            <w:rPrChange w:id="4553" w:author="tao huang" w:date="2018-10-26T18:00:00Z">
              <w:rPr>
                <w:rFonts w:cs="Times New Roman"/>
                <w:sz w:val="22"/>
              </w:rPr>
            </w:rPrChange>
          </w:rPr>
          <w:delText>ed</w:delText>
        </w:r>
      </w:del>
      <w:r w:rsidR="00EB2F00" w:rsidRPr="007C002F">
        <w:rPr>
          <w:rFonts w:cs="Times New Roman"/>
          <w:color w:val="833C0B" w:themeColor="accent2" w:themeShade="80"/>
          <w:sz w:val="22"/>
          <w:rPrChange w:id="4554" w:author="tao huang" w:date="2018-10-26T18:00:00Z">
            <w:rPr>
              <w:rFonts w:cs="Times New Roman"/>
              <w:sz w:val="22"/>
            </w:rPr>
          </w:rPrChange>
        </w:rPr>
        <w:t xml:space="preserve"> </w:t>
      </w:r>
      <w:r w:rsidR="00971633" w:rsidRPr="007C002F">
        <w:rPr>
          <w:rFonts w:cs="Times New Roman"/>
          <w:color w:val="833C0B" w:themeColor="accent2" w:themeShade="80"/>
          <w:sz w:val="22"/>
          <w:rPrChange w:id="4555" w:author="tao huang" w:date="2018-10-26T18:00:00Z">
            <w:rPr>
              <w:rFonts w:cs="Times New Roman"/>
              <w:sz w:val="22"/>
            </w:rPr>
          </w:rPrChange>
        </w:rPr>
        <w:t>models as the ADL-</w:t>
      </w:r>
      <w:r w:rsidR="00971633" w:rsidRPr="007C002F">
        <w:rPr>
          <w:rFonts w:cs="Times New Roman"/>
          <w:noProof/>
          <w:color w:val="833C0B" w:themeColor="accent2" w:themeShade="80"/>
          <w:sz w:val="22"/>
          <w:rPrChange w:id="4556" w:author="tao huang" w:date="2018-10-26T18:00:00Z">
            <w:rPr>
              <w:rFonts w:cs="Times New Roman"/>
              <w:noProof/>
              <w:sz w:val="22"/>
            </w:rPr>
          </w:rPrChange>
        </w:rPr>
        <w:t>intra-EWC model and the ADL-intra-IC model respectively</w:t>
      </w:r>
      <w:ins w:id="4557" w:author="Didier Soopramanien" w:date="2018-10-23T17:04:00Z">
        <w:r w:rsidR="00AB3DE8" w:rsidRPr="007C002F">
          <w:rPr>
            <w:rFonts w:cs="Times New Roman"/>
            <w:noProof/>
            <w:color w:val="833C0B" w:themeColor="accent2" w:themeShade="80"/>
            <w:sz w:val="22"/>
            <w:rPrChange w:id="4558" w:author="tao huang" w:date="2018-10-26T18:00:00Z">
              <w:rPr>
                <w:rFonts w:cs="Times New Roman"/>
                <w:noProof/>
                <w:sz w:val="22"/>
              </w:rPr>
            </w:rPrChange>
          </w:rPr>
          <w:t xml:space="preserve">. </w:t>
        </w:r>
      </w:ins>
      <w:del w:id="4559" w:author="Didier Soopramanien" w:date="2018-10-23T17:04:00Z">
        <w:r w:rsidR="00971633" w:rsidRPr="007C002F" w:rsidDel="00AB3DE8">
          <w:rPr>
            <w:rFonts w:cs="Times New Roman"/>
            <w:color w:val="833C0B" w:themeColor="accent2" w:themeShade="80"/>
            <w:sz w:val="22"/>
            <w:rPrChange w:id="4560" w:author="tao huang" w:date="2018-10-26T18:00:00Z">
              <w:rPr>
                <w:rFonts w:cs="Times New Roman"/>
                <w:sz w:val="22"/>
              </w:rPr>
            </w:rPrChange>
          </w:rPr>
          <w:delText xml:space="preserve"> and w</w:delText>
        </w:r>
      </w:del>
      <w:ins w:id="4561" w:author="Didier Soopramanien" w:date="2018-10-23T17:04:00Z">
        <w:del w:id="4562" w:author="tao huang" w:date="2018-10-25T11:50:00Z">
          <w:r w:rsidR="00AB3DE8" w:rsidRPr="007C002F" w:rsidDel="00001079">
            <w:rPr>
              <w:rFonts w:cs="Times New Roman"/>
              <w:color w:val="833C0B" w:themeColor="accent2" w:themeShade="80"/>
              <w:sz w:val="22"/>
              <w:rPrChange w:id="4563" w:author="tao huang" w:date="2018-10-26T18:00:00Z">
                <w:rPr>
                  <w:rFonts w:cs="Times New Roman"/>
                  <w:sz w:val="22"/>
                </w:rPr>
              </w:rPrChange>
            </w:rPr>
            <w:delText>W</w:delText>
          </w:r>
        </w:del>
      </w:ins>
      <w:del w:id="4564" w:author="tao huang" w:date="2018-10-25T11:50:00Z">
        <w:r w:rsidR="00971633" w:rsidRPr="007C002F" w:rsidDel="00001079">
          <w:rPr>
            <w:rFonts w:cs="Times New Roman"/>
            <w:color w:val="833C0B" w:themeColor="accent2" w:themeShade="80"/>
            <w:sz w:val="22"/>
            <w:rPrChange w:id="4565" w:author="tao huang" w:date="2018-10-26T18:00:00Z">
              <w:rPr>
                <w:rFonts w:cs="Times New Roman"/>
                <w:sz w:val="22"/>
              </w:rPr>
            </w:rPrChange>
          </w:rPr>
          <w:delText>e expect these models</w:delText>
        </w:r>
        <w:r w:rsidR="00971633" w:rsidRPr="007C002F" w:rsidDel="00001079">
          <w:rPr>
            <w:rFonts w:cs="Times New Roman"/>
            <w:noProof/>
            <w:color w:val="833C0B" w:themeColor="accent2" w:themeShade="80"/>
            <w:sz w:val="22"/>
            <w:rPrChange w:id="4566" w:author="tao huang" w:date="2018-10-26T18:00:00Z">
              <w:rPr>
                <w:rFonts w:cs="Times New Roman"/>
                <w:noProof/>
                <w:sz w:val="22"/>
              </w:rPr>
            </w:rPrChange>
          </w:rPr>
          <w:delText xml:space="preserve"> to generate more accurate forecasts by</w:delText>
        </w:r>
      </w:del>
      <w:ins w:id="4567" w:author="Didier Soopramanien" w:date="2018-10-23T17:04:00Z">
        <w:del w:id="4568" w:author="tao huang" w:date="2018-10-25T11:50:00Z">
          <w:r w:rsidR="00AB3DE8" w:rsidRPr="007C002F" w:rsidDel="00001079">
            <w:rPr>
              <w:rFonts w:cs="Times New Roman"/>
              <w:noProof/>
              <w:color w:val="833C0B" w:themeColor="accent2" w:themeShade="80"/>
              <w:sz w:val="22"/>
              <w:rPrChange w:id="4569" w:author="tao huang" w:date="2018-10-26T18:00:00Z">
                <w:rPr>
                  <w:rFonts w:cs="Times New Roman"/>
                  <w:noProof/>
                  <w:sz w:val="22"/>
                </w:rPr>
              </w:rPrChange>
            </w:rPr>
            <w:delText xml:space="preserve">ecause they </w:delText>
          </w:r>
        </w:del>
      </w:ins>
      <w:del w:id="4570" w:author="tao huang" w:date="2018-10-25T11:50:00Z">
        <w:r w:rsidR="00971633" w:rsidRPr="007C002F" w:rsidDel="00001079">
          <w:rPr>
            <w:rFonts w:cs="Times New Roman"/>
            <w:noProof/>
            <w:color w:val="833C0B" w:themeColor="accent2" w:themeShade="80"/>
            <w:sz w:val="22"/>
            <w:rPrChange w:id="4571" w:author="tao huang" w:date="2018-10-26T18:00:00Z">
              <w:rPr>
                <w:rFonts w:cs="Times New Roman"/>
                <w:noProof/>
                <w:sz w:val="22"/>
              </w:rPr>
            </w:rPrChange>
          </w:rPr>
          <w:delText xml:space="preserve"> taking into account the</w:delText>
        </w:r>
      </w:del>
      <w:ins w:id="4572" w:author="Didier Soopramanien" w:date="2018-10-23T17:04:00Z">
        <w:del w:id="4573" w:author="tao huang" w:date="2018-10-25T11:50:00Z">
          <w:r w:rsidR="00AB3DE8" w:rsidRPr="007C002F" w:rsidDel="00001079">
            <w:rPr>
              <w:rFonts w:cs="Times New Roman"/>
              <w:noProof/>
              <w:color w:val="833C0B" w:themeColor="accent2" w:themeShade="80"/>
              <w:sz w:val="22"/>
              <w:rPrChange w:id="4574" w:author="tao huang" w:date="2018-10-26T18:00:00Z">
                <w:rPr>
                  <w:rFonts w:cs="Times New Roman"/>
                  <w:noProof/>
                  <w:sz w:val="22"/>
                </w:rPr>
              </w:rPrChange>
            </w:rPr>
            <w:delText>consider</w:delText>
          </w:r>
        </w:del>
      </w:ins>
      <w:del w:id="4575" w:author="tao huang" w:date="2018-10-25T11:50:00Z">
        <w:r w:rsidR="00971633" w:rsidRPr="007C002F" w:rsidDel="00001079">
          <w:rPr>
            <w:rFonts w:cs="Times New Roman"/>
            <w:noProof/>
            <w:color w:val="833C0B" w:themeColor="accent2" w:themeShade="80"/>
            <w:sz w:val="22"/>
            <w:rPrChange w:id="4576" w:author="tao huang" w:date="2018-10-26T18:00:00Z">
              <w:rPr>
                <w:rFonts w:cs="Times New Roman"/>
                <w:noProof/>
                <w:sz w:val="22"/>
              </w:rPr>
            </w:rPrChange>
          </w:rPr>
          <w:delText xml:space="preserve"> structural change problem. </w:delText>
        </w:r>
      </w:del>
      <w:r w:rsidR="00971633" w:rsidRPr="007C002F">
        <w:rPr>
          <w:rFonts w:cs="Times New Roman"/>
          <w:color w:val="833C0B" w:themeColor="accent2" w:themeShade="80"/>
          <w:sz w:val="22"/>
          <w:rPrChange w:id="4577" w:author="tao huang" w:date="2018-10-26T18:00:00Z">
            <w:rPr>
              <w:rFonts w:cs="Times New Roman"/>
              <w:sz w:val="22"/>
            </w:rPr>
          </w:rPrChange>
        </w:rPr>
        <w:t>Figure 2 provides a</w:t>
      </w:r>
      <w:ins w:id="4578" w:author="Didier Soopramanien" w:date="2018-10-23T17:05:00Z">
        <w:r w:rsidR="000D1F5D" w:rsidRPr="007C002F">
          <w:rPr>
            <w:rFonts w:cs="Times New Roman"/>
            <w:color w:val="833C0B" w:themeColor="accent2" w:themeShade="80"/>
            <w:sz w:val="22"/>
            <w:rPrChange w:id="4579" w:author="tao huang" w:date="2018-10-26T18:00:00Z">
              <w:rPr>
                <w:rFonts w:cs="Times New Roman"/>
                <w:sz w:val="22"/>
              </w:rPr>
            </w:rPrChange>
          </w:rPr>
          <w:t xml:space="preserve"> summa</w:t>
        </w:r>
      </w:ins>
      <w:ins w:id="4580" w:author="Didier Soopramanien" w:date="2018-10-23T17:06:00Z">
        <w:r w:rsidR="000D1F5D" w:rsidRPr="007C002F">
          <w:rPr>
            <w:rFonts w:cs="Times New Roman"/>
            <w:color w:val="833C0B" w:themeColor="accent2" w:themeShade="80"/>
            <w:sz w:val="22"/>
            <w:rPrChange w:id="4581" w:author="tao huang" w:date="2018-10-26T18:00:00Z">
              <w:rPr>
                <w:rFonts w:cs="Times New Roman"/>
                <w:sz w:val="22"/>
              </w:rPr>
            </w:rPrChange>
          </w:rPr>
          <w:t xml:space="preserve">ry </w:t>
        </w:r>
      </w:ins>
      <w:del w:id="4582" w:author="Didier Soopramanien" w:date="2018-10-23T17:06:00Z">
        <w:r w:rsidR="00971633" w:rsidRPr="007C002F" w:rsidDel="000D1F5D">
          <w:rPr>
            <w:rFonts w:cs="Times New Roman"/>
            <w:color w:val="833C0B" w:themeColor="accent2" w:themeShade="80"/>
            <w:sz w:val="22"/>
            <w:rPrChange w:id="4583" w:author="tao huang" w:date="2018-10-26T18:00:00Z">
              <w:rPr>
                <w:rFonts w:cs="Times New Roman"/>
                <w:sz w:val="22"/>
              </w:rPr>
            </w:rPrChange>
          </w:rPr>
          <w:delText xml:space="preserve"> </w:delText>
        </w:r>
      </w:del>
      <w:r w:rsidR="00971633" w:rsidRPr="007C002F">
        <w:rPr>
          <w:rFonts w:cs="Times New Roman"/>
          <w:color w:val="833C0B" w:themeColor="accent2" w:themeShade="80"/>
          <w:sz w:val="22"/>
          <w:rPrChange w:id="4584" w:author="tao huang" w:date="2018-10-26T18:00:00Z">
            <w:rPr>
              <w:rFonts w:cs="Times New Roman"/>
              <w:sz w:val="22"/>
            </w:rPr>
          </w:rPrChange>
        </w:rPr>
        <w:t xml:space="preserve">guide </w:t>
      </w:r>
      <w:del w:id="4585" w:author="Didier Soopramanien" w:date="2018-10-23T17:06:00Z">
        <w:r w:rsidR="00971633" w:rsidRPr="007C002F" w:rsidDel="000D1F5D">
          <w:rPr>
            <w:rFonts w:cs="Times New Roman"/>
            <w:color w:val="833C0B" w:themeColor="accent2" w:themeShade="80"/>
            <w:sz w:val="22"/>
            <w:rPrChange w:id="4586" w:author="tao huang" w:date="2018-10-26T18:00:00Z">
              <w:rPr>
                <w:rFonts w:cs="Times New Roman"/>
                <w:sz w:val="22"/>
              </w:rPr>
            </w:rPrChange>
          </w:rPr>
          <w:delText>to</w:delText>
        </w:r>
      </w:del>
      <w:ins w:id="4587" w:author="Didier Soopramanien" w:date="2018-10-23T17:06:00Z">
        <w:r w:rsidR="000D1F5D" w:rsidRPr="007C002F">
          <w:rPr>
            <w:rFonts w:cs="Times New Roman"/>
            <w:color w:val="833C0B" w:themeColor="accent2" w:themeShade="80"/>
            <w:sz w:val="22"/>
            <w:rPrChange w:id="4588" w:author="tao huang" w:date="2018-10-26T18:00:00Z">
              <w:rPr>
                <w:rFonts w:cs="Times New Roman"/>
                <w:sz w:val="22"/>
              </w:rPr>
            </w:rPrChange>
          </w:rPr>
          <w:t xml:space="preserve">for the </w:t>
        </w:r>
      </w:ins>
      <w:del w:id="4589" w:author="Didier Soopramanien" w:date="2018-10-23T17:06:00Z">
        <w:r w:rsidR="00971633" w:rsidRPr="007C002F" w:rsidDel="000D1F5D">
          <w:rPr>
            <w:rFonts w:cs="Times New Roman"/>
            <w:color w:val="833C0B" w:themeColor="accent2" w:themeShade="80"/>
            <w:sz w:val="22"/>
            <w:rPrChange w:id="4590" w:author="tao huang" w:date="2018-10-26T18:00:00Z">
              <w:rPr>
                <w:rFonts w:cs="Times New Roman"/>
                <w:sz w:val="22"/>
              </w:rPr>
            </w:rPrChange>
          </w:rPr>
          <w:delText xml:space="preserve"> </w:delText>
        </w:r>
      </w:del>
      <w:r w:rsidR="00971633" w:rsidRPr="007C002F">
        <w:rPr>
          <w:rFonts w:cs="Times New Roman"/>
          <w:noProof/>
          <w:color w:val="833C0B" w:themeColor="accent2" w:themeShade="80"/>
          <w:sz w:val="22"/>
          <w:rPrChange w:id="4591" w:author="tao huang" w:date="2018-10-26T18:00:00Z">
            <w:rPr>
              <w:rFonts w:cs="Times New Roman"/>
              <w:noProof/>
              <w:sz w:val="22"/>
            </w:rPr>
          </w:rPrChange>
        </w:rPr>
        <w:t>implement</w:t>
      </w:r>
      <w:del w:id="4592" w:author="Didier Soopramanien" w:date="2018-10-23T17:06:00Z">
        <w:r w:rsidR="00971633" w:rsidRPr="007C002F" w:rsidDel="000D1F5D">
          <w:rPr>
            <w:rFonts w:cs="Times New Roman"/>
            <w:noProof/>
            <w:color w:val="833C0B" w:themeColor="accent2" w:themeShade="80"/>
            <w:sz w:val="22"/>
            <w:rPrChange w:id="4593" w:author="tao huang" w:date="2018-10-26T18:00:00Z">
              <w:rPr>
                <w:rFonts w:cs="Times New Roman"/>
                <w:noProof/>
                <w:sz w:val="22"/>
              </w:rPr>
            </w:rPrChange>
          </w:rPr>
          <w:delText>ing</w:delText>
        </w:r>
      </w:del>
      <w:ins w:id="4594" w:author="Didier Soopramanien" w:date="2018-10-23T17:06:00Z">
        <w:r w:rsidR="000D1F5D" w:rsidRPr="007C002F">
          <w:rPr>
            <w:rFonts w:cs="Times New Roman"/>
            <w:noProof/>
            <w:color w:val="833C0B" w:themeColor="accent2" w:themeShade="80"/>
            <w:sz w:val="22"/>
            <w:rPrChange w:id="4595" w:author="tao huang" w:date="2018-10-26T18:00:00Z">
              <w:rPr>
                <w:rFonts w:cs="Times New Roman"/>
                <w:noProof/>
                <w:sz w:val="22"/>
              </w:rPr>
            </w:rPrChange>
          </w:rPr>
          <w:t>ation of</w:t>
        </w:r>
      </w:ins>
      <w:r w:rsidR="00971633" w:rsidRPr="007C002F">
        <w:rPr>
          <w:rFonts w:cs="Times New Roman"/>
          <w:color w:val="833C0B" w:themeColor="accent2" w:themeShade="80"/>
          <w:sz w:val="22"/>
          <w:rPrChange w:id="4596" w:author="tao huang" w:date="2018-10-26T18:00:00Z">
            <w:rPr>
              <w:rFonts w:cs="Times New Roman"/>
              <w:sz w:val="22"/>
            </w:rPr>
          </w:rPrChange>
        </w:rPr>
        <w:t xml:space="preserve"> the ADL-</w:t>
      </w:r>
      <w:r w:rsidR="00971633" w:rsidRPr="007C002F">
        <w:rPr>
          <w:rFonts w:cs="Times New Roman"/>
          <w:noProof/>
          <w:color w:val="833C0B" w:themeColor="accent2" w:themeShade="80"/>
          <w:sz w:val="22"/>
          <w:rPrChange w:id="4597" w:author="tao huang" w:date="2018-10-26T18:00:00Z">
            <w:rPr>
              <w:rFonts w:cs="Times New Roman"/>
              <w:noProof/>
              <w:sz w:val="22"/>
            </w:rPr>
          </w:rPrChange>
        </w:rPr>
        <w:t>intra-EWC model</w:t>
      </w:r>
      <w:ins w:id="4598" w:author="tao huang" w:date="2018-10-26T17:59:00Z">
        <w:r w:rsidR="00657EE2" w:rsidRPr="007C002F">
          <w:rPr>
            <w:rFonts w:cs="Times New Roman"/>
            <w:noProof/>
            <w:color w:val="833C0B" w:themeColor="accent2" w:themeShade="80"/>
            <w:sz w:val="22"/>
            <w:rPrChange w:id="4599" w:author="tao huang" w:date="2018-10-26T18:00:00Z">
              <w:rPr>
                <w:rFonts w:cs="Times New Roman"/>
                <w:noProof/>
                <w:sz w:val="22"/>
              </w:rPr>
            </w:rPrChange>
          </w:rPr>
          <w:t xml:space="preserve"> and </w:t>
        </w:r>
        <w:r w:rsidR="00657EE2" w:rsidRPr="007C002F">
          <w:rPr>
            <w:rFonts w:cs="Times New Roman"/>
            <w:color w:val="833C0B" w:themeColor="accent2" w:themeShade="80"/>
            <w:sz w:val="22"/>
            <w:rPrChange w:id="4600" w:author="tao huang" w:date="2018-10-26T18:00:00Z">
              <w:rPr>
                <w:rFonts w:cs="Times New Roman"/>
                <w:sz w:val="22"/>
              </w:rPr>
            </w:rPrChange>
          </w:rPr>
          <w:t>the ADL-</w:t>
        </w:r>
        <w:r w:rsidR="00657EE2" w:rsidRPr="007C002F">
          <w:rPr>
            <w:rFonts w:cs="Times New Roman"/>
            <w:noProof/>
            <w:color w:val="833C0B" w:themeColor="accent2" w:themeShade="80"/>
            <w:sz w:val="22"/>
            <w:rPrChange w:id="4601" w:author="tao huang" w:date="2018-10-26T18:00:00Z">
              <w:rPr>
                <w:rFonts w:cs="Times New Roman"/>
                <w:noProof/>
                <w:sz w:val="22"/>
              </w:rPr>
            </w:rPrChange>
          </w:rPr>
          <w:t>intra-IC model</w:t>
        </w:r>
      </w:ins>
      <w:r w:rsidR="00CD589F" w:rsidRPr="007C002F">
        <w:rPr>
          <w:rFonts w:cs="Times New Roman"/>
          <w:noProof/>
          <w:color w:val="833C0B" w:themeColor="accent2" w:themeShade="80"/>
          <w:sz w:val="22"/>
          <w:rPrChange w:id="4602" w:author="tao huang" w:date="2018-10-26T18:00:00Z">
            <w:rPr>
              <w:rFonts w:cs="Times New Roman"/>
              <w:noProof/>
              <w:sz w:val="22"/>
            </w:rPr>
          </w:rPrChange>
        </w:rPr>
        <w:t xml:space="preserve">. </w:t>
      </w:r>
      <w:del w:id="4603" w:author="tao huang" w:date="2018-10-26T17:59:00Z">
        <w:r w:rsidR="00CD589F" w:rsidRPr="005B1C8C" w:rsidDel="00657EE2">
          <w:rPr>
            <w:rFonts w:cs="Times New Roman"/>
            <w:noProof/>
            <w:sz w:val="22"/>
          </w:rPr>
          <w:delText>In Figure 2, the ADL-intra-IC model can be implemented analogously by replacing the EWC method with the IC method once we confirm that the model is subject to structrual change.</w:delText>
        </w:r>
      </w:del>
    </w:p>
    <w:p w14:paraId="2FFA1459" w14:textId="77777777" w:rsidR="00030F58" w:rsidRPr="005B1C8C" w:rsidRDefault="00030F58" w:rsidP="00971633">
      <w:pPr>
        <w:shd w:val="clear" w:color="auto" w:fill="FFFFFF" w:themeFill="background1"/>
        <w:spacing w:after="0" w:line="360" w:lineRule="auto"/>
        <w:rPr>
          <w:rFonts w:cs="Times New Roman"/>
          <w:sz w:val="22"/>
        </w:rPr>
      </w:pPr>
    </w:p>
    <w:p w14:paraId="27EB7286" w14:textId="77777777" w:rsidR="00971633" w:rsidRPr="005B1C8C" w:rsidRDefault="00971633" w:rsidP="003F7ACC">
      <w:pPr>
        <w:pStyle w:val="Heading2"/>
        <w:numPr>
          <w:ilvl w:val="0"/>
          <w:numId w:val="7"/>
        </w:numPr>
        <w:spacing w:before="0" w:line="360" w:lineRule="auto"/>
        <w:rPr>
          <w:rFonts w:cs="Times New Roman"/>
          <w:sz w:val="22"/>
          <w:szCs w:val="22"/>
        </w:rPr>
      </w:pPr>
      <w:r w:rsidRPr="005B1C8C">
        <w:rPr>
          <w:rFonts w:cs="Times New Roman"/>
          <w:sz w:val="22"/>
          <w:szCs w:val="22"/>
        </w:rPr>
        <w:t>The experimental design</w:t>
      </w:r>
    </w:p>
    <w:p w14:paraId="0E955081" w14:textId="77777777" w:rsidR="00971633" w:rsidRPr="00D443D3" w:rsidRDefault="00971633" w:rsidP="00971633">
      <w:pPr>
        <w:pStyle w:val="ListParagraph"/>
        <w:shd w:val="clear" w:color="auto" w:fill="FFFFFF" w:themeFill="background1"/>
        <w:spacing w:after="0" w:line="360" w:lineRule="auto"/>
        <w:rPr>
          <w:rFonts w:cs="Times New Roman"/>
          <w:b/>
          <w:color w:val="833C0B" w:themeColor="accent2" w:themeShade="80"/>
          <w:sz w:val="22"/>
          <w:rPrChange w:id="4604" w:author="tao huang" w:date="2018-10-27T14:27:00Z">
            <w:rPr>
              <w:rFonts w:cs="Times New Roman"/>
              <w:b/>
              <w:sz w:val="22"/>
            </w:rPr>
          </w:rPrChange>
        </w:rPr>
      </w:pPr>
    </w:p>
    <w:p w14:paraId="113E25D4" w14:textId="501E969E" w:rsidR="00971633" w:rsidRPr="00D443D3" w:rsidRDefault="00971633" w:rsidP="00971633">
      <w:pPr>
        <w:shd w:val="clear" w:color="auto" w:fill="FFFFFF" w:themeFill="background1"/>
        <w:spacing w:after="0" w:line="360" w:lineRule="auto"/>
        <w:rPr>
          <w:rFonts w:cs="Times New Roman"/>
          <w:color w:val="833C0B" w:themeColor="accent2" w:themeShade="80"/>
          <w:sz w:val="22"/>
          <w:rPrChange w:id="4605" w:author="tao huang" w:date="2018-10-27T14:27:00Z">
            <w:rPr>
              <w:rFonts w:cs="Times New Roman"/>
              <w:sz w:val="22"/>
            </w:rPr>
          </w:rPrChange>
        </w:rPr>
      </w:pPr>
      <w:r w:rsidRPr="00D443D3">
        <w:rPr>
          <w:rFonts w:cs="Times New Roman"/>
          <w:color w:val="833C0B" w:themeColor="accent2" w:themeShade="80"/>
          <w:sz w:val="22"/>
          <w:rPrChange w:id="4606" w:author="tao huang" w:date="2018-10-27T14:27:00Z">
            <w:rPr>
              <w:rFonts w:cs="Times New Roman"/>
              <w:sz w:val="22"/>
            </w:rPr>
          </w:rPrChange>
        </w:rPr>
        <w:t xml:space="preserve">In this study, we consider the Base-lift method as the benchmark model. The method is widely used in practice </w:t>
      </w:r>
      <w:ins w:id="4607" w:author="Didier Soopramanien" w:date="2018-10-24T11:30:00Z">
        <w:r w:rsidR="0056676D" w:rsidRPr="00D443D3">
          <w:rPr>
            <w:rFonts w:cs="Times New Roman"/>
            <w:color w:val="833C0B" w:themeColor="accent2" w:themeShade="80"/>
            <w:sz w:val="22"/>
            <w:rPrChange w:id="4608" w:author="tao huang" w:date="2018-10-27T14:27:00Z">
              <w:rPr>
                <w:rFonts w:cs="Times New Roman"/>
                <w:sz w:val="22"/>
              </w:rPr>
            </w:rPrChange>
          </w:rPr>
          <w:t xml:space="preserve">and its forecasting performance has been </w:t>
        </w:r>
      </w:ins>
      <w:del w:id="4609" w:author="Didier Soopramanien" w:date="2018-10-24T11:30:00Z">
        <w:r w:rsidRPr="00D443D3" w:rsidDel="0056676D">
          <w:rPr>
            <w:rFonts w:cs="Times New Roman"/>
            <w:color w:val="833C0B" w:themeColor="accent2" w:themeShade="80"/>
            <w:sz w:val="22"/>
            <w:rPrChange w:id="4610" w:author="tao huang" w:date="2018-10-27T14:27:00Z">
              <w:rPr>
                <w:rFonts w:cs="Times New Roman"/>
                <w:sz w:val="22"/>
              </w:rPr>
            </w:rPrChange>
          </w:rPr>
          <w:delText>and</w:delText>
        </w:r>
      </w:del>
      <w:del w:id="4611" w:author="Didier Soopramanien" w:date="2018-10-24T11:31:00Z">
        <w:r w:rsidRPr="00D443D3" w:rsidDel="0056676D">
          <w:rPr>
            <w:rFonts w:cs="Times New Roman"/>
            <w:color w:val="833C0B" w:themeColor="accent2" w:themeShade="80"/>
            <w:sz w:val="22"/>
            <w:rPrChange w:id="4612" w:author="tao huang" w:date="2018-10-27T14:27:00Z">
              <w:rPr>
                <w:rFonts w:cs="Times New Roman"/>
                <w:sz w:val="22"/>
              </w:rPr>
            </w:rPrChange>
          </w:rPr>
          <w:delText xml:space="preserve"> </w:delText>
        </w:r>
      </w:del>
      <w:r w:rsidRPr="00D443D3">
        <w:rPr>
          <w:rFonts w:cs="Times New Roman"/>
          <w:color w:val="833C0B" w:themeColor="accent2" w:themeShade="80"/>
          <w:sz w:val="22"/>
          <w:rPrChange w:id="4613" w:author="tao huang" w:date="2018-10-27T14:27:00Z">
            <w:rPr>
              <w:rFonts w:cs="Times New Roman"/>
              <w:sz w:val="22"/>
            </w:rPr>
          </w:rPrChange>
        </w:rPr>
        <w:t>evaluated in previous studies</w:t>
      </w:r>
      <w:ins w:id="4614" w:author="tao huang" w:date="2018-10-27T14:14:00Z">
        <w:r w:rsidR="0057759A" w:rsidRPr="00D443D3">
          <w:rPr>
            <w:rFonts w:cs="Times New Roman"/>
            <w:color w:val="833C0B" w:themeColor="accent2" w:themeShade="80"/>
            <w:sz w:val="22"/>
            <w:rPrChange w:id="4615" w:author="tao huang" w:date="2018-10-27T14:27:00Z">
              <w:rPr>
                <w:rFonts w:cs="Times New Roman"/>
                <w:sz w:val="22"/>
              </w:rPr>
            </w:rPrChange>
          </w:rPr>
          <w:t xml:space="preserve"> </w:t>
        </w:r>
      </w:ins>
      <w:r w:rsidRPr="00D443D3">
        <w:rPr>
          <w:rFonts w:cs="Times New Roman"/>
          <w:color w:val="833C0B" w:themeColor="accent2" w:themeShade="80"/>
          <w:sz w:val="22"/>
          <w:rPrChange w:id="4616" w:author="tao huang" w:date="2018-10-27T14:27:00Z">
            <w:rPr>
              <w:rFonts w:cs="Times New Roman"/>
              <w:sz w:val="22"/>
            </w:rPr>
          </w:rPrChange>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00380BD4" w:rsidRPr="00D443D3">
        <w:rPr>
          <w:rFonts w:cs="Times New Roman"/>
          <w:color w:val="833C0B" w:themeColor="accent2" w:themeShade="80"/>
          <w:sz w:val="22"/>
          <w:rPrChange w:id="4617" w:author="tao huang" w:date="2018-10-27T14:27:00Z">
            <w:rPr>
              <w:rFonts w:cs="Times New Roman"/>
              <w:sz w:val="22"/>
            </w:rPr>
          </w:rPrChange>
        </w:rPr>
        <w:instrText xml:space="preserve"> ADDIN EN.CITE </w:instrText>
      </w:r>
      <w:r w:rsidR="00380BD4" w:rsidRPr="00D443D3">
        <w:rPr>
          <w:rFonts w:cs="Times New Roman"/>
          <w:color w:val="833C0B" w:themeColor="accent2" w:themeShade="80"/>
          <w:sz w:val="22"/>
          <w:rPrChange w:id="4618" w:author="tao huang" w:date="2018-10-27T14:27:00Z">
            <w:rPr>
              <w:rFonts w:cs="Times New Roman"/>
              <w:sz w:val="22"/>
            </w:rPr>
          </w:rPrChange>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00380BD4" w:rsidRPr="00D443D3">
        <w:rPr>
          <w:rFonts w:cs="Times New Roman"/>
          <w:color w:val="833C0B" w:themeColor="accent2" w:themeShade="80"/>
          <w:sz w:val="22"/>
          <w:rPrChange w:id="4619" w:author="tao huang" w:date="2018-10-27T14:27:00Z">
            <w:rPr>
              <w:rFonts w:cs="Times New Roman"/>
              <w:sz w:val="22"/>
            </w:rPr>
          </w:rPrChange>
        </w:rPr>
        <w:instrText xml:space="preserve"> ADDIN EN.CITE.DATA </w:instrText>
      </w:r>
      <w:r w:rsidR="00380BD4" w:rsidRPr="00D443D3">
        <w:rPr>
          <w:rFonts w:cs="Times New Roman"/>
          <w:color w:val="833C0B" w:themeColor="accent2" w:themeShade="80"/>
          <w:sz w:val="22"/>
          <w:rPrChange w:id="4620" w:author="tao huang" w:date="2018-10-27T14:27:00Z">
            <w:rPr>
              <w:rFonts w:cs="Times New Roman"/>
              <w:color w:val="833C0B" w:themeColor="accent2" w:themeShade="80"/>
              <w:sz w:val="22"/>
            </w:rPr>
          </w:rPrChange>
        </w:rPr>
      </w:r>
      <w:r w:rsidR="00380BD4" w:rsidRPr="00D443D3">
        <w:rPr>
          <w:rFonts w:cs="Times New Roman"/>
          <w:color w:val="833C0B" w:themeColor="accent2" w:themeShade="80"/>
          <w:sz w:val="22"/>
          <w:rPrChange w:id="4621" w:author="tao huang" w:date="2018-10-27T14:27:00Z">
            <w:rPr>
              <w:rFonts w:cs="Times New Roman"/>
              <w:sz w:val="22"/>
            </w:rPr>
          </w:rPrChange>
        </w:rPr>
        <w:fldChar w:fldCharType="end"/>
      </w:r>
      <w:r w:rsidRPr="00D443D3">
        <w:rPr>
          <w:rFonts w:cs="Times New Roman"/>
          <w:color w:val="833C0B" w:themeColor="accent2" w:themeShade="80"/>
          <w:sz w:val="22"/>
          <w:rPrChange w:id="4622" w:author="tao huang" w:date="2018-10-27T14:27:00Z">
            <w:rPr>
              <w:rFonts w:cs="Times New Roman"/>
              <w:color w:val="833C0B" w:themeColor="accent2" w:themeShade="80"/>
              <w:sz w:val="22"/>
            </w:rPr>
          </w:rPrChange>
        </w:rPr>
      </w:r>
      <w:r w:rsidRPr="00D443D3">
        <w:rPr>
          <w:rFonts w:cs="Times New Roman"/>
          <w:color w:val="833C0B" w:themeColor="accent2" w:themeShade="80"/>
          <w:sz w:val="22"/>
          <w:rPrChange w:id="4623" w:author="tao huang" w:date="2018-10-27T14:27:00Z">
            <w:rPr>
              <w:rFonts w:cs="Times New Roman"/>
              <w:sz w:val="22"/>
            </w:rPr>
          </w:rPrChange>
        </w:rPr>
        <w:fldChar w:fldCharType="separate"/>
      </w:r>
      <w:r w:rsidR="00380BD4" w:rsidRPr="00D443D3">
        <w:rPr>
          <w:rFonts w:cs="Times New Roman"/>
          <w:noProof/>
          <w:color w:val="833C0B" w:themeColor="accent2" w:themeShade="80"/>
          <w:sz w:val="22"/>
          <w:rPrChange w:id="4624" w:author="tao huang" w:date="2018-10-27T14:27:00Z">
            <w:rPr>
              <w:rFonts w:cs="Times New Roman"/>
              <w:noProof/>
              <w:sz w:val="22"/>
            </w:rPr>
          </w:rPrChange>
        </w:rPr>
        <w:t>(e.g., L. Cooper et al., 1999; Gür Ali et al., 2009; Huang et al., 2014; Ma et al., 2016)</w:t>
      </w:r>
      <w:r w:rsidRPr="00D443D3">
        <w:rPr>
          <w:rFonts w:cs="Times New Roman"/>
          <w:color w:val="833C0B" w:themeColor="accent2" w:themeShade="80"/>
          <w:sz w:val="22"/>
          <w:rPrChange w:id="4625" w:author="tao huang" w:date="2018-10-27T14:27:00Z">
            <w:rPr>
              <w:rFonts w:cs="Times New Roman"/>
              <w:sz w:val="22"/>
            </w:rPr>
          </w:rPrChange>
        </w:rPr>
        <w:fldChar w:fldCharType="end"/>
      </w:r>
      <w:r w:rsidRPr="00D443D3">
        <w:rPr>
          <w:rFonts w:cs="Times New Roman"/>
          <w:color w:val="833C0B" w:themeColor="accent2" w:themeShade="80"/>
          <w:sz w:val="22"/>
          <w:rPrChange w:id="4626" w:author="tao huang" w:date="2018-10-27T14:27:00Z">
            <w:rPr>
              <w:rFonts w:cs="Times New Roman"/>
              <w:sz w:val="22"/>
            </w:rPr>
          </w:rPrChange>
        </w:rPr>
        <w:t xml:space="preserve">. The forecasts for week </w:t>
      </w:r>
      <w:r w:rsidRPr="00D443D3">
        <w:rPr>
          <w:rFonts w:cs="Times New Roman"/>
          <w:i/>
          <w:color w:val="833C0B" w:themeColor="accent2" w:themeShade="80"/>
          <w:sz w:val="22"/>
          <w:rPrChange w:id="4627" w:author="tao huang" w:date="2018-10-27T14:27:00Z">
            <w:rPr>
              <w:rFonts w:cs="Times New Roman"/>
              <w:i/>
              <w:sz w:val="22"/>
            </w:rPr>
          </w:rPrChange>
        </w:rPr>
        <w:t>t</w:t>
      </w:r>
      <w:r w:rsidRPr="00D443D3">
        <w:rPr>
          <w:rFonts w:cs="Times New Roman"/>
          <w:color w:val="833C0B" w:themeColor="accent2" w:themeShade="80"/>
          <w:sz w:val="22"/>
          <w:rPrChange w:id="4628" w:author="tao huang" w:date="2018-10-27T14:27:00Z">
            <w:rPr>
              <w:rFonts w:cs="Times New Roman"/>
              <w:sz w:val="22"/>
            </w:rPr>
          </w:rPrChange>
        </w:rPr>
        <w:t xml:space="preserve"> </w:t>
      </w:r>
      <w:ins w:id="4629" w:author="Didier Soopramanien" w:date="2018-10-24T11:31:00Z">
        <w:del w:id="4630" w:author="tao huang" w:date="2018-10-27T14:14:00Z">
          <w:r w:rsidR="0056676D" w:rsidRPr="00D443D3" w:rsidDel="0057759A">
            <w:rPr>
              <w:rFonts w:cs="Times New Roman"/>
              <w:color w:val="833C0B" w:themeColor="accent2" w:themeShade="80"/>
              <w:sz w:val="22"/>
              <w:rPrChange w:id="4631" w:author="tao huang" w:date="2018-10-27T14:27:00Z">
                <w:rPr>
                  <w:rFonts w:cs="Times New Roman"/>
                  <w:sz w:val="22"/>
                </w:rPr>
              </w:rPrChange>
            </w:rPr>
            <w:delText>from</w:delText>
          </w:r>
        </w:del>
      </w:ins>
      <w:ins w:id="4632" w:author="tao huang" w:date="2018-10-27T14:14:00Z">
        <w:r w:rsidR="0057759A" w:rsidRPr="00D443D3">
          <w:rPr>
            <w:rFonts w:cs="Times New Roman"/>
            <w:color w:val="833C0B" w:themeColor="accent2" w:themeShade="80"/>
            <w:sz w:val="22"/>
            <w:rPrChange w:id="4633" w:author="tao huang" w:date="2018-10-27T14:27:00Z">
              <w:rPr>
                <w:rFonts w:cs="Times New Roman"/>
                <w:sz w:val="22"/>
              </w:rPr>
            </w:rPrChange>
          </w:rPr>
          <w:t>by</w:t>
        </w:r>
      </w:ins>
      <w:ins w:id="4634" w:author="Didier Soopramanien" w:date="2018-10-24T11:31:00Z">
        <w:r w:rsidR="0056676D" w:rsidRPr="00D443D3">
          <w:rPr>
            <w:rFonts w:cs="Times New Roman"/>
            <w:color w:val="833C0B" w:themeColor="accent2" w:themeShade="80"/>
            <w:sz w:val="22"/>
            <w:rPrChange w:id="4635" w:author="tao huang" w:date="2018-10-27T14:27:00Z">
              <w:rPr>
                <w:rFonts w:cs="Times New Roman"/>
                <w:sz w:val="22"/>
              </w:rPr>
            </w:rPrChange>
          </w:rPr>
          <w:t xml:space="preserve"> </w:t>
        </w:r>
      </w:ins>
      <w:del w:id="4636" w:author="Didier Soopramanien" w:date="2018-10-24T11:31:00Z">
        <w:r w:rsidRPr="00D443D3" w:rsidDel="0056676D">
          <w:rPr>
            <w:rFonts w:cs="Times New Roman"/>
            <w:color w:val="833C0B" w:themeColor="accent2" w:themeShade="80"/>
            <w:sz w:val="22"/>
            <w:rPrChange w:id="4637" w:author="tao huang" w:date="2018-10-27T14:27:00Z">
              <w:rPr>
                <w:rFonts w:cs="Times New Roman"/>
                <w:sz w:val="22"/>
              </w:rPr>
            </w:rPrChange>
          </w:rPr>
          <w:delText xml:space="preserve">by </w:delText>
        </w:r>
      </w:del>
      <w:r w:rsidRPr="00D443D3">
        <w:rPr>
          <w:rFonts w:cs="Times New Roman"/>
          <w:color w:val="833C0B" w:themeColor="accent2" w:themeShade="80"/>
          <w:sz w:val="22"/>
          <w:rPrChange w:id="4638" w:author="tao huang" w:date="2018-10-27T14:27:00Z">
            <w:rPr>
              <w:rFonts w:cs="Times New Roman"/>
              <w:sz w:val="22"/>
            </w:rPr>
          </w:rPrChange>
        </w:rPr>
        <w:t xml:space="preserve">this </w:t>
      </w:r>
      <w:del w:id="4639" w:author="Didier Soopramanien" w:date="2018-10-24T11:31:00Z">
        <w:r w:rsidRPr="00D443D3" w:rsidDel="0056676D">
          <w:rPr>
            <w:rFonts w:cs="Times New Roman"/>
            <w:color w:val="833C0B" w:themeColor="accent2" w:themeShade="80"/>
            <w:sz w:val="22"/>
            <w:rPrChange w:id="4640" w:author="tao huang" w:date="2018-10-27T14:27:00Z">
              <w:rPr>
                <w:rFonts w:cs="Times New Roman"/>
                <w:sz w:val="22"/>
              </w:rPr>
            </w:rPrChange>
          </w:rPr>
          <w:delText xml:space="preserve">method </w:delText>
        </w:r>
      </w:del>
      <w:ins w:id="4641" w:author="Didier Soopramanien" w:date="2018-10-24T11:31:00Z">
        <w:del w:id="4642" w:author="tao huang" w:date="2018-10-27T14:14:00Z">
          <w:r w:rsidR="0056676D" w:rsidRPr="00D443D3" w:rsidDel="0057759A">
            <w:rPr>
              <w:rFonts w:cs="Times New Roman"/>
              <w:color w:val="833C0B" w:themeColor="accent2" w:themeShade="80"/>
              <w:sz w:val="22"/>
              <w:rPrChange w:id="4643" w:author="tao huang" w:date="2018-10-27T14:27:00Z">
                <w:rPr>
                  <w:rFonts w:cs="Times New Roman"/>
                  <w:sz w:val="22"/>
                </w:rPr>
              </w:rPrChange>
            </w:rPr>
            <w:delText>approach</w:delText>
          </w:r>
        </w:del>
      </w:ins>
      <w:ins w:id="4644" w:author="tao huang" w:date="2018-10-27T14:14:00Z">
        <w:r w:rsidR="0057759A" w:rsidRPr="00D443D3">
          <w:rPr>
            <w:rFonts w:cs="Times New Roman"/>
            <w:color w:val="833C0B" w:themeColor="accent2" w:themeShade="80"/>
            <w:sz w:val="22"/>
            <w:rPrChange w:id="4645" w:author="tao huang" w:date="2018-10-27T14:27:00Z">
              <w:rPr>
                <w:rFonts w:cs="Times New Roman"/>
                <w:sz w:val="22"/>
              </w:rPr>
            </w:rPrChange>
          </w:rPr>
          <w:t>method</w:t>
        </w:r>
      </w:ins>
      <w:ins w:id="4646" w:author="Didier Soopramanien" w:date="2018-10-24T11:31:00Z">
        <w:r w:rsidR="0056676D" w:rsidRPr="00D443D3">
          <w:rPr>
            <w:rFonts w:cs="Times New Roman"/>
            <w:color w:val="833C0B" w:themeColor="accent2" w:themeShade="80"/>
            <w:sz w:val="22"/>
            <w:rPrChange w:id="4647" w:author="tao huang" w:date="2018-10-27T14:27:00Z">
              <w:rPr>
                <w:rFonts w:cs="Times New Roman"/>
                <w:sz w:val="22"/>
              </w:rPr>
            </w:rPrChange>
          </w:rPr>
          <w:t xml:space="preserve"> </w:t>
        </w:r>
      </w:ins>
      <w:r w:rsidRPr="00D443D3">
        <w:rPr>
          <w:rFonts w:cs="Times New Roman"/>
          <w:color w:val="833C0B" w:themeColor="accent2" w:themeShade="80"/>
          <w:sz w:val="22"/>
          <w:rPrChange w:id="4648" w:author="tao huang" w:date="2018-10-27T14:27:00Z">
            <w:rPr>
              <w:rFonts w:cs="Times New Roman"/>
              <w:sz w:val="22"/>
            </w:rPr>
          </w:rPrChange>
        </w:rPr>
        <w:t>can be described as follows:</w:t>
      </w:r>
    </w:p>
    <w:p w14:paraId="183DFC00" w14:textId="77777777" w:rsidR="004B3F08" w:rsidRPr="00D443D3" w:rsidRDefault="004B3F08" w:rsidP="00971633">
      <w:pPr>
        <w:shd w:val="clear" w:color="auto" w:fill="FFFFFF" w:themeFill="background1"/>
        <w:spacing w:after="0" w:line="360" w:lineRule="auto"/>
        <w:rPr>
          <w:rFonts w:cs="Times New Roman"/>
          <w:color w:val="833C0B" w:themeColor="accent2" w:themeShade="80"/>
          <w:sz w:val="22"/>
          <w:rPrChange w:id="4649" w:author="tao huang" w:date="2018-10-27T14:27:00Z">
            <w:rPr>
              <w:rFonts w:cs="Times New Roman"/>
              <w:sz w:val="22"/>
            </w:rPr>
          </w:rPrChange>
        </w:rPr>
      </w:pPr>
    </w:p>
    <w:p w14:paraId="1CF95881" w14:textId="77777777" w:rsidR="00971633" w:rsidRPr="00D443D3" w:rsidRDefault="00DA3D68" w:rsidP="00971633">
      <w:pPr>
        <w:spacing w:after="0" w:line="360" w:lineRule="auto"/>
        <w:jc w:val="center"/>
        <w:rPr>
          <w:i/>
          <w:color w:val="833C0B" w:themeColor="accent2" w:themeShade="80"/>
          <w:rPrChange w:id="4650" w:author="tao huang" w:date="2018-10-27T14:27:00Z">
            <w:rPr>
              <w:i/>
            </w:rPr>
          </w:rPrChange>
        </w:rPr>
      </w:pPr>
      <m:oMathPara>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Change w:id="4651" w:author="tao huang" w:date="2018-10-27T14:27:00Z">
                    <w:rPr>
                      <w:rFonts w:ascii="Cambria Math" w:hAnsi="Cambria Math"/>
                      <w:szCs w:val="24"/>
                    </w:rPr>
                  </w:rPrChange>
                </w:rPr>
                <m:t>Forecast</m:t>
              </m:r>
            </m:e>
            <m:sub>
              <m:r>
                <w:rPr>
                  <w:rFonts w:ascii="Cambria Math" w:hAnsi="Cambria Math"/>
                  <w:color w:val="833C0B" w:themeColor="accent2" w:themeShade="80"/>
                  <w:szCs w:val="24"/>
                  <w:rPrChange w:id="4652" w:author="tao huang" w:date="2018-10-27T14:27:00Z">
                    <w:rPr>
                      <w:rFonts w:ascii="Cambria Math" w:hAnsi="Cambria Math"/>
                      <w:szCs w:val="24"/>
                    </w:rPr>
                  </w:rPrChange>
                </w:rPr>
                <m:t>t</m:t>
              </m:r>
            </m:sub>
          </m:sSub>
          <m:r>
            <w:rPr>
              <w:rFonts w:ascii="Cambria Math" w:hAnsi="Cambria Math"/>
              <w:color w:val="833C0B" w:themeColor="accent2" w:themeShade="80"/>
              <w:szCs w:val="24"/>
              <w:rPrChange w:id="4653" w:author="tao huang" w:date="2018-10-27T14:27:00Z">
                <w:rPr>
                  <w:rFonts w:ascii="Cambria Math" w:hAnsi="Cambria Math"/>
                  <w:szCs w:val="24"/>
                </w:rPr>
              </w:rPrChange>
            </w:rPr>
            <m:t>=</m:t>
          </m:r>
          <m:d>
            <m:dPr>
              <m:begChr m:val="{"/>
              <m:endChr m:val=""/>
              <m:ctrlPr>
                <w:rPr>
                  <w:rFonts w:ascii="Cambria Math" w:hAnsi="Cambria Math"/>
                  <w:i/>
                  <w:color w:val="833C0B" w:themeColor="accent2" w:themeShade="80"/>
                  <w:szCs w:val="24"/>
                </w:rPr>
              </m:ctrlPr>
            </m:dPr>
            <m:e>
              <m:eqArr>
                <m:eqArrPr>
                  <m:ctrlPr>
                    <w:rPr>
                      <w:rFonts w:ascii="Cambria Math" w:hAnsi="Cambria Math"/>
                      <w:i/>
                      <w:color w:val="833C0B" w:themeColor="accent2" w:themeShade="80"/>
                      <w:szCs w:val="24"/>
                    </w:rPr>
                  </m:ctrlPr>
                </m:eqArrPr>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Change w:id="4654" w:author="tao huang" w:date="2018-10-27T14:27:00Z">
                            <w:rPr>
                              <w:rFonts w:ascii="Cambria Math" w:hAnsi="Cambria Math"/>
                              <w:szCs w:val="24"/>
                            </w:rPr>
                          </w:rPrChange>
                        </w:rPr>
                        <m:t>M</m:t>
                      </m:r>
                    </m:e>
                    <m:sub>
                      <m:r>
                        <w:rPr>
                          <w:rFonts w:ascii="Cambria Math" w:hAnsi="Cambria Math"/>
                          <w:color w:val="833C0B" w:themeColor="accent2" w:themeShade="80"/>
                          <w:szCs w:val="24"/>
                          <w:rPrChange w:id="4655" w:author="tao huang" w:date="2018-10-27T14:27:00Z">
                            <w:rPr>
                              <w:rFonts w:ascii="Cambria Math" w:hAnsi="Cambria Math"/>
                              <w:szCs w:val="24"/>
                            </w:rPr>
                          </w:rPrChange>
                        </w:rPr>
                        <m:t>t</m:t>
                      </m:r>
                    </m:sub>
                  </m:sSub>
                  <m:r>
                    <w:rPr>
                      <w:rFonts w:ascii="Cambria Math" w:hAnsi="Cambria Math"/>
                      <w:color w:val="833C0B" w:themeColor="accent2" w:themeShade="80"/>
                      <w:szCs w:val="24"/>
                      <w:rPrChange w:id="4656" w:author="tao huang" w:date="2018-10-27T14:27:00Z">
                        <w:rPr>
                          <w:rFonts w:ascii="Cambria Math" w:hAnsi="Cambria Math"/>
                          <w:szCs w:val="24"/>
                        </w:rPr>
                      </w:rPrChange>
                    </w:rPr>
                    <m:t>, if the focal product is not being promoted</m:t>
                  </m:r>
                </m:e>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Change w:id="4657" w:author="tao huang" w:date="2018-10-27T14:27:00Z">
                            <w:rPr>
                              <w:rFonts w:ascii="Cambria Math" w:hAnsi="Cambria Math"/>
                              <w:szCs w:val="24"/>
                            </w:rPr>
                          </w:rPrChange>
                        </w:rPr>
                        <m:t>M</m:t>
                      </m:r>
                    </m:e>
                    <m:sub>
                      <m:r>
                        <w:rPr>
                          <w:rFonts w:ascii="Cambria Math" w:hAnsi="Cambria Math"/>
                          <w:color w:val="833C0B" w:themeColor="accent2" w:themeShade="80"/>
                          <w:szCs w:val="24"/>
                          <w:rPrChange w:id="4658" w:author="tao huang" w:date="2018-10-27T14:27:00Z">
                            <w:rPr>
                              <w:rFonts w:ascii="Cambria Math" w:hAnsi="Cambria Math"/>
                              <w:szCs w:val="24"/>
                            </w:rPr>
                          </w:rPrChange>
                        </w:rPr>
                        <m:t>t</m:t>
                      </m:r>
                    </m:sub>
                  </m:sSub>
                  <m:r>
                    <w:rPr>
                      <w:rFonts w:ascii="Cambria Math" w:hAnsi="Cambria Math"/>
                      <w:color w:val="833C0B" w:themeColor="accent2" w:themeShade="80"/>
                      <w:szCs w:val="24"/>
                      <w:rPrChange w:id="4659" w:author="tao huang" w:date="2018-10-27T14:27:00Z">
                        <w:rPr>
                          <w:rFonts w:ascii="Cambria Math" w:hAnsi="Cambria Math"/>
                          <w:szCs w:val="24"/>
                        </w:rPr>
                      </w:rPrChange>
                    </w:rPr>
                    <m:t>+ adjustment, if the focal product is being promoted</m:t>
                  </m:r>
                </m:e>
              </m:eqArr>
            </m:e>
          </m:d>
        </m:oMath>
      </m:oMathPara>
    </w:p>
    <w:p w14:paraId="24C511CD" w14:textId="77777777" w:rsidR="00971633" w:rsidRPr="00D443D3" w:rsidRDefault="00DA3D68" w:rsidP="00971633">
      <w:pPr>
        <w:spacing w:after="0" w:line="360" w:lineRule="auto"/>
        <w:jc w:val="center"/>
        <w:rPr>
          <w:i/>
          <w:color w:val="833C0B" w:themeColor="accent2" w:themeShade="80"/>
          <w:szCs w:val="24"/>
          <w:rPrChange w:id="4660" w:author="tao huang" w:date="2018-10-27T14:27:00Z">
            <w:rPr>
              <w:i/>
              <w:szCs w:val="24"/>
            </w:rPr>
          </w:rPrChange>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Change w:id="4661" w:author="tao huang" w:date="2018-10-27T14:27:00Z">
                  <w:rPr>
                    <w:rFonts w:ascii="Cambria Math" w:hAnsi="Cambria Math"/>
                    <w:szCs w:val="24"/>
                  </w:rPr>
                </w:rPrChange>
              </w:rPr>
              <m:t>M</m:t>
            </m:r>
          </m:e>
          <m:sub>
            <m:r>
              <w:rPr>
                <w:rFonts w:ascii="Cambria Math" w:hAnsi="Cambria Math"/>
                <w:color w:val="833C0B" w:themeColor="accent2" w:themeShade="80"/>
                <w:szCs w:val="24"/>
                <w:rPrChange w:id="4662" w:author="tao huang" w:date="2018-10-27T14:27:00Z">
                  <w:rPr>
                    <w:rFonts w:ascii="Cambria Math" w:hAnsi="Cambria Math"/>
                    <w:szCs w:val="24"/>
                  </w:rPr>
                </w:rPrChange>
              </w:rPr>
              <m:t>t</m:t>
            </m:r>
          </m:sub>
        </m:sSub>
        <m:r>
          <w:rPr>
            <w:rFonts w:ascii="Cambria Math" w:hAnsi="Cambria Math"/>
            <w:color w:val="833C0B" w:themeColor="accent2" w:themeShade="80"/>
            <w:szCs w:val="24"/>
            <w:rPrChange w:id="4663" w:author="tao huang" w:date="2018-10-27T14:27:00Z">
              <w:rPr>
                <w:rFonts w:ascii="Cambria Math" w:hAnsi="Cambria Math"/>
                <w:szCs w:val="24"/>
              </w:rPr>
            </w:rPrChange>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Change w:id="4664" w:author="tao huang" w:date="2018-10-27T14:27:00Z">
                  <w:rPr>
                    <w:rFonts w:ascii="Cambria Math" w:hAnsi="Cambria Math"/>
                    <w:szCs w:val="24"/>
                  </w:rPr>
                </w:rPrChange>
              </w:rPr>
              <m:t>(1- a)M</m:t>
            </m:r>
          </m:e>
          <m:sub>
            <m:r>
              <w:rPr>
                <w:rFonts w:ascii="Cambria Math" w:hAnsi="Cambria Math"/>
                <w:color w:val="833C0B" w:themeColor="accent2" w:themeShade="80"/>
                <w:szCs w:val="24"/>
                <w:rPrChange w:id="4665" w:author="tao huang" w:date="2018-10-27T14:27:00Z">
                  <w:rPr>
                    <w:rFonts w:ascii="Cambria Math" w:hAnsi="Cambria Math"/>
                    <w:szCs w:val="24"/>
                  </w:rPr>
                </w:rPrChange>
              </w:rPr>
              <m:t>t-1</m:t>
            </m:r>
          </m:sub>
        </m:sSub>
        <m:r>
          <w:rPr>
            <w:rFonts w:ascii="Cambria Math" w:hAnsi="Cambria Math"/>
            <w:color w:val="833C0B" w:themeColor="accent2" w:themeShade="80"/>
            <w:szCs w:val="24"/>
            <w:rPrChange w:id="4666" w:author="tao huang" w:date="2018-10-27T14:27:00Z">
              <w:rPr>
                <w:rFonts w:ascii="Cambria Math" w:hAnsi="Cambria Math"/>
                <w:szCs w:val="24"/>
              </w:rPr>
            </w:rPrChange>
          </w:rPr>
          <m:t>+a</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Change w:id="4667" w:author="tao huang" w:date="2018-10-27T14:27:00Z">
                  <w:rPr>
                    <w:rFonts w:ascii="Cambria Math" w:hAnsi="Cambria Math"/>
                    <w:szCs w:val="24"/>
                  </w:rPr>
                </w:rPrChange>
              </w:rPr>
              <m:t>S</m:t>
            </m:r>
          </m:e>
          <m:sub>
            <m:r>
              <w:rPr>
                <w:rFonts w:ascii="Cambria Math" w:hAnsi="Cambria Math"/>
                <w:color w:val="833C0B" w:themeColor="accent2" w:themeShade="80"/>
                <w:szCs w:val="24"/>
                <w:rPrChange w:id="4668" w:author="tao huang" w:date="2018-10-27T14:27:00Z">
                  <w:rPr>
                    <w:rFonts w:ascii="Cambria Math" w:hAnsi="Cambria Math"/>
                    <w:szCs w:val="24"/>
                  </w:rPr>
                </w:rPrChange>
              </w:rPr>
              <m:t>t-1</m:t>
            </m:r>
          </m:sub>
        </m:sSub>
      </m:oMath>
      <w:r w:rsidR="00CC0415" w:rsidRPr="00D443D3">
        <w:rPr>
          <w:i/>
          <w:color w:val="833C0B" w:themeColor="accent2" w:themeShade="80"/>
          <w:szCs w:val="24"/>
          <w:rPrChange w:id="4669" w:author="tao huang" w:date="2018-10-27T14:27:00Z">
            <w:rPr>
              <w:i/>
              <w:szCs w:val="24"/>
            </w:rPr>
          </w:rPrChange>
        </w:rPr>
        <w:tab/>
      </w:r>
    </w:p>
    <w:p w14:paraId="37489D25" w14:textId="77777777" w:rsidR="00971633" w:rsidRPr="00D443D3" w:rsidRDefault="00CC0415" w:rsidP="00CC0415">
      <w:pPr>
        <w:spacing w:after="0" w:line="360" w:lineRule="auto"/>
        <w:jc w:val="right"/>
        <w:rPr>
          <w:color w:val="833C0B" w:themeColor="accent2" w:themeShade="80"/>
          <w:rPrChange w:id="4670" w:author="tao huang" w:date="2018-10-27T14:27:00Z">
            <w:rPr/>
          </w:rPrChange>
        </w:rPr>
      </w:pPr>
      <w:r w:rsidRPr="00D443D3">
        <w:rPr>
          <w:color w:val="833C0B" w:themeColor="accent2" w:themeShade="80"/>
          <w:rPrChange w:id="4671" w:author="tao huang" w:date="2018-10-27T14:27:00Z">
            <w:rPr/>
          </w:rPrChange>
        </w:rPr>
        <w:t>(9)</w:t>
      </w:r>
    </w:p>
    <w:p w14:paraId="77C16CB4" w14:textId="159EE3A3" w:rsidR="00B22F11" w:rsidRPr="00D443D3" w:rsidRDefault="00971633" w:rsidP="002D14C3">
      <w:pPr>
        <w:spacing w:after="0" w:line="360" w:lineRule="auto"/>
        <w:rPr>
          <w:rFonts w:cs="Times New Roman"/>
          <w:color w:val="833C0B" w:themeColor="accent2" w:themeShade="80"/>
          <w:sz w:val="22"/>
          <w:rPrChange w:id="4672" w:author="tao huang" w:date="2018-10-27T14:27:00Z">
            <w:rPr>
              <w:rFonts w:cs="Times New Roman"/>
              <w:sz w:val="22"/>
            </w:rPr>
          </w:rPrChange>
        </w:rPr>
      </w:pPr>
      <w:r w:rsidRPr="00D443D3">
        <w:rPr>
          <w:rFonts w:cs="Times New Roman"/>
          <w:color w:val="833C0B" w:themeColor="accent2" w:themeShade="80"/>
          <w:sz w:val="22"/>
          <w:rPrChange w:id="4673" w:author="tao huang" w:date="2018-10-27T14:27:00Z">
            <w:rPr>
              <w:rFonts w:cs="Times New Roman"/>
              <w:sz w:val="22"/>
            </w:rPr>
          </w:rPrChange>
        </w:rPr>
        <w:lastRenderedPageBreak/>
        <w:t xml:space="preserve">where </w:t>
      </w:r>
      <m:oMath>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4674" w:author="tao huang" w:date="2018-10-27T14:27:00Z">
                  <w:rPr>
                    <w:rFonts w:ascii="Cambria Math" w:hAnsi="Cambria Math" w:cs="Times New Roman"/>
                    <w:sz w:val="22"/>
                  </w:rPr>
                </w:rPrChange>
              </w:rPr>
              <m:t>M</m:t>
            </m:r>
          </m:e>
          <m:sub>
            <m:r>
              <w:rPr>
                <w:rFonts w:ascii="Cambria Math" w:hAnsi="Cambria Math" w:cs="Times New Roman"/>
                <w:color w:val="833C0B" w:themeColor="accent2" w:themeShade="80"/>
                <w:sz w:val="22"/>
                <w:rPrChange w:id="4675" w:author="tao huang" w:date="2018-10-27T14:27:00Z">
                  <w:rPr>
                    <w:rFonts w:ascii="Cambria Math" w:hAnsi="Cambria Math" w:cs="Times New Roman"/>
                    <w:sz w:val="22"/>
                  </w:rPr>
                </w:rPrChange>
              </w:rPr>
              <m:t>t</m:t>
            </m:r>
          </m:sub>
        </m:sSub>
      </m:oMath>
      <w:r w:rsidRPr="00D443D3">
        <w:rPr>
          <w:rFonts w:cs="Times New Roman"/>
          <w:color w:val="833C0B" w:themeColor="accent2" w:themeShade="80"/>
          <w:sz w:val="22"/>
          <w:rPrChange w:id="4676" w:author="tao huang" w:date="2018-10-27T14:27:00Z">
            <w:rPr>
              <w:rFonts w:cs="Times New Roman"/>
              <w:sz w:val="22"/>
            </w:rPr>
          </w:rPrChange>
        </w:rPr>
        <w:t xml:space="preserve"> represents the initial baseline forecast for week </w:t>
      </w:r>
      <m:oMath>
        <m:r>
          <w:rPr>
            <w:rFonts w:ascii="Cambria Math" w:hAnsi="Cambria Math" w:cs="Times New Roman"/>
            <w:color w:val="833C0B" w:themeColor="accent2" w:themeShade="80"/>
            <w:sz w:val="22"/>
            <w:rPrChange w:id="4677" w:author="tao huang" w:date="2018-10-27T14:27:00Z">
              <w:rPr>
                <w:rFonts w:ascii="Cambria Math" w:hAnsi="Cambria Math" w:cs="Times New Roman"/>
                <w:sz w:val="22"/>
              </w:rPr>
            </w:rPrChange>
          </w:rPr>
          <m:t>t</m:t>
        </m:r>
      </m:oMath>
      <w:r w:rsidRPr="00D443D3">
        <w:rPr>
          <w:rFonts w:cs="Times New Roman"/>
          <w:color w:val="833C0B" w:themeColor="accent2" w:themeShade="80"/>
          <w:sz w:val="22"/>
          <w:rPrChange w:id="4678" w:author="tao huang" w:date="2018-10-27T14:27:00Z">
            <w:rPr>
              <w:rFonts w:cs="Times New Roman"/>
              <w:sz w:val="22"/>
            </w:rPr>
          </w:rPrChange>
        </w:rPr>
        <w:t xml:space="preserve"> by the simple exponential smoothing model. </w:t>
      </w:r>
      <m:oMath>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4679" w:author="tao huang" w:date="2018-10-27T14:27:00Z">
                  <w:rPr>
                    <w:rFonts w:ascii="Cambria Math" w:hAnsi="Cambria Math" w:cs="Times New Roman"/>
                    <w:sz w:val="22"/>
                  </w:rPr>
                </w:rPrChange>
              </w:rPr>
              <m:t>S</m:t>
            </m:r>
          </m:e>
          <m:sub>
            <m:r>
              <w:rPr>
                <w:rFonts w:ascii="Cambria Math" w:hAnsi="Cambria Math" w:cs="Times New Roman"/>
                <w:color w:val="833C0B" w:themeColor="accent2" w:themeShade="80"/>
                <w:sz w:val="22"/>
                <w:rPrChange w:id="4680" w:author="tao huang" w:date="2018-10-27T14:27:00Z">
                  <w:rPr>
                    <w:rFonts w:ascii="Cambria Math" w:hAnsi="Cambria Math" w:cs="Times New Roman"/>
                    <w:sz w:val="22"/>
                  </w:rPr>
                </w:rPrChange>
              </w:rPr>
              <m:t>t-1</m:t>
            </m:r>
          </m:sub>
        </m:sSub>
      </m:oMath>
      <w:r w:rsidRPr="00D443D3">
        <w:rPr>
          <w:rFonts w:cs="Times New Roman"/>
          <w:color w:val="833C0B" w:themeColor="accent2" w:themeShade="80"/>
          <w:sz w:val="22"/>
          <w:rPrChange w:id="4681" w:author="tao huang" w:date="2018-10-27T14:27:00Z">
            <w:rPr>
              <w:rFonts w:cs="Times New Roman"/>
              <w:sz w:val="22"/>
            </w:rPr>
          </w:rPrChange>
        </w:rPr>
        <w:t xml:space="preserve"> represents the </w:t>
      </w:r>
      <w:del w:id="4682" w:author="tao huang" w:date="2018-10-27T14:15:00Z">
        <w:r w:rsidRPr="00D443D3" w:rsidDel="0057759A">
          <w:rPr>
            <w:rFonts w:cs="Times New Roman"/>
            <w:color w:val="833C0B" w:themeColor="accent2" w:themeShade="80"/>
            <w:sz w:val="22"/>
            <w:rPrChange w:id="4683" w:author="tao huang" w:date="2018-10-27T14:27:00Z">
              <w:rPr>
                <w:rFonts w:cs="Times New Roman"/>
                <w:sz w:val="22"/>
              </w:rPr>
            </w:rPrChange>
          </w:rPr>
          <w:delText xml:space="preserve">actual </w:delText>
        </w:r>
      </w:del>
      <w:r w:rsidRPr="00D443D3">
        <w:rPr>
          <w:rFonts w:cs="Times New Roman"/>
          <w:color w:val="833C0B" w:themeColor="accent2" w:themeShade="80"/>
          <w:sz w:val="22"/>
          <w:rPrChange w:id="4684" w:author="tao huang" w:date="2018-10-27T14:27:00Z">
            <w:rPr>
              <w:rFonts w:cs="Times New Roman"/>
              <w:sz w:val="22"/>
            </w:rPr>
          </w:rPrChange>
        </w:rPr>
        <w:t xml:space="preserve">sales of the focal product during the previous week given that the it was not promoted. </w:t>
      </w:r>
      <m:oMath>
        <m:r>
          <w:rPr>
            <w:rFonts w:ascii="Cambria Math" w:hAnsi="Cambria Math" w:cs="Times New Roman"/>
            <w:color w:val="833C0B" w:themeColor="accent2" w:themeShade="80"/>
            <w:sz w:val="22"/>
            <w:rPrChange w:id="4685" w:author="tao huang" w:date="2018-10-27T14:27:00Z">
              <w:rPr>
                <w:rFonts w:ascii="Cambria Math" w:hAnsi="Cambria Math" w:cs="Times New Roman"/>
                <w:sz w:val="22"/>
              </w:rPr>
            </w:rPrChange>
          </w:rPr>
          <m:t>a</m:t>
        </m:r>
      </m:oMath>
      <w:r w:rsidRPr="00D443D3">
        <w:rPr>
          <w:rFonts w:cs="Times New Roman"/>
          <w:color w:val="833C0B" w:themeColor="accent2" w:themeShade="80"/>
          <w:sz w:val="22"/>
          <w:rPrChange w:id="4686" w:author="tao huang" w:date="2018-10-27T14:27:00Z">
            <w:rPr>
              <w:rFonts w:cs="Times New Roman"/>
              <w:sz w:val="22"/>
            </w:rPr>
          </w:rPrChange>
        </w:rPr>
        <w:t xml:space="preserve"> is the parameter of the simple exponential smoothing model</w:t>
      </w:r>
      <w:ins w:id="4687" w:author="tao huang" w:date="2018-10-27T14:16:00Z">
        <w:r w:rsidR="0057759A" w:rsidRPr="00D443D3">
          <w:rPr>
            <w:rFonts w:cs="Times New Roman"/>
            <w:color w:val="833C0B" w:themeColor="accent2" w:themeShade="80"/>
            <w:sz w:val="22"/>
            <w:rPrChange w:id="4688" w:author="tao huang" w:date="2018-10-27T14:27:00Z">
              <w:rPr>
                <w:rFonts w:cs="Times New Roman"/>
                <w:sz w:val="22"/>
              </w:rPr>
            </w:rPrChange>
          </w:rPr>
          <w:t xml:space="preserve">, and is </w:t>
        </w:r>
      </w:ins>
      <w:del w:id="4689" w:author="tao huang" w:date="2018-10-27T14:16:00Z">
        <w:r w:rsidR="00B22F11" w:rsidRPr="00D443D3" w:rsidDel="0057759A">
          <w:rPr>
            <w:rFonts w:cs="Times New Roman"/>
            <w:color w:val="833C0B" w:themeColor="accent2" w:themeShade="80"/>
            <w:sz w:val="22"/>
            <w:rPrChange w:id="4690" w:author="tao huang" w:date="2018-10-27T14:27:00Z">
              <w:rPr>
                <w:rFonts w:cs="Times New Roman"/>
                <w:sz w:val="22"/>
              </w:rPr>
            </w:rPrChange>
          </w:rPr>
          <w:delText xml:space="preserve">. </w:delText>
        </w:r>
        <w:r w:rsidRPr="00D443D3" w:rsidDel="0057759A">
          <w:rPr>
            <w:rFonts w:cs="Times New Roman"/>
            <w:color w:val="833C0B" w:themeColor="accent2" w:themeShade="80"/>
            <w:sz w:val="22"/>
            <w:rPrChange w:id="4691" w:author="tao huang" w:date="2018-10-27T14:27:00Z">
              <w:rPr>
                <w:rFonts w:cs="Times New Roman"/>
                <w:sz w:val="22"/>
              </w:rPr>
            </w:rPrChange>
          </w:rPr>
          <w:delText xml:space="preserve">It is </w:delText>
        </w:r>
      </w:del>
      <w:r w:rsidRPr="00D443D3">
        <w:rPr>
          <w:rFonts w:cs="Times New Roman"/>
          <w:color w:val="833C0B" w:themeColor="accent2" w:themeShade="80"/>
          <w:sz w:val="22"/>
          <w:rPrChange w:id="4692" w:author="tao huang" w:date="2018-10-27T14:27:00Z">
            <w:rPr>
              <w:rFonts w:cs="Times New Roman"/>
              <w:sz w:val="22"/>
            </w:rPr>
          </w:rPrChange>
        </w:rPr>
        <w:t xml:space="preserve">estimated by minimizing the in-sample mean squared </w:t>
      </w:r>
      <w:proofErr w:type="gramStart"/>
      <w:r w:rsidRPr="00D443D3">
        <w:rPr>
          <w:rFonts w:cs="Times New Roman"/>
          <w:color w:val="833C0B" w:themeColor="accent2" w:themeShade="80"/>
          <w:sz w:val="22"/>
          <w:rPrChange w:id="4693" w:author="tao huang" w:date="2018-10-27T14:27:00Z">
            <w:rPr>
              <w:rFonts w:cs="Times New Roman"/>
              <w:sz w:val="22"/>
            </w:rPr>
          </w:rPrChange>
        </w:rPr>
        <w:t>errors.</w:t>
      </w:r>
      <w:proofErr w:type="gramEnd"/>
      <w:r w:rsidRPr="00D443D3">
        <w:rPr>
          <w:rFonts w:cs="Times New Roman"/>
          <w:color w:val="833C0B" w:themeColor="accent2" w:themeShade="80"/>
          <w:sz w:val="22"/>
          <w:rPrChange w:id="4694" w:author="tao huang" w:date="2018-10-27T14:27:00Z">
            <w:rPr>
              <w:rFonts w:cs="Times New Roman"/>
              <w:sz w:val="22"/>
            </w:rPr>
          </w:rPrChange>
        </w:rPr>
        <w:t xml:space="preserve"> The adjustment </w:t>
      </w:r>
      <w:ins w:id="4695" w:author="tao huang" w:date="2018-10-27T14:16:00Z">
        <w:r w:rsidR="0057759A" w:rsidRPr="00D443D3">
          <w:rPr>
            <w:rFonts w:cs="Times New Roman"/>
            <w:color w:val="833C0B" w:themeColor="accent2" w:themeShade="80"/>
            <w:sz w:val="22"/>
            <w:rPrChange w:id="4696" w:author="tao huang" w:date="2018-10-27T14:27:00Z">
              <w:rPr>
                <w:rFonts w:cs="Times New Roman"/>
                <w:sz w:val="22"/>
              </w:rPr>
            </w:rPrChange>
          </w:rPr>
          <w:t xml:space="preserve">for the ‘lift’ effect </w:t>
        </w:r>
      </w:ins>
      <w:r w:rsidRPr="00D443D3">
        <w:rPr>
          <w:rFonts w:cs="Times New Roman"/>
          <w:color w:val="833C0B" w:themeColor="accent2" w:themeShade="80"/>
          <w:sz w:val="22"/>
          <w:rPrChange w:id="4697" w:author="tao huang" w:date="2018-10-27T14:27:00Z">
            <w:rPr>
              <w:rFonts w:cs="Times New Roman"/>
              <w:sz w:val="22"/>
            </w:rPr>
          </w:rPrChange>
        </w:rPr>
        <w:t xml:space="preserve">is calculated as the increased sales of the focal product by its most recent promotion compared to the corresponding </w:t>
      </w:r>
      <w:del w:id="4698" w:author="tao huang" w:date="2018-10-27T14:17:00Z">
        <w:r w:rsidRPr="00D443D3" w:rsidDel="0057759A">
          <w:rPr>
            <w:rFonts w:cs="Times New Roman"/>
            <w:color w:val="833C0B" w:themeColor="accent2" w:themeShade="80"/>
            <w:sz w:val="22"/>
            <w:rPrChange w:id="4699" w:author="tao huang" w:date="2018-10-27T14:27:00Z">
              <w:rPr>
                <w:rFonts w:cs="Times New Roman"/>
                <w:sz w:val="22"/>
              </w:rPr>
            </w:rPrChange>
          </w:rPr>
          <w:delText xml:space="preserve">initial </w:delText>
        </w:r>
      </w:del>
      <w:r w:rsidRPr="00D443D3">
        <w:rPr>
          <w:rFonts w:cs="Times New Roman"/>
          <w:color w:val="833C0B" w:themeColor="accent2" w:themeShade="80"/>
          <w:sz w:val="22"/>
          <w:rPrChange w:id="4700" w:author="tao huang" w:date="2018-10-27T14:27:00Z">
            <w:rPr>
              <w:rFonts w:cs="Times New Roman"/>
              <w:sz w:val="22"/>
            </w:rPr>
          </w:rPrChange>
        </w:rPr>
        <w:t>baseline</w:t>
      </w:r>
      <w:ins w:id="4701" w:author="tao huang" w:date="2018-10-27T14:17:00Z">
        <w:r w:rsidR="0057759A" w:rsidRPr="00D443D3">
          <w:rPr>
            <w:rFonts w:cs="Times New Roman"/>
            <w:color w:val="833C0B" w:themeColor="accent2" w:themeShade="80"/>
            <w:sz w:val="22"/>
            <w:rPrChange w:id="4702" w:author="tao huang" w:date="2018-10-27T14:27:00Z">
              <w:rPr>
                <w:rFonts w:cs="Times New Roman"/>
                <w:sz w:val="22"/>
              </w:rPr>
            </w:rPrChange>
          </w:rPr>
          <w:t xml:space="preserve"> sales</w:t>
        </w:r>
      </w:ins>
      <w:r w:rsidRPr="00D443D3">
        <w:rPr>
          <w:rFonts w:cs="Times New Roman"/>
          <w:color w:val="833C0B" w:themeColor="accent2" w:themeShade="80"/>
          <w:sz w:val="22"/>
          <w:rPrChange w:id="4703" w:author="tao huang" w:date="2018-10-27T14:27:00Z">
            <w:rPr>
              <w:rFonts w:cs="Times New Roman"/>
              <w:sz w:val="22"/>
            </w:rPr>
          </w:rPrChange>
        </w:rPr>
        <w:t xml:space="preserve">. </w:t>
      </w:r>
      <w:del w:id="4704" w:author="tao huang" w:date="2018-10-27T14:17:00Z">
        <w:r w:rsidR="002D14C3" w:rsidRPr="00D443D3" w:rsidDel="0031197F">
          <w:rPr>
            <w:rFonts w:cs="Times New Roman"/>
            <w:color w:val="833C0B" w:themeColor="accent2" w:themeShade="80"/>
            <w:sz w:val="22"/>
            <w:rPrChange w:id="4705" w:author="tao huang" w:date="2018-10-27T14:27:00Z">
              <w:rPr>
                <w:rFonts w:cs="Times New Roman"/>
                <w:sz w:val="22"/>
              </w:rPr>
            </w:rPrChange>
          </w:rPr>
          <w:delText>In this study, we</w:delText>
        </w:r>
      </w:del>
      <w:ins w:id="4706" w:author="tao huang" w:date="2018-10-27T14:17:00Z">
        <w:r w:rsidR="0031197F" w:rsidRPr="00D443D3">
          <w:rPr>
            <w:rFonts w:cs="Times New Roman"/>
            <w:color w:val="833C0B" w:themeColor="accent2" w:themeShade="80"/>
            <w:sz w:val="22"/>
            <w:rPrChange w:id="4707" w:author="tao huang" w:date="2018-10-27T14:27:00Z">
              <w:rPr>
                <w:rFonts w:cs="Times New Roman"/>
                <w:sz w:val="22"/>
              </w:rPr>
            </w:rPrChange>
          </w:rPr>
          <w:t>We also</w:t>
        </w:r>
      </w:ins>
      <w:r w:rsidR="002D14C3" w:rsidRPr="00D443D3">
        <w:rPr>
          <w:rFonts w:cs="Times New Roman"/>
          <w:color w:val="833C0B" w:themeColor="accent2" w:themeShade="80"/>
          <w:sz w:val="22"/>
          <w:rPrChange w:id="4708" w:author="tao huang" w:date="2018-10-27T14:27:00Z">
            <w:rPr>
              <w:rFonts w:cs="Times New Roman"/>
              <w:sz w:val="22"/>
            </w:rPr>
          </w:rPrChange>
        </w:rPr>
        <w:t xml:space="preserve"> have the</w:t>
      </w:r>
      <w:r w:rsidRPr="00D443D3">
        <w:rPr>
          <w:rFonts w:cs="Times New Roman"/>
          <w:color w:val="833C0B" w:themeColor="accent2" w:themeShade="80"/>
          <w:sz w:val="22"/>
          <w:rPrChange w:id="4709" w:author="tao huang" w:date="2018-10-27T14:27:00Z">
            <w:rPr>
              <w:rFonts w:cs="Times New Roman"/>
              <w:sz w:val="22"/>
            </w:rPr>
          </w:rPrChange>
        </w:rPr>
        <w:t xml:space="preserve"> following candidate models: </w:t>
      </w:r>
    </w:p>
    <w:p w14:paraId="5274348B" w14:textId="77777777" w:rsidR="004B3F08" w:rsidRPr="00D443D3" w:rsidRDefault="004B3F08" w:rsidP="002D14C3">
      <w:pPr>
        <w:spacing w:after="0" w:line="360" w:lineRule="auto"/>
        <w:rPr>
          <w:rFonts w:cs="Times New Roman"/>
          <w:color w:val="833C0B" w:themeColor="accent2" w:themeShade="80"/>
          <w:sz w:val="22"/>
          <w:rPrChange w:id="4710" w:author="tao huang" w:date="2018-10-27T14:27:00Z">
            <w:rPr>
              <w:rFonts w:cs="Times New Roman"/>
              <w:sz w:val="22"/>
            </w:rPr>
          </w:rPrChange>
        </w:rPr>
      </w:pPr>
    </w:p>
    <w:p w14:paraId="4F109BC7" w14:textId="44FA63D9" w:rsidR="002D14C3" w:rsidRPr="00D443D3" w:rsidRDefault="00971633" w:rsidP="003C3CE3">
      <w:pPr>
        <w:pStyle w:val="ListParagraph"/>
        <w:numPr>
          <w:ilvl w:val="0"/>
          <w:numId w:val="19"/>
        </w:numPr>
        <w:spacing w:after="0" w:line="360" w:lineRule="auto"/>
        <w:rPr>
          <w:rFonts w:cs="Times New Roman"/>
          <w:color w:val="833C0B" w:themeColor="accent2" w:themeShade="80"/>
          <w:sz w:val="22"/>
          <w:rPrChange w:id="4711" w:author="tao huang" w:date="2018-10-27T14:27:00Z">
            <w:rPr>
              <w:rFonts w:cs="Times New Roman"/>
              <w:sz w:val="22"/>
            </w:rPr>
          </w:rPrChange>
        </w:rPr>
      </w:pPr>
      <w:r w:rsidRPr="00D443D3">
        <w:rPr>
          <w:rFonts w:cs="Times New Roman"/>
          <w:color w:val="833C0B" w:themeColor="accent2" w:themeShade="80"/>
          <w:sz w:val="22"/>
          <w:rPrChange w:id="4712" w:author="tao huang" w:date="2018-10-27T14:27:00Z">
            <w:rPr>
              <w:rFonts w:cs="Times New Roman"/>
              <w:sz w:val="22"/>
            </w:rPr>
          </w:rPrChange>
        </w:rPr>
        <w:t>The ADL-own model</w:t>
      </w:r>
      <w:r w:rsidR="002D14C3" w:rsidRPr="00D443D3">
        <w:rPr>
          <w:rFonts w:cs="Times New Roman"/>
          <w:color w:val="833C0B" w:themeColor="accent2" w:themeShade="80"/>
          <w:sz w:val="22"/>
          <w:rPrChange w:id="4713" w:author="tao huang" w:date="2018-10-27T14:27:00Z">
            <w:rPr>
              <w:rFonts w:cs="Times New Roman"/>
              <w:sz w:val="22"/>
            </w:rPr>
          </w:rPrChange>
        </w:rPr>
        <w:t xml:space="preserve">, i.e., </w:t>
      </w:r>
      <w:ins w:id="4714" w:author="tao huang" w:date="2018-10-27T14:18:00Z">
        <w:r w:rsidR="00642F05" w:rsidRPr="00D443D3">
          <w:rPr>
            <w:rFonts w:cs="Times New Roman"/>
            <w:color w:val="833C0B" w:themeColor="accent2" w:themeShade="80"/>
            <w:sz w:val="22"/>
            <w:rPrChange w:id="4715" w:author="tao huang" w:date="2018-10-27T14:27:00Z">
              <w:rPr>
                <w:rFonts w:cs="Times New Roman"/>
                <w:sz w:val="22"/>
              </w:rPr>
            </w:rPrChange>
          </w:rPr>
          <w:t xml:space="preserve">model in </w:t>
        </w:r>
      </w:ins>
      <w:del w:id="4716" w:author="tao huang" w:date="2018-10-27T14:17:00Z">
        <w:r w:rsidR="002D14C3" w:rsidRPr="00D443D3" w:rsidDel="004F785E">
          <w:rPr>
            <w:rFonts w:cs="Times New Roman"/>
            <w:color w:val="833C0B" w:themeColor="accent2" w:themeShade="80"/>
            <w:sz w:val="22"/>
            <w:rPrChange w:id="4717" w:author="tao huang" w:date="2018-10-27T14:27:00Z">
              <w:rPr>
                <w:rFonts w:cs="Times New Roman"/>
                <w:sz w:val="22"/>
              </w:rPr>
            </w:rPrChange>
          </w:rPr>
          <w:delText xml:space="preserve">model </w:delText>
        </w:r>
      </w:del>
      <w:ins w:id="4718" w:author="tao huang" w:date="2018-10-27T14:18:00Z">
        <w:r w:rsidR="004F785E" w:rsidRPr="00D443D3">
          <w:rPr>
            <w:rFonts w:cs="Times New Roman"/>
            <w:color w:val="833C0B" w:themeColor="accent2" w:themeShade="80"/>
            <w:sz w:val="22"/>
            <w:rPrChange w:id="4719" w:author="tao huang" w:date="2018-10-27T14:27:00Z">
              <w:rPr>
                <w:rFonts w:cs="Times New Roman"/>
                <w:sz w:val="22"/>
              </w:rPr>
            </w:rPrChange>
          </w:rPr>
          <w:t>equation</w:t>
        </w:r>
      </w:ins>
      <w:ins w:id="4720" w:author="tao huang" w:date="2018-10-27T14:17:00Z">
        <w:r w:rsidR="004F785E" w:rsidRPr="00D443D3">
          <w:rPr>
            <w:rFonts w:cs="Times New Roman"/>
            <w:color w:val="833C0B" w:themeColor="accent2" w:themeShade="80"/>
            <w:sz w:val="22"/>
            <w:rPrChange w:id="4721" w:author="tao huang" w:date="2018-10-27T14:27:00Z">
              <w:rPr>
                <w:rFonts w:cs="Times New Roman"/>
                <w:sz w:val="22"/>
              </w:rPr>
            </w:rPrChange>
          </w:rPr>
          <w:t xml:space="preserve"> </w:t>
        </w:r>
      </w:ins>
      <w:r w:rsidR="002D14C3" w:rsidRPr="00D443D3">
        <w:rPr>
          <w:rFonts w:cs="Times New Roman"/>
          <w:color w:val="833C0B" w:themeColor="accent2" w:themeShade="80"/>
          <w:sz w:val="22"/>
          <w:rPrChange w:id="4722" w:author="tao huang" w:date="2018-10-27T14:27:00Z">
            <w:rPr>
              <w:rFonts w:cs="Times New Roman"/>
              <w:sz w:val="22"/>
            </w:rPr>
          </w:rPrChange>
        </w:rPr>
        <w:t xml:space="preserve">(6) </w:t>
      </w:r>
      <w:ins w:id="4723" w:author="tao huang" w:date="2018-10-27T14:18:00Z">
        <w:r w:rsidR="00642F05" w:rsidRPr="00D443D3">
          <w:rPr>
            <w:rFonts w:cs="Times New Roman"/>
            <w:color w:val="833C0B" w:themeColor="accent2" w:themeShade="80"/>
            <w:sz w:val="22"/>
            <w:rPrChange w:id="4724" w:author="tao huang" w:date="2018-10-27T14:27:00Z">
              <w:rPr>
                <w:rFonts w:cs="Times New Roman"/>
                <w:sz w:val="22"/>
              </w:rPr>
            </w:rPrChange>
          </w:rPr>
          <w:t xml:space="preserve">and </w:t>
        </w:r>
      </w:ins>
      <w:r w:rsidR="002D14C3" w:rsidRPr="00D443D3">
        <w:rPr>
          <w:rFonts w:cs="Times New Roman"/>
          <w:color w:val="833C0B" w:themeColor="accent2" w:themeShade="80"/>
          <w:sz w:val="22"/>
          <w:rPrChange w:id="4725" w:author="tao huang" w:date="2018-10-27T14:27:00Z">
            <w:rPr>
              <w:rFonts w:cs="Times New Roman"/>
              <w:sz w:val="22"/>
            </w:rPr>
          </w:rPrChange>
        </w:rPr>
        <w:t>simplified by the LASSO procedure</w:t>
      </w:r>
    </w:p>
    <w:p w14:paraId="4B34EE9E" w14:textId="14009905" w:rsidR="003C3CE3" w:rsidRPr="00D443D3" w:rsidRDefault="00971633" w:rsidP="003C3CE3">
      <w:pPr>
        <w:pStyle w:val="ListParagraph"/>
        <w:numPr>
          <w:ilvl w:val="0"/>
          <w:numId w:val="19"/>
        </w:numPr>
        <w:spacing w:after="0" w:line="360" w:lineRule="auto"/>
        <w:rPr>
          <w:rFonts w:cs="Times New Roman"/>
          <w:color w:val="833C0B" w:themeColor="accent2" w:themeShade="80"/>
          <w:sz w:val="22"/>
          <w:rPrChange w:id="4726" w:author="tao huang" w:date="2018-10-27T14:27:00Z">
            <w:rPr>
              <w:rFonts w:cs="Times New Roman"/>
              <w:sz w:val="22"/>
            </w:rPr>
          </w:rPrChange>
        </w:rPr>
      </w:pPr>
      <w:r w:rsidRPr="00D443D3">
        <w:rPr>
          <w:rFonts w:cs="Times New Roman"/>
          <w:color w:val="833C0B" w:themeColor="accent2" w:themeShade="80"/>
          <w:sz w:val="22"/>
          <w:rPrChange w:id="4727" w:author="tao huang" w:date="2018-10-27T14:27:00Z">
            <w:rPr>
              <w:rFonts w:cs="Times New Roman"/>
              <w:sz w:val="22"/>
            </w:rPr>
          </w:rPrChange>
        </w:rPr>
        <w:t>The ADL-</w:t>
      </w:r>
      <w:r w:rsidRPr="00D443D3">
        <w:rPr>
          <w:rFonts w:cs="Times New Roman"/>
          <w:noProof/>
          <w:color w:val="833C0B" w:themeColor="accent2" w:themeShade="80"/>
          <w:sz w:val="22"/>
          <w:rPrChange w:id="4728" w:author="tao huang" w:date="2018-10-27T14:27:00Z">
            <w:rPr>
              <w:rFonts w:cs="Times New Roman"/>
              <w:noProof/>
              <w:sz w:val="22"/>
            </w:rPr>
          </w:rPrChange>
        </w:rPr>
        <w:t>intra</w:t>
      </w:r>
      <w:r w:rsidRPr="00D443D3">
        <w:rPr>
          <w:rFonts w:cs="Times New Roman"/>
          <w:color w:val="833C0B" w:themeColor="accent2" w:themeShade="80"/>
          <w:sz w:val="22"/>
          <w:rPrChange w:id="4729" w:author="tao huang" w:date="2018-10-27T14:27:00Z">
            <w:rPr>
              <w:rFonts w:cs="Times New Roman"/>
              <w:sz w:val="22"/>
            </w:rPr>
          </w:rPrChange>
        </w:rPr>
        <w:t xml:space="preserve"> model; </w:t>
      </w:r>
      <w:r w:rsidR="008A4D47" w:rsidRPr="00D443D3">
        <w:rPr>
          <w:rFonts w:cs="Times New Roman"/>
          <w:color w:val="833C0B" w:themeColor="accent2" w:themeShade="80"/>
          <w:sz w:val="22"/>
          <w:rPrChange w:id="4730" w:author="tao huang" w:date="2018-10-27T14:27:00Z">
            <w:rPr>
              <w:rFonts w:cs="Times New Roman"/>
              <w:sz w:val="22"/>
            </w:rPr>
          </w:rPrChange>
        </w:rPr>
        <w:t xml:space="preserve">i.e., </w:t>
      </w:r>
      <w:ins w:id="4731" w:author="tao huang" w:date="2018-10-27T14:18:00Z">
        <w:r w:rsidR="00642F05" w:rsidRPr="00D443D3">
          <w:rPr>
            <w:rFonts w:cs="Times New Roman"/>
            <w:color w:val="833C0B" w:themeColor="accent2" w:themeShade="80"/>
            <w:sz w:val="22"/>
            <w:rPrChange w:id="4732" w:author="tao huang" w:date="2018-10-27T14:27:00Z">
              <w:rPr>
                <w:rFonts w:cs="Times New Roman"/>
                <w:sz w:val="22"/>
              </w:rPr>
            </w:rPrChange>
          </w:rPr>
          <w:t xml:space="preserve">model in equation </w:t>
        </w:r>
      </w:ins>
      <w:del w:id="4733" w:author="tao huang" w:date="2018-10-27T14:18:00Z">
        <w:r w:rsidR="008A4D47" w:rsidRPr="00D443D3" w:rsidDel="004F785E">
          <w:rPr>
            <w:rFonts w:cs="Times New Roman"/>
            <w:color w:val="833C0B" w:themeColor="accent2" w:themeShade="80"/>
            <w:sz w:val="22"/>
            <w:rPrChange w:id="4734" w:author="tao huang" w:date="2018-10-27T14:27:00Z">
              <w:rPr>
                <w:rFonts w:cs="Times New Roman"/>
                <w:sz w:val="22"/>
              </w:rPr>
            </w:rPrChange>
          </w:rPr>
          <w:delText xml:space="preserve">model </w:delText>
        </w:r>
      </w:del>
      <w:r w:rsidR="008A4D47" w:rsidRPr="00D443D3">
        <w:rPr>
          <w:rFonts w:cs="Times New Roman"/>
          <w:color w:val="833C0B" w:themeColor="accent2" w:themeShade="80"/>
          <w:sz w:val="22"/>
          <w:rPrChange w:id="4735" w:author="tao huang" w:date="2018-10-27T14:27:00Z">
            <w:rPr>
              <w:rFonts w:cs="Times New Roman"/>
              <w:sz w:val="22"/>
            </w:rPr>
          </w:rPrChange>
        </w:rPr>
        <w:t xml:space="preserve">(5) </w:t>
      </w:r>
      <w:ins w:id="4736" w:author="tao huang" w:date="2018-10-27T14:18:00Z">
        <w:r w:rsidR="00642F05" w:rsidRPr="00D443D3">
          <w:rPr>
            <w:rFonts w:cs="Times New Roman"/>
            <w:color w:val="833C0B" w:themeColor="accent2" w:themeShade="80"/>
            <w:sz w:val="22"/>
            <w:rPrChange w:id="4737" w:author="tao huang" w:date="2018-10-27T14:27:00Z">
              <w:rPr>
                <w:rFonts w:cs="Times New Roman"/>
                <w:sz w:val="22"/>
              </w:rPr>
            </w:rPrChange>
          </w:rPr>
          <w:t xml:space="preserve">and </w:t>
        </w:r>
      </w:ins>
      <w:r w:rsidR="008A4D47" w:rsidRPr="00D443D3">
        <w:rPr>
          <w:rFonts w:cs="Times New Roman"/>
          <w:color w:val="833C0B" w:themeColor="accent2" w:themeShade="80"/>
          <w:sz w:val="22"/>
          <w:rPrChange w:id="4738" w:author="tao huang" w:date="2018-10-27T14:27:00Z">
            <w:rPr>
              <w:rFonts w:cs="Times New Roman"/>
              <w:sz w:val="22"/>
            </w:rPr>
          </w:rPrChange>
        </w:rPr>
        <w:t xml:space="preserve">simplified by the LASSO procedure </w:t>
      </w:r>
      <w:del w:id="4739" w:author="tao huang" w:date="2018-10-27T14:18:00Z">
        <w:r w:rsidR="008A4D47" w:rsidRPr="00D443D3" w:rsidDel="00642F05">
          <w:rPr>
            <w:rFonts w:cs="Times New Roman"/>
            <w:color w:val="833C0B" w:themeColor="accent2" w:themeShade="80"/>
            <w:sz w:val="22"/>
            <w:rPrChange w:id="4740" w:author="tao huang" w:date="2018-10-27T14:27:00Z">
              <w:rPr>
                <w:rFonts w:cs="Times New Roman"/>
                <w:sz w:val="22"/>
              </w:rPr>
            </w:rPrChange>
          </w:rPr>
          <w:delText xml:space="preserve">plus </w:delText>
        </w:r>
      </w:del>
      <w:ins w:id="4741" w:author="tao huang" w:date="2018-10-27T14:18:00Z">
        <w:r w:rsidR="00642F05" w:rsidRPr="00D443D3">
          <w:rPr>
            <w:rFonts w:cs="Times New Roman"/>
            <w:color w:val="833C0B" w:themeColor="accent2" w:themeShade="80"/>
            <w:sz w:val="22"/>
            <w:rPrChange w:id="4742" w:author="tao huang" w:date="2018-10-27T14:27:00Z">
              <w:rPr>
                <w:rFonts w:cs="Times New Roman"/>
                <w:sz w:val="22"/>
              </w:rPr>
            </w:rPrChange>
          </w:rPr>
          <w:t xml:space="preserve">and then with </w:t>
        </w:r>
      </w:ins>
      <w:r w:rsidR="008A4D47" w:rsidRPr="00D443D3">
        <w:rPr>
          <w:rFonts w:cs="Times New Roman"/>
          <w:color w:val="833C0B" w:themeColor="accent2" w:themeShade="80"/>
          <w:sz w:val="22"/>
          <w:rPrChange w:id="4743" w:author="tao huang" w:date="2018-10-27T14:27:00Z">
            <w:rPr>
              <w:rFonts w:cs="Times New Roman"/>
              <w:sz w:val="22"/>
            </w:rPr>
          </w:rPrChange>
        </w:rPr>
        <w:t>the marketing variables retained by the ADL-own model.</w:t>
      </w:r>
    </w:p>
    <w:p w14:paraId="48B30E9F" w14:textId="77777777" w:rsidR="008A4D47" w:rsidRPr="00D443D3" w:rsidRDefault="00971633" w:rsidP="003C3CE3">
      <w:pPr>
        <w:pStyle w:val="ListParagraph"/>
        <w:numPr>
          <w:ilvl w:val="0"/>
          <w:numId w:val="19"/>
        </w:numPr>
        <w:spacing w:after="0" w:line="360" w:lineRule="auto"/>
        <w:rPr>
          <w:rFonts w:cs="Times New Roman"/>
          <w:color w:val="833C0B" w:themeColor="accent2" w:themeShade="80"/>
          <w:sz w:val="22"/>
          <w:rPrChange w:id="4744" w:author="tao huang" w:date="2018-10-27T14:27:00Z">
            <w:rPr>
              <w:rFonts w:cs="Times New Roman"/>
              <w:sz w:val="22"/>
            </w:rPr>
          </w:rPrChange>
        </w:rPr>
      </w:pPr>
      <w:r w:rsidRPr="00D443D3">
        <w:rPr>
          <w:rFonts w:cs="Times New Roman"/>
          <w:color w:val="833C0B" w:themeColor="accent2" w:themeShade="80"/>
          <w:sz w:val="22"/>
          <w:rPrChange w:id="4745" w:author="tao huang" w:date="2018-10-27T14:27:00Z">
            <w:rPr>
              <w:rFonts w:cs="Times New Roman"/>
              <w:sz w:val="22"/>
            </w:rPr>
          </w:rPrChange>
        </w:rPr>
        <w:t>The ADL-own-EWC model</w:t>
      </w:r>
      <w:r w:rsidR="008A4D47" w:rsidRPr="00D443D3">
        <w:rPr>
          <w:rFonts w:cs="Times New Roman"/>
          <w:color w:val="833C0B" w:themeColor="accent2" w:themeShade="80"/>
          <w:sz w:val="22"/>
          <w:rPrChange w:id="4746" w:author="tao huang" w:date="2018-10-27T14:27:00Z">
            <w:rPr>
              <w:rFonts w:cs="Times New Roman"/>
              <w:sz w:val="22"/>
            </w:rPr>
          </w:rPrChange>
        </w:rPr>
        <w:t>: the ADL-own model implemented with the EWC method</w:t>
      </w:r>
    </w:p>
    <w:p w14:paraId="1844C0D5" w14:textId="77777777" w:rsidR="008A4D47" w:rsidRPr="00D443D3" w:rsidRDefault="00971633" w:rsidP="003C3CE3">
      <w:pPr>
        <w:pStyle w:val="ListParagraph"/>
        <w:numPr>
          <w:ilvl w:val="0"/>
          <w:numId w:val="19"/>
        </w:numPr>
        <w:spacing w:after="0" w:line="360" w:lineRule="auto"/>
        <w:rPr>
          <w:rFonts w:cs="Times New Roman"/>
          <w:color w:val="833C0B" w:themeColor="accent2" w:themeShade="80"/>
          <w:sz w:val="22"/>
          <w:rPrChange w:id="4747" w:author="tao huang" w:date="2018-10-27T14:27:00Z">
            <w:rPr>
              <w:rFonts w:cs="Times New Roman"/>
              <w:sz w:val="22"/>
            </w:rPr>
          </w:rPrChange>
        </w:rPr>
      </w:pPr>
      <w:r w:rsidRPr="00D443D3">
        <w:rPr>
          <w:rFonts w:cs="Times New Roman"/>
          <w:color w:val="833C0B" w:themeColor="accent2" w:themeShade="80"/>
          <w:sz w:val="22"/>
          <w:rPrChange w:id="4748" w:author="tao huang" w:date="2018-10-27T14:27:00Z">
            <w:rPr>
              <w:rFonts w:cs="Times New Roman"/>
              <w:sz w:val="22"/>
            </w:rPr>
          </w:rPrChange>
        </w:rPr>
        <w:t>The ADL-own-IC model</w:t>
      </w:r>
      <w:r w:rsidR="008A4D47" w:rsidRPr="00D443D3">
        <w:rPr>
          <w:rFonts w:cs="Times New Roman"/>
          <w:color w:val="833C0B" w:themeColor="accent2" w:themeShade="80"/>
          <w:sz w:val="22"/>
          <w:rPrChange w:id="4749" w:author="tao huang" w:date="2018-10-27T14:27:00Z">
            <w:rPr>
              <w:rFonts w:cs="Times New Roman"/>
              <w:sz w:val="22"/>
            </w:rPr>
          </w:rPrChange>
        </w:rPr>
        <w:t xml:space="preserve">: the ADL-own model implemented with the </w:t>
      </w:r>
      <w:r w:rsidR="00B22F11" w:rsidRPr="00D443D3">
        <w:rPr>
          <w:rFonts w:cs="Times New Roman"/>
          <w:color w:val="833C0B" w:themeColor="accent2" w:themeShade="80"/>
          <w:sz w:val="22"/>
          <w:rPrChange w:id="4750" w:author="tao huang" w:date="2018-10-27T14:27:00Z">
            <w:rPr>
              <w:rFonts w:cs="Times New Roman"/>
              <w:sz w:val="22"/>
            </w:rPr>
          </w:rPrChange>
        </w:rPr>
        <w:t>IC</w:t>
      </w:r>
      <w:r w:rsidR="008A4D47" w:rsidRPr="00D443D3">
        <w:rPr>
          <w:rFonts w:cs="Times New Roman"/>
          <w:color w:val="833C0B" w:themeColor="accent2" w:themeShade="80"/>
          <w:sz w:val="22"/>
          <w:rPrChange w:id="4751" w:author="tao huang" w:date="2018-10-27T14:27:00Z">
            <w:rPr>
              <w:rFonts w:cs="Times New Roman"/>
              <w:sz w:val="22"/>
            </w:rPr>
          </w:rPrChange>
        </w:rPr>
        <w:t xml:space="preserve"> method</w:t>
      </w:r>
    </w:p>
    <w:p w14:paraId="20A66168" w14:textId="796A1C0A" w:rsidR="003C3CE3" w:rsidRPr="00D443D3" w:rsidRDefault="003C3CE3" w:rsidP="003C3CE3">
      <w:pPr>
        <w:pStyle w:val="ListParagraph"/>
        <w:numPr>
          <w:ilvl w:val="0"/>
          <w:numId w:val="19"/>
        </w:numPr>
        <w:spacing w:after="0" w:line="360" w:lineRule="auto"/>
        <w:rPr>
          <w:rFonts w:cs="Times New Roman"/>
          <w:color w:val="833C0B" w:themeColor="accent2" w:themeShade="80"/>
          <w:sz w:val="22"/>
          <w:rPrChange w:id="4752" w:author="tao huang" w:date="2018-10-27T14:27:00Z">
            <w:rPr>
              <w:rFonts w:cs="Times New Roman"/>
              <w:sz w:val="22"/>
            </w:rPr>
          </w:rPrChange>
        </w:rPr>
      </w:pPr>
      <w:r w:rsidRPr="00D443D3">
        <w:rPr>
          <w:rFonts w:cs="Times New Roman"/>
          <w:color w:val="833C0B" w:themeColor="accent2" w:themeShade="80"/>
          <w:sz w:val="22"/>
          <w:rPrChange w:id="4753" w:author="tao huang" w:date="2018-10-27T14:27:00Z">
            <w:rPr>
              <w:rFonts w:cs="Times New Roman"/>
              <w:sz w:val="22"/>
            </w:rPr>
          </w:rPrChange>
        </w:rPr>
        <w:t>The ADL-</w:t>
      </w:r>
      <w:r w:rsidRPr="00D443D3">
        <w:rPr>
          <w:rFonts w:cs="Times New Roman"/>
          <w:noProof/>
          <w:color w:val="833C0B" w:themeColor="accent2" w:themeShade="80"/>
          <w:sz w:val="22"/>
          <w:rPrChange w:id="4754" w:author="tao huang" w:date="2018-10-27T14:27:00Z">
            <w:rPr>
              <w:rFonts w:cs="Times New Roman"/>
              <w:noProof/>
              <w:sz w:val="22"/>
            </w:rPr>
          </w:rPrChange>
        </w:rPr>
        <w:t>intra</w:t>
      </w:r>
      <w:r w:rsidRPr="00D443D3">
        <w:rPr>
          <w:rFonts w:cs="Times New Roman"/>
          <w:color w:val="833C0B" w:themeColor="accent2" w:themeShade="80"/>
          <w:sz w:val="22"/>
          <w:rPrChange w:id="4755" w:author="tao huang" w:date="2018-10-27T14:27:00Z">
            <w:rPr>
              <w:rFonts w:cs="Times New Roman"/>
              <w:sz w:val="22"/>
            </w:rPr>
          </w:rPrChange>
        </w:rPr>
        <w:t>-EWC model</w:t>
      </w:r>
      <w:ins w:id="4756" w:author="tao huang" w:date="2018-10-27T14:19:00Z">
        <w:r w:rsidR="00642F05" w:rsidRPr="00D443D3">
          <w:rPr>
            <w:rFonts w:cs="Times New Roman"/>
            <w:color w:val="833C0B" w:themeColor="accent2" w:themeShade="80"/>
            <w:sz w:val="22"/>
            <w:rPrChange w:id="4757" w:author="tao huang" w:date="2018-10-27T14:27:00Z">
              <w:rPr>
                <w:rFonts w:cs="Times New Roman"/>
                <w:sz w:val="22"/>
              </w:rPr>
            </w:rPrChange>
          </w:rPr>
          <w:t>: the ADL-intra model implemented with the EWC method</w:t>
        </w:r>
      </w:ins>
    </w:p>
    <w:p w14:paraId="29F384D6" w14:textId="08AD0102" w:rsidR="003C3CE3" w:rsidRPr="00D443D3" w:rsidRDefault="003C3CE3" w:rsidP="003C3CE3">
      <w:pPr>
        <w:pStyle w:val="ListParagraph"/>
        <w:numPr>
          <w:ilvl w:val="0"/>
          <w:numId w:val="19"/>
        </w:numPr>
        <w:spacing w:after="0" w:line="360" w:lineRule="auto"/>
        <w:rPr>
          <w:rFonts w:cs="Times New Roman"/>
          <w:color w:val="833C0B" w:themeColor="accent2" w:themeShade="80"/>
          <w:sz w:val="22"/>
          <w:rPrChange w:id="4758" w:author="tao huang" w:date="2018-10-27T14:27:00Z">
            <w:rPr>
              <w:rFonts w:cs="Times New Roman"/>
              <w:sz w:val="22"/>
            </w:rPr>
          </w:rPrChange>
        </w:rPr>
      </w:pPr>
      <w:r w:rsidRPr="00D443D3">
        <w:rPr>
          <w:rFonts w:cs="Times New Roman"/>
          <w:color w:val="833C0B" w:themeColor="accent2" w:themeShade="80"/>
          <w:sz w:val="22"/>
          <w:rPrChange w:id="4759" w:author="tao huang" w:date="2018-10-27T14:27:00Z">
            <w:rPr>
              <w:rFonts w:cs="Times New Roman"/>
              <w:sz w:val="22"/>
            </w:rPr>
          </w:rPrChange>
        </w:rPr>
        <w:t>The ADL-intra-IC model</w:t>
      </w:r>
      <w:ins w:id="4760" w:author="tao huang" w:date="2018-10-27T14:19:00Z">
        <w:r w:rsidR="00642F05" w:rsidRPr="00D443D3">
          <w:rPr>
            <w:rFonts w:cs="Times New Roman"/>
            <w:color w:val="833C0B" w:themeColor="accent2" w:themeShade="80"/>
            <w:sz w:val="22"/>
            <w:rPrChange w:id="4761" w:author="tao huang" w:date="2018-10-27T14:27:00Z">
              <w:rPr>
                <w:rFonts w:cs="Times New Roman"/>
                <w:sz w:val="22"/>
              </w:rPr>
            </w:rPrChange>
          </w:rPr>
          <w:t>: the ADL-intra model implemented with the IC method</w:t>
        </w:r>
      </w:ins>
    </w:p>
    <w:p w14:paraId="4831CAF5" w14:textId="77777777" w:rsidR="007A39EE" w:rsidRPr="00D443D3" w:rsidRDefault="007A39EE" w:rsidP="00971633">
      <w:pPr>
        <w:shd w:val="clear" w:color="auto" w:fill="FFFFFF" w:themeFill="background1"/>
        <w:spacing w:after="0" w:line="360" w:lineRule="auto"/>
        <w:rPr>
          <w:ins w:id="4762" w:author="tao huang" w:date="2018-10-27T14:19:00Z"/>
          <w:rFonts w:cs="Times New Roman"/>
          <w:color w:val="833C0B" w:themeColor="accent2" w:themeShade="80"/>
          <w:sz w:val="22"/>
          <w:rPrChange w:id="4763" w:author="tao huang" w:date="2018-10-27T14:27:00Z">
            <w:rPr>
              <w:ins w:id="4764" w:author="tao huang" w:date="2018-10-27T14:19:00Z"/>
              <w:rFonts w:cs="Times New Roman"/>
              <w:sz w:val="22"/>
            </w:rPr>
          </w:rPrChange>
        </w:rPr>
      </w:pPr>
    </w:p>
    <w:p w14:paraId="7E3BC61A" w14:textId="59F9C1DB" w:rsidR="00971633" w:rsidRPr="00D443D3" w:rsidRDefault="00272611" w:rsidP="00971633">
      <w:pPr>
        <w:shd w:val="clear" w:color="auto" w:fill="FFFFFF" w:themeFill="background1"/>
        <w:spacing w:after="0" w:line="360" w:lineRule="auto"/>
        <w:rPr>
          <w:rFonts w:cs="Times New Roman"/>
          <w:color w:val="833C0B" w:themeColor="accent2" w:themeShade="80"/>
          <w:sz w:val="22"/>
          <w:rPrChange w:id="4765" w:author="tao huang" w:date="2018-10-27T14:27:00Z">
            <w:rPr>
              <w:rFonts w:cs="Times New Roman"/>
              <w:sz w:val="22"/>
            </w:rPr>
          </w:rPrChange>
        </w:rPr>
      </w:pPr>
      <w:moveToRangeStart w:id="4766" w:author="tao huang" w:date="2018-10-27T14:20:00Z" w:name="move528413351"/>
      <w:moveTo w:id="4767" w:author="tao huang" w:date="2018-10-27T14:20:00Z">
        <w:r w:rsidRPr="00D443D3">
          <w:rPr>
            <w:rFonts w:cs="Times New Roman"/>
            <w:color w:val="833C0B" w:themeColor="accent2" w:themeShade="80"/>
            <w:sz w:val="22"/>
            <w:rPrChange w:id="4768" w:author="tao huang" w:date="2018-10-27T14:27:00Z">
              <w:rPr>
                <w:rFonts w:cs="Times New Roman"/>
                <w:sz w:val="22"/>
              </w:rPr>
            </w:rPrChange>
          </w:rPr>
          <w:t>We specify the model</w:t>
        </w:r>
      </w:moveTo>
      <w:ins w:id="4769" w:author="tao huang" w:date="2018-10-27T14:20:00Z">
        <w:r w:rsidRPr="00D443D3">
          <w:rPr>
            <w:rFonts w:cs="Times New Roman"/>
            <w:color w:val="833C0B" w:themeColor="accent2" w:themeShade="80"/>
            <w:sz w:val="22"/>
            <w:rPrChange w:id="4770" w:author="tao huang" w:date="2018-10-27T14:27:00Z">
              <w:rPr>
                <w:rFonts w:cs="Times New Roman"/>
                <w:sz w:val="22"/>
              </w:rPr>
            </w:rPrChange>
          </w:rPr>
          <w:t>s</w:t>
        </w:r>
      </w:ins>
      <w:moveTo w:id="4771" w:author="tao huang" w:date="2018-10-27T14:20:00Z">
        <w:r w:rsidRPr="00D443D3">
          <w:rPr>
            <w:rFonts w:cs="Times New Roman"/>
            <w:color w:val="833C0B" w:themeColor="accent2" w:themeShade="80"/>
            <w:sz w:val="22"/>
            <w:rPrChange w:id="4772" w:author="tao huang" w:date="2018-10-27T14:27:00Z">
              <w:rPr>
                <w:rFonts w:cs="Times New Roman"/>
                <w:sz w:val="22"/>
              </w:rPr>
            </w:rPrChange>
          </w:rPr>
          <w:t xml:space="preserve"> with an estimation window of 160 weeks</w:t>
        </w:r>
      </w:moveTo>
      <w:ins w:id="4773" w:author="tao huang" w:date="2018-10-27T14:20:00Z">
        <w:r w:rsidRPr="00D443D3">
          <w:rPr>
            <w:rFonts w:cs="Times New Roman"/>
            <w:color w:val="833C0B" w:themeColor="accent2" w:themeShade="80"/>
            <w:sz w:val="22"/>
            <w:rPrChange w:id="4774" w:author="tao huang" w:date="2018-10-27T14:27:00Z">
              <w:rPr>
                <w:rFonts w:cs="Times New Roman"/>
                <w:sz w:val="22"/>
              </w:rPr>
            </w:rPrChange>
          </w:rPr>
          <w:t xml:space="preserve">, and </w:t>
        </w:r>
      </w:ins>
      <w:moveTo w:id="4775" w:author="tao huang" w:date="2018-10-27T14:20:00Z">
        <w:del w:id="4776" w:author="tao huang" w:date="2018-10-27T14:20:00Z">
          <w:r w:rsidRPr="00D443D3" w:rsidDel="00272611">
            <w:rPr>
              <w:rFonts w:cs="Times New Roman"/>
              <w:color w:val="833C0B" w:themeColor="accent2" w:themeShade="80"/>
              <w:sz w:val="22"/>
              <w:rPrChange w:id="4777" w:author="tao huang" w:date="2018-10-27T14:27:00Z">
                <w:rPr>
                  <w:rFonts w:cs="Times New Roman"/>
                  <w:sz w:val="22"/>
                </w:rPr>
              </w:rPrChange>
            </w:rPr>
            <w:delText xml:space="preserve">. </w:delText>
          </w:r>
        </w:del>
      </w:moveTo>
      <w:moveToRangeEnd w:id="4766"/>
      <w:del w:id="4778" w:author="tao huang" w:date="2018-10-27T14:19:00Z">
        <w:r w:rsidR="00971633" w:rsidRPr="00D443D3" w:rsidDel="00272611">
          <w:rPr>
            <w:rFonts w:cs="Times New Roman"/>
            <w:color w:val="833C0B" w:themeColor="accent2" w:themeShade="80"/>
            <w:sz w:val="22"/>
            <w:rPrChange w:id="4779" w:author="tao huang" w:date="2018-10-27T14:27:00Z">
              <w:rPr>
                <w:rFonts w:cs="Times New Roman"/>
                <w:sz w:val="22"/>
              </w:rPr>
            </w:rPrChange>
          </w:rPr>
          <w:delText>In this study, w</w:delText>
        </w:r>
      </w:del>
      <w:ins w:id="4780" w:author="tao huang" w:date="2018-10-27T14:20:00Z">
        <w:r w:rsidRPr="00D443D3">
          <w:rPr>
            <w:rFonts w:cs="Times New Roman"/>
            <w:color w:val="833C0B" w:themeColor="accent2" w:themeShade="80"/>
            <w:sz w:val="22"/>
            <w:rPrChange w:id="4781" w:author="tao huang" w:date="2018-10-27T14:27:00Z">
              <w:rPr>
                <w:rFonts w:cs="Times New Roman"/>
                <w:sz w:val="22"/>
              </w:rPr>
            </w:rPrChange>
          </w:rPr>
          <w:t>w</w:t>
        </w:r>
      </w:ins>
      <w:r w:rsidR="00971633" w:rsidRPr="00D443D3">
        <w:rPr>
          <w:rFonts w:cs="Times New Roman"/>
          <w:color w:val="833C0B" w:themeColor="accent2" w:themeShade="80"/>
          <w:sz w:val="22"/>
          <w:rPrChange w:id="4782" w:author="tao huang" w:date="2018-10-27T14:27:00Z">
            <w:rPr>
              <w:rFonts w:cs="Times New Roman"/>
              <w:sz w:val="22"/>
            </w:rPr>
          </w:rPrChange>
        </w:rPr>
        <w:t>e evaluate the</w:t>
      </w:r>
      <w:ins w:id="4783" w:author="tao huang" w:date="2018-10-27T14:20:00Z">
        <w:r w:rsidRPr="00D443D3">
          <w:rPr>
            <w:rFonts w:cs="Times New Roman"/>
            <w:color w:val="833C0B" w:themeColor="accent2" w:themeShade="80"/>
            <w:sz w:val="22"/>
            <w:rPrChange w:id="4784" w:author="tao huang" w:date="2018-10-27T14:27:00Z">
              <w:rPr>
                <w:rFonts w:cs="Times New Roman"/>
                <w:sz w:val="22"/>
              </w:rPr>
            </w:rPrChange>
          </w:rPr>
          <w:t>ir</w:t>
        </w:r>
      </w:ins>
      <w:r w:rsidR="00971633" w:rsidRPr="00D443D3">
        <w:rPr>
          <w:rFonts w:cs="Times New Roman"/>
          <w:color w:val="833C0B" w:themeColor="accent2" w:themeShade="80"/>
          <w:sz w:val="22"/>
          <w:rPrChange w:id="4785" w:author="tao huang" w:date="2018-10-27T14:27:00Z">
            <w:rPr>
              <w:rFonts w:cs="Times New Roman"/>
              <w:sz w:val="22"/>
            </w:rPr>
          </w:rPrChange>
        </w:rPr>
        <w:t xml:space="preserve"> forecasting performance </w:t>
      </w:r>
      <w:del w:id="4786" w:author="tao huang" w:date="2018-10-27T14:20:00Z">
        <w:r w:rsidR="00971633" w:rsidRPr="00D443D3" w:rsidDel="00272611">
          <w:rPr>
            <w:rFonts w:cs="Times New Roman"/>
            <w:color w:val="833C0B" w:themeColor="accent2" w:themeShade="80"/>
            <w:sz w:val="22"/>
            <w:rPrChange w:id="4787" w:author="tao huang" w:date="2018-10-27T14:27:00Z">
              <w:rPr>
                <w:rFonts w:cs="Times New Roman"/>
                <w:sz w:val="22"/>
              </w:rPr>
            </w:rPrChange>
          </w:rPr>
          <w:delText xml:space="preserve">of these models </w:delText>
        </w:r>
      </w:del>
      <w:ins w:id="4788" w:author="Didier Soopramanien" w:date="2018-10-24T11:31:00Z">
        <w:r w:rsidR="00CA7621" w:rsidRPr="00D443D3">
          <w:rPr>
            <w:rFonts w:cs="Times New Roman"/>
            <w:color w:val="833C0B" w:themeColor="accent2" w:themeShade="80"/>
            <w:sz w:val="22"/>
            <w:rPrChange w:id="4789" w:author="tao huang" w:date="2018-10-27T14:27:00Z">
              <w:rPr>
                <w:rFonts w:cs="Times New Roman"/>
                <w:sz w:val="22"/>
              </w:rPr>
            </w:rPrChange>
          </w:rPr>
          <w:t>using</w:t>
        </w:r>
      </w:ins>
      <w:del w:id="4790" w:author="Didier Soopramanien" w:date="2018-10-24T11:31:00Z">
        <w:r w:rsidR="00971633" w:rsidRPr="00D443D3" w:rsidDel="00CA7621">
          <w:rPr>
            <w:rFonts w:cs="Times New Roman"/>
            <w:color w:val="833C0B" w:themeColor="accent2" w:themeShade="80"/>
            <w:sz w:val="22"/>
            <w:rPrChange w:id="4791" w:author="tao huang" w:date="2018-10-27T14:27:00Z">
              <w:rPr>
                <w:rFonts w:cs="Times New Roman"/>
                <w:sz w:val="22"/>
              </w:rPr>
            </w:rPrChange>
          </w:rPr>
          <w:delText>with</w:delText>
        </w:r>
      </w:del>
      <w:r w:rsidR="00971633" w:rsidRPr="00D443D3">
        <w:rPr>
          <w:rFonts w:cs="Times New Roman"/>
          <w:color w:val="833C0B" w:themeColor="accent2" w:themeShade="80"/>
          <w:sz w:val="22"/>
          <w:rPrChange w:id="4792" w:author="tao huang" w:date="2018-10-27T14:27:00Z">
            <w:rPr>
              <w:rFonts w:cs="Times New Roman"/>
              <w:sz w:val="22"/>
            </w:rPr>
          </w:rPrChange>
        </w:rPr>
        <w:t xml:space="preserve"> 18 rolling origins for robustness </w:t>
      </w:r>
      <w:r w:rsidR="00971633" w:rsidRPr="00D443D3">
        <w:rPr>
          <w:rFonts w:cs="Times New Roman"/>
          <w:color w:val="833C0B" w:themeColor="accent2" w:themeShade="80"/>
          <w:sz w:val="22"/>
          <w:rPrChange w:id="4793" w:author="tao huang" w:date="2018-10-27T14:27:00Z">
            <w:rPr>
              <w:rFonts w:cs="Times New Roman"/>
              <w:sz w:val="22"/>
            </w:rPr>
          </w:rPrChange>
        </w:rPr>
        <w:fldChar w:fldCharType="begin"/>
      </w:r>
      <w:r w:rsidR="00380BD4" w:rsidRPr="00D443D3">
        <w:rPr>
          <w:rFonts w:cs="Times New Roman"/>
          <w:color w:val="833C0B" w:themeColor="accent2" w:themeShade="80"/>
          <w:sz w:val="22"/>
          <w:rPrChange w:id="4794" w:author="tao huang" w:date="2018-10-27T14:27:00Z">
            <w:rPr>
              <w:rFonts w:cs="Times New Roman"/>
              <w:sz w:val="22"/>
            </w:rPr>
          </w:rPrChange>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971633" w:rsidRPr="00D443D3">
        <w:rPr>
          <w:rFonts w:cs="Times New Roman"/>
          <w:color w:val="833C0B" w:themeColor="accent2" w:themeShade="80"/>
          <w:sz w:val="22"/>
          <w:rPrChange w:id="4795" w:author="tao huang" w:date="2018-10-27T14:27:00Z">
            <w:rPr>
              <w:rFonts w:cs="Times New Roman"/>
              <w:sz w:val="22"/>
            </w:rPr>
          </w:rPrChange>
        </w:rPr>
        <w:fldChar w:fldCharType="separate"/>
      </w:r>
      <w:r w:rsidR="00380BD4" w:rsidRPr="00D443D3">
        <w:rPr>
          <w:rFonts w:cs="Times New Roman"/>
          <w:noProof/>
          <w:color w:val="833C0B" w:themeColor="accent2" w:themeShade="80"/>
          <w:sz w:val="22"/>
          <w:rPrChange w:id="4796" w:author="tao huang" w:date="2018-10-27T14:27:00Z">
            <w:rPr>
              <w:rFonts w:cs="Times New Roman"/>
              <w:noProof/>
              <w:sz w:val="22"/>
            </w:rPr>
          </w:rPrChange>
        </w:rPr>
        <w:t>(Tashman, 2000)</w:t>
      </w:r>
      <w:r w:rsidR="00971633" w:rsidRPr="00D443D3">
        <w:rPr>
          <w:rFonts w:cs="Times New Roman"/>
          <w:color w:val="833C0B" w:themeColor="accent2" w:themeShade="80"/>
          <w:sz w:val="22"/>
          <w:rPrChange w:id="4797" w:author="tao huang" w:date="2018-10-27T14:27:00Z">
            <w:rPr>
              <w:rFonts w:cs="Times New Roman"/>
              <w:sz w:val="22"/>
            </w:rPr>
          </w:rPrChange>
        </w:rPr>
        <w:fldChar w:fldCharType="end"/>
      </w:r>
      <w:r w:rsidR="00971633" w:rsidRPr="00D443D3">
        <w:rPr>
          <w:rFonts w:cs="Times New Roman"/>
          <w:color w:val="833C0B" w:themeColor="accent2" w:themeShade="80"/>
          <w:sz w:val="22"/>
          <w:rPrChange w:id="4798" w:author="tao huang" w:date="2018-10-27T14:27:00Z">
            <w:rPr>
              <w:rFonts w:cs="Times New Roman"/>
              <w:sz w:val="22"/>
            </w:rPr>
          </w:rPrChange>
        </w:rPr>
        <w:t xml:space="preserve">. </w:t>
      </w:r>
      <w:moveFromRangeStart w:id="4799" w:author="tao huang" w:date="2018-10-27T14:20:00Z" w:name="move528413351"/>
      <w:moveFrom w:id="4800" w:author="tao huang" w:date="2018-10-27T14:20:00Z">
        <w:r w:rsidR="00971633" w:rsidRPr="00D443D3" w:rsidDel="00272611">
          <w:rPr>
            <w:rFonts w:cs="Times New Roman"/>
            <w:color w:val="833C0B" w:themeColor="accent2" w:themeShade="80"/>
            <w:sz w:val="22"/>
            <w:rPrChange w:id="4801" w:author="tao huang" w:date="2018-10-27T14:27:00Z">
              <w:rPr>
                <w:rFonts w:cs="Times New Roman"/>
                <w:sz w:val="22"/>
              </w:rPr>
            </w:rPrChange>
          </w:rPr>
          <w:t xml:space="preserve">We specify the model with an estimation window of 160 weeks. </w:t>
        </w:r>
      </w:moveFrom>
      <w:moveFromRangeEnd w:id="4799"/>
      <w:r w:rsidR="00971633" w:rsidRPr="00D443D3">
        <w:rPr>
          <w:rFonts w:cs="Times New Roman"/>
          <w:color w:val="833C0B" w:themeColor="accent2" w:themeShade="80"/>
          <w:sz w:val="22"/>
          <w:rPrChange w:id="4802" w:author="tao huang" w:date="2018-10-27T14:27:00Z">
            <w:rPr>
              <w:rFonts w:cs="Times New Roman"/>
              <w:sz w:val="22"/>
            </w:rPr>
          </w:rPrChange>
        </w:rPr>
        <w:t xml:space="preserve">For each rolling event, we move the estimation window two weeks forward and re-specify the model. We </w:t>
      </w:r>
      <w:ins w:id="4803" w:author="Didier Soopramanien" w:date="2018-10-24T11:32:00Z">
        <w:r w:rsidR="00CA7621" w:rsidRPr="00D443D3">
          <w:rPr>
            <w:rFonts w:cs="Times New Roman"/>
            <w:color w:val="833C0B" w:themeColor="accent2" w:themeShade="80"/>
            <w:sz w:val="22"/>
            <w:rPrChange w:id="4804" w:author="tao huang" w:date="2018-10-27T14:27:00Z">
              <w:rPr>
                <w:rFonts w:cs="Times New Roman"/>
                <w:sz w:val="22"/>
              </w:rPr>
            </w:rPrChange>
          </w:rPr>
          <w:t xml:space="preserve">assume that </w:t>
        </w:r>
      </w:ins>
      <w:del w:id="4805" w:author="Didier Soopramanien" w:date="2018-10-24T11:32:00Z">
        <w:r w:rsidR="00971633" w:rsidRPr="00D443D3" w:rsidDel="00CA7621">
          <w:rPr>
            <w:rFonts w:cs="Times New Roman"/>
            <w:color w:val="833C0B" w:themeColor="accent2" w:themeShade="80"/>
            <w:sz w:val="22"/>
            <w:rPrChange w:id="4806" w:author="tao huang" w:date="2018-10-27T14:27:00Z">
              <w:rPr>
                <w:rFonts w:cs="Times New Roman"/>
                <w:sz w:val="22"/>
              </w:rPr>
            </w:rPrChange>
          </w:rPr>
          <w:delText>pr</w:delText>
        </w:r>
      </w:del>
      <w:del w:id="4807" w:author="Didier Soopramanien" w:date="2018-10-24T11:31:00Z">
        <w:r w:rsidR="00971633" w:rsidRPr="00D443D3" w:rsidDel="00CA7621">
          <w:rPr>
            <w:rFonts w:cs="Times New Roman"/>
            <w:color w:val="833C0B" w:themeColor="accent2" w:themeShade="80"/>
            <w:sz w:val="22"/>
            <w:rPrChange w:id="4808" w:author="tao huang" w:date="2018-10-27T14:27:00Z">
              <w:rPr>
                <w:rFonts w:cs="Times New Roman"/>
                <w:sz w:val="22"/>
              </w:rPr>
            </w:rPrChange>
          </w:rPr>
          <w:delText>esume</w:delText>
        </w:r>
      </w:del>
      <w:del w:id="4809" w:author="Didier Soopramanien" w:date="2018-10-24T11:32:00Z">
        <w:r w:rsidR="00971633" w:rsidRPr="00D443D3" w:rsidDel="00CA7621">
          <w:rPr>
            <w:rFonts w:cs="Times New Roman"/>
            <w:color w:val="833C0B" w:themeColor="accent2" w:themeShade="80"/>
            <w:sz w:val="22"/>
            <w:rPrChange w:id="4810" w:author="tao huang" w:date="2018-10-27T14:27:00Z">
              <w:rPr>
                <w:rFonts w:cs="Times New Roman"/>
                <w:sz w:val="22"/>
              </w:rPr>
            </w:rPrChange>
          </w:rPr>
          <w:delText xml:space="preserve"> </w:delText>
        </w:r>
      </w:del>
      <w:r w:rsidR="00971633" w:rsidRPr="00D443D3">
        <w:rPr>
          <w:rFonts w:cs="Times New Roman"/>
          <w:color w:val="833C0B" w:themeColor="accent2" w:themeShade="80"/>
          <w:sz w:val="22"/>
          <w:rPrChange w:id="4811" w:author="tao huang" w:date="2018-10-27T14:27:00Z">
            <w:rPr>
              <w:rFonts w:cs="Times New Roman"/>
              <w:sz w:val="22"/>
            </w:rPr>
          </w:rPrChange>
        </w:rPr>
        <w:t xml:space="preserve">the value of the price and </w:t>
      </w:r>
      <w:ins w:id="4812" w:author="Didier Soopramanien" w:date="2018-10-24T11:32:00Z">
        <w:r w:rsidR="00E47EE2" w:rsidRPr="00D443D3">
          <w:rPr>
            <w:rFonts w:cs="Times New Roman"/>
            <w:color w:val="833C0B" w:themeColor="accent2" w:themeShade="80"/>
            <w:sz w:val="22"/>
            <w:rPrChange w:id="4813" w:author="tao huang" w:date="2018-10-27T14:27:00Z">
              <w:rPr>
                <w:rFonts w:cs="Times New Roman"/>
                <w:sz w:val="22"/>
              </w:rPr>
            </w:rPrChange>
          </w:rPr>
          <w:t xml:space="preserve">any </w:t>
        </w:r>
      </w:ins>
      <w:r w:rsidR="00971633" w:rsidRPr="00D443D3">
        <w:rPr>
          <w:rFonts w:cs="Times New Roman"/>
          <w:color w:val="833C0B" w:themeColor="accent2" w:themeShade="80"/>
          <w:sz w:val="22"/>
          <w:rPrChange w:id="4814" w:author="tao huang" w:date="2018-10-27T14:27:00Z">
            <w:rPr>
              <w:rFonts w:cs="Times New Roman"/>
              <w:sz w:val="22"/>
            </w:rPr>
          </w:rPrChange>
        </w:rPr>
        <w:t xml:space="preserve">promotional information </w:t>
      </w:r>
      <w:del w:id="4815" w:author="Didier Soopramanien" w:date="2018-10-24T11:32:00Z">
        <w:r w:rsidR="00971633" w:rsidRPr="00D443D3" w:rsidDel="00E47EE2">
          <w:rPr>
            <w:rFonts w:cs="Times New Roman"/>
            <w:color w:val="833C0B" w:themeColor="accent2" w:themeShade="80"/>
            <w:sz w:val="22"/>
            <w:rPrChange w:id="4816" w:author="tao huang" w:date="2018-10-27T14:27:00Z">
              <w:rPr>
                <w:rFonts w:cs="Times New Roman"/>
                <w:sz w:val="22"/>
              </w:rPr>
            </w:rPrChange>
          </w:rPr>
          <w:delText>to be</w:delText>
        </w:r>
      </w:del>
      <w:ins w:id="4817" w:author="Didier Soopramanien" w:date="2018-10-24T11:32:00Z">
        <w:del w:id="4818" w:author="tao huang" w:date="2018-10-27T14:21:00Z">
          <w:r w:rsidR="00E47EE2" w:rsidRPr="00D443D3" w:rsidDel="00EA223B">
            <w:rPr>
              <w:rFonts w:cs="Times New Roman"/>
              <w:color w:val="833C0B" w:themeColor="accent2" w:themeShade="80"/>
              <w:sz w:val="22"/>
              <w:rPrChange w:id="4819" w:author="tao huang" w:date="2018-10-27T14:27:00Z">
                <w:rPr>
                  <w:rFonts w:cs="Times New Roman"/>
                  <w:sz w:val="22"/>
                </w:rPr>
              </w:rPrChange>
            </w:rPr>
            <w:delText>is</w:delText>
          </w:r>
        </w:del>
      </w:ins>
      <w:ins w:id="4820" w:author="tao huang" w:date="2018-10-27T14:21:00Z">
        <w:r w:rsidR="00EA223B" w:rsidRPr="00D443D3">
          <w:rPr>
            <w:rFonts w:cs="Times New Roman"/>
            <w:color w:val="833C0B" w:themeColor="accent2" w:themeShade="80"/>
            <w:sz w:val="22"/>
            <w:rPrChange w:id="4821" w:author="tao huang" w:date="2018-10-27T14:27:00Z">
              <w:rPr>
                <w:rFonts w:cs="Times New Roman"/>
                <w:sz w:val="22"/>
              </w:rPr>
            </w:rPrChange>
          </w:rPr>
          <w:t>to be</w:t>
        </w:r>
      </w:ins>
      <w:r w:rsidR="00971633" w:rsidRPr="00D443D3">
        <w:rPr>
          <w:rFonts w:cs="Times New Roman"/>
          <w:color w:val="833C0B" w:themeColor="accent2" w:themeShade="80"/>
          <w:sz w:val="22"/>
          <w:rPrChange w:id="4822" w:author="tao huang" w:date="2018-10-27T14:27:00Z">
            <w:rPr>
              <w:rFonts w:cs="Times New Roman"/>
              <w:sz w:val="22"/>
            </w:rPr>
          </w:rPrChange>
        </w:rPr>
        <w:t xml:space="preserve"> known</w:t>
      </w:r>
      <w:del w:id="4823" w:author="Didier Soopramanien" w:date="2018-10-24T11:32:00Z">
        <w:r w:rsidR="00971633" w:rsidRPr="00D443D3" w:rsidDel="00E47EE2">
          <w:rPr>
            <w:rFonts w:cs="Times New Roman"/>
            <w:color w:val="833C0B" w:themeColor="accent2" w:themeShade="80"/>
            <w:sz w:val="22"/>
            <w:rPrChange w:id="4824" w:author="tao huang" w:date="2018-10-27T14:27:00Z">
              <w:rPr>
                <w:rFonts w:cs="Times New Roman"/>
                <w:sz w:val="22"/>
              </w:rPr>
            </w:rPrChange>
          </w:rPr>
          <w:delText>,</w:delText>
        </w:r>
      </w:del>
      <w:r w:rsidR="00971633" w:rsidRPr="00D443D3">
        <w:rPr>
          <w:rFonts w:cs="Times New Roman"/>
          <w:color w:val="833C0B" w:themeColor="accent2" w:themeShade="80"/>
          <w:sz w:val="22"/>
          <w:rPrChange w:id="4825" w:author="tao huang" w:date="2018-10-27T14:27:00Z">
            <w:rPr>
              <w:rFonts w:cs="Times New Roman"/>
              <w:sz w:val="22"/>
            </w:rPr>
          </w:rPrChange>
        </w:rPr>
        <w:t xml:space="preserve"> as it is part of the retailer’s inventory plan</w:t>
      </w:r>
      <w:ins w:id="4826" w:author="Didier Soopramanien" w:date="2018-10-24T11:32:00Z">
        <w:r w:rsidR="00E47EE2" w:rsidRPr="00D443D3">
          <w:rPr>
            <w:rFonts w:cs="Times New Roman"/>
            <w:color w:val="833C0B" w:themeColor="accent2" w:themeShade="80"/>
            <w:sz w:val="22"/>
            <w:rPrChange w:id="4827" w:author="tao huang" w:date="2018-10-27T14:27:00Z">
              <w:rPr>
                <w:rFonts w:cs="Times New Roman"/>
                <w:sz w:val="22"/>
              </w:rPr>
            </w:rPrChange>
          </w:rPr>
          <w:t>.</w:t>
        </w:r>
      </w:ins>
      <w:del w:id="4828" w:author="Didier Soopramanien" w:date="2018-10-24T11:32:00Z">
        <w:r w:rsidR="00971633" w:rsidRPr="00D443D3" w:rsidDel="00E47EE2">
          <w:rPr>
            <w:rFonts w:cs="Times New Roman"/>
            <w:color w:val="833C0B" w:themeColor="accent2" w:themeShade="80"/>
            <w:sz w:val="22"/>
            <w:rPrChange w:id="4829" w:author="tao huang" w:date="2018-10-27T14:27:00Z">
              <w:rPr>
                <w:rFonts w:cs="Times New Roman"/>
                <w:sz w:val="22"/>
              </w:rPr>
            </w:rPrChange>
          </w:rPr>
          <w:delText>, and</w:delText>
        </w:r>
      </w:del>
      <w:r w:rsidR="00971633" w:rsidRPr="00D443D3">
        <w:rPr>
          <w:rFonts w:cs="Times New Roman"/>
          <w:color w:val="833C0B" w:themeColor="accent2" w:themeShade="80"/>
          <w:sz w:val="22"/>
          <w:rPrChange w:id="4830" w:author="tao huang" w:date="2018-10-27T14:27:00Z">
            <w:rPr>
              <w:rFonts w:cs="Times New Roman"/>
              <w:sz w:val="22"/>
            </w:rPr>
          </w:rPrChange>
        </w:rPr>
        <w:t xml:space="preserve"> </w:t>
      </w:r>
      <w:ins w:id="4831" w:author="Didier Soopramanien" w:date="2018-10-24T11:32:00Z">
        <w:r w:rsidR="00E47EE2" w:rsidRPr="00D443D3">
          <w:rPr>
            <w:rFonts w:cs="Times New Roman"/>
            <w:color w:val="833C0B" w:themeColor="accent2" w:themeShade="80"/>
            <w:sz w:val="22"/>
            <w:rPrChange w:id="4832" w:author="tao huang" w:date="2018-10-27T14:27:00Z">
              <w:rPr>
                <w:rFonts w:cs="Times New Roman"/>
                <w:sz w:val="22"/>
              </w:rPr>
            </w:rPrChange>
          </w:rPr>
          <w:t>W</w:t>
        </w:r>
      </w:ins>
      <w:del w:id="4833" w:author="Didier Soopramanien" w:date="2018-10-24T11:32:00Z">
        <w:r w:rsidR="00971633" w:rsidRPr="00D443D3" w:rsidDel="00E47EE2">
          <w:rPr>
            <w:rFonts w:cs="Times New Roman"/>
            <w:color w:val="833C0B" w:themeColor="accent2" w:themeShade="80"/>
            <w:sz w:val="22"/>
            <w:rPrChange w:id="4834" w:author="tao huang" w:date="2018-10-27T14:27:00Z">
              <w:rPr>
                <w:rFonts w:cs="Times New Roman"/>
                <w:sz w:val="22"/>
              </w:rPr>
            </w:rPrChange>
          </w:rPr>
          <w:delText>w</w:delText>
        </w:r>
      </w:del>
      <w:r w:rsidR="00971633" w:rsidRPr="00D443D3">
        <w:rPr>
          <w:rFonts w:cs="Times New Roman"/>
          <w:color w:val="833C0B" w:themeColor="accent2" w:themeShade="80"/>
          <w:sz w:val="22"/>
          <w:rPrChange w:id="4835" w:author="tao huang" w:date="2018-10-27T14:27:00Z">
            <w:rPr>
              <w:rFonts w:cs="Times New Roman"/>
              <w:sz w:val="22"/>
            </w:rPr>
          </w:rPrChange>
        </w:rPr>
        <w:t>e</w:t>
      </w:r>
      <w:ins w:id="4836" w:author="Didier Soopramanien" w:date="2018-10-24T11:32:00Z">
        <w:r w:rsidR="00E47EE2" w:rsidRPr="00D443D3">
          <w:rPr>
            <w:rFonts w:cs="Times New Roman"/>
            <w:color w:val="833C0B" w:themeColor="accent2" w:themeShade="80"/>
            <w:sz w:val="22"/>
            <w:rPrChange w:id="4837" w:author="tao huang" w:date="2018-10-27T14:27:00Z">
              <w:rPr>
                <w:rFonts w:cs="Times New Roman"/>
                <w:sz w:val="22"/>
              </w:rPr>
            </w:rPrChange>
          </w:rPr>
          <w:t xml:space="preserve"> </w:t>
        </w:r>
        <w:del w:id="4838" w:author="tao huang" w:date="2018-10-27T14:22:00Z">
          <w:r w:rsidR="00E47EE2" w:rsidRPr="00D443D3" w:rsidDel="00EA223B">
            <w:rPr>
              <w:rFonts w:cs="Times New Roman"/>
              <w:color w:val="833C0B" w:themeColor="accent2" w:themeShade="80"/>
              <w:sz w:val="22"/>
              <w:rPrChange w:id="4839" w:author="tao huang" w:date="2018-10-27T14:27:00Z">
                <w:rPr>
                  <w:rFonts w:cs="Times New Roman"/>
                  <w:sz w:val="22"/>
                </w:rPr>
              </w:rPrChange>
            </w:rPr>
            <w:delText>then</w:delText>
          </w:r>
        </w:del>
      </w:ins>
      <w:del w:id="4840" w:author="tao huang" w:date="2018-10-27T14:22:00Z">
        <w:r w:rsidR="00971633" w:rsidRPr="00D443D3" w:rsidDel="00EA223B">
          <w:rPr>
            <w:rFonts w:cs="Times New Roman"/>
            <w:color w:val="833C0B" w:themeColor="accent2" w:themeShade="80"/>
            <w:sz w:val="22"/>
            <w:rPrChange w:id="4841" w:author="tao huang" w:date="2018-10-27T14:27:00Z">
              <w:rPr>
                <w:rFonts w:cs="Times New Roman"/>
                <w:sz w:val="22"/>
              </w:rPr>
            </w:rPrChange>
          </w:rPr>
          <w:delText xml:space="preserve"> </w:delText>
        </w:r>
      </w:del>
      <w:r w:rsidR="00971633" w:rsidRPr="00D443D3">
        <w:rPr>
          <w:rFonts w:cs="Times New Roman"/>
          <w:color w:val="833C0B" w:themeColor="accent2" w:themeShade="80"/>
          <w:sz w:val="22"/>
          <w:rPrChange w:id="4842" w:author="tao huang" w:date="2018-10-27T14:27:00Z">
            <w:rPr>
              <w:rFonts w:cs="Times New Roman"/>
              <w:sz w:val="22"/>
            </w:rPr>
          </w:rPrChange>
        </w:rPr>
        <w:t xml:space="preserve">use the forecast value of the product sales when the forecast horizon is beyond one week. We generate one to </w:t>
      </w:r>
      <m:oMath>
        <m:r>
          <w:rPr>
            <w:rFonts w:ascii="Cambria Math" w:hAnsi="Cambria Math" w:cs="Times New Roman"/>
            <w:color w:val="833C0B" w:themeColor="accent2" w:themeShade="80"/>
            <w:sz w:val="22"/>
            <w:rPrChange w:id="4843" w:author="tao huang" w:date="2018-10-27T14:27:00Z">
              <w:rPr>
                <w:rFonts w:ascii="Cambria Math" w:hAnsi="Cambria Math" w:cs="Times New Roman"/>
                <w:sz w:val="22"/>
              </w:rPr>
            </w:rPrChange>
          </w:rPr>
          <m:t>H</m:t>
        </m:r>
      </m:oMath>
      <w:r w:rsidR="00971633" w:rsidRPr="00D443D3">
        <w:rPr>
          <w:rFonts w:cs="Times New Roman"/>
          <w:color w:val="833C0B" w:themeColor="accent2" w:themeShade="80"/>
          <w:sz w:val="22"/>
          <w:rPrChange w:id="4844" w:author="tao huang" w:date="2018-10-27T14:27:00Z">
            <w:rPr>
              <w:rFonts w:cs="Times New Roman"/>
              <w:sz w:val="22"/>
            </w:rPr>
          </w:rPrChange>
        </w:rPr>
        <w:t xml:space="preserve"> week-ahead forecasts, where </w:t>
      </w:r>
      <m:oMath>
        <m:r>
          <w:rPr>
            <w:rFonts w:ascii="Cambria Math" w:hAnsi="Cambria Math" w:cs="Times New Roman"/>
            <w:color w:val="833C0B" w:themeColor="accent2" w:themeShade="80"/>
            <w:sz w:val="22"/>
            <w:rPrChange w:id="4845" w:author="tao huang" w:date="2018-10-27T14:27:00Z">
              <w:rPr>
                <w:rFonts w:ascii="Cambria Math" w:hAnsi="Cambria Math" w:cs="Times New Roman"/>
                <w:sz w:val="22"/>
              </w:rPr>
            </w:rPrChange>
          </w:rPr>
          <m:t>H</m:t>
        </m:r>
      </m:oMath>
      <w:r w:rsidR="00971633" w:rsidRPr="00D443D3">
        <w:rPr>
          <w:rFonts w:cs="Times New Roman"/>
          <w:color w:val="833C0B" w:themeColor="accent2" w:themeShade="80"/>
          <w:sz w:val="22"/>
          <w:rPrChange w:id="4846" w:author="tao huang" w:date="2018-10-27T14:27:00Z">
            <w:rPr>
              <w:rFonts w:cs="Times New Roman"/>
              <w:sz w:val="22"/>
            </w:rPr>
          </w:rPrChange>
        </w:rPr>
        <w:t xml:space="preserve"> is 1, 4, and 8, to approximate the situation retailers face in practice. For the EWC method, we </w:t>
      </w:r>
      <w:ins w:id="4847" w:author="tao huang" w:date="2018-10-27T14:25:00Z">
        <w:r w:rsidR="001F5610" w:rsidRPr="00D443D3">
          <w:rPr>
            <w:rFonts w:cs="Times New Roman"/>
            <w:color w:val="833C0B" w:themeColor="accent2" w:themeShade="80"/>
            <w:sz w:val="22"/>
            <w:rPrChange w:id="4848" w:author="tao huang" w:date="2018-10-27T14:27:00Z">
              <w:rPr>
                <w:rFonts w:cs="Times New Roman"/>
                <w:sz w:val="22"/>
              </w:rPr>
            </w:rPrChange>
          </w:rPr>
          <w:t xml:space="preserve">generate the final forecasts by equally </w:t>
        </w:r>
      </w:ins>
      <w:del w:id="4849" w:author="tao huang" w:date="2018-10-27T14:22:00Z">
        <w:r w:rsidR="00971633" w:rsidRPr="00D443D3" w:rsidDel="00CA3173">
          <w:rPr>
            <w:rFonts w:cs="Times New Roman"/>
            <w:color w:val="833C0B" w:themeColor="accent2" w:themeShade="80"/>
            <w:sz w:val="22"/>
            <w:rPrChange w:id="4850" w:author="tao huang" w:date="2018-10-27T14:27:00Z">
              <w:rPr>
                <w:rFonts w:cs="Times New Roman"/>
                <w:sz w:val="22"/>
              </w:rPr>
            </w:rPrChange>
          </w:rPr>
          <w:delText xml:space="preserve">engage </w:delText>
        </w:r>
      </w:del>
      <w:ins w:id="4851" w:author="tao huang" w:date="2018-10-27T14:22:00Z">
        <w:r w:rsidR="00CA3173" w:rsidRPr="00D443D3">
          <w:rPr>
            <w:rFonts w:cs="Times New Roman"/>
            <w:color w:val="833C0B" w:themeColor="accent2" w:themeShade="80"/>
            <w:sz w:val="22"/>
            <w:rPrChange w:id="4852" w:author="tao huang" w:date="2018-10-27T14:27:00Z">
              <w:rPr>
                <w:rFonts w:cs="Times New Roman"/>
                <w:sz w:val="22"/>
              </w:rPr>
            </w:rPrChange>
          </w:rPr>
          <w:t>combin</w:t>
        </w:r>
      </w:ins>
      <w:ins w:id="4853" w:author="tao huang" w:date="2018-10-27T14:25:00Z">
        <w:r w:rsidR="001F5610" w:rsidRPr="00D443D3">
          <w:rPr>
            <w:rFonts w:cs="Times New Roman"/>
            <w:color w:val="833C0B" w:themeColor="accent2" w:themeShade="80"/>
            <w:sz w:val="22"/>
            <w:rPrChange w:id="4854" w:author="tao huang" w:date="2018-10-27T14:27:00Z">
              <w:rPr>
                <w:rFonts w:cs="Times New Roman"/>
                <w:sz w:val="22"/>
              </w:rPr>
            </w:rPrChange>
          </w:rPr>
          <w:t>ing</w:t>
        </w:r>
      </w:ins>
      <w:ins w:id="4855" w:author="tao huang" w:date="2018-10-27T14:22:00Z">
        <w:r w:rsidR="00CA3173" w:rsidRPr="00D443D3">
          <w:rPr>
            <w:rFonts w:cs="Times New Roman"/>
            <w:color w:val="833C0B" w:themeColor="accent2" w:themeShade="80"/>
            <w:sz w:val="22"/>
            <w:rPrChange w:id="4856" w:author="tao huang" w:date="2018-10-27T14:27:00Z">
              <w:rPr>
                <w:rFonts w:cs="Times New Roman"/>
                <w:sz w:val="22"/>
              </w:rPr>
            </w:rPrChange>
          </w:rPr>
          <w:t xml:space="preserve"> the forecasts </w:t>
        </w:r>
      </w:ins>
      <w:ins w:id="4857" w:author="tao huang" w:date="2018-10-27T14:23:00Z">
        <w:r w:rsidR="00CA3173" w:rsidRPr="00D443D3">
          <w:rPr>
            <w:rFonts w:cs="Times New Roman"/>
            <w:color w:val="833C0B" w:themeColor="accent2" w:themeShade="80"/>
            <w:sz w:val="22"/>
            <w:rPrChange w:id="4858" w:author="tao huang" w:date="2018-10-27T14:27:00Z">
              <w:rPr>
                <w:rFonts w:cs="Times New Roman"/>
                <w:sz w:val="22"/>
              </w:rPr>
            </w:rPrChange>
          </w:rPr>
          <w:t>by the same model with</w:t>
        </w:r>
      </w:ins>
      <w:ins w:id="4859" w:author="tao huang" w:date="2018-10-27T14:22:00Z">
        <w:r w:rsidR="00CA3173" w:rsidRPr="00D443D3">
          <w:rPr>
            <w:rFonts w:cs="Times New Roman"/>
            <w:color w:val="833C0B" w:themeColor="accent2" w:themeShade="80"/>
            <w:sz w:val="22"/>
            <w:rPrChange w:id="4860" w:author="tao huang" w:date="2018-10-27T14:27:00Z">
              <w:rPr>
                <w:rFonts w:cs="Times New Roman"/>
                <w:sz w:val="22"/>
              </w:rPr>
            </w:rPrChange>
          </w:rPr>
          <w:t xml:space="preserve"> </w:t>
        </w:r>
      </w:ins>
      <w:r w:rsidR="00971633" w:rsidRPr="00D443D3">
        <w:rPr>
          <w:rFonts w:cs="Times New Roman"/>
          <w:color w:val="833C0B" w:themeColor="accent2" w:themeShade="80"/>
          <w:sz w:val="22"/>
          <w:rPrChange w:id="4861" w:author="tao huang" w:date="2018-10-27T14:27:00Z">
            <w:rPr>
              <w:rFonts w:cs="Times New Roman"/>
              <w:sz w:val="22"/>
            </w:rPr>
          </w:rPrChange>
        </w:rPr>
        <w:t xml:space="preserve">ten estimation windows </w:t>
      </w:r>
      <w:del w:id="4862" w:author="tao huang" w:date="2018-10-27T14:23:00Z">
        <w:r w:rsidR="00971633" w:rsidRPr="00D443D3" w:rsidDel="00CA3173">
          <w:rPr>
            <w:rFonts w:cs="Times New Roman"/>
            <w:color w:val="833C0B" w:themeColor="accent2" w:themeShade="80"/>
            <w:sz w:val="22"/>
            <w:rPrChange w:id="4863" w:author="tao huang" w:date="2018-10-27T14:27:00Z">
              <w:rPr>
                <w:rFonts w:cs="Times New Roman"/>
                <w:sz w:val="22"/>
              </w:rPr>
            </w:rPrChange>
          </w:rPr>
          <w:delText xml:space="preserve">with different lengths </w:delText>
        </w:r>
      </w:del>
      <w:r w:rsidR="00971633" w:rsidRPr="00D443D3">
        <w:rPr>
          <w:rFonts w:cs="Times New Roman"/>
          <w:color w:val="833C0B" w:themeColor="accent2" w:themeShade="80"/>
          <w:sz w:val="22"/>
          <w:rPrChange w:id="4864" w:author="tao huang" w:date="2018-10-27T14:27:00Z">
            <w:rPr>
              <w:rFonts w:cs="Times New Roman"/>
              <w:sz w:val="22"/>
            </w:rPr>
          </w:rPrChange>
        </w:rPr>
        <w:t xml:space="preserve">(e.g., for </w:t>
      </w:r>
      <w:ins w:id="4865" w:author="tao huang" w:date="2018-10-27T14:23:00Z">
        <w:r w:rsidR="00CA3173" w:rsidRPr="00D443D3">
          <w:rPr>
            <w:rFonts w:cs="Times New Roman"/>
            <w:color w:val="833C0B" w:themeColor="accent2" w:themeShade="80"/>
            <w:sz w:val="22"/>
            <w:rPrChange w:id="4866" w:author="tao huang" w:date="2018-10-27T14:27:00Z">
              <w:rPr>
                <w:rFonts w:cs="Times New Roman"/>
                <w:sz w:val="22"/>
              </w:rPr>
            </w:rPrChange>
          </w:rPr>
          <w:t xml:space="preserve">the </w:t>
        </w:r>
      </w:ins>
      <w:del w:id="4867" w:author="tao huang" w:date="2018-10-27T14:23:00Z">
        <w:r w:rsidR="00971633" w:rsidRPr="00D443D3" w:rsidDel="00CA3173">
          <w:rPr>
            <w:rFonts w:cs="Times New Roman"/>
            <w:color w:val="833C0B" w:themeColor="accent2" w:themeShade="80"/>
            <w:sz w:val="22"/>
            <w:rPrChange w:id="4868" w:author="tao huang" w:date="2018-10-27T14:27:00Z">
              <w:rPr>
                <w:rFonts w:cs="Times New Roman"/>
                <w:sz w:val="22"/>
              </w:rPr>
            </w:rPrChange>
          </w:rPr>
          <w:delText xml:space="preserve">the initial </w:delText>
        </w:r>
      </w:del>
      <w:r w:rsidR="00971633" w:rsidRPr="00D443D3">
        <w:rPr>
          <w:rFonts w:cs="Times New Roman"/>
          <w:color w:val="833C0B" w:themeColor="accent2" w:themeShade="80"/>
          <w:sz w:val="22"/>
          <w:rPrChange w:id="4869" w:author="tao huang" w:date="2018-10-27T14:27:00Z">
            <w:rPr>
              <w:rFonts w:cs="Times New Roman"/>
              <w:sz w:val="22"/>
            </w:rPr>
          </w:rPrChange>
        </w:rPr>
        <w:t>estimation period</w:t>
      </w:r>
      <w:ins w:id="4870" w:author="tao huang" w:date="2018-10-27T14:23:00Z">
        <w:r w:rsidR="00CA3173" w:rsidRPr="00D443D3">
          <w:rPr>
            <w:rFonts w:cs="Times New Roman"/>
            <w:color w:val="833C0B" w:themeColor="accent2" w:themeShade="80"/>
            <w:sz w:val="22"/>
            <w:rPrChange w:id="4871" w:author="tao huang" w:date="2018-10-27T14:27:00Z">
              <w:rPr>
                <w:rFonts w:cs="Times New Roman"/>
                <w:sz w:val="22"/>
              </w:rPr>
            </w:rPrChange>
          </w:rPr>
          <w:t xml:space="preserve">, e.g., </w:t>
        </w:r>
      </w:ins>
      <w:del w:id="4872" w:author="tao huang" w:date="2018-10-27T14:23:00Z">
        <w:r w:rsidR="00971633" w:rsidRPr="00D443D3" w:rsidDel="00CA3173">
          <w:rPr>
            <w:rFonts w:cs="Times New Roman"/>
            <w:color w:val="833C0B" w:themeColor="accent2" w:themeShade="80"/>
            <w:sz w:val="22"/>
            <w:rPrChange w:id="4873" w:author="tao huang" w:date="2018-10-27T14:27:00Z">
              <w:rPr>
                <w:rFonts w:cs="Times New Roman"/>
                <w:sz w:val="22"/>
              </w:rPr>
            </w:rPrChange>
          </w:rPr>
          <w:delText xml:space="preserve"> </w:delText>
        </w:r>
      </w:del>
      <w:r w:rsidR="00971633" w:rsidRPr="00D443D3">
        <w:rPr>
          <w:rFonts w:cs="Times New Roman"/>
          <w:color w:val="833C0B" w:themeColor="accent2" w:themeShade="80"/>
          <w:sz w:val="22"/>
          <w:rPrChange w:id="4874" w:author="tao huang" w:date="2018-10-27T14:27:00Z">
            <w:rPr>
              <w:rFonts w:cs="Times New Roman"/>
              <w:sz w:val="22"/>
            </w:rPr>
          </w:rPrChange>
        </w:rPr>
        <w:t>[1,160], we estimate the model with ten estimation windows including [1, 160], [3, 160], and so forth, until [19, 160])</w:t>
      </w:r>
      <w:ins w:id="4875" w:author="tao huang" w:date="2018-10-27T14:24:00Z">
        <w:r w:rsidR="00B1418C" w:rsidRPr="00D443D3">
          <w:rPr>
            <w:rFonts w:cs="Times New Roman"/>
            <w:color w:val="833C0B" w:themeColor="accent2" w:themeShade="80"/>
            <w:sz w:val="22"/>
            <w:rPrChange w:id="4876" w:author="tao huang" w:date="2018-10-27T14:27:00Z">
              <w:rPr>
                <w:rFonts w:cs="Times New Roman"/>
                <w:sz w:val="22"/>
              </w:rPr>
            </w:rPrChange>
          </w:rPr>
          <w:t xml:space="preserve">. This </w:t>
        </w:r>
      </w:ins>
      <w:del w:id="4877" w:author="tao huang" w:date="2018-10-27T14:24:00Z">
        <w:r w:rsidR="00971633" w:rsidRPr="00D443D3" w:rsidDel="00B1418C">
          <w:rPr>
            <w:rFonts w:cs="Times New Roman"/>
            <w:color w:val="833C0B" w:themeColor="accent2" w:themeShade="80"/>
            <w:sz w:val="22"/>
            <w:rPrChange w:id="4878" w:author="tao huang" w:date="2018-10-27T14:27:00Z">
              <w:rPr>
                <w:rFonts w:cs="Times New Roman"/>
                <w:sz w:val="22"/>
              </w:rPr>
            </w:rPrChange>
          </w:rPr>
          <w:delText xml:space="preserve">, and </w:delText>
        </w:r>
      </w:del>
      <w:r w:rsidR="00971633" w:rsidRPr="00D443D3">
        <w:rPr>
          <w:rFonts w:cs="Times New Roman"/>
          <w:color w:val="833C0B" w:themeColor="accent2" w:themeShade="80"/>
          <w:sz w:val="22"/>
          <w:rPrChange w:id="4879" w:author="tao huang" w:date="2018-10-27T14:27:00Z">
            <w:rPr>
              <w:rFonts w:cs="Times New Roman"/>
              <w:sz w:val="22"/>
            </w:rPr>
          </w:rPrChange>
        </w:rPr>
        <w:t>generate</w:t>
      </w:r>
      <w:ins w:id="4880" w:author="tao huang" w:date="2018-10-27T14:24:00Z">
        <w:r w:rsidR="00B1418C" w:rsidRPr="00D443D3">
          <w:rPr>
            <w:rFonts w:cs="Times New Roman"/>
            <w:color w:val="833C0B" w:themeColor="accent2" w:themeShade="80"/>
            <w:sz w:val="22"/>
            <w:rPrChange w:id="4881" w:author="tao huang" w:date="2018-10-27T14:27:00Z">
              <w:rPr>
                <w:rFonts w:cs="Times New Roman"/>
                <w:sz w:val="22"/>
              </w:rPr>
            </w:rPrChange>
          </w:rPr>
          <w:t>s</w:t>
        </w:r>
      </w:ins>
      <w:r w:rsidR="00971633" w:rsidRPr="00D443D3">
        <w:rPr>
          <w:rFonts w:cs="Times New Roman"/>
          <w:color w:val="833C0B" w:themeColor="accent2" w:themeShade="80"/>
          <w:sz w:val="22"/>
          <w:rPrChange w:id="4882" w:author="tao huang" w:date="2018-10-27T14:27:00Z">
            <w:rPr>
              <w:rFonts w:cs="Times New Roman"/>
              <w:sz w:val="22"/>
            </w:rPr>
          </w:rPrChange>
        </w:rPr>
        <w:t xml:space="preserve"> ten sets of forecasts</w:t>
      </w:r>
      <w:del w:id="4883" w:author="tao huang" w:date="2018-10-27T14:24:00Z">
        <w:r w:rsidR="00971633" w:rsidRPr="00D443D3" w:rsidDel="00B1418C">
          <w:rPr>
            <w:rFonts w:cs="Times New Roman"/>
            <w:color w:val="833C0B" w:themeColor="accent2" w:themeShade="80"/>
            <w:sz w:val="22"/>
            <w:rPrChange w:id="4884" w:author="tao huang" w:date="2018-10-27T14:27:00Z">
              <w:rPr>
                <w:rFonts w:cs="Times New Roman"/>
                <w:sz w:val="22"/>
              </w:rPr>
            </w:rPrChange>
          </w:rPr>
          <w:delText xml:space="preserve"> accordingly</w:delText>
        </w:r>
      </w:del>
      <w:r w:rsidR="00971633" w:rsidRPr="00D443D3">
        <w:rPr>
          <w:rFonts w:cs="Times New Roman"/>
          <w:color w:val="833C0B" w:themeColor="accent2" w:themeShade="80"/>
          <w:sz w:val="22"/>
          <w:rPrChange w:id="4885" w:author="tao huang" w:date="2018-10-27T14:27:00Z">
            <w:rPr>
              <w:rFonts w:cs="Times New Roman"/>
              <w:sz w:val="22"/>
            </w:rPr>
          </w:rPrChange>
        </w:rPr>
        <w:t>).</w:t>
      </w:r>
      <w:del w:id="4886" w:author="tao huang" w:date="2018-10-27T14:25:00Z">
        <w:r w:rsidR="00971633" w:rsidRPr="00D443D3" w:rsidDel="001F5610">
          <w:rPr>
            <w:rFonts w:cs="Times New Roman"/>
            <w:color w:val="833C0B" w:themeColor="accent2" w:themeShade="80"/>
            <w:sz w:val="22"/>
            <w:rPrChange w:id="4887" w:author="tao huang" w:date="2018-10-27T14:27:00Z">
              <w:rPr>
                <w:rFonts w:cs="Times New Roman"/>
                <w:sz w:val="22"/>
              </w:rPr>
            </w:rPrChange>
          </w:rPr>
          <w:delText xml:space="preserve"> We combine the ten sets of forecasts with equal weights.</w:delText>
        </w:r>
      </w:del>
      <w:r w:rsidR="00971633" w:rsidRPr="00D443D3">
        <w:rPr>
          <w:rFonts w:cs="Times New Roman"/>
          <w:color w:val="833C0B" w:themeColor="accent2" w:themeShade="80"/>
          <w:sz w:val="22"/>
          <w:rPrChange w:id="4888" w:author="tao huang" w:date="2018-10-27T14:27:00Z">
            <w:rPr>
              <w:rFonts w:cs="Times New Roman"/>
              <w:sz w:val="22"/>
            </w:rPr>
          </w:rPrChange>
        </w:rPr>
        <w:t xml:space="preserve"> For the IC methods, we estimate the forecast bias as the average value of the sixteen most recent residuals and add the value </w:t>
      </w:r>
      <w:del w:id="4889" w:author="tao huang" w:date="2018-10-27T14:26:00Z">
        <w:r w:rsidR="00971633" w:rsidRPr="00D443D3" w:rsidDel="00D05CA0">
          <w:rPr>
            <w:rFonts w:cs="Times New Roman"/>
            <w:color w:val="833C0B" w:themeColor="accent2" w:themeShade="80"/>
            <w:sz w:val="22"/>
            <w:rPrChange w:id="4890" w:author="tao huang" w:date="2018-10-27T14:27:00Z">
              <w:rPr>
                <w:rFonts w:cs="Times New Roman"/>
                <w:sz w:val="22"/>
              </w:rPr>
            </w:rPrChange>
          </w:rPr>
          <w:delText xml:space="preserve">equally </w:delText>
        </w:r>
      </w:del>
      <w:r w:rsidR="00971633" w:rsidRPr="00D443D3">
        <w:rPr>
          <w:rFonts w:cs="Times New Roman"/>
          <w:color w:val="833C0B" w:themeColor="accent2" w:themeShade="80"/>
          <w:sz w:val="22"/>
          <w:rPrChange w:id="4891" w:author="tao huang" w:date="2018-10-27T14:27:00Z">
            <w:rPr>
              <w:rFonts w:cs="Times New Roman"/>
              <w:sz w:val="22"/>
            </w:rPr>
          </w:rPrChange>
        </w:rPr>
        <w:t xml:space="preserve">to the forecasts of all the forecast horizons. </w:t>
      </w:r>
      <w:r w:rsidR="00B22F11" w:rsidRPr="00D443D3">
        <w:rPr>
          <w:rFonts w:cs="Times New Roman"/>
          <w:color w:val="833C0B" w:themeColor="accent2" w:themeShade="80"/>
          <w:sz w:val="22"/>
          <w:rPrChange w:id="4892" w:author="tao huang" w:date="2018-10-27T14:27:00Z">
            <w:rPr>
              <w:rFonts w:cs="Times New Roman"/>
              <w:sz w:val="22"/>
            </w:rPr>
          </w:rPrChange>
        </w:rPr>
        <w:t xml:space="preserve">We implement the models using </w:t>
      </w:r>
      <w:ins w:id="4893" w:author="tao huang" w:date="2018-10-27T14:26:00Z">
        <w:r w:rsidR="0053701B" w:rsidRPr="00D443D3">
          <w:rPr>
            <w:rFonts w:cs="Times New Roman"/>
            <w:color w:val="833C0B" w:themeColor="accent2" w:themeShade="80"/>
            <w:sz w:val="22"/>
            <w:rPrChange w:id="4894" w:author="tao huang" w:date="2018-10-27T14:27:00Z">
              <w:rPr>
                <w:rFonts w:cs="Times New Roman"/>
                <w:sz w:val="22"/>
              </w:rPr>
            </w:rPrChange>
          </w:rPr>
          <w:t xml:space="preserve">the </w:t>
        </w:r>
      </w:ins>
      <w:r w:rsidR="00B22F11" w:rsidRPr="00D443D3">
        <w:rPr>
          <w:rFonts w:cs="Times New Roman"/>
          <w:color w:val="833C0B" w:themeColor="accent2" w:themeShade="80"/>
          <w:sz w:val="22"/>
          <w:rPrChange w:id="4895" w:author="tao huang" w:date="2018-10-27T14:27:00Z">
            <w:rPr>
              <w:rFonts w:cs="Times New Roman"/>
              <w:sz w:val="22"/>
            </w:rPr>
          </w:rPrChange>
        </w:rPr>
        <w:t>MODEL procedure with macros in SAS 9.4. The model parameters are estimated using the OLS estimator.</w:t>
      </w:r>
    </w:p>
    <w:p w14:paraId="562BD4C5" w14:textId="4BA492D0" w:rsidR="00971633" w:rsidRPr="00D443D3" w:rsidRDefault="00971633" w:rsidP="00971633">
      <w:pPr>
        <w:shd w:val="clear" w:color="auto" w:fill="FFFFFF" w:themeFill="background1"/>
        <w:spacing w:after="0" w:line="360" w:lineRule="auto"/>
        <w:rPr>
          <w:rFonts w:cs="Times New Roman"/>
          <w:color w:val="833C0B" w:themeColor="accent2" w:themeShade="80"/>
          <w:sz w:val="22"/>
          <w:rPrChange w:id="4896" w:author="tao huang" w:date="2018-10-27T14:27:00Z">
            <w:rPr>
              <w:rFonts w:cs="Times New Roman"/>
              <w:sz w:val="22"/>
            </w:rPr>
          </w:rPrChange>
        </w:rPr>
      </w:pPr>
      <w:r w:rsidRPr="00D443D3">
        <w:rPr>
          <w:rFonts w:cs="Times New Roman"/>
          <w:color w:val="833C0B" w:themeColor="accent2" w:themeShade="80"/>
          <w:sz w:val="22"/>
          <w:rPrChange w:id="4897" w:author="tao huang" w:date="2018-10-27T14:27:00Z">
            <w:rPr>
              <w:rFonts w:cs="Times New Roman"/>
              <w:sz w:val="22"/>
            </w:rPr>
          </w:rPrChange>
        </w:rPr>
        <w:t xml:space="preserve"> </w:t>
      </w:r>
      <w:del w:id="4898" w:author="tao huang" w:date="2018-10-27T14:29:00Z">
        <w:r w:rsidRPr="00D443D3" w:rsidDel="00323355">
          <w:rPr>
            <w:rFonts w:cs="Times New Roman"/>
            <w:color w:val="833C0B" w:themeColor="accent2" w:themeShade="80"/>
            <w:sz w:val="22"/>
            <w:rPrChange w:id="4899" w:author="tao huang" w:date="2018-10-27T14:27:00Z">
              <w:rPr>
                <w:rFonts w:cs="Times New Roman"/>
                <w:sz w:val="22"/>
              </w:rPr>
            </w:rPrChange>
          </w:rPr>
          <w:delText xml:space="preserve"> </w:delText>
        </w:r>
      </w:del>
    </w:p>
    <w:p w14:paraId="6A8E772F" w14:textId="10A35040" w:rsidR="00971633" w:rsidRPr="004A18B8" w:rsidRDefault="00971633" w:rsidP="006C4F1D">
      <w:pPr>
        <w:shd w:val="clear" w:color="auto" w:fill="FFFFFF" w:themeFill="background1"/>
        <w:spacing w:after="0" w:line="360" w:lineRule="auto"/>
        <w:rPr>
          <w:rFonts w:cs="Times New Roman"/>
          <w:color w:val="833C0B" w:themeColor="accent2" w:themeShade="80"/>
          <w:sz w:val="22"/>
          <w:rPrChange w:id="4900" w:author="tao huang" w:date="2018-10-27T14:31:00Z">
            <w:rPr>
              <w:rFonts w:cs="Times New Roman"/>
              <w:sz w:val="22"/>
            </w:rPr>
          </w:rPrChange>
        </w:rPr>
      </w:pPr>
      <w:r w:rsidRPr="004A18B8">
        <w:rPr>
          <w:rFonts w:cs="Times New Roman"/>
          <w:color w:val="833C0B" w:themeColor="accent2" w:themeShade="80"/>
          <w:sz w:val="22"/>
          <w:rPrChange w:id="4901" w:author="tao huang" w:date="2018-10-27T14:31:00Z">
            <w:rPr>
              <w:rFonts w:cs="Times New Roman"/>
              <w:sz w:val="22"/>
            </w:rPr>
          </w:rPrChange>
        </w:rPr>
        <w:t xml:space="preserve">We evaluate the models with </w:t>
      </w:r>
      <w:del w:id="4902" w:author="tao huang" w:date="2018-10-27T14:27:00Z">
        <w:r w:rsidRPr="004A18B8" w:rsidDel="00F56415">
          <w:rPr>
            <w:rFonts w:cs="Times New Roman"/>
            <w:color w:val="833C0B" w:themeColor="accent2" w:themeShade="80"/>
            <w:sz w:val="22"/>
            <w:rPrChange w:id="4903" w:author="tao huang" w:date="2018-10-27T14:31:00Z">
              <w:rPr>
                <w:rFonts w:cs="Times New Roman"/>
                <w:sz w:val="22"/>
              </w:rPr>
            </w:rPrChange>
          </w:rPr>
          <w:delText xml:space="preserve">various </w:delText>
        </w:r>
      </w:del>
      <w:ins w:id="4904" w:author="tao huang" w:date="2018-10-27T14:27:00Z">
        <w:r w:rsidR="00F56415" w:rsidRPr="004A18B8">
          <w:rPr>
            <w:rFonts w:cs="Times New Roman"/>
            <w:color w:val="833C0B" w:themeColor="accent2" w:themeShade="80"/>
            <w:sz w:val="22"/>
            <w:rPrChange w:id="4905" w:author="tao huang" w:date="2018-10-27T14:31:00Z">
              <w:rPr>
                <w:rFonts w:cs="Times New Roman"/>
                <w:sz w:val="22"/>
              </w:rPr>
            </w:rPrChange>
          </w:rPr>
          <w:t xml:space="preserve">different </w:t>
        </w:r>
      </w:ins>
      <w:r w:rsidRPr="004A18B8">
        <w:rPr>
          <w:rFonts w:cs="Times New Roman"/>
          <w:color w:val="833C0B" w:themeColor="accent2" w:themeShade="80"/>
          <w:sz w:val="22"/>
          <w:rPrChange w:id="4906" w:author="tao huang" w:date="2018-10-27T14:31:00Z">
            <w:rPr>
              <w:rFonts w:cs="Times New Roman"/>
              <w:sz w:val="22"/>
            </w:rPr>
          </w:rPrChange>
        </w:rPr>
        <w:t xml:space="preserve">error measures which approximate the </w:t>
      </w:r>
      <w:ins w:id="4907" w:author="tao huang" w:date="2018-10-27T14:27:00Z">
        <w:r w:rsidR="00F56415" w:rsidRPr="004A18B8">
          <w:rPr>
            <w:rFonts w:cs="Times New Roman"/>
            <w:color w:val="833C0B" w:themeColor="accent2" w:themeShade="80"/>
            <w:sz w:val="22"/>
            <w:rPrChange w:id="4908" w:author="tao huang" w:date="2018-10-27T14:31:00Z">
              <w:rPr>
                <w:rFonts w:cs="Times New Roman"/>
                <w:sz w:val="22"/>
              </w:rPr>
            </w:rPrChange>
          </w:rPr>
          <w:t xml:space="preserve">unknown </w:t>
        </w:r>
      </w:ins>
      <w:r w:rsidRPr="004A18B8">
        <w:rPr>
          <w:rFonts w:cs="Times New Roman"/>
          <w:color w:val="833C0B" w:themeColor="accent2" w:themeShade="80"/>
          <w:sz w:val="22"/>
          <w:rPrChange w:id="4909" w:author="tao huang" w:date="2018-10-27T14:31:00Z">
            <w:rPr>
              <w:rFonts w:cs="Times New Roman"/>
              <w:sz w:val="22"/>
            </w:rPr>
          </w:rPrChange>
        </w:rPr>
        <w:t>loss function of the retailer from different aspects. We include traditional error measures including the Mean Absolute Error (MAE), the symmetric Mean Absolute Percentage Error (</w:t>
      </w:r>
      <w:proofErr w:type="spellStart"/>
      <w:r w:rsidRPr="004A18B8">
        <w:rPr>
          <w:rFonts w:cs="Times New Roman"/>
          <w:color w:val="833C0B" w:themeColor="accent2" w:themeShade="80"/>
          <w:sz w:val="22"/>
          <w:rPrChange w:id="4910" w:author="tao huang" w:date="2018-10-27T14:31:00Z">
            <w:rPr>
              <w:rFonts w:cs="Times New Roman"/>
              <w:sz w:val="22"/>
            </w:rPr>
          </w:rPrChange>
        </w:rPr>
        <w:t>sMAPE</w:t>
      </w:r>
      <w:proofErr w:type="spellEnd"/>
      <w:r w:rsidRPr="004A18B8">
        <w:rPr>
          <w:rFonts w:cs="Times New Roman"/>
          <w:color w:val="833C0B" w:themeColor="accent2" w:themeShade="80"/>
          <w:sz w:val="22"/>
          <w:rPrChange w:id="4911" w:author="tao huang" w:date="2018-10-27T14:31:00Z">
            <w:rPr>
              <w:rFonts w:cs="Times New Roman"/>
              <w:sz w:val="22"/>
            </w:rPr>
          </w:rPrChange>
        </w:rPr>
        <w:t>) and the scaled Mean Squared Error (s</w:t>
      </w:r>
      <w:r w:rsidR="004E43BA" w:rsidRPr="004A18B8">
        <w:rPr>
          <w:rFonts w:cs="Times New Roman"/>
          <w:color w:val="833C0B" w:themeColor="accent2" w:themeShade="80"/>
          <w:sz w:val="22"/>
          <w:rPrChange w:id="4912" w:author="tao huang" w:date="2018-10-27T14:31:00Z">
            <w:rPr>
              <w:rFonts w:cs="Times New Roman"/>
              <w:sz w:val="22"/>
            </w:rPr>
          </w:rPrChange>
        </w:rPr>
        <w:t xml:space="preserve">caled </w:t>
      </w:r>
      <w:r w:rsidRPr="004A18B8">
        <w:rPr>
          <w:rFonts w:cs="Times New Roman"/>
          <w:color w:val="833C0B" w:themeColor="accent2" w:themeShade="80"/>
          <w:sz w:val="22"/>
          <w:rPrChange w:id="4913" w:author="tao huang" w:date="2018-10-27T14:31:00Z">
            <w:rPr>
              <w:rFonts w:cs="Times New Roman"/>
              <w:sz w:val="22"/>
            </w:rPr>
          </w:rPrChange>
        </w:rPr>
        <w:t xml:space="preserve">MSE). We also include </w:t>
      </w:r>
      <w:ins w:id="4914" w:author="tao huang" w:date="2018-10-27T14:28:00Z">
        <w:r w:rsidR="000A0545" w:rsidRPr="004A18B8">
          <w:rPr>
            <w:rFonts w:cs="Times New Roman"/>
            <w:color w:val="833C0B" w:themeColor="accent2" w:themeShade="80"/>
            <w:sz w:val="22"/>
            <w:rPrChange w:id="4915" w:author="tao huang" w:date="2018-10-27T14:31:00Z">
              <w:rPr>
                <w:rFonts w:cs="Times New Roman"/>
                <w:sz w:val="22"/>
              </w:rPr>
            </w:rPrChange>
          </w:rPr>
          <w:t xml:space="preserve">more recently developed </w:t>
        </w:r>
      </w:ins>
      <w:del w:id="4916" w:author="Didier Soopramanien" w:date="2018-10-24T11:33:00Z">
        <w:r w:rsidRPr="004A18B8" w:rsidDel="000E3388">
          <w:rPr>
            <w:rFonts w:cs="Times New Roman"/>
            <w:color w:val="833C0B" w:themeColor="accent2" w:themeShade="80"/>
            <w:sz w:val="22"/>
            <w:rPrChange w:id="4917" w:author="tao huang" w:date="2018-10-27T14:31:00Z">
              <w:rPr>
                <w:rFonts w:cs="Times New Roman"/>
                <w:sz w:val="22"/>
              </w:rPr>
            </w:rPrChange>
          </w:rPr>
          <w:delText xml:space="preserve">recently developed </w:delText>
        </w:r>
      </w:del>
      <w:r w:rsidRPr="004A18B8">
        <w:rPr>
          <w:rFonts w:cs="Times New Roman"/>
          <w:color w:val="833C0B" w:themeColor="accent2" w:themeShade="80"/>
          <w:sz w:val="22"/>
          <w:rPrChange w:id="4918" w:author="tao huang" w:date="2018-10-27T14:31:00Z">
            <w:rPr>
              <w:rFonts w:cs="Times New Roman"/>
              <w:sz w:val="22"/>
            </w:rPr>
          </w:rPrChange>
        </w:rPr>
        <w:t>error measures</w:t>
      </w:r>
      <w:ins w:id="4919" w:author="Didier Soopramanien" w:date="2018-10-24T11:33:00Z">
        <w:r w:rsidR="000E3388" w:rsidRPr="004A18B8">
          <w:rPr>
            <w:rFonts w:cs="Times New Roman"/>
            <w:color w:val="833C0B" w:themeColor="accent2" w:themeShade="80"/>
            <w:sz w:val="22"/>
            <w:rPrChange w:id="4920" w:author="tao huang" w:date="2018-10-27T14:31:00Z">
              <w:rPr>
                <w:rFonts w:cs="Times New Roman"/>
                <w:sz w:val="22"/>
              </w:rPr>
            </w:rPrChange>
          </w:rPr>
          <w:t xml:space="preserve"> </w:t>
        </w:r>
        <w:del w:id="4921" w:author="tao huang" w:date="2018-10-27T14:28:00Z">
          <w:r w:rsidR="000E3388" w:rsidRPr="004A18B8" w:rsidDel="000A0545">
            <w:rPr>
              <w:rFonts w:cs="Times New Roman"/>
              <w:color w:val="833C0B" w:themeColor="accent2" w:themeShade="80"/>
              <w:sz w:val="22"/>
              <w:rPrChange w:id="4922" w:author="tao huang" w:date="2018-10-27T14:31:00Z">
                <w:rPr>
                  <w:rFonts w:cs="Times New Roman"/>
                  <w:sz w:val="22"/>
                </w:rPr>
              </w:rPrChange>
            </w:rPr>
            <w:delText>that have recently been developed</w:delText>
          </w:r>
        </w:del>
      </w:ins>
      <w:del w:id="4923" w:author="tao huang" w:date="2018-10-27T14:28:00Z">
        <w:r w:rsidRPr="004A18B8" w:rsidDel="000A0545">
          <w:rPr>
            <w:rFonts w:cs="Times New Roman"/>
            <w:color w:val="833C0B" w:themeColor="accent2" w:themeShade="80"/>
            <w:sz w:val="22"/>
            <w:rPrChange w:id="4924" w:author="tao huang" w:date="2018-10-27T14:31:00Z">
              <w:rPr>
                <w:rFonts w:cs="Times New Roman"/>
                <w:sz w:val="22"/>
              </w:rPr>
            </w:rPrChange>
          </w:rPr>
          <w:delText xml:space="preserve"> </w:delText>
        </w:r>
      </w:del>
      <w:r w:rsidRPr="004A18B8">
        <w:rPr>
          <w:rFonts w:cs="Times New Roman"/>
          <w:color w:val="833C0B" w:themeColor="accent2" w:themeShade="80"/>
          <w:sz w:val="22"/>
          <w:rPrChange w:id="4925" w:author="tao huang" w:date="2018-10-27T14:31:00Z">
            <w:rPr>
              <w:rFonts w:cs="Times New Roman"/>
              <w:sz w:val="22"/>
            </w:rPr>
          </w:rPrChange>
        </w:rPr>
        <w:t xml:space="preserve">including the Mean Absolute Scaled Error (MASE) </w:t>
      </w:r>
      <w:r w:rsidR="007D47CC" w:rsidRPr="004A18B8">
        <w:rPr>
          <w:rFonts w:cs="Times New Roman"/>
          <w:color w:val="833C0B" w:themeColor="accent2" w:themeShade="80"/>
          <w:sz w:val="22"/>
          <w:rPrChange w:id="4926" w:author="tao huang" w:date="2018-10-27T14:31:00Z">
            <w:rPr>
              <w:rFonts w:cs="Times New Roman"/>
              <w:sz w:val="22"/>
            </w:rPr>
          </w:rPrChange>
        </w:rPr>
        <w:t>and</w:t>
      </w:r>
      <w:r w:rsidRPr="004A18B8">
        <w:rPr>
          <w:rFonts w:cs="Times New Roman"/>
          <w:color w:val="833C0B" w:themeColor="accent2" w:themeShade="80"/>
          <w:sz w:val="22"/>
          <w:rPrChange w:id="4927" w:author="tao huang" w:date="2018-10-27T14:31:00Z">
            <w:rPr>
              <w:rFonts w:cs="Times New Roman"/>
              <w:sz w:val="22"/>
            </w:rPr>
          </w:rPrChange>
        </w:rPr>
        <w:t xml:space="preserve"> the Relative Average Mean Absolute Error (</w:t>
      </w:r>
      <w:proofErr w:type="spellStart"/>
      <w:r w:rsidRPr="004A18B8">
        <w:rPr>
          <w:rFonts w:cs="Times New Roman"/>
          <w:color w:val="833C0B" w:themeColor="accent2" w:themeShade="80"/>
          <w:sz w:val="22"/>
          <w:rPrChange w:id="4928" w:author="tao huang" w:date="2018-10-27T14:31:00Z">
            <w:rPr>
              <w:rFonts w:cs="Times New Roman"/>
              <w:sz w:val="22"/>
            </w:rPr>
          </w:rPrChange>
        </w:rPr>
        <w:t>RelAvgMAE</w:t>
      </w:r>
      <w:proofErr w:type="spellEnd"/>
      <w:r w:rsidRPr="004A18B8">
        <w:rPr>
          <w:rFonts w:cs="Times New Roman"/>
          <w:color w:val="833C0B" w:themeColor="accent2" w:themeShade="80"/>
          <w:sz w:val="22"/>
          <w:rPrChange w:id="4929" w:author="tao huang" w:date="2018-10-27T14:31:00Z">
            <w:rPr>
              <w:rFonts w:cs="Times New Roman"/>
              <w:sz w:val="22"/>
            </w:rPr>
          </w:rPrChange>
        </w:rPr>
        <w:t xml:space="preserve">) </w:t>
      </w:r>
      <w:ins w:id="4930" w:author="tao huang" w:date="2018-10-27T14:28:00Z">
        <w:r w:rsidR="00D45AA2" w:rsidRPr="004A18B8">
          <w:rPr>
            <w:rFonts w:cs="Times New Roman"/>
            <w:color w:val="833C0B" w:themeColor="accent2" w:themeShade="80"/>
            <w:sz w:val="22"/>
            <w:rPrChange w:id="4931" w:author="tao huang" w:date="2018-10-27T14:31:00Z">
              <w:rPr>
                <w:rFonts w:cs="Times New Roman"/>
                <w:sz w:val="22"/>
              </w:rPr>
            </w:rPrChange>
          </w:rPr>
          <w:t xml:space="preserve">respectively </w:t>
        </w:r>
      </w:ins>
      <w:r w:rsidRPr="004A18B8">
        <w:rPr>
          <w:rFonts w:cs="Times New Roman"/>
          <w:color w:val="833C0B" w:themeColor="accent2" w:themeShade="80"/>
          <w:sz w:val="22"/>
          <w:rPrChange w:id="4932" w:author="tao huang" w:date="2018-10-27T14:31:00Z">
            <w:rPr>
              <w:rFonts w:cs="Times New Roman"/>
              <w:sz w:val="22"/>
            </w:rPr>
          </w:rPrChange>
        </w:rPr>
        <w:t>developed</w:t>
      </w:r>
      <w:r w:rsidR="007D47CC" w:rsidRPr="004A18B8">
        <w:rPr>
          <w:rFonts w:cs="Times New Roman"/>
          <w:color w:val="833C0B" w:themeColor="accent2" w:themeShade="80"/>
          <w:sz w:val="22"/>
          <w:rPrChange w:id="4933" w:author="tao huang" w:date="2018-10-27T14:31:00Z">
            <w:rPr>
              <w:rFonts w:cs="Times New Roman"/>
              <w:sz w:val="22"/>
            </w:rPr>
          </w:rPrChange>
        </w:rPr>
        <w:t xml:space="preserve"> by </w:t>
      </w:r>
      <w:r w:rsidR="007D47CC" w:rsidRPr="004A18B8">
        <w:rPr>
          <w:rFonts w:cs="Times New Roman"/>
          <w:color w:val="833C0B" w:themeColor="accent2" w:themeShade="80"/>
          <w:sz w:val="22"/>
          <w:rPrChange w:id="4934" w:author="tao huang" w:date="2018-10-27T14:31:00Z">
            <w:rPr>
              <w:rFonts w:cs="Times New Roman"/>
              <w:sz w:val="22"/>
            </w:rPr>
          </w:rPrChange>
        </w:rPr>
        <w:fldChar w:fldCharType="begin"/>
      </w:r>
      <w:r w:rsidR="007D47CC" w:rsidRPr="004A18B8">
        <w:rPr>
          <w:rFonts w:cs="Times New Roman"/>
          <w:color w:val="833C0B" w:themeColor="accent2" w:themeShade="80"/>
          <w:sz w:val="22"/>
          <w:rPrChange w:id="4935" w:author="tao huang" w:date="2018-10-27T14:31:00Z">
            <w:rPr>
              <w:rFonts w:cs="Times New Roman"/>
              <w:sz w:val="22"/>
            </w:rPr>
          </w:rPrChange>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7D47CC" w:rsidRPr="004A18B8">
        <w:rPr>
          <w:rFonts w:cs="Times New Roman"/>
          <w:color w:val="833C0B" w:themeColor="accent2" w:themeShade="80"/>
          <w:sz w:val="22"/>
          <w:rPrChange w:id="4936" w:author="tao huang" w:date="2018-10-27T14:31:00Z">
            <w:rPr>
              <w:rFonts w:cs="Times New Roman"/>
              <w:sz w:val="22"/>
            </w:rPr>
          </w:rPrChange>
        </w:rPr>
        <w:fldChar w:fldCharType="separate"/>
      </w:r>
      <w:r w:rsidR="007D47CC" w:rsidRPr="004A18B8">
        <w:rPr>
          <w:rFonts w:cs="Times New Roman"/>
          <w:noProof/>
          <w:color w:val="833C0B" w:themeColor="accent2" w:themeShade="80"/>
          <w:sz w:val="22"/>
          <w:rPrChange w:id="4937" w:author="tao huang" w:date="2018-10-27T14:31:00Z">
            <w:rPr>
              <w:rFonts w:cs="Times New Roman"/>
              <w:noProof/>
              <w:sz w:val="22"/>
            </w:rPr>
          </w:rPrChange>
        </w:rPr>
        <w:t>Hyndman and Koehler (2006)</w:t>
      </w:r>
      <w:r w:rsidR="007D47CC" w:rsidRPr="004A18B8">
        <w:rPr>
          <w:rFonts w:cs="Times New Roman"/>
          <w:color w:val="833C0B" w:themeColor="accent2" w:themeShade="80"/>
          <w:sz w:val="22"/>
          <w:rPrChange w:id="4938" w:author="tao huang" w:date="2018-10-27T14:31:00Z">
            <w:rPr>
              <w:rFonts w:cs="Times New Roman"/>
              <w:sz w:val="22"/>
            </w:rPr>
          </w:rPrChange>
        </w:rPr>
        <w:fldChar w:fldCharType="end"/>
      </w:r>
      <w:r w:rsidRPr="004A18B8">
        <w:rPr>
          <w:rFonts w:cs="Times New Roman"/>
          <w:color w:val="833C0B" w:themeColor="accent2" w:themeShade="80"/>
          <w:sz w:val="22"/>
          <w:rPrChange w:id="4939" w:author="tao huang" w:date="2018-10-27T14:31:00Z">
            <w:rPr>
              <w:rFonts w:cs="Times New Roman"/>
              <w:sz w:val="22"/>
            </w:rPr>
          </w:rPrChange>
        </w:rPr>
        <w:t xml:space="preserve"> </w:t>
      </w:r>
      <w:r w:rsidR="007D47CC" w:rsidRPr="004A18B8">
        <w:rPr>
          <w:rFonts w:cs="Times New Roman"/>
          <w:color w:val="833C0B" w:themeColor="accent2" w:themeShade="80"/>
          <w:sz w:val="22"/>
          <w:rPrChange w:id="4940" w:author="tao huang" w:date="2018-10-27T14:31:00Z">
            <w:rPr>
              <w:rFonts w:cs="Times New Roman"/>
              <w:sz w:val="22"/>
            </w:rPr>
          </w:rPrChange>
        </w:rPr>
        <w:t>and</w:t>
      </w:r>
      <w:r w:rsidRPr="004A18B8">
        <w:rPr>
          <w:rFonts w:cs="Times New Roman"/>
          <w:color w:val="833C0B" w:themeColor="accent2" w:themeShade="80"/>
          <w:sz w:val="22"/>
          <w:rPrChange w:id="4941" w:author="tao huang" w:date="2018-10-27T14:31:00Z">
            <w:rPr>
              <w:rFonts w:cs="Times New Roman"/>
              <w:sz w:val="22"/>
            </w:rPr>
          </w:rPrChange>
        </w:rPr>
        <w:t xml:space="preserve"> </w:t>
      </w:r>
      <w:r w:rsidRPr="004A18B8">
        <w:rPr>
          <w:rFonts w:cs="Times New Roman"/>
          <w:color w:val="833C0B" w:themeColor="accent2" w:themeShade="80"/>
          <w:sz w:val="22"/>
          <w:rPrChange w:id="4942" w:author="tao huang" w:date="2018-10-27T14:31:00Z">
            <w:rPr>
              <w:rFonts w:cs="Times New Roman"/>
              <w:sz w:val="22"/>
            </w:rPr>
          </w:rPrChange>
        </w:rPr>
        <w:fldChar w:fldCharType="begin"/>
      </w:r>
      <w:r w:rsidRPr="004A18B8">
        <w:rPr>
          <w:rFonts w:cs="Times New Roman"/>
          <w:color w:val="833C0B" w:themeColor="accent2" w:themeShade="80"/>
          <w:sz w:val="22"/>
          <w:rPrChange w:id="4943" w:author="tao huang" w:date="2018-10-27T14:31:00Z">
            <w:rPr>
              <w:rFonts w:cs="Times New Roman"/>
              <w:sz w:val="22"/>
            </w:rPr>
          </w:rPrChange>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Pr="004A18B8">
        <w:rPr>
          <w:rFonts w:cs="Times New Roman"/>
          <w:color w:val="833C0B" w:themeColor="accent2" w:themeShade="80"/>
          <w:sz w:val="22"/>
          <w:rPrChange w:id="4944" w:author="tao huang" w:date="2018-10-27T14:31:00Z">
            <w:rPr>
              <w:rFonts w:cs="Times New Roman"/>
              <w:sz w:val="22"/>
            </w:rPr>
          </w:rPrChange>
        </w:rPr>
        <w:fldChar w:fldCharType="separate"/>
      </w:r>
      <w:r w:rsidRPr="004A18B8">
        <w:rPr>
          <w:rFonts w:cs="Times New Roman"/>
          <w:noProof/>
          <w:color w:val="833C0B" w:themeColor="accent2" w:themeShade="80"/>
          <w:sz w:val="22"/>
          <w:rPrChange w:id="4945" w:author="tao huang" w:date="2018-10-27T14:31:00Z">
            <w:rPr>
              <w:rFonts w:cs="Times New Roman"/>
              <w:noProof/>
              <w:sz w:val="22"/>
            </w:rPr>
          </w:rPrChange>
        </w:rPr>
        <w:t>Davydenko and Fildes (2013)</w:t>
      </w:r>
      <w:r w:rsidRPr="004A18B8">
        <w:rPr>
          <w:rFonts w:cs="Times New Roman"/>
          <w:color w:val="833C0B" w:themeColor="accent2" w:themeShade="80"/>
          <w:sz w:val="22"/>
          <w:rPrChange w:id="4946" w:author="tao huang" w:date="2018-10-27T14:31:00Z">
            <w:rPr>
              <w:rFonts w:cs="Times New Roman"/>
              <w:sz w:val="22"/>
            </w:rPr>
          </w:rPrChange>
        </w:rPr>
        <w:fldChar w:fldCharType="end"/>
      </w:r>
      <w:del w:id="4947" w:author="tao huang" w:date="2018-10-27T14:28:00Z">
        <w:r w:rsidR="007D47CC" w:rsidRPr="004A18B8" w:rsidDel="00D45AA2">
          <w:rPr>
            <w:rFonts w:cs="Times New Roman"/>
            <w:color w:val="833C0B" w:themeColor="accent2" w:themeShade="80"/>
            <w:sz w:val="22"/>
            <w:rPrChange w:id="4948" w:author="tao huang" w:date="2018-10-27T14:31:00Z">
              <w:rPr>
                <w:rFonts w:cs="Times New Roman"/>
                <w:sz w:val="22"/>
              </w:rPr>
            </w:rPrChange>
          </w:rPr>
          <w:delText xml:space="preserve"> respectively</w:delText>
        </w:r>
      </w:del>
      <w:r w:rsidRPr="004A18B8">
        <w:rPr>
          <w:rFonts w:cs="Times New Roman"/>
          <w:color w:val="833C0B" w:themeColor="accent2" w:themeShade="80"/>
          <w:sz w:val="22"/>
          <w:rPrChange w:id="4949" w:author="tao huang" w:date="2018-10-27T14:31:00Z">
            <w:rPr>
              <w:rFonts w:cs="Times New Roman"/>
              <w:sz w:val="22"/>
            </w:rPr>
          </w:rPrChange>
        </w:rPr>
        <w:t>.</w:t>
      </w:r>
      <w:r w:rsidR="007D47CC" w:rsidRPr="004A18B8">
        <w:rPr>
          <w:rFonts w:cs="Times New Roman"/>
          <w:color w:val="833C0B" w:themeColor="accent2" w:themeShade="80"/>
          <w:sz w:val="22"/>
          <w:rPrChange w:id="4950" w:author="tao huang" w:date="2018-10-27T14:31:00Z">
            <w:rPr>
              <w:rFonts w:cs="Times New Roman"/>
              <w:sz w:val="22"/>
            </w:rPr>
          </w:rPrChange>
        </w:rPr>
        <w:t xml:space="preserve"> T</w:t>
      </w:r>
      <w:r w:rsidRPr="004A18B8">
        <w:rPr>
          <w:rFonts w:cs="Times New Roman"/>
          <w:color w:val="833C0B" w:themeColor="accent2" w:themeShade="80"/>
          <w:sz w:val="22"/>
          <w:rPrChange w:id="4951" w:author="tao huang" w:date="2018-10-27T14:31:00Z">
            <w:rPr>
              <w:rFonts w:cs="Times New Roman"/>
              <w:sz w:val="22"/>
            </w:rPr>
          </w:rPrChange>
        </w:rPr>
        <w:t xml:space="preserve">he two latter error measures for </w:t>
      </w:r>
      <m:oMath>
        <m:r>
          <w:rPr>
            <w:rFonts w:ascii="Cambria Math" w:hAnsi="Cambria Math" w:cs="Times New Roman"/>
            <w:color w:val="833C0B" w:themeColor="accent2" w:themeShade="80"/>
            <w:sz w:val="22"/>
            <w:rPrChange w:id="4952" w:author="tao huang" w:date="2018-10-27T14:31:00Z">
              <w:rPr>
                <w:rFonts w:ascii="Cambria Math" w:hAnsi="Cambria Math" w:cs="Times New Roman"/>
                <w:sz w:val="22"/>
              </w:rPr>
            </w:rPrChange>
          </w:rPr>
          <m:t>S</m:t>
        </m:r>
      </m:oMath>
      <w:r w:rsidRPr="004A18B8">
        <w:rPr>
          <w:rFonts w:cs="Times New Roman"/>
          <w:color w:val="833C0B" w:themeColor="accent2" w:themeShade="80"/>
          <w:sz w:val="22"/>
          <w:rPrChange w:id="4953" w:author="tao huang" w:date="2018-10-27T14:31:00Z">
            <w:rPr>
              <w:rFonts w:cs="Times New Roman"/>
              <w:sz w:val="22"/>
            </w:rPr>
          </w:rPrChange>
        </w:rPr>
        <w:t xml:space="preserve"> SKUs based on a forecast horizon of 1 to </w:t>
      </w:r>
      <m:oMath>
        <m:r>
          <w:rPr>
            <w:rFonts w:ascii="Cambria Math" w:hAnsi="Cambria Math" w:cs="Times New Roman"/>
            <w:color w:val="833C0B" w:themeColor="accent2" w:themeShade="80"/>
            <w:sz w:val="22"/>
            <w:rPrChange w:id="4954" w:author="tao huang" w:date="2018-10-27T14:31:00Z">
              <w:rPr>
                <w:rFonts w:ascii="Cambria Math" w:hAnsi="Cambria Math" w:cs="Times New Roman"/>
                <w:sz w:val="22"/>
              </w:rPr>
            </w:rPrChange>
          </w:rPr>
          <m:t>H</m:t>
        </m:r>
      </m:oMath>
      <w:r w:rsidRPr="004A18B8">
        <w:rPr>
          <w:rFonts w:cs="Times New Roman"/>
          <w:color w:val="833C0B" w:themeColor="accent2" w:themeShade="80"/>
          <w:sz w:val="22"/>
          <w:rPrChange w:id="4955" w:author="tao huang" w:date="2018-10-27T14:31:00Z">
            <w:rPr>
              <w:rFonts w:cs="Times New Roman"/>
              <w:sz w:val="22"/>
            </w:rPr>
          </w:rPrChange>
        </w:rPr>
        <w:t xml:space="preserve"> (e.g., </w:t>
      </w:r>
      <m:oMath>
        <m:r>
          <w:rPr>
            <w:rFonts w:ascii="Cambria Math" w:hAnsi="Cambria Math" w:cs="Times New Roman"/>
            <w:color w:val="833C0B" w:themeColor="accent2" w:themeShade="80"/>
            <w:sz w:val="22"/>
            <w:rPrChange w:id="4956" w:author="tao huang" w:date="2018-10-27T14:31:00Z">
              <w:rPr>
                <w:rFonts w:ascii="Cambria Math" w:hAnsi="Cambria Math" w:cs="Times New Roman"/>
                <w:sz w:val="22"/>
              </w:rPr>
            </w:rPrChange>
          </w:rPr>
          <m:t>S=1831</m:t>
        </m:r>
      </m:oMath>
      <w:r w:rsidRPr="004A18B8">
        <w:rPr>
          <w:rFonts w:cs="Times New Roman"/>
          <w:color w:val="833C0B" w:themeColor="accent2" w:themeShade="80"/>
          <w:sz w:val="22"/>
          <w:rPrChange w:id="4957" w:author="tao huang" w:date="2018-10-27T14:31:00Z">
            <w:rPr>
              <w:rFonts w:cs="Times New Roman"/>
              <w:sz w:val="22"/>
            </w:rPr>
          </w:rPrChange>
        </w:rPr>
        <w:t xml:space="preserve"> and </w:t>
      </w:r>
      <m:oMath>
        <m:r>
          <w:rPr>
            <w:rFonts w:ascii="Cambria Math" w:hAnsi="Cambria Math" w:cs="Times New Roman"/>
            <w:color w:val="833C0B" w:themeColor="accent2" w:themeShade="80"/>
            <w:sz w:val="22"/>
            <w:rPrChange w:id="4958" w:author="tao huang" w:date="2018-10-27T14:31:00Z">
              <w:rPr>
                <w:rFonts w:ascii="Cambria Math" w:hAnsi="Cambria Math" w:cs="Times New Roman"/>
                <w:sz w:val="22"/>
              </w:rPr>
            </w:rPrChange>
          </w:rPr>
          <m:t>H</m:t>
        </m:r>
      </m:oMath>
      <w:r w:rsidRPr="004A18B8">
        <w:rPr>
          <w:rFonts w:cs="Times New Roman"/>
          <w:color w:val="833C0B" w:themeColor="accent2" w:themeShade="80"/>
          <w:sz w:val="22"/>
          <w:rPrChange w:id="4959" w:author="tao huang" w:date="2018-10-27T14:31:00Z">
            <w:rPr>
              <w:rFonts w:cs="Times New Roman"/>
              <w:sz w:val="22"/>
            </w:rPr>
          </w:rPrChange>
        </w:rPr>
        <w:t xml:space="preserve">=1, 4 and 8) are </w:t>
      </w:r>
      <w:ins w:id="4960" w:author="tao huang" w:date="2018-10-27T14:29:00Z">
        <w:r w:rsidR="00D1463E" w:rsidRPr="004A18B8">
          <w:rPr>
            <w:rFonts w:cs="Times New Roman"/>
            <w:color w:val="833C0B" w:themeColor="accent2" w:themeShade="80"/>
            <w:sz w:val="22"/>
            <w:rPrChange w:id="4961" w:author="tao huang" w:date="2018-10-27T14:31:00Z">
              <w:rPr>
                <w:rFonts w:cs="Times New Roman"/>
                <w:sz w:val="22"/>
              </w:rPr>
            </w:rPrChange>
          </w:rPr>
          <w:t xml:space="preserve">demonstrated </w:t>
        </w:r>
      </w:ins>
      <w:r w:rsidRPr="004A18B8">
        <w:rPr>
          <w:rFonts w:cs="Times New Roman"/>
          <w:color w:val="833C0B" w:themeColor="accent2" w:themeShade="80"/>
          <w:sz w:val="22"/>
          <w:rPrChange w:id="4962" w:author="tao huang" w:date="2018-10-27T14:31:00Z">
            <w:rPr>
              <w:rFonts w:cs="Times New Roman"/>
              <w:sz w:val="22"/>
            </w:rPr>
          </w:rPrChange>
        </w:rPr>
        <w:t>as follows:</w:t>
      </w:r>
    </w:p>
    <w:p w14:paraId="767F3C4F" w14:textId="77777777" w:rsidR="00971633" w:rsidRPr="004A18B8" w:rsidRDefault="004E43BA" w:rsidP="00971633">
      <w:pPr>
        <w:shd w:val="clear" w:color="auto" w:fill="FFFFFF" w:themeFill="background1"/>
        <w:spacing w:after="0" w:line="360" w:lineRule="auto"/>
        <w:rPr>
          <w:rFonts w:cs="Times New Roman"/>
          <w:color w:val="833C0B" w:themeColor="accent2" w:themeShade="80"/>
          <w:sz w:val="22"/>
          <w:rPrChange w:id="4963" w:author="tao huang" w:date="2018-10-27T14:31:00Z">
            <w:rPr>
              <w:rFonts w:cs="Times New Roman"/>
              <w:sz w:val="22"/>
            </w:rPr>
          </w:rPrChange>
        </w:rPr>
      </w:pPr>
      <m:oMathPara>
        <m:oMath>
          <m:r>
            <m:rPr>
              <m:sty m:val="p"/>
            </m:rPr>
            <w:rPr>
              <w:rFonts w:ascii="Cambria Math" w:hAnsi="Cambria Math" w:cs="Times New Roman"/>
              <w:color w:val="833C0B" w:themeColor="accent2" w:themeShade="80"/>
              <w:sz w:val="22"/>
              <w:rPrChange w:id="4964" w:author="tao huang" w:date="2018-10-27T14:31:00Z">
                <w:rPr>
                  <w:rFonts w:ascii="Cambria Math" w:hAnsi="Cambria Math" w:cs="Times New Roman"/>
                  <w:sz w:val="22"/>
                </w:rPr>
              </w:rPrChange>
            </w:rPr>
            <w:lastRenderedPageBreak/>
            <m:t>MASE</m:t>
          </m:r>
          <m:d>
            <m:dPr>
              <m:ctrlPr>
                <w:rPr>
                  <w:rFonts w:ascii="Cambria Math" w:hAnsi="Cambria Math" w:cs="Times New Roman"/>
                  <w:i/>
                  <w:color w:val="833C0B" w:themeColor="accent2" w:themeShade="80"/>
                  <w:sz w:val="22"/>
                </w:rPr>
              </m:ctrlPr>
            </m:dPr>
            <m:e>
              <m:r>
                <w:rPr>
                  <w:rFonts w:ascii="Cambria Math" w:hAnsi="Cambria Math" w:cs="Times New Roman"/>
                  <w:color w:val="833C0B" w:themeColor="accent2" w:themeShade="80"/>
                  <w:sz w:val="22"/>
                  <w:rPrChange w:id="4965" w:author="tao huang" w:date="2018-10-27T14:31:00Z">
                    <w:rPr>
                      <w:rFonts w:ascii="Cambria Math" w:hAnsi="Cambria Math" w:cs="Times New Roman"/>
                      <w:sz w:val="22"/>
                    </w:rPr>
                  </w:rPrChange>
                </w:rPr>
                <m:t>H</m:t>
              </m:r>
            </m:e>
          </m:d>
          <m:r>
            <w:rPr>
              <w:rFonts w:ascii="Cambria Math" w:hAnsi="Cambria Math" w:cs="Times New Roman"/>
              <w:color w:val="833C0B" w:themeColor="accent2" w:themeShade="80"/>
              <w:sz w:val="22"/>
              <w:rPrChange w:id="4966" w:author="tao huang" w:date="2018-10-27T14:31:00Z">
                <w:rPr>
                  <w:rFonts w:ascii="Cambria Math" w:hAnsi="Cambria Math" w:cs="Times New Roman"/>
                  <w:sz w:val="22"/>
                </w:rPr>
              </w:rPrChange>
            </w:rPr>
            <m:t>=</m:t>
          </m:r>
          <m:f>
            <m:fPr>
              <m:ctrlPr>
                <w:rPr>
                  <w:rFonts w:ascii="Cambria Math" w:hAnsi="Cambria Math" w:cs="Times New Roman"/>
                  <w:i/>
                  <w:color w:val="833C0B" w:themeColor="accent2" w:themeShade="80"/>
                  <w:sz w:val="22"/>
                </w:rPr>
              </m:ctrlPr>
            </m:fPr>
            <m:num>
              <m:r>
                <w:rPr>
                  <w:rFonts w:ascii="Cambria Math" w:hAnsi="Cambria Math" w:cs="Times New Roman"/>
                  <w:color w:val="833C0B" w:themeColor="accent2" w:themeShade="80"/>
                  <w:sz w:val="22"/>
                  <w:rPrChange w:id="4967" w:author="tao huang" w:date="2018-10-27T14:31:00Z">
                    <w:rPr>
                      <w:rFonts w:ascii="Cambria Math" w:hAnsi="Cambria Math" w:cs="Times New Roman"/>
                      <w:sz w:val="22"/>
                    </w:rPr>
                  </w:rPrChange>
                </w:rPr>
                <m:t>1</m:t>
              </m:r>
            </m:num>
            <m:den>
              <m:r>
                <w:rPr>
                  <w:rFonts w:ascii="Cambria Math" w:hAnsi="Cambria Math" w:cs="Times New Roman"/>
                  <w:color w:val="833C0B" w:themeColor="accent2" w:themeShade="80"/>
                  <w:sz w:val="22"/>
                  <w:rPrChange w:id="4968" w:author="tao huang" w:date="2018-10-27T14:31:00Z">
                    <w:rPr>
                      <w:rFonts w:ascii="Cambria Math" w:hAnsi="Cambria Math" w:cs="Times New Roman"/>
                      <w:sz w:val="22"/>
                    </w:rPr>
                  </w:rPrChange>
                </w:rPr>
                <m:t>S</m:t>
              </m:r>
            </m:den>
          </m:f>
          <m:f>
            <m:fPr>
              <m:ctrlPr>
                <w:rPr>
                  <w:rFonts w:ascii="Cambria Math" w:hAnsi="Cambria Math" w:cs="Times New Roman"/>
                  <w:i/>
                  <w:color w:val="833C0B" w:themeColor="accent2" w:themeShade="80"/>
                  <w:sz w:val="22"/>
                </w:rPr>
              </m:ctrlPr>
            </m:fPr>
            <m:num>
              <m:r>
                <w:rPr>
                  <w:rFonts w:ascii="Cambria Math" w:hAnsi="Cambria Math" w:cs="Times New Roman"/>
                  <w:color w:val="833C0B" w:themeColor="accent2" w:themeShade="80"/>
                  <w:sz w:val="22"/>
                  <w:rPrChange w:id="4969" w:author="tao huang" w:date="2018-10-27T14:31:00Z">
                    <w:rPr>
                      <w:rFonts w:ascii="Cambria Math" w:hAnsi="Cambria Math" w:cs="Times New Roman"/>
                      <w:sz w:val="22"/>
                    </w:rPr>
                  </w:rPrChange>
                </w:rPr>
                <m:t>1</m:t>
              </m:r>
            </m:num>
            <m:den>
              <m:r>
                <w:rPr>
                  <w:rFonts w:ascii="Cambria Math" w:hAnsi="Cambria Math" w:cs="Times New Roman"/>
                  <w:color w:val="833C0B" w:themeColor="accent2" w:themeShade="80"/>
                  <w:sz w:val="22"/>
                  <w:rPrChange w:id="4970" w:author="tao huang" w:date="2018-10-27T14:31:00Z">
                    <w:rPr>
                      <w:rFonts w:ascii="Cambria Math" w:hAnsi="Cambria Math" w:cs="Times New Roman"/>
                      <w:sz w:val="22"/>
                    </w:rPr>
                  </w:rPrChange>
                </w:rPr>
                <m:t>H</m:t>
              </m:r>
            </m:den>
          </m:f>
          <m:f>
            <m:fPr>
              <m:ctrlPr>
                <w:rPr>
                  <w:rFonts w:ascii="Cambria Math" w:hAnsi="Cambria Math" w:cs="Times New Roman"/>
                  <w:i/>
                  <w:color w:val="833C0B" w:themeColor="accent2" w:themeShade="80"/>
                  <w:sz w:val="22"/>
                </w:rPr>
              </m:ctrlPr>
            </m:fPr>
            <m:num>
              <m:r>
                <w:rPr>
                  <w:rFonts w:ascii="Cambria Math" w:hAnsi="Cambria Math" w:cs="Times New Roman"/>
                  <w:color w:val="833C0B" w:themeColor="accent2" w:themeShade="80"/>
                  <w:sz w:val="22"/>
                  <w:rPrChange w:id="4971" w:author="tao huang" w:date="2018-10-27T14:31:00Z">
                    <w:rPr>
                      <w:rFonts w:ascii="Cambria Math" w:hAnsi="Cambria Math" w:cs="Times New Roman"/>
                      <w:sz w:val="22"/>
                    </w:rPr>
                  </w:rPrChange>
                </w:rPr>
                <m:t>1</m:t>
              </m:r>
            </m:num>
            <m:den>
              <m:r>
                <w:rPr>
                  <w:rFonts w:ascii="Cambria Math" w:hAnsi="Cambria Math" w:cs="Times New Roman"/>
                  <w:color w:val="833C0B" w:themeColor="accent2" w:themeShade="80"/>
                  <w:sz w:val="22"/>
                  <w:rPrChange w:id="4972" w:author="tao huang" w:date="2018-10-27T14:31:00Z">
                    <w:rPr>
                      <w:rFonts w:ascii="Cambria Math" w:hAnsi="Cambria Math" w:cs="Times New Roman"/>
                      <w:sz w:val="22"/>
                    </w:rPr>
                  </w:rPrChange>
                </w:rPr>
                <m:t>K</m:t>
              </m:r>
            </m:den>
          </m:f>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4973" w:author="tao huang" w:date="2018-10-27T14:31:00Z">
                    <w:rPr>
                      <w:rFonts w:ascii="Cambria Math" w:hAnsi="Cambria Math" w:cs="Times New Roman"/>
                      <w:sz w:val="22"/>
                    </w:rPr>
                  </w:rPrChange>
                </w:rPr>
                <m:t>s=1</m:t>
              </m:r>
            </m:sub>
            <m:sup>
              <m:r>
                <w:rPr>
                  <w:rFonts w:ascii="Cambria Math" w:hAnsi="Cambria Math" w:cs="Times New Roman"/>
                  <w:color w:val="833C0B" w:themeColor="accent2" w:themeShade="80"/>
                  <w:sz w:val="22"/>
                  <w:rPrChange w:id="4974" w:author="tao huang" w:date="2018-10-27T14:31:00Z">
                    <w:rPr>
                      <w:rFonts w:ascii="Cambria Math" w:hAnsi="Cambria Math" w:cs="Times New Roman"/>
                      <w:sz w:val="22"/>
                    </w:rPr>
                  </w:rPrChange>
                </w:rPr>
                <m:t>S</m:t>
              </m:r>
            </m:sup>
            <m:e>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4975" w:author="tao huang" w:date="2018-10-27T14:31:00Z">
                        <w:rPr>
                          <w:rFonts w:ascii="Cambria Math" w:hAnsi="Cambria Math" w:cs="Times New Roman"/>
                          <w:sz w:val="22"/>
                        </w:rPr>
                      </w:rPrChange>
                    </w:rPr>
                    <m:t>h=1</m:t>
                  </m:r>
                </m:sub>
                <m:sup>
                  <m:r>
                    <w:rPr>
                      <w:rFonts w:ascii="Cambria Math" w:hAnsi="Cambria Math" w:cs="Times New Roman"/>
                      <w:color w:val="833C0B" w:themeColor="accent2" w:themeShade="80"/>
                      <w:sz w:val="22"/>
                      <w:rPrChange w:id="4976" w:author="tao huang" w:date="2018-10-27T14:31:00Z">
                        <w:rPr>
                          <w:rFonts w:ascii="Cambria Math" w:hAnsi="Cambria Math" w:cs="Times New Roman"/>
                          <w:sz w:val="22"/>
                        </w:rPr>
                      </w:rPrChange>
                    </w:rPr>
                    <m:t xml:space="preserve">H </m:t>
                  </m:r>
                </m:sup>
                <m:e>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4977" w:author="tao huang" w:date="2018-10-27T14:31:00Z">
                            <w:rPr>
                              <w:rFonts w:ascii="Cambria Math" w:hAnsi="Cambria Math" w:cs="Times New Roman"/>
                              <w:sz w:val="22"/>
                            </w:rPr>
                          </w:rPrChange>
                        </w:rPr>
                        <m:t>k=1</m:t>
                      </m:r>
                    </m:sub>
                    <m:sup>
                      <m:r>
                        <w:rPr>
                          <w:rFonts w:ascii="Cambria Math" w:hAnsi="Cambria Math" w:cs="Times New Roman"/>
                          <w:color w:val="833C0B" w:themeColor="accent2" w:themeShade="80"/>
                          <w:sz w:val="22"/>
                          <w:rPrChange w:id="4978" w:author="tao huang" w:date="2018-10-27T14:31:00Z">
                            <w:rPr>
                              <w:rFonts w:ascii="Cambria Math" w:hAnsi="Cambria Math" w:cs="Times New Roman"/>
                              <w:sz w:val="22"/>
                            </w:rPr>
                          </w:rPrChange>
                        </w:rPr>
                        <m:t>K</m:t>
                      </m:r>
                    </m:sup>
                    <m:e>
                      <m:d>
                        <m:dPr>
                          <m:begChr m:val="|"/>
                          <m:endChr m:val="|"/>
                          <m:ctrlPr>
                            <w:rPr>
                              <w:rFonts w:ascii="Cambria Math" w:hAnsi="Cambria Math" w:cs="Times New Roman"/>
                              <w:i/>
                              <w:color w:val="833C0B" w:themeColor="accent2" w:themeShade="80"/>
                              <w:sz w:val="22"/>
                            </w:rPr>
                          </m:ctrlPr>
                        </m:dPr>
                        <m:e>
                          <m:f>
                            <m:fPr>
                              <m:ctrlPr>
                                <w:rPr>
                                  <w:rFonts w:ascii="Cambria Math" w:hAnsi="Cambria Math" w:cs="Times New Roman"/>
                                  <w:i/>
                                  <w:color w:val="833C0B" w:themeColor="accent2" w:themeShade="80"/>
                                  <w:sz w:val="22"/>
                                </w:rPr>
                              </m:ctrlPr>
                            </m:fPr>
                            <m:num>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4979" w:author="tao huang" w:date="2018-10-27T14:31:00Z">
                                        <w:rPr>
                                          <w:rFonts w:ascii="Cambria Math" w:hAnsi="Cambria Math" w:cs="Times New Roman"/>
                                          <w:sz w:val="22"/>
                                        </w:rPr>
                                      </w:rPrChange>
                                    </w:rPr>
                                    <m:t>y</m:t>
                                  </m:r>
                                </m:e>
                                <m:sub>
                                  <m:r>
                                    <w:rPr>
                                      <w:rFonts w:ascii="Cambria Math" w:hAnsi="Cambria Math" w:cs="Times New Roman"/>
                                      <w:color w:val="833C0B" w:themeColor="accent2" w:themeShade="80"/>
                                      <w:sz w:val="22"/>
                                      <w:rPrChange w:id="4980" w:author="tao huang" w:date="2018-10-27T14:31:00Z">
                                        <w:rPr>
                                          <w:rFonts w:ascii="Cambria Math" w:hAnsi="Cambria Math" w:cs="Times New Roman"/>
                                          <w:sz w:val="22"/>
                                        </w:rPr>
                                      </w:rPrChange>
                                    </w:rPr>
                                    <m:t>s,h,k</m:t>
                                  </m:r>
                                </m:sub>
                              </m:sSub>
                              <m:r>
                                <w:rPr>
                                  <w:rFonts w:ascii="Cambria Math" w:hAnsi="Cambria Math" w:cs="Times New Roman"/>
                                  <w:color w:val="833C0B" w:themeColor="accent2" w:themeShade="80"/>
                                  <w:sz w:val="22"/>
                                  <w:rPrChange w:id="4981" w:author="tao huang" w:date="2018-10-27T14:31:00Z">
                                    <w:rPr>
                                      <w:rFonts w:ascii="Cambria Math" w:hAnsi="Cambria Math" w:cs="Times New Roman"/>
                                      <w:sz w:val="22"/>
                                    </w:rPr>
                                  </w:rPrChange>
                                </w:rPr>
                                <m:t>-</m:t>
                              </m:r>
                              <m:sSub>
                                <m:sSubPr>
                                  <m:ctrlPr>
                                    <w:rPr>
                                      <w:rFonts w:ascii="Cambria Math" w:hAnsi="Cambria Math" w:cs="Times New Roman"/>
                                      <w:i/>
                                      <w:color w:val="833C0B" w:themeColor="accent2" w:themeShade="80"/>
                                      <w:sz w:val="22"/>
                                    </w:rPr>
                                  </m:ctrlPr>
                                </m:sSubPr>
                                <m:e>
                                  <m:acc>
                                    <m:accPr>
                                      <m:ctrlPr>
                                        <w:rPr>
                                          <w:rFonts w:ascii="Cambria Math" w:hAnsi="Cambria Math" w:cs="Times New Roman"/>
                                          <w:i/>
                                          <w:color w:val="833C0B" w:themeColor="accent2" w:themeShade="80"/>
                                          <w:sz w:val="22"/>
                                        </w:rPr>
                                      </m:ctrlPr>
                                    </m:accPr>
                                    <m:e>
                                      <m:r>
                                        <w:rPr>
                                          <w:rFonts w:ascii="Cambria Math" w:hAnsi="Cambria Math" w:cs="Times New Roman"/>
                                          <w:color w:val="833C0B" w:themeColor="accent2" w:themeShade="80"/>
                                          <w:sz w:val="22"/>
                                          <w:rPrChange w:id="4982" w:author="tao huang" w:date="2018-10-27T14:31:00Z">
                                            <w:rPr>
                                              <w:rFonts w:ascii="Cambria Math" w:hAnsi="Cambria Math" w:cs="Times New Roman"/>
                                              <w:sz w:val="22"/>
                                            </w:rPr>
                                          </w:rPrChange>
                                        </w:rPr>
                                        <m:t>y</m:t>
                                      </m:r>
                                    </m:e>
                                  </m:acc>
                                </m:e>
                                <m:sub>
                                  <m:r>
                                    <w:rPr>
                                      <w:rFonts w:ascii="Cambria Math" w:hAnsi="Cambria Math" w:cs="Times New Roman"/>
                                      <w:color w:val="833C0B" w:themeColor="accent2" w:themeShade="80"/>
                                      <w:sz w:val="22"/>
                                      <w:rPrChange w:id="4983" w:author="tao huang" w:date="2018-10-27T14:31:00Z">
                                        <w:rPr>
                                          <w:rFonts w:ascii="Cambria Math" w:hAnsi="Cambria Math" w:cs="Times New Roman"/>
                                          <w:sz w:val="22"/>
                                        </w:rPr>
                                      </w:rPrChange>
                                    </w:rPr>
                                    <m:t>s,h,k</m:t>
                                  </m:r>
                                </m:sub>
                              </m:sSub>
                            </m:num>
                            <m:den>
                              <m:f>
                                <m:fPr>
                                  <m:ctrlPr>
                                    <w:rPr>
                                      <w:rFonts w:ascii="Cambria Math" w:hAnsi="Cambria Math" w:cs="Times New Roman"/>
                                      <w:i/>
                                      <w:color w:val="833C0B" w:themeColor="accent2" w:themeShade="80"/>
                                      <w:sz w:val="22"/>
                                    </w:rPr>
                                  </m:ctrlPr>
                                </m:fPr>
                                <m:num>
                                  <m:r>
                                    <w:rPr>
                                      <w:rFonts w:ascii="Cambria Math" w:hAnsi="Cambria Math" w:cs="Times New Roman"/>
                                      <w:color w:val="833C0B" w:themeColor="accent2" w:themeShade="80"/>
                                      <w:sz w:val="22"/>
                                      <w:rPrChange w:id="4984" w:author="tao huang" w:date="2018-10-27T14:31:00Z">
                                        <w:rPr>
                                          <w:rFonts w:ascii="Cambria Math" w:hAnsi="Cambria Math" w:cs="Times New Roman"/>
                                          <w:sz w:val="22"/>
                                        </w:rPr>
                                      </w:rPrChange>
                                    </w:rPr>
                                    <m:t>1</m:t>
                                  </m:r>
                                </m:num>
                                <m:den>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4985" w:author="tao huang" w:date="2018-10-27T14:31:00Z">
                                            <w:rPr>
                                              <w:rFonts w:ascii="Cambria Math" w:hAnsi="Cambria Math" w:cs="Times New Roman"/>
                                              <w:sz w:val="22"/>
                                            </w:rPr>
                                          </w:rPrChange>
                                        </w:rPr>
                                        <m:t>T</m:t>
                                      </m:r>
                                    </m:e>
                                    <m:sub>
                                      <m:r>
                                        <w:rPr>
                                          <w:rFonts w:ascii="Cambria Math" w:hAnsi="Cambria Math" w:cs="Times New Roman"/>
                                          <w:color w:val="833C0B" w:themeColor="accent2" w:themeShade="80"/>
                                          <w:sz w:val="22"/>
                                          <w:rPrChange w:id="4986" w:author="tao huang" w:date="2018-10-27T14:31:00Z">
                                            <w:rPr>
                                              <w:rFonts w:ascii="Cambria Math" w:hAnsi="Cambria Math" w:cs="Times New Roman"/>
                                              <w:sz w:val="22"/>
                                            </w:rPr>
                                          </w:rPrChange>
                                        </w:rPr>
                                        <m:t>0</m:t>
                                      </m:r>
                                    </m:sub>
                                  </m:sSub>
                                  <m:r>
                                    <w:rPr>
                                      <w:rFonts w:ascii="Cambria Math" w:hAnsi="Cambria Math" w:cs="Times New Roman"/>
                                      <w:color w:val="833C0B" w:themeColor="accent2" w:themeShade="80"/>
                                      <w:sz w:val="22"/>
                                      <w:rPrChange w:id="4987" w:author="tao huang" w:date="2018-10-27T14:31:00Z">
                                        <w:rPr>
                                          <w:rFonts w:ascii="Cambria Math" w:hAnsi="Cambria Math" w:cs="Times New Roman"/>
                                          <w:sz w:val="22"/>
                                        </w:rPr>
                                      </w:rPrChange>
                                    </w:rPr>
                                    <m:t>-1</m:t>
                                  </m:r>
                                </m:den>
                              </m:f>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4988" w:author="tao huang" w:date="2018-10-27T14:31:00Z">
                                        <w:rPr>
                                          <w:rFonts w:ascii="Cambria Math" w:hAnsi="Cambria Math" w:cs="Times New Roman"/>
                                          <w:sz w:val="22"/>
                                        </w:rPr>
                                      </w:rPrChange>
                                    </w:rPr>
                                    <m:t>t=2</m:t>
                                  </m:r>
                                </m:sub>
                                <m:sup>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4989" w:author="tao huang" w:date="2018-10-27T14:31:00Z">
                                            <w:rPr>
                                              <w:rFonts w:ascii="Cambria Math" w:hAnsi="Cambria Math" w:cs="Times New Roman"/>
                                              <w:sz w:val="22"/>
                                            </w:rPr>
                                          </w:rPrChange>
                                        </w:rPr>
                                        <m:t>T</m:t>
                                      </m:r>
                                    </m:e>
                                    <m:sub>
                                      <m:r>
                                        <w:rPr>
                                          <w:rFonts w:ascii="Cambria Math" w:hAnsi="Cambria Math" w:cs="Times New Roman"/>
                                          <w:color w:val="833C0B" w:themeColor="accent2" w:themeShade="80"/>
                                          <w:sz w:val="22"/>
                                          <w:rPrChange w:id="4990" w:author="tao huang" w:date="2018-10-27T14:31:00Z">
                                            <w:rPr>
                                              <w:rFonts w:ascii="Cambria Math" w:hAnsi="Cambria Math" w:cs="Times New Roman"/>
                                              <w:sz w:val="22"/>
                                            </w:rPr>
                                          </w:rPrChange>
                                        </w:rPr>
                                        <m:t>0</m:t>
                                      </m:r>
                                    </m:sub>
                                  </m:sSub>
                                </m:sup>
                                <m:e>
                                  <m:r>
                                    <w:rPr>
                                      <w:rFonts w:ascii="Cambria Math" w:hAnsi="Cambria Math" w:cs="Times New Roman"/>
                                      <w:color w:val="833C0B" w:themeColor="accent2" w:themeShade="80"/>
                                      <w:sz w:val="22"/>
                                      <w:rPrChange w:id="4991" w:author="tao huang" w:date="2018-10-27T14:31:00Z">
                                        <w:rPr>
                                          <w:rFonts w:ascii="Cambria Math" w:hAnsi="Cambria Math" w:cs="Times New Roman"/>
                                          <w:sz w:val="22"/>
                                        </w:rPr>
                                      </w:rPrChange>
                                    </w:rPr>
                                    <m:t>|</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4992" w:author="tao huang" w:date="2018-10-27T14:31:00Z">
                                            <w:rPr>
                                              <w:rFonts w:ascii="Cambria Math" w:hAnsi="Cambria Math" w:cs="Times New Roman"/>
                                              <w:sz w:val="22"/>
                                            </w:rPr>
                                          </w:rPrChange>
                                        </w:rPr>
                                        <m:t>y</m:t>
                                      </m:r>
                                    </m:e>
                                    <m:sub>
                                      <m:r>
                                        <w:rPr>
                                          <w:rFonts w:ascii="Cambria Math" w:hAnsi="Cambria Math" w:cs="Times New Roman"/>
                                          <w:color w:val="833C0B" w:themeColor="accent2" w:themeShade="80"/>
                                          <w:sz w:val="22"/>
                                          <w:rPrChange w:id="4993" w:author="tao huang" w:date="2018-10-27T14:31:00Z">
                                            <w:rPr>
                                              <w:rFonts w:ascii="Cambria Math" w:hAnsi="Cambria Math" w:cs="Times New Roman"/>
                                              <w:sz w:val="22"/>
                                            </w:rPr>
                                          </w:rPrChange>
                                        </w:rPr>
                                        <m:t>s,t,k</m:t>
                                      </m:r>
                                    </m:sub>
                                  </m:sSub>
                                </m:e>
                              </m:nary>
                              <m:r>
                                <w:rPr>
                                  <w:rFonts w:ascii="Cambria Math" w:hAnsi="Cambria Math" w:cs="Times New Roman"/>
                                  <w:color w:val="833C0B" w:themeColor="accent2" w:themeShade="80"/>
                                  <w:sz w:val="22"/>
                                  <w:rPrChange w:id="4994" w:author="tao huang" w:date="2018-10-27T14:31:00Z">
                                    <w:rPr>
                                      <w:rFonts w:ascii="Cambria Math" w:hAnsi="Cambria Math" w:cs="Times New Roman"/>
                                      <w:sz w:val="22"/>
                                    </w:rPr>
                                  </w:rPrChange>
                                </w:rPr>
                                <m:t>-</m:t>
                              </m:r>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4995" w:author="tao huang" w:date="2018-10-27T14:31:00Z">
                                        <w:rPr>
                                          <w:rFonts w:ascii="Cambria Math" w:hAnsi="Cambria Math" w:cs="Times New Roman"/>
                                          <w:sz w:val="22"/>
                                        </w:rPr>
                                      </w:rPrChange>
                                    </w:rPr>
                                    <m:t>y</m:t>
                                  </m:r>
                                </m:e>
                                <m:sub>
                                  <m:r>
                                    <w:rPr>
                                      <w:rFonts w:ascii="Cambria Math" w:hAnsi="Cambria Math" w:cs="Times New Roman"/>
                                      <w:color w:val="833C0B" w:themeColor="accent2" w:themeShade="80"/>
                                      <w:sz w:val="22"/>
                                      <w:rPrChange w:id="4996" w:author="tao huang" w:date="2018-10-27T14:31:00Z">
                                        <w:rPr>
                                          <w:rFonts w:ascii="Cambria Math" w:hAnsi="Cambria Math" w:cs="Times New Roman"/>
                                          <w:sz w:val="22"/>
                                        </w:rPr>
                                      </w:rPrChange>
                                    </w:rPr>
                                    <m:t>s,t-1,k</m:t>
                                  </m:r>
                                </m:sub>
                              </m:sSub>
                              <m:r>
                                <w:rPr>
                                  <w:rFonts w:ascii="Cambria Math" w:hAnsi="Cambria Math" w:cs="Times New Roman"/>
                                  <w:color w:val="833C0B" w:themeColor="accent2" w:themeShade="80"/>
                                  <w:sz w:val="22"/>
                                  <w:rPrChange w:id="4997" w:author="tao huang" w:date="2018-10-27T14:31:00Z">
                                    <w:rPr>
                                      <w:rFonts w:ascii="Cambria Math" w:hAnsi="Cambria Math" w:cs="Times New Roman"/>
                                      <w:sz w:val="22"/>
                                    </w:rPr>
                                  </w:rPrChange>
                                </w:rPr>
                                <m:t>|</m:t>
                              </m:r>
                            </m:den>
                          </m:f>
                        </m:e>
                      </m:d>
                    </m:e>
                  </m:nary>
                </m:e>
              </m:nary>
            </m:e>
          </m:nary>
        </m:oMath>
      </m:oMathPara>
    </w:p>
    <w:p w14:paraId="0A3994AB" w14:textId="77777777" w:rsidR="00971633" w:rsidRPr="004A18B8" w:rsidRDefault="004E43BA" w:rsidP="00971633">
      <w:pPr>
        <w:shd w:val="clear" w:color="auto" w:fill="FFFFFF" w:themeFill="background1"/>
        <w:spacing w:after="0" w:line="360" w:lineRule="auto"/>
        <w:jc w:val="both"/>
        <w:rPr>
          <w:rFonts w:cs="Times New Roman"/>
          <w:color w:val="833C0B" w:themeColor="accent2" w:themeShade="80"/>
          <w:sz w:val="22"/>
          <w:rPrChange w:id="4998" w:author="tao huang" w:date="2018-10-27T14:31:00Z">
            <w:rPr>
              <w:rFonts w:cs="Times New Roman"/>
              <w:sz w:val="22"/>
            </w:rPr>
          </w:rPrChange>
        </w:rPr>
      </w:pPr>
      <w:bookmarkStart w:id="4999" w:name="_Hlk484444975"/>
      <m:oMath>
        <m:r>
          <m:rPr>
            <m:sty m:val="p"/>
          </m:rPr>
          <w:rPr>
            <w:rFonts w:ascii="Cambria Math" w:hAnsi="Cambria Math" w:cs="Times New Roman"/>
            <w:color w:val="833C0B" w:themeColor="accent2" w:themeShade="80"/>
            <w:sz w:val="22"/>
            <w:rPrChange w:id="5000" w:author="tao huang" w:date="2018-10-27T14:31:00Z">
              <w:rPr>
                <w:rFonts w:ascii="Cambria Math" w:hAnsi="Cambria Math" w:cs="Times New Roman"/>
                <w:sz w:val="22"/>
              </w:rPr>
            </w:rPrChange>
          </w:rPr>
          <m:t>AvgRelMAE</m:t>
        </m:r>
        <m:r>
          <w:rPr>
            <w:rFonts w:ascii="Cambria Math" w:hAnsi="Cambria Math" w:cs="Times New Roman"/>
            <w:color w:val="833C0B" w:themeColor="accent2" w:themeShade="80"/>
            <w:sz w:val="22"/>
            <w:rPrChange w:id="5001" w:author="tao huang" w:date="2018-10-27T14:31:00Z">
              <w:rPr>
                <w:rFonts w:ascii="Cambria Math" w:hAnsi="Cambria Math" w:cs="Times New Roman"/>
                <w:sz w:val="22"/>
              </w:rPr>
            </w:rPrChange>
          </w:rPr>
          <m:t>(H)=</m:t>
        </m:r>
        <m:sSup>
          <m:sSupPr>
            <m:ctrlPr>
              <w:rPr>
                <w:rFonts w:ascii="Cambria Math" w:hAnsi="Cambria Math" w:cs="Times New Roman"/>
                <w:i/>
                <w:color w:val="833C0B" w:themeColor="accent2" w:themeShade="80"/>
                <w:sz w:val="22"/>
              </w:rPr>
            </m:ctrlPr>
          </m:sSupPr>
          <m:e>
            <m:d>
              <m:dPr>
                <m:ctrlPr>
                  <w:rPr>
                    <w:rFonts w:ascii="Cambria Math" w:hAnsi="Cambria Math" w:cs="Times New Roman"/>
                    <w:i/>
                    <w:color w:val="833C0B" w:themeColor="accent2" w:themeShade="80"/>
                    <w:sz w:val="22"/>
                  </w:rPr>
                </m:ctrlPr>
              </m:dPr>
              <m:e>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5002" w:author="tao huang" w:date="2018-10-27T14:31:00Z">
                          <w:rPr>
                            <w:rFonts w:ascii="Cambria Math" w:hAnsi="Cambria Math" w:cs="Times New Roman"/>
                            <w:sz w:val="22"/>
                          </w:rPr>
                        </w:rPrChange>
                      </w:rPr>
                      <m:t>s=1</m:t>
                    </m:r>
                  </m:sub>
                  <m:sup>
                    <m:r>
                      <w:rPr>
                        <w:rFonts w:ascii="Cambria Math" w:hAnsi="Cambria Math" w:cs="Times New Roman"/>
                        <w:color w:val="833C0B" w:themeColor="accent2" w:themeShade="80"/>
                        <w:sz w:val="22"/>
                        <w:rPrChange w:id="5003" w:author="tao huang" w:date="2018-10-27T14:31:00Z">
                          <w:rPr>
                            <w:rFonts w:ascii="Cambria Math" w:hAnsi="Cambria Math" w:cs="Times New Roman"/>
                            <w:sz w:val="22"/>
                          </w:rPr>
                        </w:rPrChange>
                      </w:rPr>
                      <m:t>S</m:t>
                    </m:r>
                  </m:sup>
                  <m:e>
                    <m:sSub>
                      <m:sSubPr>
                        <m:ctrlPr>
                          <w:rPr>
                            <w:rFonts w:ascii="Cambria Math" w:hAnsi="Cambria Math" w:cs="Times New Roman"/>
                            <w:i/>
                            <w:color w:val="833C0B" w:themeColor="accent2" w:themeShade="80"/>
                            <w:sz w:val="22"/>
                          </w:rPr>
                        </m:ctrlPr>
                      </m:sSubPr>
                      <m:e>
                        <m:r>
                          <m:rPr>
                            <m:sty m:val="p"/>
                          </m:rPr>
                          <w:rPr>
                            <w:rFonts w:ascii="Cambria Math" w:hAnsi="Cambria Math" w:cs="Times New Roman"/>
                            <w:color w:val="833C0B" w:themeColor="accent2" w:themeShade="80"/>
                            <w:sz w:val="22"/>
                            <w:rPrChange w:id="5004" w:author="tao huang" w:date="2018-10-27T14:31:00Z">
                              <w:rPr>
                                <w:rFonts w:ascii="Cambria Math" w:hAnsi="Cambria Math" w:cs="Times New Roman"/>
                                <w:sz w:val="22"/>
                              </w:rPr>
                            </w:rPrChange>
                          </w:rPr>
                          <m:t>RelMAE</m:t>
                        </m:r>
                      </m:e>
                      <m:sub>
                        <m:r>
                          <w:rPr>
                            <w:rFonts w:ascii="Cambria Math" w:hAnsi="Cambria Math" w:cs="Times New Roman"/>
                            <w:color w:val="833C0B" w:themeColor="accent2" w:themeShade="80"/>
                            <w:sz w:val="22"/>
                            <w:rPrChange w:id="5005" w:author="tao huang" w:date="2018-10-27T14:31:00Z">
                              <w:rPr>
                                <w:rFonts w:ascii="Cambria Math" w:hAnsi="Cambria Math" w:cs="Times New Roman"/>
                                <w:sz w:val="22"/>
                              </w:rPr>
                            </w:rPrChange>
                          </w:rPr>
                          <m:t>s,H,k</m:t>
                        </m:r>
                      </m:sub>
                    </m:sSub>
                  </m:e>
                </m:nary>
              </m:e>
            </m:d>
          </m:e>
          <m:sup>
            <m:f>
              <m:fPr>
                <m:ctrlPr>
                  <w:rPr>
                    <w:rFonts w:ascii="Cambria Math" w:hAnsi="Cambria Math" w:cs="Times New Roman"/>
                    <w:i/>
                    <w:color w:val="833C0B" w:themeColor="accent2" w:themeShade="80"/>
                    <w:sz w:val="22"/>
                  </w:rPr>
                </m:ctrlPr>
              </m:fPr>
              <m:num>
                <m:r>
                  <w:rPr>
                    <w:rFonts w:ascii="Cambria Math" w:hAnsi="Cambria Math" w:cs="Times New Roman"/>
                    <w:color w:val="833C0B" w:themeColor="accent2" w:themeShade="80"/>
                    <w:sz w:val="22"/>
                    <w:rPrChange w:id="5006" w:author="tao huang" w:date="2018-10-27T14:31:00Z">
                      <w:rPr>
                        <w:rFonts w:ascii="Cambria Math" w:hAnsi="Cambria Math" w:cs="Times New Roman"/>
                        <w:sz w:val="22"/>
                      </w:rPr>
                    </w:rPrChange>
                  </w:rPr>
                  <m:t>1</m:t>
                </m:r>
              </m:num>
              <m:den>
                <m:r>
                  <w:rPr>
                    <w:rFonts w:ascii="Cambria Math" w:hAnsi="Cambria Math" w:cs="Times New Roman"/>
                    <w:color w:val="833C0B" w:themeColor="accent2" w:themeShade="80"/>
                    <w:sz w:val="22"/>
                    <w:rPrChange w:id="5007" w:author="tao huang" w:date="2018-10-27T14:31:00Z">
                      <w:rPr>
                        <w:rFonts w:ascii="Cambria Math" w:hAnsi="Cambria Math" w:cs="Times New Roman"/>
                        <w:sz w:val="22"/>
                      </w:rPr>
                    </w:rPrChange>
                  </w:rPr>
                  <m:t>S</m:t>
                </m:r>
              </m:den>
            </m:f>
          </m:sup>
        </m:sSup>
      </m:oMath>
      <w:r w:rsidR="00971633" w:rsidRPr="004A18B8">
        <w:rPr>
          <w:rFonts w:cs="Times New Roman"/>
          <w:color w:val="833C0B" w:themeColor="accent2" w:themeShade="80"/>
          <w:sz w:val="22"/>
          <w:rPrChange w:id="5008" w:author="tao huang" w:date="2018-10-27T14:31:00Z">
            <w:rPr>
              <w:rFonts w:cs="Times New Roman"/>
              <w:sz w:val="22"/>
            </w:rPr>
          </w:rPrChange>
        </w:rPr>
        <w:t xml:space="preserve">, where </w:t>
      </w:r>
      <m:oMath>
        <m:sSub>
          <m:sSubPr>
            <m:ctrlPr>
              <w:rPr>
                <w:rFonts w:ascii="Cambria Math" w:hAnsi="Cambria Math" w:cs="Times New Roman"/>
                <w:i/>
                <w:color w:val="833C0B" w:themeColor="accent2" w:themeShade="80"/>
                <w:sz w:val="22"/>
              </w:rPr>
            </m:ctrlPr>
          </m:sSubPr>
          <m:e>
            <m:r>
              <m:rPr>
                <m:sty m:val="p"/>
              </m:rPr>
              <w:rPr>
                <w:rFonts w:ascii="Cambria Math" w:hAnsi="Cambria Math" w:cs="Times New Roman"/>
                <w:color w:val="833C0B" w:themeColor="accent2" w:themeShade="80"/>
                <w:sz w:val="22"/>
                <w:rPrChange w:id="5009" w:author="tao huang" w:date="2018-10-27T14:31:00Z">
                  <w:rPr>
                    <w:rFonts w:ascii="Cambria Math" w:hAnsi="Cambria Math" w:cs="Times New Roman"/>
                    <w:sz w:val="22"/>
                  </w:rPr>
                </w:rPrChange>
              </w:rPr>
              <m:t>RelMAE</m:t>
            </m:r>
          </m:e>
          <m:sub>
            <m:r>
              <w:rPr>
                <w:rFonts w:ascii="Cambria Math" w:hAnsi="Cambria Math" w:cs="Times New Roman"/>
                <w:color w:val="833C0B" w:themeColor="accent2" w:themeShade="80"/>
                <w:sz w:val="22"/>
                <w:rPrChange w:id="5010" w:author="tao huang" w:date="2018-10-27T14:31:00Z">
                  <w:rPr>
                    <w:rFonts w:ascii="Cambria Math" w:hAnsi="Cambria Math" w:cs="Times New Roman"/>
                    <w:sz w:val="22"/>
                  </w:rPr>
                </w:rPrChange>
              </w:rPr>
              <m:t>s,H,k</m:t>
            </m:r>
          </m:sub>
        </m:sSub>
        <m:r>
          <w:rPr>
            <w:rFonts w:ascii="Cambria Math" w:hAnsi="Cambria Math" w:cs="Times New Roman"/>
            <w:color w:val="833C0B" w:themeColor="accent2" w:themeShade="80"/>
            <w:sz w:val="22"/>
            <w:rPrChange w:id="5011" w:author="tao huang" w:date="2018-10-27T14:31:00Z">
              <w:rPr>
                <w:rFonts w:ascii="Cambria Math" w:hAnsi="Cambria Math" w:cs="Times New Roman"/>
                <w:sz w:val="22"/>
              </w:rPr>
            </w:rPrChange>
          </w:rPr>
          <m:t>=</m:t>
        </m:r>
        <m:f>
          <m:fPr>
            <m:ctrlPr>
              <w:rPr>
                <w:rFonts w:ascii="Cambria Math" w:hAnsi="Cambria Math" w:cs="Times New Roman"/>
                <w:color w:val="833C0B" w:themeColor="accent2" w:themeShade="80"/>
                <w:sz w:val="22"/>
              </w:rPr>
            </m:ctrlPr>
          </m:fPr>
          <m:num>
            <m:sSubSup>
              <m:sSubSupPr>
                <m:ctrlPr>
                  <w:rPr>
                    <w:rFonts w:ascii="Cambria Math" w:hAnsi="Cambria Math" w:cs="Times New Roman"/>
                    <w:color w:val="833C0B" w:themeColor="accent2" w:themeShade="80"/>
                    <w:sz w:val="22"/>
                  </w:rPr>
                </m:ctrlPr>
              </m:sSubSupPr>
              <m:e>
                <m:r>
                  <m:rPr>
                    <m:sty m:val="p"/>
                  </m:rPr>
                  <w:rPr>
                    <w:rFonts w:ascii="Cambria Math" w:hAnsi="Cambria Math" w:cs="Times New Roman"/>
                    <w:color w:val="833C0B" w:themeColor="accent2" w:themeShade="80"/>
                    <w:sz w:val="22"/>
                    <w:rPrChange w:id="5012" w:author="tao huang" w:date="2018-10-27T14:31:00Z">
                      <w:rPr>
                        <w:rFonts w:ascii="Cambria Math" w:hAnsi="Cambria Math" w:cs="Times New Roman"/>
                        <w:sz w:val="22"/>
                      </w:rPr>
                    </w:rPrChange>
                  </w:rPr>
                  <m:t>MAE</m:t>
                </m:r>
              </m:e>
              <m:sub>
                <m:r>
                  <w:rPr>
                    <w:rFonts w:ascii="Cambria Math" w:hAnsi="Cambria Math" w:cs="Times New Roman"/>
                    <w:color w:val="833C0B" w:themeColor="accent2" w:themeShade="80"/>
                    <w:sz w:val="22"/>
                    <w:rPrChange w:id="5013" w:author="tao huang" w:date="2018-10-27T14:31:00Z">
                      <w:rPr>
                        <w:rFonts w:ascii="Cambria Math" w:hAnsi="Cambria Math" w:cs="Times New Roman"/>
                        <w:sz w:val="22"/>
                      </w:rPr>
                    </w:rPrChange>
                  </w:rPr>
                  <m:t>s,H,k</m:t>
                </m:r>
              </m:sub>
              <m:sup>
                <m:r>
                  <w:rPr>
                    <w:rFonts w:ascii="Cambria Math" w:hAnsi="Cambria Math" w:cs="Times New Roman"/>
                    <w:color w:val="833C0B" w:themeColor="accent2" w:themeShade="80"/>
                    <w:sz w:val="22"/>
                    <w:rPrChange w:id="5014" w:author="tao huang" w:date="2018-10-27T14:31:00Z">
                      <w:rPr>
                        <w:rFonts w:ascii="Cambria Math" w:hAnsi="Cambria Math" w:cs="Times New Roman"/>
                        <w:sz w:val="22"/>
                      </w:rPr>
                    </w:rPrChange>
                  </w:rPr>
                  <m:t>C</m:t>
                </m:r>
              </m:sup>
            </m:sSubSup>
          </m:num>
          <m:den>
            <m:sSubSup>
              <m:sSubSupPr>
                <m:ctrlPr>
                  <w:rPr>
                    <w:rFonts w:ascii="Cambria Math" w:hAnsi="Cambria Math" w:cs="Times New Roman"/>
                    <w:color w:val="833C0B" w:themeColor="accent2" w:themeShade="80"/>
                    <w:sz w:val="22"/>
                  </w:rPr>
                </m:ctrlPr>
              </m:sSubSupPr>
              <m:e>
                <m:r>
                  <m:rPr>
                    <m:sty m:val="p"/>
                  </m:rPr>
                  <w:rPr>
                    <w:rFonts w:ascii="Cambria Math" w:hAnsi="Cambria Math" w:cs="Times New Roman"/>
                    <w:color w:val="833C0B" w:themeColor="accent2" w:themeShade="80"/>
                    <w:sz w:val="22"/>
                    <w:rPrChange w:id="5015" w:author="tao huang" w:date="2018-10-27T14:31:00Z">
                      <w:rPr>
                        <w:rFonts w:ascii="Cambria Math" w:hAnsi="Cambria Math" w:cs="Times New Roman"/>
                        <w:sz w:val="22"/>
                      </w:rPr>
                    </w:rPrChange>
                  </w:rPr>
                  <m:t>MAE</m:t>
                </m:r>
              </m:e>
              <m:sub>
                <m:r>
                  <w:rPr>
                    <w:rFonts w:ascii="Cambria Math" w:hAnsi="Cambria Math" w:cs="Times New Roman"/>
                    <w:color w:val="833C0B" w:themeColor="accent2" w:themeShade="80"/>
                    <w:sz w:val="22"/>
                    <w:rPrChange w:id="5016" w:author="tao huang" w:date="2018-10-27T14:31:00Z">
                      <w:rPr>
                        <w:rFonts w:ascii="Cambria Math" w:hAnsi="Cambria Math" w:cs="Times New Roman"/>
                        <w:sz w:val="22"/>
                      </w:rPr>
                    </w:rPrChange>
                  </w:rPr>
                  <m:t>s,H,k</m:t>
                </m:r>
              </m:sub>
              <m:sup>
                <m:r>
                  <w:rPr>
                    <w:rFonts w:ascii="Cambria Math" w:hAnsi="Cambria Math" w:cs="Times New Roman"/>
                    <w:color w:val="833C0B" w:themeColor="accent2" w:themeShade="80"/>
                    <w:sz w:val="22"/>
                    <w:rPrChange w:id="5017" w:author="tao huang" w:date="2018-10-27T14:31:00Z">
                      <w:rPr>
                        <w:rFonts w:ascii="Cambria Math" w:hAnsi="Cambria Math" w:cs="Times New Roman"/>
                        <w:sz w:val="22"/>
                      </w:rPr>
                    </w:rPrChange>
                  </w:rPr>
                  <m:t>B</m:t>
                </m:r>
              </m:sup>
            </m:sSubSup>
          </m:den>
        </m:f>
      </m:oMath>
      <w:bookmarkEnd w:id="4999"/>
      <w:r w:rsidR="00971633" w:rsidRPr="004A18B8">
        <w:rPr>
          <w:rFonts w:cs="Times New Roman"/>
          <w:color w:val="833C0B" w:themeColor="accent2" w:themeShade="80"/>
          <w:sz w:val="22"/>
          <w:rPrChange w:id="5018" w:author="tao huang" w:date="2018-10-27T14:31:00Z">
            <w:rPr>
              <w:rFonts w:cs="Times New Roman"/>
              <w:sz w:val="22"/>
            </w:rPr>
          </w:rPrChange>
        </w:rPr>
        <w:t xml:space="preserve"> </w:t>
      </w:r>
      <w:r w:rsidR="00AF52DD" w:rsidRPr="004A18B8">
        <w:rPr>
          <w:rFonts w:cs="Times New Roman"/>
          <w:color w:val="833C0B" w:themeColor="accent2" w:themeShade="80"/>
          <w:sz w:val="22"/>
          <w:rPrChange w:id="5019" w:author="tao huang" w:date="2018-10-27T14:31:00Z">
            <w:rPr>
              <w:rFonts w:cs="Times New Roman"/>
              <w:sz w:val="22"/>
            </w:rPr>
          </w:rPrChange>
        </w:rPr>
        <w:t xml:space="preserve">, </w:t>
      </w:r>
    </w:p>
    <w:p w14:paraId="5E09223C" w14:textId="77777777" w:rsidR="00971633" w:rsidRPr="004A18B8" w:rsidRDefault="00DA3D68" w:rsidP="00971633">
      <w:pPr>
        <w:shd w:val="clear" w:color="auto" w:fill="FFFFFF" w:themeFill="background1"/>
        <w:spacing w:after="0" w:line="360" w:lineRule="auto"/>
        <w:jc w:val="center"/>
        <w:rPr>
          <w:rFonts w:cs="Times New Roman"/>
          <w:b/>
          <w:color w:val="833C0B" w:themeColor="accent2" w:themeShade="80"/>
          <w:sz w:val="22"/>
          <w:rPrChange w:id="5020" w:author="tao huang" w:date="2018-10-27T14:31:00Z">
            <w:rPr>
              <w:rFonts w:cs="Times New Roman"/>
              <w:b/>
              <w:sz w:val="22"/>
            </w:rPr>
          </w:rPrChange>
        </w:rPr>
      </w:pPr>
      <m:oMathPara>
        <m:oMath>
          <m:sSubSup>
            <m:sSubSupPr>
              <m:ctrlPr>
                <w:rPr>
                  <w:rFonts w:ascii="Cambria Math" w:hAnsi="Cambria Math" w:cs="Times New Roman"/>
                  <w:color w:val="833C0B" w:themeColor="accent2" w:themeShade="80"/>
                  <w:sz w:val="22"/>
                </w:rPr>
              </m:ctrlPr>
            </m:sSubSupPr>
            <m:e>
              <m:r>
                <m:rPr>
                  <m:sty m:val="p"/>
                </m:rPr>
                <w:rPr>
                  <w:rFonts w:ascii="Cambria Math" w:hAnsi="Cambria Math" w:cs="Times New Roman"/>
                  <w:color w:val="833C0B" w:themeColor="accent2" w:themeShade="80"/>
                  <w:sz w:val="22"/>
                  <w:rPrChange w:id="5021" w:author="tao huang" w:date="2018-10-27T14:31:00Z">
                    <w:rPr>
                      <w:rFonts w:ascii="Cambria Math" w:hAnsi="Cambria Math" w:cs="Times New Roman"/>
                      <w:sz w:val="22"/>
                    </w:rPr>
                  </w:rPrChange>
                </w:rPr>
                <m:t>MAE</m:t>
              </m:r>
            </m:e>
            <m:sub>
              <m:r>
                <w:rPr>
                  <w:rFonts w:ascii="Cambria Math" w:hAnsi="Cambria Math" w:cs="Times New Roman"/>
                  <w:color w:val="833C0B" w:themeColor="accent2" w:themeShade="80"/>
                  <w:sz w:val="22"/>
                  <w:rPrChange w:id="5022" w:author="tao huang" w:date="2018-10-27T14:31:00Z">
                    <w:rPr>
                      <w:rFonts w:ascii="Cambria Math" w:hAnsi="Cambria Math" w:cs="Times New Roman"/>
                      <w:sz w:val="22"/>
                    </w:rPr>
                  </w:rPrChange>
                </w:rPr>
                <m:t>s,H,k</m:t>
              </m:r>
            </m:sub>
            <m:sup>
              <m:r>
                <w:rPr>
                  <w:rFonts w:ascii="Cambria Math" w:hAnsi="Cambria Math" w:cs="Times New Roman"/>
                  <w:color w:val="833C0B" w:themeColor="accent2" w:themeShade="80"/>
                  <w:sz w:val="22"/>
                  <w:rPrChange w:id="5023" w:author="tao huang" w:date="2018-10-27T14:31:00Z">
                    <w:rPr>
                      <w:rFonts w:ascii="Cambria Math" w:hAnsi="Cambria Math" w:cs="Times New Roman"/>
                      <w:sz w:val="22"/>
                    </w:rPr>
                  </w:rPrChange>
                </w:rPr>
                <m:t>C</m:t>
              </m:r>
            </m:sup>
          </m:sSubSup>
          <m:r>
            <w:rPr>
              <w:rFonts w:ascii="Cambria Math" w:hAnsi="Cambria Math" w:cs="Times New Roman"/>
              <w:color w:val="833C0B" w:themeColor="accent2" w:themeShade="80"/>
              <w:sz w:val="22"/>
              <w:rPrChange w:id="5024" w:author="tao huang" w:date="2018-10-27T14:31:00Z">
                <w:rPr>
                  <w:rFonts w:ascii="Cambria Math" w:hAnsi="Cambria Math" w:cs="Times New Roman"/>
                  <w:sz w:val="22"/>
                </w:rPr>
              </w:rPrChange>
            </w:rPr>
            <m:t>=</m:t>
          </m:r>
          <m:f>
            <m:fPr>
              <m:ctrlPr>
                <w:rPr>
                  <w:rFonts w:ascii="Cambria Math" w:hAnsi="Cambria Math" w:cs="Times New Roman"/>
                  <w:i/>
                  <w:color w:val="833C0B" w:themeColor="accent2" w:themeShade="80"/>
                  <w:sz w:val="22"/>
                </w:rPr>
              </m:ctrlPr>
            </m:fPr>
            <m:num>
              <m:r>
                <w:rPr>
                  <w:rFonts w:ascii="Cambria Math" w:hAnsi="Cambria Math" w:cs="Times New Roman"/>
                  <w:color w:val="833C0B" w:themeColor="accent2" w:themeShade="80"/>
                  <w:sz w:val="22"/>
                  <w:rPrChange w:id="5025" w:author="tao huang" w:date="2018-10-27T14:31:00Z">
                    <w:rPr>
                      <w:rFonts w:ascii="Cambria Math" w:hAnsi="Cambria Math" w:cs="Times New Roman"/>
                      <w:sz w:val="22"/>
                    </w:rPr>
                  </w:rPrChange>
                </w:rPr>
                <m:t>1</m:t>
              </m:r>
            </m:num>
            <m:den>
              <m:r>
                <w:rPr>
                  <w:rFonts w:ascii="Cambria Math" w:hAnsi="Cambria Math" w:cs="Times New Roman"/>
                  <w:color w:val="833C0B" w:themeColor="accent2" w:themeShade="80"/>
                  <w:sz w:val="22"/>
                  <w:rPrChange w:id="5026" w:author="tao huang" w:date="2018-10-27T14:31:00Z">
                    <w:rPr>
                      <w:rFonts w:ascii="Cambria Math" w:hAnsi="Cambria Math" w:cs="Times New Roman"/>
                      <w:sz w:val="22"/>
                    </w:rPr>
                  </w:rPrChange>
                </w:rPr>
                <m:t>h</m:t>
              </m:r>
            </m:den>
          </m:f>
          <m:f>
            <m:fPr>
              <m:ctrlPr>
                <w:rPr>
                  <w:rFonts w:ascii="Cambria Math" w:hAnsi="Cambria Math" w:cs="Times New Roman"/>
                  <w:i/>
                  <w:color w:val="833C0B" w:themeColor="accent2" w:themeShade="80"/>
                  <w:sz w:val="22"/>
                </w:rPr>
              </m:ctrlPr>
            </m:fPr>
            <m:num>
              <m:r>
                <w:rPr>
                  <w:rFonts w:ascii="Cambria Math" w:hAnsi="Cambria Math" w:cs="Times New Roman"/>
                  <w:color w:val="833C0B" w:themeColor="accent2" w:themeShade="80"/>
                  <w:sz w:val="22"/>
                  <w:rPrChange w:id="5027" w:author="tao huang" w:date="2018-10-27T14:31:00Z">
                    <w:rPr>
                      <w:rFonts w:ascii="Cambria Math" w:hAnsi="Cambria Math" w:cs="Times New Roman"/>
                      <w:sz w:val="22"/>
                    </w:rPr>
                  </w:rPrChange>
                </w:rPr>
                <m:t>1</m:t>
              </m:r>
            </m:num>
            <m:den>
              <m:r>
                <w:rPr>
                  <w:rFonts w:ascii="Cambria Math" w:hAnsi="Cambria Math" w:cs="Times New Roman"/>
                  <w:color w:val="833C0B" w:themeColor="accent2" w:themeShade="80"/>
                  <w:sz w:val="22"/>
                  <w:rPrChange w:id="5028" w:author="tao huang" w:date="2018-10-27T14:31:00Z">
                    <w:rPr>
                      <w:rFonts w:ascii="Cambria Math" w:hAnsi="Cambria Math" w:cs="Times New Roman"/>
                      <w:sz w:val="22"/>
                    </w:rPr>
                  </w:rPrChange>
                </w:rPr>
                <m:t>k</m:t>
              </m:r>
            </m:den>
          </m:f>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5029" w:author="tao huang" w:date="2018-10-27T14:31:00Z">
                    <w:rPr>
                      <w:rFonts w:ascii="Cambria Math" w:hAnsi="Cambria Math" w:cs="Times New Roman"/>
                      <w:sz w:val="22"/>
                    </w:rPr>
                  </w:rPrChange>
                </w:rPr>
                <m:t>h=1</m:t>
              </m:r>
            </m:sub>
            <m:sup>
              <m:r>
                <w:rPr>
                  <w:rFonts w:ascii="Cambria Math" w:hAnsi="Cambria Math" w:cs="Times New Roman"/>
                  <w:color w:val="833C0B" w:themeColor="accent2" w:themeShade="80"/>
                  <w:sz w:val="22"/>
                  <w:rPrChange w:id="5030" w:author="tao huang" w:date="2018-10-27T14:31:00Z">
                    <w:rPr>
                      <w:rFonts w:ascii="Cambria Math" w:hAnsi="Cambria Math" w:cs="Times New Roman"/>
                      <w:sz w:val="22"/>
                    </w:rPr>
                  </w:rPrChange>
                </w:rPr>
                <m:t>H</m:t>
              </m:r>
            </m:sup>
            <m:e>
              <m:nary>
                <m:naryPr>
                  <m:chr m:val="∑"/>
                  <m:limLoc m:val="undOvr"/>
                  <m:ctrlPr>
                    <w:rPr>
                      <w:rFonts w:ascii="Cambria Math" w:hAnsi="Cambria Math" w:cs="Times New Roman"/>
                      <w:i/>
                      <w:color w:val="833C0B" w:themeColor="accent2" w:themeShade="80"/>
                      <w:sz w:val="22"/>
                    </w:rPr>
                  </m:ctrlPr>
                </m:naryPr>
                <m:sub>
                  <m:r>
                    <w:rPr>
                      <w:rFonts w:ascii="Cambria Math" w:hAnsi="Cambria Math" w:cs="Times New Roman"/>
                      <w:color w:val="833C0B" w:themeColor="accent2" w:themeShade="80"/>
                      <w:sz w:val="22"/>
                      <w:rPrChange w:id="5031" w:author="tao huang" w:date="2018-10-27T14:31:00Z">
                        <w:rPr>
                          <w:rFonts w:ascii="Cambria Math" w:hAnsi="Cambria Math" w:cs="Times New Roman"/>
                          <w:sz w:val="22"/>
                        </w:rPr>
                      </w:rPrChange>
                    </w:rPr>
                    <m:t>k=1</m:t>
                  </m:r>
                </m:sub>
                <m:sup>
                  <m:r>
                    <w:rPr>
                      <w:rFonts w:ascii="Cambria Math" w:hAnsi="Cambria Math" w:cs="Times New Roman"/>
                      <w:color w:val="833C0B" w:themeColor="accent2" w:themeShade="80"/>
                      <w:sz w:val="22"/>
                      <w:rPrChange w:id="5032" w:author="tao huang" w:date="2018-10-27T14:31:00Z">
                        <w:rPr>
                          <w:rFonts w:ascii="Cambria Math" w:hAnsi="Cambria Math" w:cs="Times New Roman"/>
                          <w:sz w:val="22"/>
                        </w:rPr>
                      </w:rPrChange>
                    </w:rPr>
                    <m:t>K</m:t>
                  </m:r>
                </m:sup>
                <m:e>
                  <m:d>
                    <m:dPr>
                      <m:ctrlPr>
                        <w:rPr>
                          <w:rFonts w:ascii="Cambria Math" w:hAnsi="Cambria Math" w:cs="Times New Roman"/>
                          <w:i/>
                          <w:color w:val="833C0B" w:themeColor="accent2" w:themeShade="80"/>
                          <w:sz w:val="22"/>
                        </w:rPr>
                      </m:ctrlPr>
                    </m:dPr>
                    <m:e>
                      <m:d>
                        <m:dPr>
                          <m:begChr m:val="|"/>
                          <m:endChr m:val="|"/>
                          <m:ctrlPr>
                            <w:rPr>
                              <w:rFonts w:ascii="Cambria Math" w:hAnsi="Cambria Math" w:cs="Times New Roman"/>
                              <w:i/>
                              <w:color w:val="833C0B" w:themeColor="accent2" w:themeShade="80"/>
                              <w:sz w:val="22"/>
                            </w:rPr>
                          </m:ctrlPr>
                        </m:dPr>
                        <m:e>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5033" w:author="tao huang" w:date="2018-10-27T14:31:00Z">
                                    <w:rPr>
                                      <w:rFonts w:ascii="Cambria Math" w:hAnsi="Cambria Math" w:cs="Times New Roman"/>
                                      <w:sz w:val="22"/>
                                    </w:rPr>
                                  </w:rPrChange>
                                </w:rPr>
                                <m:t>y</m:t>
                              </m:r>
                            </m:e>
                            <m:sub>
                              <m:r>
                                <w:rPr>
                                  <w:rFonts w:ascii="Cambria Math" w:hAnsi="Cambria Math" w:cs="Times New Roman"/>
                                  <w:color w:val="833C0B" w:themeColor="accent2" w:themeShade="80"/>
                                  <w:sz w:val="22"/>
                                  <w:rPrChange w:id="5034" w:author="tao huang" w:date="2018-10-27T14:31:00Z">
                                    <w:rPr>
                                      <w:rFonts w:ascii="Cambria Math" w:hAnsi="Cambria Math" w:cs="Times New Roman"/>
                                      <w:sz w:val="22"/>
                                    </w:rPr>
                                  </w:rPrChange>
                                </w:rPr>
                                <m:t>s,h,k</m:t>
                              </m:r>
                            </m:sub>
                          </m:sSub>
                          <m:r>
                            <w:rPr>
                              <w:rFonts w:ascii="Cambria Math" w:hAnsi="Cambria Math" w:cs="Times New Roman"/>
                              <w:color w:val="833C0B" w:themeColor="accent2" w:themeShade="80"/>
                              <w:sz w:val="22"/>
                              <w:rPrChange w:id="5035" w:author="tao huang" w:date="2018-10-27T14:31:00Z">
                                <w:rPr>
                                  <w:rFonts w:ascii="Cambria Math" w:hAnsi="Cambria Math" w:cs="Times New Roman"/>
                                  <w:sz w:val="22"/>
                                </w:rPr>
                              </w:rPrChange>
                            </w:rPr>
                            <m:t>-</m:t>
                          </m:r>
                          <m:sSub>
                            <m:sSubPr>
                              <m:ctrlPr>
                                <w:rPr>
                                  <w:rFonts w:ascii="Cambria Math" w:hAnsi="Cambria Math" w:cs="Times New Roman"/>
                                  <w:i/>
                                  <w:color w:val="833C0B" w:themeColor="accent2" w:themeShade="80"/>
                                  <w:sz w:val="22"/>
                                </w:rPr>
                              </m:ctrlPr>
                            </m:sSubPr>
                            <m:e>
                              <m:acc>
                                <m:accPr>
                                  <m:ctrlPr>
                                    <w:rPr>
                                      <w:rFonts w:ascii="Cambria Math" w:hAnsi="Cambria Math" w:cs="Times New Roman"/>
                                      <w:i/>
                                      <w:color w:val="833C0B" w:themeColor="accent2" w:themeShade="80"/>
                                      <w:sz w:val="22"/>
                                    </w:rPr>
                                  </m:ctrlPr>
                                </m:accPr>
                                <m:e>
                                  <m:r>
                                    <w:rPr>
                                      <w:rFonts w:ascii="Cambria Math" w:hAnsi="Cambria Math" w:cs="Times New Roman"/>
                                      <w:color w:val="833C0B" w:themeColor="accent2" w:themeShade="80"/>
                                      <w:sz w:val="22"/>
                                      <w:rPrChange w:id="5036" w:author="tao huang" w:date="2018-10-27T14:31:00Z">
                                        <w:rPr>
                                          <w:rFonts w:ascii="Cambria Math" w:hAnsi="Cambria Math" w:cs="Times New Roman"/>
                                          <w:sz w:val="22"/>
                                        </w:rPr>
                                      </w:rPrChange>
                                    </w:rPr>
                                    <m:t>y</m:t>
                                  </m:r>
                                </m:e>
                              </m:acc>
                            </m:e>
                            <m:sub>
                              <m:r>
                                <w:rPr>
                                  <w:rFonts w:ascii="Cambria Math" w:hAnsi="Cambria Math" w:cs="Times New Roman"/>
                                  <w:color w:val="833C0B" w:themeColor="accent2" w:themeShade="80"/>
                                  <w:sz w:val="22"/>
                                  <w:rPrChange w:id="5037" w:author="tao huang" w:date="2018-10-27T14:31:00Z">
                                    <w:rPr>
                                      <w:rFonts w:ascii="Cambria Math" w:hAnsi="Cambria Math" w:cs="Times New Roman"/>
                                      <w:sz w:val="22"/>
                                    </w:rPr>
                                  </w:rPrChange>
                                </w:rPr>
                                <m:t>s,h,k</m:t>
                              </m:r>
                            </m:sub>
                          </m:sSub>
                        </m:e>
                      </m:d>
                    </m:e>
                  </m:d>
                </m:e>
              </m:nary>
            </m:e>
          </m:nary>
        </m:oMath>
      </m:oMathPara>
    </w:p>
    <w:p w14:paraId="1F7347E4" w14:textId="77777777" w:rsidR="00971633" w:rsidRPr="004A18B8" w:rsidRDefault="00284503" w:rsidP="00284503">
      <w:pPr>
        <w:pStyle w:val="ListParagraph"/>
        <w:shd w:val="clear" w:color="auto" w:fill="FFFFFF" w:themeFill="background1"/>
        <w:spacing w:after="0" w:line="360" w:lineRule="auto"/>
        <w:ind w:left="0"/>
        <w:jc w:val="right"/>
        <w:rPr>
          <w:rFonts w:cs="Times New Roman"/>
          <w:color w:val="833C0B" w:themeColor="accent2" w:themeShade="80"/>
          <w:sz w:val="22"/>
          <w:rPrChange w:id="5038" w:author="tao huang" w:date="2018-10-27T14:31:00Z">
            <w:rPr>
              <w:rFonts w:cs="Times New Roman"/>
              <w:sz w:val="22"/>
            </w:rPr>
          </w:rPrChange>
        </w:rPr>
      </w:pPr>
      <w:r w:rsidRPr="004A18B8">
        <w:rPr>
          <w:rFonts w:cs="Times New Roman"/>
          <w:color w:val="833C0B" w:themeColor="accent2" w:themeShade="80"/>
          <w:sz w:val="22"/>
          <w:rPrChange w:id="5039" w:author="tao huang" w:date="2018-10-27T14:31:00Z">
            <w:rPr>
              <w:rFonts w:cs="Times New Roman"/>
              <w:sz w:val="22"/>
            </w:rPr>
          </w:rPrChange>
        </w:rPr>
        <w:t>(10)</w:t>
      </w:r>
    </w:p>
    <w:p w14:paraId="2499C57B" w14:textId="644A521B" w:rsidR="00971633" w:rsidRPr="004A18B8" w:rsidRDefault="00D1463E" w:rsidP="00971633">
      <w:pPr>
        <w:pStyle w:val="ListParagraph"/>
        <w:shd w:val="clear" w:color="auto" w:fill="FFFFFF" w:themeFill="background1"/>
        <w:spacing w:after="0" w:line="360" w:lineRule="auto"/>
        <w:ind w:left="0"/>
        <w:rPr>
          <w:rFonts w:cs="Times New Roman"/>
          <w:color w:val="833C0B" w:themeColor="accent2" w:themeShade="80"/>
          <w:sz w:val="22"/>
          <w:rPrChange w:id="5040" w:author="tao huang" w:date="2018-10-27T14:31:00Z">
            <w:rPr>
              <w:rFonts w:cs="Times New Roman"/>
              <w:sz w:val="22"/>
            </w:rPr>
          </w:rPrChange>
        </w:rPr>
      </w:pPr>
      <w:ins w:id="5041" w:author="tao huang" w:date="2018-10-27T14:29:00Z">
        <w:r w:rsidRPr="004A18B8">
          <w:rPr>
            <w:rFonts w:cs="Times New Roman"/>
            <w:color w:val="833C0B" w:themeColor="accent2" w:themeShade="80"/>
            <w:sz w:val="22"/>
            <w:rPrChange w:id="5042" w:author="tao huang" w:date="2018-10-27T14:31:00Z">
              <w:rPr>
                <w:rFonts w:cs="Times New Roman"/>
                <w:sz w:val="22"/>
              </w:rPr>
            </w:rPrChange>
          </w:rPr>
          <w:t>w</w:t>
        </w:r>
      </w:ins>
      <w:del w:id="5043" w:author="tao huang" w:date="2018-10-27T14:29:00Z">
        <w:r w:rsidR="00971633" w:rsidRPr="004A18B8" w:rsidDel="00D1463E">
          <w:rPr>
            <w:rFonts w:cs="Times New Roman"/>
            <w:color w:val="833C0B" w:themeColor="accent2" w:themeShade="80"/>
            <w:sz w:val="22"/>
            <w:rPrChange w:id="5044" w:author="tao huang" w:date="2018-10-27T14:31:00Z">
              <w:rPr>
                <w:rFonts w:cs="Times New Roman"/>
                <w:sz w:val="22"/>
              </w:rPr>
            </w:rPrChange>
          </w:rPr>
          <w:delText>W</w:delText>
        </w:r>
      </w:del>
      <w:r w:rsidR="00971633" w:rsidRPr="004A18B8">
        <w:rPr>
          <w:rFonts w:cs="Times New Roman"/>
          <w:color w:val="833C0B" w:themeColor="accent2" w:themeShade="80"/>
          <w:sz w:val="22"/>
          <w:rPrChange w:id="5045" w:author="tao huang" w:date="2018-10-27T14:31:00Z">
            <w:rPr>
              <w:rFonts w:cs="Times New Roman"/>
              <w:sz w:val="22"/>
            </w:rPr>
          </w:rPrChange>
        </w:rPr>
        <w:t xml:space="preserve">here </w:t>
      </w:r>
      <m:oMath>
        <m:r>
          <m:rPr>
            <m:sty m:val="p"/>
          </m:rPr>
          <w:rPr>
            <w:rFonts w:ascii="Cambria Math" w:hAnsi="Cambria Math" w:cs="Times New Roman"/>
            <w:color w:val="833C0B" w:themeColor="accent2" w:themeShade="80"/>
            <w:sz w:val="22"/>
            <w:rPrChange w:id="5046" w:author="tao huang" w:date="2018-10-27T14:31:00Z">
              <w:rPr>
                <w:rFonts w:ascii="Cambria Math" w:hAnsi="Cambria Math" w:cs="Times New Roman"/>
                <w:sz w:val="22"/>
              </w:rPr>
            </w:rPrChange>
          </w:rPr>
          <m:t>MASE</m:t>
        </m:r>
        <m:d>
          <m:dPr>
            <m:ctrlPr>
              <w:rPr>
                <w:rFonts w:ascii="Cambria Math" w:hAnsi="Cambria Math" w:cs="Times New Roman"/>
                <w:i/>
                <w:color w:val="833C0B" w:themeColor="accent2" w:themeShade="80"/>
                <w:sz w:val="22"/>
              </w:rPr>
            </m:ctrlPr>
          </m:dPr>
          <m:e>
            <m:r>
              <w:rPr>
                <w:rFonts w:ascii="Cambria Math" w:hAnsi="Cambria Math" w:cs="Times New Roman"/>
                <w:color w:val="833C0B" w:themeColor="accent2" w:themeShade="80"/>
                <w:sz w:val="22"/>
                <w:rPrChange w:id="5047" w:author="tao huang" w:date="2018-10-27T14:31:00Z">
                  <w:rPr>
                    <w:rFonts w:ascii="Cambria Math" w:hAnsi="Cambria Math" w:cs="Times New Roman"/>
                    <w:sz w:val="22"/>
                  </w:rPr>
                </w:rPrChange>
              </w:rPr>
              <m:t>H</m:t>
            </m:r>
          </m:e>
        </m:d>
      </m:oMath>
      <w:r w:rsidR="00971633" w:rsidRPr="004A18B8">
        <w:rPr>
          <w:rFonts w:cs="Times New Roman"/>
          <w:color w:val="833C0B" w:themeColor="accent2" w:themeShade="80"/>
          <w:sz w:val="22"/>
          <w:rPrChange w:id="5048" w:author="tao huang" w:date="2018-10-27T14:31:00Z">
            <w:rPr>
              <w:rFonts w:cs="Times New Roman"/>
              <w:sz w:val="22"/>
            </w:rPr>
          </w:rPrChange>
        </w:rPr>
        <w:t xml:space="preserve"> and </w:t>
      </w:r>
      <m:oMath>
        <m:r>
          <m:rPr>
            <m:sty m:val="p"/>
          </m:rPr>
          <w:rPr>
            <w:rFonts w:ascii="Cambria Math" w:hAnsi="Cambria Math" w:cs="Times New Roman"/>
            <w:color w:val="833C0B" w:themeColor="accent2" w:themeShade="80"/>
            <w:sz w:val="22"/>
            <w:rPrChange w:id="5049" w:author="tao huang" w:date="2018-10-27T14:31:00Z">
              <w:rPr>
                <w:rFonts w:ascii="Cambria Math" w:hAnsi="Cambria Math" w:cs="Times New Roman"/>
                <w:sz w:val="22"/>
              </w:rPr>
            </w:rPrChange>
          </w:rPr>
          <m:t>AvgRelMAE</m:t>
        </m:r>
        <m:r>
          <w:rPr>
            <w:rFonts w:ascii="Cambria Math" w:hAnsi="Cambria Math" w:cs="Times New Roman"/>
            <w:color w:val="833C0B" w:themeColor="accent2" w:themeShade="80"/>
            <w:sz w:val="22"/>
            <w:rPrChange w:id="5050" w:author="tao huang" w:date="2018-10-27T14:31:00Z">
              <w:rPr>
                <w:rFonts w:ascii="Cambria Math" w:hAnsi="Cambria Math" w:cs="Times New Roman"/>
                <w:sz w:val="22"/>
              </w:rPr>
            </w:rPrChange>
          </w:rPr>
          <m:t>(H)</m:t>
        </m:r>
      </m:oMath>
      <w:r w:rsidR="00971633" w:rsidRPr="004A18B8">
        <w:rPr>
          <w:rFonts w:cs="Times New Roman"/>
          <w:color w:val="833C0B" w:themeColor="accent2" w:themeShade="80"/>
          <w:sz w:val="22"/>
          <w:rPrChange w:id="5051" w:author="tao huang" w:date="2018-10-27T14:31:00Z">
            <w:rPr>
              <w:rFonts w:cs="Times New Roman"/>
              <w:sz w:val="22"/>
            </w:rPr>
          </w:rPrChange>
        </w:rPr>
        <w:t xml:space="preserve"> are the MASE and the AvgRelMAE based on one to </w:t>
      </w:r>
      <w:r w:rsidR="00971633" w:rsidRPr="004A18B8">
        <w:rPr>
          <w:rFonts w:cs="Times New Roman"/>
          <w:i/>
          <w:color w:val="833C0B" w:themeColor="accent2" w:themeShade="80"/>
          <w:sz w:val="22"/>
          <w:rPrChange w:id="5052" w:author="tao huang" w:date="2018-10-27T14:31:00Z">
            <w:rPr>
              <w:rFonts w:cs="Times New Roman"/>
              <w:i/>
              <w:sz w:val="22"/>
            </w:rPr>
          </w:rPrChange>
        </w:rPr>
        <w:t>H</w:t>
      </w:r>
      <w:r w:rsidR="00971633" w:rsidRPr="004A18B8">
        <w:rPr>
          <w:rFonts w:cs="Times New Roman"/>
          <w:color w:val="833C0B" w:themeColor="accent2" w:themeShade="80"/>
          <w:sz w:val="22"/>
          <w:rPrChange w:id="5053" w:author="tao huang" w:date="2018-10-27T14:31:00Z">
            <w:rPr>
              <w:rFonts w:cs="Times New Roman"/>
              <w:sz w:val="22"/>
            </w:rPr>
          </w:rPrChange>
        </w:rPr>
        <w:t xml:space="preserve"> forecast horizon (</w:t>
      </w:r>
      <m:oMath>
        <m:r>
          <w:rPr>
            <w:rFonts w:ascii="Cambria Math" w:hAnsi="Cambria Math" w:cs="Times New Roman"/>
            <w:color w:val="833C0B" w:themeColor="accent2" w:themeShade="80"/>
            <w:sz w:val="22"/>
            <w:rPrChange w:id="5054" w:author="tao huang" w:date="2018-10-27T14:31:00Z">
              <w:rPr>
                <w:rFonts w:ascii="Cambria Math" w:hAnsi="Cambria Math" w:cs="Times New Roman"/>
                <w:sz w:val="22"/>
              </w:rPr>
            </w:rPrChange>
          </w:rPr>
          <m:t>H</m:t>
        </m:r>
      </m:oMath>
      <w:r w:rsidR="00971633" w:rsidRPr="004A18B8">
        <w:rPr>
          <w:rFonts w:cs="Times New Roman"/>
          <w:color w:val="833C0B" w:themeColor="accent2" w:themeShade="80"/>
          <w:sz w:val="22"/>
          <w:rPrChange w:id="5055" w:author="tao huang" w:date="2018-10-27T14:31:00Z">
            <w:rPr>
              <w:rFonts w:cs="Times New Roman"/>
              <w:sz w:val="22"/>
            </w:rPr>
          </w:rPrChange>
        </w:rPr>
        <w:t xml:space="preserve">=1, 4 and 8). </w:t>
      </w:r>
      <m:oMath>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5056" w:author="tao huang" w:date="2018-10-27T14:31:00Z">
                  <w:rPr>
                    <w:rFonts w:ascii="Cambria Math" w:hAnsi="Cambria Math" w:cs="Times New Roman"/>
                    <w:sz w:val="22"/>
                  </w:rPr>
                </w:rPrChange>
              </w:rPr>
              <m:t>y</m:t>
            </m:r>
          </m:e>
          <m:sub>
            <m:r>
              <w:rPr>
                <w:rFonts w:ascii="Cambria Math" w:hAnsi="Cambria Math" w:cs="Times New Roman"/>
                <w:color w:val="833C0B" w:themeColor="accent2" w:themeShade="80"/>
                <w:sz w:val="22"/>
                <w:rPrChange w:id="5057" w:author="tao huang" w:date="2018-10-27T14:31:00Z">
                  <w:rPr>
                    <w:rFonts w:ascii="Cambria Math" w:hAnsi="Cambria Math" w:cs="Times New Roman"/>
                    <w:sz w:val="22"/>
                  </w:rPr>
                </w:rPrChange>
              </w:rPr>
              <m:t>s,h,k</m:t>
            </m:r>
          </m:sub>
        </m:sSub>
      </m:oMath>
      <w:r w:rsidR="00971633" w:rsidRPr="004A18B8">
        <w:rPr>
          <w:rFonts w:cs="Times New Roman"/>
          <w:color w:val="833C0B" w:themeColor="accent2" w:themeShade="80"/>
          <w:sz w:val="22"/>
          <w:rPrChange w:id="5058" w:author="tao huang" w:date="2018-10-27T14:31:00Z">
            <w:rPr>
              <w:rFonts w:cs="Times New Roman"/>
              <w:sz w:val="22"/>
            </w:rPr>
          </w:rPrChange>
        </w:rPr>
        <w:t xml:space="preserve"> and </w:t>
      </w:r>
      <m:oMath>
        <m:sSub>
          <m:sSubPr>
            <m:ctrlPr>
              <w:rPr>
                <w:rFonts w:ascii="Cambria Math" w:hAnsi="Cambria Math" w:cs="Times New Roman"/>
                <w:i/>
                <w:color w:val="833C0B" w:themeColor="accent2" w:themeShade="80"/>
                <w:sz w:val="22"/>
              </w:rPr>
            </m:ctrlPr>
          </m:sSubPr>
          <m:e>
            <m:acc>
              <m:accPr>
                <m:ctrlPr>
                  <w:rPr>
                    <w:rFonts w:ascii="Cambria Math" w:hAnsi="Cambria Math" w:cs="Times New Roman"/>
                    <w:i/>
                    <w:color w:val="833C0B" w:themeColor="accent2" w:themeShade="80"/>
                    <w:sz w:val="22"/>
                  </w:rPr>
                </m:ctrlPr>
              </m:accPr>
              <m:e>
                <m:r>
                  <w:rPr>
                    <w:rFonts w:ascii="Cambria Math" w:hAnsi="Cambria Math" w:cs="Times New Roman"/>
                    <w:color w:val="833C0B" w:themeColor="accent2" w:themeShade="80"/>
                    <w:sz w:val="22"/>
                    <w:rPrChange w:id="5059" w:author="tao huang" w:date="2018-10-27T14:31:00Z">
                      <w:rPr>
                        <w:rFonts w:ascii="Cambria Math" w:hAnsi="Cambria Math" w:cs="Times New Roman"/>
                        <w:sz w:val="22"/>
                      </w:rPr>
                    </w:rPrChange>
                  </w:rPr>
                  <m:t>y</m:t>
                </m:r>
              </m:e>
            </m:acc>
          </m:e>
          <m:sub>
            <m:r>
              <w:rPr>
                <w:rFonts w:ascii="Cambria Math" w:hAnsi="Cambria Math" w:cs="Times New Roman"/>
                <w:color w:val="833C0B" w:themeColor="accent2" w:themeShade="80"/>
                <w:sz w:val="22"/>
                <w:rPrChange w:id="5060" w:author="tao huang" w:date="2018-10-27T14:31:00Z">
                  <w:rPr>
                    <w:rFonts w:ascii="Cambria Math" w:hAnsi="Cambria Math" w:cs="Times New Roman"/>
                    <w:sz w:val="22"/>
                  </w:rPr>
                </w:rPrChange>
              </w:rPr>
              <m:t>s,h,k</m:t>
            </m:r>
          </m:sub>
        </m:sSub>
      </m:oMath>
      <w:r w:rsidR="00971633" w:rsidRPr="004A18B8">
        <w:rPr>
          <w:rFonts w:cs="Times New Roman"/>
          <w:color w:val="833C0B" w:themeColor="accent2" w:themeShade="80"/>
          <w:sz w:val="22"/>
          <w:rPrChange w:id="5061" w:author="tao huang" w:date="2018-10-27T14:31:00Z">
            <w:rPr>
              <w:rFonts w:cs="Times New Roman"/>
              <w:sz w:val="22"/>
            </w:rPr>
          </w:rPrChange>
        </w:rPr>
        <w:t xml:space="preserve"> are respectively the </w:t>
      </w:r>
      <w:r w:rsidR="00971633" w:rsidRPr="004A18B8">
        <w:rPr>
          <w:rFonts w:cs="Times New Roman"/>
          <w:i/>
          <w:color w:val="833C0B" w:themeColor="accent2" w:themeShade="80"/>
          <w:sz w:val="22"/>
          <w:rPrChange w:id="5062" w:author="tao huang" w:date="2018-10-27T14:31:00Z">
            <w:rPr>
              <w:rFonts w:cs="Times New Roman"/>
              <w:i/>
              <w:sz w:val="22"/>
            </w:rPr>
          </w:rPrChange>
        </w:rPr>
        <w:t>h</w:t>
      </w:r>
      <w:r w:rsidR="00971633" w:rsidRPr="004A18B8">
        <w:rPr>
          <w:rFonts w:cs="Times New Roman"/>
          <w:color w:val="833C0B" w:themeColor="accent2" w:themeShade="80"/>
          <w:sz w:val="22"/>
          <w:rPrChange w:id="5063" w:author="tao huang" w:date="2018-10-27T14:31:00Z">
            <w:rPr>
              <w:rFonts w:cs="Times New Roman"/>
              <w:sz w:val="22"/>
            </w:rPr>
          </w:rPrChange>
        </w:rPr>
        <w:t xml:space="preserve">-step ahead actual value and forecast value for data series </w:t>
      </w:r>
      <m:oMath>
        <m:r>
          <w:rPr>
            <w:rFonts w:ascii="Cambria Math" w:hAnsi="Cambria Math" w:cs="Times New Roman"/>
            <w:color w:val="833C0B" w:themeColor="accent2" w:themeShade="80"/>
            <w:sz w:val="22"/>
            <w:rPrChange w:id="5064" w:author="tao huang" w:date="2018-10-27T14:31:00Z">
              <w:rPr>
                <w:rFonts w:ascii="Cambria Math" w:hAnsi="Cambria Math" w:cs="Times New Roman"/>
                <w:sz w:val="22"/>
              </w:rPr>
            </w:rPrChange>
          </w:rPr>
          <m:t>s</m:t>
        </m:r>
      </m:oMath>
      <w:r w:rsidR="00971633" w:rsidRPr="004A18B8">
        <w:rPr>
          <w:rFonts w:cs="Times New Roman"/>
          <w:color w:val="833C0B" w:themeColor="accent2" w:themeShade="80"/>
          <w:sz w:val="22"/>
          <w:rPrChange w:id="5065" w:author="tao huang" w:date="2018-10-27T14:31:00Z">
            <w:rPr>
              <w:rFonts w:cs="Times New Roman"/>
              <w:sz w:val="22"/>
            </w:rPr>
          </w:rPrChange>
        </w:rPr>
        <w:t xml:space="preserve"> based on the </w:t>
      </w:r>
      <m:oMath>
        <m:sSup>
          <m:sSupPr>
            <m:ctrlPr>
              <w:rPr>
                <w:rFonts w:ascii="Cambria Math" w:hAnsi="Cambria Math" w:cs="Times New Roman"/>
                <w:i/>
                <w:color w:val="833C0B" w:themeColor="accent2" w:themeShade="80"/>
                <w:sz w:val="22"/>
              </w:rPr>
            </m:ctrlPr>
          </m:sSupPr>
          <m:e>
            <m:r>
              <w:rPr>
                <w:rFonts w:ascii="Cambria Math" w:hAnsi="Cambria Math" w:cs="Times New Roman"/>
                <w:color w:val="833C0B" w:themeColor="accent2" w:themeShade="80"/>
                <w:sz w:val="22"/>
                <w:rPrChange w:id="5066" w:author="tao huang" w:date="2018-10-27T14:31:00Z">
                  <w:rPr>
                    <w:rFonts w:ascii="Cambria Math" w:hAnsi="Cambria Math" w:cs="Times New Roman"/>
                    <w:sz w:val="22"/>
                  </w:rPr>
                </w:rPrChange>
              </w:rPr>
              <m:t>k</m:t>
            </m:r>
          </m:e>
          <m:sup>
            <m:r>
              <w:rPr>
                <w:rFonts w:ascii="Cambria Math" w:hAnsi="Cambria Math" w:cs="Times New Roman"/>
                <w:color w:val="833C0B" w:themeColor="accent2" w:themeShade="80"/>
                <w:sz w:val="22"/>
                <w:rPrChange w:id="5067" w:author="tao huang" w:date="2018-10-27T14:31:00Z">
                  <w:rPr>
                    <w:rFonts w:ascii="Cambria Math" w:hAnsi="Cambria Math" w:cs="Times New Roman"/>
                    <w:sz w:val="22"/>
                  </w:rPr>
                </w:rPrChange>
              </w:rPr>
              <m:t>th</m:t>
            </m:r>
          </m:sup>
        </m:sSup>
      </m:oMath>
      <w:r w:rsidR="00971633" w:rsidRPr="004A18B8">
        <w:rPr>
          <w:rFonts w:cs="Times New Roman"/>
          <w:color w:val="833C0B" w:themeColor="accent2" w:themeShade="80"/>
          <w:sz w:val="22"/>
          <w:rPrChange w:id="5068" w:author="tao huang" w:date="2018-10-27T14:31:00Z">
            <w:rPr>
              <w:rFonts w:cs="Times New Roman"/>
              <w:sz w:val="22"/>
            </w:rPr>
          </w:rPrChange>
        </w:rPr>
        <w:t xml:space="preserve"> rolling event. There are </w:t>
      </w:r>
      <w:r w:rsidR="00971633" w:rsidRPr="004A18B8">
        <w:rPr>
          <w:rFonts w:cs="Times New Roman"/>
          <w:i/>
          <w:color w:val="833C0B" w:themeColor="accent2" w:themeShade="80"/>
          <w:sz w:val="22"/>
          <w:rPrChange w:id="5069" w:author="tao huang" w:date="2018-10-27T14:31:00Z">
            <w:rPr>
              <w:rFonts w:cs="Times New Roman"/>
              <w:i/>
              <w:sz w:val="22"/>
            </w:rPr>
          </w:rPrChange>
        </w:rPr>
        <w:t>S</w:t>
      </w:r>
      <w:r w:rsidR="00971633" w:rsidRPr="004A18B8">
        <w:rPr>
          <w:rFonts w:cs="Times New Roman"/>
          <w:color w:val="833C0B" w:themeColor="accent2" w:themeShade="80"/>
          <w:sz w:val="22"/>
          <w:rPrChange w:id="5070" w:author="tao huang" w:date="2018-10-27T14:31:00Z">
            <w:rPr>
              <w:rFonts w:cs="Times New Roman"/>
              <w:sz w:val="22"/>
            </w:rPr>
          </w:rPrChange>
        </w:rPr>
        <w:t xml:space="preserve"> data series and </w:t>
      </w:r>
      <w:r w:rsidR="00971633" w:rsidRPr="004A18B8">
        <w:rPr>
          <w:rFonts w:cs="Times New Roman"/>
          <w:i/>
          <w:color w:val="833C0B" w:themeColor="accent2" w:themeShade="80"/>
          <w:sz w:val="22"/>
          <w:rPrChange w:id="5071" w:author="tao huang" w:date="2018-10-27T14:31:00Z">
            <w:rPr>
              <w:rFonts w:cs="Times New Roman"/>
              <w:i/>
              <w:sz w:val="22"/>
            </w:rPr>
          </w:rPrChange>
        </w:rPr>
        <w:t>K</w:t>
      </w:r>
      <w:r w:rsidR="00971633" w:rsidRPr="004A18B8">
        <w:rPr>
          <w:rFonts w:cs="Times New Roman"/>
          <w:color w:val="833C0B" w:themeColor="accent2" w:themeShade="80"/>
          <w:sz w:val="22"/>
          <w:rPrChange w:id="5072" w:author="tao huang" w:date="2018-10-27T14:31:00Z">
            <w:rPr>
              <w:rFonts w:cs="Times New Roman"/>
              <w:sz w:val="22"/>
            </w:rPr>
          </w:rPrChange>
        </w:rPr>
        <w:t xml:space="preserve"> rolling events (</w:t>
      </w:r>
      <w:r w:rsidR="00971633" w:rsidRPr="004A18B8">
        <w:rPr>
          <w:rFonts w:cs="Times New Roman"/>
          <w:i/>
          <w:color w:val="833C0B" w:themeColor="accent2" w:themeShade="80"/>
          <w:sz w:val="22"/>
          <w:rPrChange w:id="5073" w:author="tao huang" w:date="2018-10-27T14:31:00Z">
            <w:rPr>
              <w:rFonts w:cs="Times New Roman"/>
              <w:i/>
              <w:sz w:val="22"/>
            </w:rPr>
          </w:rPrChange>
        </w:rPr>
        <w:t>S</w:t>
      </w:r>
      <w:r w:rsidR="00971633" w:rsidRPr="004A18B8">
        <w:rPr>
          <w:rFonts w:cs="Times New Roman"/>
          <w:color w:val="833C0B" w:themeColor="accent2" w:themeShade="80"/>
          <w:sz w:val="22"/>
          <w:rPrChange w:id="5074" w:author="tao huang" w:date="2018-10-27T14:31:00Z">
            <w:rPr>
              <w:rFonts w:cs="Times New Roman"/>
              <w:sz w:val="22"/>
            </w:rPr>
          </w:rPrChange>
        </w:rPr>
        <w:t xml:space="preserve">= 1831 and </w:t>
      </w:r>
      <w:r w:rsidR="00971633" w:rsidRPr="004A18B8">
        <w:rPr>
          <w:rFonts w:cs="Times New Roman"/>
          <w:i/>
          <w:color w:val="833C0B" w:themeColor="accent2" w:themeShade="80"/>
          <w:sz w:val="22"/>
          <w:rPrChange w:id="5075" w:author="tao huang" w:date="2018-10-27T14:31:00Z">
            <w:rPr>
              <w:rFonts w:cs="Times New Roman"/>
              <w:i/>
              <w:sz w:val="22"/>
            </w:rPr>
          </w:rPrChange>
        </w:rPr>
        <w:t>K</w:t>
      </w:r>
      <w:r w:rsidR="00971633" w:rsidRPr="004A18B8">
        <w:rPr>
          <w:rFonts w:cs="Times New Roman"/>
          <w:color w:val="833C0B" w:themeColor="accent2" w:themeShade="80"/>
          <w:sz w:val="22"/>
          <w:rPrChange w:id="5076" w:author="tao huang" w:date="2018-10-27T14:31:00Z">
            <w:rPr>
              <w:rFonts w:cs="Times New Roman"/>
              <w:sz w:val="22"/>
            </w:rPr>
          </w:rPrChange>
        </w:rPr>
        <w:t xml:space="preserve">=18). </w:t>
      </w:r>
      <m:oMath>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5077" w:author="tao huang" w:date="2018-10-27T14:31:00Z">
                  <w:rPr>
                    <w:rFonts w:ascii="Cambria Math" w:hAnsi="Cambria Math" w:cs="Times New Roman"/>
                    <w:sz w:val="22"/>
                  </w:rPr>
                </w:rPrChange>
              </w:rPr>
              <m:t>T</m:t>
            </m:r>
          </m:e>
          <m:sub>
            <m:r>
              <w:rPr>
                <w:rFonts w:ascii="Cambria Math" w:hAnsi="Cambria Math" w:cs="Times New Roman"/>
                <w:color w:val="833C0B" w:themeColor="accent2" w:themeShade="80"/>
                <w:sz w:val="22"/>
                <w:rPrChange w:id="5078" w:author="tao huang" w:date="2018-10-27T14:31:00Z">
                  <w:rPr>
                    <w:rFonts w:ascii="Cambria Math" w:hAnsi="Cambria Math" w:cs="Times New Roman"/>
                    <w:sz w:val="22"/>
                  </w:rPr>
                </w:rPrChange>
              </w:rPr>
              <m:t>0</m:t>
            </m:r>
          </m:sub>
        </m:sSub>
      </m:oMath>
      <w:r w:rsidR="00971633" w:rsidRPr="004A18B8">
        <w:rPr>
          <w:rFonts w:cs="Times New Roman"/>
          <w:color w:val="833C0B" w:themeColor="accent2" w:themeShade="80"/>
          <w:sz w:val="22"/>
          <w:rPrChange w:id="5079" w:author="tao huang" w:date="2018-10-27T14:31:00Z">
            <w:rPr>
              <w:rFonts w:cs="Times New Roman"/>
              <w:sz w:val="22"/>
            </w:rPr>
          </w:rPrChange>
        </w:rPr>
        <w:t xml:space="preserve"> is the total number of observations in the estimation window (i.e., </w:t>
      </w:r>
      <m:oMath>
        <m:sSub>
          <m:sSubPr>
            <m:ctrlPr>
              <w:rPr>
                <w:rFonts w:ascii="Cambria Math" w:hAnsi="Cambria Math" w:cs="Times New Roman"/>
                <w:i/>
                <w:color w:val="833C0B" w:themeColor="accent2" w:themeShade="80"/>
                <w:sz w:val="22"/>
              </w:rPr>
            </m:ctrlPr>
          </m:sSubPr>
          <m:e>
            <m:r>
              <w:rPr>
                <w:rFonts w:ascii="Cambria Math" w:hAnsi="Cambria Math" w:cs="Times New Roman"/>
                <w:color w:val="833C0B" w:themeColor="accent2" w:themeShade="80"/>
                <w:sz w:val="22"/>
                <w:rPrChange w:id="5080" w:author="tao huang" w:date="2018-10-27T14:31:00Z">
                  <w:rPr>
                    <w:rFonts w:ascii="Cambria Math" w:hAnsi="Cambria Math" w:cs="Times New Roman"/>
                    <w:sz w:val="22"/>
                  </w:rPr>
                </w:rPrChange>
              </w:rPr>
              <m:t>T</m:t>
            </m:r>
          </m:e>
          <m:sub>
            <m:r>
              <w:rPr>
                <w:rFonts w:ascii="Cambria Math" w:hAnsi="Cambria Math" w:cs="Times New Roman"/>
                <w:color w:val="833C0B" w:themeColor="accent2" w:themeShade="80"/>
                <w:sz w:val="22"/>
                <w:rPrChange w:id="5081" w:author="tao huang" w:date="2018-10-27T14:31:00Z">
                  <w:rPr>
                    <w:rFonts w:ascii="Cambria Math" w:hAnsi="Cambria Math" w:cs="Times New Roman"/>
                    <w:sz w:val="22"/>
                  </w:rPr>
                </w:rPrChange>
              </w:rPr>
              <m:t>0</m:t>
            </m:r>
          </m:sub>
        </m:sSub>
        <m:r>
          <w:rPr>
            <w:rFonts w:ascii="Cambria Math" w:hAnsi="Cambria Math" w:cs="Times New Roman"/>
            <w:color w:val="833C0B" w:themeColor="accent2" w:themeShade="80"/>
            <w:sz w:val="22"/>
            <w:rPrChange w:id="5082" w:author="tao huang" w:date="2018-10-27T14:31:00Z">
              <w:rPr>
                <w:rFonts w:ascii="Cambria Math" w:hAnsi="Cambria Math" w:cs="Times New Roman"/>
                <w:sz w:val="22"/>
              </w:rPr>
            </w:rPrChange>
          </w:rPr>
          <m:t>=160</m:t>
        </m:r>
      </m:oMath>
      <w:r w:rsidR="00971633" w:rsidRPr="004A18B8">
        <w:rPr>
          <w:rFonts w:cs="Times New Roman"/>
          <w:color w:val="833C0B" w:themeColor="accent2" w:themeShade="80"/>
          <w:sz w:val="22"/>
          <w:rPrChange w:id="5083" w:author="tao huang" w:date="2018-10-27T14:31:00Z">
            <w:rPr>
              <w:rFonts w:cs="Times New Roman"/>
              <w:sz w:val="22"/>
            </w:rPr>
          </w:rPrChange>
        </w:rPr>
        <w:t xml:space="preserve">). Before we transform the log values to levels for evaluation, we adjust the final forecasts by adding one-half mean squared error, which mitigate the bias caused by the </w:t>
      </w:r>
      <w:r w:rsidR="00B84883" w:rsidRPr="004A18B8">
        <w:rPr>
          <w:rFonts w:cs="Times New Roman"/>
          <w:color w:val="833C0B" w:themeColor="accent2" w:themeShade="80"/>
          <w:sz w:val="22"/>
          <w:rPrChange w:id="5084" w:author="tao huang" w:date="2018-10-27T14:31:00Z">
            <w:rPr>
              <w:rFonts w:cs="Times New Roman"/>
              <w:sz w:val="22"/>
            </w:rPr>
          </w:rPrChange>
        </w:rPr>
        <w:t>logarithm</w:t>
      </w:r>
      <w:r w:rsidR="00971633" w:rsidRPr="004A18B8">
        <w:rPr>
          <w:rFonts w:cs="Times New Roman"/>
          <w:color w:val="833C0B" w:themeColor="accent2" w:themeShade="80"/>
          <w:sz w:val="22"/>
          <w:rPrChange w:id="5085" w:author="tao huang" w:date="2018-10-27T14:31:00Z">
            <w:rPr>
              <w:rFonts w:cs="Times New Roman"/>
              <w:sz w:val="22"/>
            </w:rPr>
          </w:rPrChange>
        </w:rPr>
        <w:t xml:space="preserve"> transformation </w:t>
      </w:r>
      <w:r w:rsidR="00971633" w:rsidRPr="004A18B8">
        <w:rPr>
          <w:rFonts w:cs="Times New Roman"/>
          <w:color w:val="833C0B" w:themeColor="accent2" w:themeShade="80"/>
          <w:sz w:val="22"/>
          <w:rPrChange w:id="5086" w:author="tao huang" w:date="2018-10-27T14:31:00Z">
            <w:rPr>
              <w:rFonts w:cs="Times New Roman"/>
              <w:sz w:val="22"/>
            </w:rPr>
          </w:rPrChange>
        </w:rPr>
        <w:fldChar w:fldCharType="begin"/>
      </w:r>
      <w:r w:rsidR="00380BD4" w:rsidRPr="004A18B8">
        <w:rPr>
          <w:rFonts w:cs="Times New Roman"/>
          <w:color w:val="833C0B" w:themeColor="accent2" w:themeShade="80"/>
          <w:sz w:val="22"/>
          <w:rPrChange w:id="5087" w:author="tao huang" w:date="2018-10-27T14:31:00Z">
            <w:rPr>
              <w:rFonts w:cs="Times New Roman"/>
              <w:sz w:val="22"/>
            </w:rPr>
          </w:rPrChange>
        </w:rPr>
        <w:instrText xml:space="preserve"> ADDIN EN.CITE &lt;EndNote&gt;&lt;Cite&gt;&lt;Author&gt;Ma&lt;/Author&gt;&lt;Year&gt;2016&lt;/Year&gt;&lt;RecNum&gt;733&lt;/RecNum&gt;&lt;Prefix&gt;e.g.`, &lt;/Prefix&gt;&lt;DisplayText&gt;(e.g., L. Cooper et al., 1999;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971633" w:rsidRPr="004A18B8">
        <w:rPr>
          <w:rFonts w:cs="Times New Roman"/>
          <w:color w:val="833C0B" w:themeColor="accent2" w:themeShade="80"/>
          <w:sz w:val="22"/>
          <w:rPrChange w:id="5088" w:author="tao huang" w:date="2018-10-27T14:31:00Z">
            <w:rPr>
              <w:rFonts w:cs="Times New Roman"/>
              <w:sz w:val="22"/>
            </w:rPr>
          </w:rPrChange>
        </w:rPr>
        <w:fldChar w:fldCharType="separate"/>
      </w:r>
      <w:r w:rsidR="00380BD4" w:rsidRPr="004A18B8">
        <w:rPr>
          <w:rFonts w:cs="Times New Roman"/>
          <w:noProof/>
          <w:color w:val="833C0B" w:themeColor="accent2" w:themeShade="80"/>
          <w:sz w:val="22"/>
          <w:rPrChange w:id="5089" w:author="tao huang" w:date="2018-10-27T14:31:00Z">
            <w:rPr>
              <w:rFonts w:cs="Times New Roman"/>
              <w:noProof/>
              <w:sz w:val="22"/>
            </w:rPr>
          </w:rPrChange>
        </w:rPr>
        <w:t>(e.g., L. Cooper et al., 1999; Ma et al., 2016)</w:t>
      </w:r>
      <w:r w:rsidR="00971633" w:rsidRPr="004A18B8">
        <w:rPr>
          <w:rFonts w:cs="Times New Roman"/>
          <w:color w:val="833C0B" w:themeColor="accent2" w:themeShade="80"/>
          <w:sz w:val="22"/>
          <w:rPrChange w:id="5090" w:author="tao huang" w:date="2018-10-27T14:31:00Z">
            <w:rPr>
              <w:rFonts w:cs="Times New Roman"/>
              <w:sz w:val="22"/>
            </w:rPr>
          </w:rPrChange>
        </w:rPr>
        <w:fldChar w:fldCharType="end"/>
      </w:r>
      <w:r w:rsidR="00E731FB" w:rsidRPr="004A18B8">
        <w:rPr>
          <w:rFonts w:cs="Times New Roman"/>
          <w:color w:val="833C0B" w:themeColor="accent2" w:themeShade="80"/>
          <w:sz w:val="22"/>
          <w:rPrChange w:id="5091" w:author="tao huang" w:date="2018-10-27T14:31:00Z">
            <w:rPr>
              <w:rFonts w:cs="Times New Roman"/>
              <w:sz w:val="22"/>
            </w:rPr>
          </w:rPrChange>
        </w:rPr>
        <w:t xml:space="preserve">. </w:t>
      </w:r>
      <w:r w:rsidR="00971633" w:rsidRPr="004A18B8">
        <w:rPr>
          <w:rFonts w:cs="Times New Roman"/>
          <w:color w:val="833C0B" w:themeColor="accent2" w:themeShade="80"/>
          <w:sz w:val="22"/>
          <w:rPrChange w:id="5092" w:author="tao huang" w:date="2018-10-27T14:31:00Z">
            <w:rPr>
              <w:rFonts w:cs="Times New Roman"/>
              <w:sz w:val="22"/>
            </w:rPr>
          </w:rPrChange>
        </w:rPr>
        <w:t xml:space="preserve"> </w:t>
      </w:r>
    </w:p>
    <w:p w14:paraId="3A39B662" w14:textId="77777777" w:rsidR="00971633" w:rsidRPr="005B1C8C" w:rsidRDefault="00971633" w:rsidP="00971633">
      <w:pPr>
        <w:pStyle w:val="ListParagraph"/>
        <w:shd w:val="clear" w:color="auto" w:fill="FFFFFF" w:themeFill="background1"/>
        <w:spacing w:after="0" w:line="360" w:lineRule="auto"/>
        <w:ind w:left="0"/>
        <w:rPr>
          <w:rFonts w:cs="Times New Roman"/>
          <w:sz w:val="22"/>
        </w:rPr>
      </w:pPr>
    </w:p>
    <w:p w14:paraId="53169801" w14:textId="77777777" w:rsidR="00971633" w:rsidRPr="00185A18" w:rsidRDefault="00971633" w:rsidP="003F7ACC">
      <w:pPr>
        <w:pStyle w:val="Heading2"/>
        <w:numPr>
          <w:ilvl w:val="0"/>
          <w:numId w:val="7"/>
        </w:numPr>
        <w:spacing w:before="0" w:line="360" w:lineRule="auto"/>
        <w:rPr>
          <w:rFonts w:cs="Times New Roman"/>
          <w:color w:val="833C0B" w:themeColor="accent2" w:themeShade="80"/>
          <w:sz w:val="22"/>
          <w:szCs w:val="22"/>
          <w:rPrChange w:id="5093" w:author="tao huang" w:date="2018-10-27T23:25:00Z">
            <w:rPr>
              <w:rFonts w:cs="Times New Roman"/>
              <w:sz w:val="22"/>
              <w:szCs w:val="22"/>
            </w:rPr>
          </w:rPrChange>
        </w:rPr>
      </w:pPr>
      <w:r w:rsidRPr="005B1C8C">
        <w:rPr>
          <w:rFonts w:cs="Times New Roman"/>
          <w:sz w:val="22"/>
          <w:szCs w:val="22"/>
        </w:rPr>
        <w:t>Results and discussion</w:t>
      </w:r>
    </w:p>
    <w:p w14:paraId="24D2465E" w14:textId="77777777" w:rsidR="00971633" w:rsidRPr="00185A18" w:rsidRDefault="00971633" w:rsidP="00971633">
      <w:pPr>
        <w:shd w:val="clear" w:color="auto" w:fill="FFFFFF" w:themeFill="background1"/>
        <w:spacing w:after="0" w:line="360" w:lineRule="auto"/>
        <w:rPr>
          <w:rFonts w:cs="Times New Roman"/>
          <w:color w:val="833C0B" w:themeColor="accent2" w:themeShade="80"/>
          <w:sz w:val="22"/>
          <w:rPrChange w:id="5094" w:author="tao huang" w:date="2018-10-27T23:25:00Z">
            <w:rPr>
              <w:rFonts w:cs="Times New Roman"/>
              <w:sz w:val="22"/>
            </w:rPr>
          </w:rPrChange>
        </w:rPr>
      </w:pPr>
    </w:p>
    <w:p w14:paraId="31E23C1F" w14:textId="72615DF5" w:rsidR="00971633" w:rsidRPr="00185A18" w:rsidRDefault="00971633" w:rsidP="00971633">
      <w:pPr>
        <w:shd w:val="clear" w:color="auto" w:fill="FFFFFF" w:themeFill="background1"/>
        <w:spacing w:after="0" w:line="360" w:lineRule="auto"/>
        <w:rPr>
          <w:rFonts w:eastAsia="DengXian" w:cs="Times New Roman"/>
          <w:color w:val="833C0B" w:themeColor="accent2" w:themeShade="80"/>
          <w:sz w:val="22"/>
          <w:rPrChange w:id="5095" w:author="tao huang" w:date="2018-10-27T23:25:00Z">
            <w:rPr>
              <w:rFonts w:eastAsia="DengXian" w:cs="Times New Roman"/>
              <w:sz w:val="22"/>
            </w:rPr>
          </w:rPrChange>
        </w:rPr>
      </w:pPr>
      <w:r w:rsidRPr="00185A18">
        <w:rPr>
          <w:rFonts w:cs="Times New Roman"/>
          <w:color w:val="833C0B" w:themeColor="accent2" w:themeShade="80"/>
          <w:sz w:val="22"/>
          <w:rPrChange w:id="5096" w:author="tao huang" w:date="2018-10-27T23:25:00Z">
            <w:rPr>
              <w:rFonts w:cs="Times New Roman"/>
              <w:sz w:val="22"/>
            </w:rPr>
          </w:rPrChange>
        </w:rPr>
        <w:t>In Table 2, we summarize the forecasting performance of the models across all the product</w:t>
      </w:r>
      <w:ins w:id="5097" w:author="tao huang" w:date="2018-10-27T14:32:00Z">
        <w:r w:rsidR="00D2114A" w:rsidRPr="00185A18">
          <w:rPr>
            <w:rFonts w:cs="Times New Roman"/>
            <w:color w:val="833C0B" w:themeColor="accent2" w:themeShade="80"/>
            <w:sz w:val="22"/>
            <w:rPrChange w:id="5098" w:author="tao huang" w:date="2018-10-27T23:25:00Z">
              <w:rPr>
                <w:rFonts w:cs="Times New Roman"/>
                <w:sz w:val="22"/>
              </w:rPr>
            </w:rPrChange>
          </w:rPr>
          <w:t>s</w:t>
        </w:r>
      </w:ins>
      <w:del w:id="5099" w:author="tao huang" w:date="2018-10-27T14:32:00Z">
        <w:r w:rsidRPr="00185A18" w:rsidDel="00D2114A">
          <w:rPr>
            <w:rFonts w:cs="Times New Roman"/>
            <w:color w:val="833C0B" w:themeColor="accent2" w:themeShade="80"/>
            <w:sz w:val="22"/>
            <w:rPrChange w:id="5100" w:author="tao huang" w:date="2018-10-27T23:25:00Z">
              <w:rPr>
                <w:rFonts w:cs="Times New Roman"/>
                <w:sz w:val="22"/>
              </w:rPr>
            </w:rPrChange>
          </w:rPr>
          <w:delText xml:space="preserve"> categories</w:delText>
        </w:r>
      </w:del>
      <w:r w:rsidRPr="00185A18">
        <w:rPr>
          <w:rFonts w:cs="Times New Roman"/>
          <w:color w:val="833C0B" w:themeColor="accent2" w:themeShade="80"/>
          <w:sz w:val="22"/>
          <w:rPrChange w:id="5101" w:author="tao huang" w:date="2018-10-27T23:25:00Z">
            <w:rPr>
              <w:rFonts w:cs="Times New Roman"/>
              <w:sz w:val="22"/>
            </w:rPr>
          </w:rPrChange>
        </w:rPr>
        <w:t>. Table 3 shows the results of the Diebold-Mariana (DM) test</w:t>
      </w:r>
      <w:r w:rsidRPr="00185A18" w:rsidDel="00645EBF">
        <w:rPr>
          <w:rFonts w:cs="Times New Roman"/>
          <w:color w:val="833C0B" w:themeColor="accent2" w:themeShade="80"/>
          <w:sz w:val="22"/>
          <w:rPrChange w:id="5102" w:author="tao huang" w:date="2018-10-27T23:25:00Z">
            <w:rPr>
              <w:rFonts w:cs="Times New Roman"/>
              <w:sz w:val="22"/>
            </w:rPr>
          </w:rPrChange>
        </w:rPr>
        <w:t xml:space="preserve"> </w:t>
      </w:r>
      <w:r w:rsidRPr="00185A18">
        <w:rPr>
          <w:rFonts w:eastAsia="DengXian" w:cs="Times New Roman"/>
          <w:color w:val="833C0B" w:themeColor="accent2" w:themeShade="80"/>
          <w:sz w:val="22"/>
          <w:rPrChange w:id="5103" w:author="tao huang" w:date="2018-10-27T23:25:00Z">
            <w:rPr>
              <w:rFonts w:eastAsia="DengXian" w:cs="Times New Roman"/>
              <w:sz w:val="22"/>
            </w:rPr>
          </w:rPrChange>
        </w:rPr>
        <w:t xml:space="preserve">for the statistical significance of the difference between the models’ forecasting performance. </w:t>
      </w:r>
      <w:r w:rsidRPr="00185A18">
        <w:rPr>
          <w:rFonts w:eastAsia="DengXian" w:cs="Times New Roman"/>
          <w:color w:val="833C0B" w:themeColor="accent2" w:themeShade="80"/>
          <w:sz w:val="22"/>
          <w:rPrChange w:id="5104" w:author="tao huang" w:date="2018-10-27T23:25:00Z">
            <w:rPr>
              <w:rFonts w:eastAsia="DengXian" w:cs="Times New Roman"/>
              <w:sz w:val="22"/>
            </w:rPr>
          </w:rPrChange>
        </w:rPr>
        <w:fldChar w:fldCharType="begin"/>
      </w:r>
      <w:r w:rsidR="00380BD4" w:rsidRPr="00185A18">
        <w:rPr>
          <w:rFonts w:eastAsia="DengXian" w:cs="Times New Roman"/>
          <w:color w:val="833C0B" w:themeColor="accent2" w:themeShade="80"/>
          <w:sz w:val="22"/>
          <w:rPrChange w:id="5105" w:author="tao huang" w:date="2018-10-27T23:25:00Z">
            <w:rPr>
              <w:rFonts w:eastAsia="DengXian" w:cs="Times New Roman"/>
              <w:sz w:val="22"/>
            </w:rPr>
          </w:rPrChange>
        </w:rPr>
        <w:instrText xml:space="preserve"> ADDIN EN.CITE &lt;EndNote&gt;&lt;Cite&gt;&lt;Author&gt;Diebold&lt;/Author&gt;&lt;Year&gt;1995&lt;/Year&gt;&lt;RecNum&gt;766&lt;/RecNum&gt;&lt;DisplayText&gt;(Diebold &amp;amp; Mariano, 1995;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281-291&amp;#xD;&lt;/pages&gt;&lt;volume&gt;13&lt;/volume&gt;&lt;number&gt;2&lt;/number&gt;&lt;dates&gt;&lt;year&gt;1997&lt;/year&gt;&lt;/dates&gt;&lt;urls&gt;&lt;/urls&gt;&lt;/record&gt;&lt;/Cite&gt;&lt;/EndNote&gt;</w:instrText>
      </w:r>
      <w:r w:rsidRPr="00185A18">
        <w:rPr>
          <w:rFonts w:eastAsia="DengXian" w:cs="Times New Roman"/>
          <w:color w:val="833C0B" w:themeColor="accent2" w:themeShade="80"/>
          <w:sz w:val="22"/>
          <w:rPrChange w:id="5106" w:author="tao huang" w:date="2018-10-27T23:25:00Z">
            <w:rPr>
              <w:rFonts w:eastAsia="DengXian" w:cs="Times New Roman"/>
              <w:sz w:val="22"/>
            </w:rPr>
          </w:rPrChange>
        </w:rPr>
        <w:fldChar w:fldCharType="separate"/>
      </w:r>
      <w:r w:rsidR="00380BD4" w:rsidRPr="00185A18">
        <w:rPr>
          <w:rFonts w:eastAsia="DengXian" w:cs="Times New Roman"/>
          <w:noProof/>
          <w:color w:val="833C0B" w:themeColor="accent2" w:themeShade="80"/>
          <w:sz w:val="22"/>
          <w:rPrChange w:id="5107" w:author="tao huang" w:date="2018-10-27T23:25:00Z">
            <w:rPr>
              <w:rFonts w:eastAsia="DengXian" w:cs="Times New Roman"/>
              <w:noProof/>
              <w:sz w:val="22"/>
            </w:rPr>
          </w:rPrChange>
        </w:rPr>
        <w:t>(Diebold &amp; Mariano, 1995; Harvey, Leybourne, &amp; Newbold, 1997)</w:t>
      </w:r>
      <w:r w:rsidRPr="00185A18">
        <w:rPr>
          <w:rFonts w:eastAsia="DengXian" w:cs="Times New Roman"/>
          <w:color w:val="833C0B" w:themeColor="accent2" w:themeShade="80"/>
          <w:sz w:val="22"/>
          <w:rPrChange w:id="5108" w:author="tao huang" w:date="2018-10-27T23:25:00Z">
            <w:rPr>
              <w:rFonts w:eastAsia="DengXian" w:cs="Times New Roman"/>
              <w:sz w:val="22"/>
            </w:rPr>
          </w:rPrChange>
        </w:rPr>
        <w:fldChar w:fldCharType="end"/>
      </w:r>
      <w:r w:rsidRPr="00185A18">
        <w:rPr>
          <w:rStyle w:val="FootnoteReference"/>
          <w:rFonts w:eastAsia="DengXian" w:cs="Times New Roman"/>
          <w:color w:val="833C0B" w:themeColor="accent2" w:themeShade="80"/>
          <w:sz w:val="22"/>
          <w:rPrChange w:id="5109" w:author="tao huang" w:date="2018-10-27T23:25:00Z">
            <w:rPr>
              <w:rStyle w:val="FootnoteReference"/>
              <w:rFonts w:eastAsia="DengXian" w:cs="Times New Roman"/>
              <w:sz w:val="22"/>
            </w:rPr>
          </w:rPrChange>
        </w:rPr>
        <w:footnoteReference w:id="10"/>
      </w:r>
      <w:r w:rsidRPr="00185A18">
        <w:rPr>
          <w:rFonts w:eastAsia="DengXian" w:cs="Times New Roman"/>
          <w:color w:val="833C0B" w:themeColor="accent2" w:themeShade="80"/>
          <w:sz w:val="22"/>
          <w:rPrChange w:id="5110" w:author="tao huang" w:date="2018-10-27T23:25:00Z">
            <w:rPr>
              <w:rFonts w:eastAsia="DengXian" w:cs="Times New Roman"/>
              <w:sz w:val="22"/>
            </w:rPr>
          </w:rPrChange>
        </w:rPr>
        <w:t xml:space="preserve">. </w:t>
      </w:r>
      <w:del w:id="5111" w:author="Didier Soopramanien" w:date="2018-10-24T11:34:00Z">
        <w:r w:rsidRPr="00185A18" w:rsidDel="00AF7E02">
          <w:rPr>
            <w:rFonts w:eastAsia="DengXian" w:cs="Times New Roman"/>
            <w:color w:val="833C0B" w:themeColor="accent2" w:themeShade="80"/>
            <w:sz w:val="22"/>
            <w:rPrChange w:id="5112" w:author="tao huang" w:date="2018-10-27T23:25:00Z">
              <w:rPr>
                <w:rFonts w:eastAsia="DengXian" w:cs="Times New Roman"/>
                <w:sz w:val="22"/>
              </w:rPr>
            </w:rPrChange>
          </w:rPr>
          <w:delText xml:space="preserve">We </w:delText>
        </w:r>
        <w:r w:rsidR="00724318" w:rsidRPr="00185A18" w:rsidDel="00AF7E02">
          <w:rPr>
            <w:rFonts w:eastAsia="DengXian" w:cs="Times New Roman"/>
            <w:color w:val="833C0B" w:themeColor="accent2" w:themeShade="80"/>
            <w:sz w:val="22"/>
            <w:rPrChange w:id="5113" w:author="tao huang" w:date="2018-10-27T23:25:00Z">
              <w:rPr>
                <w:rFonts w:eastAsia="DengXian" w:cs="Times New Roman"/>
                <w:sz w:val="22"/>
              </w:rPr>
            </w:rPrChange>
          </w:rPr>
          <w:delText xml:space="preserve">have the </w:delText>
        </w:r>
      </w:del>
      <w:ins w:id="5114" w:author="Didier Soopramanien" w:date="2018-10-24T11:34:00Z">
        <w:r w:rsidR="00AF7E02" w:rsidRPr="00185A18">
          <w:rPr>
            <w:rFonts w:eastAsia="DengXian" w:cs="Times New Roman"/>
            <w:color w:val="833C0B" w:themeColor="accent2" w:themeShade="80"/>
            <w:sz w:val="22"/>
            <w:rPrChange w:id="5115" w:author="tao huang" w:date="2018-10-27T23:25:00Z">
              <w:rPr>
                <w:rFonts w:eastAsia="DengXian" w:cs="Times New Roman"/>
                <w:sz w:val="22"/>
              </w:rPr>
            </w:rPrChange>
          </w:rPr>
          <w:t xml:space="preserve">The </w:t>
        </w:r>
      </w:ins>
      <w:r w:rsidR="00724318" w:rsidRPr="00185A18">
        <w:rPr>
          <w:rFonts w:eastAsia="DengXian" w:cs="Times New Roman"/>
          <w:color w:val="833C0B" w:themeColor="accent2" w:themeShade="80"/>
          <w:sz w:val="22"/>
          <w:rPrChange w:id="5116" w:author="tao huang" w:date="2018-10-27T23:25:00Z">
            <w:rPr>
              <w:rFonts w:eastAsia="DengXian" w:cs="Times New Roman"/>
              <w:sz w:val="22"/>
            </w:rPr>
          </w:rPrChange>
        </w:rPr>
        <w:t>following findings</w:t>
      </w:r>
      <w:ins w:id="5117" w:author="Didier Soopramanien" w:date="2018-10-24T11:34:00Z">
        <w:r w:rsidR="00AF7E02" w:rsidRPr="00185A18">
          <w:rPr>
            <w:rFonts w:eastAsia="DengXian" w:cs="Times New Roman"/>
            <w:color w:val="833C0B" w:themeColor="accent2" w:themeShade="80"/>
            <w:sz w:val="22"/>
            <w:rPrChange w:id="5118" w:author="tao huang" w:date="2018-10-27T23:25:00Z">
              <w:rPr>
                <w:rFonts w:eastAsia="DengXian" w:cs="Times New Roman"/>
                <w:sz w:val="22"/>
              </w:rPr>
            </w:rPrChange>
          </w:rPr>
          <w:t xml:space="preserve"> emerge from </w:t>
        </w:r>
        <w:del w:id="5119" w:author="tao huang" w:date="2018-10-27T14:32:00Z">
          <w:r w:rsidR="00AF7E02" w:rsidRPr="00185A18" w:rsidDel="001B3DE9">
            <w:rPr>
              <w:rFonts w:eastAsia="DengXian" w:cs="Times New Roman"/>
              <w:color w:val="833C0B" w:themeColor="accent2" w:themeShade="80"/>
              <w:sz w:val="22"/>
              <w:rPrChange w:id="5120" w:author="tao huang" w:date="2018-10-27T23:25:00Z">
                <w:rPr>
                  <w:rFonts w:eastAsia="DengXian" w:cs="Times New Roman"/>
                  <w:sz w:val="22"/>
                </w:rPr>
              </w:rPrChange>
            </w:rPr>
            <w:delText xml:space="preserve">these </w:delText>
          </w:r>
        </w:del>
      </w:ins>
      <w:ins w:id="5121" w:author="Didier Soopramanien" w:date="2018-10-24T11:35:00Z">
        <w:del w:id="5122" w:author="tao huang" w:date="2018-10-27T14:32:00Z">
          <w:r w:rsidR="00AF7E02" w:rsidRPr="00185A18" w:rsidDel="001B3DE9">
            <w:rPr>
              <w:rFonts w:eastAsia="DengXian" w:cs="Times New Roman"/>
              <w:color w:val="833C0B" w:themeColor="accent2" w:themeShade="80"/>
              <w:sz w:val="22"/>
              <w:rPrChange w:id="5123" w:author="tao huang" w:date="2018-10-27T23:25:00Z">
                <w:rPr>
                  <w:rFonts w:eastAsia="DengXian" w:cs="Times New Roman"/>
                  <w:sz w:val="22"/>
                </w:rPr>
              </w:rPrChange>
            </w:rPr>
            <w:delText>analyses</w:delText>
          </w:r>
        </w:del>
      </w:ins>
      <w:ins w:id="5124" w:author="tao huang" w:date="2018-10-27T14:32:00Z">
        <w:r w:rsidR="001B3DE9" w:rsidRPr="00185A18">
          <w:rPr>
            <w:rFonts w:eastAsia="DengXian" w:cs="Times New Roman"/>
            <w:color w:val="833C0B" w:themeColor="accent2" w:themeShade="80"/>
            <w:sz w:val="22"/>
            <w:rPrChange w:id="5125" w:author="tao huang" w:date="2018-10-27T23:25:00Z">
              <w:rPr>
                <w:rFonts w:eastAsia="DengXian" w:cs="Times New Roman"/>
                <w:sz w:val="22"/>
              </w:rPr>
            </w:rPrChange>
          </w:rPr>
          <w:t>the analysis</w:t>
        </w:r>
      </w:ins>
      <w:r w:rsidRPr="00185A18">
        <w:rPr>
          <w:rFonts w:eastAsia="DengXian" w:cs="Times New Roman"/>
          <w:color w:val="833C0B" w:themeColor="accent2" w:themeShade="80"/>
          <w:sz w:val="22"/>
          <w:rPrChange w:id="5126" w:author="tao huang" w:date="2018-10-27T23:25:00Z">
            <w:rPr>
              <w:rFonts w:eastAsia="DengXian" w:cs="Times New Roman"/>
              <w:sz w:val="22"/>
            </w:rPr>
          </w:rPrChange>
        </w:rPr>
        <w:t>:</w:t>
      </w:r>
    </w:p>
    <w:p w14:paraId="4F293F09" w14:textId="77777777" w:rsidR="00724318" w:rsidRPr="00185A18" w:rsidRDefault="00724318" w:rsidP="00971633">
      <w:pPr>
        <w:shd w:val="clear" w:color="auto" w:fill="FFFFFF" w:themeFill="background1"/>
        <w:spacing w:after="0" w:line="360" w:lineRule="auto"/>
        <w:rPr>
          <w:rFonts w:eastAsia="DengXian" w:cs="Times New Roman"/>
          <w:color w:val="833C0B" w:themeColor="accent2" w:themeShade="80"/>
          <w:sz w:val="22"/>
          <w:rPrChange w:id="5127" w:author="tao huang" w:date="2018-10-27T23:25:00Z">
            <w:rPr>
              <w:rFonts w:eastAsia="DengXian" w:cs="Times New Roman"/>
              <w:sz w:val="22"/>
            </w:rPr>
          </w:rPrChange>
        </w:rPr>
      </w:pPr>
    </w:p>
    <w:p w14:paraId="7C642AEF" w14:textId="77777777" w:rsidR="00971633" w:rsidRPr="00185A18" w:rsidRDefault="00971633" w:rsidP="00971633">
      <w:pPr>
        <w:pStyle w:val="ListParagraph"/>
        <w:numPr>
          <w:ilvl w:val="0"/>
          <w:numId w:val="9"/>
        </w:numPr>
        <w:shd w:val="clear" w:color="auto" w:fill="FFFFFF" w:themeFill="background1"/>
        <w:spacing w:after="0" w:line="360" w:lineRule="auto"/>
        <w:rPr>
          <w:rFonts w:cs="Times New Roman"/>
          <w:color w:val="833C0B" w:themeColor="accent2" w:themeShade="80"/>
          <w:sz w:val="22"/>
          <w:rPrChange w:id="5128" w:author="tao huang" w:date="2018-10-27T23:25:00Z">
            <w:rPr>
              <w:rFonts w:cs="Times New Roman"/>
              <w:sz w:val="22"/>
            </w:rPr>
          </w:rPrChange>
        </w:rPr>
      </w:pPr>
      <w:r w:rsidRPr="00185A18">
        <w:rPr>
          <w:rFonts w:eastAsia="DengXian" w:cs="Times New Roman"/>
          <w:color w:val="833C0B" w:themeColor="accent2" w:themeShade="80"/>
          <w:sz w:val="22"/>
          <w:rPrChange w:id="5129" w:author="tao huang" w:date="2018-10-27T23:25:00Z">
            <w:rPr>
              <w:rFonts w:eastAsia="DengXian" w:cs="Times New Roman"/>
              <w:sz w:val="22"/>
            </w:rPr>
          </w:rPrChange>
        </w:rPr>
        <w:t>T</w:t>
      </w:r>
      <w:r w:rsidRPr="00185A18">
        <w:rPr>
          <w:rFonts w:cs="Times New Roman"/>
          <w:color w:val="833C0B" w:themeColor="accent2" w:themeShade="80"/>
          <w:sz w:val="22"/>
          <w:rPrChange w:id="5130" w:author="tao huang" w:date="2018-10-27T23:25:00Z">
            <w:rPr>
              <w:rFonts w:cs="Times New Roman"/>
              <w:sz w:val="22"/>
            </w:rPr>
          </w:rPrChange>
        </w:rPr>
        <w:t xml:space="preserve">he Base-lift model </w:t>
      </w:r>
      <w:r w:rsidRPr="00185A18">
        <w:rPr>
          <w:rFonts w:cs="Times New Roman"/>
          <w:noProof/>
          <w:color w:val="833C0B" w:themeColor="accent2" w:themeShade="80"/>
          <w:sz w:val="22"/>
          <w:rPrChange w:id="5131" w:author="tao huang" w:date="2018-10-27T23:25:00Z">
            <w:rPr>
              <w:rFonts w:cs="Times New Roman"/>
              <w:noProof/>
              <w:sz w:val="22"/>
            </w:rPr>
          </w:rPrChange>
        </w:rPr>
        <w:t>generates</w:t>
      </w:r>
      <w:r w:rsidRPr="00185A18">
        <w:rPr>
          <w:rFonts w:cs="Times New Roman"/>
          <w:color w:val="833C0B" w:themeColor="accent2" w:themeShade="80"/>
          <w:sz w:val="22"/>
          <w:rPrChange w:id="5132" w:author="tao huang" w:date="2018-10-27T23:25:00Z">
            <w:rPr>
              <w:rFonts w:cs="Times New Roman"/>
              <w:sz w:val="22"/>
            </w:rPr>
          </w:rPrChange>
        </w:rPr>
        <w:t xml:space="preserve"> the least accurate forecasts</w:t>
      </w:r>
      <w:r w:rsidR="009427EE" w:rsidRPr="00185A18">
        <w:rPr>
          <w:rFonts w:cs="Times New Roman"/>
          <w:color w:val="833C0B" w:themeColor="accent2" w:themeShade="80"/>
          <w:sz w:val="22"/>
          <w:rPrChange w:id="5133" w:author="tao huang" w:date="2018-10-27T23:25:00Z">
            <w:rPr>
              <w:rFonts w:cs="Times New Roman"/>
              <w:sz w:val="22"/>
            </w:rPr>
          </w:rPrChange>
        </w:rPr>
        <w:t xml:space="preserve"> across all the error measures.</w:t>
      </w:r>
    </w:p>
    <w:p w14:paraId="29D01DE5" w14:textId="51C9798A" w:rsidR="00971633" w:rsidRPr="00185A18" w:rsidRDefault="00971633" w:rsidP="00971633">
      <w:pPr>
        <w:pStyle w:val="ListParagraph"/>
        <w:numPr>
          <w:ilvl w:val="0"/>
          <w:numId w:val="9"/>
        </w:numPr>
        <w:shd w:val="clear" w:color="auto" w:fill="FFFFFF" w:themeFill="background1"/>
        <w:spacing w:after="0" w:line="360" w:lineRule="auto"/>
        <w:rPr>
          <w:rFonts w:eastAsia="DengXian" w:cs="Times New Roman"/>
          <w:color w:val="833C0B" w:themeColor="accent2" w:themeShade="80"/>
          <w:sz w:val="22"/>
          <w:rPrChange w:id="5134" w:author="tao huang" w:date="2018-10-27T23:25:00Z">
            <w:rPr>
              <w:rFonts w:eastAsia="DengXian" w:cs="Times New Roman"/>
              <w:sz w:val="22"/>
            </w:rPr>
          </w:rPrChange>
        </w:rPr>
      </w:pPr>
      <w:r w:rsidRPr="00185A18">
        <w:rPr>
          <w:rFonts w:cs="Times New Roman"/>
          <w:color w:val="833C0B" w:themeColor="accent2" w:themeShade="80"/>
          <w:sz w:val="22"/>
          <w:rPrChange w:id="5135" w:author="tao huang" w:date="2018-10-27T23:25:00Z">
            <w:rPr>
              <w:rFonts w:cs="Times New Roman"/>
              <w:sz w:val="22"/>
            </w:rPr>
          </w:rPrChange>
        </w:rPr>
        <w:t>The ADL-</w:t>
      </w:r>
      <w:r w:rsidRPr="00185A18">
        <w:rPr>
          <w:rFonts w:cs="Times New Roman"/>
          <w:noProof/>
          <w:color w:val="833C0B" w:themeColor="accent2" w:themeShade="80"/>
          <w:sz w:val="22"/>
          <w:rPrChange w:id="5136" w:author="tao huang" w:date="2018-10-27T23:25:00Z">
            <w:rPr>
              <w:rFonts w:cs="Times New Roman"/>
              <w:noProof/>
              <w:sz w:val="22"/>
            </w:rPr>
          </w:rPrChange>
        </w:rPr>
        <w:t>intra</w:t>
      </w:r>
      <w:r w:rsidRPr="00185A18">
        <w:rPr>
          <w:rFonts w:cs="Times New Roman"/>
          <w:color w:val="833C0B" w:themeColor="accent2" w:themeShade="80"/>
          <w:sz w:val="22"/>
          <w:rPrChange w:id="5137" w:author="tao huang" w:date="2018-10-27T23:25:00Z">
            <w:rPr>
              <w:rFonts w:cs="Times New Roman"/>
              <w:sz w:val="22"/>
            </w:rPr>
          </w:rPrChange>
        </w:rPr>
        <w:t xml:space="preserve"> model outperforms the ADL-</w:t>
      </w:r>
      <w:r w:rsidRPr="00185A18">
        <w:rPr>
          <w:rFonts w:cs="Times New Roman"/>
          <w:noProof/>
          <w:color w:val="833C0B" w:themeColor="accent2" w:themeShade="80"/>
          <w:sz w:val="22"/>
          <w:rPrChange w:id="5138" w:author="tao huang" w:date="2018-10-27T23:25:00Z">
            <w:rPr>
              <w:rFonts w:cs="Times New Roman"/>
              <w:noProof/>
              <w:sz w:val="22"/>
            </w:rPr>
          </w:rPrChange>
        </w:rPr>
        <w:t>own model</w:t>
      </w:r>
      <w:r w:rsidR="009427EE" w:rsidRPr="00185A18">
        <w:rPr>
          <w:rFonts w:cs="Times New Roman"/>
          <w:noProof/>
          <w:color w:val="833C0B" w:themeColor="accent2" w:themeShade="80"/>
          <w:sz w:val="22"/>
          <w:rPrChange w:id="5139" w:author="tao huang" w:date="2018-10-27T23:25:00Z">
            <w:rPr>
              <w:rFonts w:cs="Times New Roman"/>
              <w:noProof/>
              <w:sz w:val="22"/>
            </w:rPr>
          </w:rPrChange>
        </w:rPr>
        <w:t xml:space="preserve"> </w:t>
      </w:r>
      <w:r w:rsidR="009427EE" w:rsidRPr="00185A18">
        <w:rPr>
          <w:rFonts w:cs="Times New Roman"/>
          <w:color w:val="833C0B" w:themeColor="accent2" w:themeShade="80"/>
          <w:sz w:val="22"/>
          <w:rPrChange w:id="5140" w:author="tao huang" w:date="2018-10-27T23:25:00Z">
            <w:rPr>
              <w:rFonts w:cs="Times New Roman"/>
              <w:sz w:val="22"/>
            </w:rPr>
          </w:rPrChange>
        </w:rPr>
        <w:t>across all the error measures</w:t>
      </w:r>
      <w:r w:rsidRPr="00185A18">
        <w:rPr>
          <w:rFonts w:cs="Times New Roman"/>
          <w:color w:val="833C0B" w:themeColor="accent2" w:themeShade="80"/>
          <w:sz w:val="22"/>
          <w:rPrChange w:id="5141" w:author="tao huang" w:date="2018-10-27T23:25:00Z">
            <w:rPr>
              <w:rFonts w:cs="Times New Roman"/>
              <w:sz w:val="22"/>
            </w:rPr>
          </w:rPrChange>
        </w:rPr>
        <w:t xml:space="preserve">, which is consistent with the findings in </w:t>
      </w:r>
      <w:r w:rsidRPr="00185A18">
        <w:rPr>
          <w:rFonts w:cs="Times New Roman"/>
          <w:color w:val="833C0B" w:themeColor="accent2" w:themeShade="80"/>
          <w:sz w:val="22"/>
          <w:rPrChange w:id="5142" w:author="tao huang" w:date="2018-10-27T23:25:00Z">
            <w:rPr>
              <w:rFonts w:cs="Times New Roman"/>
              <w:sz w:val="22"/>
            </w:rPr>
          </w:rPrChange>
        </w:rPr>
        <w:fldChar w:fldCharType="begin"/>
      </w:r>
      <w:r w:rsidR="00380BD4" w:rsidRPr="00185A18">
        <w:rPr>
          <w:rFonts w:cs="Times New Roman"/>
          <w:color w:val="833C0B" w:themeColor="accent2" w:themeShade="80"/>
          <w:sz w:val="22"/>
          <w:rPrChange w:id="5143" w:author="tao huang" w:date="2018-10-27T23:25:00Z">
            <w:rPr>
              <w:rFonts w:cs="Times New Roman"/>
              <w:sz w:val="22"/>
            </w:rPr>
          </w:rPrChange>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85A18">
        <w:rPr>
          <w:rFonts w:cs="Times New Roman"/>
          <w:color w:val="833C0B" w:themeColor="accent2" w:themeShade="80"/>
          <w:sz w:val="22"/>
          <w:rPrChange w:id="5144" w:author="tao huang" w:date="2018-10-27T23:25:00Z">
            <w:rPr>
              <w:rFonts w:cs="Times New Roman"/>
              <w:sz w:val="22"/>
            </w:rPr>
          </w:rPrChange>
        </w:rPr>
        <w:fldChar w:fldCharType="separate"/>
      </w:r>
      <w:r w:rsidR="00380BD4" w:rsidRPr="00185A18">
        <w:rPr>
          <w:rFonts w:cs="Times New Roman"/>
          <w:noProof/>
          <w:color w:val="833C0B" w:themeColor="accent2" w:themeShade="80"/>
          <w:sz w:val="22"/>
          <w:rPrChange w:id="5145" w:author="tao huang" w:date="2018-10-27T23:25:00Z">
            <w:rPr>
              <w:rFonts w:cs="Times New Roman"/>
              <w:noProof/>
              <w:sz w:val="22"/>
            </w:rPr>
          </w:rPrChange>
        </w:rPr>
        <w:t>Huang et al. (2014)</w:t>
      </w:r>
      <w:r w:rsidRPr="00185A18">
        <w:rPr>
          <w:rFonts w:cs="Times New Roman"/>
          <w:color w:val="833C0B" w:themeColor="accent2" w:themeShade="80"/>
          <w:sz w:val="22"/>
          <w:rPrChange w:id="5146" w:author="tao huang" w:date="2018-10-27T23:25:00Z">
            <w:rPr>
              <w:rFonts w:cs="Times New Roman"/>
              <w:sz w:val="22"/>
            </w:rPr>
          </w:rPrChange>
        </w:rPr>
        <w:fldChar w:fldCharType="end"/>
      </w:r>
      <w:r w:rsidRPr="00185A18">
        <w:rPr>
          <w:rFonts w:cs="Times New Roman"/>
          <w:color w:val="833C0B" w:themeColor="accent2" w:themeShade="80"/>
          <w:sz w:val="22"/>
          <w:rPrChange w:id="5147" w:author="tao huang" w:date="2018-10-27T23:25:00Z">
            <w:rPr>
              <w:rFonts w:cs="Times New Roman"/>
              <w:sz w:val="22"/>
            </w:rPr>
          </w:rPrChange>
        </w:rPr>
        <w:t xml:space="preserve">. </w:t>
      </w:r>
    </w:p>
    <w:p w14:paraId="30179277" w14:textId="77777777" w:rsidR="00971633" w:rsidRPr="00185A18" w:rsidRDefault="00971633" w:rsidP="00971633">
      <w:pPr>
        <w:pStyle w:val="ListParagraph"/>
        <w:numPr>
          <w:ilvl w:val="0"/>
          <w:numId w:val="9"/>
        </w:numPr>
        <w:shd w:val="clear" w:color="auto" w:fill="FFFFFF" w:themeFill="background1"/>
        <w:spacing w:after="0" w:line="360" w:lineRule="auto"/>
        <w:rPr>
          <w:rFonts w:eastAsia="DengXian" w:cs="Times New Roman"/>
          <w:color w:val="833C0B" w:themeColor="accent2" w:themeShade="80"/>
          <w:sz w:val="22"/>
          <w:rPrChange w:id="5148" w:author="tao huang" w:date="2018-10-27T23:25:00Z">
            <w:rPr>
              <w:rFonts w:eastAsia="DengXian" w:cs="Times New Roman"/>
              <w:sz w:val="22"/>
            </w:rPr>
          </w:rPrChange>
        </w:rPr>
      </w:pPr>
      <w:r w:rsidRPr="00185A18">
        <w:rPr>
          <w:rFonts w:cs="Times New Roman"/>
          <w:color w:val="833C0B" w:themeColor="accent2" w:themeShade="80"/>
          <w:sz w:val="22"/>
          <w:rPrChange w:id="5149" w:author="tao huang" w:date="2018-10-27T23:25:00Z">
            <w:rPr>
              <w:rFonts w:cs="Times New Roman"/>
              <w:sz w:val="22"/>
            </w:rPr>
          </w:rPrChange>
        </w:rPr>
        <w:t>The ADL-own-EWC model outperforms the ADL-own mode</w:t>
      </w:r>
      <w:r w:rsidRPr="00185A18">
        <w:rPr>
          <w:rFonts w:eastAsia="DengXian" w:cs="Times New Roman"/>
          <w:color w:val="833C0B" w:themeColor="accent2" w:themeShade="80"/>
          <w:sz w:val="22"/>
          <w:rPrChange w:id="5150" w:author="tao huang" w:date="2018-10-27T23:25:00Z">
            <w:rPr>
              <w:rFonts w:eastAsia="DengXian" w:cs="Times New Roman"/>
              <w:sz w:val="22"/>
            </w:rPr>
          </w:rPrChange>
        </w:rPr>
        <w:t>l for all the error measures.</w:t>
      </w:r>
    </w:p>
    <w:p w14:paraId="135AA285" w14:textId="057799A5" w:rsidR="00971633" w:rsidRPr="00185A18" w:rsidRDefault="00971633" w:rsidP="00971633">
      <w:pPr>
        <w:pStyle w:val="ListParagraph"/>
        <w:numPr>
          <w:ilvl w:val="0"/>
          <w:numId w:val="9"/>
        </w:numPr>
        <w:shd w:val="clear" w:color="auto" w:fill="FFFFFF" w:themeFill="background1"/>
        <w:spacing w:after="0" w:line="360" w:lineRule="auto"/>
        <w:rPr>
          <w:rFonts w:eastAsia="DengXian" w:cs="Times New Roman"/>
          <w:color w:val="833C0B" w:themeColor="accent2" w:themeShade="80"/>
          <w:sz w:val="22"/>
          <w:rPrChange w:id="5151" w:author="tao huang" w:date="2018-10-27T23:25:00Z">
            <w:rPr>
              <w:rFonts w:eastAsia="DengXian" w:cs="Times New Roman"/>
              <w:sz w:val="22"/>
            </w:rPr>
          </w:rPrChange>
        </w:rPr>
      </w:pPr>
      <w:r w:rsidRPr="00185A18">
        <w:rPr>
          <w:rFonts w:cs="Times New Roman"/>
          <w:color w:val="833C0B" w:themeColor="accent2" w:themeShade="80"/>
          <w:sz w:val="22"/>
          <w:rPrChange w:id="5152" w:author="tao huang" w:date="2018-10-27T23:25:00Z">
            <w:rPr>
              <w:rFonts w:cs="Times New Roman"/>
              <w:sz w:val="22"/>
            </w:rPr>
          </w:rPrChange>
        </w:rPr>
        <w:t xml:space="preserve">The ADL-own-IC model </w:t>
      </w:r>
      <w:r w:rsidRPr="00185A18">
        <w:rPr>
          <w:rFonts w:eastAsia="DengXian" w:cs="Times New Roman"/>
          <w:color w:val="833C0B" w:themeColor="accent2" w:themeShade="80"/>
          <w:sz w:val="22"/>
          <w:rPrChange w:id="5153" w:author="tao huang" w:date="2018-10-27T23:25:00Z">
            <w:rPr>
              <w:rFonts w:eastAsia="DengXian" w:cs="Times New Roman"/>
              <w:sz w:val="22"/>
            </w:rPr>
          </w:rPrChange>
        </w:rPr>
        <w:t xml:space="preserve">generally </w:t>
      </w:r>
      <w:r w:rsidRPr="00185A18">
        <w:rPr>
          <w:rFonts w:cs="Times New Roman"/>
          <w:color w:val="833C0B" w:themeColor="accent2" w:themeShade="80"/>
          <w:sz w:val="22"/>
          <w:rPrChange w:id="5154" w:author="tao huang" w:date="2018-10-27T23:25:00Z">
            <w:rPr>
              <w:rFonts w:cs="Times New Roman"/>
              <w:sz w:val="22"/>
            </w:rPr>
          </w:rPrChange>
        </w:rPr>
        <w:t>outperforms the ADL-own model except for the MAE</w:t>
      </w:r>
      <w:ins w:id="5155" w:author="tao huang" w:date="2018-10-27T14:33:00Z">
        <w:r w:rsidR="00594EB4" w:rsidRPr="00185A18">
          <w:rPr>
            <w:rFonts w:cs="Times New Roman"/>
            <w:color w:val="833C0B" w:themeColor="accent2" w:themeShade="80"/>
            <w:sz w:val="22"/>
            <w:rPrChange w:id="5156" w:author="tao huang" w:date="2018-10-27T23:25:00Z">
              <w:rPr>
                <w:rFonts w:cs="Times New Roman"/>
                <w:sz w:val="22"/>
              </w:rPr>
            </w:rPrChange>
          </w:rPr>
          <w:t>.</w:t>
        </w:r>
      </w:ins>
      <w:r w:rsidRPr="00185A18">
        <w:rPr>
          <w:rFonts w:cs="Times New Roman"/>
          <w:color w:val="833C0B" w:themeColor="accent2" w:themeShade="80"/>
          <w:sz w:val="22"/>
          <w:rPrChange w:id="5157" w:author="tao huang" w:date="2018-10-27T23:25:00Z">
            <w:rPr>
              <w:rFonts w:cs="Times New Roman"/>
              <w:sz w:val="22"/>
            </w:rPr>
          </w:rPrChange>
        </w:rPr>
        <w:t xml:space="preserve"> </w:t>
      </w:r>
      <w:del w:id="5158" w:author="tao huang" w:date="2018-10-27T14:33:00Z">
        <w:r w:rsidRPr="00185A18" w:rsidDel="000446DA">
          <w:rPr>
            <w:rFonts w:cs="Times New Roman"/>
            <w:color w:val="833C0B" w:themeColor="accent2" w:themeShade="80"/>
            <w:sz w:val="22"/>
            <w:rPrChange w:id="5159" w:author="tao huang" w:date="2018-10-27T23:25:00Z">
              <w:rPr>
                <w:rFonts w:cs="Times New Roman"/>
                <w:sz w:val="22"/>
              </w:rPr>
            </w:rPrChange>
          </w:rPr>
          <w:delText>which is scale dependent.</w:delText>
        </w:r>
      </w:del>
    </w:p>
    <w:p w14:paraId="17198024" w14:textId="77777777" w:rsidR="00971633" w:rsidRPr="00185A18" w:rsidRDefault="00971633" w:rsidP="00971633">
      <w:pPr>
        <w:pStyle w:val="ListParagraph"/>
        <w:numPr>
          <w:ilvl w:val="0"/>
          <w:numId w:val="9"/>
        </w:numPr>
        <w:shd w:val="clear" w:color="auto" w:fill="FFFFFF" w:themeFill="background1"/>
        <w:spacing w:after="0" w:line="360" w:lineRule="auto"/>
        <w:rPr>
          <w:rFonts w:eastAsia="DengXian" w:cs="Times New Roman"/>
          <w:color w:val="833C0B" w:themeColor="accent2" w:themeShade="80"/>
          <w:sz w:val="22"/>
          <w:rPrChange w:id="5160" w:author="tao huang" w:date="2018-10-27T23:25:00Z">
            <w:rPr>
              <w:rFonts w:eastAsia="DengXian" w:cs="Times New Roman"/>
              <w:sz w:val="22"/>
            </w:rPr>
          </w:rPrChange>
        </w:rPr>
      </w:pPr>
      <w:r w:rsidRPr="00185A18">
        <w:rPr>
          <w:rFonts w:cs="Times New Roman"/>
          <w:color w:val="833C0B" w:themeColor="accent2" w:themeShade="80"/>
          <w:sz w:val="22"/>
          <w:rPrChange w:id="5161" w:author="tao huang" w:date="2018-10-27T23:25:00Z">
            <w:rPr>
              <w:rFonts w:cs="Times New Roman"/>
              <w:sz w:val="22"/>
            </w:rPr>
          </w:rPrChange>
        </w:rPr>
        <w:t>T</w:t>
      </w:r>
      <w:r w:rsidRPr="00185A18">
        <w:rPr>
          <w:rFonts w:eastAsia="DengXian" w:cs="Times New Roman"/>
          <w:color w:val="833C0B" w:themeColor="accent2" w:themeShade="80"/>
          <w:sz w:val="22"/>
          <w:rPrChange w:id="5162" w:author="tao huang" w:date="2018-10-27T23:25:00Z">
            <w:rPr>
              <w:rFonts w:eastAsia="DengXian" w:cs="Times New Roman"/>
              <w:sz w:val="22"/>
            </w:rPr>
          </w:rPrChange>
        </w:rPr>
        <w:t>he ADL-</w:t>
      </w:r>
      <w:r w:rsidRPr="00185A18">
        <w:rPr>
          <w:rFonts w:eastAsia="DengXian" w:cs="Times New Roman"/>
          <w:noProof/>
          <w:color w:val="833C0B" w:themeColor="accent2" w:themeShade="80"/>
          <w:sz w:val="22"/>
          <w:rPrChange w:id="5163" w:author="tao huang" w:date="2018-10-27T23:25:00Z">
            <w:rPr>
              <w:rFonts w:eastAsia="DengXian" w:cs="Times New Roman"/>
              <w:noProof/>
              <w:sz w:val="22"/>
            </w:rPr>
          </w:rPrChange>
        </w:rPr>
        <w:t>intra</w:t>
      </w:r>
      <w:r w:rsidRPr="00185A18">
        <w:rPr>
          <w:rFonts w:eastAsia="DengXian" w:cs="Times New Roman"/>
          <w:color w:val="833C0B" w:themeColor="accent2" w:themeShade="80"/>
          <w:sz w:val="22"/>
          <w:rPrChange w:id="5164" w:author="tao huang" w:date="2018-10-27T23:25:00Z">
            <w:rPr>
              <w:rFonts w:eastAsia="DengXian" w:cs="Times New Roman"/>
              <w:sz w:val="22"/>
            </w:rPr>
          </w:rPrChange>
        </w:rPr>
        <w:t>-EWC model outperforms the ADL-</w:t>
      </w:r>
      <w:r w:rsidRPr="00185A18">
        <w:rPr>
          <w:rFonts w:eastAsia="DengXian" w:cs="Times New Roman"/>
          <w:noProof/>
          <w:color w:val="833C0B" w:themeColor="accent2" w:themeShade="80"/>
          <w:sz w:val="22"/>
          <w:rPrChange w:id="5165" w:author="tao huang" w:date="2018-10-27T23:25:00Z">
            <w:rPr>
              <w:rFonts w:eastAsia="DengXian" w:cs="Times New Roman"/>
              <w:noProof/>
              <w:sz w:val="22"/>
            </w:rPr>
          </w:rPrChange>
        </w:rPr>
        <w:t>intra model</w:t>
      </w:r>
      <w:r w:rsidRPr="00185A18">
        <w:rPr>
          <w:rFonts w:eastAsia="DengXian" w:cs="Times New Roman"/>
          <w:color w:val="833C0B" w:themeColor="accent2" w:themeShade="80"/>
          <w:sz w:val="22"/>
          <w:rPrChange w:id="5166" w:author="tao huang" w:date="2018-10-27T23:25:00Z">
            <w:rPr>
              <w:rFonts w:eastAsia="DengXian" w:cs="Times New Roman"/>
              <w:sz w:val="22"/>
            </w:rPr>
          </w:rPrChange>
        </w:rPr>
        <w:t xml:space="preserve"> for all the error measures.</w:t>
      </w:r>
    </w:p>
    <w:p w14:paraId="4855A4EB" w14:textId="3CD6B099" w:rsidR="000F44A5" w:rsidRPr="00185A18" w:rsidRDefault="00971633" w:rsidP="00971633">
      <w:pPr>
        <w:pStyle w:val="ListParagraph"/>
        <w:numPr>
          <w:ilvl w:val="0"/>
          <w:numId w:val="9"/>
        </w:numPr>
        <w:shd w:val="clear" w:color="auto" w:fill="FFFFFF" w:themeFill="background1"/>
        <w:spacing w:after="0" w:line="360" w:lineRule="auto"/>
        <w:rPr>
          <w:rFonts w:eastAsia="DengXian" w:cs="Times New Roman"/>
          <w:color w:val="833C0B" w:themeColor="accent2" w:themeShade="80"/>
          <w:sz w:val="22"/>
          <w:rPrChange w:id="5167" w:author="tao huang" w:date="2018-10-27T23:25:00Z">
            <w:rPr>
              <w:rFonts w:eastAsia="DengXian" w:cs="Times New Roman"/>
              <w:sz w:val="22"/>
            </w:rPr>
          </w:rPrChange>
        </w:rPr>
      </w:pPr>
      <w:r w:rsidRPr="00185A18">
        <w:rPr>
          <w:rFonts w:eastAsia="DengXian" w:cs="Times New Roman"/>
          <w:color w:val="833C0B" w:themeColor="accent2" w:themeShade="80"/>
          <w:sz w:val="22"/>
          <w:rPrChange w:id="5168" w:author="tao huang" w:date="2018-10-27T23:25:00Z">
            <w:rPr>
              <w:rFonts w:eastAsia="DengXian" w:cs="Times New Roman"/>
              <w:sz w:val="22"/>
            </w:rPr>
          </w:rPrChange>
        </w:rPr>
        <w:t>The ADL-intra-IC model generally outperforms the ADL-</w:t>
      </w:r>
      <w:r w:rsidRPr="00185A18">
        <w:rPr>
          <w:rFonts w:eastAsia="DengXian" w:cs="Times New Roman"/>
          <w:noProof/>
          <w:color w:val="833C0B" w:themeColor="accent2" w:themeShade="80"/>
          <w:sz w:val="22"/>
          <w:rPrChange w:id="5169" w:author="tao huang" w:date="2018-10-27T23:25:00Z">
            <w:rPr>
              <w:rFonts w:eastAsia="DengXian" w:cs="Times New Roman"/>
              <w:noProof/>
              <w:sz w:val="22"/>
            </w:rPr>
          </w:rPrChange>
        </w:rPr>
        <w:t>intra</w:t>
      </w:r>
      <w:r w:rsidRPr="00185A18">
        <w:rPr>
          <w:rFonts w:eastAsia="DengXian" w:cs="Times New Roman"/>
          <w:color w:val="833C0B" w:themeColor="accent2" w:themeShade="80"/>
          <w:sz w:val="22"/>
          <w:rPrChange w:id="5170" w:author="tao huang" w:date="2018-10-27T23:25:00Z">
            <w:rPr>
              <w:rFonts w:eastAsia="DengXian" w:cs="Times New Roman"/>
              <w:sz w:val="22"/>
            </w:rPr>
          </w:rPrChange>
        </w:rPr>
        <w:t xml:space="preserve"> model except </w:t>
      </w:r>
      <w:r w:rsidRPr="00185A18">
        <w:rPr>
          <w:rFonts w:cs="Times New Roman"/>
          <w:color w:val="833C0B" w:themeColor="accent2" w:themeShade="80"/>
          <w:sz w:val="22"/>
          <w:rPrChange w:id="5171" w:author="tao huang" w:date="2018-10-27T23:25:00Z">
            <w:rPr>
              <w:rFonts w:cs="Times New Roman"/>
              <w:sz w:val="22"/>
            </w:rPr>
          </w:rPrChange>
        </w:rPr>
        <w:t>for the MAE and the</w:t>
      </w:r>
      <w:ins w:id="5172" w:author="tao huang" w:date="2018-10-27T14:34:00Z">
        <w:r w:rsidR="005523D2" w:rsidRPr="00185A18">
          <w:rPr>
            <w:rFonts w:cs="Times New Roman"/>
            <w:color w:val="833C0B" w:themeColor="accent2" w:themeShade="80"/>
            <w:sz w:val="22"/>
            <w:rPrChange w:id="5173" w:author="tao huang" w:date="2018-10-27T23:25:00Z">
              <w:rPr>
                <w:rFonts w:cs="Times New Roman"/>
                <w:sz w:val="22"/>
              </w:rPr>
            </w:rPrChange>
          </w:rPr>
          <w:t xml:space="preserve"> scaled</w:t>
        </w:r>
      </w:ins>
      <w:r w:rsidRPr="00185A18">
        <w:rPr>
          <w:rFonts w:cs="Times New Roman"/>
          <w:color w:val="833C0B" w:themeColor="accent2" w:themeShade="80"/>
          <w:sz w:val="22"/>
          <w:rPrChange w:id="5174" w:author="tao huang" w:date="2018-10-27T23:25:00Z">
            <w:rPr>
              <w:rFonts w:cs="Times New Roman"/>
              <w:sz w:val="22"/>
            </w:rPr>
          </w:rPrChange>
        </w:rPr>
        <w:t xml:space="preserve"> MSE for longer forecast horizons (e.g., </w:t>
      </w:r>
      <w:r w:rsidRPr="00185A18">
        <w:rPr>
          <w:rFonts w:cs="Times New Roman"/>
          <w:i/>
          <w:color w:val="833C0B" w:themeColor="accent2" w:themeShade="80"/>
          <w:sz w:val="22"/>
          <w:rPrChange w:id="5175" w:author="tao huang" w:date="2018-10-27T23:25:00Z">
            <w:rPr>
              <w:rFonts w:cs="Times New Roman"/>
              <w:i/>
              <w:sz w:val="22"/>
            </w:rPr>
          </w:rPrChange>
        </w:rPr>
        <w:t>h</w:t>
      </w:r>
      <w:r w:rsidRPr="00185A18">
        <w:rPr>
          <w:rFonts w:cs="Times New Roman"/>
          <w:color w:val="833C0B" w:themeColor="accent2" w:themeShade="80"/>
          <w:sz w:val="22"/>
          <w:rPrChange w:id="5176" w:author="tao huang" w:date="2018-10-27T23:25:00Z">
            <w:rPr>
              <w:rFonts w:cs="Times New Roman"/>
              <w:sz w:val="22"/>
            </w:rPr>
          </w:rPrChange>
        </w:rPr>
        <w:t>=4 and 8).</w:t>
      </w:r>
    </w:p>
    <w:p w14:paraId="18A49BEC" w14:textId="0D3C8AF0" w:rsidR="00971633" w:rsidRPr="00185A18" w:rsidRDefault="00971633" w:rsidP="00971633">
      <w:pPr>
        <w:pStyle w:val="ListParagraph"/>
        <w:numPr>
          <w:ilvl w:val="0"/>
          <w:numId w:val="9"/>
        </w:numPr>
        <w:shd w:val="clear" w:color="auto" w:fill="FFFFFF" w:themeFill="background1"/>
        <w:spacing w:after="0" w:line="360" w:lineRule="auto"/>
        <w:rPr>
          <w:rFonts w:eastAsia="DengXian" w:cs="Times New Roman"/>
          <w:color w:val="833C0B" w:themeColor="accent2" w:themeShade="80"/>
          <w:sz w:val="22"/>
          <w:rPrChange w:id="5177" w:author="tao huang" w:date="2018-10-27T23:25:00Z">
            <w:rPr>
              <w:rFonts w:eastAsia="DengXian" w:cs="Times New Roman"/>
              <w:sz w:val="22"/>
            </w:rPr>
          </w:rPrChange>
        </w:rPr>
        <w:sectPr w:rsidR="00971633" w:rsidRPr="00185A18" w:rsidSect="00AE69AD">
          <w:footerReference w:type="default" r:id="rId10"/>
          <w:pgSz w:w="11906" w:h="16838"/>
          <w:pgMar w:top="1440" w:right="1440" w:bottom="1440" w:left="1440" w:header="708" w:footer="708" w:gutter="0"/>
          <w:cols w:space="708"/>
          <w:docGrid w:linePitch="360"/>
        </w:sectPr>
      </w:pPr>
      <w:r w:rsidRPr="00185A18">
        <w:rPr>
          <w:rFonts w:cs="Times New Roman"/>
          <w:color w:val="833C0B" w:themeColor="accent2" w:themeShade="80"/>
          <w:sz w:val="22"/>
          <w:rPrChange w:id="5178" w:author="tao huang" w:date="2018-10-27T23:25:00Z">
            <w:rPr>
              <w:rFonts w:cs="Times New Roman"/>
              <w:sz w:val="22"/>
            </w:rPr>
          </w:rPrChange>
        </w:rPr>
        <w:t>Overall, T</w:t>
      </w:r>
      <w:r w:rsidRPr="00185A18">
        <w:rPr>
          <w:rFonts w:eastAsia="DengXian" w:cs="Times New Roman"/>
          <w:color w:val="833C0B" w:themeColor="accent2" w:themeShade="80"/>
          <w:sz w:val="22"/>
          <w:rPrChange w:id="5179" w:author="tao huang" w:date="2018-10-27T23:25:00Z">
            <w:rPr>
              <w:rFonts w:eastAsia="DengXian" w:cs="Times New Roman"/>
              <w:sz w:val="22"/>
            </w:rPr>
          </w:rPrChange>
        </w:rPr>
        <w:t>he ADL-</w:t>
      </w:r>
      <w:r w:rsidRPr="00185A18">
        <w:rPr>
          <w:rFonts w:eastAsia="DengXian" w:cs="Times New Roman"/>
          <w:noProof/>
          <w:color w:val="833C0B" w:themeColor="accent2" w:themeShade="80"/>
          <w:sz w:val="22"/>
          <w:rPrChange w:id="5180" w:author="tao huang" w:date="2018-10-27T23:25:00Z">
            <w:rPr>
              <w:rFonts w:eastAsia="DengXian" w:cs="Times New Roman"/>
              <w:noProof/>
              <w:sz w:val="22"/>
            </w:rPr>
          </w:rPrChange>
        </w:rPr>
        <w:t>intra</w:t>
      </w:r>
      <w:r w:rsidRPr="00185A18">
        <w:rPr>
          <w:rFonts w:eastAsia="DengXian" w:cs="Times New Roman"/>
          <w:color w:val="833C0B" w:themeColor="accent2" w:themeShade="80"/>
          <w:sz w:val="22"/>
          <w:rPrChange w:id="5181" w:author="tao huang" w:date="2018-10-27T23:25:00Z">
            <w:rPr>
              <w:rFonts w:eastAsia="DengXian" w:cs="Times New Roman"/>
              <w:sz w:val="22"/>
            </w:rPr>
          </w:rPrChange>
        </w:rPr>
        <w:t>-EWC model and the ADL-intra-IC model generate the most accurate forecasts</w:t>
      </w:r>
      <w:ins w:id="5182" w:author="tao huang" w:date="2018-10-27T14:34:00Z">
        <w:r w:rsidR="00484363" w:rsidRPr="00185A18">
          <w:rPr>
            <w:rFonts w:eastAsia="DengXian" w:cs="Times New Roman"/>
            <w:color w:val="833C0B" w:themeColor="accent2" w:themeShade="80"/>
            <w:sz w:val="22"/>
            <w:rPrChange w:id="5183" w:author="tao huang" w:date="2018-10-27T23:25:00Z">
              <w:rPr>
                <w:rFonts w:eastAsia="DengXian" w:cs="Times New Roman"/>
                <w:sz w:val="22"/>
              </w:rPr>
            </w:rPrChange>
          </w:rPr>
          <w:t>.</w:t>
        </w:r>
      </w:ins>
      <w:del w:id="5184" w:author="tao huang" w:date="2018-10-27T14:34:00Z">
        <w:r w:rsidRPr="00185A18" w:rsidDel="00484363">
          <w:rPr>
            <w:rFonts w:eastAsia="DengXian" w:cs="Times New Roman"/>
            <w:color w:val="833C0B" w:themeColor="accent2" w:themeShade="80"/>
            <w:sz w:val="22"/>
            <w:rPrChange w:id="5185" w:author="tao huang" w:date="2018-10-27T23:25:00Z">
              <w:rPr>
                <w:rFonts w:eastAsia="DengXian" w:cs="Times New Roman"/>
                <w:sz w:val="22"/>
              </w:rPr>
            </w:rPrChange>
          </w:rPr>
          <w:delText xml:space="preserve">. </w:delText>
        </w:r>
      </w:del>
    </w:p>
    <w:p w14:paraId="7DFE6A52" w14:textId="77777777" w:rsidR="00971633" w:rsidRPr="00185A18" w:rsidRDefault="00971633" w:rsidP="00971633">
      <w:pPr>
        <w:shd w:val="clear" w:color="auto" w:fill="FFFFFF" w:themeFill="background1"/>
        <w:spacing w:after="0" w:line="360" w:lineRule="auto"/>
        <w:rPr>
          <w:rFonts w:cs="Times New Roman"/>
          <w:color w:val="833C0B" w:themeColor="accent2" w:themeShade="80"/>
          <w:sz w:val="22"/>
          <w:rPrChange w:id="5186" w:author="tao huang" w:date="2018-10-27T23:25:00Z">
            <w:rPr>
              <w:rFonts w:cs="Times New Roman"/>
              <w:sz w:val="22"/>
            </w:rPr>
          </w:rPrChange>
        </w:rPr>
      </w:pPr>
    </w:p>
    <w:p w14:paraId="2441D7D5" w14:textId="77777777" w:rsidR="00971633" w:rsidRPr="00185A18" w:rsidRDefault="00971633" w:rsidP="00D30EA6">
      <w:pPr>
        <w:keepNext/>
        <w:keepLines/>
        <w:shd w:val="clear" w:color="auto" w:fill="FFFFFF" w:themeFill="background1"/>
        <w:spacing w:after="0" w:line="360" w:lineRule="auto"/>
        <w:jc w:val="center"/>
        <w:rPr>
          <w:rFonts w:eastAsia="DengXian" w:cs="Times New Roman"/>
          <w:color w:val="833C0B" w:themeColor="accent2" w:themeShade="80"/>
          <w:sz w:val="22"/>
          <w:rPrChange w:id="5187" w:author="tao huang" w:date="2018-10-27T23:25:00Z">
            <w:rPr>
              <w:rFonts w:eastAsia="DengXian" w:cs="Times New Roman"/>
              <w:sz w:val="22"/>
            </w:rPr>
          </w:rPrChange>
        </w:rPr>
      </w:pPr>
      <w:r w:rsidRPr="00185A18">
        <w:rPr>
          <w:rFonts w:eastAsia="DengXian" w:cs="Times New Roman"/>
          <w:color w:val="833C0B" w:themeColor="accent2" w:themeShade="80"/>
          <w:sz w:val="22"/>
          <w:rPrChange w:id="5188" w:author="tao huang" w:date="2018-10-27T23:25:00Z">
            <w:rPr>
              <w:rFonts w:eastAsia="DengXian" w:cs="Times New Roman"/>
              <w:sz w:val="22"/>
            </w:rPr>
          </w:rPrChange>
        </w:rPr>
        <w:t>Table 2.</w:t>
      </w:r>
      <w:r w:rsidRPr="00185A18">
        <w:rPr>
          <w:rFonts w:eastAsia="DengXian" w:cs="Times New Roman"/>
          <w:color w:val="833C0B" w:themeColor="accent2" w:themeShade="80"/>
          <w:sz w:val="22"/>
          <w:rPrChange w:id="5189" w:author="tao huang" w:date="2018-10-27T23:25:00Z">
            <w:rPr>
              <w:rFonts w:eastAsia="DengXian" w:cs="Times New Roman"/>
              <w:sz w:val="22"/>
            </w:rPr>
          </w:rPrChange>
        </w:rPr>
        <w:tab/>
        <w:t>The forecasting performance of the models for all forecast period</w:t>
      </w:r>
    </w:p>
    <w:tbl>
      <w:tblPr>
        <w:tblStyle w:val="ListTable1Light1"/>
        <w:tblW w:w="12262" w:type="dxa"/>
        <w:jc w:val="center"/>
        <w:tblLook w:val="04A0" w:firstRow="1" w:lastRow="0" w:firstColumn="1" w:lastColumn="0" w:noHBand="0" w:noVBand="1"/>
      </w:tblPr>
      <w:tblGrid>
        <w:gridCol w:w="2192"/>
        <w:gridCol w:w="958"/>
        <w:gridCol w:w="701"/>
        <w:gridCol w:w="1192"/>
        <w:gridCol w:w="701"/>
        <w:gridCol w:w="1290"/>
        <w:gridCol w:w="701"/>
        <w:gridCol w:w="1582"/>
        <w:gridCol w:w="701"/>
        <w:gridCol w:w="1543"/>
        <w:gridCol w:w="701"/>
      </w:tblGrid>
      <w:tr w:rsidR="00971633" w:rsidRPr="00185A18" w14:paraId="191277E7" w14:textId="77777777" w:rsidTr="00AE69AD">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0" w:type="dxa"/>
            <w:gridSpan w:val="11"/>
            <w:shd w:val="clear" w:color="auto" w:fill="auto"/>
            <w:noWrap/>
            <w:hideMark/>
          </w:tcPr>
          <w:p w14:paraId="0D01CC97" w14:textId="77777777" w:rsidR="00971633" w:rsidRPr="00185A18" w:rsidRDefault="00971633" w:rsidP="00AE69AD">
            <w:pPr>
              <w:spacing w:after="0" w:line="240" w:lineRule="auto"/>
              <w:rPr>
                <w:rFonts w:eastAsia="Times New Roman" w:cs="Times New Roman"/>
                <w:b w:val="0"/>
                <w:color w:val="833C0B" w:themeColor="accent2" w:themeShade="80"/>
                <w:sz w:val="22"/>
                <w:rPrChange w:id="5190"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191" w:author="tao huang" w:date="2018-10-27T23:25:00Z">
                  <w:rPr>
                    <w:rFonts w:eastAsia="Times New Roman" w:cs="Times New Roman"/>
                    <w:b w:val="0"/>
                    <w:sz w:val="22"/>
                  </w:rPr>
                </w:rPrChange>
              </w:rPr>
              <w:t>Forecast horizon is 1 to 8 weeks ahead, for all forecast period</w:t>
            </w:r>
          </w:p>
        </w:tc>
      </w:tr>
      <w:tr w:rsidR="00971633" w:rsidRPr="00185A18" w14:paraId="52867F79"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48E917C" w14:textId="77777777" w:rsidR="00971633" w:rsidRPr="00185A18" w:rsidRDefault="00971633" w:rsidP="00AE69AD">
            <w:pPr>
              <w:spacing w:after="0" w:line="240" w:lineRule="auto"/>
              <w:rPr>
                <w:rFonts w:eastAsia="Times New Roman" w:cs="Times New Roman"/>
                <w:b w:val="0"/>
                <w:color w:val="833C0B" w:themeColor="accent2" w:themeShade="80"/>
                <w:sz w:val="22"/>
                <w:rPrChange w:id="5192"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193" w:author="tao huang" w:date="2018-10-27T23:25:00Z">
                  <w:rPr>
                    <w:rFonts w:eastAsia="Times New Roman" w:cs="Times New Roman"/>
                    <w:b w:val="0"/>
                    <w:sz w:val="22"/>
                  </w:rPr>
                </w:rPrChange>
              </w:rPr>
              <w:t>Model/measure</w:t>
            </w:r>
          </w:p>
        </w:tc>
        <w:tc>
          <w:tcPr>
            <w:tcW w:w="0" w:type="dxa"/>
            <w:shd w:val="clear" w:color="auto" w:fill="auto"/>
            <w:noWrap/>
            <w:hideMark/>
          </w:tcPr>
          <w:p w14:paraId="1C704792"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194"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195" w:author="tao huang" w:date="2018-10-27T23:25:00Z">
                  <w:rPr>
                    <w:rFonts w:eastAsia="Times New Roman" w:cs="Times New Roman"/>
                    <w:sz w:val="22"/>
                  </w:rPr>
                </w:rPrChange>
              </w:rPr>
              <w:t>MAE</w:t>
            </w:r>
          </w:p>
        </w:tc>
        <w:tc>
          <w:tcPr>
            <w:tcW w:w="0" w:type="dxa"/>
            <w:shd w:val="clear" w:color="auto" w:fill="auto"/>
            <w:noWrap/>
            <w:hideMark/>
          </w:tcPr>
          <w:p w14:paraId="1A7679E4"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196"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197" w:author="tao huang" w:date="2018-10-27T23:25:00Z">
                  <w:rPr>
                    <w:rFonts w:eastAsia="Times New Roman" w:cs="Times New Roman"/>
                    <w:sz w:val="22"/>
                  </w:rPr>
                </w:rPrChange>
              </w:rPr>
              <w:t>Rank</w:t>
            </w:r>
          </w:p>
        </w:tc>
        <w:tc>
          <w:tcPr>
            <w:tcW w:w="0" w:type="dxa"/>
            <w:shd w:val="clear" w:color="auto" w:fill="auto"/>
            <w:noWrap/>
            <w:hideMark/>
          </w:tcPr>
          <w:p w14:paraId="4E2EEF1A"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198"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199" w:author="tao huang" w:date="2018-10-27T23:25:00Z">
                  <w:rPr>
                    <w:rFonts w:eastAsia="Times New Roman" w:cs="Times New Roman"/>
                    <w:sz w:val="22"/>
                  </w:rPr>
                </w:rPrChange>
              </w:rPr>
              <w:t>SMAPE</w:t>
            </w:r>
          </w:p>
        </w:tc>
        <w:tc>
          <w:tcPr>
            <w:tcW w:w="0" w:type="dxa"/>
            <w:shd w:val="clear" w:color="auto" w:fill="auto"/>
            <w:noWrap/>
            <w:hideMark/>
          </w:tcPr>
          <w:p w14:paraId="79979906"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00"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01" w:author="tao huang" w:date="2018-10-27T23:25:00Z">
                  <w:rPr>
                    <w:rFonts w:eastAsia="Times New Roman" w:cs="Times New Roman"/>
                    <w:sz w:val="22"/>
                  </w:rPr>
                </w:rPrChange>
              </w:rPr>
              <w:t>Rank</w:t>
            </w:r>
          </w:p>
        </w:tc>
        <w:tc>
          <w:tcPr>
            <w:tcW w:w="0" w:type="dxa"/>
            <w:shd w:val="clear" w:color="auto" w:fill="auto"/>
            <w:noWrap/>
            <w:hideMark/>
          </w:tcPr>
          <w:p w14:paraId="47D6808D"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02"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03" w:author="tao huang" w:date="2018-10-27T23:25:00Z">
                  <w:rPr>
                    <w:rFonts w:eastAsia="Times New Roman" w:cs="Times New Roman"/>
                    <w:sz w:val="22"/>
                  </w:rPr>
                </w:rPrChange>
              </w:rPr>
              <w:t>MASE</w:t>
            </w:r>
          </w:p>
        </w:tc>
        <w:tc>
          <w:tcPr>
            <w:tcW w:w="0" w:type="dxa"/>
            <w:shd w:val="clear" w:color="auto" w:fill="auto"/>
            <w:noWrap/>
            <w:hideMark/>
          </w:tcPr>
          <w:p w14:paraId="0B0E875A"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04"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05" w:author="tao huang" w:date="2018-10-27T23:25:00Z">
                  <w:rPr>
                    <w:rFonts w:eastAsia="Times New Roman" w:cs="Times New Roman"/>
                    <w:sz w:val="22"/>
                  </w:rPr>
                </w:rPrChange>
              </w:rPr>
              <w:t>Rank</w:t>
            </w:r>
          </w:p>
        </w:tc>
        <w:tc>
          <w:tcPr>
            <w:tcW w:w="0" w:type="dxa"/>
            <w:shd w:val="clear" w:color="auto" w:fill="auto"/>
            <w:noWrap/>
            <w:hideMark/>
          </w:tcPr>
          <w:p w14:paraId="476B5146"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06" w:author="tao huang" w:date="2018-10-27T23:25:00Z">
                  <w:rPr>
                    <w:rFonts w:eastAsia="Times New Roman" w:cs="Times New Roman"/>
                    <w:sz w:val="22"/>
                  </w:rPr>
                </w:rPrChange>
              </w:rPr>
            </w:pPr>
            <w:proofErr w:type="spellStart"/>
            <w:r w:rsidRPr="00185A18">
              <w:rPr>
                <w:rFonts w:eastAsia="Times New Roman" w:cs="Times New Roman"/>
                <w:color w:val="833C0B" w:themeColor="accent2" w:themeShade="80"/>
                <w:sz w:val="22"/>
                <w:rPrChange w:id="5207" w:author="tao huang" w:date="2018-10-27T23:25:00Z">
                  <w:rPr>
                    <w:rFonts w:eastAsia="Times New Roman" w:cs="Times New Roman"/>
                    <w:sz w:val="22"/>
                  </w:rPr>
                </w:rPrChange>
              </w:rPr>
              <w:t>AvgRelMAE</w:t>
            </w:r>
            <w:proofErr w:type="spellEnd"/>
          </w:p>
        </w:tc>
        <w:tc>
          <w:tcPr>
            <w:tcW w:w="0" w:type="dxa"/>
            <w:shd w:val="clear" w:color="auto" w:fill="auto"/>
            <w:noWrap/>
            <w:hideMark/>
          </w:tcPr>
          <w:p w14:paraId="7B19D280"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08"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09" w:author="tao huang" w:date="2018-10-27T23:25:00Z">
                  <w:rPr>
                    <w:rFonts w:eastAsia="Times New Roman" w:cs="Times New Roman"/>
                    <w:sz w:val="22"/>
                  </w:rPr>
                </w:rPrChange>
              </w:rPr>
              <w:t>Rank</w:t>
            </w:r>
          </w:p>
        </w:tc>
        <w:tc>
          <w:tcPr>
            <w:tcW w:w="0" w:type="dxa"/>
            <w:shd w:val="clear" w:color="auto" w:fill="auto"/>
            <w:noWrap/>
            <w:hideMark/>
          </w:tcPr>
          <w:p w14:paraId="28AD842B" w14:textId="77777777" w:rsidR="00971633" w:rsidRPr="00185A18" w:rsidRDefault="0023750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10"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11" w:author="tao huang" w:date="2018-10-27T23:25:00Z">
                  <w:rPr>
                    <w:rFonts w:eastAsia="Times New Roman" w:cs="Times New Roman"/>
                    <w:sz w:val="22"/>
                  </w:rPr>
                </w:rPrChange>
              </w:rPr>
              <w:t>S</w:t>
            </w:r>
            <w:r w:rsidR="00971633" w:rsidRPr="00185A18">
              <w:rPr>
                <w:rFonts w:eastAsia="Times New Roman" w:cs="Times New Roman"/>
                <w:color w:val="833C0B" w:themeColor="accent2" w:themeShade="80"/>
                <w:sz w:val="22"/>
                <w:rPrChange w:id="5212" w:author="tao huang" w:date="2018-10-27T23:25:00Z">
                  <w:rPr>
                    <w:rFonts w:eastAsia="Times New Roman" w:cs="Times New Roman"/>
                    <w:sz w:val="22"/>
                  </w:rPr>
                </w:rPrChange>
              </w:rPr>
              <w:t>caled MSE</w:t>
            </w:r>
          </w:p>
        </w:tc>
        <w:tc>
          <w:tcPr>
            <w:tcW w:w="0" w:type="dxa"/>
            <w:shd w:val="clear" w:color="auto" w:fill="auto"/>
            <w:noWrap/>
            <w:hideMark/>
          </w:tcPr>
          <w:p w14:paraId="23B42F47"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1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14" w:author="tao huang" w:date="2018-10-27T23:25:00Z">
                  <w:rPr>
                    <w:rFonts w:eastAsia="Times New Roman" w:cs="Times New Roman"/>
                    <w:sz w:val="22"/>
                  </w:rPr>
                </w:rPrChange>
              </w:rPr>
              <w:t>Rank</w:t>
            </w:r>
          </w:p>
        </w:tc>
      </w:tr>
      <w:tr w:rsidR="00971633" w:rsidRPr="00185A18" w14:paraId="3026E1EC"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CD52624" w14:textId="77777777" w:rsidR="00971633" w:rsidRPr="00185A18" w:rsidRDefault="00971633" w:rsidP="00AE69AD">
            <w:pPr>
              <w:spacing w:after="0" w:line="240" w:lineRule="auto"/>
              <w:rPr>
                <w:rFonts w:eastAsia="Times New Roman" w:cs="Times New Roman"/>
                <w:b w:val="0"/>
                <w:color w:val="833C0B" w:themeColor="accent2" w:themeShade="80"/>
                <w:sz w:val="22"/>
                <w:rPrChange w:id="5215"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216" w:author="tao huang" w:date="2018-10-27T23:25:00Z">
                  <w:rPr>
                    <w:rFonts w:eastAsia="Times New Roman" w:cs="Times New Roman"/>
                    <w:b w:val="0"/>
                    <w:sz w:val="22"/>
                  </w:rPr>
                </w:rPrChange>
              </w:rPr>
              <w:t>Base-lift</w:t>
            </w:r>
          </w:p>
        </w:tc>
        <w:tc>
          <w:tcPr>
            <w:tcW w:w="0" w:type="dxa"/>
            <w:shd w:val="clear" w:color="auto" w:fill="auto"/>
            <w:noWrap/>
            <w:hideMark/>
          </w:tcPr>
          <w:p w14:paraId="6824FD1B"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21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18" w:author="tao huang" w:date="2018-10-27T23:25:00Z">
                  <w:rPr>
                    <w:rFonts w:eastAsia="Times New Roman" w:cs="Times New Roman"/>
                    <w:sz w:val="22"/>
                  </w:rPr>
                </w:rPrChange>
              </w:rPr>
              <w:t>22.919</w:t>
            </w:r>
          </w:p>
        </w:tc>
        <w:tc>
          <w:tcPr>
            <w:tcW w:w="0" w:type="dxa"/>
            <w:shd w:val="clear" w:color="auto" w:fill="auto"/>
            <w:noWrap/>
            <w:hideMark/>
          </w:tcPr>
          <w:p w14:paraId="6E0EE054"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21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20" w:author="tao huang" w:date="2018-10-27T23:25:00Z">
                  <w:rPr>
                    <w:rFonts w:eastAsia="Times New Roman" w:cs="Times New Roman"/>
                    <w:sz w:val="22"/>
                  </w:rPr>
                </w:rPrChange>
              </w:rPr>
              <w:t>7</w:t>
            </w:r>
          </w:p>
        </w:tc>
        <w:tc>
          <w:tcPr>
            <w:tcW w:w="0" w:type="dxa"/>
            <w:shd w:val="clear" w:color="auto" w:fill="auto"/>
            <w:noWrap/>
            <w:hideMark/>
          </w:tcPr>
          <w:p w14:paraId="4BC0E975"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22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22" w:author="tao huang" w:date="2018-10-27T23:25:00Z">
                  <w:rPr>
                    <w:rFonts w:eastAsia="Times New Roman" w:cs="Times New Roman"/>
                    <w:sz w:val="22"/>
                  </w:rPr>
                </w:rPrChange>
              </w:rPr>
              <w:t>46.98%</w:t>
            </w:r>
          </w:p>
        </w:tc>
        <w:tc>
          <w:tcPr>
            <w:tcW w:w="0" w:type="dxa"/>
            <w:shd w:val="clear" w:color="auto" w:fill="auto"/>
            <w:noWrap/>
            <w:hideMark/>
          </w:tcPr>
          <w:p w14:paraId="42C8F98E"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22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24" w:author="tao huang" w:date="2018-10-27T23:25:00Z">
                  <w:rPr>
                    <w:rFonts w:eastAsia="Times New Roman" w:cs="Times New Roman"/>
                    <w:sz w:val="22"/>
                  </w:rPr>
                </w:rPrChange>
              </w:rPr>
              <w:t>7</w:t>
            </w:r>
          </w:p>
        </w:tc>
        <w:tc>
          <w:tcPr>
            <w:tcW w:w="0" w:type="dxa"/>
            <w:shd w:val="clear" w:color="auto" w:fill="auto"/>
            <w:noWrap/>
            <w:hideMark/>
          </w:tcPr>
          <w:p w14:paraId="331AA470"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22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26" w:author="tao huang" w:date="2018-10-27T23:25:00Z">
                  <w:rPr>
                    <w:rFonts w:eastAsia="Times New Roman" w:cs="Times New Roman"/>
                    <w:sz w:val="22"/>
                  </w:rPr>
                </w:rPrChange>
              </w:rPr>
              <w:t>0.775311</w:t>
            </w:r>
          </w:p>
        </w:tc>
        <w:tc>
          <w:tcPr>
            <w:tcW w:w="0" w:type="dxa"/>
            <w:shd w:val="clear" w:color="auto" w:fill="auto"/>
            <w:noWrap/>
            <w:hideMark/>
          </w:tcPr>
          <w:p w14:paraId="20232D16"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22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28" w:author="tao huang" w:date="2018-10-27T23:25:00Z">
                  <w:rPr>
                    <w:rFonts w:eastAsia="Times New Roman" w:cs="Times New Roman"/>
                    <w:sz w:val="22"/>
                  </w:rPr>
                </w:rPrChange>
              </w:rPr>
              <w:t>7</w:t>
            </w:r>
          </w:p>
        </w:tc>
        <w:tc>
          <w:tcPr>
            <w:tcW w:w="0" w:type="dxa"/>
            <w:shd w:val="clear" w:color="auto" w:fill="auto"/>
            <w:noWrap/>
            <w:hideMark/>
          </w:tcPr>
          <w:p w14:paraId="00857B04"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22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30" w:author="tao huang" w:date="2018-10-27T23:25:00Z">
                  <w:rPr>
                    <w:rFonts w:eastAsia="Times New Roman" w:cs="Times New Roman"/>
                    <w:sz w:val="22"/>
                  </w:rPr>
                </w:rPrChange>
              </w:rPr>
              <w:t>1.1444</w:t>
            </w:r>
          </w:p>
        </w:tc>
        <w:tc>
          <w:tcPr>
            <w:tcW w:w="0" w:type="dxa"/>
            <w:shd w:val="clear" w:color="auto" w:fill="auto"/>
            <w:noWrap/>
            <w:hideMark/>
          </w:tcPr>
          <w:p w14:paraId="1BCCE9A6"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23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32" w:author="tao huang" w:date="2018-10-27T23:25:00Z">
                  <w:rPr>
                    <w:rFonts w:eastAsia="Times New Roman" w:cs="Times New Roman"/>
                    <w:sz w:val="22"/>
                  </w:rPr>
                </w:rPrChange>
              </w:rPr>
              <w:t>7</w:t>
            </w:r>
          </w:p>
        </w:tc>
        <w:tc>
          <w:tcPr>
            <w:tcW w:w="0" w:type="dxa"/>
            <w:shd w:val="clear" w:color="auto" w:fill="auto"/>
            <w:noWrap/>
            <w:hideMark/>
          </w:tcPr>
          <w:p w14:paraId="1F2C4AB1"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23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34" w:author="tao huang" w:date="2018-10-27T23:25:00Z">
                  <w:rPr>
                    <w:rFonts w:eastAsia="Times New Roman" w:cs="Times New Roman"/>
                    <w:sz w:val="22"/>
                  </w:rPr>
                </w:rPrChange>
              </w:rPr>
              <w:t>0.2234</w:t>
            </w:r>
          </w:p>
        </w:tc>
        <w:tc>
          <w:tcPr>
            <w:tcW w:w="0" w:type="dxa"/>
            <w:shd w:val="clear" w:color="auto" w:fill="auto"/>
            <w:noWrap/>
            <w:hideMark/>
          </w:tcPr>
          <w:p w14:paraId="013A2EED"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23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36" w:author="tao huang" w:date="2018-10-27T23:25:00Z">
                  <w:rPr>
                    <w:rFonts w:eastAsia="Times New Roman" w:cs="Times New Roman"/>
                    <w:sz w:val="22"/>
                  </w:rPr>
                </w:rPrChange>
              </w:rPr>
              <w:t>7</w:t>
            </w:r>
          </w:p>
        </w:tc>
      </w:tr>
      <w:tr w:rsidR="00971633" w:rsidRPr="00185A18" w14:paraId="7FC0785C"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5EB5F62F" w14:textId="77777777" w:rsidR="00971633" w:rsidRPr="00185A18" w:rsidRDefault="00971633" w:rsidP="00AE69AD">
            <w:pPr>
              <w:spacing w:after="0" w:line="240" w:lineRule="auto"/>
              <w:rPr>
                <w:rFonts w:eastAsia="Times New Roman" w:cs="Times New Roman"/>
                <w:b w:val="0"/>
                <w:color w:val="833C0B" w:themeColor="accent2" w:themeShade="80"/>
                <w:sz w:val="22"/>
                <w:rPrChange w:id="5237"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238" w:author="tao huang" w:date="2018-10-27T23:25:00Z">
                  <w:rPr>
                    <w:rFonts w:eastAsia="Times New Roman" w:cs="Times New Roman"/>
                    <w:b w:val="0"/>
                    <w:sz w:val="22"/>
                  </w:rPr>
                </w:rPrChange>
              </w:rPr>
              <w:t>ADL-own</w:t>
            </w:r>
          </w:p>
        </w:tc>
        <w:tc>
          <w:tcPr>
            <w:tcW w:w="958" w:type="dxa"/>
            <w:shd w:val="clear" w:color="auto" w:fill="auto"/>
            <w:noWrap/>
            <w:hideMark/>
          </w:tcPr>
          <w:p w14:paraId="05B255CD"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3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40" w:author="tao huang" w:date="2018-10-27T23:25:00Z">
                  <w:rPr>
                    <w:rFonts w:eastAsia="Times New Roman" w:cs="Times New Roman"/>
                    <w:sz w:val="22"/>
                  </w:rPr>
                </w:rPrChange>
              </w:rPr>
              <w:t>15.755</w:t>
            </w:r>
          </w:p>
        </w:tc>
        <w:tc>
          <w:tcPr>
            <w:tcW w:w="701" w:type="dxa"/>
            <w:shd w:val="clear" w:color="auto" w:fill="auto"/>
            <w:noWrap/>
            <w:hideMark/>
          </w:tcPr>
          <w:p w14:paraId="25923C17"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4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42" w:author="tao huang" w:date="2018-10-27T23:25:00Z">
                  <w:rPr>
                    <w:rFonts w:eastAsia="Times New Roman" w:cs="Times New Roman"/>
                    <w:sz w:val="22"/>
                  </w:rPr>
                </w:rPrChange>
              </w:rPr>
              <w:t>5</w:t>
            </w:r>
          </w:p>
        </w:tc>
        <w:tc>
          <w:tcPr>
            <w:tcW w:w="1192" w:type="dxa"/>
            <w:shd w:val="clear" w:color="auto" w:fill="auto"/>
            <w:noWrap/>
            <w:hideMark/>
          </w:tcPr>
          <w:p w14:paraId="7618150B"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4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44" w:author="tao huang" w:date="2018-10-27T23:25:00Z">
                  <w:rPr>
                    <w:rFonts w:eastAsia="Times New Roman" w:cs="Times New Roman"/>
                    <w:sz w:val="22"/>
                  </w:rPr>
                </w:rPrChange>
              </w:rPr>
              <w:t>40.81%</w:t>
            </w:r>
          </w:p>
        </w:tc>
        <w:tc>
          <w:tcPr>
            <w:tcW w:w="701" w:type="dxa"/>
            <w:shd w:val="clear" w:color="auto" w:fill="auto"/>
            <w:noWrap/>
            <w:hideMark/>
          </w:tcPr>
          <w:p w14:paraId="14EC4D45"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4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46" w:author="tao huang" w:date="2018-10-27T23:25:00Z">
                  <w:rPr>
                    <w:rFonts w:eastAsia="Times New Roman" w:cs="Times New Roman"/>
                    <w:sz w:val="22"/>
                  </w:rPr>
                </w:rPrChange>
              </w:rPr>
              <w:t>6</w:t>
            </w:r>
          </w:p>
        </w:tc>
        <w:tc>
          <w:tcPr>
            <w:tcW w:w="1290" w:type="dxa"/>
            <w:shd w:val="clear" w:color="auto" w:fill="auto"/>
            <w:noWrap/>
            <w:hideMark/>
          </w:tcPr>
          <w:p w14:paraId="485D16B9"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4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48" w:author="tao huang" w:date="2018-10-27T23:25:00Z">
                  <w:rPr>
                    <w:rFonts w:eastAsia="Times New Roman" w:cs="Times New Roman"/>
                    <w:sz w:val="22"/>
                  </w:rPr>
                </w:rPrChange>
              </w:rPr>
              <w:t>0.697303</w:t>
            </w:r>
          </w:p>
        </w:tc>
        <w:tc>
          <w:tcPr>
            <w:tcW w:w="701" w:type="dxa"/>
            <w:shd w:val="clear" w:color="auto" w:fill="auto"/>
            <w:noWrap/>
            <w:hideMark/>
          </w:tcPr>
          <w:p w14:paraId="363D9C10"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4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50" w:author="tao huang" w:date="2018-10-27T23:25:00Z">
                  <w:rPr>
                    <w:rFonts w:eastAsia="Times New Roman" w:cs="Times New Roman"/>
                    <w:sz w:val="22"/>
                  </w:rPr>
                </w:rPrChange>
              </w:rPr>
              <w:t>6</w:t>
            </w:r>
          </w:p>
        </w:tc>
        <w:tc>
          <w:tcPr>
            <w:tcW w:w="1582" w:type="dxa"/>
            <w:shd w:val="clear" w:color="auto" w:fill="auto"/>
            <w:noWrap/>
            <w:hideMark/>
          </w:tcPr>
          <w:p w14:paraId="7498D804"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5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52" w:author="tao huang" w:date="2018-10-27T23:25:00Z">
                  <w:rPr>
                    <w:rFonts w:eastAsia="Times New Roman" w:cs="Times New Roman"/>
                    <w:sz w:val="22"/>
                  </w:rPr>
                </w:rPrChange>
              </w:rPr>
              <w:t>1.0000</w:t>
            </w:r>
          </w:p>
        </w:tc>
        <w:tc>
          <w:tcPr>
            <w:tcW w:w="701" w:type="dxa"/>
            <w:shd w:val="clear" w:color="auto" w:fill="auto"/>
            <w:noWrap/>
            <w:hideMark/>
          </w:tcPr>
          <w:p w14:paraId="26A4193A"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5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54" w:author="tao huang" w:date="2018-10-27T23:25:00Z">
                  <w:rPr>
                    <w:rFonts w:eastAsia="Times New Roman" w:cs="Times New Roman"/>
                    <w:sz w:val="22"/>
                  </w:rPr>
                </w:rPrChange>
              </w:rPr>
              <w:t>6</w:t>
            </w:r>
          </w:p>
        </w:tc>
        <w:tc>
          <w:tcPr>
            <w:tcW w:w="1543" w:type="dxa"/>
            <w:shd w:val="clear" w:color="auto" w:fill="auto"/>
            <w:noWrap/>
            <w:hideMark/>
          </w:tcPr>
          <w:p w14:paraId="00687EA5"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5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56" w:author="tao huang" w:date="2018-10-27T23:25:00Z">
                  <w:rPr>
                    <w:rFonts w:eastAsia="Times New Roman" w:cs="Times New Roman"/>
                    <w:sz w:val="22"/>
                  </w:rPr>
                </w:rPrChange>
              </w:rPr>
              <w:t>0.1575</w:t>
            </w:r>
          </w:p>
        </w:tc>
        <w:tc>
          <w:tcPr>
            <w:tcW w:w="701" w:type="dxa"/>
            <w:shd w:val="clear" w:color="auto" w:fill="auto"/>
            <w:noWrap/>
            <w:hideMark/>
          </w:tcPr>
          <w:p w14:paraId="43CF38BD"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5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58" w:author="tao huang" w:date="2018-10-27T23:25:00Z">
                  <w:rPr>
                    <w:rFonts w:eastAsia="Times New Roman" w:cs="Times New Roman"/>
                    <w:sz w:val="22"/>
                  </w:rPr>
                </w:rPrChange>
              </w:rPr>
              <w:t>5</w:t>
            </w:r>
          </w:p>
        </w:tc>
      </w:tr>
      <w:tr w:rsidR="00971633" w:rsidRPr="00185A18" w14:paraId="53042DA5"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5D65783" w14:textId="77777777" w:rsidR="00971633" w:rsidRPr="00185A18" w:rsidRDefault="00971633" w:rsidP="00AE69AD">
            <w:pPr>
              <w:spacing w:after="0" w:line="240" w:lineRule="auto"/>
              <w:rPr>
                <w:rFonts w:eastAsia="Times New Roman" w:cs="Times New Roman"/>
                <w:b w:val="0"/>
                <w:color w:val="833C0B" w:themeColor="accent2" w:themeShade="80"/>
                <w:sz w:val="22"/>
                <w:rPrChange w:id="5259"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260" w:author="tao huang" w:date="2018-10-27T23:25:00Z">
                  <w:rPr>
                    <w:rFonts w:eastAsia="Times New Roman" w:cs="Times New Roman"/>
                    <w:b w:val="0"/>
                    <w:sz w:val="22"/>
                  </w:rPr>
                </w:rPrChange>
              </w:rPr>
              <w:t>ADL-intra</w:t>
            </w:r>
          </w:p>
        </w:tc>
        <w:tc>
          <w:tcPr>
            <w:tcW w:w="0" w:type="dxa"/>
            <w:shd w:val="clear" w:color="auto" w:fill="auto"/>
            <w:noWrap/>
            <w:hideMark/>
          </w:tcPr>
          <w:p w14:paraId="5AE7FA41"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26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62" w:author="tao huang" w:date="2018-10-27T23:25:00Z">
                  <w:rPr>
                    <w:rFonts w:eastAsia="Times New Roman" w:cs="Times New Roman"/>
                    <w:sz w:val="22"/>
                  </w:rPr>
                </w:rPrChange>
              </w:rPr>
              <w:t>15.436</w:t>
            </w:r>
          </w:p>
        </w:tc>
        <w:tc>
          <w:tcPr>
            <w:tcW w:w="0" w:type="dxa"/>
            <w:shd w:val="clear" w:color="auto" w:fill="auto"/>
            <w:noWrap/>
            <w:hideMark/>
          </w:tcPr>
          <w:p w14:paraId="10787C43"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26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64" w:author="tao huang" w:date="2018-10-27T23:25:00Z">
                  <w:rPr>
                    <w:rFonts w:eastAsia="Times New Roman" w:cs="Times New Roman"/>
                    <w:sz w:val="22"/>
                  </w:rPr>
                </w:rPrChange>
              </w:rPr>
              <w:t>2</w:t>
            </w:r>
          </w:p>
        </w:tc>
        <w:tc>
          <w:tcPr>
            <w:tcW w:w="0" w:type="dxa"/>
            <w:shd w:val="clear" w:color="auto" w:fill="auto"/>
            <w:noWrap/>
            <w:hideMark/>
          </w:tcPr>
          <w:p w14:paraId="7943D859"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26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66" w:author="tao huang" w:date="2018-10-27T23:25:00Z">
                  <w:rPr>
                    <w:rFonts w:eastAsia="Times New Roman" w:cs="Times New Roman"/>
                    <w:sz w:val="22"/>
                  </w:rPr>
                </w:rPrChange>
              </w:rPr>
              <w:t>40.51%</w:t>
            </w:r>
          </w:p>
        </w:tc>
        <w:tc>
          <w:tcPr>
            <w:tcW w:w="0" w:type="dxa"/>
            <w:shd w:val="clear" w:color="auto" w:fill="auto"/>
            <w:noWrap/>
            <w:hideMark/>
          </w:tcPr>
          <w:p w14:paraId="3ACFCF82"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26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68" w:author="tao huang" w:date="2018-10-27T23:25:00Z">
                  <w:rPr>
                    <w:rFonts w:eastAsia="Times New Roman" w:cs="Times New Roman"/>
                    <w:sz w:val="22"/>
                  </w:rPr>
                </w:rPrChange>
              </w:rPr>
              <w:t>3</w:t>
            </w:r>
          </w:p>
        </w:tc>
        <w:tc>
          <w:tcPr>
            <w:tcW w:w="0" w:type="dxa"/>
            <w:shd w:val="clear" w:color="auto" w:fill="auto"/>
            <w:noWrap/>
            <w:hideMark/>
          </w:tcPr>
          <w:p w14:paraId="51588DC2"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26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70" w:author="tao huang" w:date="2018-10-27T23:25:00Z">
                  <w:rPr>
                    <w:rFonts w:eastAsia="Times New Roman" w:cs="Times New Roman"/>
                    <w:sz w:val="22"/>
                  </w:rPr>
                </w:rPrChange>
              </w:rPr>
              <w:t>0.695222</w:t>
            </w:r>
          </w:p>
        </w:tc>
        <w:tc>
          <w:tcPr>
            <w:tcW w:w="0" w:type="dxa"/>
            <w:shd w:val="clear" w:color="auto" w:fill="auto"/>
            <w:noWrap/>
            <w:hideMark/>
          </w:tcPr>
          <w:p w14:paraId="4D433C05"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27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72" w:author="tao huang" w:date="2018-10-27T23:25:00Z">
                  <w:rPr>
                    <w:rFonts w:eastAsia="Times New Roman" w:cs="Times New Roman"/>
                    <w:sz w:val="22"/>
                  </w:rPr>
                </w:rPrChange>
              </w:rPr>
              <w:t>4</w:t>
            </w:r>
          </w:p>
        </w:tc>
        <w:tc>
          <w:tcPr>
            <w:tcW w:w="0" w:type="dxa"/>
            <w:shd w:val="clear" w:color="auto" w:fill="auto"/>
            <w:noWrap/>
            <w:hideMark/>
          </w:tcPr>
          <w:p w14:paraId="27625EEA"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27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74" w:author="tao huang" w:date="2018-10-27T23:25:00Z">
                  <w:rPr>
                    <w:rFonts w:eastAsia="Times New Roman" w:cs="Times New Roman"/>
                    <w:sz w:val="22"/>
                  </w:rPr>
                </w:rPrChange>
              </w:rPr>
              <w:t>0.9941</w:t>
            </w:r>
          </w:p>
        </w:tc>
        <w:tc>
          <w:tcPr>
            <w:tcW w:w="0" w:type="dxa"/>
            <w:shd w:val="clear" w:color="auto" w:fill="auto"/>
            <w:noWrap/>
            <w:hideMark/>
          </w:tcPr>
          <w:p w14:paraId="03DFFB59"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27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76" w:author="tao huang" w:date="2018-10-27T23:25:00Z">
                  <w:rPr>
                    <w:rFonts w:eastAsia="Times New Roman" w:cs="Times New Roman"/>
                    <w:sz w:val="22"/>
                  </w:rPr>
                </w:rPrChange>
              </w:rPr>
              <w:t>3</w:t>
            </w:r>
          </w:p>
        </w:tc>
        <w:tc>
          <w:tcPr>
            <w:tcW w:w="0" w:type="dxa"/>
            <w:shd w:val="clear" w:color="auto" w:fill="auto"/>
            <w:noWrap/>
            <w:hideMark/>
          </w:tcPr>
          <w:p w14:paraId="42BA2B9F"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27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78" w:author="tao huang" w:date="2018-10-27T23:25:00Z">
                  <w:rPr>
                    <w:rFonts w:eastAsia="Times New Roman" w:cs="Times New Roman"/>
                    <w:sz w:val="22"/>
                  </w:rPr>
                </w:rPrChange>
              </w:rPr>
              <w:t>0.1553</w:t>
            </w:r>
          </w:p>
        </w:tc>
        <w:tc>
          <w:tcPr>
            <w:tcW w:w="0" w:type="dxa"/>
            <w:shd w:val="clear" w:color="auto" w:fill="auto"/>
            <w:noWrap/>
            <w:hideMark/>
          </w:tcPr>
          <w:p w14:paraId="7B2845A1"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27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80" w:author="tao huang" w:date="2018-10-27T23:25:00Z">
                  <w:rPr>
                    <w:rFonts w:eastAsia="Times New Roman" w:cs="Times New Roman"/>
                    <w:sz w:val="22"/>
                  </w:rPr>
                </w:rPrChange>
              </w:rPr>
              <w:t>2</w:t>
            </w:r>
          </w:p>
        </w:tc>
      </w:tr>
      <w:tr w:rsidR="00971633" w:rsidRPr="00185A18" w14:paraId="705EB715"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6257EC08" w14:textId="77777777" w:rsidR="00971633" w:rsidRPr="00185A18" w:rsidRDefault="00971633" w:rsidP="00AE69AD">
            <w:pPr>
              <w:spacing w:after="0" w:line="240" w:lineRule="auto"/>
              <w:rPr>
                <w:rFonts w:eastAsia="Times New Roman" w:cs="Times New Roman"/>
                <w:b w:val="0"/>
                <w:color w:val="833C0B" w:themeColor="accent2" w:themeShade="80"/>
                <w:sz w:val="22"/>
                <w:rPrChange w:id="5281"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282" w:author="tao huang" w:date="2018-10-27T23:25:00Z">
                  <w:rPr>
                    <w:rFonts w:eastAsia="Times New Roman" w:cs="Times New Roman"/>
                    <w:b w:val="0"/>
                    <w:sz w:val="22"/>
                  </w:rPr>
                </w:rPrChange>
              </w:rPr>
              <w:t>ADL-own-EWC</w:t>
            </w:r>
          </w:p>
        </w:tc>
        <w:tc>
          <w:tcPr>
            <w:tcW w:w="958" w:type="dxa"/>
            <w:shd w:val="clear" w:color="auto" w:fill="auto"/>
            <w:noWrap/>
            <w:hideMark/>
          </w:tcPr>
          <w:p w14:paraId="6206C79F"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8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84" w:author="tao huang" w:date="2018-10-27T23:25:00Z">
                  <w:rPr>
                    <w:rFonts w:eastAsia="Times New Roman" w:cs="Times New Roman"/>
                    <w:sz w:val="22"/>
                  </w:rPr>
                </w:rPrChange>
              </w:rPr>
              <w:t>15.673</w:t>
            </w:r>
          </w:p>
        </w:tc>
        <w:tc>
          <w:tcPr>
            <w:tcW w:w="701" w:type="dxa"/>
            <w:shd w:val="clear" w:color="auto" w:fill="auto"/>
            <w:noWrap/>
            <w:hideMark/>
          </w:tcPr>
          <w:p w14:paraId="3924FB00"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8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86" w:author="tao huang" w:date="2018-10-27T23:25:00Z">
                  <w:rPr>
                    <w:rFonts w:eastAsia="Times New Roman" w:cs="Times New Roman"/>
                    <w:sz w:val="22"/>
                  </w:rPr>
                </w:rPrChange>
              </w:rPr>
              <w:t>4</w:t>
            </w:r>
          </w:p>
        </w:tc>
        <w:tc>
          <w:tcPr>
            <w:tcW w:w="1192" w:type="dxa"/>
            <w:shd w:val="clear" w:color="auto" w:fill="auto"/>
            <w:noWrap/>
            <w:hideMark/>
          </w:tcPr>
          <w:p w14:paraId="5ABDF97A"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8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88" w:author="tao huang" w:date="2018-10-27T23:25:00Z">
                  <w:rPr>
                    <w:rFonts w:eastAsia="Times New Roman" w:cs="Times New Roman"/>
                    <w:sz w:val="22"/>
                  </w:rPr>
                </w:rPrChange>
              </w:rPr>
              <w:t>40.68%</w:t>
            </w:r>
          </w:p>
        </w:tc>
        <w:tc>
          <w:tcPr>
            <w:tcW w:w="701" w:type="dxa"/>
            <w:shd w:val="clear" w:color="auto" w:fill="auto"/>
            <w:noWrap/>
            <w:hideMark/>
          </w:tcPr>
          <w:p w14:paraId="4518AC4A"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8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90" w:author="tao huang" w:date="2018-10-27T23:25:00Z">
                  <w:rPr>
                    <w:rFonts w:eastAsia="Times New Roman" w:cs="Times New Roman"/>
                    <w:sz w:val="22"/>
                  </w:rPr>
                </w:rPrChange>
              </w:rPr>
              <w:t>4</w:t>
            </w:r>
          </w:p>
        </w:tc>
        <w:tc>
          <w:tcPr>
            <w:tcW w:w="1290" w:type="dxa"/>
            <w:shd w:val="clear" w:color="auto" w:fill="auto"/>
            <w:noWrap/>
            <w:hideMark/>
          </w:tcPr>
          <w:p w14:paraId="5E966D18"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9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92" w:author="tao huang" w:date="2018-10-27T23:25:00Z">
                  <w:rPr>
                    <w:rFonts w:eastAsia="Times New Roman" w:cs="Times New Roman"/>
                    <w:sz w:val="22"/>
                  </w:rPr>
                </w:rPrChange>
              </w:rPr>
              <w:t>0.695964</w:t>
            </w:r>
          </w:p>
        </w:tc>
        <w:tc>
          <w:tcPr>
            <w:tcW w:w="701" w:type="dxa"/>
            <w:shd w:val="clear" w:color="auto" w:fill="auto"/>
            <w:noWrap/>
            <w:hideMark/>
          </w:tcPr>
          <w:p w14:paraId="4BE4263B"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9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94" w:author="tao huang" w:date="2018-10-27T23:25:00Z">
                  <w:rPr>
                    <w:rFonts w:eastAsia="Times New Roman" w:cs="Times New Roman"/>
                    <w:sz w:val="22"/>
                  </w:rPr>
                </w:rPrChange>
              </w:rPr>
              <w:t>5</w:t>
            </w:r>
          </w:p>
        </w:tc>
        <w:tc>
          <w:tcPr>
            <w:tcW w:w="1582" w:type="dxa"/>
            <w:shd w:val="clear" w:color="auto" w:fill="auto"/>
            <w:noWrap/>
            <w:hideMark/>
          </w:tcPr>
          <w:p w14:paraId="0A9B9096"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9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96" w:author="tao huang" w:date="2018-10-27T23:25:00Z">
                  <w:rPr>
                    <w:rFonts w:eastAsia="Times New Roman" w:cs="Times New Roman"/>
                    <w:sz w:val="22"/>
                  </w:rPr>
                </w:rPrChange>
              </w:rPr>
              <w:t>0.9956</w:t>
            </w:r>
          </w:p>
        </w:tc>
        <w:tc>
          <w:tcPr>
            <w:tcW w:w="701" w:type="dxa"/>
            <w:shd w:val="clear" w:color="auto" w:fill="auto"/>
            <w:noWrap/>
            <w:hideMark/>
          </w:tcPr>
          <w:p w14:paraId="0D06743B"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9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298" w:author="tao huang" w:date="2018-10-27T23:25:00Z">
                  <w:rPr>
                    <w:rFonts w:eastAsia="Times New Roman" w:cs="Times New Roman"/>
                    <w:sz w:val="22"/>
                  </w:rPr>
                </w:rPrChange>
              </w:rPr>
              <w:t>4</w:t>
            </w:r>
          </w:p>
        </w:tc>
        <w:tc>
          <w:tcPr>
            <w:tcW w:w="1543" w:type="dxa"/>
            <w:shd w:val="clear" w:color="auto" w:fill="auto"/>
            <w:noWrap/>
            <w:hideMark/>
          </w:tcPr>
          <w:p w14:paraId="4BA5B594"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29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00" w:author="tao huang" w:date="2018-10-27T23:25:00Z">
                  <w:rPr>
                    <w:rFonts w:eastAsia="Times New Roman" w:cs="Times New Roman"/>
                    <w:sz w:val="22"/>
                  </w:rPr>
                </w:rPrChange>
              </w:rPr>
              <w:t>0.1570</w:t>
            </w:r>
          </w:p>
        </w:tc>
        <w:tc>
          <w:tcPr>
            <w:tcW w:w="701" w:type="dxa"/>
            <w:shd w:val="clear" w:color="auto" w:fill="auto"/>
            <w:noWrap/>
            <w:hideMark/>
          </w:tcPr>
          <w:p w14:paraId="2F33C6CF"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30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02" w:author="tao huang" w:date="2018-10-27T23:25:00Z">
                  <w:rPr>
                    <w:rFonts w:eastAsia="Times New Roman" w:cs="Times New Roman"/>
                    <w:sz w:val="22"/>
                  </w:rPr>
                </w:rPrChange>
              </w:rPr>
              <w:t>4</w:t>
            </w:r>
          </w:p>
        </w:tc>
      </w:tr>
      <w:tr w:rsidR="00971633" w:rsidRPr="00185A18" w14:paraId="235EB53F"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CA29032" w14:textId="77777777" w:rsidR="00971633" w:rsidRPr="00185A18" w:rsidRDefault="00971633" w:rsidP="00AE69AD">
            <w:pPr>
              <w:spacing w:after="0" w:line="240" w:lineRule="auto"/>
              <w:rPr>
                <w:rFonts w:eastAsia="Times New Roman" w:cs="Times New Roman"/>
                <w:b w:val="0"/>
                <w:color w:val="833C0B" w:themeColor="accent2" w:themeShade="80"/>
                <w:sz w:val="22"/>
                <w:rPrChange w:id="5303"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304" w:author="tao huang" w:date="2018-10-27T23:25:00Z">
                  <w:rPr>
                    <w:rFonts w:eastAsia="Times New Roman" w:cs="Times New Roman"/>
                    <w:b w:val="0"/>
                    <w:sz w:val="22"/>
                  </w:rPr>
                </w:rPrChange>
              </w:rPr>
              <w:t>ADL-own-IC</w:t>
            </w:r>
          </w:p>
        </w:tc>
        <w:tc>
          <w:tcPr>
            <w:tcW w:w="0" w:type="dxa"/>
            <w:shd w:val="clear" w:color="auto" w:fill="auto"/>
            <w:noWrap/>
            <w:hideMark/>
          </w:tcPr>
          <w:p w14:paraId="0382B9D7"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0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06" w:author="tao huang" w:date="2018-10-27T23:25:00Z">
                  <w:rPr>
                    <w:rFonts w:eastAsia="Times New Roman" w:cs="Times New Roman"/>
                    <w:sz w:val="22"/>
                  </w:rPr>
                </w:rPrChange>
              </w:rPr>
              <w:t>16.233</w:t>
            </w:r>
          </w:p>
        </w:tc>
        <w:tc>
          <w:tcPr>
            <w:tcW w:w="0" w:type="dxa"/>
            <w:shd w:val="clear" w:color="auto" w:fill="auto"/>
            <w:noWrap/>
            <w:hideMark/>
          </w:tcPr>
          <w:p w14:paraId="49202155"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0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08" w:author="tao huang" w:date="2018-10-27T23:25:00Z">
                  <w:rPr>
                    <w:rFonts w:eastAsia="Times New Roman" w:cs="Times New Roman"/>
                    <w:sz w:val="22"/>
                  </w:rPr>
                </w:rPrChange>
              </w:rPr>
              <w:t>6</w:t>
            </w:r>
          </w:p>
        </w:tc>
        <w:tc>
          <w:tcPr>
            <w:tcW w:w="0" w:type="dxa"/>
            <w:shd w:val="clear" w:color="auto" w:fill="auto"/>
            <w:noWrap/>
            <w:hideMark/>
          </w:tcPr>
          <w:p w14:paraId="70AB8481"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0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10" w:author="tao huang" w:date="2018-10-27T23:25:00Z">
                  <w:rPr>
                    <w:rFonts w:eastAsia="Times New Roman" w:cs="Times New Roman"/>
                    <w:sz w:val="22"/>
                  </w:rPr>
                </w:rPrChange>
              </w:rPr>
              <w:t>40.76%</w:t>
            </w:r>
          </w:p>
        </w:tc>
        <w:tc>
          <w:tcPr>
            <w:tcW w:w="0" w:type="dxa"/>
            <w:shd w:val="clear" w:color="auto" w:fill="auto"/>
            <w:noWrap/>
            <w:hideMark/>
          </w:tcPr>
          <w:p w14:paraId="7F0745C4"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1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12" w:author="tao huang" w:date="2018-10-27T23:25:00Z">
                  <w:rPr>
                    <w:rFonts w:eastAsia="Times New Roman" w:cs="Times New Roman"/>
                    <w:sz w:val="22"/>
                  </w:rPr>
                </w:rPrChange>
              </w:rPr>
              <w:t>5</w:t>
            </w:r>
          </w:p>
        </w:tc>
        <w:tc>
          <w:tcPr>
            <w:tcW w:w="0" w:type="dxa"/>
            <w:shd w:val="clear" w:color="auto" w:fill="auto"/>
            <w:noWrap/>
            <w:hideMark/>
          </w:tcPr>
          <w:p w14:paraId="550C689D"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1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14" w:author="tao huang" w:date="2018-10-27T23:25:00Z">
                  <w:rPr>
                    <w:rFonts w:eastAsia="Times New Roman" w:cs="Times New Roman"/>
                    <w:sz w:val="22"/>
                  </w:rPr>
                </w:rPrChange>
              </w:rPr>
              <w:t>0.694034</w:t>
            </w:r>
          </w:p>
        </w:tc>
        <w:tc>
          <w:tcPr>
            <w:tcW w:w="0" w:type="dxa"/>
            <w:shd w:val="clear" w:color="auto" w:fill="auto"/>
            <w:noWrap/>
            <w:hideMark/>
          </w:tcPr>
          <w:p w14:paraId="581624FA"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1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16" w:author="tao huang" w:date="2018-10-27T23:25:00Z">
                  <w:rPr>
                    <w:rFonts w:eastAsia="Times New Roman" w:cs="Times New Roman"/>
                    <w:sz w:val="22"/>
                  </w:rPr>
                </w:rPrChange>
              </w:rPr>
              <w:t>3</w:t>
            </w:r>
          </w:p>
        </w:tc>
        <w:tc>
          <w:tcPr>
            <w:tcW w:w="0" w:type="dxa"/>
            <w:shd w:val="clear" w:color="auto" w:fill="auto"/>
            <w:noWrap/>
            <w:hideMark/>
          </w:tcPr>
          <w:p w14:paraId="649571C5"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1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18" w:author="tao huang" w:date="2018-10-27T23:25:00Z">
                  <w:rPr>
                    <w:rFonts w:eastAsia="Times New Roman" w:cs="Times New Roman"/>
                    <w:sz w:val="22"/>
                  </w:rPr>
                </w:rPrChange>
              </w:rPr>
              <w:t>0.9992</w:t>
            </w:r>
          </w:p>
        </w:tc>
        <w:tc>
          <w:tcPr>
            <w:tcW w:w="0" w:type="dxa"/>
            <w:shd w:val="clear" w:color="auto" w:fill="auto"/>
            <w:noWrap/>
            <w:hideMark/>
          </w:tcPr>
          <w:p w14:paraId="543A826F"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1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20" w:author="tao huang" w:date="2018-10-27T23:25:00Z">
                  <w:rPr>
                    <w:rFonts w:eastAsia="Times New Roman" w:cs="Times New Roman"/>
                    <w:sz w:val="22"/>
                  </w:rPr>
                </w:rPrChange>
              </w:rPr>
              <w:t>5</w:t>
            </w:r>
          </w:p>
        </w:tc>
        <w:tc>
          <w:tcPr>
            <w:tcW w:w="0" w:type="dxa"/>
            <w:shd w:val="clear" w:color="auto" w:fill="auto"/>
            <w:noWrap/>
            <w:hideMark/>
          </w:tcPr>
          <w:p w14:paraId="63AABD6E"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2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22" w:author="tao huang" w:date="2018-10-27T23:25:00Z">
                  <w:rPr>
                    <w:rFonts w:eastAsia="Times New Roman" w:cs="Times New Roman"/>
                    <w:sz w:val="22"/>
                  </w:rPr>
                </w:rPrChange>
              </w:rPr>
              <w:t>0.1596</w:t>
            </w:r>
          </w:p>
        </w:tc>
        <w:tc>
          <w:tcPr>
            <w:tcW w:w="0" w:type="dxa"/>
            <w:shd w:val="clear" w:color="auto" w:fill="auto"/>
            <w:noWrap/>
            <w:hideMark/>
          </w:tcPr>
          <w:p w14:paraId="28320E63"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2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24" w:author="tao huang" w:date="2018-10-27T23:25:00Z">
                  <w:rPr>
                    <w:rFonts w:eastAsia="Times New Roman" w:cs="Times New Roman"/>
                    <w:sz w:val="22"/>
                  </w:rPr>
                </w:rPrChange>
              </w:rPr>
              <w:t>6</w:t>
            </w:r>
          </w:p>
        </w:tc>
      </w:tr>
      <w:tr w:rsidR="00971633" w:rsidRPr="00185A18" w14:paraId="2E7D8C32"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35BFE18" w14:textId="77777777" w:rsidR="00971633" w:rsidRPr="00185A18" w:rsidRDefault="00971633" w:rsidP="00AE69AD">
            <w:pPr>
              <w:spacing w:after="0" w:line="240" w:lineRule="auto"/>
              <w:rPr>
                <w:rFonts w:eastAsia="Times New Roman" w:cs="Times New Roman"/>
                <w:b w:val="0"/>
                <w:color w:val="833C0B" w:themeColor="accent2" w:themeShade="80"/>
                <w:sz w:val="22"/>
                <w:rPrChange w:id="5325"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326" w:author="tao huang" w:date="2018-10-27T23:25:00Z">
                  <w:rPr>
                    <w:rFonts w:eastAsia="Times New Roman" w:cs="Times New Roman"/>
                    <w:b w:val="0"/>
                    <w:sz w:val="22"/>
                  </w:rPr>
                </w:rPrChange>
              </w:rPr>
              <w:t>ADL-intra-EWC</w:t>
            </w:r>
          </w:p>
        </w:tc>
        <w:tc>
          <w:tcPr>
            <w:tcW w:w="958" w:type="dxa"/>
            <w:shd w:val="clear" w:color="auto" w:fill="auto"/>
            <w:noWrap/>
            <w:hideMark/>
          </w:tcPr>
          <w:p w14:paraId="7B2F87C7"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32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28" w:author="tao huang" w:date="2018-10-27T23:25:00Z">
                  <w:rPr>
                    <w:rFonts w:eastAsia="Times New Roman" w:cs="Times New Roman"/>
                    <w:sz w:val="22"/>
                  </w:rPr>
                </w:rPrChange>
              </w:rPr>
              <w:t>15.354</w:t>
            </w:r>
          </w:p>
        </w:tc>
        <w:tc>
          <w:tcPr>
            <w:tcW w:w="701" w:type="dxa"/>
            <w:shd w:val="clear" w:color="auto" w:fill="auto"/>
            <w:noWrap/>
            <w:hideMark/>
          </w:tcPr>
          <w:p w14:paraId="6978CBCF"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32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30" w:author="tao huang" w:date="2018-10-27T23:25:00Z">
                  <w:rPr>
                    <w:rFonts w:eastAsia="Times New Roman" w:cs="Times New Roman"/>
                    <w:sz w:val="22"/>
                  </w:rPr>
                </w:rPrChange>
              </w:rPr>
              <w:t>1</w:t>
            </w:r>
          </w:p>
        </w:tc>
        <w:tc>
          <w:tcPr>
            <w:tcW w:w="1192" w:type="dxa"/>
            <w:shd w:val="clear" w:color="auto" w:fill="auto"/>
            <w:noWrap/>
            <w:hideMark/>
          </w:tcPr>
          <w:p w14:paraId="5A2FC167"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33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32" w:author="tao huang" w:date="2018-10-27T23:25:00Z">
                  <w:rPr>
                    <w:rFonts w:eastAsia="Times New Roman" w:cs="Times New Roman"/>
                    <w:sz w:val="22"/>
                  </w:rPr>
                </w:rPrChange>
              </w:rPr>
              <w:t>40.41%</w:t>
            </w:r>
          </w:p>
        </w:tc>
        <w:tc>
          <w:tcPr>
            <w:tcW w:w="701" w:type="dxa"/>
            <w:shd w:val="clear" w:color="auto" w:fill="auto"/>
            <w:noWrap/>
            <w:hideMark/>
          </w:tcPr>
          <w:p w14:paraId="751B7A43"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33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34" w:author="tao huang" w:date="2018-10-27T23:25:00Z">
                  <w:rPr>
                    <w:rFonts w:eastAsia="Times New Roman" w:cs="Times New Roman"/>
                    <w:sz w:val="22"/>
                  </w:rPr>
                </w:rPrChange>
              </w:rPr>
              <w:t>1</w:t>
            </w:r>
          </w:p>
        </w:tc>
        <w:tc>
          <w:tcPr>
            <w:tcW w:w="1290" w:type="dxa"/>
            <w:shd w:val="clear" w:color="auto" w:fill="auto"/>
            <w:noWrap/>
            <w:hideMark/>
          </w:tcPr>
          <w:p w14:paraId="3A2E411E"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33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36" w:author="tao huang" w:date="2018-10-27T23:25:00Z">
                  <w:rPr>
                    <w:rFonts w:eastAsia="Times New Roman" w:cs="Times New Roman"/>
                    <w:sz w:val="22"/>
                  </w:rPr>
                </w:rPrChange>
              </w:rPr>
              <w:t>0.693915</w:t>
            </w:r>
          </w:p>
        </w:tc>
        <w:tc>
          <w:tcPr>
            <w:tcW w:w="701" w:type="dxa"/>
            <w:shd w:val="clear" w:color="auto" w:fill="auto"/>
            <w:noWrap/>
            <w:hideMark/>
          </w:tcPr>
          <w:p w14:paraId="1B850194"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33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38" w:author="tao huang" w:date="2018-10-27T23:25:00Z">
                  <w:rPr>
                    <w:rFonts w:eastAsia="Times New Roman" w:cs="Times New Roman"/>
                    <w:sz w:val="22"/>
                  </w:rPr>
                </w:rPrChange>
              </w:rPr>
              <w:t>2</w:t>
            </w:r>
          </w:p>
        </w:tc>
        <w:tc>
          <w:tcPr>
            <w:tcW w:w="1582" w:type="dxa"/>
            <w:shd w:val="clear" w:color="auto" w:fill="auto"/>
            <w:noWrap/>
            <w:hideMark/>
          </w:tcPr>
          <w:p w14:paraId="589A50E6"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33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40" w:author="tao huang" w:date="2018-10-27T23:25:00Z">
                  <w:rPr>
                    <w:rFonts w:eastAsia="Times New Roman" w:cs="Times New Roman"/>
                    <w:sz w:val="22"/>
                  </w:rPr>
                </w:rPrChange>
              </w:rPr>
              <w:t>0.9905</w:t>
            </w:r>
          </w:p>
        </w:tc>
        <w:tc>
          <w:tcPr>
            <w:tcW w:w="701" w:type="dxa"/>
            <w:shd w:val="clear" w:color="auto" w:fill="auto"/>
            <w:noWrap/>
            <w:hideMark/>
          </w:tcPr>
          <w:p w14:paraId="331E61FF"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34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42" w:author="tao huang" w:date="2018-10-27T23:25:00Z">
                  <w:rPr>
                    <w:rFonts w:eastAsia="Times New Roman" w:cs="Times New Roman"/>
                    <w:sz w:val="22"/>
                  </w:rPr>
                </w:rPrChange>
              </w:rPr>
              <w:t>1</w:t>
            </w:r>
          </w:p>
        </w:tc>
        <w:tc>
          <w:tcPr>
            <w:tcW w:w="1543" w:type="dxa"/>
            <w:shd w:val="clear" w:color="auto" w:fill="auto"/>
            <w:noWrap/>
            <w:hideMark/>
          </w:tcPr>
          <w:p w14:paraId="2FA23054"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34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44" w:author="tao huang" w:date="2018-10-27T23:25:00Z">
                  <w:rPr>
                    <w:rFonts w:eastAsia="Times New Roman" w:cs="Times New Roman"/>
                    <w:sz w:val="22"/>
                  </w:rPr>
                </w:rPrChange>
              </w:rPr>
              <w:t>0.1548</w:t>
            </w:r>
          </w:p>
        </w:tc>
        <w:tc>
          <w:tcPr>
            <w:tcW w:w="701" w:type="dxa"/>
            <w:shd w:val="clear" w:color="auto" w:fill="auto"/>
            <w:noWrap/>
            <w:hideMark/>
          </w:tcPr>
          <w:p w14:paraId="7C24E54C"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34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46" w:author="tao huang" w:date="2018-10-27T23:25:00Z">
                  <w:rPr>
                    <w:rFonts w:eastAsia="Times New Roman" w:cs="Times New Roman"/>
                    <w:sz w:val="22"/>
                  </w:rPr>
                </w:rPrChange>
              </w:rPr>
              <w:t>1</w:t>
            </w:r>
          </w:p>
        </w:tc>
      </w:tr>
      <w:tr w:rsidR="00971633" w:rsidRPr="00185A18" w14:paraId="7026D5FF"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2178301C" w14:textId="77777777" w:rsidR="00971633" w:rsidRPr="00185A18" w:rsidRDefault="00971633" w:rsidP="00AE69AD">
            <w:pPr>
              <w:spacing w:after="0" w:line="240" w:lineRule="auto"/>
              <w:rPr>
                <w:rFonts w:eastAsia="Times New Roman" w:cs="Times New Roman"/>
                <w:b w:val="0"/>
                <w:color w:val="833C0B" w:themeColor="accent2" w:themeShade="80"/>
                <w:sz w:val="22"/>
                <w:rPrChange w:id="5347"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348" w:author="tao huang" w:date="2018-10-27T23:25:00Z">
                  <w:rPr>
                    <w:rFonts w:eastAsia="Times New Roman" w:cs="Times New Roman"/>
                    <w:b w:val="0"/>
                    <w:sz w:val="22"/>
                  </w:rPr>
                </w:rPrChange>
              </w:rPr>
              <w:t>ADL-intra-IC</w:t>
            </w:r>
          </w:p>
        </w:tc>
        <w:tc>
          <w:tcPr>
            <w:tcW w:w="0" w:type="dxa"/>
            <w:shd w:val="clear" w:color="auto" w:fill="auto"/>
            <w:noWrap/>
            <w:hideMark/>
          </w:tcPr>
          <w:p w14:paraId="1ADA62C3"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4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50" w:author="tao huang" w:date="2018-10-27T23:25:00Z">
                  <w:rPr>
                    <w:rFonts w:eastAsia="Times New Roman" w:cs="Times New Roman"/>
                    <w:sz w:val="22"/>
                  </w:rPr>
                </w:rPrChange>
              </w:rPr>
              <w:t>15.595</w:t>
            </w:r>
          </w:p>
        </w:tc>
        <w:tc>
          <w:tcPr>
            <w:tcW w:w="0" w:type="dxa"/>
            <w:shd w:val="clear" w:color="auto" w:fill="auto"/>
            <w:noWrap/>
            <w:hideMark/>
          </w:tcPr>
          <w:p w14:paraId="470B9C58"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5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52" w:author="tao huang" w:date="2018-10-27T23:25:00Z">
                  <w:rPr>
                    <w:rFonts w:eastAsia="Times New Roman" w:cs="Times New Roman"/>
                    <w:sz w:val="22"/>
                  </w:rPr>
                </w:rPrChange>
              </w:rPr>
              <w:t>3</w:t>
            </w:r>
          </w:p>
        </w:tc>
        <w:tc>
          <w:tcPr>
            <w:tcW w:w="0" w:type="dxa"/>
            <w:shd w:val="clear" w:color="auto" w:fill="auto"/>
            <w:noWrap/>
            <w:hideMark/>
          </w:tcPr>
          <w:p w14:paraId="2379BD14"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5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54" w:author="tao huang" w:date="2018-10-27T23:25:00Z">
                  <w:rPr>
                    <w:rFonts w:eastAsia="Times New Roman" w:cs="Times New Roman"/>
                    <w:sz w:val="22"/>
                  </w:rPr>
                </w:rPrChange>
              </w:rPr>
              <w:t>40.46%</w:t>
            </w:r>
          </w:p>
        </w:tc>
        <w:tc>
          <w:tcPr>
            <w:tcW w:w="0" w:type="dxa"/>
            <w:shd w:val="clear" w:color="auto" w:fill="auto"/>
            <w:noWrap/>
            <w:hideMark/>
          </w:tcPr>
          <w:p w14:paraId="10576B54"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5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56" w:author="tao huang" w:date="2018-10-27T23:25:00Z">
                  <w:rPr>
                    <w:rFonts w:eastAsia="Times New Roman" w:cs="Times New Roman"/>
                    <w:sz w:val="22"/>
                  </w:rPr>
                </w:rPrChange>
              </w:rPr>
              <w:t>2</w:t>
            </w:r>
          </w:p>
        </w:tc>
        <w:tc>
          <w:tcPr>
            <w:tcW w:w="0" w:type="dxa"/>
            <w:shd w:val="clear" w:color="auto" w:fill="auto"/>
            <w:noWrap/>
            <w:hideMark/>
          </w:tcPr>
          <w:p w14:paraId="04BD3ECD"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5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58" w:author="tao huang" w:date="2018-10-27T23:25:00Z">
                  <w:rPr>
                    <w:rFonts w:eastAsia="Times New Roman" w:cs="Times New Roman"/>
                    <w:sz w:val="22"/>
                  </w:rPr>
                </w:rPrChange>
              </w:rPr>
              <w:t>0.692854</w:t>
            </w:r>
          </w:p>
        </w:tc>
        <w:tc>
          <w:tcPr>
            <w:tcW w:w="0" w:type="dxa"/>
            <w:shd w:val="clear" w:color="auto" w:fill="auto"/>
            <w:noWrap/>
            <w:hideMark/>
          </w:tcPr>
          <w:p w14:paraId="6B1EE44F"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5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60" w:author="tao huang" w:date="2018-10-27T23:25:00Z">
                  <w:rPr>
                    <w:rFonts w:eastAsia="Times New Roman" w:cs="Times New Roman"/>
                    <w:sz w:val="22"/>
                  </w:rPr>
                </w:rPrChange>
              </w:rPr>
              <w:t>1</w:t>
            </w:r>
          </w:p>
        </w:tc>
        <w:tc>
          <w:tcPr>
            <w:tcW w:w="0" w:type="dxa"/>
            <w:shd w:val="clear" w:color="auto" w:fill="auto"/>
            <w:noWrap/>
            <w:hideMark/>
          </w:tcPr>
          <w:p w14:paraId="1B29A07D"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6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62" w:author="tao huang" w:date="2018-10-27T23:25:00Z">
                  <w:rPr>
                    <w:rFonts w:eastAsia="Times New Roman" w:cs="Times New Roman"/>
                    <w:sz w:val="22"/>
                  </w:rPr>
                </w:rPrChange>
              </w:rPr>
              <w:t>0.9936</w:t>
            </w:r>
          </w:p>
        </w:tc>
        <w:tc>
          <w:tcPr>
            <w:tcW w:w="0" w:type="dxa"/>
            <w:shd w:val="clear" w:color="auto" w:fill="auto"/>
            <w:noWrap/>
            <w:hideMark/>
          </w:tcPr>
          <w:p w14:paraId="26FEA391"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6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64" w:author="tao huang" w:date="2018-10-27T23:25:00Z">
                  <w:rPr>
                    <w:rFonts w:eastAsia="Times New Roman" w:cs="Times New Roman"/>
                    <w:sz w:val="22"/>
                  </w:rPr>
                </w:rPrChange>
              </w:rPr>
              <w:t>2</w:t>
            </w:r>
          </w:p>
        </w:tc>
        <w:tc>
          <w:tcPr>
            <w:tcW w:w="0" w:type="dxa"/>
            <w:shd w:val="clear" w:color="auto" w:fill="auto"/>
            <w:noWrap/>
            <w:hideMark/>
          </w:tcPr>
          <w:p w14:paraId="11D5C872"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6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66" w:author="tao huang" w:date="2018-10-27T23:25:00Z">
                  <w:rPr>
                    <w:rFonts w:eastAsia="Times New Roman" w:cs="Times New Roman"/>
                    <w:sz w:val="22"/>
                  </w:rPr>
                </w:rPrChange>
              </w:rPr>
              <w:t>0.1568</w:t>
            </w:r>
          </w:p>
        </w:tc>
        <w:tc>
          <w:tcPr>
            <w:tcW w:w="0" w:type="dxa"/>
            <w:shd w:val="clear" w:color="auto" w:fill="auto"/>
            <w:noWrap/>
            <w:hideMark/>
          </w:tcPr>
          <w:p w14:paraId="51777DED"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6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68" w:author="tao huang" w:date="2018-10-27T23:25:00Z">
                  <w:rPr>
                    <w:rFonts w:eastAsia="Times New Roman" w:cs="Times New Roman"/>
                    <w:sz w:val="22"/>
                  </w:rPr>
                </w:rPrChange>
              </w:rPr>
              <w:t>3</w:t>
            </w:r>
          </w:p>
        </w:tc>
      </w:tr>
      <w:tr w:rsidR="00971633" w:rsidRPr="00185A18" w14:paraId="377F1369"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2262" w:type="dxa"/>
            <w:gridSpan w:val="11"/>
            <w:tcBorders>
              <w:bottom w:val="single" w:sz="4" w:space="0" w:color="auto"/>
            </w:tcBorders>
            <w:shd w:val="clear" w:color="auto" w:fill="auto"/>
            <w:noWrap/>
            <w:hideMark/>
          </w:tcPr>
          <w:p w14:paraId="1CEC7CDE" w14:textId="77777777" w:rsidR="00971633" w:rsidRPr="00185A18" w:rsidRDefault="00971633" w:rsidP="00AE69AD">
            <w:pPr>
              <w:spacing w:after="0" w:line="240" w:lineRule="auto"/>
              <w:rPr>
                <w:rFonts w:eastAsia="Times New Roman" w:cs="Times New Roman"/>
                <w:b w:val="0"/>
                <w:color w:val="833C0B" w:themeColor="accent2" w:themeShade="80"/>
                <w:sz w:val="22"/>
                <w:rPrChange w:id="5369"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370" w:author="tao huang" w:date="2018-10-27T23:25:00Z">
                  <w:rPr>
                    <w:rFonts w:eastAsia="Times New Roman" w:cs="Times New Roman"/>
                    <w:b w:val="0"/>
                    <w:sz w:val="22"/>
                  </w:rPr>
                </w:rPrChange>
              </w:rPr>
              <w:t>Forecast horizon is 1 to 4 weeks ahead, for all forecast period</w:t>
            </w:r>
          </w:p>
        </w:tc>
      </w:tr>
      <w:tr w:rsidR="00971633" w:rsidRPr="00185A18" w14:paraId="7E98DD12"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211876EB" w14:textId="77777777" w:rsidR="00971633" w:rsidRPr="00185A18" w:rsidRDefault="00971633" w:rsidP="00AE69AD">
            <w:pPr>
              <w:spacing w:after="0" w:line="240" w:lineRule="auto"/>
              <w:rPr>
                <w:rFonts w:eastAsia="Times New Roman" w:cs="Times New Roman"/>
                <w:b w:val="0"/>
                <w:color w:val="833C0B" w:themeColor="accent2" w:themeShade="80"/>
                <w:sz w:val="22"/>
                <w:rPrChange w:id="5371"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372" w:author="tao huang" w:date="2018-10-27T23:25:00Z">
                  <w:rPr>
                    <w:rFonts w:eastAsia="Times New Roman" w:cs="Times New Roman"/>
                    <w:b w:val="0"/>
                    <w:sz w:val="22"/>
                  </w:rPr>
                </w:rPrChange>
              </w:rPr>
              <w:t>Model/measure</w:t>
            </w:r>
          </w:p>
        </w:tc>
        <w:tc>
          <w:tcPr>
            <w:tcW w:w="0" w:type="dxa"/>
            <w:tcBorders>
              <w:top w:val="single" w:sz="4" w:space="0" w:color="auto"/>
            </w:tcBorders>
            <w:shd w:val="clear" w:color="auto" w:fill="auto"/>
            <w:noWrap/>
            <w:hideMark/>
          </w:tcPr>
          <w:p w14:paraId="4296CBB2"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7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74" w:author="tao huang" w:date="2018-10-27T23:25:00Z">
                  <w:rPr>
                    <w:rFonts w:eastAsia="Times New Roman" w:cs="Times New Roman"/>
                    <w:sz w:val="22"/>
                  </w:rPr>
                </w:rPrChange>
              </w:rPr>
              <w:t>MAE</w:t>
            </w:r>
          </w:p>
        </w:tc>
        <w:tc>
          <w:tcPr>
            <w:tcW w:w="0" w:type="dxa"/>
            <w:tcBorders>
              <w:top w:val="single" w:sz="4" w:space="0" w:color="auto"/>
            </w:tcBorders>
            <w:shd w:val="clear" w:color="auto" w:fill="auto"/>
            <w:noWrap/>
            <w:hideMark/>
          </w:tcPr>
          <w:p w14:paraId="2E113997"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7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76" w:author="tao huang" w:date="2018-10-27T23:25:00Z">
                  <w:rPr>
                    <w:rFonts w:eastAsia="Times New Roman" w:cs="Times New Roman"/>
                    <w:sz w:val="22"/>
                  </w:rPr>
                </w:rPrChange>
              </w:rPr>
              <w:t>Rank</w:t>
            </w:r>
          </w:p>
        </w:tc>
        <w:tc>
          <w:tcPr>
            <w:tcW w:w="0" w:type="dxa"/>
            <w:tcBorders>
              <w:top w:val="single" w:sz="4" w:space="0" w:color="auto"/>
            </w:tcBorders>
            <w:shd w:val="clear" w:color="auto" w:fill="auto"/>
            <w:noWrap/>
            <w:hideMark/>
          </w:tcPr>
          <w:p w14:paraId="65DB2C19"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7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78" w:author="tao huang" w:date="2018-10-27T23:25:00Z">
                  <w:rPr>
                    <w:rFonts w:eastAsia="Times New Roman" w:cs="Times New Roman"/>
                    <w:sz w:val="22"/>
                  </w:rPr>
                </w:rPrChange>
              </w:rPr>
              <w:t>SMAPE</w:t>
            </w:r>
          </w:p>
        </w:tc>
        <w:tc>
          <w:tcPr>
            <w:tcW w:w="0" w:type="dxa"/>
            <w:tcBorders>
              <w:top w:val="single" w:sz="4" w:space="0" w:color="auto"/>
            </w:tcBorders>
            <w:shd w:val="clear" w:color="auto" w:fill="auto"/>
            <w:noWrap/>
            <w:hideMark/>
          </w:tcPr>
          <w:p w14:paraId="2437978C"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7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80" w:author="tao huang" w:date="2018-10-27T23:25:00Z">
                  <w:rPr>
                    <w:rFonts w:eastAsia="Times New Roman" w:cs="Times New Roman"/>
                    <w:sz w:val="22"/>
                  </w:rPr>
                </w:rPrChange>
              </w:rPr>
              <w:t>Rank</w:t>
            </w:r>
          </w:p>
        </w:tc>
        <w:tc>
          <w:tcPr>
            <w:tcW w:w="0" w:type="dxa"/>
            <w:tcBorders>
              <w:top w:val="single" w:sz="4" w:space="0" w:color="auto"/>
            </w:tcBorders>
            <w:shd w:val="clear" w:color="auto" w:fill="auto"/>
            <w:noWrap/>
            <w:hideMark/>
          </w:tcPr>
          <w:p w14:paraId="03BD8EE2"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8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82" w:author="tao huang" w:date="2018-10-27T23:25:00Z">
                  <w:rPr>
                    <w:rFonts w:eastAsia="Times New Roman" w:cs="Times New Roman"/>
                    <w:sz w:val="22"/>
                  </w:rPr>
                </w:rPrChange>
              </w:rPr>
              <w:t>MASE</w:t>
            </w:r>
          </w:p>
        </w:tc>
        <w:tc>
          <w:tcPr>
            <w:tcW w:w="0" w:type="dxa"/>
            <w:tcBorders>
              <w:top w:val="single" w:sz="4" w:space="0" w:color="auto"/>
            </w:tcBorders>
            <w:shd w:val="clear" w:color="auto" w:fill="auto"/>
            <w:noWrap/>
            <w:hideMark/>
          </w:tcPr>
          <w:p w14:paraId="1A1F3059"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8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84" w:author="tao huang" w:date="2018-10-27T23:25:00Z">
                  <w:rPr>
                    <w:rFonts w:eastAsia="Times New Roman" w:cs="Times New Roman"/>
                    <w:sz w:val="22"/>
                  </w:rPr>
                </w:rPrChange>
              </w:rPr>
              <w:t>Rank</w:t>
            </w:r>
          </w:p>
        </w:tc>
        <w:tc>
          <w:tcPr>
            <w:tcW w:w="0" w:type="dxa"/>
            <w:tcBorders>
              <w:top w:val="single" w:sz="4" w:space="0" w:color="auto"/>
            </w:tcBorders>
            <w:shd w:val="clear" w:color="auto" w:fill="auto"/>
            <w:noWrap/>
            <w:hideMark/>
          </w:tcPr>
          <w:p w14:paraId="398E7B4F"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85" w:author="tao huang" w:date="2018-10-27T23:25:00Z">
                  <w:rPr>
                    <w:rFonts w:eastAsia="Times New Roman" w:cs="Times New Roman"/>
                    <w:sz w:val="22"/>
                  </w:rPr>
                </w:rPrChange>
              </w:rPr>
            </w:pPr>
            <w:proofErr w:type="spellStart"/>
            <w:r w:rsidRPr="00185A18">
              <w:rPr>
                <w:rFonts w:eastAsia="Times New Roman" w:cs="Times New Roman"/>
                <w:color w:val="833C0B" w:themeColor="accent2" w:themeShade="80"/>
                <w:sz w:val="22"/>
                <w:rPrChange w:id="5386" w:author="tao huang" w:date="2018-10-27T23:25:00Z">
                  <w:rPr>
                    <w:rFonts w:eastAsia="Times New Roman" w:cs="Times New Roman"/>
                    <w:sz w:val="22"/>
                  </w:rPr>
                </w:rPrChange>
              </w:rPr>
              <w:t>AvgRelMAE</w:t>
            </w:r>
            <w:proofErr w:type="spellEnd"/>
          </w:p>
        </w:tc>
        <w:tc>
          <w:tcPr>
            <w:tcW w:w="0" w:type="dxa"/>
            <w:tcBorders>
              <w:top w:val="single" w:sz="4" w:space="0" w:color="auto"/>
            </w:tcBorders>
            <w:shd w:val="clear" w:color="auto" w:fill="auto"/>
            <w:noWrap/>
            <w:hideMark/>
          </w:tcPr>
          <w:p w14:paraId="2A1D4949"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8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88" w:author="tao huang" w:date="2018-10-27T23:25:00Z">
                  <w:rPr>
                    <w:rFonts w:eastAsia="Times New Roman" w:cs="Times New Roman"/>
                    <w:sz w:val="22"/>
                  </w:rPr>
                </w:rPrChange>
              </w:rPr>
              <w:t>Rank</w:t>
            </w:r>
          </w:p>
        </w:tc>
        <w:tc>
          <w:tcPr>
            <w:tcW w:w="0" w:type="dxa"/>
            <w:tcBorders>
              <w:top w:val="single" w:sz="4" w:space="0" w:color="auto"/>
            </w:tcBorders>
            <w:shd w:val="clear" w:color="auto" w:fill="auto"/>
            <w:noWrap/>
            <w:hideMark/>
          </w:tcPr>
          <w:p w14:paraId="40914937" w14:textId="77777777" w:rsidR="00971633" w:rsidRPr="00185A18" w:rsidRDefault="0023750A"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8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90" w:author="tao huang" w:date="2018-10-27T23:25:00Z">
                  <w:rPr>
                    <w:rFonts w:eastAsia="Times New Roman" w:cs="Times New Roman"/>
                    <w:sz w:val="22"/>
                  </w:rPr>
                </w:rPrChange>
              </w:rPr>
              <w:t>S</w:t>
            </w:r>
            <w:r w:rsidR="00971633" w:rsidRPr="00185A18">
              <w:rPr>
                <w:rFonts w:eastAsia="Times New Roman" w:cs="Times New Roman"/>
                <w:color w:val="833C0B" w:themeColor="accent2" w:themeShade="80"/>
                <w:sz w:val="22"/>
                <w:rPrChange w:id="5391" w:author="tao huang" w:date="2018-10-27T23:25:00Z">
                  <w:rPr>
                    <w:rFonts w:eastAsia="Times New Roman" w:cs="Times New Roman"/>
                    <w:sz w:val="22"/>
                  </w:rPr>
                </w:rPrChange>
              </w:rPr>
              <w:t>caled MSE</w:t>
            </w:r>
          </w:p>
        </w:tc>
        <w:tc>
          <w:tcPr>
            <w:tcW w:w="0" w:type="dxa"/>
            <w:tcBorders>
              <w:top w:val="single" w:sz="4" w:space="0" w:color="auto"/>
            </w:tcBorders>
            <w:shd w:val="clear" w:color="auto" w:fill="auto"/>
            <w:noWrap/>
            <w:hideMark/>
          </w:tcPr>
          <w:p w14:paraId="20B298B3"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392"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93" w:author="tao huang" w:date="2018-10-27T23:25:00Z">
                  <w:rPr>
                    <w:rFonts w:eastAsia="Times New Roman" w:cs="Times New Roman"/>
                    <w:sz w:val="22"/>
                  </w:rPr>
                </w:rPrChange>
              </w:rPr>
              <w:t>Rank</w:t>
            </w:r>
          </w:p>
        </w:tc>
      </w:tr>
      <w:tr w:rsidR="00971633" w:rsidRPr="00185A18" w14:paraId="6ADEB8EE"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4965F7C5" w14:textId="77777777" w:rsidR="00971633" w:rsidRPr="00185A18" w:rsidRDefault="00971633" w:rsidP="00AE69AD">
            <w:pPr>
              <w:spacing w:after="0" w:line="240" w:lineRule="auto"/>
              <w:rPr>
                <w:rFonts w:eastAsia="Times New Roman" w:cs="Times New Roman"/>
                <w:b w:val="0"/>
                <w:color w:val="833C0B" w:themeColor="accent2" w:themeShade="80"/>
                <w:sz w:val="22"/>
                <w:rPrChange w:id="5394"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395" w:author="tao huang" w:date="2018-10-27T23:25:00Z">
                  <w:rPr>
                    <w:rFonts w:eastAsia="Times New Roman" w:cs="Times New Roman"/>
                    <w:b w:val="0"/>
                    <w:sz w:val="22"/>
                  </w:rPr>
                </w:rPrChange>
              </w:rPr>
              <w:t>Base-lift</w:t>
            </w:r>
          </w:p>
        </w:tc>
        <w:tc>
          <w:tcPr>
            <w:tcW w:w="958" w:type="dxa"/>
            <w:shd w:val="clear" w:color="auto" w:fill="auto"/>
            <w:noWrap/>
            <w:hideMark/>
          </w:tcPr>
          <w:p w14:paraId="67DF20B3"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396"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97" w:author="tao huang" w:date="2018-10-27T23:25:00Z">
                  <w:rPr>
                    <w:rFonts w:eastAsia="Times New Roman" w:cs="Times New Roman"/>
                    <w:sz w:val="22"/>
                  </w:rPr>
                </w:rPrChange>
              </w:rPr>
              <w:t>22.669</w:t>
            </w:r>
          </w:p>
        </w:tc>
        <w:tc>
          <w:tcPr>
            <w:tcW w:w="701" w:type="dxa"/>
            <w:shd w:val="clear" w:color="auto" w:fill="auto"/>
            <w:noWrap/>
            <w:hideMark/>
          </w:tcPr>
          <w:p w14:paraId="75F64E96"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398"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399" w:author="tao huang" w:date="2018-10-27T23:25:00Z">
                  <w:rPr>
                    <w:rFonts w:eastAsia="Times New Roman" w:cs="Times New Roman"/>
                    <w:sz w:val="22"/>
                  </w:rPr>
                </w:rPrChange>
              </w:rPr>
              <w:t>7</w:t>
            </w:r>
          </w:p>
        </w:tc>
        <w:tc>
          <w:tcPr>
            <w:tcW w:w="1192" w:type="dxa"/>
            <w:shd w:val="clear" w:color="auto" w:fill="auto"/>
            <w:noWrap/>
            <w:hideMark/>
          </w:tcPr>
          <w:p w14:paraId="0531CF5A"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00"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01" w:author="tao huang" w:date="2018-10-27T23:25:00Z">
                  <w:rPr>
                    <w:rFonts w:eastAsia="Times New Roman" w:cs="Times New Roman"/>
                    <w:sz w:val="22"/>
                  </w:rPr>
                </w:rPrChange>
              </w:rPr>
              <w:t>46.24%</w:t>
            </w:r>
          </w:p>
        </w:tc>
        <w:tc>
          <w:tcPr>
            <w:tcW w:w="701" w:type="dxa"/>
            <w:shd w:val="clear" w:color="auto" w:fill="auto"/>
            <w:noWrap/>
            <w:hideMark/>
          </w:tcPr>
          <w:p w14:paraId="62EC50BD"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02"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03" w:author="tao huang" w:date="2018-10-27T23:25:00Z">
                  <w:rPr>
                    <w:rFonts w:eastAsia="Times New Roman" w:cs="Times New Roman"/>
                    <w:sz w:val="22"/>
                  </w:rPr>
                </w:rPrChange>
              </w:rPr>
              <w:t>7</w:t>
            </w:r>
          </w:p>
        </w:tc>
        <w:tc>
          <w:tcPr>
            <w:tcW w:w="1290" w:type="dxa"/>
            <w:shd w:val="clear" w:color="auto" w:fill="auto"/>
            <w:noWrap/>
            <w:hideMark/>
          </w:tcPr>
          <w:p w14:paraId="1EE24079"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04"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05" w:author="tao huang" w:date="2018-10-27T23:25:00Z">
                  <w:rPr>
                    <w:rFonts w:eastAsia="Times New Roman" w:cs="Times New Roman"/>
                    <w:sz w:val="22"/>
                  </w:rPr>
                </w:rPrChange>
              </w:rPr>
              <w:t>0.761699</w:t>
            </w:r>
          </w:p>
        </w:tc>
        <w:tc>
          <w:tcPr>
            <w:tcW w:w="701" w:type="dxa"/>
            <w:shd w:val="clear" w:color="auto" w:fill="auto"/>
            <w:noWrap/>
            <w:hideMark/>
          </w:tcPr>
          <w:p w14:paraId="68D02551"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06"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07" w:author="tao huang" w:date="2018-10-27T23:25:00Z">
                  <w:rPr>
                    <w:rFonts w:eastAsia="Times New Roman" w:cs="Times New Roman"/>
                    <w:sz w:val="22"/>
                  </w:rPr>
                </w:rPrChange>
              </w:rPr>
              <w:t>7</w:t>
            </w:r>
          </w:p>
        </w:tc>
        <w:tc>
          <w:tcPr>
            <w:tcW w:w="1582" w:type="dxa"/>
            <w:shd w:val="clear" w:color="auto" w:fill="auto"/>
            <w:noWrap/>
            <w:hideMark/>
          </w:tcPr>
          <w:p w14:paraId="14347995"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08"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09" w:author="tao huang" w:date="2018-10-27T23:25:00Z">
                  <w:rPr>
                    <w:rFonts w:eastAsia="Times New Roman" w:cs="Times New Roman"/>
                    <w:sz w:val="22"/>
                  </w:rPr>
                </w:rPrChange>
              </w:rPr>
              <w:t>1.1365</w:t>
            </w:r>
          </w:p>
        </w:tc>
        <w:tc>
          <w:tcPr>
            <w:tcW w:w="701" w:type="dxa"/>
            <w:shd w:val="clear" w:color="auto" w:fill="auto"/>
            <w:noWrap/>
            <w:hideMark/>
          </w:tcPr>
          <w:p w14:paraId="3C2904D9"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10"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11" w:author="tao huang" w:date="2018-10-27T23:25:00Z">
                  <w:rPr>
                    <w:rFonts w:eastAsia="Times New Roman" w:cs="Times New Roman"/>
                    <w:sz w:val="22"/>
                  </w:rPr>
                </w:rPrChange>
              </w:rPr>
              <w:t>7</w:t>
            </w:r>
          </w:p>
        </w:tc>
        <w:tc>
          <w:tcPr>
            <w:tcW w:w="1543" w:type="dxa"/>
            <w:shd w:val="clear" w:color="auto" w:fill="auto"/>
            <w:noWrap/>
            <w:hideMark/>
          </w:tcPr>
          <w:p w14:paraId="0CABC9C2"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12"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13" w:author="tao huang" w:date="2018-10-27T23:25:00Z">
                  <w:rPr>
                    <w:rFonts w:eastAsia="Times New Roman" w:cs="Times New Roman"/>
                    <w:sz w:val="22"/>
                  </w:rPr>
                </w:rPrChange>
              </w:rPr>
              <w:t>0.2186</w:t>
            </w:r>
          </w:p>
        </w:tc>
        <w:tc>
          <w:tcPr>
            <w:tcW w:w="701" w:type="dxa"/>
            <w:shd w:val="clear" w:color="auto" w:fill="auto"/>
            <w:noWrap/>
            <w:hideMark/>
          </w:tcPr>
          <w:p w14:paraId="3567D18C"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14"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15" w:author="tao huang" w:date="2018-10-27T23:25:00Z">
                  <w:rPr>
                    <w:rFonts w:eastAsia="Times New Roman" w:cs="Times New Roman"/>
                    <w:sz w:val="22"/>
                  </w:rPr>
                </w:rPrChange>
              </w:rPr>
              <w:t>7</w:t>
            </w:r>
          </w:p>
        </w:tc>
      </w:tr>
      <w:tr w:rsidR="00971633" w:rsidRPr="00185A18" w14:paraId="678E7FA2"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D6970D4" w14:textId="77777777" w:rsidR="00971633" w:rsidRPr="00185A18" w:rsidRDefault="00971633" w:rsidP="00AE69AD">
            <w:pPr>
              <w:spacing w:after="0" w:line="240" w:lineRule="auto"/>
              <w:rPr>
                <w:rFonts w:eastAsia="Times New Roman" w:cs="Times New Roman"/>
                <w:b w:val="0"/>
                <w:color w:val="833C0B" w:themeColor="accent2" w:themeShade="80"/>
                <w:sz w:val="22"/>
                <w:rPrChange w:id="5416"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417" w:author="tao huang" w:date="2018-10-27T23:25:00Z">
                  <w:rPr>
                    <w:rFonts w:eastAsia="Times New Roman" w:cs="Times New Roman"/>
                    <w:b w:val="0"/>
                    <w:sz w:val="22"/>
                  </w:rPr>
                </w:rPrChange>
              </w:rPr>
              <w:t>ADL-own</w:t>
            </w:r>
          </w:p>
        </w:tc>
        <w:tc>
          <w:tcPr>
            <w:tcW w:w="0" w:type="dxa"/>
            <w:shd w:val="clear" w:color="auto" w:fill="auto"/>
            <w:noWrap/>
            <w:hideMark/>
          </w:tcPr>
          <w:p w14:paraId="511A6449"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418"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19" w:author="tao huang" w:date="2018-10-27T23:25:00Z">
                  <w:rPr>
                    <w:rFonts w:eastAsia="Times New Roman" w:cs="Times New Roman"/>
                    <w:sz w:val="22"/>
                  </w:rPr>
                </w:rPrChange>
              </w:rPr>
              <w:t>15.630</w:t>
            </w:r>
          </w:p>
        </w:tc>
        <w:tc>
          <w:tcPr>
            <w:tcW w:w="0" w:type="dxa"/>
            <w:shd w:val="clear" w:color="auto" w:fill="auto"/>
            <w:noWrap/>
            <w:hideMark/>
          </w:tcPr>
          <w:p w14:paraId="7C861451"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420"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21" w:author="tao huang" w:date="2018-10-27T23:25:00Z">
                  <w:rPr>
                    <w:rFonts w:eastAsia="Times New Roman" w:cs="Times New Roman"/>
                    <w:sz w:val="22"/>
                  </w:rPr>
                </w:rPrChange>
              </w:rPr>
              <w:t>5</w:t>
            </w:r>
          </w:p>
        </w:tc>
        <w:tc>
          <w:tcPr>
            <w:tcW w:w="0" w:type="dxa"/>
            <w:shd w:val="clear" w:color="auto" w:fill="auto"/>
            <w:noWrap/>
            <w:hideMark/>
          </w:tcPr>
          <w:p w14:paraId="3EC6526C"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422"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23" w:author="tao huang" w:date="2018-10-27T23:25:00Z">
                  <w:rPr>
                    <w:rFonts w:eastAsia="Times New Roman" w:cs="Times New Roman"/>
                    <w:sz w:val="22"/>
                  </w:rPr>
                </w:rPrChange>
              </w:rPr>
              <w:t>40.45%</w:t>
            </w:r>
          </w:p>
        </w:tc>
        <w:tc>
          <w:tcPr>
            <w:tcW w:w="0" w:type="dxa"/>
            <w:shd w:val="clear" w:color="auto" w:fill="auto"/>
            <w:noWrap/>
            <w:hideMark/>
          </w:tcPr>
          <w:p w14:paraId="5954E1C2"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424"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25" w:author="tao huang" w:date="2018-10-27T23:25:00Z">
                  <w:rPr>
                    <w:rFonts w:eastAsia="Times New Roman" w:cs="Times New Roman"/>
                    <w:sz w:val="22"/>
                  </w:rPr>
                </w:rPrChange>
              </w:rPr>
              <w:t>6</w:t>
            </w:r>
          </w:p>
        </w:tc>
        <w:tc>
          <w:tcPr>
            <w:tcW w:w="0" w:type="dxa"/>
            <w:shd w:val="clear" w:color="auto" w:fill="auto"/>
            <w:noWrap/>
            <w:hideMark/>
          </w:tcPr>
          <w:p w14:paraId="2865B83A"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426"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27" w:author="tao huang" w:date="2018-10-27T23:25:00Z">
                  <w:rPr>
                    <w:rFonts w:eastAsia="Times New Roman" w:cs="Times New Roman"/>
                    <w:sz w:val="22"/>
                  </w:rPr>
                </w:rPrChange>
              </w:rPr>
              <w:t>0.690272</w:t>
            </w:r>
          </w:p>
        </w:tc>
        <w:tc>
          <w:tcPr>
            <w:tcW w:w="0" w:type="dxa"/>
            <w:shd w:val="clear" w:color="auto" w:fill="auto"/>
            <w:noWrap/>
            <w:hideMark/>
          </w:tcPr>
          <w:p w14:paraId="6159605C"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428"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29" w:author="tao huang" w:date="2018-10-27T23:25:00Z">
                  <w:rPr>
                    <w:rFonts w:eastAsia="Times New Roman" w:cs="Times New Roman"/>
                    <w:sz w:val="22"/>
                  </w:rPr>
                </w:rPrChange>
              </w:rPr>
              <w:t>6</w:t>
            </w:r>
          </w:p>
        </w:tc>
        <w:tc>
          <w:tcPr>
            <w:tcW w:w="0" w:type="dxa"/>
            <w:shd w:val="clear" w:color="auto" w:fill="auto"/>
            <w:noWrap/>
            <w:hideMark/>
          </w:tcPr>
          <w:p w14:paraId="3CD29AB7"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430"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31" w:author="tao huang" w:date="2018-10-27T23:25:00Z">
                  <w:rPr>
                    <w:rFonts w:eastAsia="Times New Roman" w:cs="Times New Roman"/>
                    <w:sz w:val="22"/>
                  </w:rPr>
                </w:rPrChange>
              </w:rPr>
              <w:t>1.0000</w:t>
            </w:r>
          </w:p>
        </w:tc>
        <w:tc>
          <w:tcPr>
            <w:tcW w:w="0" w:type="dxa"/>
            <w:shd w:val="clear" w:color="auto" w:fill="auto"/>
            <w:noWrap/>
            <w:hideMark/>
          </w:tcPr>
          <w:p w14:paraId="76862A88"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432"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33" w:author="tao huang" w:date="2018-10-27T23:25:00Z">
                  <w:rPr>
                    <w:rFonts w:eastAsia="Times New Roman" w:cs="Times New Roman"/>
                    <w:sz w:val="22"/>
                  </w:rPr>
                </w:rPrChange>
              </w:rPr>
              <w:t>6</w:t>
            </w:r>
          </w:p>
        </w:tc>
        <w:tc>
          <w:tcPr>
            <w:tcW w:w="0" w:type="dxa"/>
            <w:shd w:val="clear" w:color="auto" w:fill="auto"/>
            <w:noWrap/>
            <w:hideMark/>
          </w:tcPr>
          <w:p w14:paraId="141A8B43"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434"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35" w:author="tao huang" w:date="2018-10-27T23:25:00Z">
                  <w:rPr>
                    <w:rFonts w:eastAsia="Times New Roman" w:cs="Times New Roman"/>
                    <w:sz w:val="22"/>
                  </w:rPr>
                </w:rPrChange>
              </w:rPr>
              <w:t>0.1548</w:t>
            </w:r>
          </w:p>
        </w:tc>
        <w:tc>
          <w:tcPr>
            <w:tcW w:w="0" w:type="dxa"/>
            <w:shd w:val="clear" w:color="auto" w:fill="auto"/>
            <w:noWrap/>
            <w:hideMark/>
          </w:tcPr>
          <w:p w14:paraId="595D3386"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436"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37" w:author="tao huang" w:date="2018-10-27T23:25:00Z">
                  <w:rPr>
                    <w:rFonts w:eastAsia="Times New Roman" w:cs="Times New Roman"/>
                    <w:sz w:val="22"/>
                  </w:rPr>
                </w:rPrChange>
              </w:rPr>
              <w:t>5</w:t>
            </w:r>
          </w:p>
        </w:tc>
      </w:tr>
      <w:tr w:rsidR="00971633" w:rsidRPr="00185A18" w14:paraId="4A109047"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60C34F87" w14:textId="77777777" w:rsidR="00971633" w:rsidRPr="00185A18" w:rsidRDefault="00971633" w:rsidP="00AE69AD">
            <w:pPr>
              <w:spacing w:after="0" w:line="240" w:lineRule="auto"/>
              <w:rPr>
                <w:rFonts w:eastAsia="Times New Roman" w:cs="Times New Roman"/>
                <w:b w:val="0"/>
                <w:color w:val="833C0B" w:themeColor="accent2" w:themeShade="80"/>
                <w:sz w:val="22"/>
                <w:rPrChange w:id="5438"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439" w:author="tao huang" w:date="2018-10-27T23:25:00Z">
                  <w:rPr>
                    <w:rFonts w:eastAsia="Times New Roman" w:cs="Times New Roman"/>
                    <w:b w:val="0"/>
                    <w:sz w:val="22"/>
                  </w:rPr>
                </w:rPrChange>
              </w:rPr>
              <w:t>ADL-intra</w:t>
            </w:r>
          </w:p>
        </w:tc>
        <w:tc>
          <w:tcPr>
            <w:tcW w:w="958" w:type="dxa"/>
            <w:shd w:val="clear" w:color="auto" w:fill="auto"/>
            <w:noWrap/>
            <w:hideMark/>
          </w:tcPr>
          <w:p w14:paraId="3FCEDA8A"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40"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41" w:author="tao huang" w:date="2018-10-27T23:25:00Z">
                  <w:rPr>
                    <w:rFonts w:eastAsia="Times New Roman" w:cs="Times New Roman"/>
                    <w:sz w:val="22"/>
                  </w:rPr>
                </w:rPrChange>
              </w:rPr>
              <w:t>15.157</w:t>
            </w:r>
          </w:p>
        </w:tc>
        <w:tc>
          <w:tcPr>
            <w:tcW w:w="701" w:type="dxa"/>
            <w:shd w:val="clear" w:color="auto" w:fill="auto"/>
            <w:noWrap/>
            <w:hideMark/>
          </w:tcPr>
          <w:p w14:paraId="7DA2BA91"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42"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43" w:author="tao huang" w:date="2018-10-27T23:25:00Z">
                  <w:rPr>
                    <w:rFonts w:eastAsia="Times New Roman" w:cs="Times New Roman"/>
                    <w:sz w:val="22"/>
                  </w:rPr>
                </w:rPrChange>
              </w:rPr>
              <w:t>2</w:t>
            </w:r>
          </w:p>
        </w:tc>
        <w:tc>
          <w:tcPr>
            <w:tcW w:w="1192" w:type="dxa"/>
            <w:shd w:val="clear" w:color="auto" w:fill="auto"/>
            <w:noWrap/>
            <w:hideMark/>
          </w:tcPr>
          <w:p w14:paraId="66DC5618"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44"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45" w:author="tao huang" w:date="2018-10-27T23:25:00Z">
                  <w:rPr>
                    <w:rFonts w:eastAsia="Times New Roman" w:cs="Times New Roman"/>
                    <w:sz w:val="22"/>
                  </w:rPr>
                </w:rPrChange>
              </w:rPr>
              <w:t>40.12%</w:t>
            </w:r>
          </w:p>
        </w:tc>
        <w:tc>
          <w:tcPr>
            <w:tcW w:w="701" w:type="dxa"/>
            <w:shd w:val="clear" w:color="auto" w:fill="auto"/>
            <w:noWrap/>
            <w:hideMark/>
          </w:tcPr>
          <w:p w14:paraId="2DDFB5A8"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46"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47" w:author="tao huang" w:date="2018-10-27T23:25:00Z">
                  <w:rPr>
                    <w:rFonts w:eastAsia="Times New Roman" w:cs="Times New Roman"/>
                    <w:sz w:val="22"/>
                  </w:rPr>
                </w:rPrChange>
              </w:rPr>
              <w:t>3</w:t>
            </w:r>
          </w:p>
        </w:tc>
        <w:tc>
          <w:tcPr>
            <w:tcW w:w="1290" w:type="dxa"/>
            <w:shd w:val="clear" w:color="auto" w:fill="auto"/>
            <w:noWrap/>
            <w:hideMark/>
          </w:tcPr>
          <w:p w14:paraId="7A48A6D3"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48"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49" w:author="tao huang" w:date="2018-10-27T23:25:00Z">
                  <w:rPr>
                    <w:rFonts w:eastAsia="Times New Roman" w:cs="Times New Roman"/>
                    <w:sz w:val="22"/>
                  </w:rPr>
                </w:rPrChange>
              </w:rPr>
              <w:t>0.686329</w:t>
            </w:r>
          </w:p>
        </w:tc>
        <w:tc>
          <w:tcPr>
            <w:tcW w:w="701" w:type="dxa"/>
            <w:shd w:val="clear" w:color="auto" w:fill="auto"/>
            <w:noWrap/>
            <w:hideMark/>
          </w:tcPr>
          <w:p w14:paraId="5034E0B7"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50"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51" w:author="tao huang" w:date="2018-10-27T23:25:00Z">
                  <w:rPr>
                    <w:rFonts w:eastAsia="Times New Roman" w:cs="Times New Roman"/>
                    <w:sz w:val="22"/>
                  </w:rPr>
                </w:rPrChange>
              </w:rPr>
              <w:t>4</w:t>
            </w:r>
          </w:p>
        </w:tc>
        <w:tc>
          <w:tcPr>
            <w:tcW w:w="1582" w:type="dxa"/>
            <w:shd w:val="clear" w:color="auto" w:fill="auto"/>
            <w:noWrap/>
            <w:hideMark/>
          </w:tcPr>
          <w:p w14:paraId="179DB442"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52"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53" w:author="tao huang" w:date="2018-10-27T23:25:00Z">
                  <w:rPr>
                    <w:rFonts w:eastAsia="Times New Roman" w:cs="Times New Roman"/>
                    <w:sz w:val="22"/>
                  </w:rPr>
                </w:rPrChange>
              </w:rPr>
              <w:t>0.9913</w:t>
            </w:r>
          </w:p>
        </w:tc>
        <w:tc>
          <w:tcPr>
            <w:tcW w:w="701" w:type="dxa"/>
            <w:shd w:val="clear" w:color="auto" w:fill="auto"/>
            <w:noWrap/>
            <w:hideMark/>
          </w:tcPr>
          <w:p w14:paraId="18191169"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54"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55" w:author="tao huang" w:date="2018-10-27T23:25:00Z">
                  <w:rPr>
                    <w:rFonts w:eastAsia="Times New Roman" w:cs="Times New Roman"/>
                    <w:sz w:val="22"/>
                  </w:rPr>
                </w:rPrChange>
              </w:rPr>
              <w:t>3</w:t>
            </w:r>
          </w:p>
        </w:tc>
        <w:tc>
          <w:tcPr>
            <w:tcW w:w="1543" w:type="dxa"/>
            <w:shd w:val="clear" w:color="auto" w:fill="auto"/>
            <w:noWrap/>
            <w:hideMark/>
          </w:tcPr>
          <w:p w14:paraId="14BD9CEC"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56"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57" w:author="tao huang" w:date="2018-10-27T23:25:00Z">
                  <w:rPr>
                    <w:rFonts w:eastAsia="Times New Roman" w:cs="Times New Roman"/>
                    <w:sz w:val="22"/>
                  </w:rPr>
                </w:rPrChange>
              </w:rPr>
              <w:t>0.1514</w:t>
            </w:r>
          </w:p>
        </w:tc>
        <w:tc>
          <w:tcPr>
            <w:tcW w:w="701" w:type="dxa"/>
            <w:shd w:val="clear" w:color="auto" w:fill="auto"/>
            <w:noWrap/>
            <w:hideMark/>
          </w:tcPr>
          <w:p w14:paraId="4939D0EB"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58"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59" w:author="tao huang" w:date="2018-10-27T23:25:00Z">
                  <w:rPr>
                    <w:rFonts w:eastAsia="Times New Roman" w:cs="Times New Roman"/>
                    <w:sz w:val="22"/>
                  </w:rPr>
                </w:rPrChange>
              </w:rPr>
              <w:t>2</w:t>
            </w:r>
          </w:p>
        </w:tc>
      </w:tr>
      <w:tr w:rsidR="00971633" w:rsidRPr="00185A18" w14:paraId="0E709C6A"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87BC383" w14:textId="77777777" w:rsidR="00971633" w:rsidRPr="00185A18" w:rsidRDefault="00971633" w:rsidP="00AE69AD">
            <w:pPr>
              <w:spacing w:after="0" w:line="240" w:lineRule="auto"/>
              <w:rPr>
                <w:rFonts w:eastAsia="Times New Roman" w:cs="Times New Roman"/>
                <w:b w:val="0"/>
                <w:color w:val="833C0B" w:themeColor="accent2" w:themeShade="80"/>
                <w:sz w:val="22"/>
                <w:rPrChange w:id="5460"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461" w:author="tao huang" w:date="2018-10-27T23:25:00Z">
                  <w:rPr>
                    <w:rFonts w:eastAsia="Times New Roman" w:cs="Times New Roman"/>
                    <w:b w:val="0"/>
                    <w:sz w:val="22"/>
                  </w:rPr>
                </w:rPrChange>
              </w:rPr>
              <w:t>ADL-own-EWC</w:t>
            </w:r>
          </w:p>
        </w:tc>
        <w:tc>
          <w:tcPr>
            <w:tcW w:w="0" w:type="dxa"/>
            <w:shd w:val="clear" w:color="auto" w:fill="auto"/>
            <w:noWrap/>
            <w:hideMark/>
          </w:tcPr>
          <w:p w14:paraId="3F0882FC"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462"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63" w:author="tao huang" w:date="2018-10-27T23:25:00Z">
                  <w:rPr>
                    <w:rFonts w:eastAsia="Times New Roman" w:cs="Times New Roman"/>
                    <w:sz w:val="22"/>
                  </w:rPr>
                </w:rPrChange>
              </w:rPr>
              <w:t>15.546</w:t>
            </w:r>
          </w:p>
        </w:tc>
        <w:tc>
          <w:tcPr>
            <w:tcW w:w="0" w:type="dxa"/>
            <w:shd w:val="clear" w:color="auto" w:fill="auto"/>
            <w:noWrap/>
            <w:hideMark/>
          </w:tcPr>
          <w:p w14:paraId="4495C3E8"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464"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65" w:author="tao huang" w:date="2018-10-27T23:25:00Z">
                  <w:rPr>
                    <w:rFonts w:eastAsia="Times New Roman" w:cs="Times New Roman"/>
                    <w:sz w:val="22"/>
                  </w:rPr>
                </w:rPrChange>
              </w:rPr>
              <w:t>4</w:t>
            </w:r>
          </w:p>
        </w:tc>
        <w:tc>
          <w:tcPr>
            <w:tcW w:w="0" w:type="dxa"/>
            <w:shd w:val="clear" w:color="auto" w:fill="auto"/>
            <w:noWrap/>
            <w:hideMark/>
          </w:tcPr>
          <w:p w14:paraId="40896443"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466"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67" w:author="tao huang" w:date="2018-10-27T23:25:00Z">
                  <w:rPr>
                    <w:rFonts w:eastAsia="Times New Roman" w:cs="Times New Roman"/>
                    <w:sz w:val="22"/>
                  </w:rPr>
                </w:rPrChange>
              </w:rPr>
              <w:t>40.31%</w:t>
            </w:r>
          </w:p>
        </w:tc>
        <w:tc>
          <w:tcPr>
            <w:tcW w:w="0" w:type="dxa"/>
            <w:shd w:val="clear" w:color="auto" w:fill="auto"/>
            <w:noWrap/>
            <w:hideMark/>
          </w:tcPr>
          <w:p w14:paraId="71D83507"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468"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69" w:author="tao huang" w:date="2018-10-27T23:25:00Z">
                  <w:rPr>
                    <w:rFonts w:eastAsia="Times New Roman" w:cs="Times New Roman"/>
                    <w:sz w:val="22"/>
                  </w:rPr>
                </w:rPrChange>
              </w:rPr>
              <w:t>5</w:t>
            </w:r>
          </w:p>
        </w:tc>
        <w:tc>
          <w:tcPr>
            <w:tcW w:w="0" w:type="dxa"/>
            <w:shd w:val="clear" w:color="auto" w:fill="auto"/>
            <w:noWrap/>
            <w:hideMark/>
          </w:tcPr>
          <w:p w14:paraId="0E7753D1"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470"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71" w:author="tao huang" w:date="2018-10-27T23:25:00Z">
                  <w:rPr>
                    <w:rFonts w:eastAsia="Times New Roman" w:cs="Times New Roman"/>
                    <w:sz w:val="22"/>
                  </w:rPr>
                </w:rPrChange>
              </w:rPr>
              <w:t>0.688358</w:t>
            </w:r>
          </w:p>
        </w:tc>
        <w:tc>
          <w:tcPr>
            <w:tcW w:w="0" w:type="dxa"/>
            <w:shd w:val="clear" w:color="auto" w:fill="auto"/>
            <w:noWrap/>
            <w:hideMark/>
          </w:tcPr>
          <w:p w14:paraId="12D73F96"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472"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73" w:author="tao huang" w:date="2018-10-27T23:25:00Z">
                  <w:rPr>
                    <w:rFonts w:eastAsia="Times New Roman" w:cs="Times New Roman"/>
                    <w:sz w:val="22"/>
                  </w:rPr>
                </w:rPrChange>
              </w:rPr>
              <w:t>5</w:t>
            </w:r>
          </w:p>
        </w:tc>
        <w:tc>
          <w:tcPr>
            <w:tcW w:w="0" w:type="dxa"/>
            <w:shd w:val="clear" w:color="auto" w:fill="auto"/>
            <w:noWrap/>
            <w:hideMark/>
          </w:tcPr>
          <w:p w14:paraId="66AF1BFB"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474"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75" w:author="tao huang" w:date="2018-10-27T23:25:00Z">
                  <w:rPr>
                    <w:rFonts w:eastAsia="Times New Roman" w:cs="Times New Roman"/>
                    <w:sz w:val="22"/>
                  </w:rPr>
                </w:rPrChange>
              </w:rPr>
              <w:t>0.9950</w:t>
            </w:r>
          </w:p>
        </w:tc>
        <w:tc>
          <w:tcPr>
            <w:tcW w:w="0" w:type="dxa"/>
            <w:shd w:val="clear" w:color="auto" w:fill="auto"/>
            <w:noWrap/>
            <w:hideMark/>
          </w:tcPr>
          <w:p w14:paraId="66D158C1"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476"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77" w:author="tao huang" w:date="2018-10-27T23:25:00Z">
                  <w:rPr>
                    <w:rFonts w:eastAsia="Times New Roman" w:cs="Times New Roman"/>
                    <w:sz w:val="22"/>
                  </w:rPr>
                </w:rPrChange>
              </w:rPr>
              <w:t>5</w:t>
            </w:r>
          </w:p>
        </w:tc>
        <w:tc>
          <w:tcPr>
            <w:tcW w:w="0" w:type="dxa"/>
            <w:shd w:val="clear" w:color="auto" w:fill="auto"/>
            <w:noWrap/>
            <w:hideMark/>
          </w:tcPr>
          <w:p w14:paraId="0846C586"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478"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79" w:author="tao huang" w:date="2018-10-27T23:25:00Z">
                  <w:rPr>
                    <w:rFonts w:eastAsia="Times New Roman" w:cs="Times New Roman"/>
                    <w:sz w:val="22"/>
                  </w:rPr>
                </w:rPrChange>
              </w:rPr>
              <w:t>0.1540</w:t>
            </w:r>
          </w:p>
        </w:tc>
        <w:tc>
          <w:tcPr>
            <w:tcW w:w="0" w:type="dxa"/>
            <w:shd w:val="clear" w:color="auto" w:fill="auto"/>
            <w:noWrap/>
            <w:hideMark/>
          </w:tcPr>
          <w:p w14:paraId="1E145E41"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480"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81" w:author="tao huang" w:date="2018-10-27T23:25:00Z">
                  <w:rPr>
                    <w:rFonts w:eastAsia="Times New Roman" w:cs="Times New Roman"/>
                    <w:sz w:val="22"/>
                  </w:rPr>
                </w:rPrChange>
              </w:rPr>
              <w:t>4</w:t>
            </w:r>
          </w:p>
        </w:tc>
      </w:tr>
      <w:tr w:rsidR="00971633" w:rsidRPr="00185A18" w14:paraId="07CD5B61"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112D35D9" w14:textId="77777777" w:rsidR="00971633" w:rsidRPr="00185A18" w:rsidRDefault="00971633" w:rsidP="00AE69AD">
            <w:pPr>
              <w:spacing w:after="0" w:line="240" w:lineRule="auto"/>
              <w:rPr>
                <w:rFonts w:eastAsia="Times New Roman" w:cs="Times New Roman"/>
                <w:b w:val="0"/>
                <w:color w:val="833C0B" w:themeColor="accent2" w:themeShade="80"/>
                <w:sz w:val="22"/>
                <w:rPrChange w:id="5482"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483" w:author="tao huang" w:date="2018-10-27T23:25:00Z">
                  <w:rPr>
                    <w:rFonts w:eastAsia="Times New Roman" w:cs="Times New Roman"/>
                    <w:b w:val="0"/>
                    <w:sz w:val="22"/>
                  </w:rPr>
                </w:rPrChange>
              </w:rPr>
              <w:t>ADL-own-IC</w:t>
            </w:r>
          </w:p>
        </w:tc>
        <w:tc>
          <w:tcPr>
            <w:tcW w:w="958" w:type="dxa"/>
            <w:shd w:val="clear" w:color="auto" w:fill="auto"/>
            <w:noWrap/>
            <w:hideMark/>
          </w:tcPr>
          <w:p w14:paraId="0E77872C"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84"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85" w:author="tao huang" w:date="2018-10-27T23:25:00Z">
                  <w:rPr>
                    <w:rFonts w:eastAsia="Times New Roman" w:cs="Times New Roman"/>
                    <w:sz w:val="22"/>
                  </w:rPr>
                </w:rPrChange>
              </w:rPr>
              <w:t>15.942</w:t>
            </w:r>
          </w:p>
        </w:tc>
        <w:tc>
          <w:tcPr>
            <w:tcW w:w="701" w:type="dxa"/>
            <w:shd w:val="clear" w:color="auto" w:fill="auto"/>
            <w:noWrap/>
            <w:hideMark/>
          </w:tcPr>
          <w:p w14:paraId="1A896573"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86"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87" w:author="tao huang" w:date="2018-10-27T23:25:00Z">
                  <w:rPr>
                    <w:rFonts w:eastAsia="Times New Roman" w:cs="Times New Roman"/>
                    <w:sz w:val="22"/>
                  </w:rPr>
                </w:rPrChange>
              </w:rPr>
              <w:t>6</w:t>
            </w:r>
          </w:p>
        </w:tc>
        <w:tc>
          <w:tcPr>
            <w:tcW w:w="1192" w:type="dxa"/>
            <w:shd w:val="clear" w:color="auto" w:fill="auto"/>
            <w:noWrap/>
            <w:hideMark/>
          </w:tcPr>
          <w:p w14:paraId="2405A4AD"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88"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89" w:author="tao huang" w:date="2018-10-27T23:25:00Z">
                  <w:rPr>
                    <w:rFonts w:eastAsia="Times New Roman" w:cs="Times New Roman"/>
                    <w:sz w:val="22"/>
                  </w:rPr>
                </w:rPrChange>
              </w:rPr>
              <w:t>40.25%</w:t>
            </w:r>
          </w:p>
        </w:tc>
        <w:tc>
          <w:tcPr>
            <w:tcW w:w="701" w:type="dxa"/>
            <w:shd w:val="clear" w:color="auto" w:fill="auto"/>
            <w:noWrap/>
            <w:hideMark/>
          </w:tcPr>
          <w:p w14:paraId="078B47A9"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90"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91" w:author="tao huang" w:date="2018-10-27T23:25:00Z">
                  <w:rPr>
                    <w:rFonts w:eastAsia="Times New Roman" w:cs="Times New Roman"/>
                    <w:sz w:val="22"/>
                  </w:rPr>
                </w:rPrChange>
              </w:rPr>
              <w:t>4</w:t>
            </w:r>
          </w:p>
        </w:tc>
        <w:tc>
          <w:tcPr>
            <w:tcW w:w="1290" w:type="dxa"/>
            <w:shd w:val="clear" w:color="auto" w:fill="auto"/>
            <w:noWrap/>
            <w:hideMark/>
          </w:tcPr>
          <w:p w14:paraId="0548C476"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92"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93" w:author="tao huang" w:date="2018-10-27T23:25:00Z">
                  <w:rPr>
                    <w:rFonts w:eastAsia="Times New Roman" w:cs="Times New Roman"/>
                    <w:sz w:val="22"/>
                  </w:rPr>
                </w:rPrChange>
              </w:rPr>
              <w:t>0.683757</w:t>
            </w:r>
          </w:p>
        </w:tc>
        <w:tc>
          <w:tcPr>
            <w:tcW w:w="701" w:type="dxa"/>
            <w:shd w:val="clear" w:color="auto" w:fill="auto"/>
            <w:noWrap/>
            <w:hideMark/>
          </w:tcPr>
          <w:p w14:paraId="53A5A0D5"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94"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95" w:author="tao huang" w:date="2018-10-27T23:25:00Z">
                  <w:rPr>
                    <w:rFonts w:eastAsia="Times New Roman" w:cs="Times New Roman"/>
                    <w:sz w:val="22"/>
                  </w:rPr>
                </w:rPrChange>
              </w:rPr>
              <w:t>2</w:t>
            </w:r>
          </w:p>
        </w:tc>
        <w:tc>
          <w:tcPr>
            <w:tcW w:w="1582" w:type="dxa"/>
            <w:shd w:val="clear" w:color="auto" w:fill="auto"/>
            <w:noWrap/>
            <w:hideMark/>
          </w:tcPr>
          <w:p w14:paraId="1417ED8A"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96"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97" w:author="tao huang" w:date="2018-10-27T23:25:00Z">
                  <w:rPr>
                    <w:rFonts w:eastAsia="Times New Roman" w:cs="Times New Roman"/>
                    <w:sz w:val="22"/>
                  </w:rPr>
                </w:rPrChange>
              </w:rPr>
              <w:t>0.9948</w:t>
            </w:r>
          </w:p>
        </w:tc>
        <w:tc>
          <w:tcPr>
            <w:tcW w:w="701" w:type="dxa"/>
            <w:shd w:val="clear" w:color="auto" w:fill="auto"/>
            <w:noWrap/>
            <w:hideMark/>
          </w:tcPr>
          <w:p w14:paraId="750078A8"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498"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499" w:author="tao huang" w:date="2018-10-27T23:25:00Z">
                  <w:rPr>
                    <w:rFonts w:eastAsia="Times New Roman" w:cs="Times New Roman"/>
                    <w:sz w:val="22"/>
                  </w:rPr>
                </w:rPrChange>
              </w:rPr>
              <w:t>4</w:t>
            </w:r>
          </w:p>
        </w:tc>
        <w:tc>
          <w:tcPr>
            <w:tcW w:w="1543" w:type="dxa"/>
            <w:shd w:val="clear" w:color="auto" w:fill="auto"/>
            <w:noWrap/>
            <w:hideMark/>
          </w:tcPr>
          <w:p w14:paraId="2E21C7B5"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00"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01" w:author="tao huang" w:date="2018-10-27T23:25:00Z">
                  <w:rPr>
                    <w:rFonts w:eastAsia="Times New Roman" w:cs="Times New Roman"/>
                    <w:sz w:val="22"/>
                  </w:rPr>
                </w:rPrChange>
              </w:rPr>
              <w:t>0.1553</w:t>
            </w:r>
          </w:p>
        </w:tc>
        <w:tc>
          <w:tcPr>
            <w:tcW w:w="701" w:type="dxa"/>
            <w:shd w:val="clear" w:color="auto" w:fill="auto"/>
            <w:noWrap/>
            <w:hideMark/>
          </w:tcPr>
          <w:p w14:paraId="60F73C33"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02"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03" w:author="tao huang" w:date="2018-10-27T23:25:00Z">
                  <w:rPr>
                    <w:rFonts w:eastAsia="Times New Roman" w:cs="Times New Roman"/>
                    <w:sz w:val="22"/>
                  </w:rPr>
                </w:rPrChange>
              </w:rPr>
              <w:t>6</w:t>
            </w:r>
          </w:p>
        </w:tc>
      </w:tr>
      <w:tr w:rsidR="00971633" w:rsidRPr="00185A18" w14:paraId="54FCE1A3"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C374C76" w14:textId="77777777" w:rsidR="00971633" w:rsidRPr="00185A18" w:rsidRDefault="00971633" w:rsidP="00AE69AD">
            <w:pPr>
              <w:spacing w:after="0" w:line="240" w:lineRule="auto"/>
              <w:rPr>
                <w:rFonts w:eastAsia="Times New Roman" w:cs="Times New Roman"/>
                <w:b w:val="0"/>
                <w:color w:val="833C0B" w:themeColor="accent2" w:themeShade="80"/>
                <w:sz w:val="22"/>
                <w:rPrChange w:id="5504"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505" w:author="tao huang" w:date="2018-10-27T23:25:00Z">
                  <w:rPr>
                    <w:rFonts w:eastAsia="Times New Roman" w:cs="Times New Roman"/>
                    <w:b w:val="0"/>
                    <w:sz w:val="22"/>
                  </w:rPr>
                </w:rPrChange>
              </w:rPr>
              <w:t>ADL-intra-EWC</w:t>
            </w:r>
          </w:p>
        </w:tc>
        <w:tc>
          <w:tcPr>
            <w:tcW w:w="0" w:type="dxa"/>
            <w:shd w:val="clear" w:color="auto" w:fill="auto"/>
            <w:noWrap/>
            <w:hideMark/>
          </w:tcPr>
          <w:p w14:paraId="207D3BDC"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506"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07" w:author="tao huang" w:date="2018-10-27T23:25:00Z">
                  <w:rPr>
                    <w:rFonts w:eastAsia="Times New Roman" w:cs="Times New Roman"/>
                    <w:sz w:val="22"/>
                  </w:rPr>
                </w:rPrChange>
              </w:rPr>
              <w:t>15.089</w:t>
            </w:r>
          </w:p>
        </w:tc>
        <w:tc>
          <w:tcPr>
            <w:tcW w:w="0" w:type="dxa"/>
            <w:shd w:val="clear" w:color="auto" w:fill="auto"/>
            <w:noWrap/>
            <w:hideMark/>
          </w:tcPr>
          <w:p w14:paraId="7F6E3D76"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508"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09" w:author="tao huang" w:date="2018-10-27T23:25:00Z">
                  <w:rPr>
                    <w:rFonts w:eastAsia="Times New Roman" w:cs="Times New Roman"/>
                    <w:sz w:val="22"/>
                  </w:rPr>
                </w:rPrChange>
              </w:rPr>
              <w:t>1</w:t>
            </w:r>
          </w:p>
        </w:tc>
        <w:tc>
          <w:tcPr>
            <w:tcW w:w="0" w:type="dxa"/>
            <w:shd w:val="clear" w:color="auto" w:fill="auto"/>
            <w:noWrap/>
            <w:hideMark/>
          </w:tcPr>
          <w:p w14:paraId="4338D034"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510"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11" w:author="tao huang" w:date="2018-10-27T23:25:00Z">
                  <w:rPr>
                    <w:rFonts w:eastAsia="Times New Roman" w:cs="Times New Roman"/>
                    <w:sz w:val="22"/>
                  </w:rPr>
                </w:rPrChange>
              </w:rPr>
              <w:t>40.01%</w:t>
            </w:r>
          </w:p>
        </w:tc>
        <w:tc>
          <w:tcPr>
            <w:tcW w:w="0" w:type="dxa"/>
            <w:shd w:val="clear" w:color="auto" w:fill="auto"/>
            <w:noWrap/>
            <w:hideMark/>
          </w:tcPr>
          <w:p w14:paraId="759829F0"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512"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13" w:author="tao huang" w:date="2018-10-27T23:25:00Z">
                  <w:rPr>
                    <w:rFonts w:eastAsia="Times New Roman" w:cs="Times New Roman"/>
                    <w:sz w:val="22"/>
                  </w:rPr>
                </w:rPrChange>
              </w:rPr>
              <w:t>2</w:t>
            </w:r>
          </w:p>
        </w:tc>
        <w:tc>
          <w:tcPr>
            <w:tcW w:w="0" w:type="dxa"/>
            <w:shd w:val="clear" w:color="auto" w:fill="auto"/>
            <w:noWrap/>
            <w:hideMark/>
          </w:tcPr>
          <w:p w14:paraId="698DCE3A"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514"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15" w:author="tao huang" w:date="2018-10-27T23:25:00Z">
                  <w:rPr>
                    <w:rFonts w:eastAsia="Times New Roman" w:cs="Times New Roman"/>
                    <w:sz w:val="22"/>
                  </w:rPr>
                </w:rPrChange>
              </w:rPr>
              <w:t>0.684993</w:t>
            </w:r>
          </w:p>
        </w:tc>
        <w:tc>
          <w:tcPr>
            <w:tcW w:w="0" w:type="dxa"/>
            <w:shd w:val="clear" w:color="auto" w:fill="auto"/>
            <w:noWrap/>
            <w:hideMark/>
          </w:tcPr>
          <w:p w14:paraId="002D7299"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516"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17" w:author="tao huang" w:date="2018-10-27T23:25:00Z">
                  <w:rPr>
                    <w:rFonts w:eastAsia="Times New Roman" w:cs="Times New Roman"/>
                    <w:sz w:val="22"/>
                  </w:rPr>
                </w:rPrChange>
              </w:rPr>
              <w:t>3</w:t>
            </w:r>
          </w:p>
        </w:tc>
        <w:tc>
          <w:tcPr>
            <w:tcW w:w="0" w:type="dxa"/>
            <w:shd w:val="clear" w:color="auto" w:fill="auto"/>
            <w:noWrap/>
            <w:hideMark/>
          </w:tcPr>
          <w:p w14:paraId="6A91FDCB"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518"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19" w:author="tao huang" w:date="2018-10-27T23:25:00Z">
                  <w:rPr>
                    <w:rFonts w:eastAsia="Times New Roman" w:cs="Times New Roman"/>
                    <w:sz w:val="22"/>
                  </w:rPr>
                </w:rPrChange>
              </w:rPr>
              <w:t>0.9876</w:t>
            </w:r>
          </w:p>
        </w:tc>
        <w:tc>
          <w:tcPr>
            <w:tcW w:w="0" w:type="dxa"/>
            <w:shd w:val="clear" w:color="auto" w:fill="auto"/>
            <w:noWrap/>
            <w:hideMark/>
          </w:tcPr>
          <w:p w14:paraId="7DC24702"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520"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21" w:author="tao huang" w:date="2018-10-27T23:25:00Z">
                  <w:rPr>
                    <w:rFonts w:eastAsia="Times New Roman" w:cs="Times New Roman"/>
                    <w:sz w:val="22"/>
                  </w:rPr>
                </w:rPrChange>
              </w:rPr>
              <w:t>2</w:t>
            </w:r>
          </w:p>
        </w:tc>
        <w:tc>
          <w:tcPr>
            <w:tcW w:w="0" w:type="dxa"/>
            <w:shd w:val="clear" w:color="auto" w:fill="auto"/>
            <w:noWrap/>
            <w:hideMark/>
          </w:tcPr>
          <w:p w14:paraId="212B2664"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522"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23" w:author="tao huang" w:date="2018-10-27T23:25:00Z">
                  <w:rPr>
                    <w:rFonts w:eastAsia="Times New Roman" w:cs="Times New Roman"/>
                    <w:sz w:val="22"/>
                  </w:rPr>
                </w:rPrChange>
              </w:rPr>
              <w:t>0.1509</w:t>
            </w:r>
          </w:p>
        </w:tc>
        <w:tc>
          <w:tcPr>
            <w:tcW w:w="0" w:type="dxa"/>
            <w:shd w:val="clear" w:color="auto" w:fill="auto"/>
            <w:noWrap/>
            <w:hideMark/>
          </w:tcPr>
          <w:p w14:paraId="0F6C9E2D"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524"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25" w:author="tao huang" w:date="2018-10-27T23:25:00Z">
                  <w:rPr>
                    <w:rFonts w:eastAsia="Times New Roman" w:cs="Times New Roman"/>
                    <w:sz w:val="22"/>
                  </w:rPr>
                </w:rPrChange>
              </w:rPr>
              <w:t>1</w:t>
            </w:r>
          </w:p>
        </w:tc>
      </w:tr>
      <w:tr w:rsidR="00971633" w:rsidRPr="00185A18" w14:paraId="737B15C3"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4691A63" w14:textId="77777777" w:rsidR="00971633" w:rsidRPr="00185A18" w:rsidRDefault="00971633" w:rsidP="00AE69AD">
            <w:pPr>
              <w:spacing w:after="0" w:line="240" w:lineRule="auto"/>
              <w:rPr>
                <w:rFonts w:eastAsia="Times New Roman" w:cs="Times New Roman"/>
                <w:b w:val="0"/>
                <w:color w:val="833C0B" w:themeColor="accent2" w:themeShade="80"/>
                <w:sz w:val="22"/>
                <w:rPrChange w:id="5526"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527" w:author="tao huang" w:date="2018-10-27T23:25:00Z">
                  <w:rPr>
                    <w:rFonts w:eastAsia="Times New Roman" w:cs="Times New Roman"/>
                    <w:b w:val="0"/>
                    <w:sz w:val="22"/>
                  </w:rPr>
                </w:rPrChange>
              </w:rPr>
              <w:t>ADL-intra-IC</w:t>
            </w:r>
          </w:p>
        </w:tc>
        <w:tc>
          <w:tcPr>
            <w:tcW w:w="958" w:type="dxa"/>
            <w:shd w:val="clear" w:color="auto" w:fill="auto"/>
            <w:noWrap/>
            <w:hideMark/>
          </w:tcPr>
          <w:p w14:paraId="4F25F838"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28"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29" w:author="tao huang" w:date="2018-10-27T23:25:00Z">
                  <w:rPr>
                    <w:rFonts w:eastAsia="Times New Roman" w:cs="Times New Roman"/>
                    <w:sz w:val="22"/>
                  </w:rPr>
                </w:rPrChange>
              </w:rPr>
              <w:t>15.211</w:t>
            </w:r>
          </w:p>
        </w:tc>
        <w:tc>
          <w:tcPr>
            <w:tcW w:w="701" w:type="dxa"/>
            <w:shd w:val="clear" w:color="auto" w:fill="auto"/>
            <w:noWrap/>
            <w:hideMark/>
          </w:tcPr>
          <w:p w14:paraId="7EB05548"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30"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31" w:author="tao huang" w:date="2018-10-27T23:25:00Z">
                  <w:rPr>
                    <w:rFonts w:eastAsia="Times New Roman" w:cs="Times New Roman"/>
                    <w:sz w:val="22"/>
                  </w:rPr>
                </w:rPrChange>
              </w:rPr>
              <w:t>3</w:t>
            </w:r>
          </w:p>
        </w:tc>
        <w:tc>
          <w:tcPr>
            <w:tcW w:w="1192" w:type="dxa"/>
            <w:shd w:val="clear" w:color="auto" w:fill="auto"/>
            <w:noWrap/>
            <w:hideMark/>
          </w:tcPr>
          <w:p w14:paraId="4DC49C4C"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32"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33" w:author="tao huang" w:date="2018-10-27T23:25:00Z">
                  <w:rPr>
                    <w:rFonts w:eastAsia="Times New Roman" w:cs="Times New Roman"/>
                    <w:sz w:val="22"/>
                  </w:rPr>
                </w:rPrChange>
              </w:rPr>
              <w:t>39.93%</w:t>
            </w:r>
          </w:p>
        </w:tc>
        <w:tc>
          <w:tcPr>
            <w:tcW w:w="701" w:type="dxa"/>
            <w:shd w:val="clear" w:color="auto" w:fill="auto"/>
            <w:noWrap/>
            <w:hideMark/>
          </w:tcPr>
          <w:p w14:paraId="0AACF43E"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34"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35" w:author="tao huang" w:date="2018-10-27T23:25:00Z">
                  <w:rPr>
                    <w:rFonts w:eastAsia="Times New Roman" w:cs="Times New Roman"/>
                    <w:sz w:val="22"/>
                  </w:rPr>
                </w:rPrChange>
              </w:rPr>
              <w:t>1</w:t>
            </w:r>
          </w:p>
        </w:tc>
        <w:tc>
          <w:tcPr>
            <w:tcW w:w="1290" w:type="dxa"/>
            <w:shd w:val="clear" w:color="auto" w:fill="auto"/>
            <w:noWrap/>
            <w:hideMark/>
          </w:tcPr>
          <w:p w14:paraId="28229FD4"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36"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37" w:author="tao huang" w:date="2018-10-27T23:25:00Z">
                  <w:rPr>
                    <w:rFonts w:eastAsia="Times New Roman" w:cs="Times New Roman"/>
                    <w:sz w:val="22"/>
                  </w:rPr>
                </w:rPrChange>
              </w:rPr>
              <w:t>0.681286</w:t>
            </w:r>
          </w:p>
        </w:tc>
        <w:tc>
          <w:tcPr>
            <w:tcW w:w="701" w:type="dxa"/>
            <w:shd w:val="clear" w:color="auto" w:fill="auto"/>
            <w:noWrap/>
            <w:hideMark/>
          </w:tcPr>
          <w:p w14:paraId="535A4F6C"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38"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39" w:author="tao huang" w:date="2018-10-27T23:25:00Z">
                  <w:rPr>
                    <w:rFonts w:eastAsia="Times New Roman" w:cs="Times New Roman"/>
                    <w:sz w:val="22"/>
                  </w:rPr>
                </w:rPrChange>
              </w:rPr>
              <w:t>1</w:t>
            </w:r>
          </w:p>
        </w:tc>
        <w:tc>
          <w:tcPr>
            <w:tcW w:w="1582" w:type="dxa"/>
            <w:shd w:val="clear" w:color="auto" w:fill="auto"/>
            <w:noWrap/>
            <w:hideMark/>
          </w:tcPr>
          <w:p w14:paraId="4AA5C00B"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40"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41" w:author="tao huang" w:date="2018-10-27T23:25:00Z">
                  <w:rPr>
                    <w:rFonts w:eastAsia="Times New Roman" w:cs="Times New Roman"/>
                    <w:sz w:val="22"/>
                  </w:rPr>
                </w:rPrChange>
              </w:rPr>
              <w:t>0.9871</w:t>
            </w:r>
          </w:p>
        </w:tc>
        <w:tc>
          <w:tcPr>
            <w:tcW w:w="701" w:type="dxa"/>
            <w:shd w:val="clear" w:color="auto" w:fill="auto"/>
            <w:noWrap/>
            <w:hideMark/>
          </w:tcPr>
          <w:p w14:paraId="53C54FB8"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42"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43" w:author="tao huang" w:date="2018-10-27T23:25:00Z">
                  <w:rPr>
                    <w:rFonts w:eastAsia="Times New Roman" w:cs="Times New Roman"/>
                    <w:sz w:val="22"/>
                  </w:rPr>
                </w:rPrChange>
              </w:rPr>
              <w:t>1</w:t>
            </w:r>
          </w:p>
        </w:tc>
        <w:tc>
          <w:tcPr>
            <w:tcW w:w="1543" w:type="dxa"/>
            <w:shd w:val="clear" w:color="auto" w:fill="auto"/>
            <w:noWrap/>
            <w:hideMark/>
          </w:tcPr>
          <w:p w14:paraId="53902AFF"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44"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45" w:author="tao huang" w:date="2018-10-27T23:25:00Z">
                  <w:rPr>
                    <w:rFonts w:eastAsia="Times New Roman" w:cs="Times New Roman"/>
                    <w:sz w:val="22"/>
                  </w:rPr>
                </w:rPrChange>
              </w:rPr>
              <w:t>0.1517</w:t>
            </w:r>
          </w:p>
        </w:tc>
        <w:tc>
          <w:tcPr>
            <w:tcW w:w="701" w:type="dxa"/>
            <w:shd w:val="clear" w:color="auto" w:fill="auto"/>
            <w:noWrap/>
            <w:hideMark/>
          </w:tcPr>
          <w:p w14:paraId="5CCE5AB7"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46"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47" w:author="tao huang" w:date="2018-10-27T23:25:00Z">
                  <w:rPr>
                    <w:rFonts w:eastAsia="Times New Roman" w:cs="Times New Roman"/>
                    <w:sz w:val="22"/>
                  </w:rPr>
                </w:rPrChange>
              </w:rPr>
              <w:t>3</w:t>
            </w:r>
          </w:p>
        </w:tc>
      </w:tr>
      <w:tr w:rsidR="00971633" w:rsidRPr="00185A18" w14:paraId="73FC9E5C"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gridSpan w:val="11"/>
            <w:tcBorders>
              <w:bottom w:val="single" w:sz="4" w:space="0" w:color="auto"/>
            </w:tcBorders>
            <w:shd w:val="clear" w:color="auto" w:fill="auto"/>
            <w:noWrap/>
            <w:hideMark/>
          </w:tcPr>
          <w:p w14:paraId="53FEE0A3" w14:textId="77777777" w:rsidR="00971633" w:rsidRPr="00185A18" w:rsidRDefault="00971633" w:rsidP="00AE69AD">
            <w:pPr>
              <w:spacing w:after="0" w:line="240" w:lineRule="auto"/>
              <w:rPr>
                <w:rFonts w:eastAsia="Times New Roman" w:cs="Times New Roman"/>
                <w:b w:val="0"/>
                <w:color w:val="833C0B" w:themeColor="accent2" w:themeShade="80"/>
                <w:sz w:val="22"/>
                <w:rPrChange w:id="5548"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549" w:author="tao huang" w:date="2018-10-27T23:25:00Z">
                  <w:rPr>
                    <w:rFonts w:eastAsia="Times New Roman" w:cs="Times New Roman"/>
                    <w:b w:val="0"/>
                    <w:sz w:val="22"/>
                  </w:rPr>
                </w:rPrChange>
              </w:rPr>
              <w:t>Forecast horizon is 1 week ahead, for all forecast period</w:t>
            </w:r>
          </w:p>
        </w:tc>
      </w:tr>
      <w:tr w:rsidR="00971633" w:rsidRPr="00185A18" w14:paraId="6E7ADAA9"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3D5424C3" w14:textId="77777777" w:rsidR="00971633" w:rsidRPr="00185A18" w:rsidRDefault="00971633" w:rsidP="00AE69AD">
            <w:pPr>
              <w:spacing w:after="0" w:line="240" w:lineRule="auto"/>
              <w:rPr>
                <w:rFonts w:eastAsia="Times New Roman" w:cs="Times New Roman"/>
                <w:b w:val="0"/>
                <w:color w:val="833C0B" w:themeColor="accent2" w:themeShade="80"/>
                <w:sz w:val="22"/>
                <w:rPrChange w:id="5550"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551" w:author="tao huang" w:date="2018-10-27T23:25:00Z">
                  <w:rPr>
                    <w:rFonts w:eastAsia="Times New Roman" w:cs="Times New Roman"/>
                    <w:b w:val="0"/>
                    <w:sz w:val="22"/>
                  </w:rPr>
                </w:rPrChange>
              </w:rPr>
              <w:t>Model/measure</w:t>
            </w:r>
          </w:p>
        </w:tc>
        <w:tc>
          <w:tcPr>
            <w:tcW w:w="0" w:type="dxa"/>
            <w:tcBorders>
              <w:top w:val="single" w:sz="4" w:space="0" w:color="auto"/>
            </w:tcBorders>
            <w:shd w:val="clear" w:color="auto" w:fill="auto"/>
            <w:noWrap/>
            <w:hideMark/>
          </w:tcPr>
          <w:p w14:paraId="601311B3"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52"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53" w:author="tao huang" w:date="2018-10-27T23:25:00Z">
                  <w:rPr>
                    <w:rFonts w:eastAsia="Times New Roman" w:cs="Times New Roman"/>
                    <w:sz w:val="22"/>
                  </w:rPr>
                </w:rPrChange>
              </w:rPr>
              <w:t>MAE</w:t>
            </w:r>
          </w:p>
        </w:tc>
        <w:tc>
          <w:tcPr>
            <w:tcW w:w="0" w:type="dxa"/>
            <w:tcBorders>
              <w:top w:val="single" w:sz="4" w:space="0" w:color="auto"/>
            </w:tcBorders>
            <w:shd w:val="clear" w:color="auto" w:fill="auto"/>
            <w:noWrap/>
            <w:hideMark/>
          </w:tcPr>
          <w:p w14:paraId="569AD718"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54"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55" w:author="tao huang" w:date="2018-10-27T23:25:00Z">
                  <w:rPr>
                    <w:rFonts w:eastAsia="Times New Roman" w:cs="Times New Roman"/>
                    <w:sz w:val="22"/>
                  </w:rPr>
                </w:rPrChange>
              </w:rPr>
              <w:t>Rank</w:t>
            </w:r>
          </w:p>
        </w:tc>
        <w:tc>
          <w:tcPr>
            <w:tcW w:w="0" w:type="dxa"/>
            <w:tcBorders>
              <w:top w:val="single" w:sz="4" w:space="0" w:color="auto"/>
            </w:tcBorders>
            <w:shd w:val="clear" w:color="auto" w:fill="auto"/>
            <w:noWrap/>
            <w:hideMark/>
          </w:tcPr>
          <w:p w14:paraId="0D3A901C"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56"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57" w:author="tao huang" w:date="2018-10-27T23:25:00Z">
                  <w:rPr>
                    <w:rFonts w:eastAsia="Times New Roman" w:cs="Times New Roman"/>
                    <w:sz w:val="22"/>
                  </w:rPr>
                </w:rPrChange>
              </w:rPr>
              <w:t>SMAPE</w:t>
            </w:r>
          </w:p>
        </w:tc>
        <w:tc>
          <w:tcPr>
            <w:tcW w:w="0" w:type="dxa"/>
            <w:tcBorders>
              <w:top w:val="single" w:sz="4" w:space="0" w:color="auto"/>
            </w:tcBorders>
            <w:shd w:val="clear" w:color="auto" w:fill="auto"/>
            <w:noWrap/>
            <w:hideMark/>
          </w:tcPr>
          <w:p w14:paraId="1AB7343A"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58"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59" w:author="tao huang" w:date="2018-10-27T23:25:00Z">
                  <w:rPr>
                    <w:rFonts w:eastAsia="Times New Roman" w:cs="Times New Roman"/>
                    <w:sz w:val="22"/>
                  </w:rPr>
                </w:rPrChange>
              </w:rPr>
              <w:t>Rank</w:t>
            </w:r>
          </w:p>
        </w:tc>
        <w:tc>
          <w:tcPr>
            <w:tcW w:w="0" w:type="dxa"/>
            <w:tcBorders>
              <w:top w:val="single" w:sz="4" w:space="0" w:color="auto"/>
            </w:tcBorders>
            <w:shd w:val="clear" w:color="auto" w:fill="auto"/>
            <w:noWrap/>
            <w:hideMark/>
          </w:tcPr>
          <w:p w14:paraId="015B5570"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60"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61" w:author="tao huang" w:date="2018-10-27T23:25:00Z">
                  <w:rPr>
                    <w:rFonts w:eastAsia="Times New Roman" w:cs="Times New Roman"/>
                    <w:sz w:val="22"/>
                  </w:rPr>
                </w:rPrChange>
              </w:rPr>
              <w:t>MASE</w:t>
            </w:r>
          </w:p>
        </w:tc>
        <w:tc>
          <w:tcPr>
            <w:tcW w:w="0" w:type="dxa"/>
            <w:tcBorders>
              <w:top w:val="single" w:sz="4" w:space="0" w:color="auto"/>
            </w:tcBorders>
            <w:shd w:val="clear" w:color="auto" w:fill="auto"/>
            <w:noWrap/>
            <w:hideMark/>
          </w:tcPr>
          <w:p w14:paraId="27E95E4A"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62"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63" w:author="tao huang" w:date="2018-10-27T23:25:00Z">
                  <w:rPr>
                    <w:rFonts w:eastAsia="Times New Roman" w:cs="Times New Roman"/>
                    <w:sz w:val="22"/>
                  </w:rPr>
                </w:rPrChange>
              </w:rPr>
              <w:t>Rank</w:t>
            </w:r>
          </w:p>
        </w:tc>
        <w:tc>
          <w:tcPr>
            <w:tcW w:w="0" w:type="dxa"/>
            <w:tcBorders>
              <w:top w:val="single" w:sz="4" w:space="0" w:color="auto"/>
            </w:tcBorders>
            <w:shd w:val="clear" w:color="auto" w:fill="auto"/>
            <w:noWrap/>
            <w:hideMark/>
          </w:tcPr>
          <w:p w14:paraId="3ED303FE"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64" w:author="tao huang" w:date="2018-10-27T23:25:00Z">
                  <w:rPr>
                    <w:rFonts w:eastAsia="Times New Roman" w:cs="Times New Roman"/>
                    <w:sz w:val="22"/>
                  </w:rPr>
                </w:rPrChange>
              </w:rPr>
            </w:pPr>
            <w:proofErr w:type="spellStart"/>
            <w:r w:rsidRPr="00185A18">
              <w:rPr>
                <w:rFonts w:eastAsia="Times New Roman" w:cs="Times New Roman"/>
                <w:color w:val="833C0B" w:themeColor="accent2" w:themeShade="80"/>
                <w:sz w:val="22"/>
                <w:rPrChange w:id="5565" w:author="tao huang" w:date="2018-10-27T23:25:00Z">
                  <w:rPr>
                    <w:rFonts w:eastAsia="Times New Roman" w:cs="Times New Roman"/>
                    <w:sz w:val="22"/>
                  </w:rPr>
                </w:rPrChange>
              </w:rPr>
              <w:t>AvgRelMAE</w:t>
            </w:r>
            <w:proofErr w:type="spellEnd"/>
          </w:p>
        </w:tc>
        <w:tc>
          <w:tcPr>
            <w:tcW w:w="0" w:type="dxa"/>
            <w:tcBorders>
              <w:top w:val="single" w:sz="4" w:space="0" w:color="auto"/>
            </w:tcBorders>
            <w:shd w:val="clear" w:color="auto" w:fill="auto"/>
            <w:noWrap/>
            <w:hideMark/>
          </w:tcPr>
          <w:p w14:paraId="404CF4B6"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66"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67" w:author="tao huang" w:date="2018-10-27T23:25:00Z">
                  <w:rPr>
                    <w:rFonts w:eastAsia="Times New Roman" w:cs="Times New Roman"/>
                    <w:sz w:val="22"/>
                  </w:rPr>
                </w:rPrChange>
              </w:rPr>
              <w:t>Rank</w:t>
            </w:r>
          </w:p>
        </w:tc>
        <w:tc>
          <w:tcPr>
            <w:tcW w:w="0" w:type="dxa"/>
            <w:tcBorders>
              <w:top w:val="single" w:sz="4" w:space="0" w:color="auto"/>
            </w:tcBorders>
            <w:shd w:val="clear" w:color="auto" w:fill="auto"/>
            <w:noWrap/>
            <w:hideMark/>
          </w:tcPr>
          <w:p w14:paraId="6354CC92" w14:textId="77777777" w:rsidR="00971633" w:rsidRPr="00185A18" w:rsidRDefault="0023750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68"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69" w:author="tao huang" w:date="2018-10-27T23:25:00Z">
                  <w:rPr>
                    <w:rFonts w:eastAsia="Times New Roman" w:cs="Times New Roman"/>
                    <w:sz w:val="22"/>
                  </w:rPr>
                </w:rPrChange>
              </w:rPr>
              <w:t>S</w:t>
            </w:r>
            <w:r w:rsidR="00971633" w:rsidRPr="00185A18">
              <w:rPr>
                <w:rFonts w:eastAsia="Times New Roman" w:cs="Times New Roman"/>
                <w:color w:val="833C0B" w:themeColor="accent2" w:themeShade="80"/>
                <w:sz w:val="22"/>
                <w:rPrChange w:id="5570" w:author="tao huang" w:date="2018-10-27T23:25:00Z">
                  <w:rPr>
                    <w:rFonts w:eastAsia="Times New Roman" w:cs="Times New Roman"/>
                    <w:sz w:val="22"/>
                  </w:rPr>
                </w:rPrChange>
              </w:rPr>
              <w:t>caled MSE</w:t>
            </w:r>
          </w:p>
        </w:tc>
        <w:tc>
          <w:tcPr>
            <w:tcW w:w="0" w:type="dxa"/>
            <w:tcBorders>
              <w:top w:val="single" w:sz="4" w:space="0" w:color="auto"/>
            </w:tcBorders>
            <w:shd w:val="clear" w:color="auto" w:fill="auto"/>
            <w:noWrap/>
            <w:hideMark/>
          </w:tcPr>
          <w:p w14:paraId="4738F0CE"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7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72" w:author="tao huang" w:date="2018-10-27T23:25:00Z">
                  <w:rPr>
                    <w:rFonts w:eastAsia="Times New Roman" w:cs="Times New Roman"/>
                    <w:sz w:val="22"/>
                  </w:rPr>
                </w:rPrChange>
              </w:rPr>
              <w:t>Rank</w:t>
            </w:r>
          </w:p>
        </w:tc>
      </w:tr>
      <w:tr w:rsidR="00971633" w:rsidRPr="00185A18" w14:paraId="14C929A5"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A237EB3" w14:textId="77777777" w:rsidR="00971633" w:rsidRPr="00185A18" w:rsidRDefault="00971633" w:rsidP="00AE69AD">
            <w:pPr>
              <w:spacing w:after="0" w:line="240" w:lineRule="auto"/>
              <w:rPr>
                <w:rFonts w:eastAsia="Times New Roman" w:cs="Times New Roman"/>
                <w:b w:val="0"/>
                <w:color w:val="833C0B" w:themeColor="accent2" w:themeShade="80"/>
                <w:sz w:val="22"/>
                <w:rPrChange w:id="5573"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574" w:author="tao huang" w:date="2018-10-27T23:25:00Z">
                  <w:rPr>
                    <w:rFonts w:eastAsia="Times New Roman" w:cs="Times New Roman"/>
                    <w:b w:val="0"/>
                    <w:sz w:val="22"/>
                  </w:rPr>
                </w:rPrChange>
              </w:rPr>
              <w:t>Base-lift</w:t>
            </w:r>
          </w:p>
        </w:tc>
        <w:tc>
          <w:tcPr>
            <w:tcW w:w="0" w:type="dxa"/>
            <w:shd w:val="clear" w:color="auto" w:fill="auto"/>
            <w:noWrap/>
            <w:hideMark/>
          </w:tcPr>
          <w:p w14:paraId="3EC09C3A"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57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76" w:author="tao huang" w:date="2018-10-27T23:25:00Z">
                  <w:rPr>
                    <w:rFonts w:eastAsia="Times New Roman" w:cs="Times New Roman"/>
                    <w:sz w:val="22"/>
                  </w:rPr>
                </w:rPrChange>
              </w:rPr>
              <w:t>24.990</w:t>
            </w:r>
          </w:p>
        </w:tc>
        <w:tc>
          <w:tcPr>
            <w:tcW w:w="0" w:type="dxa"/>
            <w:shd w:val="clear" w:color="auto" w:fill="auto"/>
            <w:noWrap/>
            <w:hideMark/>
          </w:tcPr>
          <w:p w14:paraId="7E363901"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57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78" w:author="tao huang" w:date="2018-10-27T23:25:00Z">
                  <w:rPr>
                    <w:rFonts w:eastAsia="Times New Roman" w:cs="Times New Roman"/>
                    <w:sz w:val="22"/>
                  </w:rPr>
                </w:rPrChange>
              </w:rPr>
              <w:t>7</w:t>
            </w:r>
          </w:p>
        </w:tc>
        <w:tc>
          <w:tcPr>
            <w:tcW w:w="0" w:type="dxa"/>
            <w:shd w:val="clear" w:color="auto" w:fill="auto"/>
            <w:noWrap/>
            <w:hideMark/>
          </w:tcPr>
          <w:p w14:paraId="0135D6B3"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57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80" w:author="tao huang" w:date="2018-10-27T23:25:00Z">
                  <w:rPr>
                    <w:rFonts w:eastAsia="Times New Roman" w:cs="Times New Roman"/>
                    <w:sz w:val="22"/>
                  </w:rPr>
                </w:rPrChange>
              </w:rPr>
              <w:t>45.415%</w:t>
            </w:r>
          </w:p>
        </w:tc>
        <w:tc>
          <w:tcPr>
            <w:tcW w:w="0" w:type="dxa"/>
            <w:shd w:val="clear" w:color="auto" w:fill="auto"/>
            <w:noWrap/>
            <w:hideMark/>
          </w:tcPr>
          <w:p w14:paraId="097A43E8"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58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82" w:author="tao huang" w:date="2018-10-27T23:25:00Z">
                  <w:rPr>
                    <w:rFonts w:eastAsia="Times New Roman" w:cs="Times New Roman"/>
                    <w:sz w:val="22"/>
                  </w:rPr>
                </w:rPrChange>
              </w:rPr>
              <w:t>7</w:t>
            </w:r>
          </w:p>
        </w:tc>
        <w:tc>
          <w:tcPr>
            <w:tcW w:w="0" w:type="dxa"/>
            <w:shd w:val="clear" w:color="auto" w:fill="auto"/>
            <w:noWrap/>
            <w:hideMark/>
          </w:tcPr>
          <w:p w14:paraId="328BDB92"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58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84" w:author="tao huang" w:date="2018-10-27T23:25:00Z">
                  <w:rPr>
                    <w:rFonts w:eastAsia="Times New Roman" w:cs="Times New Roman"/>
                    <w:sz w:val="22"/>
                  </w:rPr>
                </w:rPrChange>
              </w:rPr>
              <w:t>0.762</w:t>
            </w:r>
          </w:p>
        </w:tc>
        <w:tc>
          <w:tcPr>
            <w:tcW w:w="0" w:type="dxa"/>
            <w:shd w:val="clear" w:color="auto" w:fill="auto"/>
            <w:noWrap/>
            <w:hideMark/>
          </w:tcPr>
          <w:p w14:paraId="3A734F89"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58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86" w:author="tao huang" w:date="2018-10-27T23:25:00Z">
                  <w:rPr>
                    <w:rFonts w:eastAsia="Times New Roman" w:cs="Times New Roman"/>
                    <w:sz w:val="22"/>
                  </w:rPr>
                </w:rPrChange>
              </w:rPr>
              <w:t>7</w:t>
            </w:r>
          </w:p>
        </w:tc>
        <w:tc>
          <w:tcPr>
            <w:tcW w:w="0" w:type="dxa"/>
            <w:shd w:val="clear" w:color="auto" w:fill="auto"/>
            <w:noWrap/>
            <w:hideMark/>
          </w:tcPr>
          <w:p w14:paraId="74BF14A5"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58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88" w:author="tao huang" w:date="2018-10-27T23:25:00Z">
                  <w:rPr>
                    <w:rFonts w:eastAsia="Times New Roman" w:cs="Times New Roman"/>
                    <w:sz w:val="22"/>
                  </w:rPr>
                </w:rPrChange>
              </w:rPr>
              <w:t>1.1279</w:t>
            </w:r>
          </w:p>
        </w:tc>
        <w:tc>
          <w:tcPr>
            <w:tcW w:w="0" w:type="dxa"/>
            <w:shd w:val="clear" w:color="auto" w:fill="auto"/>
            <w:noWrap/>
            <w:hideMark/>
          </w:tcPr>
          <w:p w14:paraId="6187E63D"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58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90" w:author="tao huang" w:date="2018-10-27T23:25:00Z">
                  <w:rPr>
                    <w:rFonts w:eastAsia="Times New Roman" w:cs="Times New Roman"/>
                    <w:sz w:val="22"/>
                  </w:rPr>
                </w:rPrChange>
              </w:rPr>
              <w:t>7</w:t>
            </w:r>
          </w:p>
        </w:tc>
        <w:tc>
          <w:tcPr>
            <w:tcW w:w="0" w:type="dxa"/>
            <w:shd w:val="clear" w:color="auto" w:fill="auto"/>
            <w:noWrap/>
            <w:hideMark/>
          </w:tcPr>
          <w:p w14:paraId="3598AC5F"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59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92" w:author="tao huang" w:date="2018-10-27T23:25:00Z">
                  <w:rPr>
                    <w:rFonts w:eastAsia="Times New Roman" w:cs="Times New Roman"/>
                    <w:sz w:val="22"/>
                  </w:rPr>
                </w:rPrChange>
              </w:rPr>
              <w:t>0.2261</w:t>
            </w:r>
          </w:p>
        </w:tc>
        <w:tc>
          <w:tcPr>
            <w:tcW w:w="0" w:type="dxa"/>
            <w:shd w:val="clear" w:color="auto" w:fill="auto"/>
            <w:noWrap/>
            <w:hideMark/>
          </w:tcPr>
          <w:p w14:paraId="3D1975CE"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59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94" w:author="tao huang" w:date="2018-10-27T23:25:00Z">
                  <w:rPr>
                    <w:rFonts w:eastAsia="Times New Roman" w:cs="Times New Roman"/>
                    <w:sz w:val="22"/>
                  </w:rPr>
                </w:rPrChange>
              </w:rPr>
              <w:t>7</w:t>
            </w:r>
          </w:p>
        </w:tc>
      </w:tr>
      <w:tr w:rsidR="00971633" w:rsidRPr="00185A18" w14:paraId="556B3523"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44F4F33" w14:textId="77777777" w:rsidR="00971633" w:rsidRPr="00185A18" w:rsidRDefault="00971633" w:rsidP="00AE69AD">
            <w:pPr>
              <w:spacing w:after="0" w:line="240" w:lineRule="auto"/>
              <w:rPr>
                <w:rFonts w:eastAsia="Times New Roman" w:cs="Times New Roman"/>
                <w:b w:val="0"/>
                <w:color w:val="833C0B" w:themeColor="accent2" w:themeShade="80"/>
                <w:sz w:val="22"/>
                <w:rPrChange w:id="5595"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596" w:author="tao huang" w:date="2018-10-27T23:25:00Z">
                  <w:rPr>
                    <w:rFonts w:eastAsia="Times New Roman" w:cs="Times New Roman"/>
                    <w:b w:val="0"/>
                    <w:sz w:val="22"/>
                  </w:rPr>
                </w:rPrChange>
              </w:rPr>
              <w:t>ADL-own</w:t>
            </w:r>
          </w:p>
        </w:tc>
        <w:tc>
          <w:tcPr>
            <w:tcW w:w="958" w:type="dxa"/>
            <w:shd w:val="clear" w:color="auto" w:fill="auto"/>
            <w:noWrap/>
            <w:hideMark/>
          </w:tcPr>
          <w:p w14:paraId="719E0A1A"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9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598" w:author="tao huang" w:date="2018-10-27T23:25:00Z">
                  <w:rPr>
                    <w:rFonts w:eastAsia="Times New Roman" w:cs="Times New Roman"/>
                    <w:sz w:val="22"/>
                  </w:rPr>
                </w:rPrChange>
              </w:rPr>
              <w:t>16.662</w:t>
            </w:r>
          </w:p>
        </w:tc>
        <w:tc>
          <w:tcPr>
            <w:tcW w:w="701" w:type="dxa"/>
            <w:shd w:val="clear" w:color="auto" w:fill="auto"/>
            <w:noWrap/>
            <w:hideMark/>
          </w:tcPr>
          <w:p w14:paraId="56F67896"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59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00" w:author="tao huang" w:date="2018-10-27T23:25:00Z">
                  <w:rPr>
                    <w:rFonts w:eastAsia="Times New Roman" w:cs="Times New Roman"/>
                    <w:sz w:val="22"/>
                  </w:rPr>
                </w:rPrChange>
              </w:rPr>
              <w:t>5</w:t>
            </w:r>
          </w:p>
        </w:tc>
        <w:tc>
          <w:tcPr>
            <w:tcW w:w="1192" w:type="dxa"/>
            <w:shd w:val="clear" w:color="auto" w:fill="auto"/>
            <w:noWrap/>
            <w:hideMark/>
          </w:tcPr>
          <w:p w14:paraId="487CF71F"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0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02" w:author="tao huang" w:date="2018-10-27T23:25:00Z">
                  <w:rPr>
                    <w:rFonts w:eastAsia="Times New Roman" w:cs="Times New Roman"/>
                    <w:sz w:val="22"/>
                  </w:rPr>
                </w:rPrChange>
              </w:rPr>
              <w:t>39.873%</w:t>
            </w:r>
          </w:p>
        </w:tc>
        <w:tc>
          <w:tcPr>
            <w:tcW w:w="701" w:type="dxa"/>
            <w:shd w:val="clear" w:color="auto" w:fill="auto"/>
            <w:noWrap/>
            <w:hideMark/>
          </w:tcPr>
          <w:p w14:paraId="7D2137ED"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0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04" w:author="tao huang" w:date="2018-10-27T23:25:00Z">
                  <w:rPr>
                    <w:rFonts w:eastAsia="Times New Roman" w:cs="Times New Roman"/>
                    <w:sz w:val="22"/>
                  </w:rPr>
                </w:rPrChange>
              </w:rPr>
              <w:t>6</w:t>
            </w:r>
          </w:p>
        </w:tc>
        <w:tc>
          <w:tcPr>
            <w:tcW w:w="1290" w:type="dxa"/>
            <w:shd w:val="clear" w:color="auto" w:fill="auto"/>
            <w:noWrap/>
            <w:hideMark/>
          </w:tcPr>
          <w:p w14:paraId="7E6B6CDD"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0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06" w:author="tao huang" w:date="2018-10-27T23:25:00Z">
                  <w:rPr>
                    <w:rFonts w:eastAsia="Times New Roman" w:cs="Times New Roman"/>
                    <w:sz w:val="22"/>
                  </w:rPr>
                </w:rPrChange>
              </w:rPr>
              <w:t>0.689</w:t>
            </w:r>
          </w:p>
        </w:tc>
        <w:tc>
          <w:tcPr>
            <w:tcW w:w="701" w:type="dxa"/>
            <w:shd w:val="clear" w:color="auto" w:fill="auto"/>
            <w:noWrap/>
            <w:hideMark/>
          </w:tcPr>
          <w:p w14:paraId="7A3C5E88"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0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08" w:author="tao huang" w:date="2018-10-27T23:25:00Z">
                  <w:rPr>
                    <w:rFonts w:eastAsia="Times New Roman" w:cs="Times New Roman"/>
                    <w:sz w:val="22"/>
                  </w:rPr>
                </w:rPrChange>
              </w:rPr>
              <w:t>6</w:t>
            </w:r>
          </w:p>
        </w:tc>
        <w:tc>
          <w:tcPr>
            <w:tcW w:w="1582" w:type="dxa"/>
            <w:shd w:val="clear" w:color="auto" w:fill="auto"/>
            <w:noWrap/>
            <w:hideMark/>
          </w:tcPr>
          <w:p w14:paraId="7903782C"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0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10" w:author="tao huang" w:date="2018-10-27T23:25:00Z">
                  <w:rPr>
                    <w:rFonts w:eastAsia="Times New Roman" w:cs="Times New Roman"/>
                    <w:sz w:val="22"/>
                  </w:rPr>
                </w:rPrChange>
              </w:rPr>
              <w:t>1.0000</w:t>
            </w:r>
          </w:p>
        </w:tc>
        <w:tc>
          <w:tcPr>
            <w:tcW w:w="701" w:type="dxa"/>
            <w:shd w:val="clear" w:color="auto" w:fill="auto"/>
            <w:noWrap/>
            <w:hideMark/>
          </w:tcPr>
          <w:p w14:paraId="15261810"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1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12" w:author="tao huang" w:date="2018-10-27T23:25:00Z">
                  <w:rPr>
                    <w:rFonts w:eastAsia="Times New Roman" w:cs="Times New Roman"/>
                    <w:sz w:val="22"/>
                  </w:rPr>
                </w:rPrChange>
              </w:rPr>
              <w:t>6</w:t>
            </w:r>
          </w:p>
        </w:tc>
        <w:tc>
          <w:tcPr>
            <w:tcW w:w="1543" w:type="dxa"/>
            <w:shd w:val="clear" w:color="auto" w:fill="auto"/>
            <w:noWrap/>
            <w:hideMark/>
          </w:tcPr>
          <w:p w14:paraId="7175DCD3"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1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14" w:author="tao huang" w:date="2018-10-27T23:25:00Z">
                  <w:rPr>
                    <w:rFonts w:eastAsia="Times New Roman" w:cs="Times New Roman"/>
                    <w:sz w:val="22"/>
                  </w:rPr>
                </w:rPrChange>
              </w:rPr>
              <w:t>0.1561</w:t>
            </w:r>
          </w:p>
        </w:tc>
        <w:tc>
          <w:tcPr>
            <w:tcW w:w="701" w:type="dxa"/>
            <w:shd w:val="clear" w:color="auto" w:fill="auto"/>
            <w:noWrap/>
            <w:hideMark/>
          </w:tcPr>
          <w:p w14:paraId="51A581A3"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1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16" w:author="tao huang" w:date="2018-10-27T23:25:00Z">
                  <w:rPr>
                    <w:rFonts w:eastAsia="Times New Roman" w:cs="Times New Roman"/>
                    <w:sz w:val="22"/>
                  </w:rPr>
                </w:rPrChange>
              </w:rPr>
              <w:t>6</w:t>
            </w:r>
          </w:p>
        </w:tc>
      </w:tr>
      <w:tr w:rsidR="00971633" w:rsidRPr="00185A18" w14:paraId="15ACBA7D"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CE26146" w14:textId="77777777" w:rsidR="00971633" w:rsidRPr="00185A18" w:rsidRDefault="00971633" w:rsidP="00AE69AD">
            <w:pPr>
              <w:spacing w:after="0" w:line="240" w:lineRule="auto"/>
              <w:rPr>
                <w:rFonts w:eastAsia="Times New Roman" w:cs="Times New Roman"/>
                <w:b w:val="0"/>
                <w:color w:val="833C0B" w:themeColor="accent2" w:themeShade="80"/>
                <w:sz w:val="22"/>
                <w:rPrChange w:id="5617"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618" w:author="tao huang" w:date="2018-10-27T23:25:00Z">
                  <w:rPr>
                    <w:rFonts w:eastAsia="Times New Roman" w:cs="Times New Roman"/>
                    <w:b w:val="0"/>
                    <w:sz w:val="22"/>
                  </w:rPr>
                </w:rPrChange>
              </w:rPr>
              <w:t>ADL-intra</w:t>
            </w:r>
          </w:p>
        </w:tc>
        <w:tc>
          <w:tcPr>
            <w:tcW w:w="0" w:type="dxa"/>
            <w:shd w:val="clear" w:color="auto" w:fill="auto"/>
            <w:noWrap/>
            <w:hideMark/>
          </w:tcPr>
          <w:p w14:paraId="63BA80EF"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61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20" w:author="tao huang" w:date="2018-10-27T23:25:00Z">
                  <w:rPr>
                    <w:rFonts w:eastAsia="Times New Roman" w:cs="Times New Roman"/>
                    <w:sz w:val="22"/>
                  </w:rPr>
                </w:rPrChange>
              </w:rPr>
              <w:t>15.661</w:t>
            </w:r>
          </w:p>
        </w:tc>
        <w:tc>
          <w:tcPr>
            <w:tcW w:w="0" w:type="dxa"/>
            <w:shd w:val="clear" w:color="auto" w:fill="auto"/>
            <w:noWrap/>
            <w:hideMark/>
          </w:tcPr>
          <w:p w14:paraId="04F14E1C"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62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22" w:author="tao huang" w:date="2018-10-27T23:25:00Z">
                  <w:rPr>
                    <w:rFonts w:eastAsia="Times New Roman" w:cs="Times New Roman"/>
                    <w:sz w:val="22"/>
                  </w:rPr>
                </w:rPrChange>
              </w:rPr>
              <w:t>3</w:t>
            </w:r>
          </w:p>
        </w:tc>
        <w:tc>
          <w:tcPr>
            <w:tcW w:w="0" w:type="dxa"/>
            <w:shd w:val="clear" w:color="auto" w:fill="auto"/>
            <w:noWrap/>
            <w:hideMark/>
          </w:tcPr>
          <w:p w14:paraId="384E3042"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62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24" w:author="tao huang" w:date="2018-10-27T23:25:00Z">
                  <w:rPr>
                    <w:rFonts w:eastAsia="Times New Roman" w:cs="Times New Roman"/>
                    <w:sz w:val="22"/>
                  </w:rPr>
                </w:rPrChange>
              </w:rPr>
              <w:t>39.434%</w:t>
            </w:r>
          </w:p>
        </w:tc>
        <w:tc>
          <w:tcPr>
            <w:tcW w:w="0" w:type="dxa"/>
            <w:shd w:val="clear" w:color="auto" w:fill="auto"/>
            <w:noWrap/>
            <w:hideMark/>
          </w:tcPr>
          <w:p w14:paraId="2A9E34A3"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62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26" w:author="tao huang" w:date="2018-10-27T23:25:00Z">
                  <w:rPr>
                    <w:rFonts w:eastAsia="Times New Roman" w:cs="Times New Roman"/>
                    <w:sz w:val="22"/>
                  </w:rPr>
                </w:rPrChange>
              </w:rPr>
              <w:t>3</w:t>
            </w:r>
          </w:p>
        </w:tc>
        <w:tc>
          <w:tcPr>
            <w:tcW w:w="0" w:type="dxa"/>
            <w:shd w:val="clear" w:color="auto" w:fill="auto"/>
            <w:noWrap/>
            <w:hideMark/>
          </w:tcPr>
          <w:p w14:paraId="125610D5"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62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28" w:author="tao huang" w:date="2018-10-27T23:25:00Z">
                  <w:rPr>
                    <w:rFonts w:eastAsia="Times New Roman" w:cs="Times New Roman"/>
                    <w:sz w:val="22"/>
                  </w:rPr>
                </w:rPrChange>
              </w:rPr>
              <w:t>0.686</w:t>
            </w:r>
          </w:p>
        </w:tc>
        <w:tc>
          <w:tcPr>
            <w:tcW w:w="0" w:type="dxa"/>
            <w:shd w:val="clear" w:color="auto" w:fill="auto"/>
            <w:noWrap/>
            <w:hideMark/>
          </w:tcPr>
          <w:p w14:paraId="0AD07707"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62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30" w:author="tao huang" w:date="2018-10-27T23:25:00Z">
                  <w:rPr>
                    <w:rFonts w:eastAsia="Times New Roman" w:cs="Times New Roman"/>
                    <w:sz w:val="22"/>
                  </w:rPr>
                </w:rPrChange>
              </w:rPr>
              <w:t>4</w:t>
            </w:r>
          </w:p>
        </w:tc>
        <w:tc>
          <w:tcPr>
            <w:tcW w:w="0" w:type="dxa"/>
            <w:shd w:val="clear" w:color="auto" w:fill="auto"/>
            <w:noWrap/>
            <w:hideMark/>
          </w:tcPr>
          <w:p w14:paraId="7A72EB21"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63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32" w:author="tao huang" w:date="2018-10-27T23:25:00Z">
                  <w:rPr>
                    <w:rFonts w:eastAsia="Times New Roman" w:cs="Times New Roman"/>
                    <w:sz w:val="22"/>
                  </w:rPr>
                </w:rPrChange>
              </w:rPr>
              <w:t>0.9883</w:t>
            </w:r>
          </w:p>
        </w:tc>
        <w:tc>
          <w:tcPr>
            <w:tcW w:w="0" w:type="dxa"/>
            <w:shd w:val="clear" w:color="auto" w:fill="auto"/>
            <w:noWrap/>
            <w:hideMark/>
          </w:tcPr>
          <w:p w14:paraId="25B35BE8"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63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34" w:author="tao huang" w:date="2018-10-27T23:25:00Z">
                  <w:rPr>
                    <w:rFonts w:eastAsia="Times New Roman" w:cs="Times New Roman"/>
                    <w:sz w:val="22"/>
                  </w:rPr>
                </w:rPrChange>
              </w:rPr>
              <w:t>3</w:t>
            </w:r>
          </w:p>
        </w:tc>
        <w:tc>
          <w:tcPr>
            <w:tcW w:w="0" w:type="dxa"/>
            <w:shd w:val="clear" w:color="auto" w:fill="auto"/>
            <w:noWrap/>
            <w:hideMark/>
          </w:tcPr>
          <w:p w14:paraId="6CD9A420"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63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36" w:author="tao huang" w:date="2018-10-27T23:25:00Z">
                  <w:rPr>
                    <w:rFonts w:eastAsia="Times New Roman" w:cs="Times New Roman"/>
                    <w:sz w:val="22"/>
                  </w:rPr>
                </w:rPrChange>
              </w:rPr>
              <w:t>0.1529</w:t>
            </w:r>
          </w:p>
        </w:tc>
        <w:tc>
          <w:tcPr>
            <w:tcW w:w="0" w:type="dxa"/>
            <w:shd w:val="clear" w:color="auto" w:fill="auto"/>
            <w:noWrap/>
            <w:hideMark/>
          </w:tcPr>
          <w:p w14:paraId="747A5F73"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63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38" w:author="tao huang" w:date="2018-10-27T23:25:00Z">
                  <w:rPr>
                    <w:rFonts w:eastAsia="Times New Roman" w:cs="Times New Roman"/>
                    <w:sz w:val="22"/>
                  </w:rPr>
                </w:rPrChange>
              </w:rPr>
              <w:t>3</w:t>
            </w:r>
          </w:p>
        </w:tc>
      </w:tr>
      <w:tr w:rsidR="00971633" w:rsidRPr="00185A18" w14:paraId="2FFFB957"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1E7AFCB1" w14:textId="77777777" w:rsidR="00971633" w:rsidRPr="00185A18" w:rsidRDefault="00971633" w:rsidP="00AE69AD">
            <w:pPr>
              <w:spacing w:after="0" w:line="240" w:lineRule="auto"/>
              <w:rPr>
                <w:rFonts w:eastAsia="Times New Roman" w:cs="Times New Roman"/>
                <w:b w:val="0"/>
                <w:color w:val="833C0B" w:themeColor="accent2" w:themeShade="80"/>
                <w:sz w:val="22"/>
                <w:rPrChange w:id="5639"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640" w:author="tao huang" w:date="2018-10-27T23:25:00Z">
                  <w:rPr>
                    <w:rFonts w:eastAsia="Times New Roman" w:cs="Times New Roman"/>
                    <w:b w:val="0"/>
                    <w:sz w:val="22"/>
                  </w:rPr>
                </w:rPrChange>
              </w:rPr>
              <w:t>ADL-own-EWC</w:t>
            </w:r>
          </w:p>
        </w:tc>
        <w:tc>
          <w:tcPr>
            <w:tcW w:w="958" w:type="dxa"/>
            <w:shd w:val="clear" w:color="auto" w:fill="auto"/>
            <w:noWrap/>
            <w:hideMark/>
          </w:tcPr>
          <w:p w14:paraId="6F3CDD60"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4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42" w:author="tao huang" w:date="2018-10-27T23:25:00Z">
                  <w:rPr>
                    <w:rFonts w:eastAsia="Times New Roman" w:cs="Times New Roman"/>
                    <w:sz w:val="22"/>
                  </w:rPr>
                </w:rPrChange>
              </w:rPr>
              <w:t>16.588</w:t>
            </w:r>
          </w:p>
        </w:tc>
        <w:tc>
          <w:tcPr>
            <w:tcW w:w="701" w:type="dxa"/>
            <w:shd w:val="clear" w:color="auto" w:fill="auto"/>
            <w:noWrap/>
            <w:hideMark/>
          </w:tcPr>
          <w:p w14:paraId="0D05AC3B"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4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44" w:author="tao huang" w:date="2018-10-27T23:25:00Z">
                  <w:rPr>
                    <w:rFonts w:eastAsia="Times New Roman" w:cs="Times New Roman"/>
                    <w:sz w:val="22"/>
                  </w:rPr>
                </w:rPrChange>
              </w:rPr>
              <w:t>4</w:t>
            </w:r>
          </w:p>
        </w:tc>
        <w:tc>
          <w:tcPr>
            <w:tcW w:w="1192" w:type="dxa"/>
            <w:shd w:val="clear" w:color="auto" w:fill="auto"/>
            <w:noWrap/>
            <w:hideMark/>
          </w:tcPr>
          <w:p w14:paraId="2DAD0CC1"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4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46" w:author="tao huang" w:date="2018-10-27T23:25:00Z">
                  <w:rPr>
                    <w:rFonts w:eastAsia="Times New Roman" w:cs="Times New Roman"/>
                    <w:sz w:val="22"/>
                  </w:rPr>
                </w:rPrChange>
              </w:rPr>
              <w:t>39.720%</w:t>
            </w:r>
          </w:p>
        </w:tc>
        <w:tc>
          <w:tcPr>
            <w:tcW w:w="701" w:type="dxa"/>
            <w:shd w:val="clear" w:color="auto" w:fill="auto"/>
            <w:noWrap/>
            <w:hideMark/>
          </w:tcPr>
          <w:p w14:paraId="62CF203A"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4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48" w:author="tao huang" w:date="2018-10-27T23:25:00Z">
                  <w:rPr>
                    <w:rFonts w:eastAsia="Times New Roman" w:cs="Times New Roman"/>
                    <w:sz w:val="22"/>
                  </w:rPr>
                </w:rPrChange>
              </w:rPr>
              <w:t>5</w:t>
            </w:r>
          </w:p>
        </w:tc>
        <w:tc>
          <w:tcPr>
            <w:tcW w:w="1290" w:type="dxa"/>
            <w:shd w:val="clear" w:color="auto" w:fill="auto"/>
            <w:noWrap/>
            <w:hideMark/>
          </w:tcPr>
          <w:p w14:paraId="3F14424A"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4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50" w:author="tao huang" w:date="2018-10-27T23:25:00Z">
                  <w:rPr>
                    <w:rFonts w:eastAsia="Times New Roman" w:cs="Times New Roman"/>
                    <w:sz w:val="22"/>
                  </w:rPr>
                </w:rPrChange>
              </w:rPr>
              <w:t>0.686</w:t>
            </w:r>
          </w:p>
        </w:tc>
        <w:tc>
          <w:tcPr>
            <w:tcW w:w="701" w:type="dxa"/>
            <w:shd w:val="clear" w:color="auto" w:fill="auto"/>
            <w:noWrap/>
            <w:hideMark/>
          </w:tcPr>
          <w:p w14:paraId="073FD5F8"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5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52" w:author="tao huang" w:date="2018-10-27T23:25:00Z">
                  <w:rPr>
                    <w:rFonts w:eastAsia="Times New Roman" w:cs="Times New Roman"/>
                    <w:sz w:val="22"/>
                  </w:rPr>
                </w:rPrChange>
              </w:rPr>
              <w:t>5</w:t>
            </w:r>
          </w:p>
        </w:tc>
        <w:tc>
          <w:tcPr>
            <w:tcW w:w="1582" w:type="dxa"/>
            <w:shd w:val="clear" w:color="auto" w:fill="auto"/>
            <w:noWrap/>
            <w:hideMark/>
          </w:tcPr>
          <w:p w14:paraId="370050B4"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5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54" w:author="tao huang" w:date="2018-10-27T23:25:00Z">
                  <w:rPr>
                    <w:rFonts w:eastAsia="Times New Roman" w:cs="Times New Roman"/>
                    <w:sz w:val="22"/>
                  </w:rPr>
                </w:rPrChange>
              </w:rPr>
              <w:t>0.9955</w:t>
            </w:r>
          </w:p>
        </w:tc>
        <w:tc>
          <w:tcPr>
            <w:tcW w:w="701" w:type="dxa"/>
            <w:shd w:val="clear" w:color="auto" w:fill="auto"/>
            <w:noWrap/>
            <w:hideMark/>
          </w:tcPr>
          <w:p w14:paraId="2224D96B"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5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56" w:author="tao huang" w:date="2018-10-27T23:25:00Z">
                  <w:rPr>
                    <w:rFonts w:eastAsia="Times New Roman" w:cs="Times New Roman"/>
                    <w:sz w:val="22"/>
                  </w:rPr>
                </w:rPrChange>
              </w:rPr>
              <w:t>5</w:t>
            </w:r>
          </w:p>
        </w:tc>
        <w:tc>
          <w:tcPr>
            <w:tcW w:w="1543" w:type="dxa"/>
            <w:shd w:val="clear" w:color="auto" w:fill="auto"/>
            <w:noWrap/>
            <w:hideMark/>
          </w:tcPr>
          <w:p w14:paraId="7AB5910B"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5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58" w:author="tao huang" w:date="2018-10-27T23:25:00Z">
                  <w:rPr>
                    <w:rFonts w:eastAsia="Times New Roman" w:cs="Times New Roman"/>
                    <w:sz w:val="22"/>
                  </w:rPr>
                </w:rPrChange>
              </w:rPr>
              <w:t>0.1549</w:t>
            </w:r>
          </w:p>
        </w:tc>
        <w:tc>
          <w:tcPr>
            <w:tcW w:w="701" w:type="dxa"/>
            <w:shd w:val="clear" w:color="auto" w:fill="auto"/>
            <w:noWrap/>
            <w:hideMark/>
          </w:tcPr>
          <w:p w14:paraId="228A5586"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5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60" w:author="tao huang" w:date="2018-10-27T23:25:00Z">
                  <w:rPr>
                    <w:rFonts w:eastAsia="Times New Roman" w:cs="Times New Roman"/>
                    <w:sz w:val="22"/>
                  </w:rPr>
                </w:rPrChange>
              </w:rPr>
              <w:t>4</w:t>
            </w:r>
          </w:p>
        </w:tc>
      </w:tr>
      <w:tr w:rsidR="00971633" w:rsidRPr="00185A18" w14:paraId="596D9125"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0761946" w14:textId="77777777" w:rsidR="00971633" w:rsidRPr="00185A18" w:rsidRDefault="00971633" w:rsidP="00AE69AD">
            <w:pPr>
              <w:spacing w:after="0" w:line="240" w:lineRule="auto"/>
              <w:rPr>
                <w:rFonts w:eastAsia="Times New Roman" w:cs="Times New Roman"/>
                <w:b w:val="0"/>
                <w:color w:val="833C0B" w:themeColor="accent2" w:themeShade="80"/>
                <w:sz w:val="22"/>
                <w:rPrChange w:id="5661"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662" w:author="tao huang" w:date="2018-10-27T23:25:00Z">
                  <w:rPr>
                    <w:rFonts w:eastAsia="Times New Roman" w:cs="Times New Roman"/>
                    <w:b w:val="0"/>
                    <w:sz w:val="22"/>
                  </w:rPr>
                </w:rPrChange>
              </w:rPr>
              <w:t>ADL-own-IC</w:t>
            </w:r>
          </w:p>
        </w:tc>
        <w:tc>
          <w:tcPr>
            <w:tcW w:w="0" w:type="dxa"/>
            <w:shd w:val="clear" w:color="auto" w:fill="auto"/>
            <w:noWrap/>
            <w:hideMark/>
          </w:tcPr>
          <w:p w14:paraId="4DB43DAA"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66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64" w:author="tao huang" w:date="2018-10-27T23:25:00Z">
                  <w:rPr>
                    <w:rFonts w:eastAsia="Times New Roman" w:cs="Times New Roman"/>
                    <w:sz w:val="22"/>
                  </w:rPr>
                </w:rPrChange>
              </w:rPr>
              <w:t>17.015</w:t>
            </w:r>
          </w:p>
        </w:tc>
        <w:tc>
          <w:tcPr>
            <w:tcW w:w="0" w:type="dxa"/>
            <w:shd w:val="clear" w:color="auto" w:fill="auto"/>
            <w:noWrap/>
            <w:hideMark/>
          </w:tcPr>
          <w:p w14:paraId="16AE752F"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66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66" w:author="tao huang" w:date="2018-10-27T23:25:00Z">
                  <w:rPr>
                    <w:rFonts w:eastAsia="Times New Roman" w:cs="Times New Roman"/>
                    <w:sz w:val="22"/>
                  </w:rPr>
                </w:rPrChange>
              </w:rPr>
              <w:t>6</w:t>
            </w:r>
          </w:p>
        </w:tc>
        <w:tc>
          <w:tcPr>
            <w:tcW w:w="0" w:type="dxa"/>
            <w:shd w:val="clear" w:color="auto" w:fill="auto"/>
            <w:noWrap/>
            <w:hideMark/>
          </w:tcPr>
          <w:p w14:paraId="3DD24386"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66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68" w:author="tao huang" w:date="2018-10-27T23:25:00Z">
                  <w:rPr>
                    <w:rFonts w:eastAsia="Times New Roman" w:cs="Times New Roman"/>
                    <w:sz w:val="22"/>
                  </w:rPr>
                </w:rPrChange>
              </w:rPr>
              <w:t>39.519%</w:t>
            </w:r>
          </w:p>
        </w:tc>
        <w:tc>
          <w:tcPr>
            <w:tcW w:w="0" w:type="dxa"/>
            <w:shd w:val="clear" w:color="auto" w:fill="auto"/>
            <w:noWrap/>
            <w:hideMark/>
          </w:tcPr>
          <w:p w14:paraId="46752F0A"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66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70" w:author="tao huang" w:date="2018-10-27T23:25:00Z">
                  <w:rPr>
                    <w:rFonts w:eastAsia="Times New Roman" w:cs="Times New Roman"/>
                    <w:sz w:val="22"/>
                  </w:rPr>
                </w:rPrChange>
              </w:rPr>
              <w:t>4</w:t>
            </w:r>
          </w:p>
        </w:tc>
        <w:tc>
          <w:tcPr>
            <w:tcW w:w="0" w:type="dxa"/>
            <w:shd w:val="clear" w:color="auto" w:fill="auto"/>
            <w:noWrap/>
            <w:hideMark/>
          </w:tcPr>
          <w:p w14:paraId="189A77CA"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67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72" w:author="tao huang" w:date="2018-10-27T23:25:00Z">
                  <w:rPr>
                    <w:rFonts w:eastAsia="Times New Roman" w:cs="Times New Roman"/>
                    <w:sz w:val="22"/>
                  </w:rPr>
                </w:rPrChange>
              </w:rPr>
              <w:t>0.680</w:t>
            </w:r>
          </w:p>
        </w:tc>
        <w:tc>
          <w:tcPr>
            <w:tcW w:w="0" w:type="dxa"/>
            <w:shd w:val="clear" w:color="auto" w:fill="auto"/>
            <w:noWrap/>
            <w:hideMark/>
          </w:tcPr>
          <w:p w14:paraId="78F23C19"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67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74" w:author="tao huang" w:date="2018-10-27T23:25:00Z">
                  <w:rPr>
                    <w:rFonts w:eastAsia="Times New Roman" w:cs="Times New Roman"/>
                    <w:sz w:val="22"/>
                  </w:rPr>
                </w:rPrChange>
              </w:rPr>
              <w:t>2</w:t>
            </w:r>
          </w:p>
        </w:tc>
        <w:tc>
          <w:tcPr>
            <w:tcW w:w="0" w:type="dxa"/>
            <w:shd w:val="clear" w:color="auto" w:fill="auto"/>
            <w:noWrap/>
            <w:hideMark/>
          </w:tcPr>
          <w:p w14:paraId="7FF8825D"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67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76" w:author="tao huang" w:date="2018-10-27T23:25:00Z">
                  <w:rPr>
                    <w:rFonts w:eastAsia="Times New Roman" w:cs="Times New Roman"/>
                    <w:sz w:val="22"/>
                  </w:rPr>
                </w:rPrChange>
              </w:rPr>
              <w:t>0.9902</w:t>
            </w:r>
          </w:p>
        </w:tc>
        <w:tc>
          <w:tcPr>
            <w:tcW w:w="0" w:type="dxa"/>
            <w:shd w:val="clear" w:color="auto" w:fill="auto"/>
            <w:noWrap/>
            <w:hideMark/>
          </w:tcPr>
          <w:p w14:paraId="7BAE3094"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67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78" w:author="tao huang" w:date="2018-10-27T23:25:00Z">
                  <w:rPr>
                    <w:rFonts w:eastAsia="Times New Roman" w:cs="Times New Roman"/>
                    <w:sz w:val="22"/>
                  </w:rPr>
                </w:rPrChange>
              </w:rPr>
              <w:t>4</w:t>
            </w:r>
          </w:p>
        </w:tc>
        <w:tc>
          <w:tcPr>
            <w:tcW w:w="0" w:type="dxa"/>
            <w:shd w:val="clear" w:color="auto" w:fill="auto"/>
            <w:noWrap/>
            <w:hideMark/>
          </w:tcPr>
          <w:p w14:paraId="648A9546"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67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80" w:author="tao huang" w:date="2018-10-27T23:25:00Z">
                  <w:rPr>
                    <w:rFonts w:eastAsia="Times New Roman" w:cs="Times New Roman"/>
                    <w:sz w:val="22"/>
                  </w:rPr>
                </w:rPrChange>
              </w:rPr>
              <w:t>0.1552</w:t>
            </w:r>
          </w:p>
        </w:tc>
        <w:tc>
          <w:tcPr>
            <w:tcW w:w="0" w:type="dxa"/>
            <w:shd w:val="clear" w:color="auto" w:fill="auto"/>
            <w:noWrap/>
            <w:hideMark/>
          </w:tcPr>
          <w:p w14:paraId="338D93D8"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68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82" w:author="tao huang" w:date="2018-10-27T23:25:00Z">
                  <w:rPr>
                    <w:rFonts w:eastAsia="Times New Roman" w:cs="Times New Roman"/>
                    <w:sz w:val="22"/>
                  </w:rPr>
                </w:rPrChange>
              </w:rPr>
              <w:t>5</w:t>
            </w:r>
          </w:p>
        </w:tc>
      </w:tr>
      <w:tr w:rsidR="00971633" w:rsidRPr="00185A18" w14:paraId="4BB259FF"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5B6623D0" w14:textId="77777777" w:rsidR="00971633" w:rsidRPr="00185A18" w:rsidRDefault="00971633" w:rsidP="00AE69AD">
            <w:pPr>
              <w:spacing w:after="0" w:line="240" w:lineRule="auto"/>
              <w:rPr>
                <w:rFonts w:eastAsia="Times New Roman" w:cs="Times New Roman"/>
                <w:b w:val="0"/>
                <w:color w:val="833C0B" w:themeColor="accent2" w:themeShade="80"/>
                <w:sz w:val="22"/>
                <w:rPrChange w:id="5683"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684" w:author="tao huang" w:date="2018-10-27T23:25:00Z">
                  <w:rPr>
                    <w:rFonts w:eastAsia="Times New Roman" w:cs="Times New Roman"/>
                    <w:b w:val="0"/>
                    <w:sz w:val="22"/>
                  </w:rPr>
                </w:rPrChange>
              </w:rPr>
              <w:t>ADL-intra-EWC</w:t>
            </w:r>
          </w:p>
        </w:tc>
        <w:tc>
          <w:tcPr>
            <w:tcW w:w="958" w:type="dxa"/>
            <w:shd w:val="clear" w:color="auto" w:fill="auto"/>
            <w:noWrap/>
            <w:hideMark/>
          </w:tcPr>
          <w:p w14:paraId="7878C790"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8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86" w:author="tao huang" w:date="2018-10-27T23:25:00Z">
                  <w:rPr>
                    <w:rFonts w:eastAsia="Times New Roman" w:cs="Times New Roman"/>
                    <w:sz w:val="22"/>
                  </w:rPr>
                </w:rPrChange>
              </w:rPr>
              <w:t>15.595</w:t>
            </w:r>
          </w:p>
        </w:tc>
        <w:tc>
          <w:tcPr>
            <w:tcW w:w="701" w:type="dxa"/>
            <w:shd w:val="clear" w:color="auto" w:fill="auto"/>
            <w:noWrap/>
            <w:hideMark/>
          </w:tcPr>
          <w:p w14:paraId="4C8CD9D2"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8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88" w:author="tao huang" w:date="2018-10-27T23:25:00Z">
                  <w:rPr>
                    <w:rFonts w:eastAsia="Times New Roman" w:cs="Times New Roman"/>
                    <w:sz w:val="22"/>
                  </w:rPr>
                </w:rPrChange>
              </w:rPr>
              <w:t>1</w:t>
            </w:r>
          </w:p>
        </w:tc>
        <w:tc>
          <w:tcPr>
            <w:tcW w:w="1192" w:type="dxa"/>
            <w:shd w:val="clear" w:color="auto" w:fill="auto"/>
            <w:noWrap/>
            <w:hideMark/>
          </w:tcPr>
          <w:p w14:paraId="528D2687"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8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90" w:author="tao huang" w:date="2018-10-27T23:25:00Z">
                  <w:rPr>
                    <w:rFonts w:eastAsia="Times New Roman" w:cs="Times New Roman"/>
                    <w:sz w:val="22"/>
                  </w:rPr>
                </w:rPrChange>
              </w:rPr>
              <w:t>39.329%</w:t>
            </w:r>
          </w:p>
        </w:tc>
        <w:tc>
          <w:tcPr>
            <w:tcW w:w="701" w:type="dxa"/>
            <w:shd w:val="clear" w:color="auto" w:fill="auto"/>
            <w:noWrap/>
            <w:hideMark/>
          </w:tcPr>
          <w:p w14:paraId="0C0BEFB3"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9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92" w:author="tao huang" w:date="2018-10-27T23:25:00Z">
                  <w:rPr>
                    <w:rFonts w:eastAsia="Times New Roman" w:cs="Times New Roman"/>
                    <w:sz w:val="22"/>
                  </w:rPr>
                </w:rPrChange>
              </w:rPr>
              <w:t>2</w:t>
            </w:r>
          </w:p>
        </w:tc>
        <w:tc>
          <w:tcPr>
            <w:tcW w:w="1290" w:type="dxa"/>
            <w:shd w:val="clear" w:color="auto" w:fill="auto"/>
            <w:noWrap/>
            <w:hideMark/>
          </w:tcPr>
          <w:p w14:paraId="40F753A9"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9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94" w:author="tao huang" w:date="2018-10-27T23:25:00Z">
                  <w:rPr>
                    <w:rFonts w:eastAsia="Times New Roman" w:cs="Times New Roman"/>
                    <w:sz w:val="22"/>
                  </w:rPr>
                </w:rPrChange>
              </w:rPr>
              <w:t>0.684</w:t>
            </w:r>
          </w:p>
        </w:tc>
        <w:tc>
          <w:tcPr>
            <w:tcW w:w="701" w:type="dxa"/>
            <w:shd w:val="clear" w:color="auto" w:fill="auto"/>
            <w:noWrap/>
            <w:hideMark/>
          </w:tcPr>
          <w:p w14:paraId="6B51459F"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9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96" w:author="tao huang" w:date="2018-10-27T23:25:00Z">
                  <w:rPr>
                    <w:rFonts w:eastAsia="Times New Roman" w:cs="Times New Roman"/>
                    <w:sz w:val="22"/>
                  </w:rPr>
                </w:rPrChange>
              </w:rPr>
              <w:t>3</w:t>
            </w:r>
          </w:p>
        </w:tc>
        <w:tc>
          <w:tcPr>
            <w:tcW w:w="1582" w:type="dxa"/>
            <w:shd w:val="clear" w:color="auto" w:fill="auto"/>
            <w:noWrap/>
            <w:hideMark/>
          </w:tcPr>
          <w:p w14:paraId="27E8CCB0"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9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698" w:author="tao huang" w:date="2018-10-27T23:25:00Z">
                  <w:rPr>
                    <w:rFonts w:eastAsia="Times New Roman" w:cs="Times New Roman"/>
                    <w:sz w:val="22"/>
                  </w:rPr>
                </w:rPrChange>
              </w:rPr>
              <w:t>0.9850</w:t>
            </w:r>
          </w:p>
        </w:tc>
        <w:tc>
          <w:tcPr>
            <w:tcW w:w="701" w:type="dxa"/>
            <w:shd w:val="clear" w:color="auto" w:fill="auto"/>
            <w:noWrap/>
            <w:hideMark/>
          </w:tcPr>
          <w:p w14:paraId="29015361"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69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700" w:author="tao huang" w:date="2018-10-27T23:25:00Z">
                  <w:rPr>
                    <w:rFonts w:eastAsia="Times New Roman" w:cs="Times New Roman"/>
                    <w:sz w:val="22"/>
                  </w:rPr>
                </w:rPrChange>
              </w:rPr>
              <w:t>2</w:t>
            </w:r>
          </w:p>
        </w:tc>
        <w:tc>
          <w:tcPr>
            <w:tcW w:w="1543" w:type="dxa"/>
            <w:shd w:val="clear" w:color="auto" w:fill="auto"/>
            <w:noWrap/>
            <w:hideMark/>
          </w:tcPr>
          <w:p w14:paraId="32E8891B"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70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702" w:author="tao huang" w:date="2018-10-27T23:25:00Z">
                  <w:rPr>
                    <w:rFonts w:eastAsia="Times New Roman" w:cs="Times New Roman"/>
                    <w:sz w:val="22"/>
                  </w:rPr>
                </w:rPrChange>
              </w:rPr>
              <w:t>0.1523</w:t>
            </w:r>
          </w:p>
        </w:tc>
        <w:tc>
          <w:tcPr>
            <w:tcW w:w="701" w:type="dxa"/>
            <w:shd w:val="clear" w:color="auto" w:fill="auto"/>
            <w:noWrap/>
            <w:hideMark/>
          </w:tcPr>
          <w:p w14:paraId="1DE0949F" w14:textId="77777777" w:rsidR="00971633" w:rsidRPr="00185A18"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2"/>
                <w:rPrChange w:id="570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704" w:author="tao huang" w:date="2018-10-27T23:25:00Z">
                  <w:rPr>
                    <w:rFonts w:eastAsia="Times New Roman" w:cs="Times New Roman"/>
                    <w:sz w:val="22"/>
                  </w:rPr>
                </w:rPrChange>
              </w:rPr>
              <w:t>2</w:t>
            </w:r>
          </w:p>
        </w:tc>
      </w:tr>
      <w:tr w:rsidR="00971633" w:rsidRPr="00185A18" w14:paraId="61C4A94F"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4337B5C" w14:textId="77777777" w:rsidR="00971633" w:rsidRPr="00185A18" w:rsidRDefault="00971633" w:rsidP="00AE69AD">
            <w:pPr>
              <w:spacing w:after="0" w:line="240" w:lineRule="auto"/>
              <w:rPr>
                <w:rFonts w:eastAsia="Times New Roman" w:cs="Times New Roman"/>
                <w:b w:val="0"/>
                <w:color w:val="833C0B" w:themeColor="accent2" w:themeShade="80"/>
                <w:sz w:val="22"/>
                <w:rPrChange w:id="5705" w:author="tao huang" w:date="2018-10-27T23:25:00Z">
                  <w:rPr>
                    <w:rFonts w:eastAsia="Times New Roman" w:cs="Times New Roman"/>
                    <w:b w:val="0"/>
                    <w:sz w:val="22"/>
                  </w:rPr>
                </w:rPrChange>
              </w:rPr>
            </w:pPr>
            <w:r w:rsidRPr="00185A18">
              <w:rPr>
                <w:rFonts w:eastAsia="Times New Roman" w:cs="Times New Roman"/>
                <w:b w:val="0"/>
                <w:color w:val="833C0B" w:themeColor="accent2" w:themeShade="80"/>
                <w:sz w:val="22"/>
                <w:rPrChange w:id="5706" w:author="tao huang" w:date="2018-10-27T23:25:00Z">
                  <w:rPr>
                    <w:rFonts w:eastAsia="Times New Roman" w:cs="Times New Roman"/>
                    <w:b w:val="0"/>
                    <w:sz w:val="22"/>
                  </w:rPr>
                </w:rPrChange>
              </w:rPr>
              <w:t>ADL-intra-IC</w:t>
            </w:r>
          </w:p>
        </w:tc>
        <w:tc>
          <w:tcPr>
            <w:tcW w:w="0" w:type="dxa"/>
            <w:shd w:val="clear" w:color="auto" w:fill="auto"/>
            <w:noWrap/>
            <w:hideMark/>
          </w:tcPr>
          <w:p w14:paraId="1610253B"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70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708" w:author="tao huang" w:date="2018-10-27T23:25:00Z">
                  <w:rPr>
                    <w:rFonts w:eastAsia="Times New Roman" w:cs="Times New Roman"/>
                    <w:sz w:val="22"/>
                  </w:rPr>
                </w:rPrChange>
              </w:rPr>
              <w:t>15.653</w:t>
            </w:r>
          </w:p>
        </w:tc>
        <w:tc>
          <w:tcPr>
            <w:tcW w:w="0" w:type="dxa"/>
            <w:shd w:val="clear" w:color="auto" w:fill="auto"/>
            <w:noWrap/>
            <w:hideMark/>
          </w:tcPr>
          <w:p w14:paraId="047113BE"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70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710" w:author="tao huang" w:date="2018-10-27T23:25:00Z">
                  <w:rPr>
                    <w:rFonts w:eastAsia="Times New Roman" w:cs="Times New Roman"/>
                    <w:sz w:val="22"/>
                  </w:rPr>
                </w:rPrChange>
              </w:rPr>
              <w:t>2</w:t>
            </w:r>
          </w:p>
        </w:tc>
        <w:tc>
          <w:tcPr>
            <w:tcW w:w="0" w:type="dxa"/>
            <w:shd w:val="clear" w:color="auto" w:fill="auto"/>
            <w:noWrap/>
            <w:hideMark/>
          </w:tcPr>
          <w:p w14:paraId="010F0232"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71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712" w:author="tao huang" w:date="2018-10-27T23:25:00Z">
                  <w:rPr>
                    <w:rFonts w:eastAsia="Times New Roman" w:cs="Times New Roman"/>
                    <w:sz w:val="22"/>
                  </w:rPr>
                </w:rPrChange>
              </w:rPr>
              <w:t>39.148%</w:t>
            </w:r>
          </w:p>
        </w:tc>
        <w:tc>
          <w:tcPr>
            <w:tcW w:w="0" w:type="dxa"/>
            <w:shd w:val="clear" w:color="auto" w:fill="auto"/>
            <w:noWrap/>
            <w:hideMark/>
          </w:tcPr>
          <w:p w14:paraId="37D3E50C"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71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714" w:author="tao huang" w:date="2018-10-27T23:25:00Z">
                  <w:rPr>
                    <w:rFonts w:eastAsia="Times New Roman" w:cs="Times New Roman"/>
                    <w:sz w:val="22"/>
                  </w:rPr>
                </w:rPrChange>
              </w:rPr>
              <w:t>1</w:t>
            </w:r>
          </w:p>
        </w:tc>
        <w:tc>
          <w:tcPr>
            <w:tcW w:w="0" w:type="dxa"/>
            <w:shd w:val="clear" w:color="auto" w:fill="auto"/>
            <w:noWrap/>
            <w:hideMark/>
          </w:tcPr>
          <w:p w14:paraId="5706CFA1"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71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716" w:author="tao huang" w:date="2018-10-27T23:25:00Z">
                  <w:rPr>
                    <w:rFonts w:eastAsia="Times New Roman" w:cs="Times New Roman"/>
                    <w:sz w:val="22"/>
                  </w:rPr>
                </w:rPrChange>
              </w:rPr>
              <w:t>0.679</w:t>
            </w:r>
          </w:p>
        </w:tc>
        <w:tc>
          <w:tcPr>
            <w:tcW w:w="0" w:type="dxa"/>
            <w:shd w:val="clear" w:color="auto" w:fill="auto"/>
            <w:noWrap/>
            <w:hideMark/>
          </w:tcPr>
          <w:p w14:paraId="3B5849BA"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717"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718" w:author="tao huang" w:date="2018-10-27T23:25:00Z">
                  <w:rPr>
                    <w:rFonts w:eastAsia="Times New Roman" w:cs="Times New Roman"/>
                    <w:sz w:val="22"/>
                  </w:rPr>
                </w:rPrChange>
              </w:rPr>
              <w:t>1</w:t>
            </w:r>
          </w:p>
        </w:tc>
        <w:tc>
          <w:tcPr>
            <w:tcW w:w="0" w:type="dxa"/>
            <w:shd w:val="clear" w:color="auto" w:fill="auto"/>
            <w:noWrap/>
            <w:hideMark/>
          </w:tcPr>
          <w:p w14:paraId="4511302C"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719"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720" w:author="tao huang" w:date="2018-10-27T23:25:00Z">
                  <w:rPr>
                    <w:rFonts w:eastAsia="Times New Roman" w:cs="Times New Roman"/>
                    <w:sz w:val="22"/>
                  </w:rPr>
                </w:rPrChange>
              </w:rPr>
              <w:t>0.9804</w:t>
            </w:r>
          </w:p>
        </w:tc>
        <w:tc>
          <w:tcPr>
            <w:tcW w:w="0" w:type="dxa"/>
            <w:shd w:val="clear" w:color="auto" w:fill="auto"/>
            <w:noWrap/>
            <w:hideMark/>
          </w:tcPr>
          <w:p w14:paraId="3F71EC63"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721"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722" w:author="tao huang" w:date="2018-10-27T23:25:00Z">
                  <w:rPr>
                    <w:rFonts w:eastAsia="Times New Roman" w:cs="Times New Roman"/>
                    <w:sz w:val="22"/>
                  </w:rPr>
                </w:rPrChange>
              </w:rPr>
              <w:t>1</w:t>
            </w:r>
          </w:p>
        </w:tc>
        <w:tc>
          <w:tcPr>
            <w:tcW w:w="0" w:type="dxa"/>
            <w:shd w:val="clear" w:color="auto" w:fill="auto"/>
            <w:noWrap/>
            <w:hideMark/>
          </w:tcPr>
          <w:p w14:paraId="10867B18"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723"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724" w:author="tao huang" w:date="2018-10-27T23:25:00Z">
                  <w:rPr>
                    <w:rFonts w:eastAsia="Times New Roman" w:cs="Times New Roman"/>
                    <w:sz w:val="22"/>
                  </w:rPr>
                </w:rPrChange>
              </w:rPr>
              <w:t>0.1520</w:t>
            </w:r>
          </w:p>
        </w:tc>
        <w:tc>
          <w:tcPr>
            <w:tcW w:w="0" w:type="dxa"/>
            <w:shd w:val="clear" w:color="auto" w:fill="auto"/>
            <w:noWrap/>
            <w:hideMark/>
          </w:tcPr>
          <w:p w14:paraId="122CF521" w14:textId="77777777" w:rsidR="00971633" w:rsidRPr="00185A18"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2"/>
                <w:rPrChange w:id="5725" w:author="tao huang" w:date="2018-10-27T23:25:00Z">
                  <w:rPr>
                    <w:rFonts w:eastAsia="Times New Roman" w:cs="Times New Roman"/>
                    <w:sz w:val="22"/>
                  </w:rPr>
                </w:rPrChange>
              </w:rPr>
            </w:pPr>
            <w:r w:rsidRPr="00185A18">
              <w:rPr>
                <w:rFonts w:eastAsia="Times New Roman" w:cs="Times New Roman"/>
                <w:color w:val="833C0B" w:themeColor="accent2" w:themeShade="80"/>
                <w:sz w:val="22"/>
                <w:rPrChange w:id="5726" w:author="tao huang" w:date="2018-10-27T23:25:00Z">
                  <w:rPr>
                    <w:rFonts w:eastAsia="Times New Roman" w:cs="Times New Roman"/>
                    <w:sz w:val="22"/>
                  </w:rPr>
                </w:rPrChange>
              </w:rPr>
              <w:t>1</w:t>
            </w:r>
          </w:p>
        </w:tc>
      </w:tr>
    </w:tbl>
    <w:p w14:paraId="50A02FFD" w14:textId="77777777" w:rsidR="00971633" w:rsidRPr="00185A18" w:rsidRDefault="00971633" w:rsidP="00971633">
      <w:pPr>
        <w:shd w:val="clear" w:color="auto" w:fill="FFFFFF" w:themeFill="background1"/>
        <w:spacing w:after="0" w:line="360" w:lineRule="auto"/>
        <w:rPr>
          <w:rFonts w:cs="Times New Roman"/>
          <w:color w:val="833C0B" w:themeColor="accent2" w:themeShade="80"/>
          <w:sz w:val="22"/>
          <w:rPrChange w:id="5727" w:author="tao huang" w:date="2018-10-27T23:25:00Z">
            <w:rPr>
              <w:rFonts w:cs="Times New Roman"/>
              <w:sz w:val="22"/>
            </w:rPr>
          </w:rPrChange>
        </w:rPr>
      </w:pPr>
    </w:p>
    <w:p w14:paraId="2C5DD327" w14:textId="77777777" w:rsidR="00971633" w:rsidRPr="00185A18" w:rsidRDefault="00971633" w:rsidP="00971633">
      <w:pPr>
        <w:shd w:val="clear" w:color="auto" w:fill="FFFFFF" w:themeFill="background1"/>
        <w:spacing w:after="0" w:line="360" w:lineRule="auto"/>
        <w:rPr>
          <w:rFonts w:cs="Times New Roman"/>
          <w:color w:val="833C0B" w:themeColor="accent2" w:themeShade="80"/>
          <w:sz w:val="22"/>
          <w:rPrChange w:id="5728" w:author="tao huang" w:date="2018-10-27T23:25:00Z">
            <w:rPr>
              <w:rFonts w:cs="Times New Roman"/>
              <w:sz w:val="22"/>
            </w:rPr>
          </w:rPrChange>
        </w:rPr>
      </w:pPr>
    </w:p>
    <w:p w14:paraId="267A5BA2" w14:textId="77777777" w:rsidR="00817FE7" w:rsidRPr="00185A18" w:rsidRDefault="00817FE7" w:rsidP="00971633">
      <w:pPr>
        <w:shd w:val="clear" w:color="auto" w:fill="FFFFFF" w:themeFill="background1"/>
        <w:spacing w:after="0" w:line="360" w:lineRule="auto"/>
        <w:rPr>
          <w:rFonts w:cs="Times New Roman"/>
          <w:color w:val="833C0B" w:themeColor="accent2" w:themeShade="80"/>
          <w:sz w:val="22"/>
          <w:rPrChange w:id="5729" w:author="tao huang" w:date="2018-10-27T23:25:00Z">
            <w:rPr>
              <w:rFonts w:cs="Times New Roman"/>
              <w:sz w:val="22"/>
            </w:rPr>
          </w:rPrChange>
        </w:rPr>
      </w:pPr>
    </w:p>
    <w:p w14:paraId="3F1A0EDF" w14:textId="77777777" w:rsidR="00971633" w:rsidRPr="00185A18" w:rsidRDefault="00971633" w:rsidP="00971633">
      <w:pPr>
        <w:shd w:val="clear" w:color="auto" w:fill="FFFFFF" w:themeFill="background1"/>
        <w:spacing w:after="0" w:line="360" w:lineRule="auto"/>
        <w:rPr>
          <w:rFonts w:cs="Times New Roman"/>
          <w:color w:val="833C0B" w:themeColor="accent2" w:themeShade="80"/>
          <w:sz w:val="22"/>
          <w:rPrChange w:id="5730" w:author="tao huang" w:date="2018-10-27T23:25:00Z">
            <w:rPr>
              <w:rFonts w:cs="Times New Roman"/>
              <w:sz w:val="22"/>
            </w:rPr>
          </w:rPrChange>
        </w:rPr>
      </w:pPr>
    </w:p>
    <w:p w14:paraId="65B9639E" w14:textId="77777777" w:rsidR="00971633" w:rsidRPr="00185A18" w:rsidRDefault="00971633" w:rsidP="00971633">
      <w:pPr>
        <w:shd w:val="clear" w:color="auto" w:fill="FFFFFF" w:themeFill="background1"/>
        <w:spacing w:after="0" w:line="360" w:lineRule="auto"/>
        <w:rPr>
          <w:rFonts w:cs="Times New Roman"/>
          <w:color w:val="833C0B" w:themeColor="accent2" w:themeShade="80"/>
          <w:sz w:val="22"/>
          <w:rPrChange w:id="5731" w:author="tao huang" w:date="2018-10-27T23:25:00Z">
            <w:rPr>
              <w:rFonts w:cs="Times New Roman"/>
              <w:sz w:val="22"/>
            </w:rPr>
          </w:rPrChange>
        </w:rPr>
        <w:sectPr w:rsidR="00971633" w:rsidRPr="00185A18" w:rsidSect="00AE69AD">
          <w:pgSz w:w="16838" w:h="11906" w:orient="landscape"/>
          <w:pgMar w:top="1440" w:right="1440" w:bottom="1440" w:left="1440" w:header="708" w:footer="708" w:gutter="0"/>
          <w:cols w:space="708"/>
          <w:docGrid w:linePitch="360"/>
        </w:sectPr>
      </w:pPr>
    </w:p>
    <w:p w14:paraId="142F7FBD" w14:textId="347D40F3" w:rsidR="00971633" w:rsidRPr="005B1C8C" w:rsidRDefault="00971633" w:rsidP="00971633">
      <w:pPr>
        <w:shd w:val="clear" w:color="auto" w:fill="FFFFFF" w:themeFill="background1"/>
        <w:spacing w:after="0" w:line="360" w:lineRule="auto"/>
        <w:rPr>
          <w:rFonts w:cs="Times New Roman"/>
          <w:sz w:val="22"/>
        </w:rPr>
      </w:pPr>
      <w:r w:rsidRPr="00185A18">
        <w:rPr>
          <w:rFonts w:eastAsia="DengXian" w:cs="Times New Roman"/>
          <w:color w:val="833C0B" w:themeColor="accent2" w:themeShade="80"/>
          <w:sz w:val="22"/>
          <w:rPrChange w:id="5732" w:author="tao huang" w:date="2018-10-27T23:25:00Z">
            <w:rPr>
              <w:rFonts w:eastAsia="DengXian" w:cs="Times New Roman"/>
              <w:sz w:val="22"/>
            </w:rPr>
          </w:rPrChange>
        </w:rPr>
        <w:lastRenderedPageBreak/>
        <w:t xml:space="preserve">We also investigate the models’ forecasting performance for the time periods </w:t>
      </w:r>
      <w:r w:rsidRPr="00185A18">
        <w:rPr>
          <w:rFonts w:cs="Times New Roman"/>
          <w:color w:val="833C0B" w:themeColor="accent2" w:themeShade="80"/>
          <w:sz w:val="22"/>
          <w:rPrChange w:id="5733" w:author="tao huang" w:date="2018-10-27T23:25:00Z">
            <w:rPr>
              <w:rFonts w:cs="Times New Roman"/>
              <w:sz w:val="22"/>
            </w:rPr>
          </w:rPrChange>
        </w:rPr>
        <w:t>depending on whether the focal product is being promoted</w:t>
      </w:r>
      <w:ins w:id="5734" w:author="tao huang" w:date="2018-10-27T14:37:00Z">
        <w:r w:rsidR="006500B4" w:rsidRPr="00185A18">
          <w:rPr>
            <w:rFonts w:cs="Times New Roman"/>
            <w:color w:val="833C0B" w:themeColor="accent2" w:themeShade="80"/>
            <w:sz w:val="22"/>
            <w:rPrChange w:id="5735" w:author="tao huang" w:date="2018-10-27T23:25:00Z">
              <w:rPr>
                <w:rFonts w:cs="Times New Roman"/>
                <w:sz w:val="22"/>
              </w:rPr>
            </w:rPrChange>
          </w:rPr>
          <w:t xml:space="preserve">. This is </w:t>
        </w:r>
      </w:ins>
      <w:del w:id="5736" w:author="tao huang" w:date="2018-10-27T14:37:00Z">
        <w:r w:rsidRPr="00185A18" w:rsidDel="006500B4">
          <w:rPr>
            <w:rFonts w:cs="Times New Roman"/>
            <w:color w:val="833C0B" w:themeColor="accent2" w:themeShade="80"/>
            <w:sz w:val="22"/>
            <w:rPrChange w:id="5737" w:author="tao huang" w:date="2018-10-27T23:25:00Z">
              <w:rPr>
                <w:rFonts w:cs="Times New Roman"/>
                <w:sz w:val="22"/>
              </w:rPr>
            </w:rPrChange>
          </w:rPr>
          <w:delText xml:space="preserve"> </w:delText>
        </w:r>
      </w:del>
      <w:del w:id="5738" w:author="Didier Soopramanien" w:date="2018-10-24T11:35:00Z">
        <w:r w:rsidRPr="00185A18" w:rsidDel="004E25DC">
          <w:rPr>
            <w:rFonts w:cs="Times New Roman"/>
            <w:color w:val="833C0B" w:themeColor="accent2" w:themeShade="80"/>
            <w:sz w:val="22"/>
            <w:rPrChange w:id="5739" w:author="tao huang" w:date="2018-10-27T23:25:00Z">
              <w:rPr>
                <w:rFonts w:cs="Times New Roman"/>
                <w:sz w:val="22"/>
              </w:rPr>
            </w:rPrChange>
          </w:rPr>
          <w:delText>because</w:delText>
        </w:r>
      </w:del>
      <w:ins w:id="5740" w:author="Didier Soopramanien" w:date="2018-10-24T11:35:00Z">
        <w:del w:id="5741" w:author="tao huang" w:date="2018-10-27T14:37:00Z">
          <w:r w:rsidR="004E25DC" w:rsidRPr="00185A18" w:rsidDel="006500B4">
            <w:rPr>
              <w:rFonts w:cs="Times New Roman"/>
              <w:color w:val="833C0B" w:themeColor="accent2" w:themeShade="80"/>
              <w:sz w:val="22"/>
              <w:rPrChange w:id="5742" w:author="tao huang" w:date="2018-10-27T23:25:00Z">
                <w:rPr>
                  <w:rFonts w:cs="Times New Roman"/>
                  <w:sz w:val="22"/>
                </w:rPr>
              </w:rPrChange>
            </w:rPr>
            <w:delText>since</w:delText>
          </w:r>
        </w:del>
      </w:ins>
      <w:ins w:id="5743" w:author="tao huang" w:date="2018-10-27T14:37:00Z">
        <w:r w:rsidR="006500B4" w:rsidRPr="00185A18">
          <w:rPr>
            <w:rFonts w:cs="Times New Roman"/>
            <w:color w:val="833C0B" w:themeColor="accent2" w:themeShade="80"/>
            <w:sz w:val="22"/>
            <w:rPrChange w:id="5744" w:author="tao huang" w:date="2018-10-27T23:25:00Z">
              <w:rPr>
                <w:rFonts w:cs="Times New Roman"/>
                <w:sz w:val="22"/>
              </w:rPr>
            </w:rPrChange>
          </w:rPr>
          <w:t>because</w:t>
        </w:r>
      </w:ins>
      <w:r w:rsidRPr="00185A18">
        <w:rPr>
          <w:rFonts w:cs="Times New Roman"/>
          <w:color w:val="833C0B" w:themeColor="accent2" w:themeShade="80"/>
          <w:sz w:val="22"/>
          <w:rPrChange w:id="5745" w:author="tao huang" w:date="2018-10-27T23:25:00Z">
            <w:rPr>
              <w:rFonts w:cs="Times New Roman"/>
              <w:sz w:val="22"/>
            </w:rPr>
          </w:rPrChange>
        </w:rPr>
        <w:t xml:space="preserve"> th</w:t>
      </w:r>
      <w:ins w:id="5746" w:author="tao huang" w:date="2018-10-27T14:37:00Z">
        <w:r w:rsidR="006500B4" w:rsidRPr="00185A18">
          <w:rPr>
            <w:rFonts w:cs="Times New Roman"/>
            <w:color w:val="833C0B" w:themeColor="accent2" w:themeShade="80"/>
            <w:sz w:val="22"/>
            <w:rPrChange w:id="5747" w:author="tao huang" w:date="2018-10-27T23:25:00Z">
              <w:rPr>
                <w:rFonts w:cs="Times New Roman"/>
                <w:sz w:val="22"/>
              </w:rPr>
            </w:rPrChange>
          </w:rPr>
          <w:t xml:space="preserve">at </w:t>
        </w:r>
      </w:ins>
      <w:ins w:id="5748" w:author="tao huang" w:date="2018-10-27T14:39:00Z">
        <w:r w:rsidR="00AE7ACD" w:rsidRPr="00185A18">
          <w:rPr>
            <w:rFonts w:cs="Times New Roman"/>
            <w:color w:val="833C0B" w:themeColor="accent2" w:themeShade="80"/>
            <w:sz w:val="22"/>
            <w:rPrChange w:id="5749" w:author="tao huang" w:date="2018-10-27T23:25:00Z">
              <w:rPr>
                <w:rFonts w:cs="Times New Roman"/>
                <w:sz w:val="22"/>
              </w:rPr>
            </w:rPrChange>
          </w:rPr>
          <w:t xml:space="preserve">retailer </w:t>
        </w:r>
      </w:ins>
      <w:ins w:id="5750" w:author="tao huang" w:date="2018-10-27T14:37:00Z">
        <w:r w:rsidR="006500B4" w:rsidRPr="00185A18">
          <w:rPr>
            <w:rFonts w:cs="Times New Roman"/>
            <w:color w:val="833C0B" w:themeColor="accent2" w:themeShade="80"/>
            <w:sz w:val="22"/>
            <w:rPrChange w:id="5751" w:author="tao huang" w:date="2018-10-27T23:25:00Z">
              <w:rPr>
                <w:rFonts w:cs="Times New Roman"/>
                <w:sz w:val="22"/>
              </w:rPr>
            </w:rPrChange>
          </w:rPr>
          <w:t xml:space="preserve">product </w:t>
        </w:r>
      </w:ins>
      <w:del w:id="5752" w:author="tao huang" w:date="2018-10-27T14:37:00Z">
        <w:r w:rsidRPr="00185A18" w:rsidDel="006500B4">
          <w:rPr>
            <w:rFonts w:cs="Times New Roman"/>
            <w:color w:val="833C0B" w:themeColor="accent2" w:themeShade="80"/>
            <w:sz w:val="22"/>
            <w:rPrChange w:id="5753" w:author="tao huang" w:date="2018-10-27T23:25:00Z">
              <w:rPr>
                <w:rFonts w:cs="Times New Roman"/>
                <w:sz w:val="22"/>
              </w:rPr>
            </w:rPrChange>
          </w:rPr>
          <w:delText xml:space="preserve">e corresponding </w:delText>
        </w:r>
      </w:del>
      <w:r w:rsidRPr="00185A18">
        <w:rPr>
          <w:rFonts w:cs="Times New Roman"/>
          <w:color w:val="833C0B" w:themeColor="accent2" w:themeShade="80"/>
          <w:sz w:val="22"/>
          <w:rPrChange w:id="5754" w:author="tao huang" w:date="2018-10-27T23:25:00Z">
            <w:rPr>
              <w:rFonts w:cs="Times New Roman"/>
              <w:sz w:val="22"/>
            </w:rPr>
          </w:rPrChange>
        </w:rPr>
        <w:t xml:space="preserve">sales tend to exhibit very </w:t>
      </w:r>
      <w:del w:id="5755" w:author="tao huang" w:date="2018-10-27T14:37:00Z">
        <w:r w:rsidRPr="00185A18" w:rsidDel="006500B4">
          <w:rPr>
            <w:rFonts w:cs="Times New Roman"/>
            <w:color w:val="833C0B" w:themeColor="accent2" w:themeShade="80"/>
            <w:sz w:val="22"/>
            <w:rPrChange w:id="5756" w:author="tao huang" w:date="2018-10-27T23:25:00Z">
              <w:rPr>
                <w:rFonts w:cs="Times New Roman"/>
                <w:sz w:val="22"/>
              </w:rPr>
            </w:rPrChange>
          </w:rPr>
          <w:delText xml:space="preserve">different </w:delText>
        </w:r>
      </w:del>
      <w:ins w:id="5757" w:author="tao huang" w:date="2018-10-27T14:37:00Z">
        <w:r w:rsidR="006500B4" w:rsidRPr="00185A18">
          <w:rPr>
            <w:rFonts w:cs="Times New Roman"/>
            <w:color w:val="833C0B" w:themeColor="accent2" w:themeShade="80"/>
            <w:sz w:val="22"/>
            <w:rPrChange w:id="5758" w:author="tao huang" w:date="2018-10-27T23:25:00Z">
              <w:rPr>
                <w:rFonts w:cs="Times New Roman"/>
                <w:sz w:val="22"/>
              </w:rPr>
            </w:rPrChange>
          </w:rPr>
          <w:t xml:space="preserve">high </w:t>
        </w:r>
      </w:ins>
      <w:r w:rsidRPr="00185A18">
        <w:rPr>
          <w:rFonts w:cs="Times New Roman"/>
          <w:color w:val="833C0B" w:themeColor="accent2" w:themeShade="80"/>
          <w:sz w:val="22"/>
          <w:rPrChange w:id="5759" w:author="tao huang" w:date="2018-10-27T23:25:00Z">
            <w:rPr>
              <w:rFonts w:cs="Times New Roman"/>
              <w:sz w:val="22"/>
            </w:rPr>
          </w:rPrChange>
        </w:rPr>
        <w:t>levels of variations</w:t>
      </w:r>
      <w:ins w:id="5760" w:author="tao huang" w:date="2018-10-27T14:37:00Z">
        <w:r w:rsidR="006500B4" w:rsidRPr="00185A18">
          <w:rPr>
            <w:rFonts w:cs="Times New Roman"/>
            <w:color w:val="833C0B" w:themeColor="accent2" w:themeShade="80"/>
            <w:sz w:val="22"/>
            <w:rPrChange w:id="5761" w:author="tao huang" w:date="2018-10-27T23:25:00Z">
              <w:rPr>
                <w:rFonts w:cs="Times New Roman"/>
                <w:sz w:val="22"/>
              </w:rPr>
            </w:rPrChange>
          </w:rPr>
          <w:t xml:space="preserve"> when the focal product is being promoted, and tend to be </w:t>
        </w:r>
      </w:ins>
      <w:ins w:id="5762" w:author="tao huang" w:date="2018-10-27T14:38:00Z">
        <w:r w:rsidR="006500B4" w:rsidRPr="00185A18">
          <w:rPr>
            <w:rFonts w:cs="Times New Roman"/>
            <w:color w:val="833C0B" w:themeColor="accent2" w:themeShade="80"/>
            <w:sz w:val="22"/>
            <w:rPrChange w:id="5763" w:author="tao huang" w:date="2018-10-27T23:25:00Z">
              <w:rPr>
                <w:rFonts w:cs="Times New Roman"/>
                <w:sz w:val="22"/>
              </w:rPr>
            </w:rPrChange>
          </w:rPr>
          <w:t xml:space="preserve">comparably stable </w:t>
        </w:r>
        <w:r w:rsidR="00AE7ACD" w:rsidRPr="00185A18">
          <w:rPr>
            <w:rFonts w:cs="Times New Roman"/>
            <w:color w:val="833C0B" w:themeColor="accent2" w:themeShade="80"/>
            <w:sz w:val="22"/>
            <w:rPrChange w:id="5764" w:author="tao huang" w:date="2018-10-27T23:25:00Z">
              <w:rPr>
                <w:rFonts w:cs="Times New Roman"/>
                <w:sz w:val="22"/>
              </w:rPr>
            </w:rPrChange>
          </w:rPr>
          <w:t xml:space="preserve">otherwise </w:t>
        </w:r>
      </w:ins>
      <w:r w:rsidR="00AE7ACD" w:rsidRPr="00185A18">
        <w:rPr>
          <w:rFonts w:cs="Times New Roman"/>
          <w:color w:val="833C0B" w:themeColor="accent2" w:themeShade="80"/>
          <w:sz w:val="22"/>
          <w:rPrChange w:id="5765" w:author="tao huang" w:date="2018-10-27T23:25:00Z">
            <w:rPr>
              <w:rFonts w:cs="Times New Roman"/>
              <w:sz w:val="22"/>
            </w:rPr>
          </w:rPrChange>
        </w:rPr>
        <w:fldChar w:fldCharType="begin"/>
      </w:r>
      <w:r w:rsidR="00AE7ACD" w:rsidRPr="00185A18">
        <w:rPr>
          <w:rFonts w:cs="Times New Roman"/>
          <w:color w:val="833C0B" w:themeColor="accent2" w:themeShade="80"/>
          <w:sz w:val="22"/>
          <w:rPrChange w:id="5766" w:author="tao huang" w:date="2018-10-27T23:25:00Z">
            <w:rPr>
              <w:rFonts w:cs="Times New Roman"/>
              <w:sz w:val="22"/>
            </w:rPr>
          </w:rPrChange>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AE7ACD" w:rsidRPr="00185A18">
        <w:rPr>
          <w:rFonts w:cs="Times New Roman"/>
          <w:color w:val="833C0B" w:themeColor="accent2" w:themeShade="80"/>
          <w:sz w:val="22"/>
          <w:rPrChange w:id="5767" w:author="tao huang" w:date="2018-10-27T23:25:00Z">
            <w:rPr>
              <w:rFonts w:cs="Times New Roman"/>
              <w:sz w:val="22"/>
            </w:rPr>
          </w:rPrChange>
        </w:rPr>
        <w:fldChar w:fldCharType="separate"/>
      </w:r>
      <w:r w:rsidR="00AE7ACD" w:rsidRPr="00185A18">
        <w:rPr>
          <w:rFonts w:cs="Times New Roman"/>
          <w:noProof/>
          <w:color w:val="833C0B" w:themeColor="accent2" w:themeShade="80"/>
          <w:sz w:val="22"/>
          <w:rPrChange w:id="5768" w:author="tao huang" w:date="2018-10-27T23:25:00Z">
            <w:rPr>
              <w:rFonts w:cs="Times New Roman"/>
              <w:noProof/>
              <w:sz w:val="22"/>
            </w:rPr>
          </w:rPrChange>
        </w:rPr>
        <w:t>(Gür Ali et al., 2009)</w:t>
      </w:r>
      <w:r w:rsidR="00AE7ACD" w:rsidRPr="00185A18">
        <w:rPr>
          <w:rFonts w:cs="Times New Roman"/>
          <w:color w:val="833C0B" w:themeColor="accent2" w:themeShade="80"/>
          <w:sz w:val="22"/>
          <w:rPrChange w:id="5769" w:author="tao huang" w:date="2018-10-27T23:25:00Z">
            <w:rPr>
              <w:rFonts w:cs="Times New Roman"/>
              <w:sz w:val="22"/>
            </w:rPr>
          </w:rPrChange>
        </w:rPr>
        <w:fldChar w:fldCharType="end"/>
      </w:r>
      <w:ins w:id="5770" w:author="tao huang" w:date="2018-10-25T11:51:00Z">
        <w:r w:rsidR="00357F6B" w:rsidRPr="00185A18">
          <w:rPr>
            <w:rFonts w:cs="Times New Roman"/>
            <w:color w:val="833C0B" w:themeColor="accent2" w:themeShade="80"/>
            <w:sz w:val="22"/>
            <w:rPrChange w:id="5771" w:author="tao huang" w:date="2018-10-27T23:25:00Z">
              <w:rPr>
                <w:rFonts w:cs="Times New Roman"/>
                <w:sz w:val="22"/>
              </w:rPr>
            </w:rPrChange>
          </w:rPr>
          <w:t xml:space="preserve">. </w:t>
        </w:r>
        <w:r w:rsidR="00357F6B" w:rsidRPr="00185A18">
          <w:rPr>
            <w:color w:val="833C0B" w:themeColor="accent2" w:themeShade="80"/>
            <w:sz w:val="22"/>
            <w:highlight w:val="yellow"/>
            <w:rPrChange w:id="5772" w:author="tao huang" w:date="2018-10-27T23:25:00Z">
              <w:rPr>
                <w:sz w:val="22"/>
              </w:rPr>
            </w:rPrChange>
          </w:rPr>
          <w:t xml:space="preserve">We refer these two periods as the promoted period and non-promoted period </w:t>
        </w:r>
      </w:ins>
      <w:ins w:id="5773" w:author="tao huang" w:date="2018-10-25T11:52:00Z">
        <w:r w:rsidR="0049024E" w:rsidRPr="00185A18">
          <w:rPr>
            <w:color w:val="833C0B" w:themeColor="accent2" w:themeShade="80"/>
            <w:sz w:val="22"/>
            <w:highlight w:val="yellow"/>
            <w:rPrChange w:id="5774" w:author="tao huang" w:date="2018-10-27T23:25:00Z">
              <w:rPr>
                <w:sz w:val="22"/>
              </w:rPr>
            </w:rPrChange>
          </w:rPr>
          <w:t>respectively</w:t>
        </w:r>
      </w:ins>
      <w:ins w:id="5775" w:author="tao huang" w:date="2018-10-27T14:40:00Z">
        <w:r w:rsidR="001500B8" w:rsidRPr="00185A18">
          <w:rPr>
            <w:color w:val="833C0B" w:themeColor="accent2" w:themeShade="80"/>
            <w:sz w:val="22"/>
            <w:highlight w:val="yellow"/>
            <w:rPrChange w:id="5776" w:author="tao huang" w:date="2018-10-27T23:25:00Z">
              <w:rPr>
                <w:sz w:val="22"/>
                <w:highlight w:val="yellow"/>
              </w:rPr>
            </w:rPrChange>
          </w:rPr>
          <w:t xml:space="preserve"> afterwards</w:t>
        </w:r>
      </w:ins>
      <w:ins w:id="5777" w:author="tao huang" w:date="2018-10-25T11:51:00Z">
        <w:r w:rsidR="00357F6B" w:rsidRPr="00185A18">
          <w:rPr>
            <w:color w:val="833C0B" w:themeColor="accent2" w:themeShade="80"/>
            <w:sz w:val="22"/>
            <w:highlight w:val="yellow"/>
            <w:rPrChange w:id="5778" w:author="tao huang" w:date="2018-10-27T23:25:00Z">
              <w:rPr>
                <w:sz w:val="22"/>
              </w:rPr>
            </w:rPrChange>
          </w:rPr>
          <w:t>.</w:t>
        </w:r>
        <w:r w:rsidR="00357F6B" w:rsidRPr="00185A18">
          <w:rPr>
            <w:color w:val="833C0B" w:themeColor="accent2" w:themeShade="80"/>
            <w:sz w:val="22"/>
            <w:rPrChange w:id="5779" w:author="tao huang" w:date="2018-10-27T23:25:00Z">
              <w:rPr>
                <w:sz w:val="22"/>
              </w:rPr>
            </w:rPrChange>
          </w:rPr>
          <w:t xml:space="preserve"> </w:t>
        </w:r>
      </w:ins>
      <w:del w:id="5780" w:author="tao huang" w:date="2018-10-25T11:51:00Z">
        <w:r w:rsidRPr="00185A18" w:rsidDel="00357F6B">
          <w:rPr>
            <w:rStyle w:val="FootnoteReference"/>
            <w:rFonts w:cs="Times New Roman"/>
            <w:color w:val="833C0B" w:themeColor="accent2" w:themeShade="80"/>
            <w:sz w:val="22"/>
            <w:rPrChange w:id="5781" w:author="tao huang" w:date="2018-10-27T23:25:00Z">
              <w:rPr>
                <w:rStyle w:val="FootnoteReference"/>
                <w:rFonts w:cs="Times New Roman"/>
                <w:sz w:val="22"/>
              </w:rPr>
            </w:rPrChange>
          </w:rPr>
          <w:footnoteReference w:id="11"/>
        </w:r>
        <w:r w:rsidRPr="00185A18" w:rsidDel="00357F6B">
          <w:rPr>
            <w:rFonts w:cs="Times New Roman"/>
            <w:color w:val="833C0B" w:themeColor="accent2" w:themeShade="80"/>
            <w:sz w:val="22"/>
            <w:rPrChange w:id="5784" w:author="tao huang" w:date="2018-10-27T23:25:00Z">
              <w:rPr>
                <w:rFonts w:cs="Times New Roman"/>
                <w:sz w:val="22"/>
              </w:rPr>
            </w:rPrChange>
          </w:rPr>
          <w:delText xml:space="preserve">. </w:delText>
        </w:r>
        <w:r w:rsidRPr="00185A18" w:rsidDel="00357F6B">
          <w:rPr>
            <w:color w:val="833C0B" w:themeColor="accent2" w:themeShade="80"/>
            <w:sz w:val="22"/>
            <w:rPrChange w:id="5785" w:author="tao huang" w:date="2018-10-27T23:25:00Z">
              <w:rPr>
                <w:sz w:val="22"/>
              </w:rPr>
            </w:rPrChange>
          </w:rPr>
          <w:delText xml:space="preserve">We refer these two periods as the promoted period and non-promoted period respectively. </w:delText>
        </w:r>
      </w:del>
      <w:r w:rsidRPr="00185A18">
        <w:rPr>
          <w:rFonts w:cs="Times New Roman"/>
          <w:color w:val="833C0B" w:themeColor="accent2" w:themeShade="80"/>
          <w:sz w:val="22"/>
          <w:rPrChange w:id="5786" w:author="tao huang" w:date="2018-10-27T23:25:00Z">
            <w:rPr>
              <w:rFonts w:cs="Times New Roman"/>
              <w:sz w:val="22"/>
            </w:rPr>
          </w:rPrChange>
        </w:rPr>
        <w:t xml:space="preserve">Table 4 shows the </w:t>
      </w:r>
      <w:r w:rsidRPr="00185A18">
        <w:rPr>
          <w:rFonts w:eastAsia="DengXian" w:cs="Times New Roman"/>
          <w:color w:val="833C0B" w:themeColor="accent2" w:themeShade="80"/>
          <w:sz w:val="22"/>
          <w:rPrChange w:id="5787" w:author="tao huang" w:date="2018-10-27T23:25:00Z">
            <w:rPr>
              <w:rFonts w:eastAsia="DengXian" w:cs="Times New Roman"/>
              <w:sz w:val="22"/>
            </w:rPr>
          </w:rPrChange>
        </w:rPr>
        <w:t xml:space="preserve">forecasting performance of the models for the promoted </w:t>
      </w:r>
      <w:ins w:id="5788" w:author="tao huang" w:date="2018-10-27T14:41:00Z">
        <w:r w:rsidR="00804501" w:rsidRPr="00185A18">
          <w:rPr>
            <w:rFonts w:eastAsia="DengXian" w:cs="Times New Roman"/>
            <w:color w:val="833C0B" w:themeColor="accent2" w:themeShade="80"/>
            <w:sz w:val="22"/>
            <w:rPrChange w:id="5789" w:author="tao huang" w:date="2018-10-27T23:25:00Z">
              <w:rPr>
                <w:rFonts w:eastAsia="DengXian" w:cs="Times New Roman"/>
                <w:sz w:val="22"/>
              </w:rPr>
            </w:rPrChange>
          </w:rPr>
          <w:t xml:space="preserve">forecast </w:t>
        </w:r>
      </w:ins>
      <w:r w:rsidRPr="00185A18">
        <w:rPr>
          <w:rFonts w:eastAsia="DengXian" w:cs="Times New Roman"/>
          <w:color w:val="833C0B" w:themeColor="accent2" w:themeShade="80"/>
          <w:sz w:val="22"/>
          <w:rPrChange w:id="5790" w:author="tao huang" w:date="2018-10-27T23:25:00Z">
            <w:rPr>
              <w:rFonts w:eastAsia="DengXian" w:cs="Times New Roman"/>
              <w:sz w:val="22"/>
            </w:rPr>
          </w:rPrChange>
        </w:rPr>
        <w:t>period and the non-promoted forecast period respectively for one to eight-week forecast horizon</w:t>
      </w:r>
      <w:r w:rsidRPr="00185A18">
        <w:rPr>
          <w:rStyle w:val="FootnoteReference"/>
          <w:rFonts w:eastAsia="DengXian" w:cs="Times New Roman"/>
          <w:color w:val="833C0B" w:themeColor="accent2" w:themeShade="80"/>
          <w:sz w:val="22"/>
          <w:rPrChange w:id="5791" w:author="tao huang" w:date="2018-10-27T23:25:00Z">
            <w:rPr>
              <w:rStyle w:val="FootnoteReference"/>
              <w:rFonts w:eastAsia="DengXian" w:cs="Times New Roman"/>
              <w:sz w:val="22"/>
            </w:rPr>
          </w:rPrChange>
        </w:rPr>
        <w:footnoteReference w:id="12"/>
      </w:r>
      <w:r w:rsidRPr="00185A18">
        <w:rPr>
          <w:rFonts w:eastAsia="DengXian" w:cs="Times New Roman"/>
          <w:color w:val="833C0B" w:themeColor="accent2" w:themeShade="80"/>
          <w:sz w:val="22"/>
          <w:rPrChange w:id="5792" w:author="tao huang" w:date="2018-10-27T23:25:00Z">
            <w:rPr>
              <w:rFonts w:eastAsia="DengXian" w:cs="Times New Roman"/>
              <w:sz w:val="22"/>
            </w:rPr>
          </w:rPrChange>
        </w:rPr>
        <w:t xml:space="preserve">. </w:t>
      </w:r>
      <w:del w:id="5793" w:author="tao huang" w:date="2018-10-27T14:43:00Z">
        <w:r w:rsidRPr="00185A18" w:rsidDel="00A52F9C">
          <w:rPr>
            <w:rFonts w:cs="Times New Roman"/>
            <w:color w:val="833C0B" w:themeColor="accent2" w:themeShade="80"/>
            <w:sz w:val="22"/>
            <w:rPrChange w:id="5794" w:author="tao huang" w:date="2018-10-27T23:25:00Z">
              <w:rPr>
                <w:rFonts w:cs="Times New Roman"/>
                <w:sz w:val="22"/>
              </w:rPr>
            </w:rPrChange>
          </w:rPr>
          <w:delText xml:space="preserve">The results are similar compared to those in Table 2. </w:delText>
        </w:r>
      </w:del>
      <w:ins w:id="5795" w:author="Didier Soopramanien" w:date="2018-10-24T11:37:00Z">
        <w:del w:id="5796" w:author="tao huang" w:date="2018-10-28T11:03:00Z">
          <w:r w:rsidR="001031E1" w:rsidRPr="00185A18" w:rsidDel="001C2E9A">
            <w:rPr>
              <w:rFonts w:cs="Times New Roman"/>
              <w:color w:val="833C0B" w:themeColor="accent2" w:themeShade="80"/>
              <w:sz w:val="22"/>
              <w:rPrChange w:id="5797" w:author="tao huang" w:date="2018-10-27T23:25:00Z">
                <w:rPr>
                  <w:rFonts w:cs="Times New Roman"/>
                  <w:sz w:val="22"/>
                </w:rPr>
              </w:rPrChange>
            </w:rPr>
            <w:delText xml:space="preserve">From </w:delText>
          </w:r>
        </w:del>
        <w:del w:id="5798" w:author="tao huang" w:date="2018-10-27T14:44:00Z">
          <w:r w:rsidR="001031E1" w:rsidRPr="00185A18" w:rsidDel="00DD493D">
            <w:rPr>
              <w:rFonts w:cs="Times New Roman"/>
              <w:color w:val="833C0B" w:themeColor="accent2" w:themeShade="80"/>
              <w:sz w:val="22"/>
              <w:rPrChange w:id="5799" w:author="tao huang" w:date="2018-10-27T23:25:00Z">
                <w:rPr>
                  <w:rFonts w:cs="Times New Roman"/>
                  <w:sz w:val="22"/>
                </w:rPr>
              </w:rPrChange>
            </w:rPr>
            <w:delText>these</w:delText>
          </w:r>
        </w:del>
        <w:del w:id="5800" w:author="tao huang" w:date="2018-10-28T11:03:00Z">
          <w:r w:rsidR="001031E1" w:rsidRPr="00185A18" w:rsidDel="001C2E9A">
            <w:rPr>
              <w:rFonts w:cs="Times New Roman"/>
              <w:color w:val="833C0B" w:themeColor="accent2" w:themeShade="80"/>
              <w:sz w:val="22"/>
              <w:rPrChange w:id="5801" w:author="tao huang" w:date="2018-10-27T23:25:00Z">
                <w:rPr>
                  <w:rFonts w:cs="Times New Roman"/>
                  <w:sz w:val="22"/>
                </w:rPr>
              </w:rPrChange>
            </w:rPr>
            <w:delText xml:space="preserve"> </w:delText>
          </w:r>
        </w:del>
      </w:ins>
      <w:del w:id="5802" w:author="tao huang" w:date="2018-10-28T11:03:00Z">
        <w:r w:rsidRPr="00185A18" w:rsidDel="001C2E9A">
          <w:rPr>
            <w:rFonts w:cs="Times New Roman"/>
            <w:color w:val="833C0B" w:themeColor="accent2" w:themeShade="80"/>
            <w:sz w:val="22"/>
            <w:rPrChange w:id="5803" w:author="tao huang" w:date="2018-10-27T23:25:00Z">
              <w:rPr>
                <w:rFonts w:cs="Times New Roman"/>
                <w:sz w:val="22"/>
              </w:rPr>
            </w:rPrChange>
          </w:rPr>
          <w:delText xml:space="preserve">Of the many detailed </w:delText>
        </w:r>
      </w:del>
      <w:del w:id="5804" w:author="tao huang" w:date="2018-10-27T14:44:00Z">
        <w:r w:rsidRPr="00185A18" w:rsidDel="00DD493D">
          <w:rPr>
            <w:rFonts w:cs="Times New Roman"/>
            <w:color w:val="833C0B" w:themeColor="accent2" w:themeShade="80"/>
            <w:sz w:val="22"/>
            <w:rPrChange w:id="5805" w:author="tao huang" w:date="2018-10-27T23:25:00Z">
              <w:rPr>
                <w:rFonts w:cs="Times New Roman"/>
                <w:sz w:val="22"/>
              </w:rPr>
            </w:rPrChange>
          </w:rPr>
          <w:delText>comparisons</w:delText>
        </w:r>
      </w:del>
      <w:del w:id="5806" w:author="tao huang" w:date="2018-10-28T11:03:00Z">
        <w:r w:rsidRPr="00185A18" w:rsidDel="001C2E9A">
          <w:rPr>
            <w:rFonts w:cs="Times New Roman"/>
            <w:color w:val="833C0B" w:themeColor="accent2" w:themeShade="80"/>
            <w:sz w:val="22"/>
            <w:rPrChange w:id="5807" w:author="tao huang" w:date="2018-10-27T23:25:00Z">
              <w:rPr>
                <w:rFonts w:cs="Times New Roman"/>
                <w:sz w:val="22"/>
              </w:rPr>
            </w:rPrChange>
          </w:rPr>
          <w:delText xml:space="preserve"> possible, the</w:delText>
        </w:r>
      </w:del>
      <w:ins w:id="5808" w:author="tao huang" w:date="2018-10-28T11:03:00Z">
        <w:r w:rsidR="001C2E9A">
          <w:rPr>
            <w:rFonts w:cs="Times New Roman"/>
            <w:color w:val="833C0B" w:themeColor="accent2" w:themeShade="80"/>
            <w:sz w:val="22"/>
          </w:rPr>
          <w:t>The</w:t>
        </w:r>
      </w:ins>
      <w:r w:rsidRPr="00185A18">
        <w:rPr>
          <w:rFonts w:cs="Times New Roman"/>
          <w:color w:val="833C0B" w:themeColor="accent2" w:themeShade="80"/>
          <w:sz w:val="22"/>
          <w:rPrChange w:id="5809" w:author="tao huang" w:date="2018-10-27T23:25:00Z">
            <w:rPr>
              <w:rFonts w:cs="Times New Roman"/>
              <w:sz w:val="22"/>
            </w:rPr>
          </w:rPrChange>
        </w:rPr>
        <w:t xml:space="preserve"> following </w:t>
      </w:r>
      <w:del w:id="5810" w:author="Didier Soopramanien" w:date="2018-10-24T11:37:00Z">
        <w:r w:rsidRPr="00185A18" w:rsidDel="001031E1">
          <w:rPr>
            <w:rFonts w:cs="Times New Roman"/>
            <w:color w:val="833C0B" w:themeColor="accent2" w:themeShade="80"/>
            <w:sz w:val="22"/>
            <w:rPrChange w:id="5811" w:author="tao huang" w:date="2018-10-27T23:25:00Z">
              <w:rPr>
                <w:rFonts w:cs="Times New Roman"/>
                <w:sz w:val="22"/>
              </w:rPr>
            </w:rPrChange>
          </w:rPr>
          <w:delText xml:space="preserve">seem </w:delText>
        </w:r>
      </w:del>
      <w:ins w:id="5812" w:author="Didier Soopramanien" w:date="2018-10-24T11:37:00Z">
        <w:r w:rsidR="001031E1" w:rsidRPr="00185A18">
          <w:rPr>
            <w:rFonts w:cs="Times New Roman"/>
            <w:color w:val="833C0B" w:themeColor="accent2" w:themeShade="80"/>
            <w:sz w:val="22"/>
            <w:rPrChange w:id="5813" w:author="tao huang" w:date="2018-10-27T23:25:00Z">
              <w:rPr>
                <w:rFonts w:cs="Times New Roman"/>
                <w:sz w:val="22"/>
              </w:rPr>
            </w:rPrChange>
          </w:rPr>
          <w:t xml:space="preserve">are </w:t>
        </w:r>
      </w:ins>
      <w:r w:rsidRPr="00185A18">
        <w:rPr>
          <w:rFonts w:cs="Times New Roman"/>
          <w:color w:val="833C0B" w:themeColor="accent2" w:themeShade="80"/>
          <w:sz w:val="22"/>
          <w:rPrChange w:id="5814" w:author="tao huang" w:date="2018-10-27T23:25:00Z">
            <w:rPr>
              <w:rFonts w:cs="Times New Roman"/>
              <w:sz w:val="22"/>
            </w:rPr>
          </w:rPrChange>
        </w:rPr>
        <w:t>particularly important</w:t>
      </w:r>
      <w:ins w:id="5815" w:author="Didier Soopramanien" w:date="2018-10-24T11:38:00Z">
        <w:r w:rsidR="001031E1" w:rsidRPr="00185A18">
          <w:rPr>
            <w:rFonts w:cs="Times New Roman"/>
            <w:color w:val="833C0B" w:themeColor="accent2" w:themeShade="80"/>
            <w:sz w:val="22"/>
            <w:rPrChange w:id="5816" w:author="tao huang" w:date="2018-10-27T23:25:00Z">
              <w:rPr>
                <w:rFonts w:cs="Times New Roman"/>
                <w:sz w:val="22"/>
              </w:rPr>
            </w:rPrChange>
          </w:rPr>
          <w:t>.</w:t>
        </w:r>
      </w:ins>
      <w:del w:id="5817" w:author="Didier Soopramanien" w:date="2018-10-24T11:38:00Z">
        <w:r w:rsidRPr="00185A18" w:rsidDel="001031E1">
          <w:rPr>
            <w:rFonts w:cs="Times New Roman"/>
            <w:color w:val="833C0B" w:themeColor="accent2" w:themeShade="80"/>
            <w:sz w:val="22"/>
            <w:rPrChange w:id="5818" w:author="tao huang" w:date="2018-10-27T23:25:00Z">
              <w:rPr>
                <w:rFonts w:cs="Times New Roman"/>
                <w:sz w:val="22"/>
              </w:rPr>
            </w:rPrChange>
          </w:rPr>
          <w:delText>:</w:delText>
        </w:r>
      </w:del>
      <w:r w:rsidRPr="00185A18">
        <w:rPr>
          <w:rFonts w:cs="Times New Roman"/>
          <w:color w:val="833C0B" w:themeColor="accent2" w:themeShade="80"/>
          <w:sz w:val="22"/>
          <w:rPrChange w:id="5819" w:author="tao huang" w:date="2018-10-27T23:25:00Z">
            <w:rPr>
              <w:rFonts w:cs="Times New Roman"/>
              <w:sz w:val="22"/>
            </w:rPr>
          </w:rPrChange>
        </w:rPr>
        <w:t xml:space="preserve"> </w:t>
      </w:r>
      <w:ins w:id="5820" w:author="Didier Soopramanien" w:date="2018-10-24T11:38:00Z">
        <w:r w:rsidR="001031E1" w:rsidRPr="00185A18">
          <w:rPr>
            <w:rFonts w:cs="Times New Roman"/>
            <w:color w:val="833C0B" w:themeColor="accent2" w:themeShade="80"/>
            <w:sz w:val="22"/>
            <w:rPrChange w:id="5821" w:author="tao huang" w:date="2018-10-27T23:25:00Z">
              <w:rPr>
                <w:rFonts w:cs="Times New Roman"/>
                <w:sz w:val="22"/>
              </w:rPr>
            </w:rPrChange>
          </w:rPr>
          <w:t>T</w:t>
        </w:r>
      </w:ins>
      <w:del w:id="5822" w:author="Didier Soopramanien" w:date="2018-10-24T11:38:00Z">
        <w:r w:rsidRPr="00185A18" w:rsidDel="001031E1">
          <w:rPr>
            <w:rFonts w:cs="Times New Roman"/>
            <w:color w:val="833C0B" w:themeColor="accent2" w:themeShade="80"/>
            <w:sz w:val="22"/>
            <w:rPrChange w:id="5823" w:author="tao huang" w:date="2018-10-27T23:25:00Z">
              <w:rPr>
                <w:rFonts w:cs="Times New Roman"/>
                <w:sz w:val="22"/>
              </w:rPr>
            </w:rPrChange>
          </w:rPr>
          <w:delText>t</w:delText>
        </w:r>
      </w:del>
      <w:r w:rsidRPr="00185A18">
        <w:rPr>
          <w:rFonts w:cs="Times New Roman"/>
          <w:color w:val="833C0B" w:themeColor="accent2" w:themeShade="80"/>
          <w:sz w:val="22"/>
          <w:rPrChange w:id="5824" w:author="tao huang" w:date="2018-10-27T23:25:00Z">
            <w:rPr>
              <w:rFonts w:cs="Times New Roman"/>
              <w:sz w:val="22"/>
            </w:rPr>
          </w:rPrChange>
        </w:rPr>
        <w:t xml:space="preserve">he ADL-intra-IC model has the best forecasting performance for the non-promoted period but only has moderate performance for the promoted period. A possible explanation is that the estimated bias </w:t>
      </w:r>
      <w:ins w:id="5825" w:author="tao huang" w:date="2018-10-28T11:05:00Z">
        <w:r w:rsidR="001C2E9A">
          <w:rPr>
            <w:rFonts w:cs="Times New Roman"/>
            <w:color w:val="833C0B" w:themeColor="accent2" w:themeShade="80"/>
            <w:sz w:val="22"/>
          </w:rPr>
          <w:t xml:space="preserve">added back to the error term in the forecast period </w:t>
        </w:r>
      </w:ins>
      <w:del w:id="5826" w:author="tao huang" w:date="2018-10-28T11:04:00Z">
        <w:r w:rsidRPr="00185A18" w:rsidDel="001C2E9A">
          <w:rPr>
            <w:rFonts w:cs="Times New Roman"/>
            <w:color w:val="833C0B" w:themeColor="accent2" w:themeShade="80"/>
            <w:sz w:val="22"/>
            <w:rPrChange w:id="5827" w:author="tao huang" w:date="2018-10-27T23:25:00Z">
              <w:rPr>
                <w:rFonts w:cs="Times New Roman"/>
                <w:sz w:val="22"/>
              </w:rPr>
            </w:rPrChange>
          </w:rPr>
          <w:delText xml:space="preserve">used </w:delText>
        </w:r>
      </w:del>
      <w:del w:id="5828" w:author="tao huang" w:date="2018-10-27T14:44:00Z">
        <w:r w:rsidRPr="00185A18" w:rsidDel="007B00B0">
          <w:rPr>
            <w:rFonts w:cs="Times New Roman"/>
            <w:color w:val="833C0B" w:themeColor="accent2" w:themeShade="80"/>
            <w:sz w:val="22"/>
            <w:rPrChange w:id="5829" w:author="tao huang" w:date="2018-10-27T23:25:00Z">
              <w:rPr>
                <w:rFonts w:cs="Times New Roman"/>
                <w:sz w:val="22"/>
              </w:rPr>
            </w:rPrChange>
          </w:rPr>
          <w:delText>for the correction</w:delText>
        </w:r>
      </w:del>
      <w:del w:id="5830" w:author="tao huang" w:date="2018-10-28T11:04:00Z">
        <w:r w:rsidRPr="00185A18" w:rsidDel="001C2E9A">
          <w:rPr>
            <w:rFonts w:cs="Times New Roman"/>
            <w:color w:val="833C0B" w:themeColor="accent2" w:themeShade="80"/>
            <w:sz w:val="22"/>
            <w:rPrChange w:id="5831" w:author="tao huang" w:date="2018-10-27T23:25:00Z">
              <w:rPr>
                <w:rFonts w:cs="Times New Roman"/>
                <w:sz w:val="22"/>
              </w:rPr>
            </w:rPrChange>
          </w:rPr>
          <w:delText xml:space="preserve"> </w:delText>
        </w:r>
      </w:del>
      <w:ins w:id="5832" w:author="tao huang" w:date="2018-10-27T14:44:00Z">
        <w:r w:rsidR="007B00B0" w:rsidRPr="00185A18">
          <w:rPr>
            <w:rFonts w:cs="Times New Roman"/>
            <w:color w:val="833C0B" w:themeColor="accent2" w:themeShade="80"/>
            <w:sz w:val="22"/>
            <w:rPrChange w:id="5833" w:author="tao huang" w:date="2018-10-27T23:25:00Z">
              <w:rPr>
                <w:rFonts w:cs="Times New Roman"/>
                <w:sz w:val="22"/>
              </w:rPr>
            </w:rPrChange>
          </w:rPr>
          <w:t xml:space="preserve">may </w:t>
        </w:r>
      </w:ins>
      <w:r w:rsidRPr="00185A18">
        <w:rPr>
          <w:rFonts w:cs="Times New Roman"/>
          <w:color w:val="833C0B" w:themeColor="accent2" w:themeShade="80"/>
          <w:sz w:val="22"/>
          <w:rPrChange w:id="5834" w:author="tao huang" w:date="2018-10-27T23:25:00Z">
            <w:rPr>
              <w:rFonts w:cs="Times New Roman"/>
              <w:sz w:val="22"/>
            </w:rPr>
          </w:rPrChange>
        </w:rPr>
        <w:t>get</w:t>
      </w:r>
      <w:del w:id="5835" w:author="tao huang" w:date="2018-10-27T14:44:00Z">
        <w:r w:rsidRPr="00185A18" w:rsidDel="007B00B0">
          <w:rPr>
            <w:rFonts w:cs="Times New Roman"/>
            <w:color w:val="833C0B" w:themeColor="accent2" w:themeShade="80"/>
            <w:sz w:val="22"/>
            <w:rPrChange w:id="5836" w:author="tao huang" w:date="2018-10-27T23:25:00Z">
              <w:rPr>
                <w:rFonts w:cs="Times New Roman"/>
                <w:sz w:val="22"/>
              </w:rPr>
            </w:rPrChange>
          </w:rPr>
          <w:delText>s</w:delText>
        </w:r>
      </w:del>
      <w:r w:rsidRPr="00185A18">
        <w:rPr>
          <w:rFonts w:cs="Times New Roman"/>
          <w:color w:val="833C0B" w:themeColor="accent2" w:themeShade="80"/>
          <w:sz w:val="22"/>
          <w:rPrChange w:id="5837" w:author="tao huang" w:date="2018-10-27T23:25:00Z">
            <w:rPr>
              <w:rFonts w:cs="Times New Roman"/>
              <w:sz w:val="22"/>
            </w:rPr>
          </w:rPrChange>
        </w:rPr>
        <w:t xml:space="preserve"> submerged by the high variations of the product sales when the focal product is being promoted. In contrast, the ADL-intra-EWC model has the best performance for the promote</w:t>
      </w:r>
      <w:r w:rsidR="00EA1D41" w:rsidRPr="00185A18">
        <w:rPr>
          <w:rFonts w:cs="Times New Roman"/>
          <w:color w:val="833C0B" w:themeColor="accent2" w:themeShade="80"/>
          <w:sz w:val="22"/>
          <w:rPrChange w:id="5838" w:author="tao huang" w:date="2018-10-27T23:25:00Z">
            <w:rPr>
              <w:rFonts w:cs="Times New Roman"/>
              <w:sz w:val="22"/>
            </w:rPr>
          </w:rPrChange>
        </w:rPr>
        <w:t xml:space="preserve">d period. Therefore, we </w:t>
      </w:r>
      <w:del w:id="5839" w:author="Didier Soopramanien" w:date="2018-10-24T11:38:00Z">
        <w:r w:rsidR="00EA1D41" w:rsidRPr="00185A18" w:rsidDel="00883066">
          <w:rPr>
            <w:rFonts w:cs="Times New Roman"/>
            <w:color w:val="833C0B" w:themeColor="accent2" w:themeShade="80"/>
            <w:sz w:val="22"/>
            <w:rPrChange w:id="5840" w:author="tao huang" w:date="2018-10-27T23:25:00Z">
              <w:rPr>
                <w:rFonts w:cs="Times New Roman"/>
                <w:sz w:val="22"/>
              </w:rPr>
            </w:rPrChange>
          </w:rPr>
          <w:delText>forge</w:delText>
        </w:r>
      </w:del>
      <w:ins w:id="5841" w:author="Didier Soopramanien" w:date="2018-10-24T11:38:00Z">
        <w:r w:rsidR="00883066" w:rsidRPr="00185A18">
          <w:rPr>
            <w:rFonts w:cs="Times New Roman"/>
            <w:color w:val="833C0B" w:themeColor="accent2" w:themeShade="80"/>
            <w:sz w:val="22"/>
            <w:rPrChange w:id="5842" w:author="tao huang" w:date="2018-10-27T23:25:00Z">
              <w:rPr>
                <w:rFonts w:cs="Times New Roman"/>
                <w:sz w:val="22"/>
              </w:rPr>
            </w:rPrChange>
          </w:rPr>
          <w:t>develop</w:t>
        </w:r>
      </w:ins>
      <w:r w:rsidR="00EA1D41" w:rsidRPr="00185A18">
        <w:rPr>
          <w:rFonts w:cs="Times New Roman"/>
          <w:color w:val="833C0B" w:themeColor="accent2" w:themeShade="80"/>
          <w:sz w:val="22"/>
          <w:rPrChange w:id="5843" w:author="tao huang" w:date="2018-10-27T23:25:00Z">
            <w:rPr>
              <w:rFonts w:cs="Times New Roman"/>
              <w:sz w:val="22"/>
            </w:rPr>
          </w:rPrChange>
        </w:rPr>
        <w:t xml:space="preserve"> an exploratory </w:t>
      </w:r>
      <w:r w:rsidRPr="00185A18">
        <w:rPr>
          <w:rFonts w:cs="Times New Roman"/>
          <w:color w:val="833C0B" w:themeColor="accent2" w:themeShade="80"/>
          <w:sz w:val="22"/>
          <w:rPrChange w:id="5844" w:author="tao huang" w:date="2018-10-27T23:25:00Z">
            <w:rPr>
              <w:rFonts w:cs="Times New Roman"/>
              <w:sz w:val="22"/>
            </w:rPr>
          </w:rPrChange>
        </w:rPr>
        <w:t xml:space="preserve">combined </w:t>
      </w:r>
      <w:del w:id="5845" w:author="tao huang" w:date="2018-10-27T14:45:00Z">
        <w:r w:rsidRPr="00185A18" w:rsidDel="00505FDD">
          <w:rPr>
            <w:rFonts w:cs="Times New Roman"/>
            <w:color w:val="833C0B" w:themeColor="accent2" w:themeShade="80"/>
            <w:sz w:val="22"/>
            <w:rPrChange w:id="5846" w:author="tao huang" w:date="2018-10-27T23:25:00Z">
              <w:rPr>
                <w:rFonts w:cs="Times New Roman"/>
                <w:sz w:val="22"/>
              </w:rPr>
            </w:rPrChange>
          </w:rPr>
          <w:delText xml:space="preserve">model </w:delText>
        </w:r>
      </w:del>
      <w:ins w:id="5847" w:author="tao huang" w:date="2018-10-27T14:45:00Z">
        <w:r w:rsidR="00505FDD" w:rsidRPr="00185A18">
          <w:rPr>
            <w:rFonts w:cs="Times New Roman"/>
            <w:color w:val="833C0B" w:themeColor="accent2" w:themeShade="80"/>
            <w:sz w:val="22"/>
            <w:rPrChange w:id="5848" w:author="tao huang" w:date="2018-10-27T23:25:00Z">
              <w:rPr>
                <w:rFonts w:cs="Times New Roman"/>
                <w:sz w:val="22"/>
              </w:rPr>
            </w:rPrChange>
          </w:rPr>
          <w:t xml:space="preserve">method </w:t>
        </w:r>
      </w:ins>
      <w:r w:rsidRPr="00185A18">
        <w:rPr>
          <w:rFonts w:cs="Times New Roman"/>
          <w:color w:val="833C0B" w:themeColor="accent2" w:themeShade="80"/>
          <w:sz w:val="22"/>
          <w:rPrChange w:id="5849" w:author="tao huang" w:date="2018-10-27T23:25:00Z">
            <w:rPr>
              <w:rFonts w:cs="Times New Roman"/>
              <w:sz w:val="22"/>
            </w:rPr>
          </w:rPrChange>
        </w:rPr>
        <w:t xml:space="preserve">between these two </w:t>
      </w:r>
      <w:del w:id="5850" w:author="tao huang" w:date="2018-10-27T14:45:00Z">
        <w:r w:rsidRPr="00185A18" w:rsidDel="00505FDD">
          <w:rPr>
            <w:rFonts w:cs="Times New Roman"/>
            <w:color w:val="833C0B" w:themeColor="accent2" w:themeShade="80"/>
            <w:sz w:val="22"/>
            <w:rPrChange w:id="5851" w:author="tao huang" w:date="2018-10-27T23:25:00Z">
              <w:rPr>
                <w:rFonts w:cs="Times New Roman"/>
                <w:sz w:val="22"/>
              </w:rPr>
            </w:rPrChange>
          </w:rPr>
          <w:delText>models</w:delText>
        </w:r>
      </w:del>
      <w:ins w:id="5852" w:author="tao huang" w:date="2018-10-27T14:45:00Z">
        <w:r w:rsidR="00505FDD" w:rsidRPr="00185A18">
          <w:rPr>
            <w:rFonts w:cs="Times New Roman"/>
            <w:color w:val="833C0B" w:themeColor="accent2" w:themeShade="80"/>
            <w:sz w:val="22"/>
            <w:rPrChange w:id="5853" w:author="tao huang" w:date="2018-10-27T23:25:00Z">
              <w:rPr>
                <w:rFonts w:cs="Times New Roman"/>
                <w:sz w:val="22"/>
              </w:rPr>
            </w:rPrChange>
          </w:rPr>
          <w:t>methods</w:t>
        </w:r>
      </w:ins>
      <w:r w:rsidRPr="00185A18">
        <w:rPr>
          <w:rFonts w:cs="Times New Roman"/>
          <w:color w:val="833C0B" w:themeColor="accent2" w:themeShade="80"/>
          <w:sz w:val="22"/>
          <w:rPrChange w:id="5854" w:author="tao huang" w:date="2018-10-27T23:25:00Z">
            <w:rPr>
              <w:rFonts w:cs="Times New Roman"/>
              <w:sz w:val="22"/>
            </w:rPr>
          </w:rPrChange>
        </w:rPr>
        <w:t xml:space="preserve">, named as the ADL-EWC-IC model. The ADL-EWC-IC model </w:t>
      </w:r>
      <w:del w:id="5855" w:author="tao huang" w:date="2018-10-28T11:06:00Z">
        <w:r w:rsidRPr="00185A18" w:rsidDel="001C2E9A">
          <w:rPr>
            <w:rFonts w:cs="Times New Roman"/>
            <w:color w:val="833C0B" w:themeColor="accent2" w:themeShade="80"/>
            <w:sz w:val="22"/>
            <w:rPrChange w:id="5856" w:author="tao huang" w:date="2018-10-27T23:25:00Z">
              <w:rPr>
                <w:rFonts w:cs="Times New Roman"/>
                <w:sz w:val="22"/>
              </w:rPr>
            </w:rPrChange>
          </w:rPr>
          <w:delText xml:space="preserve">will be </w:delText>
        </w:r>
      </w:del>
      <w:ins w:id="5857" w:author="tao huang" w:date="2018-10-28T11:06:00Z">
        <w:r w:rsidR="001C2E9A">
          <w:rPr>
            <w:rFonts w:cs="Times New Roman"/>
            <w:color w:val="833C0B" w:themeColor="accent2" w:themeShade="80"/>
            <w:sz w:val="22"/>
          </w:rPr>
          <w:t xml:space="preserve">is </w:t>
        </w:r>
      </w:ins>
      <w:r w:rsidRPr="00185A18">
        <w:rPr>
          <w:rFonts w:cs="Times New Roman"/>
          <w:color w:val="833C0B" w:themeColor="accent2" w:themeShade="80"/>
          <w:sz w:val="22"/>
          <w:rPrChange w:id="5858" w:author="tao huang" w:date="2018-10-27T23:25:00Z">
            <w:rPr>
              <w:rFonts w:cs="Times New Roman"/>
              <w:sz w:val="22"/>
            </w:rPr>
          </w:rPrChange>
        </w:rPr>
        <w:t xml:space="preserve">identical to the ADL-intra-EWC model for the promoted period and </w:t>
      </w:r>
      <w:ins w:id="5859" w:author="tao huang" w:date="2018-10-28T11:06:00Z">
        <w:r w:rsidR="001C2E9A">
          <w:rPr>
            <w:rFonts w:cs="Times New Roman"/>
            <w:color w:val="833C0B" w:themeColor="accent2" w:themeShade="80"/>
            <w:sz w:val="22"/>
          </w:rPr>
          <w:t xml:space="preserve">identical </w:t>
        </w:r>
      </w:ins>
      <w:r w:rsidRPr="00185A18">
        <w:rPr>
          <w:rFonts w:cs="Times New Roman"/>
          <w:color w:val="833C0B" w:themeColor="accent2" w:themeShade="80"/>
          <w:sz w:val="22"/>
          <w:rPrChange w:id="5860" w:author="tao huang" w:date="2018-10-27T23:25:00Z">
            <w:rPr>
              <w:rFonts w:cs="Times New Roman"/>
              <w:sz w:val="22"/>
            </w:rPr>
          </w:rPrChange>
        </w:rPr>
        <w:t>to the ADL-intra-IC model for the non-promoted period. To</w:t>
      </w:r>
      <w:ins w:id="5861" w:author="Didier Soopramanien" w:date="2018-10-24T11:38:00Z">
        <w:r w:rsidR="006813AD" w:rsidRPr="00185A18">
          <w:rPr>
            <w:rFonts w:cs="Times New Roman"/>
            <w:color w:val="833C0B" w:themeColor="accent2" w:themeShade="80"/>
            <w:sz w:val="22"/>
            <w:rPrChange w:id="5862" w:author="tao huang" w:date="2018-10-27T23:25:00Z">
              <w:rPr>
                <w:rFonts w:cs="Times New Roman"/>
                <w:sz w:val="22"/>
              </w:rPr>
            </w:rPrChange>
          </w:rPr>
          <w:t xml:space="preserve"> allow for </w:t>
        </w:r>
      </w:ins>
      <w:del w:id="5863" w:author="Didier Soopramanien" w:date="2018-10-24T11:38:00Z">
        <w:r w:rsidRPr="00185A18" w:rsidDel="006813AD">
          <w:rPr>
            <w:rFonts w:cs="Times New Roman"/>
            <w:color w:val="833C0B" w:themeColor="accent2" w:themeShade="80"/>
            <w:sz w:val="22"/>
            <w:rPrChange w:id="5864" w:author="tao huang" w:date="2018-10-27T23:25:00Z">
              <w:rPr>
                <w:rFonts w:cs="Times New Roman"/>
                <w:sz w:val="22"/>
              </w:rPr>
            </w:rPrChange>
          </w:rPr>
          <w:delText xml:space="preserve"> make </w:delText>
        </w:r>
      </w:del>
      <w:r w:rsidRPr="00185A18">
        <w:rPr>
          <w:rFonts w:cs="Times New Roman"/>
          <w:color w:val="833C0B" w:themeColor="accent2" w:themeShade="80"/>
          <w:sz w:val="22"/>
          <w:rPrChange w:id="5865" w:author="tao huang" w:date="2018-10-27T23:25:00Z">
            <w:rPr>
              <w:rFonts w:cs="Times New Roman"/>
              <w:sz w:val="22"/>
            </w:rPr>
          </w:rPrChange>
        </w:rPr>
        <w:t xml:space="preserve">a fair comparison, we evaluate the performance of the ADL-EWC-IC model based on previously unseen data (e.g., </w:t>
      </w:r>
      <w:ins w:id="5866" w:author="tao huang" w:date="2018-10-27T14:46:00Z">
        <w:r w:rsidR="005A4C8A" w:rsidRPr="00185A18">
          <w:rPr>
            <w:rFonts w:cs="Times New Roman"/>
            <w:color w:val="833C0B" w:themeColor="accent2" w:themeShade="80"/>
            <w:sz w:val="22"/>
            <w:rPrChange w:id="5867" w:author="tao huang" w:date="2018-10-27T23:25:00Z">
              <w:rPr>
                <w:rFonts w:cs="Times New Roman"/>
                <w:sz w:val="22"/>
              </w:rPr>
            </w:rPrChange>
          </w:rPr>
          <w:t xml:space="preserve">the data are based on </w:t>
        </w:r>
      </w:ins>
      <w:ins w:id="5868" w:author="tao huang" w:date="2018-10-27T23:23:00Z">
        <w:r w:rsidR="00F84E85" w:rsidRPr="00185A18">
          <w:rPr>
            <w:rFonts w:cs="Times New Roman"/>
            <w:color w:val="833C0B" w:themeColor="accent2" w:themeShade="80"/>
            <w:sz w:val="22"/>
            <w:rPrChange w:id="5869" w:author="tao huang" w:date="2018-10-27T23:25:00Z">
              <w:rPr>
                <w:rFonts w:cs="Times New Roman"/>
                <w:sz w:val="22"/>
                <w:highlight w:val="yellow"/>
              </w:rPr>
            </w:rPrChange>
          </w:rPr>
          <w:t>1605</w:t>
        </w:r>
      </w:ins>
      <w:ins w:id="5870" w:author="tao huang" w:date="2018-10-27T14:46:00Z">
        <w:r w:rsidR="005A4C8A" w:rsidRPr="00185A18">
          <w:rPr>
            <w:rFonts w:cs="Times New Roman"/>
            <w:color w:val="833C0B" w:themeColor="accent2" w:themeShade="80"/>
            <w:sz w:val="22"/>
            <w:rPrChange w:id="5871" w:author="tao huang" w:date="2018-10-27T23:25:00Z">
              <w:rPr>
                <w:rFonts w:cs="Times New Roman"/>
                <w:sz w:val="22"/>
              </w:rPr>
            </w:rPrChange>
          </w:rPr>
          <w:t xml:space="preserve"> SKU’s </w:t>
        </w:r>
      </w:ins>
      <w:del w:id="5872" w:author="tao huang" w:date="2018-10-27T14:46:00Z">
        <w:r w:rsidRPr="00185A18" w:rsidDel="005A4C8A">
          <w:rPr>
            <w:rFonts w:cs="Times New Roman"/>
            <w:color w:val="833C0B" w:themeColor="accent2" w:themeShade="80"/>
            <w:sz w:val="22"/>
            <w:rPrChange w:id="5873" w:author="tao huang" w:date="2018-10-27T23:25:00Z">
              <w:rPr>
                <w:rFonts w:cs="Times New Roman"/>
                <w:sz w:val="22"/>
              </w:rPr>
            </w:rPrChange>
          </w:rPr>
          <w:delText xml:space="preserve">the data </w:delText>
        </w:r>
      </w:del>
      <w:del w:id="5874" w:author="tao huang" w:date="2018-10-27T23:23:00Z">
        <w:r w:rsidRPr="00185A18" w:rsidDel="00F84E85">
          <w:rPr>
            <w:rFonts w:cs="Times New Roman"/>
            <w:color w:val="833C0B" w:themeColor="accent2" w:themeShade="80"/>
            <w:sz w:val="22"/>
            <w:rPrChange w:id="5875" w:author="tao huang" w:date="2018-10-27T23:25:00Z">
              <w:rPr>
                <w:rFonts w:cs="Times New Roman"/>
                <w:sz w:val="22"/>
              </w:rPr>
            </w:rPrChange>
          </w:rPr>
          <w:delText>from</w:delText>
        </w:r>
      </w:del>
      <w:ins w:id="5876" w:author="tao huang" w:date="2018-10-27T23:23:00Z">
        <w:r w:rsidR="00F84E85" w:rsidRPr="00185A18">
          <w:rPr>
            <w:rFonts w:cs="Times New Roman"/>
            <w:color w:val="833C0B" w:themeColor="accent2" w:themeShade="80"/>
            <w:sz w:val="22"/>
            <w:rPrChange w:id="5877" w:author="tao huang" w:date="2018-10-27T23:25:00Z">
              <w:rPr>
                <w:rFonts w:cs="Times New Roman"/>
                <w:sz w:val="22"/>
                <w:highlight w:val="yellow"/>
              </w:rPr>
            </w:rPrChange>
          </w:rPr>
          <w:t>for</w:t>
        </w:r>
      </w:ins>
      <w:r w:rsidRPr="00185A18">
        <w:rPr>
          <w:rFonts w:cs="Times New Roman"/>
          <w:color w:val="833C0B" w:themeColor="accent2" w:themeShade="80"/>
          <w:sz w:val="22"/>
          <w:rPrChange w:id="5878" w:author="tao huang" w:date="2018-10-27T23:25:00Z">
            <w:rPr>
              <w:rFonts w:cs="Times New Roman"/>
              <w:sz w:val="22"/>
            </w:rPr>
          </w:rPrChange>
        </w:rPr>
        <w:t xml:space="preserve"> the same 28 product categories </w:t>
      </w:r>
      <w:del w:id="5879" w:author="tao huang" w:date="2018-10-27T14:46:00Z">
        <w:r w:rsidRPr="00185A18" w:rsidDel="005A4C8A">
          <w:rPr>
            <w:rFonts w:cs="Times New Roman"/>
            <w:color w:val="833C0B" w:themeColor="accent2" w:themeShade="80"/>
            <w:sz w:val="22"/>
            <w:rPrChange w:id="5880" w:author="tao huang" w:date="2018-10-27T23:25:00Z">
              <w:rPr>
                <w:rFonts w:cs="Times New Roman"/>
                <w:sz w:val="22"/>
              </w:rPr>
            </w:rPrChange>
          </w:rPr>
          <w:delText>but from</w:delText>
        </w:r>
      </w:del>
      <w:ins w:id="5881" w:author="tao huang" w:date="2018-10-27T23:23:00Z">
        <w:r w:rsidR="00F84E85" w:rsidRPr="00185A18">
          <w:rPr>
            <w:rFonts w:cs="Times New Roman"/>
            <w:color w:val="833C0B" w:themeColor="accent2" w:themeShade="80"/>
            <w:sz w:val="22"/>
            <w:rPrChange w:id="5882" w:author="tao huang" w:date="2018-10-27T23:25:00Z">
              <w:rPr>
                <w:rFonts w:cs="Times New Roman"/>
                <w:sz w:val="22"/>
              </w:rPr>
            </w:rPrChange>
          </w:rPr>
          <w:t>but from</w:t>
        </w:r>
      </w:ins>
      <w:r w:rsidRPr="00185A18">
        <w:rPr>
          <w:rFonts w:cs="Times New Roman"/>
          <w:color w:val="833C0B" w:themeColor="accent2" w:themeShade="80"/>
          <w:sz w:val="22"/>
          <w:rPrChange w:id="5883" w:author="tao huang" w:date="2018-10-27T23:25:00Z">
            <w:rPr>
              <w:rFonts w:cs="Times New Roman"/>
              <w:sz w:val="22"/>
            </w:rPr>
          </w:rPrChange>
        </w:rPr>
        <w:t xml:space="preserve"> a </w:t>
      </w:r>
      <w:ins w:id="5884" w:author="tao huang" w:date="2018-10-27T14:46:00Z">
        <w:r w:rsidR="005A4C8A" w:rsidRPr="00185A18">
          <w:rPr>
            <w:rFonts w:cs="Times New Roman"/>
            <w:color w:val="833C0B" w:themeColor="accent2" w:themeShade="80"/>
            <w:sz w:val="22"/>
            <w:rPrChange w:id="5885" w:author="tao huang" w:date="2018-10-27T23:25:00Z">
              <w:rPr>
                <w:rFonts w:cs="Times New Roman"/>
                <w:sz w:val="22"/>
              </w:rPr>
            </w:rPrChange>
          </w:rPr>
          <w:t xml:space="preserve">different </w:t>
        </w:r>
      </w:ins>
      <w:r w:rsidRPr="00185A18">
        <w:rPr>
          <w:rFonts w:cs="Times New Roman"/>
          <w:color w:val="833C0B" w:themeColor="accent2" w:themeShade="80"/>
          <w:sz w:val="22"/>
          <w:rPrChange w:id="5886" w:author="tao huang" w:date="2018-10-27T23:25:00Z">
            <w:rPr>
              <w:rFonts w:cs="Times New Roman"/>
              <w:sz w:val="22"/>
            </w:rPr>
          </w:rPrChange>
        </w:rPr>
        <w:t xml:space="preserve">set of </w:t>
      </w:r>
      <w:del w:id="5887" w:author="tao huang" w:date="2018-10-27T14:46:00Z">
        <w:r w:rsidRPr="00185A18" w:rsidDel="005A4C8A">
          <w:rPr>
            <w:rFonts w:cs="Times New Roman"/>
            <w:color w:val="833C0B" w:themeColor="accent2" w:themeShade="80"/>
            <w:sz w:val="22"/>
            <w:rPrChange w:id="5888" w:author="tao huang" w:date="2018-10-27T23:25:00Z">
              <w:rPr>
                <w:rFonts w:cs="Times New Roman"/>
                <w:sz w:val="22"/>
              </w:rPr>
            </w:rPrChange>
          </w:rPr>
          <w:delText xml:space="preserve">different </w:delText>
        </w:r>
      </w:del>
      <w:r w:rsidRPr="00185A18">
        <w:rPr>
          <w:rFonts w:cs="Times New Roman"/>
          <w:color w:val="833C0B" w:themeColor="accent2" w:themeShade="80"/>
          <w:sz w:val="22"/>
          <w:rPrChange w:id="5889" w:author="tao huang" w:date="2018-10-27T23:25:00Z">
            <w:rPr>
              <w:rFonts w:cs="Times New Roman"/>
              <w:sz w:val="22"/>
            </w:rPr>
          </w:rPrChange>
        </w:rPr>
        <w:t>28 stores). Table 5 shows the forecasting performance of the ADL-EWC-IC model compared to other three models</w:t>
      </w:r>
      <w:r w:rsidRPr="00185A18">
        <w:rPr>
          <w:rStyle w:val="FootnoteReference"/>
          <w:rFonts w:cs="Times New Roman"/>
          <w:color w:val="833C0B" w:themeColor="accent2" w:themeShade="80"/>
          <w:sz w:val="22"/>
          <w:rPrChange w:id="5890" w:author="tao huang" w:date="2018-10-27T23:25:00Z">
            <w:rPr>
              <w:rStyle w:val="FootnoteReference"/>
              <w:rFonts w:cs="Times New Roman"/>
              <w:sz w:val="22"/>
            </w:rPr>
          </w:rPrChange>
        </w:rPr>
        <w:footnoteReference w:id="13"/>
      </w:r>
      <w:r w:rsidRPr="00185A18">
        <w:rPr>
          <w:rFonts w:cs="Times New Roman"/>
          <w:color w:val="833C0B" w:themeColor="accent2" w:themeShade="80"/>
          <w:sz w:val="22"/>
          <w:rPrChange w:id="5894" w:author="tao huang" w:date="2018-10-27T23:25:00Z">
            <w:rPr>
              <w:rFonts w:cs="Times New Roman"/>
              <w:sz w:val="22"/>
            </w:rPr>
          </w:rPrChange>
        </w:rPr>
        <w:t xml:space="preserve">. The </w:t>
      </w:r>
      <w:ins w:id="5895" w:author="tao huang" w:date="2018-10-28T11:08:00Z">
        <w:r w:rsidR="00025FDB" w:rsidRPr="00855741">
          <w:rPr>
            <w:rFonts w:cs="Times New Roman"/>
            <w:color w:val="833C0B" w:themeColor="accent2" w:themeShade="80"/>
            <w:sz w:val="22"/>
          </w:rPr>
          <w:t xml:space="preserve">exploratory </w:t>
        </w:r>
      </w:ins>
      <w:r w:rsidRPr="00185A18">
        <w:rPr>
          <w:rFonts w:cs="Times New Roman"/>
          <w:color w:val="833C0B" w:themeColor="accent2" w:themeShade="80"/>
          <w:sz w:val="22"/>
          <w:rPrChange w:id="5896" w:author="tao huang" w:date="2018-10-27T23:25:00Z">
            <w:rPr>
              <w:rFonts w:cs="Times New Roman"/>
              <w:sz w:val="22"/>
            </w:rPr>
          </w:rPrChange>
        </w:rPr>
        <w:t xml:space="preserve">results indicate that the ADL-EWC-IC model generally generates the most accurate forecasts across all the models even </w:t>
      </w:r>
      <w:ins w:id="5897" w:author="Didier Soopramanien" w:date="2018-10-24T11:39:00Z">
        <w:r w:rsidR="007B3DC4" w:rsidRPr="00185A18">
          <w:rPr>
            <w:rFonts w:cs="Times New Roman"/>
            <w:color w:val="833C0B" w:themeColor="accent2" w:themeShade="80"/>
            <w:sz w:val="22"/>
            <w:rPrChange w:id="5898" w:author="tao huang" w:date="2018-10-27T23:25:00Z">
              <w:rPr>
                <w:rFonts w:cs="Times New Roman"/>
                <w:sz w:val="22"/>
              </w:rPr>
            </w:rPrChange>
          </w:rPr>
          <w:t>when we consider</w:t>
        </w:r>
      </w:ins>
      <w:del w:id="5899" w:author="Didier Soopramanien" w:date="2018-10-24T11:39:00Z">
        <w:r w:rsidRPr="00185A18" w:rsidDel="007B3DC4">
          <w:rPr>
            <w:rFonts w:cs="Times New Roman"/>
            <w:color w:val="833C0B" w:themeColor="accent2" w:themeShade="80"/>
            <w:sz w:val="22"/>
            <w:rPrChange w:id="5900" w:author="tao huang" w:date="2018-10-27T23:25:00Z">
              <w:rPr>
                <w:rFonts w:cs="Times New Roman"/>
                <w:sz w:val="22"/>
              </w:rPr>
            </w:rPrChange>
          </w:rPr>
          <w:delText>for</w:delText>
        </w:r>
      </w:del>
      <w:r w:rsidRPr="00185A18">
        <w:rPr>
          <w:rFonts w:cs="Times New Roman"/>
          <w:color w:val="833C0B" w:themeColor="accent2" w:themeShade="80"/>
          <w:sz w:val="22"/>
          <w:rPrChange w:id="5901" w:author="tao huang" w:date="2018-10-27T23:25:00Z">
            <w:rPr>
              <w:rFonts w:cs="Times New Roman"/>
              <w:sz w:val="22"/>
            </w:rPr>
          </w:rPrChange>
        </w:rPr>
        <w:t xml:space="preserve"> previously unseen data.</w:t>
      </w:r>
      <w:del w:id="5902" w:author="tao huang" w:date="2018-10-28T11:08:00Z">
        <w:r w:rsidRPr="00185A18" w:rsidDel="00025FDB">
          <w:rPr>
            <w:rFonts w:cs="Times New Roman"/>
            <w:color w:val="833C0B" w:themeColor="accent2" w:themeShade="80"/>
            <w:sz w:val="22"/>
            <w:rPrChange w:id="5903" w:author="tao huang" w:date="2018-10-27T23:25:00Z">
              <w:rPr>
                <w:rFonts w:cs="Times New Roman"/>
                <w:sz w:val="22"/>
              </w:rPr>
            </w:rPrChange>
          </w:rPr>
          <w:delText xml:space="preserve">  </w:delText>
        </w:r>
        <w:r w:rsidRPr="005B1C8C" w:rsidDel="00025FDB">
          <w:rPr>
            <w:rFonts w:cs="Times New Roman"/>
            <w:sz w:val="22"/>
          </w:rPr>
          <w:delText xml:space="preserve">  </w:delText>
        </w:r>
      </w:del>
    </w:p>
    <w:p w14:paraId="7D44393E" w14:textId="77777777" w:rsidR="00971633" w:rsidRPr="004F3ECB" w:rsidRDefault="00971633" w:rsidP="00971633">
      <w:pPr>
        <w:shd w:val="clear" w:color="auto" w:fill="FFFFFF" w:themeFill="background1"/>
        <w:spacing w:after="0" w:line="360" w:lineRule="auto"/>
        <w:rPr>
          <w:rFonts w:cs="Times New Roman"/>
          <w:color w:val="833C0B" w:themeColor="accent2" w:themeShade="80"/>
          <w:sz w:val="22"/>
          <w:rPrChange w:id="5904" w:author="tao huang" w:date="2018-10-28T11:46:00Z">
            <w:rPr>
              <w:rFonts w:cs="Times New Roman"/>
              <w:sz w:val="22"/>
            </w:rPr>
          </w:rPrChange>
        </w:rPr>
      </w:pPr>
    </w:p>
    <w:p w14:paraId="303050BF" w14:textId="3C129FFF" w:rsidR="00D322AA" w:rsidRPr="004F3ECB" w:rsidRDefault="0056485B" w:rsidP="00AF52DD">
      <w:pPr>
        <w:shd w:val="clear" w:color="auto" w:fill="FFFFFF" w:themeFill="background1"/>
        <w:spacing w:after="0" w:line="360" w:lineRule="auto"/>
        <w:rPr>
          <w:ins w:id="5905" w:author="tao huang" w:date="2018-10-28T11:25:00Z"/>
          <w:rFonts w:cs="Times New Roman"/>
          <w:color w:val="833C0B" w:themeColor="accent2" w:themeShade="80"/>
          <w:sz w:val="22"/>
          <w:rPrChange w:id="5906" w:author="tao huang" w:date="2018-10-28T11:46:00Z">
            <w:rPr>
              <w:ins w:id="5907" w:author="tao huang" w:date="2018-10-28T11:25:00Z"/>
              <w:rFonts w:cs="Times New Roman"/>
              <w:sz w:val="22"/>
            </w:rPr>
          </w:rPrChange>
        </w:rPr>
      </w:pPr>
      <w:del w:id="5908" w:author="tao huang" w:date="2018-10-27T23:28:00Z">
        <w:r w:rsidRPr="004F3ECB" w:rsidDel="00B8732B">
          <w:rPr>
            <w:rFonts w:cs="Times New Roman"/>
            <w:color w:val="833C0B" w:themeColor="accent2" w:themeShade="80"/>
            <w:sz w:val="22"/>
            <w:rPrChange w:id="5909" w:author="tao huang" w:date="2018-10-28T11:46:00Z">
              <w:rPr>
                <w:rFonts w:cs="Times New Roman"/>
                <w:sz w:val="22"/>
              </w:rPr>
            </w:rPrChange>
          </w:rPr>
          <w:delText>Table 6 shows</w:delText>
        </w:r>
      </w:del>
      <w:ins w:id="5910" w:author="tao huang" w:date="2018-10-27T23:28:00Z">
        <w:r w:rsidR="00B8732B" w:rsidRPr="004F3ECB">
          <w:rPr>
            <w:rFonts w:cs="Times New Roman"/>
            <w:color w:val="833C0B" w:themeColor="accent2" w:themeShade="80"/>
            <w:sz w:val="22"/>
            <w:rPrChange w:id="5911" w:author="tao huang" w:date="2018-10-28T11:46:00Z">
              <w:rPr>
                <w:rFonts w:cs="Times New Roman"/>
                <w:sz w:val="22"/>
              </w:rPr>
            </w:rPrChange>
          </w:rPr>
          <w:t xml:space="preserve">We </w:t>
        </w:r>
      </w:ins>
      <w:ins w:id="5912" w:author="tao huang" w:date="2018-10-28T11:12:00Z">
        <w:r w:rsidR="00D322AA" w:rsidRPr="004F3ECB">
          <w:rPr>
            <w:rFonts w:cs="Times New Roman"/>
            <w:color w:val="833C0B" w:themeColor="accent2" w:themeShade="80"/>
            <w:sz w:val="22"/>
            <w:rPrChange w:id="5913" w:author="tao huang" w:date="2018-10-28T11:46:00Z">
              <w:rPr>
                <w:rFonts w:cs="Times New Roman"/>
                <w:sz w:val="22"/>
              </w:rPr>
            </w:rPrChange>
          </w:rPr>
          <w:t xml:space="preserve">also </w:t>
        </w:r>
      </w:ins>
      <w:ins w:id="5914" w:author="tao huang" w:date="2018-10-28T11:09:00Z">
        <w:r w:rsidR="00D322AA" w:rsidRPr="004F3ECB">
          <w:rPr>
            <w:rFonts w:cs="Times New Roman"/>
            <w:color w:val="833C0B" w:themeColor="accent2" w:themeShade="80"/>
            <w:sz w:val="22"/>
            <w:rPrChange w:id="5915" w:author="tao huang" w:date="2018-10-28T11:46:00Z">
              <w:rPr>
                <w:rFonts w:cs="Times New Roman"/>
                <w:sz w:val="22"/>
              </w:rPr>
            </w:rPrChange>
          </w:rPr>
          <w:t xml:space="preserve">explore </w:t>
        </w:r>
      </w:ins>
      <w:del w:id="5916" w:author="tao huang" w:date="2018-10-28T11:11:00Z">
        <w:r w:rsidRPr="004F3ECB" w:rsidDel="00D322AA">
          <w:rPr>
            <w:rFonts w:cs="Times New Roman"/>
            <w:color w:val="833C0B" w:themeColor="accent2" w:themeShade="80"/>
            <w:sz w:val="22"/>
            <w:rPrChange w:id="5917" w:author="tao huang" w:date="2018-10-28T11:46:00Z">
              <w:rPr>
                <w:rFonts w:cs="Times New Roman"/>
                <w:sz w:val="22"/>
              </w:rPr>
            </w:rPrChange>
          </w:rPr>
          <w:delText xml:space="preserve"> </w:delText>
        </w:r>
      </w:del>
      <w:r w:rsidRPr="004F3ECB">
        <w:rPr>
          <w:rFonts w:cs="Times New Roman"/>
          <w:color w:val="833C0B" w:themeColor="accent2" w:themeShade="80"/>
          <w:sz w:val="22"/>
          <w:rPrChange w:id="5918" w:author="tao huang" w:date="2018-10-28T11:46:00Z">
            <w:rPr>
              <w:rFonts w:cs="Times New Roman"/>
              <w:sz w:val="22"/>
            </w:rPr>
          </w:rPrChange>
        </w:rPr>
        <w:t xml:space="preserve">the </w:t>
      </w:r>
      <w:del w:id="5919" w:author="tao huang" w:date="2018-10-27T23:12:00Z">
        <w:r w:rsidRPr="004F3ECB" w:rsidDel="00D95231">
          <w:rPr>
            <w:rFonts w:cs="Times New Roman"/>
            <w:color w:val="833C0B" w:themeColor="accent2" w:themeShade="80"/>
            <w:sz w:val="22"/>
            <w:rPrChange w:id="5920" w:author="tao huang" w:date="2018-10-28T11:46:00Z">
              <w:rPr>
                <w:rFonts w:cs="Times New Roman"/>
                <w:sz w:val="22"/>
              </w:rPr>
            </w:rPrChange>
          </w:rPr>
          <w:delText>percentage reduction of the MASE</w:delText>
        </w:r>
      </w:del>
      <w:del w:id="5921" w:author="tao huang" w:date="2018-10-27T23:15:00Z">
        <w:r w:rsidRPr="004F3ECB" w:rsidDel="00D95231">
          <w:rPr>
            <w:rFonts w:cs="Times New Roman"/>
            <w:color w:val="833C0B" w:themeColor="accent2" w:themeShade="80"/>
            <w:sz w:val="22"/>
            <w:rPrChange w:id="5922" w:author="tao huang" w:date="2018-10-28T11:46:00Z">
              <w:rPr>
                <w:rFonts w:cs="Times New Roman"/>
                <w:sz w:val="22"/>
              </w:rPr>
            </w:rPrChange>
          </w:rPr>
          <w:delText xml:space="preserve"> by the </w:delText>
        </w:r>
      </w:del>
      <w:del w:id="5923" w:author="tao huang" w:date="2018-10-27T23:12:00Z">
        <w:r w:rsidRPr="004F3ECB" w:rsidDel="00D95231">
          <w:rPr>
            <w:rFonts w:cs="Times New Roman"/>
            <w:color w:val="833C0B" w:themeColor="accent2" w:themeShade="80"/>
            <w:sz w:val="22"/>
            <w:rPrChange w:id="5924" w:author="tao huang" w:date="2018-10-28T11:46:00Z">
              <w:rPr>
                <w:rFonts w:cs="Times New Roman"/>
                <w:sz w:val="22"/>
              </w:rPr>
            </w:rPrChange>
          </w:rPr>
          <w:delText>ADL-</w:delText>
        </w:r>
        <w:r w:rsidRPr="004F3ECB" w:rsidDel="00D95231">
          <w:rPr>
            <w:rFonts w:cs="Times New Roman"/>
            <w:noProof/>
            <w:color w:val="833C0B" w:themeColor="accent2" w:themeShade="80"/>
            <w:sz w:val="22"/>
            <w:rPrChange w:id="5925" w:author="tao huang" w:date="2018-10-28T11:46:00Z">
              <w:rPr>
                <w:rFonts w:cs="Times New Roman"/>
                <w:noProof/>
                <w:sz w:val="22"/>
              </w:rPr>
            </w:rPrChange>
          </w:rPr>
          <w:delText>intra</w:delText>
        </w:r>
        <w:r w:rsidRPr="004F3ECB" w:rsidDel="00D95231">
          <w:rPr>
            <w:rFonts w:cs="Times New Roman"/>
            <w:color w:val="833C0B" w:themeColor="accent2" w:themeShade="80"/>
            <w:sz w:val="22"/>
            <w:rPrChange w:id="5926" w:author="tao huang" w:date="2018-10-28T11:46:00Z">
              <w:rPr>
                <w:rFonts w:cs="Times New Roman"/>
                <w:sz w:val="22"/>
              </w:rPr>
            </w:rPrChange>
          </w:rPr>
          <w:delText xml:space="preserve">-EWC </w:delText>
        </w:r>
        <w:r w:rsidRPr="004F3ECB" w:rsidDel="00D95231">
          <w:rPr>
            <w:rFonts w:cs="Times New Roman"/>
            <w:noProof/>
            <w:color w:val="833C0B" w:themeColor="accent2" w:themeShade="80"/>
            <w:sz w:val="22"/>
            <w:rPrChange w:id="5927" w:author="tao huang" w:date="2018-10-28T11:46:00Z">
              <w:rPr>
                <w:rFonts w:cs="Times New Roman"/>
                <w:noProof/>
                <w:sz w:val="22"/>
              </w:rPr>
            </w:rPrChange>
          </w:rPr>
          <w:delText>model</w:delText>
        </w:r>
        <w:r w:rsidRPr="004F3ECB" w:rsidDel="00D95231">
          <w:rPr>
            <w:rFonts w:cs="Times New Roman"/>
            <w:color w:val="833C0B" w:themeColor="accent2" w:themeShade="80"/>
            <w:sz w:val="22"/>
            <w:rPrChange w:id="5928" w:author="tao huang" w:date="2018-10-28T11:46:00Z">
              <w:rPr>
                <w:rFonts w:cs="Times New Roman"/>
                <w:sz w:val="22"/>
              </w:rPr>
            </w:rPrChange>
          </w:rPr>
          <w:delText xml:space="preserve"> and by the ADL-intra-IC model </w:delText>
        </w:r>
      </w:del>
      <w:del w:id="5929" w:author="tao huang" w:date="2018-10-27T23:15:00Z">
        <w:r w:rsidRPr="004F3ECB" w:rsidDel="00D95231">
          <w:rPr>
            <w:rFonts w:cs="Times New Roman"/>
            <w:color w:val="833C0B" w:themeColor="accent2" w:themeShade="80"/>
            <w:sz w:val="22"/>
            <w:rPrChange w:id="5930" w:author="tao huang" w:date="2018-10-28T11:46:00Z">
              <w:rPr>
                <w:rFonts w:cs="Times New Roman"/>
                <w:sz w:val="22"/>
              </w:rPr>
            </w:rPrChange>
          </w:rPr>
          <w:delText>compared to the ADL-</w:delText>
        </w:r>
        <w:r w:rsidRPr="004F3ECB" w:rsidDel="00D95231">
          <w:rPr>
            <w:rFonts w:cs="Times New Roman"/>
            <w:noProof/>
            <w:color w:val="833C0B" w:themeColor="accent2" w:themeShade="80"/>
            <w:sz w:val="22"/>
            <w:rPrChange w:id="5931" w:author="tao huang" w:date="2018-10-28T11:46:00Z">
              <w:rPr>
                <w:rFonts w:cs="Times New Roman"/>
                <w:noProof/>
                <w:sz w:val="22"/>
              </w:rPr>
            </w:rPrChange>
          </w:rPr>
          <w:delText>intra</w:delText>
        </w:r>
        <w:r w:rsidRPr="004F3ECB" w:rsidDel="00D95231">
          <w:rPr>
            <w:rFonts w:cs="Times New Roman"/>
            <w:color w:val="833C0B" w:themeColor="accent2" w:themeShade="80"/>
            <w:sz w:val="22"/>
            <w:rPrChange w:id="5932" w:author="tao huang" w:date="2018-10-28T11:46:00Z">
              <w:rPr>
                <w:rFonts w:cs="Times New Roman"/>
                <w:sz w:val="22"/>
              </w:rPr>
            </w:rPrChange>
          </w:rPr>
          <w:delText xml:space="preserve"> model for each </w:delText>
        </w:r>
      </w:del>
      <w:del w:id="5933" w:author="tao huang" w:date="2018-10-27T23:12:00Z">
        <w:r w:rsidRPr="004F3ECB" w:rsidDel="00D95231">
          <w:rPr>
            <w:rFonts w:cs="Times New Roman"/>
            <w:color w:val="833C0B" w:themeColor="accent2" w:themeShade="80"/>
            <w:sz w:val="22"/>
            <w:rPrChange w:id="5934" w:author="tao huang" w:date="2018-10-28T11:46:00Z">
              <w:rPr>
                <w:rFonts w:cs="Times New Roman"/>
                <w:sz w:val="22"/>
              </w:rPr>
            </w:rPrChange>
          </w:rPr>
          <w:delText xml:space="preserve">individual </w:delText>
        </w:r>
      </w:del>
      <w:del w:id="5935" w:author="tao huang" w:date="2018-10-27T23:15:00Z">
        <w:r w:rsidRPr="004F3ECB" w:rsidDel="00D95231">
          <w:rPr>
            <w:rFonts w:cs="Times New Roman"/>
            <w:color w:val="833C0B" w:themeColor="accent2" w:themeShade="80"/>
            <w:sz w:val="22"/>
            <w:rPrChange w:id="5936" w:author="tao huang" w:date="2018-10-28T11:46:00Z">
              <w:rPr>
                <w:rFonts w:cs="Times New Roman"/>
                <w:sz w:val="22"/>
              </w:rPr>
            </w:rPrChange>
          </w:rPr>
          <w:delText xml:space="preserve">product category for one to </w:delText>
        </w:r>
        <w:r w:rsidRPr="004F3ECB" w:rsidDel="00D95231">
          <w:rPr>
            <w:rFonts w:cs="Times New Roman"/>
            <w:noProof/>
            <w:color w:val="833C0B" w:themeColor="accent2" w:themeShade="80"/>
            <w:sz w:val="22"/>
            <w:rPrChange w:id="5937" w:author="tao huang" w:date="2018-10-28T11:46:00Z">
              <w:rPr>
                <w:rFonts w:cs="Times New Roman"/>
                <w:noProof/>
                <w:sz w:val="22"/>
              </w:rPr>
            </w:rPrChange>
          </w:rPr>
          <w:delText>eight-week</w:delText>
        </w:r>
        <w:r w:rsidRPr="004F3ECB" w:rsidDel="00D95231">
          <w:rPr>
            <w:rFonts w:cs="Times New Roman"/>
            <w:color w:val="833C0B" w:themeColor="accent2" w:themeShade="80"/>
            <w:sz w:val="22"/>
            <w:rPrChange w:id="5938" w:author="tao huang" w:date="2018-10-28T11:46:00Z">
              <w:rPr>
                <w:rFonts w:cs="Times New Roman"/>
                <w:sz w:val="22"/>
              </w:rPr>
            </w:rPrChange>
          </w:rPr>
          <w:delText xml:space="preserve"> forecast horizon. </w:delText>
        </w:r>
      </w:del>
      <w:ins w:id="5939" w:author="tao huang" w:date="2018-10-27T23:13:00Z">
        <w:r w:rsidR="00D95231" w:rsidRPr="004F3ECB">
          <w:rPr>
            <w:rFonts w:cs="Times New Roman"/>
            <w:color w:val="833C0B" w:themeColor="accent2" w:themeShade="80"/>
            <w:sz w:val="22"/>
            <w:rPrChange w:id="5940" w:author="tao huang" w:date="2018-10-28T11:46:00Z">
              <w:rPr>
                <w:rFonts w:cs="Times New Roman"/>
                <w:sz w:val="22"/>
              </w:rPr>
            </w:rPrChange>
          </w:rPr>
          <w:t xml:space="preserve">percentage reduction </w:t>
        </w:r>
      </w:ins>
      <w:ins w:id="5941" w:author="tao huang" w:date="2018-10-27T23:15:00Z">
        <w:r w:rsidR="00D95231" w:rsidRPr="004F3ECB">
          <w:rPr>
            <w:rFonts w:cs="Times New Roman"/>
            <w:color w:val="833C0B" w:themeColor="accent2" w:themeShade="80"/>
            <w:sz w:val="22"/>
            <w:rPrChange w:id="5942" w:author="tao huang" w:date="2018-10-28T11:46:00Z">
              <w:rPr>
                <w:rFonts w:cs="Times New Roman"/>
                <w:sz w:val="22"/>
              </w:rPr>
            </w:rPrChange>
          </w:rPr>
          <w:t xml:space="preserve">of </w:t>
        </w:r>
      </w:ins>
      <w:ins w:id="5943" w:author="tao huang" w:date="2018-10-27T23:13:00Z">
        <w:r w:rsidR="00D95231" w:rsidRPr="004F3ECB">
          <w:rPr>
            <w:rFonts w:cs="Times New Roman"/>
            <w:color w:val="833C0B" w:themeColor="accent2" w:themeShade="80"/>
            <w:sz w:val="22"/>
            <w:rPrChange w:id="5944" w:author="tao huang" w:date="2018-10-28T11:46:00Z">
              <w:rPr>
                <w:rFonts w:cs="Times New Roman"/>
                <w:sz w:val="22"/>
              </w:rPr>
            </w:rPrChange>
          </w:rPr>
          <w:t>the MASE</w:t>
        </w:r>
      </w:ins>
      <w:ins w:id="5945" w:author="tao huang" w:date="2018-10-27T23:15:00Z">
        <w:r w:rsidR="00D95231" w:rsidRPr="004F3ECB">
          <w:rPr>
            <w:rFonts w:cs="Times New Roman"/>
            <w:color w:val="833C0B" w:themeColor="accent2" w:themeShade="80"/>
            <w:sz w:val="22"/>
            <w:rPrChange w:id="5946" w:author="tao huang" w:date="2018-10-28T11:46:00Z">
              <w:rPr>
                <w:rFonts w:cs="Times New Roman"/>
                <w:sz w:val="22"/>
              </w:rPr>
            </w:rPrChange>
          </w:rPr>
          <w:t xml:space="preserve"> by </w:t>
        </w:r>
      </w:ins>
      <w:ins w:id="5947" w:author="tao huang" w:date="2018-10-28T11:21:00Z">
        <w:r w:rsidR="006E3B1B" w:rsidRPr="004F3ECB">
          <w:rPr>
            <w:rFonts w:cs="Times New Roman"/>
            <w:color w:val="833C0B" w:themeColor="accent2" w:themeShade="80"/>
            <w:sz w:val="22"/>
            <w:rPrChange w:id="5948" w:author="tao huang" w:date="2018-10-28T11:46:00Z">
              <w:rPr>
                <w:rFonts w:cs="Times New Roman"/>
                <w:sz w:val="22"/>
              </w:rPr>
            </w:rPrChange>
          </w:rPr>
          <w:t>the</w:t>
        </w:r>
      </w:ins>
      <w:ins w:id="5949" w:author="tao huang" w:date="2018-10-27T23:15:00Z">
        <w:r w:rsidR="00D95231" w:rsidRPr="004F3ECB">
          <w:rPr>
            <w:rFonts w:cs="Times New Roman"/>
            <w:color w:val="833C0B" w:themeColor="accent2" w:themeShade="80"/>
            <w:sz w:val="22"/>
            <w:rPrChange w:id="5950" w:author="tao huang" w:date="2018-10-28T11:46:00Z">
              <w:rPr>
                <w:rFonts w:cs="Times New Roman"/>
                <w:sz w:val="22"/>
              </w:rPr>
            </w:rPrChange>
          </w:rPr>
          <w:t xml:space="preserve"> </w:t>
        </w:r>
      </w:ins>
      <w:ins w:id="5951" w:author="tao huang" w:date="2018-10-28T11:21:00Z">
        <w:r w:rsidR="006E3B1B" w:rsidRPr="004F3ECB">
          <w:rPr>
            <w:rFonts w:cs="Times New Roman"/>
            <w:color w:val="833C0B" w:themeColor="accent2" w:themeShade="80"/>
            <w:sz w:val="22"/>
            <w:rPrChange w:id="5952" w:author="tao huang" w:date="2018-10-28T11:46:00Z">
              <w:rPr>
                <w:rFonts w:cs="Times New Roman"/>
                <w:sz w:val="22"/>
              </w:rPr>
            </w:rPrChange>
          </w:rPr>
          <w:t xml:space="preserve">ADL-intra-EWC method and the ADL-intra-IC </w:t>
        </w:r>
      </w:ins>
      <w:ins w:id="5953" w:author="tao huang" w:date="2018-10-27T23:15:00Z">
        <w:r w:rsidR="00D95231" w:rsidRPr="004F3ECB">
          <w:rPr>
            <w:rFonts w:cs="Times New Roman"/>
            <w:color w:val="833C0B" w:themeColor="accent2" w:themeShade="80"/>
            <w:sz w:val="22"/>
            <w:rPrChange w:id="5954" w:author="tao huang" w:date="2018-10-28T11:46:00Z">
              <w:rPr>
                <w:rFonts w:cs="Times New Roman"/>
                <w:sz w:val="22"/>
              </w:rPr>
            </w:rPrChange>
          </w:rPr>
          <w:t xml:space="preserve">method compared to the ADL-intra </w:t>
        </w:r>
      </w:ins>
      <w:ins w:id="5955" w:author="tao huang" w:date="2018-10-27T23:16:00Z">
        <w:r w:rsidR="00D95231" w:rsidRPr="004F3ECB">
          <w:rPr>
            <w:rFonts w:cs="Times New Roman"/>
            <w:color w:val="833C0B" w:themeColor="accent2" w:themeShade="80"/>
            <w:sz w:val="22"/>
            <w:rPrChange w:id="5956" w:author="tao huang" w:date="2018-10-28T11:46:00Z">
              <w:rPr>
                <w:rFonts w:cs="Times New Roman"/>
                <w:sz w:val="22"/>
              </w:rPr>
            </w:rPrChange>
          </w:rPr>
          <w:t xml:space="preserve">model </w:t>
        </w:r>
      </w:ins>
      <w:ins w:id="5957" w:author="tao huang" w:date="2018-10-27T23:29:00Z">
        <w:r w:rsidR="00B8732B" w:rsidRPr="004F3ECB">
          <w:rPr>
            <w:rFonts w:cs="Times New Roman"/>
            <w:color w:val="833C0B" w:themeColor="accent2" w:themeShade="80"/>
            <w:sz w:val="22"/>
            <w:rPrChange w:id="5958" w:author="tao huang" w:date="2018-10-28T11:46:00Z">
              <w:rPr>
                <w:rFonts w:cs="Times New Roman"/>
                <w:sz w:val="22"/>
              </w:rPr>
            </w:rPrChange>
          </w:rPr>
          <w:t>for each product category</w:t>
        </w:r>
      </w:ins>
      <w:ins w:id="5959" w:author="tao huang" w:date="2018-10-27T23:13:00Z">
        <w:r w:rsidR="00D95231" w:rsidRPr="004F3ECB">
          <w:rPr>
            <w:rFonts w:cs="Times New Roman"/>
            <w:color w:val="833C0B" w:themeColor="accent2" w:themeShade="80"/>
            <w:sz w:val="22"/>
            <w:rPrChange w:id="5960" w:author="tao huang" w:date="2018-10-28T11:46:00Z">
              <w:rPr>
                <w:rFonts w:cs="Times New Roman"/>
                <w:sz w:val="22"/>
              </w:rPr>
            </w:rPrChange>
          </w:rPr>
          <w:t xml:space="preserve">. </w:t>
        </w:r>
      </w:ins>
      <w:ins w:id="5961" w:author="tao huang" w:date="2018-10-28T11:21:00Z">
        <w:r w:rsidR="006E3B1B" w:rsidRPr="004F3ECB">
          <w:rPr>
            <w:rFonts w:cs="Times New Roman"/>
            <w:color w:val="833C0B" w:themeColor="accent2" w:themeShade="80"/>
            <w:sz w:val="22"/>
            <w:rPrChange w:id="5962" w:author="tao huang" w:date="2018-10-28T11:46:00Z">
              <w:rPr>
                <w:rFonts w:cs="Times New Roman"/>
                <w:sz w:val="22"/>
              </w:rPr>
            </w:rPrChange>
          </w:rPr>
          <w:t xml:space="preserve">The comparison highlights the value </w:t>
        </w:r>
      </w:ins>
      <w:ins w:id="5963" w:author="tao huang" w:date="2018-10-28T11:31:00Z">
        <w:r w:rsidR="00A7308C" w:rsidRPr="004F3ECB">
          <w:rPr>
            <w:rFonts w:cs="Times New Roman"/>
            <w:color w:val="833C0B" w:themeColor="accent2" w:themeShade="80"/>
            <w:sz w:val="22"/>
            <w:rPrChange w:id="5964" w:author="tao huang" w:date="2018-10-28T11:46:00Z">
              <w:rPr>
                <w:rFonts w:cs="Times New Roman"/>
                <w:sz w:val="22"/>
              </w:rPr>
            </w:rPrChange>
          </w:rPr>
          <w:t>for</w:t>
        </w:r>
        <w:r w:rsidR="004D4FCD" w:rsidRPr="004F3ECB">
          <w:rPr>
            <w:rFonts w:cs="Times New Roman"/>
            <w:color w:val="833C0B" w:themeColor="accent2" w:themeShade="80"/>
            <w:sz w:val="22"/>
            <w:rPrChange w:id="5965" w:author="tao huang" w:date="2018-10-28T11:46:00Z">
              <w:rPr>
                <w:rFonts w:cs="Times New Roman"/>
                <w:sz w:val="22"/>
              </w:rPr>
            </w:rPrChange>
          </w:rPr>
          <w:t xml:space="preserve"> </w:t>
        </w:r>
      </w:ins>
      <w:ins w:id="5966" w:author="tao huang" w:date="2018-10-28T11:21:00Z">
        <w:r w:rsidR="006E3B1B" w:rsidRPr="004F3ECB">
          <w:rPr>
            <w:rFonts w:cs="Times New Roman"/>
            <w:color w:val="833C0B" w:themeColor="accent2" w:themeShade="80"/>
            <w:sz w:val="22"/>
            <w:rPrChange w:id="5967" w:author="tao huang" w:date="2018-10-28T11:46:00Z">
              <w:rPr>
                <w:rFonts w:cs="Times New Roman"/>
                <w:sz w:val="22"/>
              </w:rPr>
            </w:rPrChange>
          </w:rPr>
          <w:t xml:space="preserve">taking consideration of the </w:t>
        </w:r>
      </w:ins>
      <w:ins w:id="5968" w:author="tao huang" w:date="2018-10-28T11:22:00Z">
        <w:r w:rsidR="006E3B1B" w:rsidRPr="004F3ECB">
          <w:rPr>
            <w:rFonts w:cs="Times New Roman"/>
            <w:color w:val="833C0B" w:themeColor="accent2" w:themeShade="80"/>
            <w:sz w:val="22"/>
            <w:rPrChange w:id="5969" w:author="tao huang" w:date="2018-10-28T11:46:00Z">
              <w:rPr>
                <w:rFonts w:cs="Times New Roman"/>
                <w:sz w:val="22"/>
              </w:rPr>
            </w:rPrChange>
          </w:rPr>
          <w:t>structural change problem</w:t>
        </w:r>
      </w:ins>
      <w:ins w:id="5970" w:author="tao huang" w:date="2018-10-28T11:32:00Z">
        <w:r w:rsidR="00BB07F3" w:rsidRPr="004F3ECB">
          <w:rPr>
            <w:rFonts w:cs="Times New Roman"/>
            <w:color w:val="833C0B" w:themeColor="accent2" w:themeShade="80"/>
            <w:sz w:val="22"/>
            <w:rPrChange w:id="5971" w:author="tao huang" w:date="2018-10-28T11:46:00Z">
              <w:rPr>
                <w:rFonts w:cs="Times New Roman"/>
                <w:sz w:val="22"/>
              </w:rPr>
            </w:rPrChange>
          </w:rPr>
          <w:t xml:space="preserve"> as </w:t>
        </w:r>
        <w:r w:rsidR="00BB07F3" w:rsidRPr="004F3ECB">
          <w:rPr>
            <w:rFonts w:cs="Times New Roman"/>
            <w:color w:val="833C0B" w:themeColor="accent2" w:themeShade="80"/>
            <w:sz w:val="22"/>
            <w:rPrChange w:id="5972" w:author="tao huang" w:date="2018-10-28T11:46:00Z">
              <w:rPr>
                <w:rFonts w:cs="Times New Roman"/>
                <w:sz w:val="22"/>
              </w:rPr>
            </w:rPrChange>
          </w:rPr>
          <w:t>the ADL-intra model</w:t>
        </w:r>
      </w:ins>
      <w:ins w:id="5973" w:author="tao huang" w:date="2018-10-28T11:33:00Z">
        <w:r w:rsidR="00BB07F3" w:rsidRPr="004F3ECB">
          <w:rPr>
            <w:rFonts w:cs="Times New Roman"/>
            <w:color w:val="833C0B" w:themeColor="accent2" w:themeShade="80"/>
            <w:sz w:val="22"/>
            <w:rPrChange w:id="5974" w:author="tao huang" w:date="2018-10-28T11:46:00Z">
              <w:rPr>
                <w:rFonts w:cs="Times New Roman"/>
                <w:sz w:val="22"/>
              </w:rPr>
            </w:rPrChange>
          </w:rPr>
          <w:t xml:space="preserve"> has a similar specification compared to the </w:t>
        </w:r>
      </w:ins>
      <w:ins w:id="5975" w:author="tao huang" w:date="2018-10-28T11:43:00Z">
        <w:r w:rsidR="00374403" w:rsidRPr="004F3ECB">
          <w:rPr>
            <w:rFonts w:cs="Times New Roman"/>
            <w:color w:val="833C0B" w:themeColor="accent2" w:themeShade="80"/>
            <w:sz w:val="22"/>
            <w:rPrChange w:id="5976" w:author="tao huang" w:date="2018-10-28T11:46:00Z">
              <w:rPr>
                <w:rFonts w:cs="Times New Roman"/>
                <w:sz w:val="22"/>
              </w:rPr>
            </w:rPrChange>
          </w:rPr>
          <w:t>two</w:t>
        </w:r>
      </w:ins>
      <w:ins w:id="5977" w:author="tao huang" w:date="2018-10-28T11:42:00Z">
        <w:r w:rsidR="00374403" w:rsidRPr="004F3ECB">
          <w:rPr>
            <w:rFonts w:cs="Times New Roman"/>
            <w:color w:val="833C0B" w:themeColor="accent2" w:themeShade="80"/>
            <w:sz w:val="22"/>
            <w:rPrChange w:id="5978" w:author="tao huang" w:date="2018-10-28T11:46:00Z">
              <w:rPr>
                <w:rFonts w:cs="Times New Roman"/>
                <w:sz w:val="22"/>
              </w:rPr>
            </w:rPrChange>
          </w:rPr>
          <w:t xml:space="preserve"> </w:t>
        </w:r>
      </w:ins>
      <w:ins w:id="5979" w:author="tao huang" w:date="2018-10-28T11:33:00Z">
        <w:r w:rsidR="00BB07F3" w:rsidRPr="004F3ECB">
          <w:rPr>
            <w:rFonts w:cs="Times New Roman"/>
            <w:color w:val="833C0B" w:themeColor="accent2" w:themeShade="80"/>
            <w:sz w:val="22"/>
            <w:rPrChange w:id="5980" w:author="tao huang" w:date="2018-10-28T11:46:00Z">
              <w:rPr>
                <w:rFonts w:cs="Times New Roman"/>
                <w:sz w:val="22"/>
              </w:rPr>
            </w:rPrChange>
          </w:rPr>
          <w:t>methods but overlook</w:t>
        </w:r>
      </w:ins>
      <w:ins w:id="5981" w:author="tao huang" w:date="2018-10-28T11:42:00Z">
        <w:r w:rsidR="00374403" w:rsidRPr="004F3ECB">
          <w:rPr>
            <w:rFonts w:cs="Times New Roman"/>
            <w:color w:val="833C0B" w:themeColor="accent2" w:themeShade="80"/>
            <w:sz w:val="22"/>
            <w:rPrChange w:id="5982" w:author="tao huang" w:date="2018-10-28T11:46:00Z">
              <w:rPr>
                <w:rFonts w:cs="Times New Roman"/>
                <w:sz w:val="22"/>
              </w:rPr>
            </w:rPrChange>
          </w:rPr>
          <w:t>s</w:t>
        </w:r>
      </w:ins>
      <w:ins w:id="5983" w:author="tao huang" w:date="2018-10-28T11:33:00Z">
        <w:r w:rsidR="00BB07F3" w:rsidRPr="004F3ECB">
          <w:rPr>
            <w:rFonts w:cs="Times New Roman"/>
            <w:color w:val="833C0B" w:themeColor="accent2" w:themeShade="80"/>
            <w:sz w:val="22"/>
            <w:rPrChange w:id="5984" w:author="tao huang" w:date="2018-10-28T11:46:00Z">
              <w:rPr>
                <w:rFonts w:cs="Times New Roman"/>
                <w:sz w:val="22"/>
              </w:rPr>
            </w:rPrChange>
          </w:rPr>
          <w:t xml:space="preserve"> the problem of structural change</w:t>
        </w:r>
      </w:ins>
      <w:ins w:id="5985" w:author="tao huang" w:date="2018-10-28T11:22:00Z">
        <w:r w:rsidR="006E3B1B" w:rsidRPr="004F3ECB">
          <w:rPr>
            <w:rFonts w:cs="Times New Roman"/>
            <w:color w:val="833C0B" w:themeColor="accent2" w:themeShade="80"/>
            <w:sz w:val="22"/>
            <w:rPrChange w:id="5986" w:author="tao huang" w:date="2018-10-28T11:46:00Z">
              <w:rPr>
                <w:rFonts w:cs="Times New Roman"/>
                <w:sz w:val="22"/>
              </w:rPr>
            </w:rPrChange>
          </w:rPr>
          <w:t xml:space="preserve">. </w:t>
        </w:r>
      </w:ins>
      <w:ins w:id="5987" w:author="tao huang" w:date="2018-10-28T11:36:00Z">
        <w:r w:rsidR="00BB07F3" w:rsidRPr="004F3ECB">
          <w:rPr>
            <w:rFonts w:cs="Times New Roman"/>
            <w:color w:val="833C0B" w:themeColor="accent2" w:themeShade="80"/>
            <w:sz w:val="22"/>
            <w:rPrChange w:id="5988" w:author="tao huang" w:date="2018-10-28T11:46:00Z">
              <w:rPr>
                <w:rFonts w:cs="Times New Roman"/>
                <w:sz w:val="22"/>
              </w:rPr>
            </w:rPrChange>
          </w:rPr>
          <w:t xml:space="preserve">Take the ADL-intra-EWC model as an example, </w:t>
        </w:r>
      </w:ins>
      <w:ins w:id="5989" w:author="tao huang" w:date="2018-10-28T11:37:00Z">
        <w:r w:rsidR="00BB07F3" w:rsidRPr="004F3ECB">
          <w:rPr>
            <w:rFonts w:cs="Times New Roman"/>
            <w:color w:val="833C0B" w:themeColor="accent2" w:themeShade="80"/>
            <w:sz w:val="22"/>
            <w:rPrChange w:id="5990" w:author="tao huang" w:date="2018-10-28T11:46:00Z">
              <w:rPr>
                <w:rFonts w:cs="Times New Roman"/>
                <w:sz w:val="22"/>
              </w:rPr>
            </w:rPrChange>
          </w:rPr>
          <w:t xml:space="preserve">we first calculate </w:t>
        </w:r>
      </w:ins>
      <w:moveToRangeStart w:id="5991" w:author="tao huang" w:date="2018-10-28T11:26:00Z" w:name="move528489315"/>
      <w:moveTo w:id="5992" w:author="tao huang" w:date="2018-10-28T11:26:00Z">
        <w:del w:id="5993" w:author="tao huang" w:date="2018-10-28T11:33:00Z">
          <w:r w:rsidR="008B01CC" w:rsidRPr="004F3ECB" w:rsidDel="00BB07F3">
            <w:rPr>
              <w:rFonts w:cs="Times New Roman"/>
              <w:color w:val="833C0B" w:themeColor="accent2" w:themeShade="80"/>
              <w:sz w:val="22"/>
              <w:rPrChange w:id="5994" w:author="tao huang" w:date="2018-10-28T11:46:00Z">
                <w:rPr>
                  <w:rFonts w:cs="Times New Roman"/>
                  <w:sz w:val="22"/>
                </w:rPr>
              </w:rPrChange>
            </w:rPr>
            <w:delText xml:space="preserve">The comparison results for other error measures and horizons are similar and we do show them for simplicity. </w:delText>
          </w:r>
        </w:del>
      </w:moveTo>
      <w:moveToRangeEnd w:id="5991"/>
      <w:ins w:id="5995" w:author="tao huang" w:date="2018-10-27T23:16:00Z">
        <w:r w:rsidR="00D95231" w:rsidRPr="004F3ECB">
          <w:rPr>
            <w:rFonts w:cs="Times New Roman"/>
            <w:color w:val="833C0B" w:themeColor="accent2" w:themeShade="80"/>
            <w:sz w:val="22"/>
            <w:rPrChange w:id="5996" w:author="tao huang" w:date="2018-10-28T11:46:00Z">
              <w:rPr>
                <w:rFonts w:cs="Times New Roman"/>
                <w:sz w:val="22"/>
              </w:rPr>
            </w:rPrChange>
          </w:rPr>
          <w:t xml:space="preserve">the </w:t>
        </w:r>
      </w:ins>
      <w:ins w:id="5997" w:author="tao huang" w:date="2018-10-27T23:17:00Z">
        <w:r w:rsidR="00D95231" w:rsidRPr="004F3ECB">
          <w:rPr>
            <w:rFonts w:cs="Times New Roman"/>
            <w:color w:val="833C0B" w:themeColor="accent2" w:themeShade="80"/>
            <w:sz w:val="22"/>
            <w:rPrChange w:id="5998" w:author="tao huang" w:date="2018-10-28T11:46:00Z">
              <w:rPr>
                <w:rFonts w:cs="Times New Roman"/>
                <w:sz w:val="22"/>
              </w:rPr>
            </w:rPrChange>
          </w:rPr>
          <w:t>percentage reduction of the MASE</w:t>
        </w:r>
        <w:r w:rsidR="00D95231" w:rsidRPr="004F3ECB">
          <w:rPr>
            <w:rFonts w:cs="Times New Roman"/>
            <w:color w:val="833C0B" w:themeColor="accent2" w:themeShade="80"/>
            <w:sz w:val="22"/>
            <w:rPrChange w:id="5999" w:author="tao huang" w:date="2018-10-28T11:46:00Z">
              <w:rPr>
                <w:rFonts w:cs="Times New Roman"/>
                <w:sz w:val="22"/>
              </w:rPr>
            </w:rPrChange>
          </w:rPr>
          <w:t xml:space="preserve"> </w:t>
        </w:r>
      </w:ins>
      <w:ins w:id="6000" w:author="tao huang" w:date="2018-10-28T11:36:00Z">
        <w:r w:rsidR="00BB07F3" w:rsidRPr="004F3ECB">
          <w:rPr>
            <w:rFonts w:cs="Times New Roman"/>
            <w:color w:val="833C0B" w:themeColor="accent2" w:themeShade="80"/>
            <w:sz w:val="22"/>
            <w:rPrChange w:id="6001" w:author="tao huang" w:date="2018-10-28T11:46:00Z">
              <w:rPr>
                <w:rFonts w:cs="Times New Roman"/>
                <w:sz w:val="22"/>
              </w:rPr>
            </w:rPrChange>
          </w:rPr>
          <w:t xml:space="preserve">for product </w:t>
        </w:r>
        <m:oMath>
          <m:r>
            <w:rPr>
              <w:rFonts w:ascii="Cambria Math" w:hAnsi="Cambria Math" w:cs="Times New Roman"/>
              <w:color w:val="833C0B" w:themeColor="accent2" w:themeShade="80"/>
              <w:sz w:val="22"/>
              <w:rPrChange w:id="6002" w:author="tao huang" w:date="2018-10-28T11:46:00Z">
                <w:rPr>
                  <w:rFonts w:ascii="Cambria Math" w:hAnsi="Cambria Math" w:cs="Times New Roman"/>
                  <w:sz w:val="22"/>
                </w:rPr>
              </w:rPrChange>
            </w:rPr>
            <m:t>i</m:t>
          </m:r>
        </m:oMath>
        <w:r w:rsidR="00BB07F3" w:rsidRPr="004F3ECB">
          <w:rPr>
            <w:rFonts w:cs="Times New Roman"/>
            <w:color w:val="833C0B" w:themeColor="accent2" w:themeShade="80"/>
            <w:sz w:val="22"/>
            <w:rPrChange w:id="6003" w:author="tao huang" w:date="2018-10-28T11:46:00Z">
              <w:rPr>
                <w:rFonts w:cs="Times New Roman"/>
                <w:sz w:val="22"/>
              </w:rPr>
            </w:rPrChange>
          </w:rPr>
          <w:t xml:space="preserve"> as:</w:t>
        </w:r>
      </w:ins>
    </w:p>
    <w:p w14:paraId="4AC429C4" w14:textId="77777777" w:rsidR="00AE5AC3" w:rsidRPr="004F3ECB" w:rsidRDefault="00AE5AC3" w:rsidP="00AF52DD">
      <w:pPr>
        <w:shd w:val="clear" w:color="auto" w:fill="FFFFFF" w:themeFill="background1"/>
        <w:spacing w:after="0" w:line="360" w:lineRule="auto"/>
        <w:rPr>
          <w:ins w:id="6004" w:author="tao huang" w:date="2018-10-28T11:12:00Z"/>
          <w:rFonts w:cs="Times New Roman"/>
          <w:color w:val="833C0B" w:themeColor="accent2" w:themeShade="80"/>
          <w:sz w:val="22"/>
          <w:rPrChange w:id="6005" w:author="tao huang" w:date="2018-10-28T11:46:00Z">
            <w:rPr>
              <w:ins w:id="6006" w:author="tao huang" w:date="2018-10-28T11:12:00Z"/>
              <w:rFonts w:cs="Times New Roman"/>
              <w:sz w:val="22"/>
            </w:rPr>
          </w:rPrChange>
        </w:rPr>
      </w:pPr>
    </w:p>
    <w:p w14:paraId="3E99B237" w14:textId="6D528284" w:rsidR="00D322AA" w:rsidRPr="004F3ECB" w:rsidRDefault="00D322AA" w:rsidP="00D322AA">
      <w:pPr>
        <w:shd w:val="clear" w:color="auto" w:fill="FFFFFF" w:themeFill="background1"/>
        <w:spacing w:after="0" w:line="360" w:lineRule="auto"/>
        <w:rPr>
          <w:ins w:id="6007" w:author="tao huang" w:date="2018-10-28T11:13:00Z"/>
          <w:rFonts w:cs="Times New Roman"/>
          <w:color w:val="833C0B" w:themeColor="accent2" w:themeShade="80"/>
          <w:sz w:val="22"/>
          <w:rPrChange w:id="6008" w:author="tao huang" w:date="2018-10-28T11:46:00Z">
            <w:rPr>
              <w:ins w:id="6009" w:author="tao huang" w:date="2018-10-28T11:13:00Z"/>
              <w:rFonts w:cs="Times New Roman"/>
              <w:sz w:val="22"/>
            </w:rPr>
          </w:rPrChange>
        </w:rPr>
      </w:pPr>
      <m:oMathPara>
        <m:oMath>
          <m:r>
            <w:ins w:id="6010" w:author="tao huang" w:date="2018-10-28T11:14:00Z">
              <m:rPr>
                <m:sty m:val="p"/>
              </m:rPr>
              <w:rPr>
                <w:rFonts w:ascii="Cambria Math" w:hAnsi="Cambria Math" w:cs="Times New Roman"/>
                <w:color w:val="833C0B" w:themeColor="accent2" w:themeShade="80"/>
                <w:sz w:val="22"/>
                <w:rPrChange w:id="6011" w:author="tao huang" w:date="2018-10-28T11:46:00Z">
                  <w:rPr>
                    <w:rFonts w:ascii="Cambria Math" w:hAnsi="Cambria Math" w:cs="Times New Roman"/>
                    <w:sz w:val="22"/>
                  </w:rPr>
                </w:rPrChange>
              </w:rPr>
              <m:t>P</m:t>
            </w:ins>
          </m:r>
          <m:d>
            <m:dPr>
              <m:ctrlPr>
                <w:ins w:id="6012" w:author="tao huang" w:date="2018-10-28T11:14:00Z">
                  <w:rPr>
                    <w:rFonts w:ascii="Cambria Math" w:hAnsi="Cambria Math" w:cs="Times New Roman"/>
                    <w:i/>
                    <w:color w:val="833C0B" w:themeColor="accent2" w:themeShade="80"/>
                    <w:sz w:val="22"/>
                    <w:rPrChange w:id="6013" w:author="tao huang" w:date="2018-10-28T11:46:00Z">
                      <w:rPr>
                        <w:rFonts w:ascii="Cambria Math" w:hAnsi="Cambria Math" w:cs="Times New Roman"/>
                        <w:i/>
                        <w:sz w:val="22"/>
                      </w:rPr>
                    </w:rPrChange>
                  </w:rPr>
                </w:ins>
              </m:ctrlPr>
            </m:dPr>
            <m:e>
              <m:r>
                <w:ins w:id="6014" w:author="tao huang" w:date="2018-10-28T11:14:00Z">
                  <m:rPr>
                    <m:sty m:val="p"/>
                  </m:rPr>
                  <w:rPr>
                    <w:rFonts w:ascii="Cambria Math" w:hAnsi="Cambria Math" w:cs="Times New Roman"/>
                    <w:color w:val="833C0B" w:themeColor="accent2" w:themeShade="80"/>
                    <w:sz w:val="22"/>
                    <w:rPrChange w:id="6015" w:author="tao huang" w:date="2018-10-28T11:46:00Z">
                      <w:rPr>
                        <w:rFonts w:ascii="Cambria Math" w:hAnsi="Cambria Math" w:cs="Times New Roman"/>
                        <w:sz w:val="22"/>
                      </w:rPr>
                    </w:rPrChange>
                  </w:rPr>
                  <m:t>ADL-intra</m:t>
                </w:ins>
              </m:r>
              <m:r>
                <w:ins w:id="6016" w:author="tao huang" w:date="2018-10-28T11:14:00Z">
                  <w:rPr>
                    <w:rFonts w:ascii="Cambria Math" w:hAnsi="Cambria Math" w:cs="Times New Roman"/>
                    <w:color w:val="833C0B" w:themeColor="accent2" w:themeShade="80"/>
                    <w:sz w:val="22"/>
                    <w:rPrChange w:id="6017" w:author="tao huang" w:date="2018-10-28T11:46:00Z">
                      <w:rPr>
                        <w:rFonts w:ascii="Cambria Math" w:hAnsi="Cambria Math" w:cs="Times New Roman"/>
                        <w:sz w:val="22"/>
                      </w:rPr>
                    </w:rPrChange>
                  </w:rPr>
                  <m:t>-</m:t>
                </w:ins>
              </m:r>
              <m:r>
                <w:ins w:id="6018" w:author="tao huang" w:date="2018-10-28T11:14:00Z">
                  <m:rPr>
                    <m:sty m:val="p"/>
                  </m:rPr>
                  <w:rPr>
                    <w:rFonts w:ascii="Cambria Math" w:hAnsi="Cambria Math" w:cs="Times New Roman"/>
                    <w:color w:val="833C0B" w:themeColor="accent2" w:themeShade="80"/>
                    <w:sz w:val="22"/>
                    <w:rPrChange w:id="6019" w:author="tao huang" w:date="2018-10-28T11:46:00Z">
                      <w:rPr>
                        <w:rFonts w:ascii="Cambria Math" w:hAnsi="Cambria Math" w:cs="Times New Roman"/>
                        <w:sz w:val="22"/>
                      </w:rPr>
                    </w:rPrChange>
                  </w:rPr>
                  <m:t>EWC</m:t>
                </w:ins>
              </m:r>
              <m:r>
                <w:ins w:id="6020" w:author="tao huang" w:date="2018-10-28T11:14:00Z">
                  <w:rPr>
                    <w:rFonts w:ascii="Cambria Math" w:hAnsi="Cambria Math" w:cs="Times New Roman"/>
                    <w:color w:val="833C0B" w:themeColor="accent2" w:themeShade="80"/>
                    <w:sz w:val="22"/>
                    <w:rPrChange w:id="6021" w:author="tao huang" w:date="2018-10-28T11:46:00Z">
                      <w:rPr>
                        <w:rFonts w:ascii="Cambria Math" w:hAnsi="Cambria Math" w:cs="Times New Roman"/>
                        <w:sz w:val="22"/>
                      </w:rPr>
                    </w:rPrChange>
                  </w:rPr>
                  <m:t>,i</m:t>
                </w:ins>
              </m:r>
            </m:e>
          </m:d>
          <m:r>
            <w:ins w:id="6022" w:author="tao huang" w:date="2018-10-28T11:14:00Z">
              <w:rPr>
                <w:rFonts w:ascii="Cambria Math" w:hAnsi="Cambria Math" w:cs="Times New Roman"/>
                <w:color w:val="833C0B" w:themeColor="accent2" w:themeShade="80"/>
                <w:sz w:val="22"/>
                <w:rPrChange w:id="6023" w:author="tao huang" w:date="2018-10-28T11:46:00Z">
                  <w:rPr>
                    <w:rFonts w:ascii="Cambria Math" w:hAnsi="Cambria Math" w:cs="Times New Roman"/>
                    <w:sz w:val="22"/>
                  </w:rPr>
                </w:rPrChange>
              </w:rPr>
              <m:t>=</m:t>
            </w:ins>
          </m:r>
          <m:f>
            <m:fPr>
              <m:ctrlPr>
                <w:ins w:id="6024" w:author="tao huang" w:date="2018-10-28T11:13:00Z">
                  <w:rPr>
                    <w:rFonts w:ascii="Cambria Math" w:hAnsi="Cambria Math" w:cs="Times New Roman"/>
                    <w:color w:val="833C0B" w:themeColor="accent2" w:themeShade="80"/>
                    <w:sz w:val="22"/>
                    <w:rPrChange w:id="6025" w:author="tao huang" w:date="2018-10-28T11:46:00Z">
                      <w:rPr>
                        <w:rFonts w:ascii="Cambria Math" w:hAnsi="Cambria Math" w:cs="Times New Roman"/>
                        <w:sz w:val="22"/>
                      </w:rPr>
                    </w:rPrChange>
                  </w:rPr>
                </w:ins>
              </m:ctrlPr>
            </m:fPr>
            <m:num>
              <m:r>
                <w:ins w:id="6026" w:author="tao huang" w:date="2018-10-28T11:13:00Z">
                  <m:rPr>
                    <m:sty m:val="p"/>
                  </m:rPr>
                  <w:rPr>
                    <w:rFonts w:ascii="Cambria Math" w:hAnsi="Cambria Math" w:cs="Times New Roman"/>
                    <w:color w:val="833C0B" w:themeColor="accent2" w:themeShade="80"/>
                    <w:sz w:val="22"/>
                    <w:rPrChange w:id="6027" w:author="tao huang" w:date="2018-10-28T11:46:00Z">
                      <w:rPr>
                        <w:rFonts w:ascii="Cambria Math" w:hAnsi="Cambria Math" w:cs="Times New Roman"/>
                        <w:sz w:val="22"/>
                      </w:rPr>
                    </w:rPrChange>
                  </w:rPr>
                  <m:t>MASE</m:t>
                </w:ins>
              </m:r>
              <m:r>
                <w:ins w:id="6028" w:author="tao huang" w:date="2018-10-28T11:13:00Z">
                  <w:rPr>
                    <w:rFonts w:ascii="Cambria Math" w:hAnsi="Cambria Math" w:cs="Times New Roman"/>
                    <w:color w:val="833C0B" w:themeColor="accent2" w:themeShade="80"/>
                    <w:sz w:val="22"/>
                    <w:rPrChange w:id="6029" w:author="tao huang" w:date="2018-10-28T11:46:00Z">
                      <w:rPr>
                        <w:rFonts w:ascii="Cambria Math" w:hAnsi="Cambria Math" w:cs="Times New Roman"/>
                        <w:sz w:val="22"/>
                      </w:rPr>
                    </w:rPrChange>
                  </w:rPr>
                  <m:t>(</m:t>
                </w:ins>
              </m:r>
              <m:r>
                <w:ins w:id="6030" w:author="tao huang" w:date="2018-10-28T11:13:00Z">
                  <m:rPr>
                    <m:sty m:val="p"/>
                  </m:rPr>
                  <w:rPr>
                    <w:rFonts w:ascii="Cambria Math" w:hAnsi="Cambria Math" w:cs="Times New Roman"/>
                    <w:color w:val="833C0B" w:themeColor="accent2" w:themeShade="80"/>
                    <w:sz w:val="22"/>
                    <w:rPrChange w:id="6031" w:author="tao huang" w:date="2018-10-28T11:46:00Z">
                      <w:rPr>
                        <w:rFonts w:ascii="Cambria Math" w:hAnsi="Cambria Math" w:cs="Times New Roman"/>
                        <w:sz w:val="22"/>
                      </w:rPr>
                    </w:rPrChange>
                  </w:rPr>
                  <m:t>ADL-intra</m:t>
                </w:ins>
              </m:r>
              <m:r>
                <w:ins w:id="6032" w:author="tao huang" w:date="2018-10-28T11:13:00Z">
                  <w:rPr>
                    <w:rFonts w:ascii="Cambria Math" w:hAnsi="Cambria Math" w:cs="Times New Roman"/>
                    <w:color w:val="833C0B" w:themeColor="accent2" w:themeShade="80"/>
                    <w:sz w:val="22"/>
                    <w:rPrChange w:id="6033" w:author="tao huang" w:date="2018-10-28T11:46:00Z">
                      <w:rPr>
                        <w:rFonts w:ascii="Cambria Math" w:hAnsi="Cambria Math" w:cs="Times New Roman"/>
                        <w:sz w:val="22"/>
                      </w:rPr>
                    </w:rPrChange>
                  </w:rPr>
                  <m:t xml:space="preserve">,i)- </m:t>
                </w:ins>
              </m:r>
              <m:r>
                <w:ins w:id="6034" w:author="tao huang" w:date="2018-10-28T11:13:00Z">
                  <m:rPr>
                    <m:sty m:val="p"/>
                  </m:rPr>
                  <w:rPr>
                    <w:rFonts w:ascii="Cambria Math" w:hAnsi="Cambria Math" w:cs="Times New Roman"/>
                    <w:color w:val="833C0B" w:themeColor="accent2" w:themeShade="80"/>
                    <w:sz w:val="22"/>
                    <w:rPrChange w:id="6035" w:author="tao huang" w:date="2018-10-28T11:46:00Z">
                      <w:rPr>
                        <w:rFonts w:ascii="Cambria Math" w:hAnsi="Cambria Math" w:cs="Times New Roman"/>
                        <w:sz w:val="22"/>
                      </w:rPr>
                    </w:rPrChange>
                  </w:rPr>
                  <m:t>MASE</m:t>
                </w:ins>
              </m:r>
              <m:r>
                <w:ins w:id="6036" w:author="tao huang" w:date="2018-10-28T11:13:00Z">
                  <w:rPr>
                    <w:rFonts w:ascii="Cambria Math" w:hAnsi="Cambria Math" w:cs="Times New Roman"/>
                    <w:color w:val="833C0B" w:themeColor="accent2" w:themeShade="80"/>
                    <w:sz w:val="22"/>
                    <w:rPrChange w:id="6037" w:author="tao huang" w:date="2018-10-28T11:46:00Z">
                      <w:rPr>
                        <w:rFonts w:ascii="Cambria Math" w:hAnsi="Cambria Math" w:cs="Times New Roman"/>
                        <w:sz w:val="22"/>
                      </w:rPr>
                    </w:rPrChange>
                  </w:rPr>
                  <m:t>(</m:t>
                </w:ins>
              </m:r>
              <m:r>
                <w:ins w:id="6038" w:author="tao huang" w:date="2018-10-28T11:13:00Z">
                  <m:rPr>
                    <m:sty m:val="p"/>
                  </m:rPr>
                  <w:rPr>
                    <w:rFonts w:ascii="Cambria Math" w:hAnsi="Cambria Math" w:cs="Times New Roman"/>
                    <w:color w:val="833C0B" w:themeColor="accent2" w:themeShade="80"/>
                    <w:sz w:val="22"/>
                    <w:rPrChange w:id="6039" w:author="tao huang" w:date="2018-10-28T11:46:00Z">
                      <w:rPr>
                        <w:rFonts w:ascii="Cambria Math" w:hAnsi="Cambria Math" w:cs="Times New Roman"/>
                        <w:sz w:val="22"/>
                      </w:rPr>
                    </w:rPrChange>
                  </w:rPr>
                  <m:t>ADL-intra</m:t>
                </w:ins>
              </m:r>
              <m:r>
                <w:ins w:id="6040" w:author="tao huang" w:date="2018-10-28T11:13:00Z">
                  <w:rPr>
                    <w:rFonts w:ascii="Cambria Math" w:hAnsi="Cambria Math" w:cs="Times New Roman"/>
                    <w:color w:val="833C0B" w:themeColor="accent2" w:themeShade="80"/>
                    <w:sz w:val="22"/>
                    <w:rPrChange w:id="6041" w:author="tao huang" w:date="2018-10-28T11:46:00Z">
                      <w:rPr>
                        <w:rFonts w:ascii="Cambria Math" w:hAnsi="Cambria Math" w:cs="Times New Roman"/>
                        <w:sz w:val="22"/>
                      </w:rPr>
                    </w:rPrChange>
                  </w:rPr>
                  <m:t>-</m:t>
                </w:ins>
              </m:r>
              <m:r>
                <w:ins w:id="6042" w:author="tao huang" w:date="2018-10-28T11:13:00Z">
                  <m:rPr>
                    <m:sty m:val="p"/>
                  </m:rPr>
                  <w:rPr>
                    <w:rFonts w:ascii="Cambria Math" w:hAnsi="Cambria Math" w:cs="Times New Roman"/>
                    <w:color w:val="833C0B" w:themeColor="accent2" w:themeShade="80"/>
                    <w:sz w:val="22"/>
                    <w:rPrChange w:id="6043" w:author="tao huang" w:date="2018-10-28T11:46:00Z">
                      <w:rPr>
                        <w:rFonts w:ascii="Cambria Math" w:hAnsi="Cambria Math" w:cs="Times New Roman"/>
                        <w:sz w:val="22"/>
                      </w:rPr>
                    </w:rPrChange>
                  </w:rPr>
                  <m:t>EWC</m:t>
                </w:ins>
              </m:r>
              <m:r>
                <w:ins w:id="6044" w:author="tao huang" w:date="2018-10-28T11:13:00Z">
                  <w:rPr>
                    <w:rFonts w:ascii="Cambria Math" w:hAnsi="Cambria Math" w:cs="Times New Roman"/>
                    <w:color w:val="833C0B" w:themeColor="accent2" w:themeShade="80"/>
                    <w:sz w:val="22"/>
                    <w:rPrChange w:id="6045" w:author="tao huang" w:date="2018-10-28T11:46:00Z">
                      <w:rPr>
                        <w:rFonts w:ascii="Cambria Math" w:hAnsi="Cambria Math" w:cs="Times New Roman"/>
                        <w:sz w:val="22"/>
                      </w:rPr>
                    </w:rPrChange>
                  </w:rPr>
                  <m:t>,i)</m:t>
                </w:ins>
              </m:r>
            </m:num>
            <m:den>
              <m:r>
                <w:ins w:id="6046" w:author="tao huang" w:date="2018-10-28T11:14:00Z">
                  <m:rPr>
                    <m:sty m:val="p"/>
                  </m:rPr>
                  <w:rPr>
                    <w:rFonts w:ascii="Cambria Math" w:hAnsi="Cambria Math" w:cs="Times New Roman"/>
                    <w:color w:val="833C0B" w:themeColor="accent2" w:themeShade="80"/>
                    <w:sz w:val="22"/>
                    <w:rPrChange w:id="6047" w:author="tao huang" w:date="2018-10-28T11:46:00Z">
                      <w:rPr>
                        <w:rFonts w:ascii="Cambria Math" w:hAnsi="Cambria Math" w:cs="Times New Roman"/>
                        <w:sz w:val="22"/>
                      </w:rPr>
                    </w:rPrChange>
                  </w:rPr>
                  <m:t>MASE</m:t>
                </w:ins>
              </m:r>
              <m:r>
                <w:ins w:id="6048" w:author="tao huang" w:date="2018-10-28T11:14:00Z">
                  <w:rPr>
                    <w:rFonts w:ascii="Cambria Math" w:hAnsi="Cambria Math" w:cs="Times New Roman"/>
                    <w:color w:val="833C0B" w:themeColor="accent2" w:themeShade="80"/>
                    <w:sz w:val="22"/>
                    <w:rPrChange w:id="6049" w:author="tao huang" w:date="2018-10-28T11:46:00Z">
                      <w:rPr>
                        <w:rFonts w:ascii="Cambria Math" w:hAnsi="Cambria Math" w:cs="Times New Roman"/>
                        <w:sz w:val="22"/>
                      </w:rPr>
                    </w:rPrChange>
                  </w:rPr>
                  <m:t>(</m:t>
                </w:ins>
              </m:r>
              <m:r>
                <w:ins w:id="6050" w:author="tao huang" w:date="2018-10-28T11:14:00Z">
                  <m:rPr>
                    <m:sty m:val="p"/>
                  </m:rPr>
                  <w:rPr>
                    <w:rFonts w:ascii="Cambria Math" w:hAnsi="Cambria Math" w:cs="Times New Roman"/>
                    <w:color w:val="833C0B" w:themeColor="accent2" w:themeShade="80"/>
                    <w:sz w:val="22"/>
                    <w:rPrChange w:id="6051" w:author="tao huang" w:date="2018-10-28T11:46:00Z">
                      <w:rPr>
                        <w:rFonts w:ascii="Cambria Math" w:hAnsi="Cambria Math" w:cs="Times New Roman"/>
                        <w:sz w:val="22"/>
                      </w:rPr>
                    </w:rPrChange>
                  </w:rPr>
                  <m:t>ADL-intra</m:t>
                </w:ins>
              </m:r>
              <m:r>
                <w:ins w:id="6052" w:author="tao huang" w:date="2018-10-28T11:14:00Z">
                  <w:rPr>
                    <w:rFonts w:ascii="Cambria Math" w:hAnsi="Cambria Math" w:cs="Times New Roman"/>
                    <w:color w:val="833C0B" w:themeColor="accent2" w:themeShade="80"/>
                    <w:sz w:val="22"/>
                    <w:rPrChange w:id="6053" w:author="tao huang" w:date="2018-10-28T11:46:00Z">
                      <w:rPr>
                        <w:rFonts w:ascii="Cambria Math" w:hAnsi="Cambria Math" w:cs="Times New Roman"/>
                        <w:sz w:val="22"/>
                      </w:rPr>
                    </w:rPrChange>
                  </w:rPr>
                  <m:t>,i)</m:t>
                </w:ins>
              </m:r>
            </m:den>
          </m:f>
          <m:r>
            <w:ins w:id="6054" w:author="tao huang" w:date="2018-10-28T11:14:00Z">
              <w:rPr>
                <w:rFonts w:ascii="Cambria Math" w:hAnsi="Cambria Math" w:cs="Times New Roman"/>
                <w:color w:val="833C0B" w:themeColor="accent2" w:themeShade="80"/>
                <w:sz w:val="22"/>
                <w:rPrChange w:id="6055" w:author="tao huang" w:date="2018-10-28T11:46:00Z">
                  <w:rPr>
                    <w:rFonts w:ascii="Cambria Math" w:hAnsi="Cambria Math" w:cs="Times New Roman"/>
                    <w:sz w:val="22"/>
                  </w:rPr>
                </w:rPrChange>
              </w:rPr>
              <m:t>*100%</m:t>
            </w:ins>
          </m:r>
        </m:oMath>
      </m:oMathPara>
    </w:p>
    <w:p w14:paraId="5393CDDD" w14:textId="1916E850" w:rsidR="00746078" w:rsidRPr="004F3ECB" w:rsidRDefault="00625DB2" w:rsidP="00746078">
      <w:pPr>
        <w:shd w:val="clear" w:color="auto" w:fill="FFFFFF" w:themeFill="background1"/>
        <w:spacing w:after="0" w:line="360" w:lineRule="auto"/>
        <w:jc w:val="right"/>
        <w:rPr>
          <w:ins w:id="6056" w:author="tao huang" w:date="2018-10-27T23:10:00Z"/>
          <w:rFonts w:cs="Times New Roman"/>
          <w:color w:val="833C0B" w:themeColor="accent2" w:themeShade="80"/>
          <w:sz w:val="22"/>
          <w:rPrChange w:id="6057" w:author="tao huang" w:date="2018-10-28T11:46:00Z">
            <w:rPr>
              <w:ins w:id="6058" w:author="tao huang" w:date="2018-10-27T23:10:00Z"/>
              <w:rFonts w:cs="Times New Roman"/>
              <w:sz w:val="22"/>
            </w:rPr>
          </w:rPrChange>
        </w:rPr>
        <w:pPrChange w:id="6059" w:author="tao huang" w:date="2018-10-27T23:11:00Z">
          <w:pPr>
            <w:shd w:val="clear" w:color="auto" w:fill="FFFFFF" w:themeFill="background1"/>
            <w:spacing w:after="0" w:line="360" w:lineRule="auto"/>
          </w:pPr>
        </w:pPrChange>
      </w:pPr>
      <w:ins w:id="6060" w:author="tao huang" w:date="2018-10-27T23:27:00Z">
        <w:r w:rsidRPr="004F3ECB">
          <w:rPr>
            <w:rFonts w:cs="Times New Roman"/>
            <w:color w:val="833C0B" w:themeColor="accent2" w:themeShade="80"/>
            <w:sz w:val="22"/>
            <w:rPrChange w:id="6061" w:author="tao huang" w:date="2018-10-28T11:46:00Z">
              <w:rPr>
                <w:rFonts w:cs="Times New Roman"/>
                <w:sz w:val="22"/>
              </w:rPr>
            </w:rPrChange>
          </w:rPr>
          <w:t xml:space="preserve">   </w:t>
        </w:r>
      </w:ins>
      <w:ins w:id="6062" w:author="tao huang" w:date="2018-10-27T23:11:00Z">
        <w:r w:rsidR="00746078" w:rsidRPr="004F3ECB">
          <w:rPr>
            <w:rFonts w:cs="Times New Roman"/>
            <w:color w:val="833C0B" w:themeColor="accent2" w:themeShade="80"/>
            <w:sz w:val="22"/>
            <w:rPrChange w:id="6063" w:author="tao huang" w:date="2018-10-28T11:46:00Z">
              <w:rPr>
                <w:rFonts w:cs="Times New Roman"/>
                <w:sz w:val="22"/>
              </w:rPr>
            </w:rPrChange>
          </w:rPr>
          <w:t>(10)</w:t>
        </w:r>
      </w:ins>
    </w:p>
    <w:p w14:paraId="3D54F995" w14:textId="3F4460B2" w:rsidR="00AF52DD" w:rsidRPr="005B1C8C" w:rsidRDefault="00746078" w:rsidP="00746078">
      <w:pPr>
        <w:shd w:val="clear" w:color="auto" w:fill="FFFFFF" w:themeFill="background1"/>
        <w:spacing w:after="0" w:line="360" w:lineRule="auto"/>
        <w:rPr>
          <w:rFonts w:cs="Times New Roman"/>
          <w:sz w:val="22"/>
        </w:rPr>
        <w:pPrChange w:id="6064" w:author="tao huang" w:date="2018-10-27T23:10:00Z">
          <w:pPr>
            <w:shd w:val="clear" w:color="auto" w:fill="FFFFFF" w:themeFill="background1"/>
            <w:spacing w:after="0" w:line="360" w:lineRule="auto"/>
          </w:pPr>
        </w:pPrChange>
      </w:pPr>
      <w:ins w:id="6065" w:author="tao huang" w:date="2018-10-27T23:09:00Z">
        <w:r w:rsidRPr="004F3ECB">
          <w:rPr>
            <w:rFonts w:cs="Times New Roman"/>
            <w:color w:val="833C0B" w:themeColor="accent2" w:themeShade="80"/>
            <w:sz w:val="22"/>
            <w:rPrChange w:id="6066" w:author="tao huang" w:date="2018-10-28T11:46:00Z">
              <w:rPr>
                <w:rFonts w:cs="Times New Roman"/>
                <w:sz w:val="22"/>
              </w:rPr>
            </w:rPrChange>
          </w:rPr>
          <w:t xml:space="preserve">We then </w:t>
        </w:r>
      </w:ins>
      <w:ins w:id="6067" w:author="tao huang" w:date="2018-10-27T23:17:00Z">
        <w:r w:rsidR="00D95231" w:rsidRPr="004F3ECB">
          <w:rPr>
            <w:rFonts w:cs="Times New Roman"/>
            <w:color w:val="833C0B" w:themeColor="accent2" w:themeShade="80"/>
            <w:sz w:val="22"/>
            <w:rPrChange w:id="6068" w:author="tao huang" w:date="2018-10-28T11:46:00Z">
              <w:rPr>
                <w:rFonts w:cs="Times New Roman"/>
                <w:sz w:val="22"/>
              </w:rPr>
            </w:rPrChange>
          </w:rPr>
          <w:t>take</w:t>
        </w:r>
      </w:ins>
      <w:ins w:id="6069" w:author="tao huang" w:date="2018-10-27T23:09:00Z">
        <w:r w:rsidRPr="004F3ECB">
          <w:rPr>
            <w:rFonts w:cs="Times New Roman"/>
            <w:color w:val="833C0B" w:themeColor="accent2" w:themeShade="80"/>
            <w:sz w:val="22"/>
            <w:rPrChange w:id="6070" w:author="tao huang" w:date="2018-10-28T11:46:00Z">
              <w:rPr>
                <w:rFonts w:cs="Times New Roman"/>
                <w:sz w:val="22"/>
              </w:rPr>
            </w:rPrChange>
          </w:rPr>
          <w:t xml:space="preserve"> the average value of </w:t>
        </w:r>
      </w:ins>
      <m:oMath>
        <m:r>
          <w:ins w:id="6071" w:author="tao huang" w:date="2018-10-28T11:19:00Z">
            <m:rPr>
              <m:sty m:val="p"/>
            </m:rPr>
            <w:rPr>
              <w:rFonts w:ascii="Cambria Math" w:hAnsi="Cambria Math" w:cs="Times New Roman"/>
              <w:color w:val="833C0B" w:themeColor="accent2" w:themeShade="80"/>
              <w:sz w:val="22"/>
              <w:rPrChange w:id="6072" w:author="tao huang" w:date="2018-10-28T11:46:00Z">
                <w:rPr>
                  <w:rFonts w:ascii="Cambria Math" w:hAnsi="Cambria Math" w:cs="Times New Roman"/>
                  <w:sz w:val="22"/>
                </w:rPr>
              </w:rPrChange>
            </w:rPr>
            <m:t>P</m:t>
          </w:ins>
        </m:r>
        <m:d>
          <m:dPr>
            <m:ctrlPr>
              <w:ins w:id="6073" w:author="tao huang" w:date="2018-10-28T11:19:00Z">
                <w:rPr>
                  <w:rFonts w:ascii="Cambria Math" w:hAnsi="Cambria Math" w:cs="Times New Roman"/>
                  <w:i/>
                  <w:color w:val="833C0B" w:themeColor="accent2" w:themeShade="80"/>
                  <w:sz w:val="22"/>
                  <w:rPrChange w:id="6074" w:author="tao huang" w:date="2018-10-28T11:46:00Z">
                    <w:rPr>
                      <w:rFonts w:ascii="Cambria Math" w:hAnsi="Cambria Math" w:cs="Times New Roman"/>
                      <w:i/>
                      <w:sz w:val="22"/>
                    </w:rPr>
                  </w:rPrChange>
                </w:rPr>
              </w:ins>
            </m:ctrlPr>
          </m:dPr>
          <m:e>
            <m:r>
              <w:ins w:id="6075" w:author="tao huang" w:date="2018-10-28T11:19:00Z">
                <m:rPr>
                  <m:sty m:val="p"/>
                </m:rPr>
                <w:rPr>
                  <w:rFonts w:ascii="Cambria Math" w:hAnsi="Cambria Math" w:cs="Times New Roman"/>
                  <w:color w:val="833C0B" w:themeColor="accent2" w:themeShade="80"/>
                  <w:sz w:val="22"/>
                  <w:rPrChange w:id="6076" w:author="tao huang" w:date="2018-10-28T11:46:00Z">
                    <w:rPr>
                      <w:rFonts w:ascii="Cambria Math" w:hAnsi="Cambria Math" w:cs="Times New Roman"/>
                      <w:sz w:val="22"/>
                    </w:rPr>
                  </w:rPrChange>
                </w:rPr>
                <m:t>ADL-intra</m:t>
              </w:ins>
            </m:r>
            <m:r>
              <w:ins w:id="6077" w:author="tao huang" w:date="2018-10-28T11:19:00Z">
                <w:rPr>
                  <w:rFonts w:ascii="Cambria Math" w:hAnsi="Cambria Math" w:cs="Times New Roman"/>
                  <w:color w:val="833C0B" w:themeColor="accent2" w:themeShade="80"/>
                  <w:sz w:val="22"/>
                  <w:rPrChange w:id="6078" w:author="tao huang" w:date="2018-10-28T11:46:00Z">
                    <w:rPr>
                      <w:rFonts w:ascii="Cambria Math" w:hAnsi="Cambria Math" w:cs="Times New Roman"/>
                      <w:sz w:val="22"/>
                    </w:rPr>
                  </w:rPrChange>
                </w:rPr>
                <m:t>-</m:t>
              </w:ins>
            </m:r>
            <m:r>
              <w:ins w:id="6079" w:author="tao huang" w:date="2018-10-28T11:19:00Z">
                <m:rPr>
                  <m:sty m:val="p"/>
                </m:rPr>
                <w:rPr>
                  <w:rFonts w:ascii="Cambria Math" w:hAnsi="Cambria Math" w:cs="Times New Roman"/>
                  <w:color w:val="833C0B" w:themeColor="accent2" w:themeShade="80"/>
                  <w:sz w:val="22"/>
                  <w:rPrChange w:id="6080" w:author="tao huang" w:date="2018-10-28T11:46:00Z">
                    <w:rPr>
                      <w:rFonts w:ascii="Cambria Math" w:hAnsi="Cambria Math" w:cs="Times New Roman"/>
                      <w:sz w:val="22"/>
                    </w:rPr>
                  </w:rPrChange>
                </w:rPr>
                <m:t>EWC</m:t>
              </w:ins>
            </m:r>
            <m:r>
              <w:ins w:id="6081" w:author="tao huang" w:date="2018-10-28T11:19:00Z">
                <w:rPr>
                  <w:rFonts w:ascii="Cambria Math" w:hAnsi="Cambria Math" w:cs="Times New Roman"/>
                  <w:color w:val="833C0B" w:themeColor="accent2" w:themeShade="80"/>
                  <w:sz w:val="22"/>
                  <w:rPrChange w:id="6082" w:author="tao huang" w:date="2018-10-28T11:46:00Z">
                    <w:rPr>
                      <w:rFonts w:ascii="Cambria Math" w:hAnsi="Cambria Math" w:cs="Times New Roman"/>
                      <w:sz w:val="22"/>
                    </w:rPr>
                  </w:rPrChange>
                </w:rPr>
                <m:t>,i</m:t>
              </w:ins>
            </m:r>
          </m:e>
        </m:d>
      </m:oMath>
      <w:ins w:id="6083" w:author="tao huang" w:date="2018-10-28T11:20:00Z">
        <w:r w:rsidR="006E3B1B" w:rsidRPr="004F3ECB">
          <w:rPr>
            <w:rFonts w:cs="Times New Roman"/>
            <w:color w:val="833C0B" w:themeColor="accent2" w:themeShade="80"/>
            <w:sz w:val="22"/>
            <w:rPrChange w:id="6084" w:author="tao huang" w:date="2018-10-28T11:46:00Z">
              <w:rPr>
                <w:rFonts w:cs="Times New Roman"/>
                <w:sz w:val="22"/>
              </w:rPr>
            </w:rPrChange>
          </w:rPr>
          <w:t xml:space="preserve"> </w:t>
        </w:r>
      </w:ins>
      <w:ins w:id="6085" w:author="tao huang" w:date="2018-10-27T23:10:00Z">
        <w:r w:rsidRPr="004F3ECB">
          <w:rPr>
            <w:rFonts w:cs="Times New Roman"/>
            <w:color w:val="833C0B" w:themeColor="accent2" w:themeShade="80"/>
            <w:sz w:val="22"/>
            <w:rPrChange w:id="6086" w:author="tao huang" w:date="2018-10-28T11:46:00Z">
              <w:rPr>
                <w:rFonts w:cs="Times New Roman"/>
                <w:sz w:val="22"/>
              </w:rPr>
            </w:rPrChange>
          </w:rPr>
          <w:t xml:space="preserve">across </w:t>
        </w:r>
      </w:ins>
      <w:ins w:id="6087" w:author="tao huang" w:date="2018-10-28T11:34:00Z">
        <w:r w:rsidR="00BB07F3" w:rsidRPr="004F3ECB">
          <w:rPr>
            <w:rFonts w:cs="Times New Roman"/>
            <w:color w:val="833C0B" w:themeColor="accent2" w:themeShade="80"/>
            <w:sz w:val="22"/>
            <w:rPrChange w:id="6088" w:author="tao huang" w:date="2018-10-28T11:46:00Z">
              <w:rPr>
                <w:rFonts w:cs="Times New Roman"/>
                <w:sz w:val="22"/>
              </w:rPr>
            </w:rPrChange>
          </w:rPr>
          <w:t xml:space="preserve">all </w:t>
        </w:r>
      </w:ins>
      <w:ins w:id="6089" w:author="tao huang" w:date="2018-10-27T23:10:00Z">
        <w:r w:rsidRPr="004F3ECB">
          <w:rPr>
            <w:rFonts w:cs="Times New Roman"/>
            <w:color w:val="833C0B" w:themeColor="accent2" w:themeShade="80"/>
            <w:sz w:val="22"/>
            <w:rPrChange w:id="6090" w:author="tao huang" w:date="2018-10-28T11:46:00Z">
              <w:rPr>
                <w:rFonts w:cs="Times New Roman"/>
                <w:sz w:val="22"/>
              </w:rPr>
            </w:rPrChange>
          </w:rPr>
          <w:t xml:space="preserve">the SKU’s for each </w:t>
        </w:r>
      </w:ins>
      <w:ins w:id="6091" w:author="tao huang" w:date="2018-10-28T11:20:00Z">
        <w:r w:rsidR="006E3B1B" w:rsidRPr="004F3ECB">
          <w:rPr>
            <w:rFonts w:cs="Times New Roman"/>
            <w:color w:val="833C0B" w:themeColor="accent2" w:themeShade="80"/>
            <w:sz w:val="22"/>
            <w:rPrChange w:id="6092" w:author="tao huang" w:date="2018-10-28T11:46:00Z">
              <w:rPr>
                <w:rFonts w:cs="Times New Roman"/>
                <w:sz w:val="22"/>
              </w:rPr>
            </w:rPrChange>
          </w:rPr>
          <w:t xml:space="preserve">product </w:t>
        </w:r>
      </w:ins>
      <w:ins w:id="6093" w:author="tao huang" w:date="2018-10-27T23:10:00Z">
        <w:r w:rsidRPr="004F3ECB">
          <w:rPr>
            <w:rFonts w:cs="Times New Roman"/>
            <w:color w:val="833C0B" w:themeColor="accent2" w:themeShade="80"/>
            <w:sz w:val="22"/>
            <w:rPrChange w:id="6094" w:author="tao huang" w:date="2018-10-28T11:46:00Z">
              <w:rPr>
                <w:rFonts w:cs="Times New Roman"/>
                <w:sz w:val="22"/>
              </w:rPr>
            </w:rPrChange>
          </w:rPr>
          <w:t>category.</w:t>
        </w:r>
      </w:ins>
      <w:ins w:id="6095" w:author="tao huang" w:date="2018-10-27T23:37:00Z">
        <w:r w:rsidR="00EF111A" w:rsidRPr="004F3ECB">
          <w:rPr>
            <w:rFonts w:cs="Times New Roman"/>
            <w:color w:val="833C0B" w:themeColor="accent2" w:themeShade="80"/>
            <w:sz w:val="22"/>
            <w:rPrChange w:id="6096" w:author="tao huang" w:date="2018-10-28T11:46:00Z">
              <w:rPr>
                <w:rFonts w:cs="Times New Roman"/>
                <w:sz w:val="22"/>
              </w:rPr>
            </w:rPrChange>
          </w:rPr>
          <w:t xml:space="preserve"> </w:t>
        </w:r>
      </w:ins>
      <w:ins w:id="6097" w:author="tao huang" w:date="2018-10-28T11:38:00Z">
        <w:r w:rsidR="00CB3943" w:rsidRPr="004F3ECB">
          <w:rPr>
            <w:rFonts w:cs="Times New Roman"/>
            <w:color w:val="833C0B" w:themeColor="accent2" w:themeShade="80"/>
            <w:sz w:val="22"/>
            <w:rPrChange w:id="6098" w:author="tao huang" w:date="2018-10-28T11:46:00Z">
              <w:rPr>
                <w:rFonts w:cs="Times New Roman"/>
                <w:sz w:val="22"/>
              </w:rPr>
            </w:rPrChange>
          </w:rPr>
          <w:t xml:space="preserve">Table 6 shows </w:t>
        </w:r>
      </w:ins>
      <w:ins w:id="6099" w:author="tao huang" w:date="2018-10-28T11:40:00Z">
        <w:r w:rsidR="00A04EFF" w:rsidRPr="004F3ECB">
          <w:rPr>
            <w:rFonts w:cs="Times New Roman"/>
            <w:color w:val="833C0B" w:themeColor="accent2" w:themeShade="80"/>
            <w:sz w:val="22"/>
            <w:rPrChange w:id="6100" w:author="tao huang" w:date="2018-10-28T11:46:00Z">
              <w:rPr>
                <w:rFonts w:cs="Times New Roman"/>
                <w:sz w:val="22"/>
              </w:rPr>
            </w:rPrChange>
          </w:rPr>
          <w:t>the average value of</w:t>
        </w:r>
        <w:r w:rsidR="00A04EFF" w:rsidRPr="004F3ECB">
          <w:rPr>
            <w:rFonts w:cs="Times New Roman"/>
            <w:color w:val="833C0B" w:themeColor="accent2" w:themeShade="80"/>
            <w:sz w:val="22"/>
            <w:rPrChange w:id="6101" w:author="tao huang" w:date="2018-10-28T11:46:00Z">
              <w:rPr>
                <w:rFonts w:cs="Times New Roman"/>
                <w:sz w:val="22"/>
              </w:rPr>
            </w:rPrChange>
          </w:rPr>
          <w:t xml:space="preserve"> the </w:t>
        </w:r>
        <w:r w:rsidR="00A04EFF" w:rsidRPr="004F3ECB">
          <w:rPr>
            <w:rFonts w:cs="Times New Roman"/>
            <w:color w:val="833C0B" w:themeColor="accent2" w:themeShade="80"/>
            <w:sz w:val="22"/>
            <w:rPrChange w:id="6102" w:author="tao huang" w:date="2018-10-28T11:46:00Z">
              <w:rPr>
                <w:rFonts w:cs="Times New Roman"/>
                <w:sz w:val="22"/>
              </w:rPr>
            </w:rPrChange>
          </w:rPr>
          <w:t xml:space="preserve">percentage reduction of the MASE </w:t>
        </w:r>
        <w:r w:rsidR="00A04EFF" w:rsidRPr="004F3ECB">
          <w:rPr>
            <w:rFonts w:cs="Times New Roman"/>
            <w:color w:val="833C0B" w:themeColor="accent2" w:themeShade="80"/>
            <w:sz w:val="22"/>
            <w:rPrChange w:id="6103" w:author="tao huang" w:date="2018-10-28T11:46:00Z">
              <w:rPr>
                <w:rFonts w:cs="Times New Roman"/>
                <w:sz w:val="22"/>
              </w:rPr>
            </w:rPrChange>
          </w:rPr>
          <w:t xml:space="preserve">by the </w:t>
        </w:r>
        <w:r w:rsidR="00A04EFF" w:rsidRPr="004F3ECB">
          <w:rPr>
            <w:rFonts w:cs="Times New Roman"/>
            <w:color w:val="833C0B" w:themeColor="accent2" w:themeShade="80"/>
            <w:sz w:val="22"/>
            <w:rPrChange w:id="6104" w:author="tao huang" w:date="2018-10-28T11:46:00Z">
              <w:rPr>
                <w:rFonts w:cs="Times New Roman"/>
                <w:sz w:val="22"/>
              </w:rPr>
            </w:rPrChange>
          </w:rPr>
          <w:t>ADL-intra-EWC method and the ADL-intra-IC method</w:t>
        </w:r>
        <w:r w:rsidR="00A04EFF" w:rsidRPr="004F3ECB">
          <w:rPr>
            <w:rFonts w:cs="Times New Roman"/>
            <w:color w:val="833C0B" w:themeColor="accent2" w:themeShade="80"/>
            <w:sz w:val="22"/>
            <w:rPrChange w:id="6105" w:author="tao huang" w:date="2018-10-28T11:46:00Z">
              <w:rPr>
                <w:rFonts w:cs="Times New Roman"/>
                <w:sz w:val="22"/>
              </w:rPr>
            </w:rPrChange>
          </w:rPr>
          <w:t xml:space="preserve"> for each product categ</w:t>
        </w:r>
      </w:ins>
      <w:ins w:id="6106" w:author="tao huang" w:date="2018-10-28T11:41:00Z">
        <w:r w:rsidR="00A04EFF" w:rsidRPr="004F3ECB">
          <w:rPr>
            <w:rFonts w:cs="Times New Roman"/>
            <w:color w:val="833C0B" w:themeColor="accent2" w:themeShade="80"/>
            <w:sz w:val="22"/>
            <w:rPrChange w:id="6107" w:author="tao huang" w:date="2018-10-28T11:46:00Z">
              <w:rPr>
                <w:rFonts w:cs="Times New Roman"/>
                <w:sz w:val="22"/>
              </w:rPr>
            </w:rPrChange>
          </w:rPr>
          <w:t>ory</w:t>
        </w:r>
      </w:ins>
      <w:ins w:id="6108" w:author="tao huang" w:date="2018-10-28T11:44:00Z">
        <w:r w:rsidR="00374403" w:rsidRPr="004F3ECB">
          <w:rPr>
            <w:rFonts w:cs="Times New Roman"/>
            <w:color w:val="833C0B" w:themeColor="accent2" w:themeShade="80"/>
            <w:sz w:val="22"/>
            <w:rPrChange w:id="6109" w:author="tao huang" w:date="2018-10-28T11:46:00Z">
              <w:rPr>
                <w:rFonts w:cs="Times New Roman"/>
                <w:sz w:val="22"/>
              </w:rPr>
            </w:rPrChange>
          </w:rPr>
          <w:t xml:space="preserve"> </w:t>
        </w:r>
        <w:r w:rsidR="00374403" w:rsidRPr="004F3ECB">
          <w:rPr>
            <w:rFonts w:cs="Times New Roman"/>
            <w:color w:val="833C0B" w:themeColor="accent2" w:themeShade="80"/>
            <w:sz w:val="22"/>
            <w:rPrChange w:id="6110" w:author="tao huang" w:date="2018-10-28T11:46:00Z">
              <w:rPr>
                <w:rFonts w:cs="Times New Roman"/>
                <w:sz w:val="22"/>
              </w:rPr>
            </w:rPrChange>
          </w:rPr>
          <w:t xml:space="preserve">for one to eight weeks </w:t>
        </w:r>
        <w:r w:rsidR="00374403" w:rsidRPr="004F3ECB">
          <w:rPr>
            <w:rFonts w:cs="Times New Roman"/>
            <w:color w:val="833C0B" w:themeColor="accent2" w:themeShade="80"/>
            <w:sz w:val="22"/>
            <w:rPrChange w:id="6111" w:author="tao huang" w:date="2018-10-28T11:46:00Z">
              <w:rPr>
                <w:rFonts w:cs="Times New Roman"/>
                <w:sz w:val="22"/>
              </w:rPr>
            </w:rPrChange>
          </w:rPr>
          <w:lastRenderedPageBreak/>
          <w:t>forecast horizon</w:t>
        </w:r>
      </w:ins>
      <w:ins w:id="6112" w:author="tao huang" w:date="2018-10-28T11:41:00Z">
        <w:r w:rsidR="00A04EFF" w:rsidRPr="004F3ECB">
          <w:rPr>
            <w:rFonts w:cs="Times New Roman"/>
            <w:color w:val="833C0B" w:themeColor="accent2" w:themeShade="80"/>
            <w:sz w:val="22"/>
            <w:rPrChange w:id="6113" w:author="tao huang" w:date="2018-10-28T11:46:00Z">
              <w:rPr>
                <w:rFonts w:cs="Times New Roman"/>
                <w:sz w:val="22"/>
              </w:rPr>
            </w:rPrChange>
          </w:rPr>
          <w:t xml:space="preserve">. </w:t>
        </w:r>
      </w:ins>
      <w:del w:id="6114" w:author="tao huang" w:date="2018-10-28T11:23:00Z">
        <w:r w:rsidR="0056485B" w:rsidRPr="004F3ECB" w:rsidDel="006E3B1B">
          <w:rPr>
            <w:rFonts w:cs="Times New Roman"/>
            <w:color w:val="833C0B" w:themeColor="accent2" w:themeShade="80"/>
            <w:sz w:val="22"/>
            <w:rPrChange w:id="6115" w:author="tao huang" w:date="2018-10-28T11:46:00Z">
              <w:rPr>
                <w:rFonts w:cs="Times New Roman"/>
                <w:sz w:val="22"/>
              </w:rPr>
            </w:rPrChange>
          </w:rPr>
          <w:delText>We focus on the ADL-</w:delText>
        </w:r>
        <w:r w:rsidR="0056485B" w:rsidRPr="004F3ECB" w:rsidDel="006E3B1B">
          <w:rPr>
            <w:rFonts w:cs="Times New Roman"/>
            <w:noProof/>
            <w:color w:val="833C0B" w:themeColor="accent2" w:themeShade="80"/>
            <w:sz w:val="22"/>
            <w:rPrChange w:id="6116" w:author="tao huang" w:date="2018-10-28T11:46:00Z">
              <w:rPr>
                <w:rFonts w:cs="Times New Roman"/>
                <w:noProof/>
                <w:sz w:val="22"/>
              </w:rPr>
            </w:rPrChange>
          </w:rPr>
          <w:delText>intra</w:delText>
        </w:r>
        <w:r w:rsidR="0056485B" w:rsidRPr="004F3ECB" w:rsidDel="006E3B1B">
          <w:rPr>
            <w:rFonts w:cs="Times New Roman"/>
            <w:color w:val="833C0B" w:themeColor="accent2" w:themeShade="80"/>
            <w:sz w:val="22"/>
            <w:rPrChange w:id="6117" w:author="tao huang" w:date="2018-10-28T11:46:00Z">
              <w:rPr>
                <w:rFonts w:cs="Times New Roman"/>
                <w:sz w:val="22"/>
              </w:rPr>
            </w:rPrChange>
          </w:rPr>
          <w:delText>-EWC model and the ADL-inter-IC model because they have the best forecasting performance overall and the ADL-</w:delText>
        </w:r>
        <w:r w:rsidR="0056485B" w:rsidRPr="004F3ECB" w:rsidDel="006E3B1B">
          <w:rPr>
            <w:rFonts w:cs="Times New Roman"/>
            <w:noProof/>
            <w:color w:val="833C0B" w:themeColor="accent2" w:themeShade="80"/>
            <w:sz w:val="22"/>
            <w:rPrChange w:id="6118" w:author="tao huang" w:date="2018-10-28T11:46:00Z">
              <w:rPr>
                <w:rFonts w:cs="Times New Roman"/>
                <w:noProof/>
                <w:sz w:val="22"/>
              </w:rPr>
            </w:rPrChange>
          </w:rPr>
          <w:delText>intra</w:delText>
        </w:r>
        <w:r w:rsidR="0056485B" w:rsidRPr="004F3ECB" w:rsidDel="006E3B1B">
          <w:rPr>
            <w:rFonts w:cs="Times New Roman"/>
            <w:color w:val="833C0B" w:themeColor="accent2" w:themeShade="80"/>
            <w:sz w:val="22"/>
            <w:rPrChange w:id="6119" w:author="tao huang" w:date="2018-10-28T11:46:00Z">
              <w:rPr>
                <w:rFonts w:cs="Times New Roman"/>
                <w:sz w:val="22"/>
              </w:rPr>
            </w:rPrChange>
          </w:rPr>
          <w:delText xml:space="preserve"> model has a similar model specification </w:delText>
        </w:r>
      </w:del>
      <w:del w:id="6120" w:author="tao huang" w:date="2018-10-27T14:48:00Z">
        <w:r w:rsidR="0056485B" w:rsidRPr="004F3ECB" w:rsidDel="00BD763E">
          <w:rPr>
            <w:rFonts w:cs="Times New Roman"/>
            <w:color w:val="833C0B" w:themeColor="accent2" w:themeShade="80"/>
            <w:sz w:val="22"/>
            <w:rPrChange w:id="6121" w:author="tao huang" w:date="2018-10-28T11:46:00Z">
              <w:rPr>
                <w:rFonts w:cs="Times New Roman"/>
                <w:sz w:val="22"/>
              </w:rPr>
            </w:rPrChange>
          </w:rPr>
          <w:delText xml:space="preserve">expect </w:delText>
        </w:r>
      </w:del>
      <w:del w:id="6122" w:author="tao huang" w:date="2018-10-28T11:23:00Z">
        <w:r w:rsidR="0056485B" w:rsidRPr="004F3ECB" w:rsidDel="006E3B1B">
          <w:rPr>
            <w:rFonts w:cs="Times New Roman"/>
            <w:color w:val="833C0B" w:themeColor="accent2" w:themeShade="80"/>
            <w:sz w:val="22"/>
            <w:rPrChange w:id="6123" w:author="tao huang" w:date="2018-10-28T11:46:00Z">
              <w:rPr>
                <w:rFonts w:cs="Times New Roman"/>
                <w:sz w:val="22"/>
              </w:rPr>
            </w:rPrChange>
          </w:rPr>
          <w:delText xml:space="preserve">that it overlooks the problem of </w:delText>
        </w:r>
        <w:r w:rsidR="0056485B" w:rsidRPr="004F3ECB" w:rsidDel="006E3B1B">
          <w:rPr>
            <w:rFonts w:cs="Times New Roman"/>
            <w:noProof/>
            <w:color w:val="833C0B" w:themeColor="accent2" w:themeShade="80"/>
            <w:sz w:val="22"/>
            <w:rPrChange w:id="6124" w:author="tao huang" w:date="2018-10-28T11:46:00Z">
              <w:rPr>
                <w:rFonts w:cs="Times New Roman"/>
                <w:noProof/>
                <w:sz w:val="22"/>
              </w:rPr>
            </w:rPrChange>
          </w:rPr>
          <w:delText>structural change</w:delText>
        </w:r>
        <w:r w:rsidR="0056485B" w:rsidRPr="004F3ECB" w:rsidDel="006E3B1B">
          <w:rPr>
            <w:rFonts w:cs="Times New Roman"/>
            <w:color w:val="833C0B" w:themeColor="accent2" w:themeShade="80"/>
            <w:sz w:val="22"/>
            <w:rPrChange w:id="6125" w:author="tao huang" w:date="2018-10-28T11:46:00Z">
              <w:rPr>
                <w:rFonts w:cs="Times New Roman"/>
                <w:sz w:val="22"/>
              </w:rPr>
            </w:rPrChange>
          </w:rPr>
          <w:delText xml:space="preserve">. </w:delText>
        </w:r>
      </w:del>
      <w:moveFromRangeStart w:id="6126" w:author="tao huang" w:date="2018-10-28T11:26:00Z" w:name="move528489315"/>
      <w:moveFrom w:id="6127" w:author="tao huang" w:date="2018-10-28T11:26:00Z">
        <w:r w:rsidR="0056485B" w:rsidRPr="004F3ECB" w:rsidDel="008B01CC">
          <w:rPr>
            <w:rFonts w:cs="Times New Roman"/>
            <w:color w:val="833C0B" w:themeColor="accent2" w:themeShade="80"/>
            <w:sz w:val="22"/>
            <w:rPrChange w:id="6128" w:author="tao huang" w:date="2018-10-28T11:46:00Z">
              <w:rPr>
                <w:rFonts w:cs="Times New Roman"/>
                <w:sz w:val="22"/>
              </w:rPr>
            </w:rPrChange>
          </w:rPr>
          <w:t xml:space="preserve">The comparison results for other error measures and horizons are similar and we do show them for simplicity. </w:t>
        </w:r>
      </w:moveFrom>
      <w:moveFromRangeEnd w:id="6126"/>
      <w:r w:rsidR="0056485B" w:rsidRPr="004F3ECB">
        <w:rPr>
          <w:rFonts w:cs="Times New Roman"/>
          <w:color w:val="833C0B" w:themeColor="accent2" w:themeShade="80"/>
          <w:sz w:val="22"/>
          <w:rPrChange w:id="6129" w:author="tao huang" w:date="2018-10-28T11:46:00Z">
            <w:rPr>
              <w:rFonts w:cs="Times New Roman"/>
              <w:sz w:val="22"/>
            </w:rPr>
          </w:rPrChange>
        </w:rPr>
        <w:t>The ADL-</w:t>
      </w:r>
      <w:r w:rsidR="0056485B" w:rsidRPr="004F3ECB">
        <w:rPr>
          <w:rFonts w:cs="Times New Roman"/>
          <w:noProof/>
          <w:color w:val="833C0B" w:themeColor="accent2" w:themeShade="80"/>
          <w:sz w:val="22"/>
          <w:rPrChange w:id="6130" w:author="tao huang" w:date="2018-10-28T11:46:00Z">
            <w:rPr>
              <w:rFonts w:cs="Times New Roman"/>
              <w:noProof/>
              <w:sz w:val="22"/>
            </w:rPr>
          </w:rPrChange>
        </w:rPr>
        <w:t>intra</w:t>
      </w:r>
      <w:r w:rsidR="0056485B" w:rsidRPr="004F3ECB">
        <w:rPr>
          <w:rFonts w:cs="Times New Roman"/>
          <w:color w:val="833C0B" w:themeColor="accent2" w:themeShade="80"/>
          <w:sz w:val="22"/>
          <w:rPrChange w:id="6131" w:author="tao huang" w:date="2018-10-28T11:46:00Z">
            <w:rPr>
              <w:rFonts w:cs="Times New Roman"/>
              <w:sz w:val="22"/>
            </w:rPr>
          </w:rPrChange>
        </w:rPr>
        <w:t xml:space="preserve">-EWC </w:t>
      </w:r>
      <w:del w:id="6132" w:author="tao huang" w:date="2018-10-28T11:44:00Z">
        <w:r w:rsidR="0056485B" w:rsidRPr="004F3ECB" w:rsidDel="005D3FEB">
          <w:rPr>
            <w:rFonts w:cs="Times New Roman"/>
            <w:color w:val="833C0B" w:themeColor="accent2" w:themeShade="80"/>
            <w:sz w:val="22"/>
            <w:rPrChange w:id="6133" w:author="tao huang" w:date="2018-10-28T11:46:00Z">
              <w:rPr>
                <w:rFonts w:cs="Times New Roman"/>
                <w:sz w:val="22"/>
              </w:rPr>
            </w:rPrChange>
          </w:rPr>
          <w:delText xml:space="preserve">model </w:delText>
        </w:r>
      </w:del>
      <w:ins w:id="6134" w:author="tao huang" w:date="2018-10-28T11:44:00Z">
        <w:r w:rsidR="005D3FEB" w:rsidRPr="004F3ECB">
          <w:rPr>
            <w:rFonts w:cs="Times New Roman"/>
            <w:color w:val="833C0B" w:themeColor="accent2" w:themeShade="80"/>
            <w:sz w:val="22"/>
            <w:rPrChange w:id="6135" w:author="tao huang" w:date="2018-10-28T11:46:00Z">
              <w:rPr>
                <w:rFonts w:cs="Times New Roman"/>
                <w:sz w:val="22"/>
              </w:rPr>
            </w:rPrChange>
          </w:rPr>
          <w:t>method</w:t>
        </w:r>
        <w:r w:rsidR="005D3FEB" w:rsidRPr="004F3ECB">
          <w:rPr>
            <w:rFonts w:cs="Times New Roman"/>
            <w:color w:val="833C0B" w:themeColor="accent2" w:themeShade="80"/>
            <w:sz w:val="22"/>
            <w:rPrChange w:id="6136" w:author="tao huang" w:date="2018-10-28T11:46:00Z">
              <w:rPr>
                <w:rFonts w:cs="Times New Roman"/>
                <w:sz w:val="22"/>
              </w:rPr>
            </w:rPrChange>
          </w:rPr>
          <w:t xml:space="preserve"> </w:t>
        </w:r>
      </w:ins>
      <w:r w:rsidR="0056485B" w:rsidRPr="004F3ECB">
        <w:rPr>
          <w:rFonts w:cs="Times New Roman"/>
          <w:color w:val="833C0B" w:themeColor="accent2" w:themeShade="80"/>
          <w:sz w:val="22"/>
          <w:rPrChange w:id="6137" w:author="tao huang" w:date="2018-10-28T11:46:00Z">
            <w:rPr>
              <w:rFonts w:cs="Times New Roman"/>
              <w:sz w:val="22"/>
            </w:rPr>
          </w:rPrChange>
        </w:rPr>
        <w:t xml:space="preserve">and the ADL-intra-IC </w:t>
      </w:r>
      <w:ins w:id="6138" w:author="tao huang" w:date="2018-10-28T11:44:00Z">
        <w:r w:rsidR="005D3FEB" w:rsidRPr="004F3ECB">
          <w:rPr>
            <w:rFonts w:cs="Times New Roman"/>
            <w:color w:val="833C0B" w:themeColor="accent2" w:themeShade="80"/>
            <w:sz w:val="22"/>
            <w:rPrChange w:id="6139" w:author="tao huang" w:date="2018-10-28T11:46:00Z">
              <w:rPr>
                <w:rFonts w:cs="Times New Roman"/>
                <w:sz w:val="22"/>
              </w:rPr>
            </w:rPrChange>
          </w:rPr>
          <w:t>method</w:t>
        </w:r>
        <w:r w:rsidR="005D3FEB" w:rsidRPr="004F3ECB">
          <w:rPr>
            <w:rFonts w:cs="Times New Roman"/>
            <w:color w:val="833C0B" w:themeColor="accent2" w:themeShade="80"/>
            <w:sz w:val="22"/>
            <w:rPrChange w:id="6140" w:author="tao huang" w:date="2018-10-28T11:46:00Z">
              <w:rPr>
                <w:rFonts w:cs="Times New Roman"/>
                <w:sz w:val="22"/>
              </w:rPr>
            </w:rPrChange>
          </w:rPr>
          <w:t xml:space="preserve"> </w:t>
        </w:r>
      </w:ins>
      <w:del w:id="6141" w:author="tao huang" w:date="2018-10-28T11:44:00Z">
        <w:r w:rsidR="0056485B" w:rsidRPr="004F3ECB" w:rsidDel="005D3FEB">
          <w:rPr>
            <w:rFonts w:cs="Times New Roman"/>
            <w:color w:val="833C0B" w:themeColor="accent2" w:themeShade="80"/>
            <w:sz w:val="22"/>
            <w:rPrChange w:id="6142" w:author="tao huang" w:date="2018-10-28T11:46:00Z">
              <w:rPr>
                <w:rFonts w:cs="Times New Roman"/>
                <w:sz w:val="22"/>
              </w:rPr>
            </w:rPrChange>
          </w:rPr>
          <w:delText xml:space="preserve">model </w:delText>
        </w:r>
      </w:del>
      <w:r w:rsidR="0056485B" w:rsidRPr="004F3ECB">
        <w:rPr>
          <w:rFonts w:cs="Times New Roman"/>
          <w:color w:val="833C0B" w:themeColor="accent2" w:themeShade="80"/>
          <w:sz w:val="22"/>
          <w:rPrChange w:id="6143" w:author="tao huang" w:date="2018-10-28T11:46:00Z">
            <w:rPr>
              <w:rFonts w:cs="Times New Roman"/>
              <w:sz w:val="22"/>
            </w:rPr>
          </w:rPrChange>
        </w:rPr>
        <w:t>outperform</w:t>
      </w:r>
      <w:del w:id="6144" w:author="tao huang" w:date="2018-10-28T11:44:00Z">
        <w:r w:rsidR="0056485B" w:rsidRPr="004F3ECB" w:rsidDel="005D3FEB">
          <w:rPr>
            <w:rFonts w:cs="Times New Roman"/>
            <w:color w:val="833C0B" w:themeColor="accent2" w:themeShade="80"/>
            <w:sz w:val="22"/>
            <w:rPrChange w:id="6145" w:author="tao huang" w:date="2018-10-28T11:46:00Z">
              <w:rPr>
                <w:rFonts w:cs="Times New Roman"/>
                <w:sz w:val="22"/>
              </w:rPr>
            </w:rPrChange>
          </w:rPr>
          <w:delText>s</w:delText>
        </w:r>
      </w:del>
      <w:r w:rsidR="0056485B" w:rsidRPr="004F3ECB">
        <w:rPr>
          <w:rFonts w:cs="Times New Roman"/>
          <w:color w:val="833C0B" w:themeColor="accent2" w:themeShade="80"/>
          <w:sz w:val="22"/>
          <w:rPrChange w:id="6146" w:author="tao huang" w:date="2018-10-28T11:46:00Z">
            <w:rPr>
              <w:rFonts w:cs="Times New Roman"/>
              <w:sz w:val="22"/>
            </w:rPr>
          </w:rPrChange>
        </w:rPr>
        <w:t xml:space="preserve"> the ADL-</w:t>
      </w:r>
      <w:r w:rsidR="0056485B" w:rsidRPr="004F3ECB">
        <w:rPr>
          <w:rFonts w:cs="Times New Roman"/>
          <w:noProof/>
          <w:color w:val="833C0B" w:themeColor="accent2" w:themeShade="80"/>
          <w:sz w:val="22"/>
          <w:rPrChange w:id="6147" w:author="tao huang" w:date="2018-10-28T11:46:00Z">
            <w:rPr>
              <w:rFonts w:cs="Times New Roman"/>
              <w:noProof/>
              <w:sz w:val="22"/>
            </w:rPr>
          </w:rPrChange>
        </w:rPr>
        <w:t>intra</w:t>
      </w:r>
      <w:r w:rsidR="0056485B" w:rsidRPr="004F3ECB">
        <w:rPr>
          <w:rFonts w:cs="Times New Roman"/>
          <w:color w:val="833C0B" w:themeColor="accent2" w:themeShade="80"/>
          <w:sz w:val="22"/>
          <w:rPrChange w:id="6148" w:author="tao huang" w:date="2018-10-28T11:46:00Z">
            <w:rPr>
              <w:rFonts w:cs="Times New Roman"/>
              <w:sz w:val="22"/>
            </w:rPr>
          </w:rPrChange>
        </w:rPr>
        <w:t xml:space="preserve"> model for most of the product categories (e.g., </w:t>
      </w:r>
      <w:del w:id="6149" w:author="tao huang" w:date="2018-10-27T22:57:00Z">
        <w:r w:rsidR="0056485B" w:rsidRPr="004F3ECB" w:rsidDel="008C0EC7">
          <w:rPr>
            <w:rFonts w:cs="Times New Roman"/>
            <w:color w:val="833C0B" w:themeColor="accent2" w:themeShade="80"/>
            <w:sz w:val="22"/>
            <w:rPrChange w:id="6150" w:author="tao huang" w:date="2018-10-28T11:46:00Z">
              <w:rPr>
                <w:rFonts w:cs="Times New Roman"/>
                <w:sz w:val="22"/>
              </w:rPr>
            </w:rPrChange>
          </w:rPr>
          <w:delText xml:space="preserve">20 </w:delText>
        </w:r>
      </w:del>
      <w:ins w:id="6151" w:author="tao huang" w:date="2018-10-27T22:57:00Z">
        <w:r w:rsidR="008C0EC7" w:rsidRPr="004F3ECB">
          <w:rPr>
            <w:rFonts w:cs="Times New Roman"/>
            <w:color w:val="833C0B" w:themeColor="accent2" w:themeShade="80"/>
            <w:sz w:val="22"/>
            <w:rPrChange w:id="6152" w:author="tao huang" w:date="2018-10-28T11:46:00Z">
              <w:rPr>
                <w:rFonts w:cs="Times New Roman"/>
                <w:sz w:val="22"/>
              </w:rPr>
            </w:rPrChange>
          </w:rPr>
          <w:t>18</w:t>
        </w:r>
        <w:r w:rsidR="008C0EC7" w:rsidRPr="004F3ECB">
          <w:rPr>
            <w:rFonts w:cs="Times New Roman"/>
            <w:color w:val="833C0B" w:themeColor="accent2" w:themeShade="80"/>
            <w:sz w:val="22"/>
            <w:rPrChange w:id="6153" w:author="tao huang" w:date="2018-10-28T11:46:00Z">
              <w:rPr>
                <w:rFonts w:cs="Times New Roman"/>
                <w:sz w:val="22"/>
              </w:rPr>
            </w:rPrChange>
          </w:rPr>
          <w:t xml:space="preserve"> </w:t>
        </w:r>
      </w:ins>
      <w:r w:rsidR="0056485B" w:rsidRPr="004F3ECB">
        <w:rPr>
          <w:rFonts w:cs="Times New Roman"/>
          <w:color w:val="833C0B" w:themeColor="accent2" w:themeShade="80"/>
          <w:sz w:val="22"/>
          <w:rPrChange w:id="6154" w:author="tao huang" w:date="2018-10-28T11:46:00Z">
            <w:rPr>
              <w:rFonts w:cs="Times New Roman"/>
              <w:sz w:val="22"/>
            </w:rPr>
          </w:rPrChange>
        </w:rPr>
        <w:t xml:space="preserve">and </w:t>
      </w:r>
      <w:del w:id="6155" w:author="tao huang" w:date="2018-10-27T22:57:00Z">
        <w:r w:rsidR="0056485B" w:rsidRPr="004F3ECB" w:rsidDel="008C0EC7">
          <w:rPr>
            <w:rFonts w:cs="Times New Roman"/>
            <w:color w:val="833C0B" w:themeColor="accent2" w:themeShade="80"/>
            <w:sz w:val="22"/>
            <w:rPrChange w:id="6156" w:author="tao huang" w:date="2018-10-28T11:46:00Z">
              <w:rPr>
                <w:rFonts w:cs="Times New Roman"/>
                <w:sz w:val="22"/>
              </w:rPr>
            </w:rPrChange>
          </w:rPr>
          <w:delText xml:space="preserve">17 </w:delText>
        </w:r>
      </w:del>
      <w:ins w:id="6157" w:author="tao huang" w:date="2018-10-27T22:57:00Z">
        <w:r w:rsidR="008C0EC7" w:rsidRPr="004F3ECB">
          <w:rPr>
            <w:rFonts w:cs="Times New Roman"/>
            <w:color w:val="833C0B" w:themeColor="accent2" w:themeShade="80"/>
            <w:sz w:val="22"/>
            <w:rPrChange w:id="6158" w:author="tao huang" w:date="2018-10-28T11:46:00Z">
              <w:rPr>
                <w:rFonts w:cs="Times New Roman"/>
                <w:sz w:val="22"/>
              </w:rPr>
            </w:rPrChange>
          </w:rPr>
          <w:t>16</w:t>
        </w:r>
        <w:r w:rsidR="008C0EC7" w:rsidRPr="004F3ECB">
          <w:rPr>
            <w:rFonts w:cs="Times New Roman"/>
            <w:color w:val="833C0B" w:themeColor="accent2" w:themeShade="80"/>
            <w:sz w:val="22"/>
            <w:rPrChange w:id="6159" w:author="tao huang" w:date="2018-10-28T11:46:00Z">
              <w:rPr>
                <w:rFonts w:cs="Times New Roman"/>
                <w:sz w:val="22"/>
              </w:rPr>
            </w:rPrChange>
          </w:rPr>
          <w:t xml:space="preserve"> </w:t>
        </w:r>
      </w:ins>
      <w:r w:rsidR="0056485B" w:rsidRPr="004F3ECB">
        <w:rPr>
          <w:rFonts w:cs="Times New Roman"/>
          <w:color w:val="833C0B" w:themeColor="accent2" w:themeShade="80"/>
          <w:sz w:val="22"/>
          <w:rPrChange w:id="6160" w:author="tao huang" w:date="2018-10-28T11:46:00Z">
            <w:rPr>
              <w:rFonts w:cs="Times New Roman"/>
              <w:sz w:val="22"/>
            </w:rPr>
          </w:rPrChange>
        </w:rPr>
        <w:t>respectively, out of 28 categories). They do not outperform the ADL-</w:t>
      </w:r>
      <w:r w:rsidR="0056485B" w:rsidRPr="004F3ECB">
        <w:rPr>
          <w:rFonts w:cs="Times New Roman"/>
          <w:noProof/>
          <w:color w:val="833C0B" w:themeColor="accent2" w:themeShade="80"/>
          <w:sz w:val="22"/>
          <w:rPrChange w:id="6161" w:author="tao huang" w:date="2018-10-28T11:46:00Z">
            <w:rPr>
              <w:rFonts w:cs="Times New Roman"/>
              <w:noProof/>
              <w:sz w:val="22"/>
            </w:rPr>
          </w:rPrChange>
        </w:rPr>
        <w:t>intra</w:t>
      </w:r>
      <w:r w:rsidR="0056485B" w:rsidRPr="004F3ECB">
        <w:rPr>
          <w:rFonts w:cs="Times New Roman"/>
          <w:color w:val="833C0B" w:themeColor="accent2" w:themeShade="80"/>
          <w:sz w:val="22"/>
          <w:rPrChange w:id="6162" w:author="tao huang" w:date="2018-10-28T11:46:00Z">
            <w:rPr>
              <w:rFonts w:cs="Times New Roman"/>
              <w:sz w:val="22"/>
            </w:rPr>
          </w:rPrChange>
        </w:rPr>
        <w:t xml:space="preserve"> model for all product categories due to the heterogeneity of the data characteristics across different product categories </w:t>
      </w:r>
      <w:r w:rsidR="0056485B" w:rsidRPr="004F3ECB">
        <w:rPr>
          <w:rFonts w:cs="Times New Roman"/>
          <w:color w:val="833C0B" w:themeColor="accent2" w:themeShade="80"/>
          <w:sz w:val="22"/>
          <w:rPrChange w:id="6163" w:author="tao huang" w:date="2018-10-28T11:46:00Z">
            <w:rPr>
              <w:rFonts w:cs="Times New Roman"/>
              <w:sz w:val="22"/>
            </w:rPr>
          </w:rPrChange>
        </w:rPr>
        <w:fldChar w:fldCharType="begin"/>
      </w:r>
      <w:r w:rsidR="005C1368" w:rsidRPr="004F3ECB">
        <w:rPr>
          <w:rFonts w:cs="Times New Roman"/>
          <w:color w:val="833C0B" w:themeColor="accent2" w:themeShade="80"/>
          <w:sz w:val="22"/>
          <w:rPrChange w:id="6164" w:author="tao huang" w:date="2018-10-28T11:46:00Z">
            <w:rPr>
              <w:rFonts w:cs="Times New Roman"/>
              <w:sz w:val="22"/>
            </w:rPr>
          </w:rPrChange>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4F3ECB">
        <w:rPr>
          <w:rFonts w:cs="Times New Roman"/>
          <w:color w:val="833C0B" w:themeColor="accent2" w:themeShade="80"/>
          <w:sz w:val="22"/>
          <w:rPrChange w:id="6165" w:author="tao huang" w:date="2018-10-28T11:46:00Z">
            <w:rPr>
              <w:rFonts w:cs="Times New Roman"/>
              <w:sz w:val="22"/>
            </w:rPr>
          </w:rPrChange>
        </w:rPr>
        <w:fldChar w:fldCharType="separate"/>
      </w:r>
      <w:r w:rsidR="005C1368" w:rsidRPr="004F3ECB">
        <w:rPr>
          <w:rFonts w:cs="Times New Roman"/>
          <w:noProof/>
          <w:color w:val="833C0B" w:themeColor="accent2" w:themeShade="80"/>
          <w:sz w:val="22"/>
          <w:rPrChange w:id="6166" w:author="tao huang" w:date="2018-10-28T11:46:00Z">
            <w:rPr>
              <w:rFonts w:cs="Times New Roman"/>
              <w:noProof/>
              <w:sz w:val="22"/>
            </w:rPr>
          </w:rPrChange>
        </w:rPr>
        <w:t>(Ma et al., 2016)</w:t>
      </w:r>
      <w:r w:rsidR="0056485B" w:rsidRPr="004F3ECB">
        <w:rPr>
          <w:rFonts w:cs="Times New Roman"/>
          <w:color w:val="833C0B" w:themeColor="accent2" w:themeShade="80"/>
          <w:sz w:val="22"/>
          <w:rPrChange w:id="6167" w:author="tao huang" w:date="2018-10-28T11:46:00Z">
            <w:rPr>
              <w:rFonts w:cs="Times New Roman"/>
              <w:sz w:val="22"/>
            </w:rPr>
          </w:rPrChange>
        </w:rPr>
        <w:fldChar w:fldCharType="end"/>
      </w:r>
      <w:r w:rsidR="0056485B" w:rsidRPr="004F3ECB">
        <w:rPr>
          <w:rFonts w:cs="Times New Roman"/>
          <w:color w:val="833C0B" w:themeColor="accent2" w:themeShade="80"/>
          <w:sz w:val="22"/>
          <w:rPrChange w:id="6168" w:author="tao huang" w:date="2018-10-28T11:46:00Z">
            <w:rPr>
              <w:rFonts w:cs="Times New Roman"/>
              <w:sz w:val="22"/>
            </w:rPr>
          </w:rPrChange>
        </w:rPr>
        <w:t>.</w:t>
      </w:r>
      <w:del w:id="6169" w:author="tao huang" w:date="2018-10-28T11:45:00Z">
        <w:r w:rsidR="0056485B" w:rsidRPr="004F3ECB" w:rsidDel="005D3FEB">
          <w:rPr>
            <w:rFonts w:cs="Times New Roman"/>
            <w:color w:val="833C0B" w:themeColor="accent2" w:themeShade="80"/>
            <w:sz w:val="22"/>
            <w:rPrChange w:id="6170" w:author="tao huang" w:date="2018-10-28T11:46:00Z">
              <w:rPr>
                <w:rFonts w:cs="Times New Roman"/>
                <w:sz w:val="22"/>
              </w:rPr>
            </w:rPrChange>
          </w:rPr>
          <w:delText xml:space="preserve">  </w:delText>
        </w:r>
      </w:del>
      <w:ins w:id="6171" w:author="tao huang" w:date="2018-10-28T11:45:00Z">
        <w:r w:rsidR="005D3FEB" w:rsidRPr="004F3ECB">
          <w:rPr>
            <w:rFonts w:cs="Times New Roman"/>
            <w:color w:val="833C0B" w:themeColor="accent2" w:themeShade="80"/>
            <w:sz w:val="22"/>
            <w:rPrChange w:id="6172" w:author="tao huang" w:date="2018-10-28T11:46:00Z">
              <w:rPr>
                <w:rFonts w:cs="Times New Roman"/>
                <w:sz w:val="22"/>
              </w:rPr>
            </w:rPrChange>
          </w:rPr>
          <w:t xml:space="preserve"> </w:t>
        </w:r>
      </w:ins>
      <w:ins w:id="6173" w:author="tao huang" w:date="2018-10-28T11:35:00Z">
        <w:r w:rsidR="00BB07F3" w:rsidRPr="004F3ECB">
          <w:rPr>
            <w:rFonts w:cs="Times New Roman"/>
            <w:color w:val="833C0B" w:themeColor="accent2" w:themeShade="80"/>
            <w:sz w:val="22"/>
            <w:rPrChange w:id="6174" w:author="tao huang" w:date="2018-10-28T11:46:00Z">
              <w:rPr>
                <w:rFonts w:cs="Times New Roman"/>
                <w:sz w:val="22"/>
              </w:rPr>
            </w:rPrChange>
          </w:rPr>
          <w:t>The comparison results for other error measures and horizons are similar and we do show them for simplicity.</w:t>
        </w:r>
      </w:ins>
      <w:ins w:id="6175" w:author="tao huang" w:date="2018-10-28T11:41:00Z">
        <w:r w:rsidR="00A04EFF" w:rsidRPr="004F3ECB">
          <w:rPr>
            <w:rFonts w:cs="Times New Roman"/>
            <w:color w:val="833C0B" w:themeColor="accent2" w:themeShade="80"/>
            <w:sz w:val="22"/>
            <w:rPrChange w:id="6176" w:author="tao huang" w:date="2018-10-28T11:46:00Z">
              <w:rPr>
                <w:rFonts w:cs="Times New Roman"/>
                <w:sz w:val="22"/>
              </w:rPr>
            </w:rPrChange>
          </w:rPr>
          <w:t xml:space="preserve"> </w:t>
        </w:r>
      </w:ins>
      <w:r w:rsidR="00AF52DD" w:rsidRPr="004F3ECB">
        <w:rPr>
          <w:rFonts w:cs="Times New Roman"/>
          <w:color w:val="833C0B" w:themeColor="accent2" w:themeShade="80"/>
          <w:sz w:val="22"/>
          <w:rPrChange w:id="6177" w:author="tao huang" w:date="2018-10-28T11:46:00Z">
            <w:rPr>
              <w:rFonts w:cs="Times New Roman"/>
              <w:sz w:val="22"/>
            </w:rPr>
          </w:rPrChange>
        </w:rPr>
        <w:t>Figure 3</w:t>
      </w:r>
      <w:ins w:id="6178" w:author="tao huang" w:date="2018-10-27T14:50:00Z">
        <w:r w:rsidR="00676243" w:rsidRPr="004F3ECB">
          <w:rPr>
            <w:rFonts w:cs="Times New Roman"/>
            <w:color w:val="833C0B" w:themeColor="accent2" w:themeShade="80"/>
            <w:sz w:val="22"/>
            <w:rPrChange w:id="6179" w:author="tao huang" w:date="2018-10-28T11:46:00Z">
              <w:rPr>
                <w:rFonts w:cs="Times New Roman"/>
                <w:sz w:val="22"/>
              </w:rPr>
            </w:rPrChange>
          </w:rPr>
          <w:t xml:space="preserve"> further</w:t>
        </w:r>
      </w:ins>
      <w:r w:rsidR="00AF52DD" w:rsidRPr="004F3ECB">
        <w:rPr>
          <w:rFonts w:cs="Times New Roman"/>
          <w:color w:val="833C0B" w:themeColor="accent2" w:themeShade="80"/>
          <w:sz w:val="22"/>
          <w:rPrChange w:id="6180" w:author="tao huang" w:date="2018-10-28T11:46:00Z">
            <w:rPr>
              <w:rFonts w:cs="Times New Roman"/>
              <w:sz w:val="22"/>
            </w:rPr>
          </w:rPrChange>
        </w:rPr>
        <w:t xml:space="preserve"> </w:t>
      </w:r>
      <w:ins w:id="6181" w:author="Didier Soopramanien" w:date="2018-10-24T11:40:00Z">
        <w:del w:id="6182" w:author="tao huang" w:date="2018-10-27T14:50:00Z">
          <w:r w:rsidR="00D17B0B" w:rsidRPr="004F3ECB" w:rsidDel="00676243">
            <w:rPr>
              <w:rFonts w:cs="Times New Roman"/>
              <w:color w:val="833C0B" w:themeColor="accent2" w:themeShade="80"/>
              <w:sz w:val="22"/>
              <w:rPrChange w:id="6183" w:author="tao huang" w:date="2018-10-28T11:46:00Z">
                <w:rPr>
                  <w:rFonts w:cs="Times New Roman"/>
                  <w:sz w:val="22"/>
                </w:rPr>
              </w:rPrChange>
            </w:rPr>
            <w:delText>depicts</w:delText>
          </w:r>
        </w:del>
      </w:ins>
      <w:del w:id="6184" w:author="tao huang" w:date="2018-10-27T14:50:00Z">
        <w:r w:rsidR="00AF52DD" w:rsidRPr="004F3ECB" w:rsidDel="00676243">
          <w:rPr>
            <w:rFonts w:cs="Times New Roman"/>
            <w:color w:val="833C0B" w:themeColor="accent2" w:themeShade="80"/>
            <w:sz w:val="22"/>
            <w:rPrChange w:id="6185" w:author="tao huang" w:date="2018-10-28T11:46:00Z">
              <w:rPr>
                <w:rFonts w:cs="Times New Roman"/>
                <w:sz w:val="22"/>
              </w:rPr>
            </w:rPrChange>
          </w:rPr>
          <w:delText>show</w:delText>
        </w:r>
      </w:del>
      <w:ins w:id="6186" w:author="tao huang" w:date="2018-10-27T14:50:00Z">
        <w:r w:rsidR="00676243" w:rsidRPr="004F3ECB">
          <w:rPr>
            <w:rFonts w:cs="Times New Roman"/>
            <w:color w:val="833C0B" w:themeColor="accent2" w:themeShade="80"/>
            <w:sz w:val="22"/>
            <w:rPrChange w:id="6187" w:author="tao huang" w:date="2018-10-28T11:46:00Z">
              <w:rPr>
                <w:rFonts w:cs="Times New Roman"/>
                <w:sz w:val="22"/>
              </w:rPr>
            </w:rPrChange>
          </w:rPr>
          <w:t>illustrate</w:t>
        </w:r>
      </w:ins>
      <w:ins w:id="6188" w:author="tao huang" w:date="2018-10-27T15:11:00Z">
        <w:r w:rsidR="00FD6BD2" w:rsidRPr="004F3ECB">
          <w:rPr>
            <w:rFonts w:cs="Times New Roman"/>
            <w:color w:val="833C0B" w:themeColor="accent2" w:themeShade="80"/>
            <w:sz w:val="22"/>
            <w:rPrChange w:id="6189" w:author="tao huang" w:date="2018-10-28T11:46:00Z">
              <w:rPr>
                <w:rFonts w:cs="Times New Roman"/>
                <w:sz w:val="22"/>
                <w:highlight w:val="yellow"/>
              </w:rPr>
            </w:rPrChange>
          </w:rPr>
          <w:t>s</w:t>
        </w:r>
      </w:ins>
      <w:ins w:id="6190" w:author="tao huang" w:date="2018-10-27T14:50:00Z">
        <w:r w:rsidR="00676243" w:rsidRPr="004F3ECB">
          <w:rPr>
            <w:rFonts w:cs="Times New Roman"/>
            <w:color w:val="833C0B" w:themeColor="accent2" w:themeShade="80"/>
            <w:sz w:val="22"/>
            <w:rPrChange w:id="6191" w:author="tao huang" w:date="2018-10-28T11:46:00Z">
              <w:rPr>
                <w:rFonts w:cs="Times New Roman"/>
                <w:sz w:val="22"/>
              </w:rPr>
            </w:rPrChange>
          </w:rPr>
          <w:t xml:space="preserve"> the </w:t>
        </w:r>
      </w:ins>
      <w:ins w:id="6192" w:author="tao huang" w:date="2018-10-27T23:20:00Z">
        <w:r w:rsidR="009C18F5" w:rsidRPr="004F3ECB">
          <w:rPr>
            <w:rFonts w:cs="Times New Roman"/>
            <w:color w:val="833C0B" w:themeColor="accent2" w:themeShade="80"/>
            <w:sz w:val="22"/>
            <w:rPrChange w:id="6193" w:author="tao huang" w:date="2018-10-28T11:46:00Z">
              <w:rPr>
                <w:rFonts w:cs="Times New Roman"/>
                <w:sz w:val="22"/>
              </w:rPr>
            </w:rPrChange>
          </w:rPr>
          <w:t xml:space="preserve">distribution of the </w:t>
        </w:r>
      </w:ins>
      <w:ins w:id="6194" w:author="tao huang" w:date="2018-10-27T23:19:00Z">
        <w:r w:rsidR="009C18F5" w:rsidRPr="004F3ECB">
          <w:rPr>
            <w:rFonts w:cs="Times New Roman"/>
            <w:color w:val="833C0B" w:themeColor="accent2" w:themeShade="80"/>
            <w:sz w:val="22"/>
            <w:rPrChange w:id="6195" w:author="tao huang" w:date="2018-10-28T11:46:00Z">
              <w:rPr>
                <w:rFonts w:cs="Times New Roman"/>
                <w:sz w:val="22"/>
              </w:rPr>
            </w:rPrChange>
          </w:rPr>
          <w:t>percentage reduction of the MASE</w:t>
        </w:r>
      </w:ins>
      <w:ins w:id="6196" w:author="tao huang" w:date="2018-10-28T11:24:00Z">
        <w:r w:rsidR="006E3B1B" w:rsidRPr="004F3ECB">
          <w:rPr>
            <w:rFonts w:cs="Times New Roman"/>
            <w:color w:val="833C0B" w:themeColor="accent2" w:themeShade="80"/>
            <w:sz w:val="22"/>
            <w:rPrChange w:id="6197" w:author="tao huang" w:date="2018-10-28T11:46:00Z">
              <w:rPr>
                <w:rFonts w:cs="Times New Roman"/>
                <w:sz w:val="22"/>
              </w:rPr>
            </w:rPrChange>
          </w:rPr>
          <w:t xml:space="preserve"> by the proposed methods</w:t>
        </w:r>
      </w:ins>
      <w:ins w:id="6198" w:author="tao huang" w:date="2018-10-27T23:38:00Z">
        <w:r w:rsidR="001327DC" w:rsidRPr="004F3ECB">
          <w:rPr>
            <w:rFonts w:cs="Times New Roman"/>
            <w:color w:val="833C0B" w:themeColor="accent2" w:themeShade="80"/>
            <w:sz w:val="22"/>
            <w:rPrChange w:id="6199" w:author="tao huang" w:date="2018-10-28T11:46:00Z">
              <w:rPr>
                <w:rFonts w:cs="Times New Roman"/>
                <w:sz w:val="22"/>
              </w:rPr>
            </w:rPrChange>
          </w:rPr>
          <w:t xml:space="preserve">, as </w:t>
        </w:r>
      </w:ins>
      <w:ins w:id="6200" w:author="tao huang" w:date="2018-10-28T11:41:00Z">
        <w:r w:rsidR="00A04EFF" w:rsidRPr="004F3ECB">
          <w:rPr>
            <w:rFonts w:cs="Times New Roman"/>
            <w:color w:val="833C0B" w:themeColor="accent2" w:themeShade="80"/>
            <w:sz w:val="22"/>
            <w:rPrChange w:id="6201" w:author="tao huang" w:date="2018-10-28T11:46:00Z">
              <w:rPr>
                <w:rFonts w:cs="Times New Roman"/>
                <w:sz w:val="22"/>
              </w:rPr>
            </w:rPrChange>
          </w:rPr>
          <w:t>demonstrated</w:t>
        </w:r>
      </w:ins>
      <w:ins w:id="6202" w:author="tao huang" w:date="2018-10-27T23:38:00Z">
        <w:r w:rsidR="001327DC" w:rsidRPr="004F3ECB">
          <w:rPr>
            <w:rFonts w:cs="Times New Roman"/>
            <w:color w:val="833C0B" w:themeColor="accent2" w:themeShade="80"/>
            <w:sz w:val="22"/>
            <w:rPrChange w:id="6203" w:author="tao huang" w:date="2018-10-28T11:46:00Z">
              <w:rPr>
                <w:rFonts w:cs="Times New Roman"/>
                <w:sz w:val="22"/>
              </w:rPr>
            </w:rPrChange>
          </w:rPr>
          <w:t xml:space="preserve"> in equation (10), </w:t>
        </w:r>
      </w:ins>
      <w:ins w:id="6204" w:author="tao huang" w:date="2018-10-27T14:51:00Z">
        <w:r w:rsidR="00676243" w:rsidRPr="004F3ECB">
          <w:rPr>
            <w:rFonts w:cs="Times New Roman"/>
            <w:color w:val="833C0B" w:themeColor="accent2" w:themeShade="80"/>
            <w:sz w:val="22"/>
            <w:rPrChange w:id="6205" w:author="tao huang" w:date="2018-10-28T11:46:00Z">
              <w:rPr>
                <w:rFonts w:cs="Times New Roman"/>
                <w:sz w:val="22"/>
              </w:rPr>
            </w:rPrChange>
          </w:rPr>
          <w:t xml:space="preserve">for the product categories where the two methods have </w:t>
        </w:r>
      </w:ins>
      <w:ins w:id="6206" w:author="tao huang" w:date="2018-10-28T11:25:00Z">
        <w:r w:rsidR="00115F0C" w:rsidRPr="004F3ECB">
          <w:rPr>
            <w:rFonts w:cs="Times New Roman"/>
            <w:color w:val="833C0B" w:themeColor="accent2" w:themeShade="80"/>
            <w:sz w:val="22"/>
            <w:rPrChange w:id="6207" w:author="tao huang" w:date="2018-10-28T11:46:00Z">
              <w:rPr>
                <w:rFonts w:cs="Times New Roman"/>
                <w:sz w:val="22"/>
              </w:rPr>
            </w:rPrChange>
          </w:rPr>
          <w:t xml:space="preserve">their </w:t>
        </w:r>
      </w:ins>
      <w:ins w:id="6208" w:author="tao huang" w:date="2018-10-27T23:19:00Z">
        <w:r w:rsidR="0041268E" w:rsidRPr="004F3ECB">
          <w:rPr>
            <w:rFonts w:cs="Times New Roman"/>
            <w:color w:val="833C0B" w:themeColor="accent2" w:themeShade="80"/>
            <w:sz w:val="22"/>
            <w:rPrChange w:id="6209" w:author="tao huang" w:date="2018-10-28T11:46:00Z">
              <w:rPr>
                <w:rFonts w:cs="Times New Roman"/>
                <w:sz w:val="22"/>
              </w:rPr>
            </w:rPrChange>
          </w:rPr>
          <w:t>best</w:t>
        </w:r>
      </w:ins>
      <w:ins w:id="6210" w:author="tao huang" w:date="2018-10-27T14:51:00Z">
        <w:r w:rsidR="00676243" w:rsidRPr="004F3ECB">
          <w:rPr>
            <w:rFonts w:cs="Times New Roman"/>
            <w:color w:val="833C0B" w:themeColor="accent2" w:themeShade="80"/>
            <w:sz w:val="22"/>
            <w:rPrChange w:id="6211" w:author="tao huang" w:date="2018-10-28T11:46:00Z">
              <w:rPr>
                <w:rFonts w:cs="Times New Roman"/>
                <w:sz w:val="22"/>
              </w:rPr>
            </w:rPrChange>
          </w:rPr>
          <w:t xml:space="preserve"> forecasting performance</w:t>
        </w:r>
      </w:ins>
      <w:ins w:id="6212" w:author="tao huang" w:date="2018-10-27T23:19:00Z">
        <w:r w:rsidR="0041268E" w:rsidRPr="004F3ECB">
          <w:rPr>
            <w:rFonts w:cs="Times New Roman"/>
            <w:color w:val="833C0B" w:themeColor="accent2" w:themeShade="80"/>
            <w:sz w:val="22"/>
            <w:rPrChange w:id="6213" w:author="tao huang" w:date="2018-10-28T11:46:00Z">
              <w:rPr>
                <w:rFonts w:cs="Times New Roman"/>
                <w:sz w:val="22"/>
              </w:rPr>
            </w:rPrChange>
          </w:rPr>
          <w:t>s</w:t>
        </w:r>
      </w:ins>
      <w:ins w:id="6214" w:author="tao huang" w:date="2018-10-27T14:51:00Z">
        <w:r w:rsidR="00676243" w:rsidRPr="004F3ECB">
          <w:rPr>
            <w:rFonts w:cs="Times New Roman"/>
            <w:color w:val="833C0B" w:themeColor="accent2" w:themeShade="80"/>
            <w:sz w:val="22"/>
            <w:rPrChange w:id="6215" w:author="tao huang" w:date="2018-10-28T11:46:00Z">
              <w:rPr>
                <w:rFonts w:cs="Times New Roman"/>
                <w:sz w:val="22"/>
              </w:rPr>
            </w:rPrChange>
          </w:rPr>
          <w:t>.</w:t>
        </w:r>
      </w:ins>
      <w:r w:rsidR="00AF52DD" w:rsidRPr="004F3ECB">
        <w:rPr>
          <w:rFonts w:cs="Times New Roman"/>
          <w:color w:val="833C0B" w:themeColor="accent2" w:themeShade="80"/>
          <w:sz w:val="22"/>
          <w:rPrChange w:id="6216" w:author="tao huang" w:date="2018-10-28T11:46:00Z">
            <w:rPr>
              <w:rFonts w:cs="Times New Roman"/>
              <w:sz w:val="22"/>
            </w:rPr>
          </w:rPrChange>
        </w:rPr>
        <w:t xml:space="preserve"> </w:t>
      </w:r>
      <w:del w:id="6217" w:author="Didier Soopramanien" w:date="2018-10-24T11:40:00Z">
        <w:r w:rsidR="00AF52DD" w:rsidRPr="00215C53" w:rsidDel="00D17B0B">
          <w:rPr>
            <w:rFonts w:cs="Times New Roman"/>
            <w:sz w:val="22"/>
          </w:rPr>
          <w:delText>further details</w:delText>
        </w:r>
      </w:del>
      <w:ins w:id="6218" w:author="Didier Soopramanien" w:date="2018-10-24T11:40:00Z">
        <w:del w:id="6219" w:author="tao huang" w:date="2018-10-27T14:50:00Z">
          <w:r w:rsidR="00D17B0B" w:rsidRPr="00215C53" w:rsidDel="00676243">
            <w:rPr>
              <w:rFonts w:cs="Times New Roman"/>
              <w:sz w:val="22"/>
            </w:rPr>
            <w:delText>the previous findings</w:delText>
          </w:r>
        </w:del>
      </w:ins>
      <w:del w:id="6220" w:author="tao huang" w:date="2018-10-27T14:50:00Z">
        <w:r w:rsidR="00AF52DD" w:rsidRPr="00215C53" w:rsidDel="00676243">
          <w:rPr>
            <w:rFonts w:cs="Times New Roman"/>
            <w:sz w:val="22"/>
          </w:rPr>
          <w:delText xml:space="preserve"> using boxplots for their best performing product categories</w:delText>
        </w:r>
      </w:del>
      <w:del w:id="6221" w:author="tao huang" w:date="2018-10-27T14:51:00Z">
        <w:r w:rsidR="00AF52DD" w:rsidRPr="00215C53" w:rsidDel="00676243">
          <w:rPr>
            <w:rFonts w:cs="Times New Roman"/>
            <w:sz w:val="22"/>
          </w:rPr>
          <w:delText xml:space="preserve">. </w:delText>
        </w:r>
      </w:del>
      <w:del w:id="6222" w:author="tao huang" w:date="2018-10-27T23:38:00Z">
        <w:r w:rsidR="00AF52DD" w:rsidRPr="00215C53" w:rsidDel="001327DC">
          <w:rPr>
            <w:rFonts w:cs="Times New Roman"/>
            <w:sz w:val="22"/>
          </w:rPr>
          <w:delText xml:space="preserve">In </w:delText>
        </w:r>
      </w:del>
      <w:del w:id="6223" w:author="tao huang" w:date="2018-10-27T15:08:00Z">
        <w:r w:rsidR="00AF52DD" w:rsidRPr="00215C53" w:rsidDel="00B2453C">
          <w:rPr>
            <w:rFonts w:cs="Times New Roman"/>
            <w:sz w:val="22"/>
          </w:rPr>
          <w:delText>the</w:delText>
        </w:r>
      </w:del>
      <w:ins w:id="6224" w:author="Didier Soopramanien" w:date="2018-10-24T11:40:00Z">
        <w:del w:id="6225" w:author="tao huang" w:date="2018-10-27T15:08:00Z">
          <w:r w:rsidR="00D17B0B" w:rsidRPr="00215C53" w:rsidDel="00B2453C">
            <w:rPr>
              <w:rFonts w:cs="Times New Roman"/>
              <w:sz w:val="22"/>
            </w:rPr>
            <w:delText>se</w:delText>
          </w:r>
        </w:del>
      </w:ins>
      <w:del w:id="6226" w:author="tao huang" w:date="2018-10-27T15:08:00Z">
        <w:r w:rsidR="00AF52DD" w:rsidRPr="00215C53" w:rsidDel="00B2453C">
          <w:rPr>
            <w:rFonts w:cs="Times New Roman"/>
            <w:sz w:val="22"/>
          </w:rPr>
          <w:delText xml:space="preserve"> </w:delText>
        </w:r>
      </w:del>
      <w:del w:id="6227" w:author="tao huang" w:date="2018-10-27T23:38:00Z">
        <w:r w:rsidR="00AF52DD" w:rsidRPr="00215C53" w:rsidDel="001327DC">
          <w:rPr>
            <w:rFonts w:cs="Times New Roman"/>
            <w:sz w:val="22"/>
          </w:rPr>
          <w:delText>figures</w:delText>
        </w:r>
      </w:del>
      <w:ins w:id="6228" w:author="Didier Soopramanien" w:date="2018-10-24T11:40:00Z">
        <w:del w:id="6229" w:author="tao huang" w:date="2018-10-27T23:38:00Z">
          <w:r w:rsidR="00FB6F49" w:rsidRPr="00215C53" w:rsidDel="001327DC">
            <w:rPr>
              <w:rFonts w:cs="Times New Roman"/>
              <w:sz w:val="22"/>
            </w:rPr>
            <w:delText>charts</w:delText>
          </w:r>
        </w:del>
      </w:ins>
      <w:del w:id="6230" w:author="tao huang" w:date="2018-10-27T23:38:00Z">
        <w:r w:rsidR="00AF52DD" w:rsidRPr="00215C53" w:rsidDel="001327DC">
          <w:rPr>
            <w:rFonts w:cs="Times New Roman"/>
            <w:sz w:val="22"/>
          </w:rPr>
          <w:delText>, positive values indicate the percentage reduction of the MASE by the ADL-</w:delText>
        </w:r>
        <w:r w:rsidR="00AF52DD" w:rsidRPr="00215C53" w:rsidDel="001327DC">
          <w:rPr>
            <w:rFonts w:cs="Times New Roman"/>
            <w:noProof/>
            <w:sz w:val="22"/>
          </w:rPr>
          <w:delText>intra</w:delText>
        </w:r>
        <w:r w:rsidR="00AF52DD" w:rsidRPr="00215C53" w:rsidDel="001327DC">
          <w:rPr>
            <w:rFonts w:cs="Times New Roman"/>
            <w:sz w:val="22"/>
          </w:rPr>
          <w:delText>-EWC model and by the ADL-</w:delText>
        </w:r>
        <w:r w:rsidR="00AF52DD" w:rsidRPr="00215C53" w:rsidDel="001327DC">
          <w:rPr>
            <w:rFonts w:cs="Times New Roman"/>
            <w:noProof/>
            <w:sz w:val="22"/>
          </w:rPr>
          <w:delText>intra</w:delText>
        </w:r>
        <w:r w:rsidR="00AF52DD" w:rsidRPr="00215C53" w:rsidDel="001327DC">
          <w:rPr>
            <w:rFonts w:cs="Times New Roman"/>
            <w:sz w:val="22"/>
          </w:rPr>
          <w:delText>-IC model compared to the ADL-intra model</w:delText>
        </w:r>
      </w:del>
      <w:del w:id="6231" w:author="tao huang" w:date="2018-10-27T15:11:00Z">
        <w:r w:rsidR="00AF52DD" w:rsidRPr="005B1C8C" w:rsidDel="00FD6BD2">
          <w:rPr>
            <w:rFonts w:cs="Times New Roman"/>
            <w:sz w:val="22"/>
          </w:rPr>
          <w:delText>.</w:delText>
        </w:r>
      </w:del>
    </w:p>
    <w:p w14:paraId="7FF79EEB" w14:textId="77777777" w:rsidR="00971633" w:rsidRPr="005B1C8C" w:rsidRDefault="00971633" w:rsidP="00971633">
      <w:pPr>
        <w:shd w:val="clear" w:color="auto" w:fill="FFFFFF" w:themeFill="background1"/>
        <w:spacing w:after="0" w:line="360" w:lineRule="auto"/>
        <w:rPr>
          <w:rFonts w:cs="Times New Roman"/>
          <w:sz w:val="22"/>
        </w:rPr>
      </w:pPr>
    </w:p>
    <w:p w14:paraId="59989CBF" w14:textId="77777777" w:rsidR="00971633" w:rsidRPr="005B1C8C" w:rsidRDefault="00971633" w:rsidP="00971633">
      <w:pPr>
        <w:shd w:val="clear" w:color="auto" w:fill="FFFFFF" w:themeFill="background1"/>
        <w:spacing w:after="0" w:line="360" w:lineRule="auto"/>
        <w:rPr>
          <w:rFonts w:cs="Times New Roman"/>
          <w:sz w:val="22"/>
        </w:rPr>
        <w:sectPr w:rsidR="00971633" w:rsidRPr="005B1C8C" w:rsidSect="00AE69AD">
          <w:pgSz w:w="11906" w:h="16838"/>
          <w:pgMar w:top="1440" w:right="1440" w:bottom="1440" w:left="1440" w:header="708" w:footer="708" w:gutter="0"/>
          <w:cols w:space="708"/>
          <w:docGrid w:linePitch="360"/>
        </w:sectPr>
      </w:pPr>
    </w:p>
    <w:p w14:paraId="4EC2437F" w14:textId="77777777" w:rsidR="00817FE7" w:rsidRPr="005B1C8C" w:rsidRDefault="00817FE7" w:rsidP="00817FE7">
      <w:pPr>
        <w:shd w:val="clear" w:color="auto" w:fill="FFFFFF" w:themeFill="background1"/>
        <w:spacing w:after="0" w:line="360" w:lineRule="auto"/>
        <w:jc w:val="center"/>
        <w:rPr>
          <w:rFonts w:eastAsia="DengXian" w:cs="Times New Roman"/>
          <w:sz w:val="22"/>
        </w:rPr>
      </w:pPr>
      <w:r w:rsidRPr="005B1C8C">
        <w:rPr>
          <w:rFonts w:eastAsia="DengXian" w:cs="Times New Roman"/>
          <w:sz w:val="22"/>
        </w:rPr>
        <w:lastRenderedPageBreak/>
        <w:t xml:space="preserve">Table </w:t>
      </w:r>
      <w:r w:rsidRPr="005B1C8C">
        <w:rPr>
          <w:rFonts w:eastAsia="DengXian" w:cs="Times New Roman"/>
          <w:noProof/>
          <w:sz w:val="22"/>
        </w:rPr>
        <w:t>3.</w:t>
      </w:r>
      <w:r w:rsidRPr="005B1C8C">
        <w:rPr>
          <w:rFonts w:eastAsia="DengXian" w:cs="Times New Roman"/>
          <w:noProof/>
          <w:sz w:val="22"/>
        </w:rPr>
        <w:tab/>
        <w:t xml:space="preserve">The </w:t>
      </w:r>
      <w:r w:rsidRPr="005B1C8C">
        <w:rPr>
          <w:rFonts w:eastAsia="DengXian" w:cs="Times New Roman"/>
          <w:sz w:val="22"/>
        </w:rPr>
        <w:t>results of the Diebold-Mariana (DM) test</w:t>
      </w:r>
    </w:p>
    <w:tbl>
      <w:tblPr>
        <w:tblStyle w:val="ListTable1Light1"/>
        <w:tblW w:w="11491" w:type="dxa"/>
        <w:jc w:val="center"/>
        <w:shd w:val="clear" w:color="auto" w:fill="FFFFFF" w:themeFill="background1"/>
        <w:tblLook w:val="04A0" w:firstRow="1" w:lastRow="0" w:firstColumn="1" w:lastColumn="0" w:noHBand="0" w:noVBand="1"/>
      </w:tblPr>
      <w:tblGrid>
        <w:gridCol w:w="1276"/>
        <w:gridCol w:w="1843"/>
        <w:gridCol w:w="711"/>
        <w:gridCol w:w="711"/>
        <w:gridCol w:w="711"/>
        <w:gridCol w:w="711"/>
        <w:gridCol w:w="711"/>
        <w:gridCol w:w="711"/>
        <w:gridCol w:w="711"/>
        <w:gridCol w:w="711"/>
        <w:gridCol w:w="711"/>
        <w:gridCol w:w="711"/>
        <w:gridCol w:w="711"/>
        <w:gridCol w:w="711"/>
      </w:tblGrid>
      <w:tr w:rsidR="00817FE7" w:rsidRPr="005B1C8C" w14:paraId="1517061A" w14:textId="77777777" w:rsidTr="00947DB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0DA43F7F" w14:textId="77777777" w:rsidR="00817FE7" w:rsidRPr="005B1C8C" w:rsidRDefault="00817FE7" w:rsidP="00947DBD">
            <w:pPr>
              <w:spacing w:after="0" w:line="240" w:lineRule="auto"/>
              <w:jc w:val="center"/>
              <w:rPr>
                <w:rFonts w:eastAsia="Times New Roman" w:cs="Times New Roman"/>
                <w:b w:val="0"/>
                <w:sz w:val="22"/>
              </w:rPr>
            </w:pPr>
            <w:r w:rsidRPr="005B1C8C">
              <w:rPr>
                <w:rFonts w:eastAsia="Times New Roman" w:cs="Times New Roman"/>
                <w:b w:val="0"/>
                <w:sz w:val="22"/>
              </w:rPr>
              <w:t>Model 1</w:t>
            </w:r>
          </w:p>
        </w:tc>
        <w:tc>
          <w:tcPr>
            <w:tcW w:w="1843" w:type="dxa"/>
            <w:vMerge w:val="restart"/>
            <w:shd w:val="clear" w:color="auto" w:fill="FFFFFF" w:themeFill="background1"/>
            <w:noWrap/>
            <w:hideMark/>
          </w:tcPr>
          <w:p w14:paraId="7124B53D" w14:textId="77777777" w:rsidR="00817FE7" w:rsidRPr="005B1C8C"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Model 2</w:t>
            </w:r>
          </w:p>
        </w:tc>
        <w:tc>
          <w:tcPr>
            <w:tcW w:w="2133" w:type="dxa"/>
            <w:gridSpan w:val="3"/>
            <w:shd w:val="clear" w:color="auto" w:fill="FFFFFF" w:themeFill="background1"/>
            <w:noWrap/>
            <w:hideMark/>
          </w:tcPr>
          <w:p w14:paraId="2849D7A7" w14:textId="77777777" w:rsidR="00817FE7" w:rsidRPr="005B1C8C"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MAE</w:t>
            </w:r>
          </w:p>
        </w:tc>
        <w:tc>
          <w:tcPr>
            <w:tcW w:w="2133" w:type="dxa"/>
            <w:gridSpan w:val="3"/>
            <w:shd w:val="clear" w:color="auto" w:fill="FFFFFF" w:themeFill="background1"/>
            <w:noWrap/>
            <w:hideMark/>
          </w:tcPr>
          <w:p w14:paraId="33E2EA20" w14:textId="58385FF1" w:rsidR="00817FE7" w:rsidRPr="005B1C8C" w:rsidRDefault="00980CCA"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proofErr w:type="spellStart"/>
            <w:ins w:id="6232" w:author="tao huang" w:date="2018-10-27T14:36:00Z">
              <w:r>
                <w:rPr>
                  <w:rFonts w:eastAsia="Times New Roman" w:cs="Times New Roman"/>
                  <w:b w:val="0"/>
                  <w:sz w:val="22"/>
                </w:rPr>
                <w:t>s</w:t>
              </w:r>
            </w:ins>
            <w:del w:id="6233" w:author="tao huang" w:date="2018-10-27T14:36:00Z">
              <w:r w:rsidR="00817FE7" w:rsidRPr="005B1C8C" w:rsidDel="00980CCA">
                <w:rPr>
                  <w:rFonts w:eastAsia="Times New Roman" w:cs="Times New Roman"/>
                  <w:b w:val="0"/>
                  <w:sz w:val="22"/>
                </w:rPr>
                <w:delText>S</w:delText>
              </w:r>
            </w:del>
            <w:r w:rsidR="00817FE7" w:rsidRPr="005B1C8C">
              <w:rPr>
                <w:rFonts w:eastAsia="Times New Roman" w:cs="Times New Roman"/>
                <w:b w:val="0"/>
                <w:sz w:val="22"/>
              </w:rPr>
              <w:t>MAPE</w:t>
            </w:r>
            <w:proofErr w:type="spellEnd"/>
          </w:p>
        </w:tc>
        <w:tc>
          <w:tcPr>
            <w:tcW w:w="2133" w:type="dxa"/>
            <w:gridSpan w:val="3"/>
            <w:shd w:val="clear" w:color="auto" w:fill="FFFFFF" w:themeFill="background1"/>
            <w:noWrap/>
            <w:hideMark/>
          </w:tcPr>
          <w:p w14:paraId="233C99E7" w14:textId="77777777" w:rsidR="00817FE7" w:rsidRPr="005B1C8C"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MASE</w:t>
            </w:r>
          </w:p>
        </w:tc>
        <w:tc>
          <w:tcPr>
            <w:tcW w:w="1973" w:type="dxa"/>
            <w:gridSpan w:val="3"/>
            <w:shd w:val="clear" w:color="auto" w:fill="FFFFFF" w:themeFill="background1"/>
            <w:noWrap/>
            <w:hideMark/>
          </w:tcPr>
          <w:p w14:paraId="66E9094F" w14:textId="77777777" w:rsidR="00817FE7" w:rsidRPr="005B1C8C"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scaled MSE</w:t>
            </w:r>
          </w:p>
        </w:tc>
      </w:tr>
      <w:tr w:rsidR="00817FE7" w:rsidRPr="005B1C8C" w14:paraId="01723EB6" w14:textId="77777777" w:rsidTr="00947DB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2F51C43A" w14:textId="77777777" w:rsidR="00817FE7" w:rsidRPr="005B1C8C" w:rsidRDefault="00817FE7" w:rsidP="00947DBD">
            <w:pPr>
              <w:spacing w:after="0" w:line="240" w:lineRule="auto"/>
              <w:rPr>
                <w:rFonts w:eastAsia="Times New Roman" w:cs="Times New Roman"/>
                <w:b w:val="0"/>
                <w:sz w:val="22"/>
              </w:rPr>
            </w:pPr>
          </w:p>
        </w:tc>
        <w:tc>
          <w:tcPr>
            <w:tcW w:w="1843" w:type="dxa"/>
            <w:vMerge/>
            <w:shd w:val="clear" w:color="auto" w:fill="FFFFFF" w:themeFill="background1"/>
            <w:hideMark/>
          </w:tcPr>
          <w:p w14:paraId="6EE1A20F" w14:textId="77777777" w:rsidR="00817FE7" w:rsidRPr="005B1C8C"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711" w:type="dxa"/>
            <w:shd w:val="clear" w:color="auto" w:fill="FFFFFF" w:themeFill="background1"/>
            <w:noWrap/>
            <w:hideMark/>
          </w:tcPr>
          <w:p w14:paraId="6113141B"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w:t>
            </w:r>
          </w:p>
        </w:tc>
        <w:tc>
          <w:tcPr>
            <w:tcW w:w="711" w:type="dxa"/>
            <w:shd w:val="clear" w:color="auto" w:fill="FFFFFF" w:themeFill="background1"/>
            <w:noWrap/>
            <w:hideMark/>
          </w:tcPr>
          <w:p w14:paraId="33F736FC"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4</w:t>
            </w:r>
          </w:p>
        </w:tc>
        <w:tc>
          <w:tcPr>
            <w:tcW w:w="711" w:type="dxa"/>
            <w:shd w:val="clear" w:color="auto" w:fill="FFFFFF" w:themeFill="background1"/>
            <w:noWrap/>
            <w:hideMark/>
          </w:tcPr>
          <w:p w14:paraId="2E053FF5"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8</w:t>
            </w:r>
          </w:p>
        </w:tc>
        <w:tc>
          <w:tcPr>
            <w:tcW w:w="711" w:type="dxa"/>
            <w:shd w:val="clear" w:color="auto" w:fill="FFFFFF" w:themeFill="background1"/>
            <w:noWrap/>
            <w:hideMark/>
          </w:tcPr>
          <w:p w14:paraId="1A736EC0"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w:t>
            </w:r>
          </w:p>
        </w:tc>
        <w:tc>
          <w:tcPr>
            <w:tcW w:w="711" w:type="dxa"/>
            <w:shd w:val="clear" w:color="auto" w:fill="FFFFFF" w:themeFill="background1"/>
            <w:noWrap/>
            <w:hideMark/>
          </w:tcPr>
          <w:p w14:paraId="596C7FEF"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4</w:t>
            </w:r>
          </w:p>
        </w:tc>
        <w:tc>
          <w:tcPr>
            <w:tcW w:w="711" w:type="dxa"/>
            <w:shd w:val="clear" w:color="auto" w:fill="FFFFFF" w:themeFill="background1"/>
            <w:noWrap/>
            <w:hideMark/>
          </w:tcPr>
          <w:p w14:paraId="3274D8E7"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8</w:t>
            </w:r>
          </w:p>
        </w:tc>
        <w:tc>
          <w:tcPr>
            <w:tcW w:w="711" w:type="dxa"/>
            <w:shd w:val="clear" w:color="auto" w:fill="FFFFFF" w:themeFill="background1"/>
            <w:noWrap/>
            <w:hideMark/>
          </w:tcPr>
          <w:p w14:paraId="47B1F108"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w:t>
            </w:r>
          </w:p>
        </w:tc>
        <w:tc>
          <w:tcPr>
            <w:tcW w:w="711" w:type="dxa"/>
            <w:shd w:val="clear" w:color="auto" w:fill="FFFFFF" w:themeFill="background1"/>
            <w:noWrap/>
            <w:hideMark/>
          </w:tcPr>
          <w:p w14:paraId="107894F4"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4</w:t>
            </w:r>
          </w:p>
        </w:tc>
        <w:tc>
          <w:tcPr>
            <w:tcW w:w="711" w:type="dxa"/>
            <w:shd w:val="clear" w:color="auto" w:fill="FFFFFF" w:themeFill="background1"/>
            <w:noWrap/>
            <w:hideMark/>
          </w:tcPr>
          <w:p w14:paraId="7CF70E55"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8</w:t>
            </w:r>
          </w:p>
        </w:tc>
        <w:tc>
          <w:tcPr>
            <w:tcW w:w="547" w:type="dxa"/>
            <w:shd w:val="clear" w:color="auto" w:fill="FFFFFF" w:themeFill="background1"/>
            <w:noWrap/>
            <w:hideMark/>
          </w:tcPr>
          <w:p w14:paraId="2CEDCDD6"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w:t>
            </w:r>
          </w:p>
        </w:tc>
        <w:tc>
          <w:tcPr>
            <w:tcW w:w="711" w:type="dxa"/>
            <w:shd w:val="clear" w:color="auto" w:fill="FFFFFF" w:themeFill="background1"/>
            <w:noWrap/>
            <w:hideMark/>
          </w:tcPr>
          <w:p w14:paraId="39FE676E"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4</w:t>
            </w:r>
          </w:p>
        </w:tc>
        <w:tc>
          <w:tcPr>
            <w:tcW w:w="711" w:type="dxa"/>
            <w:shd w:val="clear" w:color="auto" w:fill="FFFFFF" w:themeFill="background1"/>
            <w:noWrap/>
            <w:hideMark/>
          </w:tcPr>
          <w:p w14:paraId="6FD2B4E2"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8</w:t>
            </w:r>
          </w:p>
        </w:tc>
      </w:tr>
      <w:tr w:rsidR="00817FE7" w:rsidRPr="005B1C8C" w14:paraId="55C51D11" w14:textId="77777777" w:rsidTr="00947DB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6DC824B" w14:textId="77777777" w:rsidR="00817FE7" w:rsidRPr="005B1C8C" w:rsidRDefault="00817FE7" w:rsidP="00947DBD">
            <w:pPr>
              <w:spacing w:after="0" w:line="240" w:lineRule="auto"/>
              <w:jc w:val="center"/>
              <w:rPr>
                <w:rFonts w:eastAsia="Times New Roman" w:cs="Times New Roman"/>
                <w:b w:val="0"/>
                <w:sz w:val="22"/>
              </w:rPr>
            </w:pPr>
            <w:r w:rsidRPr="005B1C8C">
              <w:rPr>
                <w:rFonts w:eastAsia="Times New Roman" w:cs="Times New Roman"/>
                <w:b w:val="0"/>
                <w:sz w:val="22"/>
              </w:rPr>
              <w:t>ADL-own</w:t>
            </w:r>
          </w:p>
        </w:tc>
        <w:tc>
          <w:tcPr>
            <w:tcW w:w="1843" w:type="dxa"/>
            <w:shd w:val="clear" w:color="auto" w:fill="FFFFFF" w:themeFill="background1"/>
            <w:noWrap/>
            <w:hideMark/>
          </w:tcPr>
          <w:p w14:paraId="247F373D" w14:textId="77777777" w:rsidR="00817FE7" w:rsidRPr="005B1C8C"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Base-lift</w:t>
            </w:r>
          </w:p>
        </w:tc>
        <w:tc>
          <w:tcPr>
            <w:tcW w:w="711" w:type="dxa"/>
            <w:shd w:val="clear" w:color="auto" w:fill="FFFFFF" w:themeFill="background1"/>
            <w:noWrap/>
            <w:hideMark/>
          </w:tcPr>
          <w:p w14:paraId="3F76E2C9"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4EE6FD04"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0E856942"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2F23C48C"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0A37F1D9"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1F45D425"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54E85FC3"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71AEB140"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55D2D64A"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547" w:type="dxa"/>
            <w:shd w:val="clear" w:color="auto" w:fill="FFFFFF" w:themeFill="background1"/>
            <w:noWrap/>
            <w:hideMark/>
          </w:tcPr>
          <w:p w14:paraId="1473C068"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37A9225C"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6E97EF52"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r>
      <w:tr w:rsidR="00817FE7" w:rsidRPr="005B1C8C" w14:paraId="43905D65" w14:textId="77777777" w:rsidTr="00947DB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5F8EDD2" w14:textId="77777777" w:rsidR="00817FE7" w:rsidRPr="005B1C8C" w:rsidRDefault="00817FE7" w:rsidP="00947DBD">
            <w:pPr>
              <w:spacing w:after="0" w:line="240" w:lineRule="auto"/>
              <w:jc w:val="center"/>
              <w:rPr>
                <w:rFonts w:eastAsia="Times New Roman" w:cs="Times New Roman"/>
                <w:b w:val="0"/>
                <w:sz w:val="22"/>
              </w:rPr>
            </w:pPr>
            <w:r w:rsidRPr="005B1C8C">
              <w:rPr>
                <w:rFonts w:eastAsia="Times New Roman" w:cs="Times New Roman"/>
                <w:b w:val="0"/>
                <w:sz w:val="22"/>
              </w:rPr>
              <w:t>ADL-own</w:t>
            </w:r>
          </w:p>
        </w:tc>
        <w:tc>
          <w:tcPr>
            <w:tcW w:w="1843" w:type="dxa"/>
            <w:shd w:val="clear" w:color="auto" w:fill="FFFFFF" w:themeFill="background1"/>
            <w:noWrap/>
            <w:hideMark/>
          </w:tcPr>
          <w:p w14:paraId="39C84032" w14:textId="77777777" w:rsidR="00817FE7" w:rsidRPr="005B1C8C"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ADL-intra</w:t>
            </w:r>
          </w:p>
        </w:tc>
        <w:tc>
          <w:tcPr>
            <w:tcW w:w="711" w:type="dxa"/>
            <w:shd w:val="clear" w:color="auto" w:fill="FFFFFF" w:themeFill="background1"/>
            <w:noWrap/>
            <w:hideMark/>
          </w:tcPr>
          <w:p w14:paraId="52538CC3"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6A4C036F"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0.001</w:t>
            </w:r>
          </w:p>
        </w:tc>
        <w:tc>
          <w:tcPr>
            <w:tcW w:w="711" w:type="dxa"/>
            <w:shd w:val="clear" w:color="auto" w:fill="FFFFFF" w:themeFill="background1"/>
            <w:noWrap/>
            <w:hideMark/>
          </w:tcPr>
          <w:p w14:paraId="012C9710"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0.015</w:t>
            </w:r>
          </w:p>
        </w:tc>
        <w:tc>
          <w:tcPr>
            <w:tcW w:w="711" w:type="dxa"/>
            <w:shd w:val="clear" w:color="auto" w:fill="FFFFFF" w:themeFill="background1"/>
            <w:noWrap/>
            <w:hideMark/>
          </w:tcPr>
          <w:p w14:paraId="26ABFD35"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2F1D9D2B"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1E234178"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49935553"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0.233</w:t>
            </w:r>
          </w:p>
        </w:tc>
        <w:tc>
          <w:tcPr>
            <w:tcW w:w="711" w:type="dxa"/>
            <w:shd w:val="clear" w:color="auto" w:fill="FFFFFF" w:themeFill="background1"/>
            <w:noWrap/>
            <w:hideMark/>
          </w:tcPr>
          <w:p w14:paraId="343D203D"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0.026</w:t>
            </w:r>
          </w:p>
        </w:tc>
        <w:tc>
          <w:tcPr>
            <w:tcW w:w="711" w:type="dxa"/>
            <w:shd w:val="clear" w:color="auto" w:fill="FFFFFF" w:themeFill="background1"/>
            <w:noWrap/>
            <w:hideMark/>
          </w:tcPr>
          <w:p w14:paraId="280AA678"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0.157</w:t>
            </w:r>
          </w:p>
        </w:tc>
        <w:tc>
          <w:tcPr>
            <w:tcW w:w="547" w:type="dxa"/>
            <w:shd w:val="clear" w:color="auto" w:fill="FFFFFF" w:themeFill="background1"/>
            <w:noWrap/>
            <w:hideMark/>
          </w:tcPr>
          <w:p w14:paraId="3BA1090F"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0.443</w:t>
            </w:r>
          </w:p>
        </w:tc>
        <w:tc>
          <w:tcPr>
            <w:tcW w:w="711" w:type="dxa"/>
            <w:shd w:val="clear" w:color="auto" w:fill="FFFFFF" w:themeFill="background1"/>
            <w:noWrap/>
            <w:hideMark/>
          </w:tcPr>
          <w:p w14:paraId="2BE55885"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0.380</w:t>
            </w:r>
          </w:p>
        </w:tc>
        <w:tc>
          <w:tcPr>
            <w:tcW w:w="711" w:type="dxa"/>
            <w:shd w:val="clear" w:color="auto" w:fill="FFFFFF" w:themeFill="background1"/>
            <w:noWrap/>
            <w:hideMark/>
          </w:tcPr>
          <w:p w14:paraId="1881B884"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0.453</w:t>
            </w:r>
          </w:p>
        </w:tc>
      </w:tr>
      <w:tr w:rsidR="00817FE7" w:rsidRPr="005B1C8C" w14:paraId="1C4254FA" w14:textId="77777777" w:rsidTr="00947DB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5BC36F" w14:textId="77777777" w:rsidR="00817FE7" w:rsidRPr="005B1C8C" w:rsidRDefault="00817FE7" w:rsidP="00947DBD">
            <w:pPr>
              <w:spacing w:after="0" w:line="240" w:lineRule="auto"/>
              <w:jc w:val="center"/>
              <w:rPr>
                <w:rFonts w:eastAsia="Times New Roman" w:cs="Times New Roman"/>
                <w:b w:val="0"/>
                <w:sz w:val="22"/>
              </w:rPr>
            </w:pPr>
            <w:r w:rsidRPr="005B1C8C">
              <w:rPr>
                <w:rFonts w:eastAsia="Times New Roman" w:cs="Times New Roman"/>
                <w:b w:val="0"/>
                <w:sz w:val="22"/>
              </w:rPr>
              <w:t>ADL-own</w:t>
            </w:r>
          </w:p>
        </w:tc>
        <w:tc>
          <w:tcPr>
            <w:tcW w:w="1843" w:type="dxa"/>
            <w:shd w:val="clear" w:color="auto" w:fill="FFFFFF" w:themeFill="background1"/>
            <w:noWrap/>
            <w:hideMark/>
          </w:tcPr>
          <w:p w14:paraId="1F6547B4" w14:textId="77777777" w:rsidR="00817FE7" w:rsidRPr="005B1C8C"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ADL-own-EWC</w:t>
            </w:r>
          </w:p>
        </w:tc>
        <w:tc>
          <w:tcPr>
            <w:tcW w:w="711" w:type="dxa"/>
            <w:shd w:val="clear" w:color="auto" w:fill="FFFFFF" w:themeFill="background1"/>
            <w:noWrap/>
            <w:hideMark/>
          </w:tcPr>
          <w:p w14:paraId="0B7C77B8"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0.106</w:t>
            </w:r>
          </w:p>
        </w:tc>
        <w:tc>
          <w:tcPr>
            <w:tcW w:w="711" w:type="dxa"/>
            <w:shd w:val="clear" w:color="auto" w:fill="FFFFFF" w:themeFill="background1"/>
            <w:noWrap/>
            <w:hideMark/>
          </w:tcPr>
          <w:p w14:paraId="41099194"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0.005</w:t>
            </w:r>
          </w:p>
        </w:tc>
        <w:tc>
          <w:tcPr>
            <w:tcW w:w="711" w:type="dxa"/>
            <w:shd w:val="clear" w:color="auto" w:fill="FFFFFF" w:themeFill="background1"/>
            <w:noWrap/>
            <w:hideMark/>
          </w:tcPr>
          <w:p w14:paraId="2722BC66"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0.002</w:t>
            </w:r>
          </w:p>
        </w:tc>
        <w:tc>
          <w:tcPr>
            <w:tcW w:w="711" w:type="dxa"/>
            <w:shd w:val="clear" w:color="auto" w:fill="FFFFFF" w:themeFill="background1"/>
            <w:noWrap/>
            <w:hideMark/>
          </w:tcPr>
          <w:p w14:paraId="7AA26287"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42AACE34"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2DB56FCB"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248E7C7D"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094A94AA"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0.104</w:t>
            </w:r>
          </w:p>
        </w:tc>
        <w:tc>
          <w:tcPr>
            <w:tcW w:w="711" w:type="dxa"/>
            <w:shd w:val="clear" w:color="auto" w:fill="FFFFFF" w:themeFill="background1"/>
            <w:noWrap/>
            <w:hideMark/>
          </w:tcPr>
          <w:p w14:paraId="0D35FBA7"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0.294</w:t>
            </w:r>
          </w:p>
        </w:tc>
        <w:tc>
          <w:tcPr>
            <w:tcW w:w="547" w:type="dxa"/>
            <w:shd w:val="clear" w:color="auto" w:fill="FFFFFF" w:themeFill="background1"/>
            <w:noWrap/>
            <w:hideMark/>
          </w:tcPr>
          <w:p w14:paraId="6B03EA7D"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0.148</w:t>
            </w:r>
          </w:p>
        </w:tc>
        <w:tc>
          <w:tcPr>
            <w:tcW w:w="711" w:type="dxa"/>
            <w:shd w:val="clear" w:color="auto" w:fill="FFFFFF" w:themeFill="background1"/>
            <w:noWrap/>
            <w:hideMark/>
          </w:tcPr>
          <w:p w14:paraId="1047BFCA"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0.335</w:t>
            </w:r>
          </w:p>
        </w:tc>
        <w:tc>
          <w:tcPr>
            <w:tcW w:w="711" w:type="dxa"/>
            <w:shd w:val="clear" w:color="auto" w:fill="FFFFFF" w:themeFill="background1"/>
            <w:noWrap/>
            <w:hideMark/>
          </w:tcPr>
          <w:p w14:paraId="2B955DF5"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0.258</w:t>
            </w:r>
          </w:p>
        </w:tc>
      </w:tr>
      <w:tr w:rsidR="00817FE7" w:rsidRPr="005B1C8C" w14:paraId="052D75C8" w14:textId="77777777" w:rsidTr="00947DB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7C2AD8C" w14:textId="77777777" w:rsidR="00817FE7" w:rsidRPr="005B1C8C" w:rsidRDefault="00817FE7" w:rsidP="00947DBD">
            <w:pPr>
              <w:spacing w:after="0" w:line="240" w:lineRule="auto"/>
              <w:jc w:val="center"/>
              <w:rPr>
                <w:rFonts w:eastAsia="Times New Roman" w:cs="Times New Roman"/>
                <w:b w:val="0"/>
                <w:sz w:val="22"/>
              </w:rPr>
            </w:pPr>
            <w:r w:rsidRPr="005B1C8C">
              <w:rPr>
                <w:rFonts w:eastAsia="Times New Roman" w:cs="Times New Roman"/>
                <w:b w:val="0"/>
                <w:sz w:val="22"/>
              </w:rPr>
              <w:t>ADL-own</w:t>
            </w:r>
          </w:p>
        </w:tc>
        <w:tc>
          <w:tcPr>
            <w:tcW w:w="1843" w:type="dxa"/>
            <w:shd w:val="clear" w:color="auto" w:fill="FFFFFF" w:themeFill="background1"/>
            <w:noWrap/>
            <w:hideMark/>
          </w:tcPr>
          <w:p w14:paraId="4288AC93" w14:textId="77777777" w:rsidR="00817FE7" w:rsidRPr="005B1C8C"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ADL-own-IC</w:t>
            </w:r>
          </w:p>
        </w:tc>
        <w:tc>
          <w:tcPr>
            <w:tcW w:w="711" w:type="dxa"/>
            <w:shd w:val="clear" w:color="auto" w:fill="FFFFFF" w:themeFill="background1"/>
            <w:noWrap/>
            <w:hideMark/>
          </w:tcPr>
          <w:p w14:paraId="10515FA4"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0.064</w:t>
            </w:r>
          </w:p>
        </w:tc>
        <w:tc>
          <w:tcPr>
            <w:tcW w:w="711" w:type="dxa"/>
            <w:shd w:val="clear" w:color="auto" w:fill="FFFFFF" w:themeFill="background1"/>
            <w:noWrap/>
            <w:hideMark/>
          </w:tcPr>
          <w:p w14:paraId="1CCEE10F"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0.008</w:t>
            </w:r>
          </w:p>
        </w:tc>
        <w:tc>
          <w:tcPr>
            <w:tcW w:w="711" w:type="dxa"/>
            <w:shd w:val="clear" w:color="auto" w:fill="FFFFFF" w:themeFill="background1"/>
            <w:noWrap/>
            <w:hideMark/>
          </w:tcPr>
          <w:p w14:paraId="479CC50E"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6440844C"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1A204C20"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64152C68"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0.259</w:t>
            </w:r>
          </w:p>
        </w:tc>
        <w:tc>
          <w:tcPr>
            <w:tcW w:w="711" w:type="dxa"/>
            <w:shd w:val="clear" w:color="auto" w:fill="FFFFFF" w:themeFill="background1"/>
            <w:noWrap/>
            <w:hideMark/>
          </w:tcPr>
          <w:p w14:paraId="1B55883F"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3B589308"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500D71F2"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0.009</w:t>
            </w:r>
          </w:p>
        </w:tc>
        <w:tc>
          <w:tcPr>
            <w:tcW w:w="547" w:type="dxa"/>
            <w:shd w:val="clear" w:color="auto" w:fill="FFFFFF" w:themeFill="background1"/>
            <w:noWrap/>
            <w:hideMark/>
          </w:tcPr>
          <w:p w14:paraId="2ED93B2A"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0.388</w:t>
            </w:r>
          </w:p>
        </w:tc>
        <w:tc>
          <w:tcPr>
            <w:tcW w:w="711" w:type="dxa"/>
            <w:shd w:val="clear" w:color="auto" w:fill="FFFFFF" w:themeFill="background1"/>
            <w:noWrap/>
            <w:hideMark/>
          </w:tcPr>
          <w:p w14:paraId="5EBF8376"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0.138</w:t>
            </w:r>
          </w:p>
        </w:tc>
        <w:tc>
          <w:tcPr>
            <w:tcW w:w="711" w:type="dxa"/>
            <w:shd w:val="clear" w:color="auto" w:fill="FFFFFF" w:themeFill="background1"/>
            <w:noWrap/>
            <w:hideMark/>
          </w:tcPr>
          <w:p w14:paraId="74233176"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0.001</w:t>
            </w:r>
          </w:p>
        </w:tc>
      </w:tr>
      <w:tr w:rsidR="00817FE7" w:rsidRPr="005B1C8C" w14:paraId="22A4BB3D" w14:textId="77777777" w:rsidTr="00947DB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C0C1B26" w14:textId="77777777" w:rsidR="00817FE7" w:rsidRPr="005B1C8C" w:rsidRDefault="00817FE7" w:rsidP="00947DBD">
            <w:pPr>
              <w:spacing w:after="0" w:line="240" w:lineRule="auto"/>
              <w:jc w:val="center"/>
              <w:rPr>
                <w:rFonts w:eastAsia="Times New Roman" w:cs="Times New Roman"/>
                <w:b w:val="0"/>
                <w:sz w:val="22"/>
              </w:rPr>
            </w:pPr>
            <w:r w:rsidRPr="005B1C8C">
              <w:rPr>
                <w:rFonts w:eastAsia="Times New Roman" w:cs="Times New Roman"/>
                <w:b w:val="0"/>
                <w:sz w:val="22"/>
              </w:rPr>
              <w:t>ADL-intra</w:t>
            </w:r>
          </w:p>
        </w:tc>
        <w:tc>
          <w:tcPr>
            <w:tcW w:w="1843" w:type="dxa"/>
            <w:shd w:val="clear" w:color="auto" w:fill="FFFFFF" w:themeFill="background1"/>
            <w:noWrap/>
            <w:hideMark/>
          </w:tcPr>
          <w:p w14:paraId="377A6210" w14:textId="77777777" w:rsidR="00817FE7" w:rsidRPr="005B1C8C"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ADL-intra-EWC</w:t>
            </w:r>
          </w:p>
        </w:tc>
        <w:tc>
          <w:tcPr>
            <w:tcW w:w="711" w:type="dxa"/>
            <w:shd w:val="clear" w:color="auto" w:fill="FFFFFF" w:themeFill="background1"/>
            <w:noWrap/>
            <w:hideMark/>
          </w:tcPr>
          <w:p w14:paraId="6D10D0CF"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0.138</w:t>
            </w:r>
          </w:p>
        </w:tc>
        <w:tc>
          <w:tcPr>
            <w:tcW w:w="711" w:type="dxa"/>
            <w:shd w:val="clear" w:color="auto" w:fill="FFFFFF" w:themeFill="background1"/>
            <w:noWrap/>
            <w:hideMark/>
          </w:tcPr>
          <w:p w14:paraId="39277C9A"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0.013</w:t>
            </w:r>
          </w:p>
        </w:tc>
        <w:tc>
          <w:tcPr>
            <w:tcW w:w="711" w:type="dxa"/>
            <w:shd w:val="clear" w:color="auto" w:fill="FFFFFF" w:themeFill="background1"/>
            <w:noWrap/>
            <w:hideMark/>
          </w:tcPr>
          <w:p w14:paraId="3AE3ECE6"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0.002</w:t>
            </w:r>
          </w:p>
        </w:tc>
        <w:tc>
          <w:tcPr>
            <w:tcW w:w="711" w:type="dxa"/>
            <w:shd w:val="clear" w:color="auto" w:fill="FFFFFF" w:themeFill="background1"/>
            <w:noWrap/>
            <w:hideMark/>
          </w:tcPr>
          <w:p w14:paraId="5503FBEF"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14E4EB80"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2D2B41A7"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6F826753"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0.005</w:t>
            </w:r>
          </w:p>
        </w:tc>
        <w:tc>
          <w:tcPr>
            <w:tcW w:w="711" w:type="dxa"/>
            <w:shd w:val="clear" w:color="auto" w:fill="FFFFFF" w:themeFill="background1"/>
            <w:noWrap/>
            <w:hideMark/>
          </w:tcPr>
          <w:p w14:paraId="78C2DC2D"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0.124</w:t>
            </w:r>
          </w:p>
        </w:tc>
        <w:tc>
          <w:tcPr>
            <w:tcW w:w="711" w:type="dxa"/>
            <w:shd w:val="clear" w:color="auto" w:fill="FFFFFF" w:themeFill="background1"/>
            <w:noWrap/>
            <w:hideMark/>
          </w:tcPr>
          <w:p w14:paraId="6685A275"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0.100</w:t>
            </w:r>
          </w:p>
        </w:tc>
        <w:tc>
          <w:tcPr>
            <w:tcW w:w="547" w:type="dxa"/>
            <w:shd w:val="clear" w:color="auto" w:fill="FFFFFF" w:themeFill="background1"/>
            <w:noWrap/>
            <w:hideMark/>
          </w:tcPr>
          <w:p w14:paraId="2FB642F0"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0.652</w:t>
            </w:r>
          </w:p>
        </w:tc>
        <w:tc>
          <w:tcPr>
            <w:tcW w:w="711" w:type="dxa"/>
            <w:shd w:val="clear" w:color="auto" w:fill="FFFFFF" w:themeFill="background1"/>
            <w:noWrap/>
            <w:hideMark/>
          </w:tcPr>
          <w:p w14:paraId="7E32C242"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0.259</w:t>
            </w:r>
          </w:p>
        </w:tc>
        <w:tc>
          <w:tcPr>
            <w:tcW w:w="711" w:type="dxa"/>
            <w:shd w:val="clear" w:color="auto" w:fill="FFFFFF" w:themeFill="background1"/>
            <w:noWrap/>
            <w:hideMark/>
          </w:tcPr>
          <w:p w14:paraId="7C534C58"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0.308</w:t>
            </w:r>
          </w:p>
        </w:tc>
      </w:tr>
      <w:tr w:rsidR="00817FE7" w:rsidRPr="005B1C8C" w14:paraId="0C20C5B7" w14:textId="77777777" w:rsidTr="00947DB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AFE2F6" w14:textId="77777777" w:rsidR="00817FE7" w:rsidRPr="005B1C8C" w:rsidRDefault="00817FE7" w:rsidP="00947DBD">
            <w:pPr>
              <w:spacing w:after="0" w:line="240" w:lineRule="auto"/>
              <w:jc w:val="center"/>
              <w:rPr>
                <w:rFonts w:eastAsia="Times New Roman" w:cs="Times New Roman"/>
                <w:b w:val="0"/>
                <w:sz w:val="22"/>
              </w:rPr>
            </w:pPr>
            <w:r w:rsidRPr="005B1C8C">
              <w:rPr>
                <w:rFonts w:eastAsia="Times New Roman" w:cs="Times New Roman"/>
                <w:b w:val="0"/>
                <w:sz w:val="22"/>
              </w:rPr>
              <w:t>ADL-intra</w:t>
            </w:r>
          </w:p>
        </w:tc>
        <w:tc>
          <w:tcPr>
            <w:tcW w:w="1843" w:type="dxa"/>
            <w:shd w:val="clear" w:color="auto" w:fill="FFFFFF" w:themeFill="background1"/>
            <w:noWrap/>
            <w:hideMark/>
          </w:tcPr>
          <w:p w14:paraId="0AA2BC01" w14:textId="77777777" w:rsidR="00817FE7" w:rsidRPr="005B1C8C"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ADL-intra-IC</w:t>
            </w:r>
          </w:p>
        </w:tc>
        <w:tc>
          <w:tcPr>
            <w:tcW w:w="711" w:type="dxa"/>
            <w:shd w:val="clear" w:color="auto" w:fill="FFFFFF" w:themeFill="background1"/>
            <w:noWrap/>
            <w:hideMark/>
          </w:tcPr>
          <w:p w14:paraId="20133487"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0.946</w:t>
            </w:r>
          </w:p>
        </w:tc>
        <w:tc>
          <w:tcPr>
            <w:tcW w:w="711" w:type="dxa"/>
            <w:shd w:val="clear" w:color="auto" w:fill="FFFFFF" w:themeFill="background1"/>
            <w:noWrap/>
            <w:hideMark/>
          </w:tcPr>
          <w:p w14:paraId="1BD2E16F"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0.469</w:t>
            </w:r>
          </w:p>
        </w:tc>
        <w:tc>
          <w:tcPr>
            <w:tcW w:w="711" w:type="dxa"/>
            <w:shd w:val="clear" w:color="auto" w:fill="FFFFFF" w:themeFill="background1"/>
            <w:noWrap/>
            <w:hideMark/>
          </w:tcPr>
          <w:p w14:paraId="041F1042"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0.021</w:t>
            </w:r>
          </w:p>
        </w:tc>
        <w:tc>
          <w:tcPr>
            <w:tcW w:w="711" w:type="dxa"/>
            <w:shd w:val="clear" w:color="auto" w:fill="FFFFFF" w:themeFill="background1"/>
            <w:noWrap/>
            <w:hideMark/>
          </w:tcPr>
          <w:p w14:paraId="36BF588B"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65B4988C"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5C4D1AB5"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0.277</w:t>
            </w:r>
          </w:p>
        </w:tc>
        <w:tc>
          <w:tcPr>
            <w:tcW w:w="711" w:type="dxa"/>
            <w:shd w:val="clear" w:color="auto" w:fill="FFFFFF" w:themeFill="background1"/>
            <w:noWrap/>
            <w:hideMark/>
          </w:tcPr>
          <w:p w14:paraId="15068885"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36B005F9"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19E1E904"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0.030</w:t>
            </w:r>
          </w:p>
        </w:tc>
        <w:tc>
          <w:tcPr>
            <w:tcW w:w="547" w:type="dxa"/>
            <w:shd w:val="clear" w:color="auto" w:fill="FFFFFF" w:themeFill="background1"/>
            <w:noWrap/>
            <w:hideMark/>
          </w:tcPr>
          <w:p w14:paraId="0AB503D7"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0.169</w:t>
            </w:r>
          </w:p>
        </w:tc>
        <w:tc>
          <w:tcPr>
            <w:tcW w:w="711" w:type="dxa"/>
            <w:shd w:val="clear" w:color="auto" w:fill="FFFFFF" w:themeFill="background1"/>
            <w:noWrap/>
            <w:hideMark/>
          </w:tcPr>
          <w:p w14:paraId="5D610A39"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0.011</w:t>
            </w:r>
          </w:p>
        </w:tc>
        <w:tc>
          <w:tcPr>
            <w:tcW w:w="711" w:type="dxa"/>
            <w:shd w:val="clear" w:color="auto" w:fill="FFFFFF" w:themeFill="background1"/>
            <w:noWrap/>
            <w:hideMark/>
          </w:tcPr>
          <w:p w14:paraId="6ED2129B"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0.001</w:t>
            </w:r>
          </w:p>
        </w:tc>
      </w:tr>
    </w:tbl>
    <w:p w14:paraId="604DA544" w14:textId="77777777" w:rsidR="00817FE7" w:rsidRPr="005B1C8C" w:rsidRDefault="00817FE7" w:rsidP="00817FE7">
      <w:pPr>
        <w:shd w:val="clear" w:color="auto" w:fill="FFFFFF" w:themeFill="background1"/>
        <w:spacing w:after="0" w:line="360" w:lineRule="auto"/>
        <w:rPr>
          <w:rFonts w:cs="Times New Roman"/>
          <w:sz w:val="22"/>
        </w:rPr>
      </w:pPr>
    </w:p>
    <w:p w14:paraId="1DCA0CDA" w14:textId="77777777" w:rsidR="00971633" w:rsidRPr="005B1C8C" w:rsidRDefault="00971633" w:rsidP="00BE2B81">
      <w:pPr>
        <w:keepNext/>
        <w:keepLines/>
        <w:shd w:val="clear" w:color="auto" w:fill="FFFFFF" w:themeFill="background1"/>
        <w:spacing w:after="0" w:line="360" w:lineRule="auto"/>
        <w:jc w:val="center"/>
        <w:rPr>
          <w:rFonts w:eastAsia="DengXian" w:cs="Times New Roman"/>
          <w:sz w:val="22"/>
        </w:rPr>
      </w:pPr>
      <w:r w:rsidRPr="005B1C8C">
        <w:rPr>
          <w:rFonts w:cs="Times New Roman"/>
          <w:sz w:val="22"/>
        </w:rPr>
        <w:t xml:space="preserve"> Table 4.</w:t>
      </w:r>
      <w:r w:rsidR="00BE2B81" w:rsidRPr="005B1C8C">
        <w:rPr>
          <w:rFonts w:cs="Times New Roman"/>
          <w:sz w:val="22"/>
        </w:rPr>
        <w:tab/>
      </w:r>
      <w:r w:rsidR="00BE2B81" w:rsidRPr="005B1C8C">
        <w:rPr>
          <w:rFonts w:eastAsia="DengXian" w:cs="Times New Roman"/>
          <w:sz w:val="22"/>
        </w:rPr>
        <w:t>The forecasting performance of the models for promoted and non-promoted forecast period</w:t>
      </w:r>
    </w:p>
    <w:tbl>
      <w:tblPr>
        <w:tblW w:w="11040" w:type="dxa"/>
        <w:jc w:val="center"/>
        <w:tblLook w:val="04A0" w:firstRow="1" w:lastRow="0" w:firstColumn="1" w:lastColumn="0" w:noHBand="0" w:noVBand="1"/>
      </w:tblPr>
      <w:tblGrid>
        <w:gridCol w:w="1843"/>
        <w:gridCol w:w="931"/>
        <w:gridCol w:w="681"/>
        <w:gridCol w:w="1071"/>
        <w:gridCol w:w="732"/>
        <w:gridCol w:w="861"/>
        <w:gridCol w:w="732"/>
        <w:gridCol w:w="1390"/>
        <w:gridCol w:w="732"/>
        <w:gridCol w:w="1386"/>
        <w:gridCol w:w="681"/>
      </w:tblGrid>
      <w:tr w:rsidR="00971633" w:rsidRPr="005B1C8C" w14:paraId="3D5F38C1" w14:textId="77777777" w:rsidTr="00AE69AD">
        <w:trPr>
          <w:trHeight w:val="57"/>
          <w:jc w:val="center"/>
        </w:trPr>
        <w:tc>
          <w:tcPr>
            <w:tcW w:w="11040" w:type="dxa"/>
            <w:gridSpan w:val="11"/>
            <w:tcBorders>
              <w:top w:val="nil"/>
              <w:left w:val="nil"/>
              <w:bottom w:val="nil"/>
              <w:right w:val="nil"/>
            </w:tcBorders>
            <w:shd w:val="clear" w:color="auto" w:fill="auto"/>
            <w:noWrap/>
            <w:vAlign w:val="bottom"/>
            <w:hideMark/>
          </w:tcPr>
          <w:p w14:paraId="6B5BD74B"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Forecast horizon is 1 to 8 weeks ahead, for the promoted period</w:t>
            </w:r>
          </w:p>
        </w:tc>
      </w:tr>
      <w:tr w:rsidR="00971633" w:rsidRPr="005B1C8C" w14:paraId="632003E4"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09111C28"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Model/measure</w:t>
            </w:r>
          </w:p>
        </w:tc>
        <w:tc>
          <w:tcPr>
            <w:tcW w:w="931" w:type="dxa"/>
            <w:tcBorders>
              <w:top w:val="nil"/>
              <w:left w:val="nil"/>
              <w:bottom w:val="nil"/>
              <w:right w:val="nil"/>
            </w:tcBorders>
            <w:shd w:val="clear" w:color="auto" w:fill="auto"/>
            <w:noWrap/>
            <w:vAlign w:val="bottom"/>
            <w:hideMark/>
          </w:tcPr>
          <w:p w14:paraId="7071EE6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MAE</w:t>
            </w:r>
          </w:p>
        </w:tc>
        <w:tc>
          <w:tcPr>
            <w:tcW w:w="681" w:type="dxa"/>
            <w:tcBorders>
              <w:top w:val="nil"/>
              <w:left w:val="nil"/>
              <w:bottom w:val="nil"/>
              <w:right w:val="nil"/>
            </w:tcBorders>
            <w:shd w:val="clear" w:color="auto" w:fill="auto"/>
            <w:noWrap/>
            <w:vAlign w:val="bottom"/>
            <w:hideMark/>
          </w:tcPr>
          <w:p w14:paraId="5DD44813"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1071" w:type="dxa"/>
            <w:tcBorders>
              <w:top w:val="nil"/>
              <w:left w:val="nil"/>
              <w:bottom w:val="nil"/>
              <w:right w:val="nil"/>
            </w:tcBorders>
            <w:shd w:val="clear" w:color="auto" w:fill="auto"/>
            <w:noWrap/>
            <w:vAlign w:val="bottom"/>
            <w:hideMark/>
          </w:tcPr>
          <w:p w14:paraId="33DDEC93" w14:textId="05C5761F" w:rsidR="00971633" w:rsidRPr="005B1C8C" w:rsidRDefault="00980CCA" w:rsidP="00AE69AD">
            <w:pPr>
              <w:spacing w:after="0" w:line="240" w:lineRule="auto"/>
              <w:jc w:val="center"/>
              <w:rPr>
                <w:rFonts w:eastAsia="Times New Roman" w:cs="Times New Roman"/>
                <w:sz w:val="22"/>
              </w:rPr>
            </w:pPr>
            <w:proofErr w:type="spellStart"/>
            <w:ins w:id="6234" w:author="tao huang" w:date="2018-10-27T14:36:00Z">
              <w:r>
                <w:rPr>
                  <w:rFonts w:eastAsia="Times New Roman" w:cs="Times New Roman"/>
                  <w:sz w:val="22"/>
                </w:rPr>
                <w:t>s</w:t>
              </w:r>
            </w:ins>
            <w:del w:id="6235" w:author="tao huang" w:date="2018-10-27T14:36:00Z">
              <w:r w:rsidR="00971633" w:rsidRPr="005B1C8C" w:rsidDel="00980CCA">
                <w:rPr>
                  <w:rFonts w:eastAsia="Times New Roman" w:cs="Times New Roman"/>
                  <w:sz w:val="22"/>
                </w:rPr>
                <w:delText>S</w:delText>
              </w:r>
            </w:del>
            <w:r w:rsidR="00971633" w:rsidRPr="005B1C8C">
              <w:rPr>
                <w:rFonts w:eastAsia="Times New Roman" w:cs="Times New Roman"/>
                <w:sz w:val="22"/>
              </w:rPr>
              <w:t>MAPE</w:t>
            </w:r>
            <w:proofErr w:type="spellEnd"/>
          </w:p>
        </w:tc>
        <w:tc>
          <w:tcPr>
            <w:tcW w:w="732" w:type="dxa"/>
            <w:tcBorders>
              <w:top w:val="nil"/>
              <w:left w:val="nil"/>
              <w:bottom w:val="nil"/>
              <w:right w:val="nil"/>
            </w:tcBorders>
            <w:shd w:val="clear" w:color="auto" w:fill="auto"/>
            <w:noWrap/>
            <w:vAlign w:val="bottom"/>
            <w:hideMark/>
          </w:tcPr>
          <w:p w14:paraId="63C99DE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861" w:type="dxa"/>
            <w:tcBorders>
              <w:top w:val="nil"/>
              <w:left w:val="nil"/>
              <w:bottom w:val="nil"/>
              <w:right w:val="nil"/>
            </w:tcBorders>
            <w:shd w:val="clear" w:color="auto" w:fill="auto"/>
            <w:noWrap/>
            <w:vAlign w:val="bottom"/>
            <w:hideMark/>
          </w:tcPr>
          <w:p w14:paraId="48BC0408"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MASE</w:t>
            </w:r>
          </w:p>
        </w:tc>
        <w:tc>
          <w:tcPr>
            <w:tcW w:w="732" w:type="dxa"/>
            <w:tcBorders>
              <w:top w:val="nil"/>
              <w:left w:val="nil"/>
              <w:bottom w:val="nil"/>
              <w:right w:val="nil"/>
            </w:tcBorders>
            <w:shd w:val="clear" w:color="auto" w:fill="auto"/>
            <w:noWrap/>
            <w:vAlign w:val="bottom"/>
            <w:hideMark/>
          </w:tcPr>
          <w:p w14:paraId="6FF38191"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1390" w:type="dxa"/>
            <w:tcBorders>
              <w:top w:val="nil"/>
              <w:left w:val="nil"/>
              <w:bottom w:val="nil"/>
              <w:right w:val="nil"/>
            </w:tcBorders>
            <w:shd w:val="clear" w:color="auto" w:fill="auto"/>
            <w:noWrap/>
            <w:vAlign w:val="bottom"/>
            <w:hideMark/>
          </w:tcPr>
          <w:p w14:paraId="6BBE8FA2" w14:textId="77777777" w:rsidR="00971633" w:rsidRPr="005B1C8C" w:rsidRDefault="00971633" w:rsidP="00AE69AD">
            <w:pPr>
              <w:spacing w:after="0" w:line="240" w:lineRule="auto"/>
              <w:jc w:val="center"/>
              <w:rPr>
                <w:rFonts w:eastAsia="Times New Roman" w:cs="Times New Roman"/>
                <w:sz w:val="22"/>
              </w:rPr>
            </w:pPr>
            <w:proofErr w:type="spellStart"/>
            <w:r w:rsidRPr="005B1C8C">
              <w:rPr>
                <w:rFonts w:eastAsia="Times New Roman" w:cs="Times New Roman"/>
                <w:sz w:val="22"/>
              </w:rPr>
              <w:t>AvgRelMAE</w:t>
            </w:r>
            <w:proofErr w:type="spellEnd"/>
          </w:p>
        </w:tc>
        <w:tc>
          <w:tcPr>
            <w:tcW w:w="732" w:type="dxa"/>
            <w:tcBorders>
              <w:top w:val="nil"/>
              <w:left w:val="nil"/>
              <w:bottom w:val="nil"/>
              <w:right w:val="nil"/>
            </w:tcBorders>
            <w:shd w:val="clear" w:color="auto" w:fill="auto"/>
            <w:noWrap/>
            <w:vAlign w:val="bottom"/>
            <w:hideMark/>
          </w:tcPr>
          <w:p w14:paraId="089932B7"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1386" w:type="dxa"/>
            <w:tcBorders>
              <w:top w:val="nil"/>
              <w:left w:val="nil"/>
              <w:bottom w:val="nil"/>
              <w:right w:val="nil"/>
            </w:tcBorders>
            <w:shd w:val="clear" w:color="auto" w:fill="auto"/>
            <w:noWrap/>
            <w:vAlign w:val="bottom"/>
            <w:hideMark/>
          </w:tcPr>
          <w:p w14:paraId="783B4981"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scaled MSE</w:t>
            </w:r>
          </w:p>
        </w:tc>
        <w:tc>
          <w:tcPr>
            <w:tcW w:w="681" w:type="dxa"/>
            <w:tcBorders>
              <w:top w:val="nil"/>
              <w:left w:val="nil"/>
              <w:bottom w:val="nil"/>
              <w:right w:val="nil"/>
            </w:tcBorders>
            <w:shd w:val="clear" w:color="auto" w:fill="auto"/>
            <w:noWrap/>
            <w:vAlign w:val="bottom"/>
            <w:hideMark/>
          </w:tcPr>
          <w:p w14:paraId="157FCE7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r>
      <w:tr w:rsidR="00971633" w:rsidRPr="005B1C8C" w14:paraId="3F22A58C"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5E42342B"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Base-lift</w:t>
            </w:r>
          </w:p>
        </w:tc>
        <w:tc>
          <w:tcPr>
            <w:tcW w:w="931" w:type="dxa"/>
            <w:tcBorders>
              <w:top w:val="nil"/>
              <w:left w:val="nil"/>
              <w:bottom w:val="nil"/>
              <w:right w:val="nil"/>
            </w:tcBorders>
            <w:shd w:val="clear" w:color="auto" w:fill="auto"/>
            <w:noWrap/>
            <w:vAlign w:val="bottom"/>
            <w:hideMark/>
          </w:tcPr>
          <w:p w14:paraId="2CD83681"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119.330</w:t>
            </w:r>
          </w:p>
        </w:tc>
        <w:tc>
          <w:tcPr>
            <w:tcW w:w="681" w:type="dxa"/>
            <w:tcBorders>
              <w:top w:val="nil"/>
              <w:left w:val="nil"/>
              <w:bottom w:val="nil"/>
              <w:right w:val="nil"/>
            </w:tcBorders>
            <w:shd w:val="clear" w:color="auto" w:fill="auto"/>
            <w:noWrap/>
            <w:vAlign w:val="bottom"/>
            <w:hideMark/>
          </w:tcPr>
          <w:p w14:paraId="7DAFC761"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1071" w:type="dxa"/>
            <w:tcBorders>
              <w:top w:val="nil"/>
              <w:left w:val="nil"/>
              <w:bottom w:val="nil"/>
              <w:right w:val="nil"/>
            </w:tcBorders>
            <w:shd w:val="clear" w:color="auto" w:fill="auto"/>
            <w:noWrap/>
            <w:vAlign w:val="bottom"/>
            <w:hideMark/>
          </w:tcPr>
          <w:p w14:paraId="5B80D03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87.26%</w:t>
            </w:r>
          </w:p>
        </w:tc>
        <w:tc>
          <w:tcPr>
            <w:tcW w:w="732" w:type="dxa"/>
            <w:tcBorders>
              <w:top w:val="nil"/>
              <w:left w:val="nil"/>
              <w:bottom w:val="nil"/>
              <w:right w:val="nil"/>
            </w:tcBorders>
            <w:shd w:val="clear" w:color="auto" w:fill="auto"/>
            <w:noWrap/>
            <w:vAlign w:val="bottom"/>
            <w:hideMark/>
          </w:tcPr>
          <w:p w14:paraId="77C1CC0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861" w:type="dxa"/>
            <w:tcBorders>
              <w:top w:val="nil"/>
              <w:left w:val="nil"/>
              <w:bottom w:val="nil"/>
              <w:right w:val="nil"/>
            </w:tcBorders>
            <w:shd w:val="clear" w:color="auto" w:fill="auto"/>
            <w:noWrap/>
            <w:vAlign w:val="bottom"/>
            <w:hideMark/>
          </w:tcPr>
          <w:p w14:paraId="60BD7C97"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1.915</w:t>
            </w:r>
          </w:p>
        </w:tc>
        <w:tc>
          <w:tcPr>
            <w:tcW w:w="732" w:type="dxa"/>
            <w:tcBorders>
              <w:top w:val="nil"/>
              <w:left w:val="nil"/>
              <w:bottom w:val="nil"/>
              <w:right w:val="nil"/>
            </w:tcBorders>
            <w:shd w:val="clear" w:color="auto" w:fill="auto"/>
            <w:noWrap/>
            <w:vAlign w:val="bottom"/>
            <w:hideMark/>
          </w:tcPr>
          <w:p w14:paraId="6061887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1390" w:type="dxa"/>
            <w:tcBorders>
              <w:top w:val="nil"/>
              <w:left w:val="nil"/>
              <w:bottom w:val="nil"/>
              <w:right w:val="nil"/>
            </w:tcBorders>
            <w:shd w:val="clear" w:color="auto" w:fill="auto"/>
            <w:noWrap/>
            <w:vAlign w:val="bottom"/>
            <w:hideMark/>
          </w:tcPr>
          <w:p w14:paraId="18BE293C"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1.3705</w:t>
            </w:r>
          </w:p>
        </w:tc>
        <w:tc>
          <w:tcPr>
            <w:tcW w:w="732" w:type="dxa"/>
            <w:tcBorders>
              <w:top w:val="nil"/>
              <w:left w:val="nil"/>
              <w:bottom w:val="nil"/>
              <w:right w:val="nil"/>
            </w:tcBorders>
            <w:shd w:val="clear" w:color="auto" w:fill="auto"/>
            <w:noWrap/>
            <w:vAlign w:val="bottom"/>
            <w:hideMark/>
          </w:tcPr>
          <w:p w14:paraId="5240A60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1386" w:type="dxa"/>
            <w:tcBorders>
              <w:top w:val="nil"/>
              <w:left w:val="nil"/>
              <w:bottom w:val="nil"/>
              <w:right w:val="nil"/>
            </w:tcBorders>
            <w:shd w:val="clear" w:color="auto" w:fill="auto"/>
            <w:noWrap/>
            <w:vAlign w:val="bottom"/>
            <w:hideMark/>
          </w:tcPr>
          <w:p w14:paraId="152D71F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2.4742</w:t>
            </w:r>
          </w:p>
        </w:tc>
        <w:tc>
          <w:tcPr>
            <w:tcW w:w="681" w:type="dxa"/>
            <w:tcBorders>
              <w:top w:val="nil"/>
              <w:left w:val="nil"/>
              <w:bottom w:val="nil"/>
              <w:right w:val="nil"/>
            </w:tcBorders>
            <w:shd w:val="clear" w:color="auto" w:fill="auto"/>
            <w:noWrap/>
            <w:vAlign w:val="bottom"/>
            <w:hideMark/>
          </w:tcPr>
          <w:p w14:paraId="0B7914E1"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r>
      <w:tr w:rsidR="00971633" w:rsidRPr="005B1C8C" w14:paraId="52C0E8F7"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2F35D356"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ADL-own</w:t>
            </w:r>
          </w:p>
        </w:tc>
        <w:tc>
          <w:tcPr>
            <w:tcW w:w="931" w:type="dxa"/>
            <w:tcBorders>
              <w:top w:val="nil"/>
              <w:left w:val="nil"/>
              <w:bottom w:val="nil"/>
              <w:right w:val="nil"/>
            </w:tcBorders>
            <w:shd w:val="clear" w:color="auto" w:fill="auto"/>
            <w:noWrap/>
            <w:vAlign w:val="bottom"/>
            <w:hideMark/>
          </w:tcPr>
          <w:p w14:paraId="3EF95E2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65.272</w:t>
            </w:r>
          </w:p>
        </w:tc>
        <w:tc>
          <w:tcPr>
            <w:tcW w:w="681" w:type="dxa"/>
            <w:tcBorders>
              <w:top w:val="nil"/>
              <w:left w:val="nil"/>
              <w:bottom w:val="nil"/>
              <w:right w:val="nil"/>
            </w:tcBorders>
            <w:shd w:val="clear" w:color="auto" w:fill="auto"/>
            <w:noWrap/>
            <w:vAlign w:val="bottom"/>
            <w:hideMark/>
          </w:tcPr>
          <w:p w14:paraId="7F9E358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1071" w:type="dxa"/>
            <w:tcBorders>
              <w:top w:val="nil"/>
              <w:left w:val="nil"/>
              <w:bottom w:val="nil"/>
              <w:right w:val="nil"/>
            </w:tcBorders>
            <w:shd w:val="clear" w:color="auto" w:fill="auto"/>
            <w:noWrap/>
            <w:vAlign w:val="bottom"/>
            <w:hideMark/>
          </w:tcPr>
          <w:p w14:paraId="7377F4F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47.56%</w:t>
            </w:r>
          </w:p>
        </w:tc>
        <w:tc>
          <w:tcPr>
            <w:tcW w:w="732" w:type="dxa"/>
            <w:tcBorders>
              <w:top w:val="nil"/>
              <w:left w:val="nil"/>
              <w:bottom w:val="nil"/>
              <w:right w:val="nil"/>
            </w:tcBorders>
            <w:shd w:val="clear" w:color="auto" w:fill="auto"/>
            <w:noWrap/>
            <w:vAlign w:val="bottom"/>
            <w:hideMark/>
          </w:tcPr>
          <w:p w14:paraId="5BFED82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861" w:type="dxa"/>
            <w:tcBorders>
              <w:top w:val="nil"/>
              <w:left w:val="nil"/>
              <w:bottom w:val="nil"/>
              <w:right w:val="nil"/>
            </w:tcBorders>
            <w:shd w:val="clear" w:color="auto" w:fill="auto"/>
            <w:noWrap/>
            <w:vAlign w:val="bottom"/>
            <w:hideMark/>
          </w:tcPr>
          <w:p w14:paraId="5AB6C08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1.329</w:t>
            </w:r>
          </w:p>
        </w:tc>
        <w:tc>
          <w:tcPr>
            <w:tcW w:w="732" w:type="dxa"/>
            <w:tcBorders>
              <w:top w:val="nil"/>
              <w:left w:val="nil"/>
              <w:bottom w:val="nil"/>
              <w:right w:val="nil"/>
            </w:tcBorders>
            <w:shd w:val="clear" w:color="auto" w:fill="auto"/>
            <w:noWrap/>
            <w:vAlign w:val="bottom"/>
            <w:hideMark/>
          </w:tcPr>
          <w:p w14:paraId="3004167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1390" w:type="dxa"/>
            <w:tcBorders>
              <w:top w:val="nil"/>
              <w:left w:val="nil"/>
              <w:bottom w:val="nil"/>
              <w:right w:val="nil"/>
            </w:tcBorders>
            <w:shd w:val="clear" w:color="auto" w:fill="auto"/>
            <w:noWrap/>
            <w:vAlign w:val="bottom"/>
            <w:hideMark/>
          </w:tcPr>
          <w:p w14:paraId="27DF9C6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1.0000</w:t>
            </w:r>
          </w:p>
        </w:tc>
        <w:tc>
          <w:tcPr>
            <w:tcW w:w="732" w:type="dxa"/>
            <w:tcBorders>
              <w:top w:val="nil"/>
              <w:left w:val="nil"/>
              <w:bottom w:val="nil"/>
              <w:right w:val="nil"/>
            </w:tcBorders>
            <w:shd w:val="clear" w:color="auto" w:fill="auto"/>
            <w:noWrap/>
            <w:vAlign w:val="bottom"/>
            <w:hideMark/>
          </w:tcPr>
          <w:p w14:paraId="487F8025"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1386" w:type="dxa"/>
            <w:tcBorders>
              <w:top w:val="nil"/>
              <w:left w:val="nil"/>
              <w:bottom w:val="nil"/>
              <w:right w:val="nil"/>
            </w:tcBorders>
            <w:shd w:val="clear" w:color="auto" w:fill="auto"/>
            <w:noWrap/>
            <w:vAlign w:val="bottom"/>
            <w:hideMark/>
          </w:tcPr>
          <w:p w14:paraId="5E63E0C8"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1.0719</w:t>
            </w:r>
          </w:p>
        </w:tc>
        <w:tc>
          <w:tcPr>
            <w:tcW w:w="681" w:type="dxa"/>
            <w:tcBorders>
              <w:top w:val="nil"/>
              <w:left w:val="nil"/>
              <w:bottom w:val="nil"/>
              <w:right w:val="nil"/>
            </w:tcBorders>
            <w:shd w:val="clear" w:color="auto" w:fill="auto"/>
            <w:noWrap/>
            <w:vAlign w:val="bottom"/>
            <w:hideMark/>
          </w:tcPr>
          <w:p w14:paraId="38B35497"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r>
      <w:tr w:rsidR="00971633" w:rsidRPr="005B1C8C" w14:paraId="4EB9D962"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4DB629D7"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ADL-intra</w:t>
            </w:r>
          </w:p>
        </w:tc>
        <w:tc>
          <w:tcPr>
            <w:tcW w:w="931" w:type="dxa"/>
            <w:tcBorders>
              <w:top w:val="nil"/>
              <w:left w:val="nil"/>
              <w:bottom w:val="nil"/>
              <w:right w:val="nil"/>
            </w:tcBorders>
            <w:shd w:val="clear" w:color="auto" w:fill="auto"/>
            <w:noWrap/>
            <w:vAlign w:val="bottom"/>
            <w:hideMark/>
          </w:tcPr>
          <w:p w14:paraId="606FFC5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63.100</w:t>
            </w:r>
          </w:p>
        </w:tc>
        <w:tc>
          <w:tcPr>
            <w:tcW w:w="681" w:type="dxa"/>
            <w:tcBorders>
              <w:top w:val="nil"/>
              <w:left w:val="nil"/>
              <w:bottom w:val="nil"/>
              <w:right w:val="nil"/>
            </w:tcBorders>
            <w:shd w:val="clear" w:color="auto" w:fill="auto"/>
            <w:noWrap/>
            <w:vAlign w:val="bottom"/>
            <w:hideMark/>
          </w:tcPr>
          <w:p w14:paraId="43306A4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1071" w:type="dxa"/>
            <w:tcBorders>
              <w:top w:val="nil"/>
              <w:left w:val="nil"/>
              <w:bottom w:val="nil"/>
              <w:right w:val="nil"/>
            </w:tcBorders>
            <w:shd w:val="clear" w:color="auto" w:fill="auto"/>
            <w:noWrap/>
            <w:vAlign w:val="bottom"/>
            <w:hideMark/>
          </w:tcPr>
          <w:p w14:paraId="3369E303"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46.04%</w:t>
            </w:r>
          </w:p>
        </w:tc>
        <w:tc>
          <w:tcPr>
            <w:tcW w:w="732" w:type="dxa"/>
            <w:tcBorders>
              <w:top w:val="nil"/>
              <w:left w:val="nil"/>
              <w:bottom w:val="nil"/>
              <w:right w:val="nil"/>
            </w:tcBorders>
            <w:shd w:val="clear" w:color="auto" w:fill="auto"/>
            <w:noWrap/>
            <w:vAlign w:val="bottom"/>
            <w:hideMark/>
          </w:tcPr>
          <w:p w14:paraId="0036ACE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861" w:type="dxa"/>
            <w:tcBorders>
              <w:top w:val="nil"/>
              <w:left w:val="nil"/>
              <w:bottom w:val="nil"/>
              <w:right w:val="nil"/>
            </w:tcBorders>
            <w:shd w:val="clear" w:color="auto" w:fill="auto"/>
            <w:noWrap/>
            <w:vAlign w:val="bottom"/>
            <w:hideMark/>
          </w:tcPr>
          <w:p w14:paraId="4C94DAD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1.307</w:t>
            </w:r>
          </w:p>
        </w:tc>
        <w:tc>
          <w:tcPr>
            <w:tcW w:w="732" w:type="dxa"/>
            <w:tcBorders>
              <w:top w:val="nil"/>
              <w:left w:val="nil"/>
              <w:bottom w:val="nil"/>
              <w:right w:val="nil"/>
            </w:tcBorders>
            <w:shd w:val="clear" w:color="auto" w:fill="auto"/>
            <w:noWrap/>
            <w:vAlign w:val="bottom"/>
            <w:hideMark/>
          </w:tcPr>
          <w:p w14:paraId="059C1C50"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1390" w:type="dxa"/>
            <w:tcBorders>
              <w:top w:val="nil"/>
              <w:left w:val="nil"/>
              <w:bottom w:val="nil"/>
              <w:right w:val="nil"/>
            </w:tcBorders>
            <w:shd w:val="clear" w:color="auto" w:fill="auto"/>
            <w:noWrap/>
            <w:vAlign w:val="bottom"/>
            <w:hideMark/>
          </w:tcPr>
          <w:p w14:paraId="50F6DF63"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0.9795</w:t>
            </w:r>
          </w:p>
        </w:tc>
        <w:tc>
          <w:tcPr>
            <w:tcW w:w="732" w:type="dxa"/>
            <w:tcBorders>
              <w:top w:val="nil"/>
              <w:left w:val="nil"/>
              <w:bottom w:val="nil"/>
              <w:right w:val="nil"/>
            </w:tcBorders>
            <w:shd w:val="clear" w:color="auto" w:fill="auto"/>
            <w:noWrap/>
            <w:vAlign w:val="bottom"/>
            <w:hideMark/>
          </w:tcPr>
          <w:p w14:paraId="29E4A6E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1386" w:type="dxa"/>
            <w:tcBorders>
              <w:top w:val="nil"/>
              <w:left w:val="nil"/>
              <w:bottom w:val="nil"/>
              <w:right w:val="nil"/>
            </w:tcBorders>
            <w:shd w:val="clear" w:color="auto" w:fill="auto"/>
            <w:noWrap/>
            <w:vAlign w:val="bottom"/>
            <w:hideMark/>
          </w:tcPr>
          <w:p w14:paraId="43E34F1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1.0265</w:t>
            </w:r>
          </w:p>
        </w:tc>
        <w:tc>
          <w:tcPr>
            <w:tcW w:w="681" w:type="dxa"/>
            <w:tcBorders>
              <w:top w:val="nil"/>
              <w:left w:val="nil"/>
              <w:bottom w:val="nil"/>
              <w:right w:val="nil"/>
            </w:tcBorders>
            <w:shd w:val="clear" w:color="auto" w:fill="auto"/>
            <w:noWrap/>
            <w:vAlign w:val="bottom"/>
            <w:hideMark/>
          </w:tcPr>
          <w:p w14:paraId="025D4201"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r>
      <w:tr w:rsidR="00971633" w:rsidRPr="005B1C8C" w14:paraId="0D35B95C"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4AD56736"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ADL-own-EWC</w:t>
            </w:r>
          </w:p>
        </w:tc>
        <w:tc>
          <w:tcPr>
            <w:tcW w:w="931" w:type="dxa"/>
            <w:tcBorders>
              <w:top w:val="nil"/>
              <w:left w:val="nil"/>
              <w:bottom w:val="nil"/>
              <w:right w:val="nil"/>
            </w:tcBorders>
            <w:shd w:val="clear" w:color="auto" w:fill="auto"/>
            <w:noWrap/>
            <w:vAlign w:val="bottom"/>
            <w:hideMark/>
          </w:tcPr>
          <w:p w14:paraId="77E54E97"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65.010</w:t>
            </w:r>
          </w:p>
        </w:tc>
        <w:tc>
          <w:tcPr>
            <w:tcW w:w="681" w:type="dxa"/>
            <w:tcBorders>
              <w:top w:val="nil"/>
              <w:left w:val="nil"/>
              <w:bottom w:val="nil"/>
              <w:right w:val="nil"/>
            </w:tcBorders>
            <w:shd w:val="clear" w:color="auto" w:fill="auto"/>
            <w:noWrap/>
            <w:vAlign w:val="bottom"/>
            <w:hideMark/>
          </w:tcPr>
          <w:p w14:paraId="3304FE1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1071" w:type="dxa"/>
            <w:tcBorders>
              <w:top w:val="nil"/>
              <w:left w:val="nil"/>
              <w:bottom w:val="nil"/>
              <w:right w:val="nil"/>
            </w:tcBorders>
            <w:shd w:val="clear" w:color="auto" w:fill="auto"/>
            <w:noWrap/>
            <w:vAlign w:val="bottom"/>
            <w:hideMark/>
          </w:tcPr>
          <w:p w14:paraId="6195000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47.43%</w:t>
            </w:r>
          </w:p>
        </w:tc>
        <w:tc>
          <w:tcPr>
            <w:tcW w:w="732" w:type="dxa"/>
            <w:tcBorders>
              <w:top w:val="nil"/>
              <w:left w:val="nil"/>
              <w:bottom w:val="nil"/>
              <w:right w:val="nil"/>
            </w:tcBorders>
            <w:shd w:val="clear" w:color="auto" w:fill="auto"/>
            <w:noWrap/>
            <w:vAlign w:val="bottom"/>
            <w:hideMark/>
          </w:tcPr>
          <w:p w14:paraId="2C2F5C3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861" w:type="dxa"/>
            <w:tcBorders>
              <w:top w:val="nil"/>
              <w:left w:val="nil"/>
              <w:bottom w:val="nil"/>
              <w:right w:val="nil"/>
            </w:tcBorders>
            <w:shd w:val="clear" w:color="auto" w:fill="auto"/>
            <w:noWrap/>
            <w:vAlign w:val="bottom"/>
            <w:hideMark/>
          </w:tcPr>
          <w:p w14:paraId="2FF2A3D8"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1.325</w:t>
            </w:r>
          </w:p>
        </w:tc>
        <w:tc>
          <w:tcPr>
            <w:tcW w:w="732" w:type="dxa"/>
            <w:tcBorders>
              <w:top w:val="nil"/>
              <w:left w:val="nil"/>
              <w:bottom w:val="nil"/>
              <w:right w:val="nil"/>
            </w:tcBorders>
            <w:shd w:val="clear" w:color="auto" w:fill="auto"/>
            <w:noWrap/>
            <w:vAlign w:val="bottom"/>
            <w:hideMark/>
          </w:tcPr>
          <w:p w14:paraId="0A846FD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1390" w:type="dxa"/>
            <w:tcBorders>
              <w:top w:val="nil"/>
              <w:left w:val="nil"/>
              <w:bottom w:val="nil"/>
              <w:right w:val="nil"/>
            </w:tcBorders>
            <w:shd w:val="clear" w:color="auto" w:fill="auto"/>
            <w:noWrap/>
            <w:vAlign w:val="bottom"/>
            <w:hideMark/>
          </w:tcPr>
          <w:p w14:paraId="15C31A78"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0.9955</w:t>
            </w:r>
          </w:p>
        </w:tc>
        <w:tc>
          <w:tcPr>
            <w:tcW w:w="732" w:type="dxa"/>
            <w:tcBorders>
              <w:top w:val="nil"/>
              <w:left w:val="nil"/>
              <w:bottom w:val="nil"/>
              <w:right w:val="nil"/>
            </w:tcBorders>
            <w:shd w:val="clear" w:color="auto" w:fill="auto"/>
            <w:noWrap/>
            <w:vAlign w:val="bottom"/>
            <w:hideMark/>
          </w:tcPr>
          <w:p w14:paraId="78DB2A2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1386" w:type="dxa"/>
            <w:tcBorders>
              <w:top w:val="nil"/>
              <w:left w:val="nil"/>
              <w:bottom w:val="nil"/>
              <w:right w:val="nil"/>
            </w:tcBorders>
            <w:shd w:val="clear" w:color="auto" w:fill="auto"/>
            <w:noWrap/>
            <w:vAlign w:val="bottom"/>
            <w:hideMark/>
          </w:tcPr>
          <w:p w14:paraId="0AEC5191"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1.0662</w:t>
            </w:r>
          </w:p>
        </w:tc>
        <w:tc>
          <w:tcPr>
            <w:tcW w:w="681" w:type="dxa"/>
            <w:tcBorders>
              <w:top w:val="nil"/>
              <w:left w:val="nil"/>
              <w:bottom w:val="nil"/>
              <w:right w:val="nil"/>
            </w:tcBorders>
            <w:shd w:val="clear" w:color="auto" w:fill="auto"/>
            <w:noWrap/>
            <w:vAlign w:val="bottom"/>
            <w:hideMark/>
          </w:tcPr>
          <w:p w14:paraId="2701DADB"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r>
      <w:tr w:rsidR="00971633" w:rsidRPr="005B1C8C" w14:paraId="531D07CF"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6114C1EE"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ADL-own-IC</w:t>
            </w:r>
          </w:p>
        </w:tc>
        <w:tc>
          <w:tcPr>
            <w:tcW w:w="931" w:type="dxa"/>
            <w:tcBorders>
              <w:top w:val="nil"/>
              <w:left w:val="nil"/>
              <w:bottom w:val="nil"/>
              <w:right w:val="nil"/>
            </w:tcBorders>
            <w:shd w:val="clear" w:color="auto" w:fill="auto"/>
            <w:noWrap/>
            <w:vAlign w:val="bottom"/>
            <w:hideMark/>
          </w:tcPr>
          <w:p w14:paraId="7460BA8C"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69.677</w:t>
            </w:r>
          </w:p>
        </w:tc>
        <w:tc>
          <w:tcPr>
            <w:tcW w:w="681" w:type="dxa"/>
            <w:tcBorders>
              <w:top w:val="nil"/>
              <w:left w:val="nil"/>
              <w:bottom w:val="nil"/>
              <w:right w:val="nil"/>
            </w:tcBorders>
            <w:shd w:val="clear" w:color="auto" w:fill="auto"/>
            <w:noWrap/>
            <w:vAlign w:val="bottom"/>
            <w:hideMark/>
          </w:tcPr>
          <w:p w14:paraId="3DE18D10"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1071" w:type="dxa"/>
            <w:tcBorders>
              <w:top w:val="nil"/>
              <w:left w:val="nil"/>
              <w:bottom w:val="nil"/>
              <w:right w:val="nil"/>
            </w:tcBorders>
            <w:shd w:val="clear" w:color="auto" w:fill="auto"/>
            <w:noWrap/>
            <w:vAlign w:val="bottom"/>
            <w:hideMark/>
          </w:tcPr>
          <w:p w14:paraId="10ED7090"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47.95%</w:t>
            </w:r>
          </w:p>
        </w:tc>
        <w:tc>
          <w:tcPr>
            <w:tcW w:w="732" w:type="dxa"/>
            <w:tcBorders>
              <w:top w:val="nil"/>
              <w:left w:val="nil"/>
              <w:bottom w:val="nil"/>
              <w:right w:val="nil"/>
            </w:tcBorders>
            <w:shd w:val="clear" w:color="auto" w:fill="auto"/>
            <w:noWrap/>
            <w:vAlign w:val="bottom"/>
            <w:hideMark/>
          </w:tcPr>
          <w:p w14:paraId="0003FE50"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861" w:type="dxa"/>
            <w:tcBorders>
              <w:top w:val="nil"/>
              <w:left w:val="nil"/>
              <w:bottom w:val="nil"/>
              <w:right w:val="nil"/>
            </w:tcBorders>
            <w:shd w:val="clear" w:color="auto" w:fill="auto"/>
            <w:noWrap/>
            <w:vAlign w:val="bottom"/>
            <w:hideMark/>
          </w:tcPr>
          <w:p w14:paraId="343FE6C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1.354</w:t>
            </w:r>
          </w:p>
        </w:tc>
        <w:tc>
          <w:tcPr>
            <w:tcW w:w="732" w:type="dxa"/>
            <w:tcBorders>
              <w:top w:val="nil"/>
              <w:left w:val="nil"/>
              <w:bottom w:val="nil"/>
              <w:right w:val="nil"/>
            </w:tcBorders>
            <w:shd w:val="clear" w:color="auto" w:fill="auto"/>
            <w:noWrap/>
            <w:vAlign w:val="bottom"/>
            <w:hideMark/>
          </w:tcPr>
          <w:p w14:paraId="128638F8"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1390" w:type="dxa"/>
            <w:tcBorders>
              <w:top w:val="nil"/>
              <w:left w:val="nil"/>
              <w:bottom w:val="nil"/>
              <w:right w:val="nil"/>
            </w:tcBorders>
            <w:shd w:val="clear" w:color="auto" w:fill="auto"/>
            <w:noWrap/>
            <w:vAlign w:val="bottom"/>
            <w:hideMark/>
          </w:tcPr>
          <w:p w14:paraId="42443203"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1.0208</w:t>
            </w:r>
          </w:p>
        </w:tc>
        <w:tc>
          <w:tcPr>
            <w:tcW w:w="732" w:type="dxa"/>
            <w:tcBorders>
              <w:top w:val="nil"/>
              <w:left w:val="nil"/>
              <w:bottom w:val="nil"/>
              <w:right w:val="nil"/>
            </w:tcBorders>
            <w:shd w:val="clear" w:color="auto" w:fill="auto"/>
            <w:noWrap/>
            <w:vAlign w:val="bottom"/>
            <w:hideMark/>
          </w:tcPr>
          <w:p w14:paraId="4D3F69D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1386" w:type="dxa"/>
            <w:tcBorders>
              <w:top w:val="nil"/>
              <w:left w:val="nil"/>
              <w:bottom w:val="nil"/>
              <w:right w:val="nil"/>
            </w:tcBorders>
            <w:shd w:val="clear" w:color="auto" w:fill="auto"/>
            <w:noWrap/>
            <w:vAlign w:val="bottom"/>
            <w:hideMark/>
          </w:tcPr>
          <w:p w14:paraId="14CCC0B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1.1299</w:t>
            </w:r>
          </w:p>
        </w:tc>
        <w:tc>
          <w:tcPr>
            <w:tcW w:w="681" w:type="dxa"/>
            <w:tcBorders>
              <w:top w:val="nil"/>
              <w:left w:val="nil"/>
              <w:bottom w:val="nil"/>
              <w:right w:val="nil"/>
            </w:tcBorders>
            <w:shd w:val="clear" w:color="auto" w:fill="auto"/>
            <w:noWrap/>
            <w:vAlign w:val="bottom"/>
            <w:hideMark/>
          </w:tcPr>
          <w:p w14:paraId="0E0AE5C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r>
      <w:tr w:rsidR="00971633" w:rsidRPr="005B1C8C" w14:paraId="4EB66970"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1BC18337"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ADL-intra-EWC</w:t>
            </w:r>
          </w:p>
        </w:tc>
        <w:tc>
          <w:tcPr>
            <w:tcW w:w="931" w:type="dxa"/>
            <w:tcBorders>
              <w:top w:val="nil"/>
              <w:left w:val="nil"/>
              <w:bottom w:val="nil"/>
              <w:right w:val="nil"/>
            </w:tcBorders>
            <w:shd w:val="clear" w:color="auto" w:fill="auto"/>
            <w:noWrap/>
            <w:vAlign w:val="bottom"/>
            <w:hideMark/>
          </w:tcPr>
          <w:p w14:paraId="69D3A7D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62.737</w:t>
            </w:r>
          </w:p>
        </w:tc>
        <w:tc>
          <w:tcPr>
            <w:tcW w:w="681" w:type="dxa"/>
            <w:tcBorders>
              <w:top w:val="nil"/>
              <w:left w:val="nil"/>
              <w:bottom w:val="nil"/>
              <w:right w:val="nil"/>
            </w:tcBorders>
            <w:shd w:val="clear" w:color="auto" w:fill="auto"/>
            <w:noWrap/>
            <w:vAlign w:val="bottom"/>
            <w:hideMark/>
          </w:tcPr>
          <w:p w14:paraId="77DB2BFC"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1071" w:type="dxa"/>
            <w:tcBorders>
              <w:top w:val="nil"/>
              <w:left w:val="nil"/>
              <w:bottom w:val="nil"/>
              <w:right w:val="nil"/>
            </w:tcBorders>
            <w:shd w:val="clear" w:color="auto" w:fill="auto"/>
            <w:noWrap/>
            <w:vAlign w:val="bottom"/>
            <w:hideMark/>
          </w:tcPr>
          <w:p w14:paraId="2E3361ED"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45.91%</w:t>
            </w:r>
          </w:p>
        </w:tc>
        <w:tc>
          <w:tcPr>
            <w:tcW w:w="732" w:type="dxa"/>
            <w:tcBorders>
              <w:top w:val="nil"/>
              <w:left w:val="nil"/>
              <w:bottom w:val="nil"/>
              <w:right w:val="nil"/>
            </w:tcBorders>
            <w:shd w:val="clear" w:color="auto" w:fill="auto"/>
            <w:noWrap/>
            <w:vAlign w:val="bottom"/>
            <w:hideMark/>
          </w:tcPr>
          <w:p w14:paraId="044092D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861" w:type="dxa"/>
            <w:tcBorders>
              <w:top w:val="nil"/>
              <w:left w:val="nil"/>
              <w:bottom w:val="nil"/>
              <w:right w:val="nil"/>
            </w:tcBorders>
            <w:shd w:val="clear" w:color="auto" w:fill="auto"/>
            <w:noWrap/>
            <w:vAlign w:val="bottom"/>
            <w:hideMark/>
          </w:tcPr>
          <w:p w14:paraId="3C4E48D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1.303</w:t>
            </w:r>
          </w:p>
        </w:tc>
        <w:tc>
          <w:tcPr>
            <w:tcW w:w="732" w:type="dxa"/>
            <w:tcBorders>
              <w:top w:val="nil"/>
              <w:left w:val="nil"/>
              <w:bottom w:val="nil"/>
              <w:right w:val="nil"/>
            </w:tcBorders>
            <w:shd w:val="clear" w:color="auto" w:fill="auto"/>
            <w:noWrap/>
            <w:vAlign w:val="bottom"/>
            <w:hideMark/>
          </w:tcPr>
          <w:p w14:paraId="224CB71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1390" w:type="dxa"/>
            <w:tcBorders>
              <w:top w:val="nil"/>
              <w:left w:val="nil"/>
              <w:bottom w:val="nil"/>
              <w:right w:val="nil"/>
            </w:tcBorders>
            <w:shd w:val="clear" w:color="auto" w:fill="auto"/>
            <w:noWrap/>
            <w:vAlign w:val="bottom"/>
            <w:hideMark/>
          </w:tcPr>
          <w:p w14:paraId="7419EC63"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0.9756</w:t>
            </w:r>
          </w:p>
        </w:tc>
        <w:tc>
          <w:tcPr>
            <w:tcW w:w="732" w:type="dxa"/>
            <w:tcBorders>
              <w:top w:val="nil"/>
              <w:left w:val="nil"/>
              <w:bottom w:val="nil"/>
              <w:right w:val="nil"/>
            </w:tcBorders>
            <w:shd w:val="clear" w:color="auto" w:fill="auto"/>
            <w:noWrap/>
            <w:vAlign w:val="bottom"/>
            <w:hideMark/>
          </w:tcPr>
          <w:p w14:paraId="218E80C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1386" w:type="dxa"/>
            <w:tcBorders>
              <w:top w:val="nil"/>
              <w:left w:val="nil"/>
              <w:bottom w:val="nil"/>
              <w:right w:val="nil"/>
            </w:tcBorders>
            <w:shd w:val="clear" w:color="auto" w:fill="auto"/>
            <w:noWrap/>
            <w:vAlign w:val="bottom"/>
            <w:hideMark/>
          </w:tcPr>
          <w:p w14:paraId="72EF6B5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1.0196</w:t>
            </w:r>
          </w:p>
        </w:tc>
        <w:tc>
          <w:tcPr>
            <w:tcW w:w="681" w:type="dxa"/>
            <w:tcBorders>
              <w:top w:val="nil"/>
              <w:left w:val="nil"/>
              <w:bottom w:val="nil"/>
              <w:right w:val="nil"/>
            </w:tcBorders>
            <w:shd w:val="clear" w:color="auto" w:fill="auto"/>
            <w:noWrap/>
            <w:vAlign w:val="bottom"/>
            <w:hideMark/>
          </w:tcPr>
          <w:p w14:paraId="65F6F8D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r>
      <w:tr w:rsidR="00971633" w:rsidRPr="005B1C8C" w14:paraId="45330EF8"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46F7D324"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ADL-intra-IC</w:t>
            </w:r>
          </w:p>
        </w:tc>
        <w:tc>
          <w:tcPr>
            <w:tcW w:w="931" w:type="dxa"/>
            <w:tcBorders>
              <w:top w:val="nil"/>
              <w:left w:val="nil"/>
              <w:bottom w:val="nil"/>
              <w:right w:val="nil"/>
            </w:tcBorders>
            <w:shd w:val="clear" w:color="auto" w:fill="auto"/>
            <w:noWrap/>
            <w:vAlign w:val="bottom"/>
            <w:hideMark/>
          </w:tcPr>
          <w:p w14:paraId="2C6BE3AC"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65.013</w:t>
            </w:r>
          </w:p>
        </w:tc>
        <w:tc>
          <w:tcPr>
            <w:tcW w:w="681" w:type="dxa"/>
            <w:tcBorders>
              <w:top w:val="nil"/>
              <w:left w:val="nil"/>
              <w:bottom w:val="nil"/>
              <w:right w:val="nil"/>
            </w:tcBorders>
            <w:shd w:val="clear" w:color="auto" w:fill="auto"/>
            <w:noWrap/>
            <w:vAlign w:val="bottom"/>
            <w:hideMark/>
          </w:tcPr>
          <w:p w14:paraId="4209FDEC"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1071" w:type="dxa"/>
            <w:tcBorders>
              <w:top w:val="nil"/>
              <w:left w:val="nil"/>
              <w:bottom w:val="nil"/>
              <w:right w:val="nil"/>
            </w:tcBorders>
            <w:shd w:val="clear" w:color="auto" w:fill="auto"/>
            <w:noWrap/>
            <w:vAlign w:val="bottom"/>
            <w:hideMark/>
          </w:tcPr>
          <w:p w14:paraId="145F28AB"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46.30%</w:t>
            </w:r>
          </w:p>
        </w:tc>
        <w:tc>
          <w:tcPr>
            <w:tcW w:w="732" w:type="dxa"/>
            <w:tcBorders>
              <w:top w:val="nil"/>
              <w:left w:val="nil"/>
              <w:bottom w:val="nil"/>
              <w:right w:val="nil"/>
            </w:tcBorders>
            <w:shd w:val="clear" w:color="auto" w:fill="auto"/>
            <w:noWrap/>
            <w:vAlign w:val="bottom"/>
            <w:hideMark/>
          </w:tcPr>
          <w:p w14:paraId="21A7EB1C"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861" w:type="dxa"/>
            <w:tcBorders>
              <w:top w:val="nil"/>
              <w:left w:val="nil"/>
              <w:bottom w:val="nil"/>
              <w:right w:val="nil"/>
            </w:tcBorders>
            <w:shd w:val="clear" w:color="auto" w:fill="auto"/>
            <w:noWrap/>
            <w:vAlign w:val="bottom"/>
            <w:hideMark/>
          </w:tcPr>
          <w:p w14:paraId="41F3537C"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1.327</w:t>
            </w:r>
          </w:p>
        </w:tc>
        <w:tc>
          <w:tcPr>
            <w:tcW w:w="732" w:type="dxa"/>
            <w:tcBorders>
              <w:top w:val="nil"/>
              <w:left w:val="nil"/>
              <w:bottom w:val="nil"/>
              <w:right w:val="nil"/>
            </w:tcBorders>
            <w:shd w:val="clear" w:color="auto" w:fill="auto"/>
            <w:noWrap/>
            <w:vAlign w:val="bottom"/>
            <w:hideMark/>
          </w:tcPr>
          <w:p w14:paraId="2ED68C5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1390" w:type="dxa"/>
            <w:tcBorders>
              <w:top w:val="nil"/>
              <w:left w:val="nil"/>
              <w:bottom w:val="nil"/>
              <w:right w:val="nil"/>
            </w:tcBorders>
            <w:shd w:val="clear" w:color="auto" w:fill="auto"/>
            <w:noWrap/>
            <w:vAlign w:val="bottom"/>
            <w:hideMark/>
          </w:tcPr>
          <w:p w14:paraId="77D3E78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1.0035</w:t>
            </w:r>
          </w:p>
        </w:tc>
        <w:tc>
          <w:tcPr>
            <w:tcW w:w="732" w:type="dxa"/>
            <w:tcBorders>
              <w:top w:val="nil"/>
              <w:left w:val="nil"/>
              <w:bottom w:val="nil"/>
              <w:right w:val="nil"/>
            </w:tcBorders>
            <w:shd w:val="clear" w:color="auto" w:fill="auto"/>
            <w:noWrap/>
            <w:vAlign w:val="bottom"/>
            <w:hideMark/>
          </w:tcPr>
          <w:p w14:paraId="17674AF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1386" w:type="dxa"/>
            <w:tcBorders>
              <w:top w:val="nil"/>
              <w:left w:val="nil"/>
              <w:bottom w:val="nil"/>
              <w:right w:val="nil"/>
            </w:tcBorders>
            <w:shd w:val="clear" w:color="auto" w:fill="auto"/>
            <w:noWrap/>
            <w:vAlign w:val="bottom"/>
            <w:hideMark/>
          </w:tcPr>
          <w:p w14:paraId="70B4B76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1.0651</w:t>
            </w:r>
          </w:p>
        </w:tc>
        <w:tc>
          <w:tcPr>
            <w:tcW w:w="681" w:type="dxa"/>
            <w:tcBorders>
              <w:top w:val="nil"/>
              <w:left w:val="nil"/>
              <w:bottom w:val="nil"/>
              <w:right w:val="nil"/>
            </w:tcBorders>
            <w:shd w:val="clear" w:color="auto" w:fill="auto"/>
            <w:noWrap/>
            <w:vAlign w:val="bottom"/>
            <w:hideMark/>
          </w:tcPr>
          <w:p w14:paraId="5FEDE9E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r>
      <w:tr w:rsidR="00971633" w:rsidRPr="005B1C8C" w14:paraId="63533F4F" w14:textId="77777777" w:rsidTr="00AE69AD">
        <w:trPr>
          <w:trHeight w:val="57"/>
          <w:jc w:val="center"/>
        </w:trPr>
        <w:tc>
          <w:tcPr>
            <w:tcW w:w="11040" w:type="dxa"/>
            <w:gridSpan w:val="11"/>
            <w:tcBorders>
              <w:top w:val="nil"/>
              <w:left w:val="nil"/>
              <w:bottom w:val="nil"/>
              <w:right w:val="nil"/>
            </w:tcBorders>
            <w:shd w:val="clear" w:color="auto" w:fill="auto"/>
            <w:noWrap/>
            <w:vAlign w:val="bottom"/>
            <w:hideMark/>
          </w:tcPr>
          <w:p w14:paraId="52D227F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Forecast horizon is 1 to 8 weeks ahead, for the non-promoted period</w:t>
            </w:r>
          </w:p>
        </w:tc>
      </w:tr>
      <w:tr w:rsidR="00971633" w:rsidRPr="005B1C8C" w14:paraId="0EAD738F"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0BB0B615"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Model/measure</w:t>
            </w:r>
          </w:p>
        </w:tc>
        <w:tc>
          <w:tcPr>
            <w:tcW w:w="931" w:type="dxa"/>
            <w:tcBorders>
              <w:top w:val="nil"/>
              <w:left w:val="nil"/>
              <w:bottom w:val="nil"/>
              <w:right w:val="nil"/>
            </w:tcBorders>
            <w:shd w:val="clear" w:color="auto" w:fill="auto"/>
            <w:noWrap/>
            <w:vAlign w:val="bottom"/>
            <w:hideMark/>
          </w:tcPr>
          <w:p w14:paraId="15460B30"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MAE</w:t>
            </w:r>
          </w:p>
        </w:tc>
        <w:tc>
          <w:tcPr>
            <w:tcW w:w="681" w:type="dxa"/>
            <w:tcBorders>
              <w:top w:val="nil"/>
              <w:left w:val="nil"/>
              <w:bottom w:val="nil"/>
              <w:right w:val="nil"/>
            </w:tcBorders>
            <w:shd w:val="clear" w:color="auto" w:fill="auto"/>
            <w:noWrap/>
            <w:vAlign w:val="bottom"/>
            <w:hideMark/>
          </w:tcPr>
          <w:p w14:paraId="3B27F5D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1071" w:type="dxa"/>
            <w:tcBorders>
              <w:top w:val="nil"/>
              <w:left w:val="nil"/>
              <w:bottom w:val="nil"/>
              <w:right w:val="nil"/>
            </w:tcBorders>
            <w:shd w:val="clear" w:color="auto" w:fill="auto"/>
            <w:noWrap/>
            <w:vAlign w:val="bottom"/>
            <w:hideMark/>
          </w:tcPr>
          <w:p w14:paraId="070E5AC6" w14:textId="03514760" w:rsidR="00971633" w:rsidRPr="005B1C8C" w:rsidRDefault="00980CCA" w:rsidP="00AE69AD">
            <w:pPr>
              <w:spacing w:after="0" w:line="240" w:lineRule="auto"/>
              <w:jc w:val="center"/>
              <w:rPr>
                <w:rFonts w:eastAsia="Times New Roman" w:cs="Times New Roman"/>
                <w:sz w:val="22"/>
              </w:rPr>
            </w:pPr>
            <w:proofErr w:type="spellStart"/>
            <w:ins w:id="6236" w:author="tao huang" w:date="2018-10-27T14:36:00Z">
              <w:r>
                <w:rPr>
                  <w:rFonts w:eastAsia="Times New Roman" w:cs="Times New Roman"/>
                  <w:sz w:val="22"/>
                </w:rPr>
                <w:t>s</w:t>
              </w:r>
            </w:ins>
            <w:del w:id="6237" w:author="tao huang" w:date="2018-10-27T14:36:00Z">
              <w:r w:rsidR="00971633" w:rsidRPr="005B1C8C" w:rsidDel="00980CCA">
                <w:rPr>
                  <w:rFonts w:eastAsia="Times New Roman" w:cs="Times New Roman"/>
                  <w:sz w:val="22"/>
                </w:rPr>
                <w:delText>S</w:delText>
              </w:r>
            </w:del>
            <w:r w:rsidR="00971633" w:rsidRPr="005B1C8C">
              <w:rPr>
                <w:rFonts w:eastAsia="Times New Roman" w:cs="Times New Roman"/>
                <w:sz w:val="22"/>
              </w:rPr>
              <w:t>MAPE</w:t>
            </w:r>
            <w:proofErr w:type="spellEnd"/>
          </w:p>
        </w:tc>
        <w:tc>
          <w:tcPr>
            <w:tcW w:w="732" w:type="dxa"/>
            <w:tcBorders>
              <w:top w:val="nil"/>
              <w:left w:val="nil"/>
              <w:bottom w:val="nil"/>
              <w:right w:val="nil"/>
            </w:tcBorders>
            <w:shd w:val="clear" w:color="auto" w:fill="auto"/>
            <w:noWrap/>
            <w:vAlign w:val="bottom"/>
            <w:hideMark/>
          </w:tcPr>
          <w:p w14:paraId="4CBD1D78"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861" w:type="dxa"/>
            <w:tcBorders>
              <w:top w:val="nil"/>
              <w:left w:val="nil"/>
              <w:bottom w:val="nil"/>
              <w:right w:val="nil"/>
            </w:tcBorders>
            <w:shd w:val="clear" w:color="auto" w:fill="auto"/>
            <w:noWrap/>
            <w:vAlign w:val="bottom"/>
            <w:hideMark/>
          </w:tcPr>
          <w:p w14:paraId="0E205FA3"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MASE</w:t>
            </w:r>
          </w:p>
        </w:tc>
        <w:tc>
          <w:tcPr>
            <w:tcW w:w="732" w:type="dxa"/>
            <w:tcBorders>
              <w:top w:val="nil"/>
              <w:left w:val="nil"/>
              <w:bottom w:val="nil"/>
              <w:right w:val="nil"/>
            </w:tcBorders>
            <w:shd w:val="clear" w:color="auto" w:fill="auto"/>
            <w:noWrap/>
            <w:vAlign w:val="bottom"/>
            <w:hideMark/>
          </w:tcPr>
          <w:p w14:paraId="0B0197E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1390" w:type="dxa"/>
            <w:tcBorders>
              <w:top w:val="nil"/>
              <w:left w:val="nil"/>
              <w:bottom w:val="nil"/>
              <w:right w:val="nil"/>
            </w:tcBorders>
            <w:shd w:val="clear" w:color="auto" w:fill="auto"/>
            <w:noWrap/>
            <w:vAlign w:val="bottom"/>
            <w:hideMark/>
          </w:tcPr>
          <w:p w14:paraId="572E4347" w14:textId="77777777" w:rsidR="00971633" w:rsidRPr="005B1C8C" w:rsidRDefault="00971633" w:rsidP="00AE69AD">
            <w:pPr>
              <w:spacing w:after="0" w:line="240" w:lineRule="auto"/>
              <w:jc w:val="center"/>
              <w:rPr>
                <w:rFonts w:eastAsia="Times New Roman" w:cs="Times New Roman"/>
                <w:sz w:val="22"/>
              </w:rPr>
            </w:pPr>
            <w:proofErr w:type="spellStart"/>
            <w:r w:rsidRPr="005B1C8C">
              <w:rPr>
                <w:rFonts w:eastAsia="Times New Roman" w:cs="Times New Roman"/>
                <w:sz w:val="22"/>
              </w:rPr>
              <w:t>AvgRelMAE</w:t>
            </w:r>
            <w:proofErr w:type="spellEnd"/>
          </w:p>
        </w:tc>
        <w:tc>
          <w:tcPr>
            <w:tcW w:w="732" w:type="dxa"/>
            <w:tcBorders>
              <w:top w:val="nil"/>
              <w:left w:val="nil"/>
              <w:bottom w:val="nil"/>
              <w:right w:val="nil"/>
            </w:tcBorders>
            <w:shd w:val="clear" w:color="auto" w:fill="auto"/>
            <w:noWrap/>
            <w:vAlign w:val="bottom"/>
            <w:hideMark/>
          </w:tcPr>
          <w:p w14:paraId="24D7CF0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1386" w:type="dxa"/>
            <w:tcBorders>
              <w:top w:val="nil"/>
              <w:left w:val="nil"/>
              <w:bottom w:val="nil"/>
              <w:right w:val="nil"/>
            </w:tcBorders>
            <w:shd w:val="clear" w:color="auto" w:fill="auto"/>
            <w:noWrap/>
            <w:vAlign w:val="bottom"/>
            <w:hideMark/>
          </w:tcPr>
          <w:p w14:paraId="062D863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scaled MSE</w:t>
            </w:r>
          </w:p>
        </w:tc>
        <w:tc>
          <w:tcPr>
            <w:tcW w:w="681" w:type="dxa"/>
            <w:tcBorders>
              <w:top w:val="nil"/>
              <w:left w:val="nil"/>
              <w:bottom w:val="nil"/>
              <w:right w:val="nil"/>
            </w:tcBorders>
            <w:shd w:val="clear" w:color="auto" w:fill="auto"/>
            <w:noWrap/>
            <w:vAlign w:val="bottom"/>
            <w:hideMark/>
          </w:tcPr>
          <w:p w14:paraId="1B83144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r>
      <w:tr w:rsidR="00971633" w:rsidRPr="005B1C8C" w14:paraId="564F3B0E"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2F36FC48"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Base-lift</w:t>
            </w:r>
          </w:p>
        </w:tc>
        <w:tc>
          <w:tcPr>
            <w:tcW w:w="931" w:type="dxa"/>
            <w:tcBorders>
              <w:top w:val="nil"/>
              <w:left w:val="nil"/>
              <w:bottom w:val="nil"/>
              <w:right w:val="nil"/>
            </w:tcBorders>
            <w:shd w:val="clear" w:color="auto" w:fill="auto"/>
            <w:noWrap/>
            <w:vAlign w:val="bottom"/>
            <w:hideMark/>
          </w:tcPr>
          <w:p w14:paraId="6B792CF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8.837</w:t>
            </w:r>
          </w:p>
        </w:tc>
        <w:tc>
          <w:tcPr>
            <w:tcW w:w="681" w:type="dxa"/>
            <w:tcBorders>
              <w:top w:val="nil"/>
              <w:left w:val="nil"/>
              <w:bottom w:val="nil"/>
              <w:right w:val="nil"/>
            </w:tcBorders>
            <w:shd w:val="clear" w:color="auto" w:fill="auto"/>
            <w:noWrap/>
            <w:vAlign w:val="bottom"/>
            <w:hideMark/>
          </w:tcPr>
          <w:p w14:paraId="22C0207C"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1071" w:type="dxa"/>
            <w:tcBorders>
              <w:top w:val="nil"/>
              <w:left w:val="nil"/>
              <w:bottom w:val="nil"/>
              <w:right w:val="nil"/>
            </w:tcBorders>
            <w:shd w:val="clear" w:color="auto" w:fill="auto"/>
            <w:noWrap/>
            <w:vAlign w:val="bottom"/>
            <w:hideMark/>
          </w:tcPr>
          <w:p w14:paraId="3FAAF39D"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41.10%</w:t>
            </w:r>
          </w:p>
        </w:tc>
        <w:tc>
          <w:tcPr>
            <w:tcW w:w="732" w:type="dxa"/>
            <w:tcBorders>
              <w:top w:val="nil"/>
              <w:left w:val="nil"/>
              <w:bottom w:val="nil"/>
              <w:right w:val="nil"/>
            </w:tcBorders>
            <w:shd w:val="clear" w:color="auto" w:fill="auto"/>
            <w:noWrap/>
            <w:vAlign w:val="bottom"/>
            <w:hideMark/>
          </w:tcPr>
          <w:p w14:paraId="1C509B37"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861" w:type="dxa"/>
            <w:tcBorders>
              <w:top w:val="nil"/>
              <w:left w:val="nil"/>
              <w:bottom w:val="nil"/>
              <w:right w:val="nil"/>
            </w:tcBorders>
            <w:shd w:val="clear" w:color="auto" w:fill="auto"/>
            <w:noWrap/>
            <w:vAlign w:val="bottom"/>
            <w:hideMark/>
          </w:tcPr>
          <w:p w14:paraId="5B5F43E7"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0.609</w:t>
            </w:r>
          </w:p>
        </w:tc>
        <w:tc>
          <w:tcPr>
            <w:tcW w:w="732" w:type="dxa"/>
            <w:tcBorders>
              <w:top w:val="nil"/>
              <w:left w:val="nil"/>
              <w:bottom w:val="nil"/>
              <w:right w:val="nil"/>
            </w:tcBorders>
            <w:shd w:val="clear" w:color="auto" w:fill="auto"/>
            <w:noWrap/>
            <w:vAlign w:val="bottom"/>
            <w:hideMark/>
          </w:tcPr>
          <w:p w14:paraId="70BCD43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1390" w:type="dxa"/>
            <w:tcBorders>
              <w:top w:val="nil"/>
              <w:left w:val="nil"/>
              <w:bottom w:val="nil"/>
              <w:right w:val="nil"/>
            </w:tcBorders>
            <w:shd w:val="clear" w:color="auto" w:fill="auto"/>
            <w:noWrap/>
            <w:vAlign w:val="bottom"/>
            <w:hideMark/>
          </w:tcPr>
          <w:p w14:paraId="172690B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1.0083</w:t>
            </w:r>
          </w:p>
        </w:tc>
        <w:tc>
          <w:tcPr>
            <w:tcW w:w="732" w:type="dxa"/>
            <w:tcBorders>
              <w:top w:val="nil"/>
              <w:left w:val="nil"/>
              <w:bottom w:val="nil"/>
              <w:right w:val="nil"/>
            </w:tcBorders>
            <w:shd w:val="clear" w:color="auto" w:fill="auto"/>
            <w:noWrap/>
            <w:vAlign w:val="bottom"/>
            <w:hideMark/>
          </w:tcPr>
          <w:p w14:paraId="3D8A4F4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1386" w:type="dxa"/>
            <w:tcBorders>
              <w:top w:val="nil"/>
              <w:left w:val="nil"/>
              <w:bottom w:val="nil"/>
              <w:right w:val="nil"/>
            </w:tcBorders>
            <w:shd w:val="clear" w:color="auto" w:fill="auto"/>
            <w:noWrap/>
            <w:vAlign w:val="bottom"/>
            <w:hideMark/>
          </w:tcPr>
          <w:p w14:paraId="7E10940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0.0973</w:t>
            </w:r>
          </w:p>
        </w:tc>
        <w:tc>
          <w:tcPr>
            <w:tcW w:w="681" w:type="dxa"/>
            <w:tcBorders>
              <w:top w:val="nil"/>
              <w:left w:val="nil"/>
              <w:bottom w:val="nil"/>
              <w:right w:val="nil"/>
            </w:tcBorders>
            <w:shd w:val="clear" w:color="auto" w:fill="auto"/>
            <w:noWrap/>
            <w:vAlign w:val="bottom"/>
            <w:hideMark/>
          </w:tcPr>
          <w:p w14:paraId="5D0CFCE8"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r>
      <w:tr w:rsidR="00971633" w:rsidRPr="005B1C8C" w14:paraId="4CCF86D5"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38995BB5"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ADL-own</w:t>
            </w:r>
          </w:p>
        </w:tc>
        <w:tc>
          <w:tcPr>
            <w:tcW w:w="931" w:type="dxa"/>
            <w:tcBorders>
              <w:top w:val="nil"/>
              <w:left w:val="nil"/>
              <w:bottom w:val="nil"/>
              <w:right w:val="nil"/>
            </w:tcBorders>
            <w:shd w:val="clear" w:color="auto" w:fill="auto"/>
            <w:noWrap/>
            <w:vAlign w:val="bottom"/>
            <w:hideMark/>
          </w:tcPr>
          <w:p w14:paraId="6E5FFD80"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8.523</w:t>
            </w:r>
          </w:p>
        </w:tc>
        <w:tc>
          <w:tcPr>
            <w:tcW w:w="681" w:type="dxa"/>
            <w:tcBorders>
              <w:top w:val="nil"/>
              <w:left w:val="nil"/>
              <w:bottom w:val="nil"/>
              <w:right w:val="nil"/>
            </w:tcBorders>
            <w:shd w:val="clear" w:color="auto" w:fill="auto"/>
            <w:noWrap/>
            <w:vAlign w:val="bottom"/>
            <w:hideMark/>
          </w:tcPr>
          <w:p w14:paraId="738D1407"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1071" w:type="dxa"/>
            <w:tcBorders>
              <w:top w:val="nil"/>
              <w:left w:val="nil"/>
              <w:bottom w:val="nil"/>
              <w:right w:val="nil"/>
            </w:tcBorders>
            <w:shd w:val="clear" w:color="auto" w:fill="auto"/>
            <w:noWrap/>
            <w:vAlign w:val="bottom"/>
            <w:hideMark/>
          </w:tcPr>
          <w:p w14:paraId="06464C8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39.83%</w:t>
            </w:r>
          </w:p>
        </w:tc>
        <w:tc>
          <w:tcPr>
            <w:tcW w:w="732" w:type="dxa"/>
            <w:tcBorders>
              <w:top w:val="nil"/>
              <w:left w:val="nil"/>
              <w:bottom w:val="nil"/>
              <w:right w:val="nil"/>
            </w:tcBorders>
            <w:shd w:val="clear" w:color="auto" w:fill="auto"/>
            <w:noWrap/>
            <w:vAlign w:val="bottom"/>
            <w:hideMark/>
          </w:tcPr>
          <w:p w14:paraId="51F38860"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861" w:type="dxa"/>
            <w:tcBorders>
              <w:top w:val="nil"/>
              <w:left w:val="nil"/>
              <w:bottom w:val="nil"/>
              <w:right w:val="nil"/>
            </w:tcBorders>
            <w:shd w:val="clear" w:color="auto" w:fill="auto"/>
            <w:noWrap/>
            <w:vAlign w:val="bottom"/>
            <w:hideMark/>
          </w:tcPr>
          <w:p w14:paraId="06C3ABD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0.605</w:t>
            </w:r>
          </w:p>
        </w:tc>
        <w:tc>
          <w:tcPr>
            <w:tcW w:w="732" w:type="dxa"/>
            <w:tcBorders>
              <w:top w:val="nil"/>
              <w:left w:val="nil"/>
              <w:bottom w:val="nil"/>
              <w:right w:val="nil"/>
            </w:tcBorders>
            <w:shd w:val="clear" w:color="auto" w:fill="auto"/>
            <w:noWrap/>
            <w:vAlign w:val="bottom"/>
            <w:hideMark/>
          </w:tcPr>
          <w:p w14:paraId="1BA3E5D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1390" w:type="dxa"/>
            <w:tcBorders>
              <w:top w:val="nil"/>
              <w:left w:val="nil"/>
              <w:bottom w:val="nil"/>
              <w:right w:val="nil"/>
            </w:tcBorders>
            <w:shd w:val="clear" w:color="auto" w:fill="auto"/>
            <w:noWrap/>
            <w:vAlign w:val="bottom"/>
            <w:hideMark/>
          </w:tcPr>
          <w:p w14:paraId="79B6472B"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1.0000</w:t>
            </w:r>
          </w:p>
        </w:tc>
        <w:tc>
          <w:tcPr>
            <w:tcW w:w="732" w:type="dxa"/>
            <w:tcBorders>
              <w:top w:val="nil"/>
              <w:left w:val="nil"/>
              <w:bottom w:val="nil"/>
              <w:right w:val="nil"/>
            </w:tcBorders>
            <w:shd w:val="clear" w:color="auto" w:fill="auto"/>
            <w:noWrap/>
            <w:vAlign w:val="bottom"/>
            <w:hideMark/>
          </w:tcPr>
          <w:p w14:paraId="60D52E6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1386" w:type="dxa"/>
            <w:tcBorders>
              <w:top w:val="nil"/>
              <w:left w:val="nil"/>
              <w:bottom w:val="nil"/>
              <w:right w:val="nil"/>
            </w:tcBorders>
            <w:shd w:val="clear" w:color="auto" w:fill="auto"/>
            <w:noWrap/>
            <w:vAlign w:val="bottom"/>
            <w:hideMark/>
          </w:tcPr>
          <w:p w14:paraId="6D63553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0.0921</w:t>
            </w:r>
          </w:p>
        </w:tc>
        <w:tc>
          <w:tcPr>
            <w:tcW w:w="681" w:type="dxa"/>
            <w:tcBorders>
              <w:top w:val="nil"/>
              <w:left w:val="nil"/>
              <w:bottom w:val="nil"/>
              <w:right w:val="nil"/>
            </w:tcBorders>
            <w:shd w:val="clear" w:color="auto" w:fill="auto"/>
            <w:noWrap/>
            <w:vAlign w:val="bottom"/>
            <w:hideMark/>
          </w:tcPr>
          <w:p w14:paraId="16C98A68"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r>
      <w:tr w:rsidR="00971633" w:rsidRPr="005B1C8C" w14:paraId="5B04D97B"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5074650E"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ADL-intra</w:t>
            </w:r>
          </w:p>
        </w:tc>
        <w:tc>
          <w:tcPr>
            <w:tcW w:w="931" w:type="dxa"/>
            <w:tcBorders>
              <w:top w:val="nil"/>
              <w:left w:val="nil"/>
              <w:bottom w:val="nil"/>
              <w:right w:val="nil"/>
            </w:tcBorders>
            <w:shd w:val="clear" w:color="auto" w:fill="auto"/>
            <w:noWrap/>
            <w:vAlign w:val="bottom"/>
            <w:hideMark/>
          </w:tcPr>
          <w:p w14:paraId="1C55B57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8.475</w:t>
            </w:r>
          </w:p>
        </w:tc>
        <w:tc>
          <w:tcPr>
            <w:tcW w:w="681" w:type="dxa"/>
            <w:tcBorders>
              <w:top w:val="nil"/>
              <w:left w:val="nil"/>
              <w:bottom w:val="nil"/>
              <w:right w:val="nil"/>
            </w:tcBorders>
            <w:shd w:val="clear" w:color="auto" w:fill="auto"/>
            <w:noWrap/>
            <w:vAlign w:val="bottom"/>
            <w:hideMark/>
          </w:tcPr>
          <w:p w14:paraId="1F1F2E8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1071" w:type="dxa"/>
            <w:tcBorders>
              <w:top w:val="nil"/>
              <w:left w:val="nil"/>
              <w:bottom w:val="nil"/>
              <w:right w:val="nil"/>
            </w:tcBorders>
            <w:shd w:val="clear" w:color="auto" w:fill="auto"/>
            <w:noWrap/>
            <w:vAlign w:val="bottom"/>
            <w:hideMark/>
          </w:tcPr>
          <w:p w14:paraId="0A480560"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39.70%</w:t>
            </w:r>
          </w:p>
        </w:tc>
        <w:tc>
          <w:tcPr>
            <w:tcW w:w="732" w:type="dxa"/>
            <w:tcBorders>
              <w:top w:val="nil"/>
              <w:left w:val="nil"/>
              <w:bottom w:val="nil"/>
              <w:right w:val="nil"/>
            </w:tcBorders>
            <w:shd w:val="clear" w:color="auto" w:fill="auto"/>
            <w:noWrap/>
            <w:vAlign w:val="bottom"/>
            <w:hideMark/>
          </w:tcPr>
          <w:p w14:paraId="0802E6A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861" w:type="dxa"/>
            <w:tcBorders>
              <w:top w:val="nil"/>
              <w:left w:val="nil"/>
              <w:bottom w:val="nil"/>
              <w:right w:val="nil"/>
            </w:tcBorders>
            <w:shd w:val="clear" w:color="auto" w:fill="auto"/>
            <w:noWrap/>
            <w:vAlign w:val="bottom"/>
            <w:hideMark/>
          </w:tcPr>
          <w:p w14:paraId="72585A87"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0.606</w:t>
            </w:r>
          </w:p>
        </w:tc>
        <w:tc>
          <w:tcPr>
            <w:tcW w:w="732" w:type="dxa"/>
            <w:tcBorders>
              <w:top w:val="nil"/>
              <w:left w:val="nil"/>
              <w:bottom w:val="nil"/>
              <w:right w:val="nil"/>
            </w:tcBorders>
            <w:shd w:val="clear" w:color="auto" w:fill="auto"/>
            <w:noWrap/>
            <w:vAlign w:val="bottom"/>
            <w:hideMark/>
          </w:tcPr>
          <w:p w14:paraId="4295EB8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1390" w:type="dxa"/>
            <w:tcBorders>
              <w:top w:val="nil"/>
              <w:left w:val="nil"/>
              <w:bottom w:val="nil"/>
              <w:right w:val="nil"/>
            </w:tcBorders>
            <w:shd w:val="clear" w:color="auto" w:fill="auto"/>
            <w:noWrap/>
            <w:vAlign w:val="bottom"/>
            <w:hideMark/>
          </w:tcPr>
          <w:p w14:paraId="0C793E8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0.9986</w:t>
            </w:r>
          </w:p>
        </w:tc>
        <w:tc>
          <w:tcPr>
            <w:tcW w:w="732" w:type="dxa"/>
            <w:tcBorders>
              <w:top w:val="nil"/>
              <w:left w:val="nil"/>
              <w:bottom w:val="nil"/>
              <w:right w:val="nil"/>
            </w:tcBorders>
            <w:shd w:val="clear" w:color="auto" w:fill="auto"/>
            <w:noWrap/>
            <w:vAlign w:val="bottom"/>
            <w:hideMark/>
          </w:tcPr>
          <w:p w14:paraId="2260D2DB"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1386" w:type="dxa"/>
            <w:tcBorders>
              <w:top w:val="nil"/>
              <w:left w:val="nil"/>
              <w:bottom w:val="nil"/>
              <w:right w:val="nil"/>
            </w:tcBorders>
            <w:shd w:val="clear" w:color="auto" w:fill="auto"/>
            <w:noWrap/>
            <w:vAlign w:val="bottom"/>
            <w:hideMark/>
          </w:tcPr>
          <w:p w14:paraId="7785E12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0.0922</w:t>
            </w:r>
          </w:p>
        </w:tc>
        <w:tc>
          <w:tcPr>
            <w:tcW w:w="681" w:type="dxa"/>
            <w:tcBorders>
              <w:top w:val="nil"/>
              <w:left w:val="nil"/>
              <w:bottom w:val="nil"/>
              <w:right w:val="nil"/>
            </w:tcBorders>
            <w:shd w:val="clear" w:color="auto" w:fill="auto"/>
            <w:noWrap/>
            <w:vAlign w:val="bottom"/>
            <w:hideMark/>
          </w:tcPr>
          <w:p w14:paraId="661BFEA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r>
      <w:tr w:rsidR="00971633" w:rsidRPr="005B1C8C" w14:paraId="6950428D"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64181FD8"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ADL-own-EWC</w:t>
            </w:r>
          </w:p>
        </w:tc>
        <w:tc>
          <w:tcPr>
            <w:tcW w:w="931" w:type="dxa"/>
            <w:tcBorders>
              <w:top w:val="nil"/>
              <w:left w:val="nil"/>
              <w:bottom w:val="nil"/>
              <w:right w:val="nil"/>
            </w:tcBorders>
            <w:shd w:val="clear" w:color="auto" w:fill="auto"/>
            <w:noWrap/>
            <w:vAlign w:val="bottom"/>
            <w:hideMark/>
          </w:tcPr>
          <w:p w14:paraId="0C8A8B5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8.467</w:t>
            </w:r>
          </w:p>
        </w:tc>
        <w:tc>
          <w:tcPr>
            <w:tcW w:w="681" w:type="dxa"/>
            <w:tcBorders>
              <w:top w:val="nil"/>
              <w:left w:val="nil"/>
              <w:bottom w:val="nil"/>
              <w:right w:val="nil"/>
            </w:tcBorders>
            <w:shd w:val="clear" w:color="auto" w:fill="auto"/>
            <w:noWrap/>
            <w:vAlign w:val="bottom"/>
            <w:hideMark/>
          </w:tcPr>
          <w:p w14:paraId="3A107BB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1071" w:type="dxa"/>
            <w:tcBorders>
              <w:top w:val="nil"/>
              <w:left w:val="nil"/>
              <w:bottom w:val="nil"/>
              <w:right w:val="nil"/>
            </w:tcBorders>
            <w:shd w:val="clear" w:color="auto" w:fill="auto"/>
            <w:noWrap/>
            <w:vAlign w:val="bottom"/>
            <w:hideMark/>
          </w:tcPr>
          <w:p w14:paraId="25663581"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39.70%</w:t>
            </w:r>
          </w:p>
        </w:tc>
        <w:tc>
          <w:tcPr>
            <w:tcW w:w="732" w:type="dxa"/>
            <w:tcBorders>
              <w:top w:val="nil"/>
              <w:left w:val="nil"/>
              <w:bottom w:val="nil"/>
              <w:right w:val="nil"/>
            </w:tcBorders>
            <w:shd w:val="clear" w:color="auto" w:fill="auto"/>
            <w:noWrap/>
            <w:vAlign w:val="bottom"/>
            <w:hideMark/>
          </w:tcPr>
          <w:p w14:paraId="5D1F678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861" w:type="dxa"/>
            <w:tcBorders>
              <w:top w:val="nil"/>
              <w:left w:val="nil"/>
              <w:bottom w:val="nil"/>
              <w:right w:val="nil"/>
            </w:tcBorders>
            <w:shd w:val="clear" w:color="auto" w:fill="auto"/>
            <w:noWrap/>
            <w:vAlign w:val="bottom"/>
            <w:hideMark/>
          </w:tcPr>
          <w:p w14:paraId="18D3CC2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0.604</w:t>
            </w:r>
          </w:p>
        </w:tc>
        <w:tc>
          <w:tcPr>
            <w:tcW w:w="732" w:type="dxa"/>
            <w:tcBorders>
              <w:top w:val="nil"/>
              <w:left w:val="nil"/>
              <w:bottom w:val="nil"/>
              <w:right w:val="nil"/>
            </w:tcBorders>
            <w:shd w:val="clear" w:color="auto" w:fill="auto"/>
            <w:noWrap/>
            <w:vAlign w:val="bottom"/>
            <w:hideMark/>
          </w:tcPr>
          <w:p w14:paraId="104C0F1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1390" w:type="dxa"/>
            <w:tcBorders>
              <w:top w:val="nil"/>
              <w:left w:val="nil"/>
              <w:bottom w:val="nil"/>
              <w:right w:val="nil"/>
            </w:tcBorders>
            <w:shd w:val="clear" w:color="auto" w:fill="auto"/>
            <w:noWrap/>
            <w:vAlign w:val="bottom"/>
            <w:hideMark/>
          </w:tcPr>
          <w:p w14:paraId="50ECE403"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0.9963</w:t>
            </w:r>
          </w:p>
        </w:tc>
        <w:tc>
          <w:tcPr>
            <w:tcW w:w="732" w:type="dxa"/>
            <w:tcBorders>
              <w:top w:val="nil"/>
              <w:left w:val="nil"/>
              <w:bottom w:val="nil"/>
              <w:right w:val="nil"/>
            </w:tcBorders>
            <w:shd w:val="clear" w:color="auto" w:fill="auto"/>
            <w:noWrap/>
            <w:vAlign w:val="bottom"/>
            <w:hideMark/>
          </w:tcPr>
          <w:p w14:paraId="2AF4396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1386" w:type="dxa"/>
            <w:tcBorders>
              <w:top w:val="nil"/>
              <w:left w:val="nil"/>
              <w:bottom w:val="nil"/>
              <w:right w:val="nil"/>
            </w:tcBorders>
            <w:shd w:val="clear" w:color="auto" w:fill="auto"/>
            <w:noWrap/>
            <w:vAlign w:val="bottom"/>
            <w:hideMark/>
          </w:tcPr>
          <w:p w14:paraId="764C11D7"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0.0920</w:t>
            </w:r>
          </w:p>
        </w:tc>
        <w:tc>
          <w:tcPr>
            <w:tcW w:w="681" w:type="dxa"/>
            <w:tcBorders>
              <w:top w:val="nil"/>
              <w:left w:val="nil"/>
              <w:bottom w:val="nil"/>
              <w:right w:val="nil"/>
            </w:tcBorders>
            <w:shd w:val="clear" w:color="auto" w:fill="auto"/>
            <w:noWrap/>
            <w:vAlign w:val="bottom"/>
            <w:hideMark/>
          </w:tcPr>
          <w:p w14:paraId="5F555FFC"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r>
      <w:tr w:rsidR="00971633" w:rsidRPr="005B1C8C" w14:paraId="14948DE2"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47160CAA"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ADL-own-IC</w:t>
            </w:r>
          </w:p>
        </w:tc>
        <w:tc>
          <w:tcPr>
            <w:tcW w:w="931" w:type="dxa"/>
            <w:tcBorders>
              <w:top w:val="nil"/>
              <w:left w:val="nil"/>
              <w:bottom w:val="nil"/>
              <w:right w:val="nil"/>
            </w:tcBorders>
            <w:shd w:val="clear" w:color="auto" w:fill="auto"/>
            <w:noWrap/>
            <w:vAlign w:val="bottom"/>
            <w:hideMark/>
          </w:tcPr>
          <w:p w14:paraId="33F0AFB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8.427</w:t>
            </w:r>
          </w:p>
        </w:tc>
        <w:tc>
          <w:tcPr>
            <w:tcW w:w="681" w:type="dxa"/>
            <w:tcBorders>
              <w:top w:val="nil"/>
              <w:left w:val="nil"/>
              <w:bottom w:val="nil"/>
              <w:right w:val="nil"/>
            </w:tcBorders>
            <w:shd w:val="clear" w:color="auto" w:fill="auto"/>
            <w:noWrap/>
            <w:vAlign w:val="bottom"/>
            <w:hideMark/>
          </w:tcPr>
          <w:p w14:paraId="339311F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1071" w:type="dxa"/>
            <w:tcBorders>
              <w:top w:val="nil"/>
              <w:left w:val="nil"/>
              <w:bottom w:val="nil"/>
              <w:right w:val="nil"/>
            </w:tcBorders>
            <w:shd w:val="clear" w:color="auto" w:fill="auto"/>
            <w:noWrap/>
            <w:vAlign w:val="bottom"/>
            <w:hideMark/>
          </w:tcPr>
          <w:p w14:paraId="2C2634C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39.71%</w:t>
            </w:r>
          </w:p>
        </w:tc>
        <w:tc>
          <w:tcPr>
            <w:tcW w:w="732" w:type="dxa"/>
            <w:tcBorders>
              <w:top w:val="nil"/>
              <w:left w:val="nil"/>
              <w:bottom w:val="nil"/>
              <w:right w:val="nil"/>
            </w:tcBorders>
            <w:shd w:val="clear" w:color="auto" w:fill="auto"/>
            <w:noWrap/>
            <w:vAlign w:val="bottom"/>
            <w:hideMark/>
          </w:tcPr>
          <w:p w14:paraId="50C3D1F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861" w:type="dxa"/>
            <w:tcBorders>
              <w:top w:val="nil"/>
              <w:left w:val="nil"/>
              <w:bottom w:val="nil"/>
              <w:right w:val="nil"/>
            </w:tcBorders>
            <w:shd w:val="clear" w:color="auto" w:fill="auto"/>
            <w:noWrap/>
            <w:vAlign w:val="bottom"/>
            <w:hideMark/>
          </w:tcPr>
          <w:p w14:paraId="035BE85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0.598</w:t>
            </w:r>
          </w:p>
        </w:tc>
        <w:tc>
          <w:tcPr>
            <w:tcW w:w="732" w:type="dxa"/>
            <w:tcBorders>
              <w:top w:val="nil"/>
              <w:left w:val="nil"/>
              <w:bottom w:val="nil"/>
              <w:right w:val="nil"/>
            </w:tcBorders>
            <w:shd w:val="clear" w:color="auto" w:fill="auto"/>
            <w:noWrap/>
            <w:vAlign w:val="bottom"/>
            <w:hideMark/>
          </w:tcPr>
          <w:p w14:paraId="77ED6775"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1390" w:type="dxa"/>
            <w:tcBorders>
              <w:top w:val="nil"/>
              <w:left w:val="nil"/>
              <w:bottom w:val="nil"/>
              <w:right w:val="nil"/>
            </w:tcBorders>
            <w:shd w:val="clear" w:color="auto" w:fill="auto"/>
            <w:noWrap/>
            <w:vAlign w:val="bottom"/>
            <w:hideMark/>
          </w:tcPr>
          <w:p w14:paraId="69A6FE7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0.9995</w:t>
            </w:r>
          </w:p>
        </w:tc>
        <w:tc>
          <w:tcPr>
            <w:tcW w:w="732" w:type="dxa"/>
            <w:tcBorders>
              <w:top w:val="nil"/>
              <w:left w:val="nil"/>
              <w:bottom w:val="nil"/>
              <w:right w:val="nil"/>
            </w:tcBorders>
            <w:shd w:val="clear" w:color="auto" w:fill="auto"/>
            <w:noWrap/>
            <w:vAlign w:val="bottom"/>
            <w:hideMark/>
          </w:tcPr>
          <w:p w14:paraId="467E25E1"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1386" w:type="dxa"/>
            <w:tcBorders>
              <w:top w:val="nil"/>
              <w:left w:val="nil"/>
              <w:bottom w:val="nil"/>
              <w:right w:val="nil"/>
            </w:tcBorders>
            <w:shd w:val="clear" w:color="auto" w:fill="auto"/>
            <w:noWrap/>
            <w:vAlign w:val="bottom"/>
            <w:hideMark/>
          </w:tcPr>
          <w:p w14:paraId="707FF71C"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0.0916</w:t>
            </w:r>
          </w:p>
        </w:tc>
        <w:tc>
          <w:tcPr>
            <w:tcW w:w="681" w:type="dxa"/>
            <w:tcBorders>
              <w:top w:val="nil"/>
              <w:left w:val="nil"/>
              <w:bottom w:val="nil"/>
              <w:right w:val="nil"/>
            </w:tcBorders>
            <w:shd w:val="clear" w:color="auto" w:fill="auto"/>
            <w:noWrap/>
            <w:vAlign w:val="bottom"/>
            <w:hideMark/>
          </w:tcPr>
          <w:p w14:paraId="7837ED3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r>
      <w:tr w:rsidR="00971633" w:rsidRPr="005B1C8C" w14:paraId="5FCFF1F1"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2213D96A"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ADL-intra-EWC</w:t>
            </w:r>
          </w:p>
        </w:tc>
        <w:tc>
          <w:tcPr>
            <w:tcW w:w="931" w:type="dxa"/>
            <w:tcBorders>
              <w:top w:val="nil"/>
              <w:left w:val="nil"/>
              <w:bottom w:val="nil"/>
              <w:right w:val="nil"/>
            </w:tcBorders>
            <w:shd w:val="clear" w:color="auto" w:fill="auto"/>
            <w:noWrap/>
            <w:vAlign w:val="bottom"/>
            <w:hideMark/>
          </w:tcPr>
          <w:p w14:paraId="6E8887D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8.433</w:t>
            </w:r>
          </w:p>
        </w:tc>
        <w:tc>
          <w:tcPr>
            <w:tcW w:w="681" w:type="dxa"/>
            <w:tcBorders>
              <w:top w:val="nil"/>
              <w:left w:val="nil"/>
              <w:bottom w:val="nil"/>
              <w:right w:val="nil"/>
            </w:tcBorders>
            <w:shd w:val="clear" w:color="auto" w:fill="auto"/>
            <w:noWrap/>
            <w:vAlign w:val="bottom"/>
            <w:hideMark/>
          </w:tcPr>
          <w:p w14:paraId="06CFC56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1071" w:type="dxa"/>
            <w:tcBorders>
              <w:top w:val="nil"/>
              <w:left w:val="nil"/>
              <w:bottom w:val="nil"/>
              <w:right w:val="nil"/>
            </w:tcBorders>
            <w:shd w:val="clear" w:color="auto" w:fill="auto"/>
            <w:noWrap/>
            <w:vAlign w:val="bottom"/>
            <w:hideMark/>
          </w:tcPr>
          <w:p w14:paraId="6BD5D8B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39.61%</w:t>
            </w:r>
          </w:p>
        </w:tc>
        <w:tc>
          <w:tcPr>
            <w:tcW w:w="732" w:type="dxa"/>
            <w:tcBorders>
              <w:top w:val="nil"/>
              <w:left w:val="nil"/>
              <w:bottom w:val="nil"/>
              <w:right w:val="nil"/>
            </w:tcBorders>
            <w:shd w:val="clear" w:color="auto" w:fill="auto"/>
            <w:noWrap/>
            <w:vAlign w:val="bottom"/>
            <w:hideMark/>
          </w:tcPr>
          <w:p w14:paraId="05E7B07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861" w:type="dxa"/>
            <w:tcBorders>
              <w:top w:val="nil"/>
              <w:left w:val="nil"/>
              <w:bottom w:val="nil"/>
              <w:right w:val="nil"/>
            </w:tcBorders>
            <w:shd w:val="clear" w:color="auto" w:fill="auto"/>
            <w:noWrap/>
            <w:vAlign w:val="bottom"/>
            <w:hideMark/>
          </w:tcPr>
          <w:p w14:paraId="2469598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0.605</w:t>
            </w:r>
          </w:p>
        </w:tc>
        <w:tc>
          <w:tcPr>
            <w:tcW w:w="732" w:type="dxa"/>
            <w:tcBorders>
              <w:top w:val="nil"/>
              <w:left w:val="nil"/>
              <w:bottom w:val="nil"/>
              <w:right w:val="nil"/>
            </w:tcBorders>
            <w:shd w:val="clear" w:color="auto" w:fill="auto"/>
            <w:noWrap/>
            <w:vAlign w:val="bottom"/>
            <w:hideMark/>
          </w:tcPr>
          <w:p w14:paraId="789CBF3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1390" w:type="dxa"/>
            <w:tcBorders>
              <w:top w:val="nil"/>
              <w:left w:val="nil"/>
              <w:bottom w:val="nil"/>
              <w:right w:val="nil"/>
            </w:tcBorders>
            <w:shd w:val="clear" w:color="auto" w:fill="auto"/>
            <w:noWrap/>
            <w:vAlign w:val="bottom"/>
            <w:hideMark/>
          </w:tcPr>
          <w:p w14:paraId="3060E17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0.9964</w:t>
            </w:r>
          </w:p>
        </w:tc>
        <w:tc>
          <w:tcPr>
            <w:tcW w:w="732" w:type="dxa"/>
            <w:tcBorders>
              <w:top w:val="nil"/>
              <w:left w:val="nil"/>
              <w:bottom w:val="nil"/>
              <w:right w:val="nil"/>
            </w:tcBorders>
            <w:shd w:val="clear" w:color="auto" w:fill="auto"/>
            <w:noWrap/>
            <w:vAlign w:val="bottom"/>
            <w:hideMark/>
          </w:tcPr>
          <w:p w14:paraId="0FB6AADD"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1386" w:type="dxa"/>
            <w:tcBorders>
              <w:top w:val="nil"/>
              <w:left w:val="nil"/>
              <w:bottom w:val="nil"/>
              <w:right w:val="nil"/>
            </w:tcBorders>
            <w:shd w:val="clear" w:color="auto" w:fill="auto"/>
            <w:noWrap/>
            <w:vAlign w:val="bottom"/>
            <w:hideMark/>
          </w:tcPr>
          <w:p w14:paraId="6DC593D5"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0.0921</w:t>
            </w:r>
          </w:p>
        </w:tc>
        <w:tc>
          <w:tcPr>
            <w:tcW w:w="681" w:type="dxa"/>
            <w:tcBorders>
              <w:top w:val="nil"/>
              <w:left w:val="nil"/>
              <w:bottom w:val="nil"/>
              <w:right w:val="nil"/>
            </w:tcBorders>
            <w:shd w:val="clear" w:color="auto" w:fill="auto"/>
            <w:noWrap/>
            <w:vAlign w:val="bottom"/>
            <w:hideMark/>
          </w:tcPr>
          <w:p w14:paraId="4FC5516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r>
      <w:tr w:rsidR="00971633" w:rsidRPr="005B1C8C" w14:paraId="4D156929"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4781A67B"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ADL-intra-IC</w:t>
            </w:r>
          </w:p>
        </w:tc>
        <w:tc>
          <w:tcPr>
            <w:tcW w:w="931" w:type="dxa"/>
            <w:tcBorders>
              <w:top w:val="nil"/>
              <w:left w:val="nil"/>
              <w:bottom w:val="nil"/>
              <w:right w:val="nil"/>
            </w:tcBorders>
            <w:shd w:val="clear" w:color="auto" w:fill="auto"/>
            <w:noWrap/>
            <w:vAlign w:val="bottom"/>
            <w:hideMark/>
          </w:tcPr>
          <w:p w14:paraId="53DCA728"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8.377</w:t>
            </w:r>
          </w:p>
        </w:tc>
        <w:tc>
          <w:tcPr>
            <w:tcW w:w="681" w:type="dxa"/>
            <w:tcBorders>
              <w:top w:val="nil"/>
              <w:left w:val="nil"/>
              <w:bottom w:val="nil"/>
              <w:right w:val="nil"/>
            </w:tcBorders>
            <w:shd w:val="clear" w:color="auto" w:fill="auto"/>
            <w:noWrap/>
            <w:vAlign w:val="bottom"/>
            <w:hideMark/>
          </w:tcPr>
          <w:p w14:paraId="530587A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1071" w:type="dxa"/>
            <w:tcBorders>
              <w:top w:val="nil"/>
              <w:left w:val="nil"/>
              <w:bottom w:val="nil"/>
              <w:right w:val="nil"/>
            </w:tcBorders>
            <w:shd w:val="clear" w:color="auto" w:fill="auto"/>
            <w:noWrap/>
            <w:vAlign w:val="bottom"/>
            <w:hideMark/>
          </w:tcPr>
          <w:p w14:paraId="16317DD1"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39.61%</w:t>
            </w:r>
          </w:p>
        </w:tc>
        <w:tc>
          <w:tcPr>
            <w:tcW w:w="732" w:type="dxa"/>
            <w:tcBorders>
              <w:top w:val="nil"/>
              <w:left w:val="nil"/>
              <w:bottom w:val="nil"/>
              <w:right w:val="nil"/>
            </w:tcBorders>
            <w:shd w:val="clear" w:color="auto" w:fill="auto"/>
            <w:noWrap/>
            <w:vAlign w:val="bottom"/>
            <w:hideMark/>
          </w:tcPr>
          <w:p w14:paraId="03B4693C"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861" w:type="dxa"/>
            <w:tcBorders>
              <w:top w:val="nil"/>
              <w:left w:val="nil"/>
              <w:bottom w:val="nil"/>
              <w:right w:val="nil"/>
            </w:tcBorders>
            <w:shd w:val="clear" w:color="auto" w:fill="auto"/>
            <w:noWrap/>
            <w:vAlign w:val="bottom"/>
            <w:hideMark/>
          </w:tcPr>
          <w:p w14:paraId="3B35E00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0.600</w:t>
            </w:r>
          </w:p>
        </w:tc>
        <w:tc>
          <w:tcPr>
            <w:tcW w:w="732" w:type="dxa"/>
            <w:tcBorders>
              <w:top w:val="nil"/>
              <w:left w:val="nil"/>
              <w:bottom w:val="nil"/>
              <w:right w:val="nil"/>
            </w:tcBorders>
            <w:shd w:val="clear" w:color="auto" w:fill="auto"/>
            <w:noWrap/>
            <w:vAlign w:val="bottom"/>
            <w:hideMark/>
          </w:tcPr>
          <w:p w14:paraId="1CDFBC4B"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1390" w:type="dxa"/>
            <w:tcBorders>
              <w:top w:val="nil"/>
              <w:left w:val="nil"/>
              <w:bottom w:val="nil"/>
              <w:right w:val="nil"/>
            </w:tcBorders>
            <w:shd w:val="clear" w:color="auto" w:fill="auto"/>
            <w:noWrap/>
            <w:vAlign w:val="bottom"/>
            <w:hideMark/>
          </w:tcPr>
          <w:p w14:paraId="4E473D9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0.9976</w:t>
            </w:r>
          </w:p>
        </w:tc>
        <w:tc>
          <w:tcPr>
            <w:tcW w:w="732" w:type="dxa"/>
            <w:tcBorders>
              <w:top w:val="nil"/>
              <w:left w:val="nil"/>
              <w:bottom w:val="nil"/>
              <w:right w:val="nil"/>
            </w:tcBorders>
            <w:shd w:val="clear" w:color="auto" w:fill="auto"/>
            <w:noWrap/>
            <w:vAlign w:val="bottom"/>
            <w:hideMark/>
          </w:tcPr>
          <w:p w14:paraId="1E13D55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1386" w:type="dxa"/>
            <w:tcBorders>
              <w:top w:val="nil"/>
              <w:left w:val="nil"/>
              <w:bottom w:val="nil"/>
              <w:right w:val="nil"/>
            </w:tcBorders>
            <w:shd w:val="clear" w:color="auto" w:fill="auto"/>
            <w:noWrap/>
            <w:vAlign w:val="bottom"/>
            <w:hideMark/>
          </w:tcPr>
          <w:p w14:paraId="79EBC5D0"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0.0918</w:t>
            </w:r>
          </w:p>
        </w:tc>
        <w:tc>
          <w:tcPr>
            <w:tcW w:w="681" w:type="dxa"/>
            <w:tcBorders>
              <w:top w:val="nil"/>
              <w:left w:val="nil"/>
              <w:bottom w:val="nil"/>
              <w:right w:val="nil"/>
            </w:tcBorders>
            <w:shd w:val="clear" w:color="auto" w:fill="auto"/>
            <w:noWrap/>
            <w:vAlign w:val="bottom"/>
            <w:hideMark/>
          </w:tcPr>
          <w:p w14:paraId="6510B5A5"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r>
    </w:tbl>
    <w:p w14:paraId="49702B27" w14:textId="77777777" w:rsidR="00971633" w:rsidRPr="005B1C8C" w:rsidRDefault="00971633" w:rsidP="00971633">
      <w:pPr>
        <w:shd w:val="clear" w:color="auto" w:fill="FFFFFF" w:themeFill="background1"/>
        <w:spacing w:after="0" w:line="360" w:lineRule="auto"/>
        <w:rPr>
          <w:rFonts w:cs="Times New Roman"/>
          <w:sz w:val="22"/>
        </w:rPr>
      </w:pPr>
    </w:p>
    <w:p w14:paraId="6F34482A" w14:textId="77777777" w:rsidR="00BE2B81" w:rsidRPr="005B1C8C" w:rsidRDefault="00BE2B81" w:rsidP="00971633">
      <w:pPr>
        <w:shd w:val="clear" w:color="auto" w:fill="FFFFFF" w:themeFill="background1"/>
        <w:spacing w:after="0" w:line="360" w:lineRule="auto"/>
        <w:rPr>
          <w:rFonts w:cs="Times New Roman"/>
          <w:sz w:val="22"/>
        </w:rPr>
      </w:pPr>
    </w:p>
    <w:p w14:paraId="43C15AA9" w14:textId="77777777" w:rsidR="00BE2B81" w:rsidRPr="005B1C8C" w:rsidRDefault="00BE2B81" w:rsidP="00971633">
      <w:pPr>
        <w:shd w:val="clear" w:color="auto" w:fill="FFFFFF" w:themeFill="background1"/>
        <w:spacing w:after="0" w:line="360" w:lineRule="auto"/>
        <w:rPr>
          <w:rFonts w:cs="Times New Roman"/>
          <w:sz w:val="22"/>
        </w:rPr>
      </w:pPr>
    </w:p>
    <w:p w14:paraId="6BBFD258" w14:textId="77777777" w:rsidR="00971633" w:rsidRPr="005B1C8C" w:rsidRDefault="00971633" w:rsidP="00BE2B81">
      <w:pPr>
        <w:shd w:val="clear" w:color="auto" w:fill="FFFFFF" w:themeFill="background1"/>
        <w:spacing w:after="0" w:line="360" w:lineRule="auto"/>
        <w:jc w:val="center"/>
        <w:rPr>
          <w:rFonts w:cs="Times New Roman"/>
          <w:sz w:val="22"/>
        </w:rPr>
      </w:pPr>
      <w:r w:rsidRPr="005B1C8C">
        <w:rPr>
          <w:rFonts w:cs="Times New Roman"/>
          <w:sz w:val="22"/>
        </w:rPr>
        <w:lastRenderedPageBreak/>
        <w:t>Table 5.</w:t>
      </w:r>
      <w:r w:rsidRPr="005B1C8C">
        <w:rPr>
          <w:rFonts w:cs="Times New Roman"/>
          <w:sz w:val="22"/>
        </w:rPr>
        <w:tab/>
        <w:t>The forecast results based on previously unseen data from a different set of 28 stores.</w:t>
      </w:r>
    </w:p>
    <w:tbl>
      <w:tblPr>
        <w:tblStyle w:val="ListTable1Light2"/>
        <w:tblW w:w="10746" w:type="dxa"/>
        <w:jc w:val="center"/>
        <w:tblLook w:val="04A0" w:firstRow="1" w:lastRow="0" w:firstColumn="1" w:lastColumn="0" w:noHBand="0" w:noVBand="1"/>
      </w:tblPr>
      <w:tblGrid>
        <w:gridCol w:w="1843"/>
        <w:gridCol w:w="837"/>
        <w:gridCol w:w="681"/>
        <w:gridCol w:w="1647"/>
        <w:gridCol w:w="681"/>
        <w:gridCol w:w="1041"/>
        <w:gridCol w:w="681"/>
        <w:gridCol w:w="1390"/>
        <w:gridCol w:w="681"/>
        <w:gridCol w:w="1280"/>
        <w:gridCol w:w="681"/>
      </w:tblGrid>
      <w:tr w:rsidR="00971633" w:rsidRPr="005B1C8C" w14:paraId="39BEF9F1" w14:textId="77777777" w:rsidTr="00AE69AD">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0743" w:type="dxa"/>
            <w:gridSpan w:val="11"/>
            <w:tcBorders>
              <w:bottom w:val="none" w:sz="0" w:space="0" w:color="auto"/>
            </w:tcBorders>
            <w:shd w:val="clear" w:color="auto" w:fill="auto"/>
            <w:noWrap/>
            <w:hideMark/>
          </w:tcPr>
          <w:p w14:paraId="38F568B7"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All forecast period, for 1 to 8 weeks ahead</w:t>
            </w:r>
          </w:p>
        </w:tc>
      </w:tr>
      <w:tr w:rsidR="00971633" w:rsidRPr="005B1C8C" w14:paraId="6A5984B4" w14:textId="77777777"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E8754A3"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Model/measure</w:t>
            </w:r>
          </w:p>
        </w:tc>
        <w:tc>
          <w:tcPr>
            <w:tcW w:w="0" w:type="dxa"/>
            <w:shd w:val="clear" w:color="auto" w:fill="auto"/>
            <w:noWrap/>
            <w:hideMark/>
          </w:tcPr>
          <w:p w14:paraId="58C6D2F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MAE</w:t>
            </w:r>
          </w:p>
        </w:tc>
        <w:tc>
          <w:tcPr>
            <w:tcW w:w="0" w:type="dxa"/>
            <w:shd w:val="clear" w:color="auto" w:fill="auto"/>
            <w:noWrap/>
            <w:hideMark/>
          </w:tcPr>
          <w:p w14:paraId="5E995C1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14:paraId="3C700926" w14:textId="602BE59F" w:rsidR="00971633" w:rsidRPr="005B1C8C" w:rsidRDefault="00980CC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ins w:id="6238" w:author="tao huang" w:date="2018-10-27T14:36:00Z">
              <w:r>
                <w:rPr>
                  <w:rFonts w:eastAsia="Times New Roman" w:cs="Times New Roman"/>
                  <w:sz w:val="22"/>
                </w:rPr>
                <w:t>s</w:t>
              </w:r>
            </w:ins>
            <w:del w:id="6239" w:author="tao huang" w:date="2018-10-27T14:36:00Z">
              <w:r w:rsidR="00971633" w:rsidRPr="005B1C8C" w:rsidDel="00980CCA">
                <w:rPr>
                  <w:rFonts w:eastAsia="Times New Roman" w:cs="Times New Roman"/>
                  <w:sz w:val="22"/>
                </w:rPr>
                <w:delText>S</w:delText>
              </w:r>
            </w:del>
            <w:r w:rsidR="00971633" w:rsidRPr="005B1C8C">
              <w:rPr>
                <w:rFonts w:eastAsia="Times New Roman" w:cs="Times New Roman"/>
                <w:sz w:val="22"/>
              </w:rPr>
              <w:t>MAPE</w:t>
            </w:r>
            <w:proofErr w:type="spellEnd"/>
          </w:p>
        </w:tc>
        <w:tc>
          <w:tcPr>
            <w:tcW w:w="0" w:type="dxa"/>
            <w:shd w:val="clear" w:color="auto" w:fill="auto"/>
            <w:noWrap/>
            <w:hideMark/>
          </w:tcPr>
          <w:p w14:paraId="311BC242"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1041" w:type="dxa"/>
            <w:shd w:val="clear" w:color="auto" w:fill="auto"/>
            <w:noWrap/>
            <w:hideMark/>
          </w:tcPr>
          <w:p w14:paraId="10F83472"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MASE</w:t>
            </w:r>
          </w:p>
        </w:tc>
        <w:tc>
          <w:tcPr>
            <w:tcW w:w="0" w:type="dxa"/>
            <w:shd w:val="clear" w:color="auto" w:fill="auto"/>
            <w:noWrap/>
            <w:hideMark/>
          </w:tcPr>
          <w:p w14:paraId="1D00C46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14:paraId="417C0FE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5B1C8C">
              <w:rPr>
                <w:rFonts w:eastAsia="Times New Roman" w:cs="Times New Roman"/>
                <w:sz w:val="22"/>
              </w:rPr>
              <w:t>AvgRelMAE</w:t>
            </w:r>
            <w:proofErr w:type="spellEnd"/>
          </w:p>
        </w:tc>
        <w:tc>
          <w:tcPr>
            <w:tcW w:w="0" w:type="dxa"/>
            <w:shd w:val="clear" w:color="auto" w:fill="auto"/>
            <w:noWrap/>
            <w:hideMark/>
          </w:tcPr>
          <w:p w14:paraId="4F7A818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1280" w:type="dxa"/>
            <w:shd w:val="clear" w:color="auto" w:fill="auto"/>
            <w:noWrap/>
            <w:hideMark/>
          </w:tcPr>
          <w:p w14:paraId="29C91BB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scaled MSE</w:t>
            </w:r>
          </w:p>
        </w:tc>
        <w:tc>
          <w:tcPr>
            <w:tcW w:w="0" w:type="dxa"/>
            <w:shd w:val="clear" w:color="auto" w:fill="auto"/>
            <w:noWrap/>
            <w:hideMark/>
          </w:tcPr>
          <w:p w14:paraId="23395AB5"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r>
      <w:tr w:rsidR="00971633" w:rsidRPr="005B1C8C" w14:paraId="40A2116F" w14:textId="77777777"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744DB04"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w:t>
            </w:r>
          </w:p>
        </w:tc>
        <w:tc>
          <w:tcPr>
            <w:tcW w:w="837" w:type="dxa"/>
            <w:shd w:val="clear" w:color="auto" w:fill="auto"/>
            <w:noWrap/>
            <w:hideMark/>
          </w:tcPr>
          <w:p w14:paraId="7792D1F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13.441</w:t>
            </w:r>
          </w:p>
        </w:tc>
        <w:tc>
          <w:tcPr>
            <w:tcW w:w="681" w:type="dxa"/>
            <w:shd w:val="clear" w:color="auto" w:fill="auto"/>
            <w:noWrap/>
            <w:hideMark/>
          </w:tcPr>
          <w:p w14:paraId="568DBC55"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950" w:type="dxa"/>
            <w:shd w:val="clear" w:color="auto" w:fill="auto"/>
            <w:noWrap/>
            <w:hideMark/>
          </w:tcPr>
          <w:p w14:paraId="167EED5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40.01%</w:t>
            </w:r>
          </w:p>
        </w:tc>
        <w:tc>
          <w:tcPr>
            <w:tcW w:w="681" w:type="dxa"/>
            <w:shd w:val="clear" w:color="auto" w:fill="auto"/>
            <w:noWrap/>
            <w:hideMark/>
          </w:tcPr>
          <w:p w14:paraId="1E64AC27"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041" w:type="dxa"/>
            <w:shd w:val="clear" w:color="auto" w:fill="auto"/>
            <w:noWrap/>
            <w:hideMark/>
          </w:tcPr>
          <w:p w14:paraId="172D23D2"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0.770</w:t>
            </w:r>
          </w:p>
        </w:tc>
        <w:tc>
          <w:tcPr>
            <w:tcW w:w="681" w:type="dxa"/>
            <w:shd w:val="clear" w:color="auto" w:fill="auto"/>
            <w:noWrap/>
            <w:hideMark/>
          </w:tcPr>
          <w:p w14:paraId="39C3E5FD"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390" w:type="dxa"/>
            <w:shd w:val="clear" w:color="auto" w:fill="auto"/>
            <w:noWrap/>
            <w:hideMark/>
          </w:tcPr>
          <w:p w14:paraId="2B5AE55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1.0000</w:t>
            </w:r>
          </w:p>
        </w:tc>
        <w:tc>
          <w:tcPr>
            <w:tcW w:w="681" w:type="dxa"/>
            <w:shd w:val="clear" w:color="auto" w:fill="auto"/>
            <w:noWrap/>
            <w:hideMark/>
          </w:tcPr>
          <w:p w14:paraId="591C1610"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280" w:type="dxa"/>
            <w:shd w:val="clear" w:color="auto" w:fill="auto"/>
            <w:noWrap/>
            <w:hideMark/>
          </w:tcPr>
          <w:p w14:paraId="2587422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0.1689</w:t>
            </w:r>
          </w:p>
        </w:tc>
        <w:tc>
          <w:tcPr>
            <w:tcW w:w="681" w:type="dxa"/>
            <w:shd w:val="clear" w:color="auto" w:fill="auto"/>
            <w:noWrap/>
            <w:hideMark/>
          </w:tcPr>
          <w:p w14:paraId="51017994"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3 </w:t>
            </w:r>
          </w:p>
        </w:tc>
      </w:tr>
      <w:tr w:rsidR="00971633" w:rsidRPr="005B1C8C" w14:paraId="76EADF04" w14:textId="77777777"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483B408"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ADL-intra-EWC</w:t>
            </w:r>
          </w:p>
        </w:tc>
        <w:tc>
          <w:tcPr>
            <w:tcW w:w="0" w:type="dxa"/>
            <w:shd w:val="clear" w:color="auto" w:fill="auto"/>
            <w:noWrap/>
            <w:hideMark/>
          </w:tcPr>
          <w:p w14:paraId="6B9E4F2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13.473</w:t>
            </w:r>
          </w:p>
        </w:tc>
        <w:tc>
          <w:tcPr>
            <w:tcW w:w="681" w:type="dxa"/>
            <w:shd w:val="clear" w:color="auto" w:fill="auto"/>
            <w:noWrap/>
            <w:hideMark/>
          </w:tcPr>
          <w:p w14:paraId="33505AF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950" w:type="dxa"/>
            <w:shd w:val="clear" w:color="auto" w:fill="auto"/>
            <w:noWrap/>
            <w:hideMark/>
          </w:tcPr>
          <w:p w14:paraId="2CBFC6F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39.89%</w:t>
            </w:r>
          </w:p>
        </w:tc>
        <w:tc>
          <w:tcPr>
            <w:tcW w:w="681" w:type="dxa"/>
            <w:shd w:val="clear" w:color="auto" w:fill="auto"/>
            <w:noWrap/>
            <w:hideMark/>
          </w:tcPr>
          <w:p w14:paraId="54410C3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041" w:type="dxa"/>
            <w:shd w:val="clear" w:color="auto" w:fill="auto"/>
            <w:noWrap/>
            <w:hideMark/>
          </w:tcPr>
          <w:p w14:paraId="5E7F221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0.769</w:t>
            </w:r>
          </w:p>
        </w:tc>
        <w:tc>
          <w:tcPr>
            <w:tcW w:w="681" w:type="dxa"/>
            <w:shd w:val="clear" w:color="auto" w:fill="auto"/>
            <w:noWrap/>
            <w:hideMark/>
          </w:tcPr>
          <w:p w14:paraId="4E4C242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390" w:type="dxa"/>
            <w:shd w:val="clear" w:color="auto" w:fill="auto"/>
            <w:noWrap/>
            <w:hideMark/>
          </w:tcPr>
          <w:p w14:paraId="5A13A470"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0.9964</w:t>
            </w:r>
          </w:p>
        </w:tc>
        <w:tc>
          <w:tcPr>
            <w:tcW w:w="681" w:type="dxa"/>
            <w:shd w:val="clear" w:color="auto" w:fill="auto"/>
            <w:noWrap/>
            <w:hideMark/>
          </w:tcPr>
          <w:p w14:paraId="3E98465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280" w:type="dxa"/>
            <w:shd w:val="clear" w:color="auto" w:fill="auto"/>
            <w:noWrap/>
            <w:hideMark/>
          </w:tcPr>
          <w:p w14:paraId="72CF2F6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0.1690</w:t>
            </w:r>
          </w:p>
        </w:tc>
        <w:tc>
          <w:tcPr>
            <w:tcW w:w="681" w:type="dxa"/>
            <w:shd w:val="clear" w:color="auto" w:fill="auto"/>
            <w:noWrap/>
            <w:hideMark/>
          </w:tcPr>
          <w:p w14:paraId="115B4ECE"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4 </w:t>
            </w:r>
          </w:p>
        </w:tc>
      </w:tr>
      <w:tr w:rsidR="00971633" w:rsidRPr="005B1C8C" w14:paraId="5C1AA36B" w14:textId="77777777"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7AA6C6"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ADL-intra-IC</w:t>
            </w:r>
          </w:p>
        </w:tc>
        <w:tc>
          <w:tcPr>
            <w:tcW w:w="837" w:type="dxa"/>
            <w:shd w:val="clear" w:color="auto" w:fill="auto"/>
            <w:noWrap/>
            <w:hideMark/>
          </w:tcPr>
          <w:p w14:paraId="1B5CB96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13.339</w:t>
            </w:r>
          </w:p>
        </w:tc>
        <w:tc>
          <w:tcPr>
            <w:tcW w:w="681" w:type="dxa"/>
            <w:shd w:val="clear" w:color="auto" w:fill="auto"/>
            <w:noWrap/>
            <w:hideMark/>
          </w:tcPr>
          <w:p w14:paraId="4F412BC3"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950" w:type="dxa"/>
            <w:shd w:val="clear" w:color="auto" w:fill="auto"/>
            <w:noWrap/>
            <w:hideMark/>
          </w:tcPr>
          <w:p w14:paraId="1238AA0A"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39.60%</w:t>
            </w:r>
          </w:p>
        </w:tc>
        <w:tc>
          <w:tcPr>
            <w:tcW w:w="681" w:type="dxa"/>
            <w:shd w:val="clear" w:color="auto" w:fill="auto"/>
            <w:noWrap/>
            <w:hideMark/>
          </w:tcPr>
          <w:p w14:paraId="22DFFF13"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1041" w:type="dxa"/>
            <w:shd w:val="clear" w:color="auto" w:fill="auto"/>
            <w:noWrap/>
            <w:hideMark/>
          </w:tcPr>
          <w:p w14:paraId="064953A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0.762</w:t>
            </w:r>
          </w:p>
        </w:tc>
        <w:tc>
          <w:tcPr>
            <w:tcW w:w="681" w:type="dxa"/>
            <w:shd w:val="clear" w:color="auto" w:fill="auto"/>
            <w:noWrap/>
            <w:hideMark/>
          </w:tcPr>
          <w:p w14:paraId="461AAF5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1390" w:type="dxa"/>
            <w:shd w:val="clear" w:color="auto" w:fill="auto"/>
            <w:noWrap/>
            <w:hideMark/>
          </w:tcPr>
          <w:p w14:paraId="08C4901E"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0.9885</w:t>
            </w:r>
          </w:p>
        </w:tc>
        <w:tc>
          <w:tcPr>
            <w:tcW w:w="681" w:type="dxa"/>
            <w:shd w:val="clear" w:color="auto" w:fill="auto"/>
            <w:noWrap/>
            <w:hideMark/>
          </w:tcPr>
          <w:p w14:paraId="77D992A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1280" w:type="dxa"/>
            <w:shd w:val="clear" w:color="auto" w:fill="auto"/>
            <w:noWrap/>
            <w:hideMark/>
          </w:tcPr>
          <w:p w14:paraId="70DB327B"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0.1674</w:t>
            </w:r>
          </w:p>
        </w:tc>
        <w:tc>
          <w:tcPr>
            <w:tcW w:w="681" w:type="dxa"/>
            <w:shd w:val="clear" w:color="auto" w:fill="auto"/>
            <w:noWrap/>
            <w:hideMark/>
          </w:tcPr>
          <w:p w14:paraId="242C8C9A"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1 </w:t>
            </w:r>
          </w:p>
        </w:tc>
      </w:tr>
      <w:tr w:rsidR="00971633" w:rsidRPr="005B1C8C" w14:paraId="418F6F84" w14:textId="77777777"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4FC37E9"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ADL-EWC-IC</w:t>
            </w:r>
          </w:p>
        </w:tc>
        <w:tc>
          <w:tcPr>
            <w:tcW w:w="0" w:type="dxa"/>
            <w:shd w:val="clear" w:color="auto" w:fill="auto"/>
            <w:noWrap/>
            <w:hideMark/>
          </w:tcPr>
          <w:p w14:paraId="5AF998A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13.387</w:t>
            </w:r>
          </w:p>
        </w:tc>
        <w:tc>
          <w:tcPr>
            <w:tcW w:w="681" w:type="dxa"/>
            <w:shd w:val="clear" w:color="auto" w:fill="auto"/>
            <w:noWrap/>
            <w:hideMark/>
          </w:tcPr>
          <w:p w14:paraId="3462CCB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950" w:type="dxa"/>
            <w:shd w:val="clear" w:color="auto" w:fill="auto"/>
            <w:noWrap/>
            <w:hideMark/>
          </w:tcPr>
          <w:p w14:paraId="4D542DD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39.59%</w:t>
            </w:r>
          </w:p>
        </w:tc>
        <w:tc>
          <w:tcPr>
            <w:tcW w:w="681" w:type="dxa"/>
            <w:shd w:val="clear" w:color="auto" w:fill="auto"/>
            <w:noWrap/>
            <w:hideMark/>
          </w:tcPr>
          <w:p w14:paraId="31708FF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041" w:type="dxa"/>
            <w:shd w:val="clear" w:color="auto" w:fill="auto"/>
            <w:noWrap/>
            <w:hideMark/>
          </w:tcPr>
          <w:p w14:paraId="4650BDC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0.762</w:t>
            </w:r>
          </w:p>
        </w:tc>
        <w:tc>
          <w:tcPr>
            <w:tcW w:w="681" w:type="dxa"/>
            <w:shd w:val="clear" w:color="auto" w:fill="auto"/>
            <w:noWrap/>
            <w:hideMark/>
          </w:tcPr>
          <w:p w14:paraId="228DE94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390" w:type="dxa"/>
            <w:shd w:val="clear" w:color="auto" w:fill="auto"/>
            <w:noWrap/>
            <w:hideMark/>
          </w:tcPr>
          <w:p w14:paraId="393AAB5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0.9876</w:t>
            </w:r>
          </w:p>
        </w:tc>
        <w:tc>
          <w:tcPr>
            <w:tcW w:w="681" w:type="dxa"/>
            <w:shd w:val="clear" w:color="auto" w:fill="auto"/>
            <w:noWrap/>
            <w:hideMark/>
          </w:tcPr>
          <w:p w14:paraId="1ACC406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280" w:type="dxa"/>
            <w:shd w:val="clear" w:color="auto" w:fill="auto"/>
            <w:noWrap/>
            <w:hideMark/>
          </w:tcPr>
          <w:p w14:paraId="28CFD623"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0.1677</w:t>
            </w:r>
          </w:p>
        </w:tc>
        <w:tc>
          <w:tcPr>
            <w:tcW w:w="681" w:type="dxa"/>
            <w:shd w:val="clear" w:color="auto" w:fill="auto"/>
            <w:noWrap/>
            <w:hideMark/>
          </w:tcPr>
          <w:p w14:paraId="4856B5F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r>
      <w:tr w:rsidR="00971633" w:rsidRPr="005B1C8C" w14:paraId="7BDC142B" w14:textId="77777777"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0743" w:type="dxa"/>
            <w:gridSpan w:val="11"/>
            <w:shd w:val="clear" w:color="auto" w:fill="auto"/>
            <w:noWrap/>
            <w:hideMark/>
          </w:tcPr>
          <w:p w14:paraId="36B5E9EE"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promoted period, for 1 to 8 weeks ahead</w:t>
            </w:r>
          </w:p>
        </w:tc>
      </w:tr>
      <w:tr w:rsidR="00971633" w:rsidRPr="005B1C8C" w14:paraId="1B679DA0" w14:textId="77777777"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4FEA51D"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Model/measure</w:t>
            </w:r>
          </w:p>
        </w:tc>
        <w:tc>
          <w:tcPr>
            <w:tcW w:w="0" w:type="dxa"/>
            <w:shd w:val="clear" w:color="auto" w:fill="auto"/>
            <w:noWrap/>
            <w:hideMark/>
          </w:tcPr>
          <w:p w14:paraId="78112E2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MAE</w:t>
            </w:r>
          </w:p>
        </w:tc>
        <w:tc>
          <w:tcPr>
            <w:tcW w:w="0" w:type="dxa"/>
            <w:shd w:val="clear" w:color="auto" w:fill="auto"/>
            <w:noWrap/>
            <w:hideMark/>
          </w:tcPr>
          <w:p w14:paraId="4624D8E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14:paraId="0EA2C3A8" w14:textId="37EEC13E" w:rsidR="00971633" w:rsidRPr="005B1C8C" w:rsidRDefault="00980CC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ins w:id="6240" w:author="tao huang" w:date="2018-10-27T14:36:00Z">
              <w:r>
                <w:rPr>
                  <w:rFonts w:eastAsia="Times New Roman" w:cs="Times New Roman"/>
                  <w:sz w:val="22"/>
                </w:rPr>
                <w:t>s</w:t>
              </w:r>
              <w:r w:rsidRPr="005B1C8C">
                <w:rPr>
                  <w:rFonts w:eastAsia="Times New Roman" w:cs="Times New Roman"/>
                  <w:sz w:val="22"/>
                </w:rPr>
                <w:t>MAPE</w:t>
              </w:r>
            </w:ins>
            <w:proofErr w:type="spellEnd"/>
            <w:del w:id="6241" w:author="tao huang" w:date="2018-10-27T14:36:00Z">
              <w:r w:rsidR="00971633" w:rsidRPr="005B1C8C" w:rsidDel="00980CCA">
                <w:rPr>
                  <w:rFonts w:eastAsia="Times New Roman" w:cs="Times New Roman"/>
                  <w:sz w:val="22"/>
                </w:rPr>
                <w:delText>SMAPE</w:delText>
              </w:r>
            </w:del>
          </w:p>
        </w:tc>
        <w:tc>
          <w:tcPr>
            <w:tcW w:w="0" w:type="dxa"/>
            <w:shd w:val="clear" w:color="auto" w:fill="auto"/>
            <w:noWrap/>
            <w:hideMark/>
          </w:tcPr>
          <w:p w14:paraId="1538C96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1041" w:type="dxa"/>
            <w:shd w:val="clear" w:color="auto" w:fill="auto"/>
            <w:noWrap/>
            <w:hideMark/>
          </w:tcPr>
          <w:p w14:paraId="3E93C8F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MASE</w:t>
            </w:r>
          </w:p>
        </w:tc>
        <w:tc>
          <w:tcPr>
            <w:tcW w:w="0" w:type="dxa"/>
            <w:shd w:val="clear" w:color="auto" w:fill="auto"/>
            <w:noWrap/>
            <w:hideMark/>
          </w:tcPr>
          <w:p w14:paraId="469277D0"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14:paraId="7C0B419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5B1C8C">
              <w:rPr>
                <w:rFonts w:eastAsia="Times New Roman" w:cs="Times New Roman"/>
                <w:sz w:val="22"/>
              </w:rPr>
              <w:t>AvgRelMAE</w:t>
            </w:r>
            <w:proofErr w:type="spellEnd"/>
          </w:p>
        </w:tc>
        <w:tc>
          <w:tcPr>
            <w:tcW w:w="0" w:type="dxa"/>
            <w:shd w:val="clear" w:color="auto" w:fill="auto"/>
            <w:noWrap/>
            <w:hideMark/>
          </w:tcPr>
          <w:p w14:paraId="56E07F05"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1280" w:type="dxa"/>
            <w:shd w:val="clear" w:color="auto" w:fill="auto"/>
            <w:noWrap/>
            <w:hideMark/>
          </w:tcPr>
          <w:p w14:paraId="7D75C72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scaled MSE</w:t>
            </w:r>
          </w:p>
        </w:tc>
        <w:tc>
          <w:tcPr>
            <w:tcW w:w="0" w:type="dxa"/>
            <w:shd w:val="clear" w:color="auto" w:fill="auto"/>
            <w:noWrap/>
            <w:hideMark/>
          </w:tcPr>
          <w:p w14:paraId="2A65B89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r>
      <w:tr w:rsidR="00971633" w:rsidRPr="005B1C8C" w14:paraId="046222A5" w14:textId="77777777"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116C702"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w:t>
            </w:r>
          </w:p>
        </w:tc>
        <w:tc>
          <w:tcPr>
            <w:tcW w:w="837" w:type="dxa"/>
            <w:shd w:val="clear" w:color="auto" w:fill="auto"/>
            <w:noWrap/>
            <w:hideMark/>
          </w:tcPr>
          <w:p w14:paraId="11DD874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55.110</w:t>
            </w:r>
          </w:p>
        </w:tc>
        <w:tc>
          <w:tcPr>
            <w:tcW w:w="681" w:type="dxa"/>
            <w:shd w:val="clear" w:color="auto" w:fill="auto"/>
            <w:noWrap/>
            <w:hideMark/>
          </w:tcPr>
          <w:p w14:paraId="7A9C33EA"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950" w:type="dxa"/>
            <w:shd w:val="clear" w:color="auto" w:fill="auto"/>
            <w:noWrap/>
            <w:hideMark/>
          </w:tcPr>
          <w:p w14:paraId="558098E2"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45.96%</w:t>
            </w:r>
          </w:p>
        </w:tc>
        <w:tc>
          <w:tcPr>
            <w:tcW w:w="681" w:type="dxa"/>
            <w:shd w:val="clear" w:color="auto" w:fill="auto"/>
            <w:noWrap/>
            <w:hideMark/>
          </w:tcPr>
          <w:p w14:paraId="41760020"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041" w:type="dxa"/>
            <w:shd w:val="clear" w:color="auto" w:fill="auto"/>
            <w:noWrap/>
            <w:hideMark/>
          </w:tcPr>
          <w:p w14:paraId="66EFA649"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1.569417</w:t>
            </w:r>
          </w:p>
        </w:tc>
        <w:tc>
          <w:tcPr>
            <w:tcW w:w="681" w:type="dxa"/>
            <w:shd w:val="clear" w:color="auto" w:fill="auto"/>
            <w:noWrap/>
            <w:hideMark/>
          </w:tcPr>
          <w:p w14:paraId="12CB367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390" w:type="dxa"/>
            <w:shd w:val="clear" w:color="auto" w:fill="auto"/>
            <w:noWrap/>
            <w:hideMark/>
          </w:tcPr>
          <w:p w14:paraId="18F5DF1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1.0000</w:t>
            </w:r>
          </w:p>
        </w:tc>
        <w:tc>
          <w:tcPr>
            <w:tcW w:w="681" w:type="dxa"/>
            <w:shd w:val="clear" w:color="auto" w:fill="auto"/>
            <w:noWrap/>
            <w:hideMark/>
          </w:tcPr>
          <w:p w14:paraId="2B7CE128"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280" w:type="dxa"/>
            <w:shd w:val="clear" w:color="auto" w:fill="auto"/>
            <w:noWrap/>
            <w:hideMark/>
          </w:tcPr>
          <w:p w14:paraId="70D686E8"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1.2509</w:t>
            </w:r>
          </w:p>
        </w:tc>
        <w:tc>
          <w:tcPr>
            <w:tcW w:w="681" w:type="dxa"/>
            <w:shd w:val="clear" w:color="auto" w:fill="auto"/>
            <w:noWrap/>
            <w:hideMark/>
          </w:tcPr>
          <w:p w14:paraId="71026824"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2 </w:t>
            </w:r>
          </w:p>
        </w:tc>
      </w:tr>
      <w:tr w:rsidR="00971633" w:rsidRPr="005B1C8C" w14:paraId="0C97A3D8" w14:textId="77777777"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3D7C744"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ADL-intra-EWC</w:t>
            </w:r>
          </w:p>
        </w:tc>
        <w:tc>
          <w:tcPr>
            <w:tcW w:w="0" w:type="dxa"/>
            <w:shd w:val="clear" w:color="auto" w:fill="auto"/>
            <w:noWrap/>
            <w:hideMark/>
          </w:tcPr>
          <w:p w14:paraId="480465C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55.549</w:t>
            </w:r>
          </w:p>
        </w:tc>
        <w:tc>
          <w:tcPr>
            <w:tcW w:w="681" w:type="dxa"/>
            <w:shd w:val="clear" w:color="auto" w:fill="auto"/>
            <w:noWrap/>
            <w:hideMark/>
          </w:tcPr>
          <w:p w14:paraId="6BC24B1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950" w:type="dxa"/>
            <w:shd w:val="clear" w:color="auto" w:fill="auto"/>
            <w:noWrap/>
            <w:hideMark/>
          </w:tcPr>
          <w:p w14:paraId="17C8184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45.90%</w:t>
            </w:r>
          </w:p>
        </w:tc>
        <w:tc>
          <w:tcPr>
            <w:tcW w:w="681" w:type="dxa"/>
            <w:shd w:val="clear" w:color="auto" w:fill="auto"/>
            <w:noWrap/>
            <w:hideMark/>
          </w:tcPr>
          <w:p w14:paraId="72587B7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041" w:type="dxa"/>
            <w:shd w:val="clear" w:color="auto" w:fill="auto"/>
            <w:noWrap/>
            <w:hideMark/>
          </w:tcPr>
          <w:p w14:paraId="478560FE"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1.568883</w:t>
            </w:r>
          </w:p>
        </w:tc>
        <w:tc>
          <w:tcPr>
            <w:tcW w:w="681" w:type="dxa"/>
            <w:shd w:val="clear" w:color="auto" w:fill="auto"/>
            <w:noWrap/>
            <w:hideMark/>
          </w:tcPr>
          <w:p w14:paraId="62E6C551"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390" w:type="dxa"/>
            <w:shd w:val="clear" w:color="auto" w:fill="auto"/>
            <w:noWrap/>
            <w:hideMark/>
          </w:tcPr>
          <w:p w14:paraId="4A2C947C"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0.9960</w:t>
            </w:r>
          </w:p>
        </w:tc>
        <w:tc>
          <w:tcPr>
            <w:tcW w:w="681" w:type="dxa"/>
            <w:shd w:val="clear" w:color="auto" w:fill="auto"/>
            <w:noWrap/>
            <w:hideMark/>
          </w:tcPr>
          <w:p w14:paraId="2B492DA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280" w:type="dxa"/>
            <w:shd w:val="clear" w:color="auto" w:fill="auto"/>
            <w:noWrap/>
            <w:hideMark/>
          </w:tcPr>
          <w:p w14:paraId="3168C931"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1.2549</w:t>
            </w:r>
          </w:p>
        </w:tc>
        <w:tc>
          <w:tcPr>
            <w:tcW w:w="681" w:type="dxa"/>
            <w:shd w:val="clear" w:color="auto" w:fill="auto"/>
            <w:noWrap/>
            <w:hideMark/>
          </w:tcPr>
          <w:p w14:paraId="1BFB23C3"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3 </w:t>
            </w:r>
          </w:p>
        </w:tc>
      </w:tr>
      <w:tr w:rsidR="00971633" w:rsidRPr="005B1C8C" w14:paraId="66843BD8" w14:textId="77777777"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0754B32"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ADL-intra-IC</w:t>
            </w:r>
          </w:p>
        </w:tc>
        <w:tc>
          <w:tcPr>
            <w:tcW w:w="837" w:type="dxa"/>
            <w:shd w:val="clear" w:color="auto" w:fill="auto"/>
            <w:noWrap/>
            <w:hideMark/>
          </w:tcPr>
          <w:p w14:paraId="1ED279B5"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55.112</w:t>
            </w:r>
          </w:p>
        </w:tc>
        <w:tc>
          <w:tcPr>
            <w:tcW w:w="681" w:type="dxa"/>
            <w:shd w:val="clear" w:color="auto" w:fill="auto"/>
            <w:noWrap/>
            <w:hideMark/>
          </w:tcPr>
          <w:p w14:paraId="0B93E59B"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950" w:type="dxa"/>
            <w:shd w:val="clear" w:color="auto" w:fill="auto"/>
            <w:noWrap/>
            <w:hideMark/>
          </w:tcPr>
          <w:p w14:paraId="43DC1E69"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45.99%</w:t>
            </w:r>
          </w:p>
        </w:tc>
        <w:tc>
          <w:tcPr>
            <w:tcW w:w="681" w:type="dxa"/>
            <w:shd w:val="clear" w:color="auto" w:fill="auto"/>
            <w:noWrap/>
            <w:hideMark/>
          </w:tcPr>
          <w:p w14:paraId="6E87775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041" w:type="dxa"/>
            <w:shd w:val="clear" w:color="auto" w:fill="auto"/>
            <w:noWrap/>
            <w:hideMark/>
          </w:tcPr>
          <w:p w14:paraId="5DFA0C3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1.569142</w:t>
            </w:r>
          </w:p>
        </w:tc>
        <w:tc>
          <w:tcPr>
            <w:tcW w:w="681" w:type="dxa"/>
            <w:shd w:val="clear" w:color="auto" w:fill="auto"/>
            <w:noWrap/>
            <w:hideMark/>
          </w:tcPr>
          <w:p w14:paraId="5CB44C83"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390" w:type="dxa"/>
            <w:shd w:val="clear" w:color="auto" w:fill="auto"/>
            <w:noWrap/>
            <w:hideMark/>
          </w:tcPr>
          <w:p w14:paraId="0BE81AF4"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1.0090</w:t>
            </w:r>
          </w:p>
        </w:tc>
        <w:tc>
          <w:tcPr>
            <w:tcW w:w="681" w:type="dxa"/>
            <w:shd w:val="clear" w:color="auto" w:fill="auto"/>
            <w:noWrap/>
            <w:hideMark/>
          </w:tcPr>
          <w:p w14:paraId="625EC28D"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280" w:type="dxa"/>
            <w:shd w:val="clear" w:color="auto" w:fill="auto"/>
            <w:noWrap/>
            <w:hideMark/>
          </w:tcPr>
          <w:p w14:paraId="685A991A"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1.2477</w:t>
            </w:r>
          </w:p>
        </w:tc>
        <w:tc>
          <w:tcPr>
            <w:tcW w:w="681" w:type="dxa"/>
            <w:shd w:val="clear" w:color="auto" w:fill="auto"/>
            <w:noWrap/>
            <w:hideMark/>
          </w:tcPr>
          <w:p w14:paraId="76B05A47"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1 </w:t>
            </w:r>
          </w:p>
        </w:tc>
      </w:tr>
      <w:tr w:rsidR="00971633" w:rsidRPr="005B1C8C" w14:paraId="37B5AE4A" w14:textId="77777777"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9F8B697"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ADL-EWC-IC</w:t>
            </w:r>
          </w:p>
        </w:tc>
        <w:tc>
          <w:tcPr>
            <w:tcW w:w="0" w:type="dxa"/>
            <w:shd w:val="clear" w:color="auto" w:fill="auto"/>
            <w:noWrap/>
            <w:hideMark/>
          </w:tcPr>
          <w:p w14:paraId="5581B8F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55.549</w:t>
            </w:r>
          </w:p>
        </w:tc>
        <w:tc>
          <w:tcPr>
            <w:tcW w:w="681" w:type="dxa"/>
            <w:shd w:val="clear" w:color="auto" w:fill="auto"/>
            <w:noWrap/>
            <w:hideMark/>
          </w:tcPr>
          <w:p w14:paraId="6CA29EBE"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950" w:type="dxa"/>
            <w:shd w:val="clear" w:color="auto" w:fill="auto"/>
            <w:noWrap/>
            <w:hideMark/>
          </w:tcPr>
          <w:p w14:paraId="35B0E140"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45.90%</w:t>
            </w:r>
          </w:p>
        </w:tc>
        <w:tc>
          <w:tcPr>
            <w:tcW w:w="681" w:type="dxa"/>
            <w:shd w:val="clear" w:color="auto" w:fill="auto"/>
            <w:noWrap/>
            <w:hideMark/>
          </w:tcPr>
          <w:p w14:paraId="5DBE226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041" w:type="dxa"/>
            <w:shd w:val="clear" w:color="auto" w:fill="auto"/>
            <w:noWrap/>
            <w:hideMark/>
          </w:tcPr>
          <w:p w14:paraId="623A8E33"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1.568883</w:t>
            </w:r>
          </w:p>
        </w:tc>
        <w:tc>
          <w:tcPr>
            <w:tcW w:w="681" w:type="dxa"/>
            <w:shd w:val="clear" w:color="auto" w:fill="auto"/>
            <w:noWrap/>
            <w:hideMark/>
          </w:tcPr>
          <w:p w14:paraId="7B6E30FC"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390" w:type="dxa"/>
            <w:shd w:val="clear" w:color="auto" w:fill="auto"/>
            <w:noWrap/>
            <w:hideMark/>
          </w:tcPr>
          <w:p w14:paraId="4D5A3A6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0.9960</w:t>
            </w:r>
          </w:p>
        </w:tc>
        <w:tc>
          <w:tcPr>
            <w:tcW w:w="681" w:type="dxa"/>
            <w:shd w:val="clear" w:color="auto" w:fill="auto"/>
            <w:noWrap/>
            <w:hideMark/>
          </w:tcPr>
          <w:p w14:paraId="197FF2E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280" w:type="dxa"/>
            <w:shd w:val="clear" w:color="auto" w:fill="auto"/>
            <w:noWrap/>
            <w:hideMark/>
          </w:tcPr>
          <w:p w14:paraId="5C96BEE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1.2549</w:t>
            </w:r>
          </w:p>
        </w:tc>
        <w:tc>
          <w:tcPr>
            <w:tcW w:w="681" w:type="dxa"/>
            <w:shd w:val="clear" w:color="auto" w:fill="auto"/>
            <w:noWrap/>
            <w:hideMark/>
          </w:tcPr>
          <w:p w14:paraId="1E26206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r>
      <w:tr w:rsidR="00971633" w:rsidRPr="005B1C8C" w14:paraId="30A4E3BE" w14:textId="77777777"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0743" w:type="dxa"/>
            <w:gridSpan w:val="11"/>
            <w:shd w:val="clear" w:color="auto" w:fill="auto"/>
            <w:noWrap/>
            <w:hideMark/>
          </w:tcPr>
          <w:p w14:paraId="4FEC206D"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non-promoted period, for 1 to 8 weeks ahead</w:t>
            </w:r>
          </w:p>
        </w:tc>
      </w:tr>
      <w:tr w:rsidR="00971633" w:rsidRPr="005B1C8C" w14:paraId="6F80FA3C" w14:textId="77777777"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0C1CA50"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Model/measure</w:t>
            </w:r>
          </w:p>
        </w:tc>
        <w:tc>
          <w:tcPr>
            <w:tcW w:w="0" w:type="dxa"/>
            <w:shd w:val="clear" w:color="auto" w:fill="auto"/>
            <w:noWrap/>
            <w:hideMark/>
          </w:tcPr>
          <w:p w14:paraId="657B342E"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MAE</w:t>
            </w:r>
          </w:p>
        </w:tc>
        <w:tc>
          <w:tcPr>
            <w:tcW w:w="0" w:type="dxa"/>
            <w:shd w:val="clear" w:color="auto" w:fill="auto"/>
            <w:noWrap/>
            <w:hideMark/>
          </w:tcPr>
          <w:p w14:paraId="428DAFB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14:paraId="509BB622" w14:textId="68342CAE" w:rsidR="00971633" w:rsidRPr="005B1C8C" w:rsidRDefault="00980CC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ins w:id="6242" w:author="tao huang" w:date="2018-10-27T14:36:00Z">
              <w:r>
                <w:rPr>
                  <w:rFonts w:eastAsia="Times New Roman" w:cs="Times New Roman"/>
                  <w:sz w:val="22"/>
                </w:rPr>
                <w:t>s</w:t>
              </w:r>
              <w:r w:rsidRPr="005B1C8C">
                <w:rPr>
                  <w:rFonts w:eastAsia="Times New Roman" w:cs="Times New Roman"/>
                  <w:sz w:val="22"/>
                </w:rPr>
                <w:t>MAPE</w:t>
              </w:r>
            </w:ins>
            <w:proofErr w:type="spellEnd"/>
            <w:del w:id="6243" w:author="tao huang" w:date="2018-10-27T14:36:00Z">
              <w:r w:rsidR="00971633" w:rsidRPr="005B1C8C" w:rsidDel="00980CCA">
                <w:rPr>
                  <w:rFonts w:eastAsia="Times New Roman" w:cs="Times New Roman"/>
                  <w:sz w:val="22"/>
                </w:rPr>
                <w:delText>SMAPE</w:delText>
              </w:r>
            </w:del>
          </w:p>
        </w:tc>
        <w:tc>
          <w:tcPr>
            <w:tcW w:w="0" w:type="dxa"/>
            <w:shd w:val="clear" w:color="auto" w:fill="auto"/>
            <w:noWrap/>
            <w:hideMark/>
          </w:tcPr>
          <w:p w14:paraId="00A71357"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1041" w:type="dxa"/>
            <w:shd w:val="clear" w:color="auto" w:fill="auto"/>
            <w:noWrap/>
            <w:hideMark/>
          </w:tcPr>
          <w:p w14:paraId="249DB40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MASE</w:t>
            </w:r>
          </w:p>
        </w:tc>
        <w:tc>
          <w:tcPr>
            <w:tcW w:w="0" w:type="dxa"/>
            <w:shd w:val="clear" w:color="auto" w:fill="auto"/>
            <w:noWrap/>
            <w:hideMark/>
          </w:tcPr>
          <w:p w14:paraId="5110CFC1"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14:paraId="0CFF089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5B1C8C">
              <w:rPr>
                <w:rFonts w:eastAsia="Times New Roman" w:cs="Times New Roman"/>
                <w:sz w:val="22"/>
              </w:rPr>
              <w:t>AvgRelMAE</w:t>
            </w:r>
            <w:proofErr w:type="spellEnd"/>
          </w:p>
        </w:tc>
        <w:tc>
          <w:tcPr>
            <w:tcW w:w="0" w:type="dxa"/>
            <w:shd w:val="clear" w:color="auto" w:fill="auto"/>
            <w:noWrap/>
            <w:hideMark/>
          </w:tcPr>
          <w:p w14:paraId="2EF8CF50"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1280" w:type="dxa"/>
            <w:shd w:val="clear" w:color="auto" w:fill="auto"/>
            <w:noWrap/>
            <w:hideMark/>
          </w:tcPr>
          <w:p w14:paraId="1A35F6B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scaled MSE</w:t>
            </w:r>
          </w:p>
        </w:tc>
        <w:tc>
          <w:tcPr>
            <w:tcW w:w="0" w:type="dxa"/>
            <w:shd w:val="clear" w:color="auto" w:fill="auto"/>
            <w:noWrap/>
            <w:hideMark/>
          </w:tcPr>
          <w:p w14:paraId="2346D5B3"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r>
      <w:tr w:rsidR="00971633" w:rsidRPr="005B1C8C" w14:paraId="6AC6618C" w14:textId="77777777"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20CB134"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w:t>
            </w:r>
          </w:p>
        </w:tc>
        <w:tc>
          <w:tcPr>
            <w:tcW w:w="837" w:type="dxa"/>
            <w:shd w:val="clear" w:color="auto" w:fill="auto"/>
            <w:noWrap/>
            <w:hideMark/>
          </w:tcPr>
          <w:p w14:paraId="7BF6F6D2"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8.296</w:t>
            </w:r>
          </w:p>
        </w:tc>
        <w:tc>
          <w:tcPr>
            <w:tcW w:w="681" w:type="dxa"/>
            <w:shd w:val="clear" w:color="auto" w:fill="auto"/>
            <w:noWrap/>
            <w:hideMark/>
          </w:tcPr>
          <w:p w14:paraId="4C67DBD0"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950" w:type="dxa"/>
            <w:shd w:val="clear" w:color="auto" w:fill="auto"/>
            <w:noWrap/>
            <w:hideMark/>
          </w:tcPr>
          <w:p w14:paraId="4768886A"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39.27%</w:t>
            </w:r>
          </w:p>
        </w:tc>
        <w:tc>
          <w:tcPr>
            <w:tcW w:w="681" w:type="dxa"/>
            <w:shd w:val="clear" w:color="auto" w:fill="auto"/>
            <w:noWrap/>
            <w:hideMark/>
          </w:tcPr>
          <w:p w14:paraId="104619C9"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041" w:type="dxa"/>
            <w:shd w:val="clear" w:color="auto" w:fill="auto"/>
            <w:noWrap/>
            <w:hideMark/>
          </w:tcPr>
          <w:p w14:paraId="6C57EE3D"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0.67148</w:t>
            </w:r>
          </w:p>
        </w:tc>
        <w:tc>
          <w:tcPr>
            <w:tcW w:w="681" w:type="dxa"/>
            <w:shd w:val="clear" w:color="auto" w:fill="auto"/>
            <w:noWrap/>
            <w:hideMark/>
          </w:tcPr>
          <w:p w14:paraId="045B792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390" w:type="dxa"/>
            <w:shd w:val="clear" w:color="auto" w:fill="auto"/>
            <w:noWrap/>
            <w:hideMark/>
          </w:tcPr>
          <w:p w14:paraId="44444CC0"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1.0000</w:t>
            </w:r>
          </w:p>
        </w:tc>
        <w:tc>
          <w:tcPr>
            <w:tcW w:w="681" w:type="dxa"/>
            <w:shd w:val="clear" w:color="auto" w:fill="auto"/>
            <w:noWrap/>
            <w:hideMark/>
          </w:tcPr>
          <w:p w14:paraId="0B412B55"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280" w:type="dxa"/>
            <w:shd w:val="clear" w:color="auto" w:fill="auto"/>
            <w:noWrap/>
            <w:hideMark/>
          </w:tcPr>
          <w:p w14:paraId="5E281D97"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0.1047</w:t>
            </w:r>
          </w:p>
        </w:tc>
        <w:tc>
          <w:tcPr>
            <w:tcW w:w="681" w:type="dxa"/>
            <w:shd w:val="clear" w:color="auto" w:fill="auto"/>
            <w:noWrap/>
            <w:hideMark/>
          </w:tcPr>
          <w:p w14:paraId="44040F29"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4 </w:t>
            </w:r>
          </w:p>
        </w:tc>
      </w:tr>
      <w:tr w:rsidR="00971633" w:rsidRPr="005B1C8C" w14:paraId="5AA5CC2B" w14:textId="77777777"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79926E7"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ADL-intra-EWC</w:t>
            </w:r>
          </w:p>
        </w:tc>
        <w:tc>
          <w:tcPr>
            <w:tcW w:w="0" w:type="dxa"/>
            <w:shd w:val="clear" w:color="auto" w:fill="auto"/>
            <w:noWrap/>
            <w:hideMark/>
          </w:tcPr>
          <w:p w14:paraId="29764D40"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8.279</w:t>
            </w:r>
          </w:p>
        </w:tc>
        <w:tc>
          <w:tcPr>
            <w:tcW w:w="681" w:type="dxa"/>
            <w:shd w:val="clear" w:color="auto" w:fill="auto"/>
            <w:noWrap/>
            <w:hideMark/>
          </w:tcPr>
          <w:p w14:paraId="3A7E6837"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950" w:type="dxa"/>
            <w:shd w:val="clear" w:color="auto" w:fill="auto"/>
            <w:noWrap/>
            <w:hideMark/>
          </w:tcPr>
          <w:p w14:paraId="1E70E943"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39.15%</w:t>
            </w:r>
          </w:p>
        </w:tc>
        <w:tc>
          <w:tcPr>
            <w:tcW w:w="681" w:type="dxa"/>
            <w:shd w:val="clear" w:color="auto" w:fill="auto"/>
            <w:noWrap/>
            <w:hideMark/>
          </w:tcPr>
          <w:p w14:paraId="6CB17CA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041" w:type="dxa"/>
            <w:shd w:val="clear" w:color="auto" w:fill="auto"/>
            <w:noWrap/>
            <w:hideMark/>
          </w:tcPr>
          <w:p w14:paraId="700870F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0.670104</w:t>
            </w:r>
          </w:p>
        </w:tc>
        <w:tc>
          <w:tcPr>
            <w:tcW w:w="681" w:type="dxa"/>
            <w:shd w:val="clear" w:color="auto" w:fill="auto"/>
            <w:noWrap/>
            <w:hideMark/>
          </w:tcPr>
          <w:p w14:paraId="0EE3245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390" w:type="dxa"/>
            <w:shd w:val="clear" w:color="auto" w:fill="auto"/>
            <w:noWrap/>
            <w:hideMark/>
          </w:tcPr>
          <w:p w14:paraId="3AF56795"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0.9963</w:t>
            </w:r>
          </w:p>
        </w:tc>
        <w:tc>
          <w:tcPr>
            <w:tcW w:w="681" w:type="dxa"/>
            <w:shd w:val="clear" w:color="auto" w:fill="auto"/>
            <w:noWrap/>
            <w:hideMark/>
          </w:tcPr>
          <w:p w14:paraId="73939A6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280" w:type="dxa"/>
            <w:shd w:val="clear" w:color="auto" w:fill="auto"/>
            <w:noWrap/>
            <w:hideMark/>
          </w:tcPr>
          <w:p w14:paraId="0096D150"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0.1047</w:t>
            </w:r>
          </w:p>
        </w:tc>
        <w:tc>
          <w:tcPr>
            <w:tcW w:w="681" w:type="dxa"/>
            <w:shd w:val="clear" w:color="auto" w:fill="auto"/>
            <w:noWrap/>
            <w:hideMark/>
          </w:tcPr>
          <w:p w14:paraId="34E89B97"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3 </w:t>
            </w:r>
          </w:p>
        </w:tc>
      </w:tr>
      <w:tr w:rsidR="00971633" w:rsidRPr="005B1C8C" w14:paraId="06FEE494" w14:textId="77777777"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5966A92"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ADL-intra-IC</w:t>
            </w:r>
          </w:p>
        </w:tc>
        <w:tc>
          <w:tcPr>
            <w:tcW w:w="837" w:type="dxa"/>
            <w:shd w:val="clear" w:color="auto" w:fill="auto"/>
            <w:noWrap/>
            <w:hideMark/>
          </w:tcPr>
          <w:p w14:paraId="1683363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8.182</w:t>
            </w:r>
          </w:p>
        </w:tc>
        <w:tc>
          <w:tcPr>
            <w:tcW w:w="681" w:type="dxa"/>
            <w:shd w:val="clear" w:color="auto" w:fill="auto"/>
            <w:noWrap/>
            <w:hideMark/>
          </w:tcPr>
          <w:p w14:paraId="42C380E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950" w:type="dxa"/>
            <w:shd w:val="clear" w:color="auto" w:fill="auto"/>
            <w:noWrap/>
            <w:hideMark/>
          </w:tcPr>
          <w:p w14:paraId="6135A643"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38.81%</w:t>
            </w:r>
          </w:p>
        </w:tc>
        <w:tc>
          <w:tcPr>
            <w:tcW w:w="681" w:type="dxa"/>
            <w:shd w:val="clear" w:color="auto" w:fill="auto"/>
            <w:noWrap/>
            <w:hideMark/>
          </w:tcPr>
          <w:p w14:paraId="623851F2"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041" w:type="dxa"/>
            <w:shd w:val="clear" w:color="auto" w:fill="auto"/>
            <w:noWrap/>
            <w:hideMark/>
          </w:tcPr>
          <w:p w14:paraId="25ACA98D"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0.66279</w:t>
            </w:r>
          </w:p>
        </w:tc>
        <w:tc>
          <w:tcPr>
            <w:tcW w:w="681" w:type="dxa"/>
            <w:shd w:val="clear" w:color="auto" w:fill="auto"/>
            <w:noWrap/>
            <w:hideMark/>
          </w:tcPr>
          <w:p w14:paraId="6BF14AA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390" w:type="dxa"/>
            <w:shd w:val="clear" w:color="auto" w:fill="auto"/>
            <w:noWrap/>
            <w:hideMark/>
          </w:tcPr>
          <w:p w14:paraId="22C8FC79"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0.9871</w:t>
            </w:r>
          </w:p>
        </w:tc>
        <w:tc>
          <w:tcPr>
            <w:tcW w:w="681" w:type="dxa"/>
            <w:shd w:val="clear" w:color="auto" w:fill="auto"/>
            <w:noWrap/>
            <w:hideMark/>
          </w:tcPr>
          <w:p w14:paraId="138A7CB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280" w:type="dxa"/>
            <w:shd w:val="clear" w:color="auto" w:fill="auto"/>
            <w:noWrap/>
            <w:hideMark/>
          </w:tcPr>
          <w:p w14:paraId="42DF01E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0.1036</w:t>
            </w:r>
          </w:p>
        </w:tc>
        <w:tc>
          <w:tcPr>
            <w:tcW w:w="681" w:type="dxa"/>
            <w:shd w:val="clear" w:color="auto" w:fill="auto"/>
            <w:noWrap/>
            <w:hideMark/>
          </w:tcPr>
          <w:p w14:paraId="0059903B"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1 </w:t>
            </w:r>
          </w:p>
        </w:tc>
      </w:tr>
      <w:tr w:rsidR="00971633" w:rsidRPr="005B1C8C" w14:paraId="353DBAF8" w14:textId="77777777"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B93BDA2"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ADL-EWC-IC</w:t>
            </w:r>
          </w:p>
        </w:tc>
        <w:tc>
          <w:tcPr>
            <w:tcW w:w="0" w:type="dxa"/>
            <w:shd w:val="clear" w:color="auto" w:fill="auto"/>
            <w:noWrap/>
            <w:hideMark/>
          </w:tcPr>
          <w:p w14:paraId="6DDEDD1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8.182</w:t>
            </w:r>
          </w:p>
        </w:tc>
        <w:tc>
          <w:tcPr>
            <w:tcW w:w="681" w:type="dxa"/>
            <w:shd w:val="clear" w:color="auto" w:fill="auto"/>
            <w:noWrap/>
            <w:hideMark/>
          </w:tcPr>
          <w:p w14:paraId="19D47F9E"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950" w:type="dxa"/>
            <w:shd w:val="clear" w:color="auto" w:fill="auto"/>
            <w:noWrap/>
            <w:hideMark/>
          </w:tcPr>
          <w:p w14:paraId="0830962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38.81%</w:t>
            </w:r>
          </w:p>
        </w:tc>
        <w:tc>
          <w:tcPr>
            <w:tcW w:w="681" w:type="dxa"/>
            <w:shd w:val="clear" w:color="auto" w:fill="auto"/>
            <w:noWrap/>
            <w:hideMark/>
          </w:tcPr>
          <w:p w14:paraId="4AFD5A7E"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041" w:type="dxa"/>
            <w:shd w:val="clear" w:color="auto" w:fill="auto"/>
            <w:noWrap/>
            <w:hideMark/>
          </w:tcPr>
          <w:p w14:paraId="74856511"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0.66279</w:t>
            </w:r>
          </w:p>
        </w:tc>
        <w:tc>
          <w:tcPr>
            <w:tcW w:w="681" w:type="dxa"/>
            <w:shd w:val="clear" w:color="auto" w:fill="auto"/>
            <w:noWrap/>
            <w:hideMark/>
          </w:tcPr>
          <w:p w14:paraId="3C834073"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390" w:type="dxa"/>
            <w:shd w:val="clear" w:color="auto" w:fill="auto"/>
            <w:noWrap/>
            <w:hideMark/>
          </w:tcPr>
          <w:p w14:paraId="124C5E9C"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0.9871</w:t>
            </w:r>
          </w:p>
        </w:tc>
        <w:tc>
          <w:tcPr>
            <w:tcW w:w="681" w:type="dxa"/>
            <w:shd w:val="clear" w:color="auto" w:fill="auto"/>
            <w:noWrap/>
            <w:hideMark/>
          </w:tcPr>
          <w:p w14:paraId="16D6508E"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280" w:type="dxa"/>
            <w:shd w:val="clear" w:color="auto" w:fill="auto"/>
            <w:noWrap/>
            <w:hideMark/>
          </w:tcPr>
          <w:p w14:paraId="36DD0EC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0.1036</w:t>
            </w:r>
          </w:p>
        </w:tc>
        <w:tc>
          <w:tcPr>
            <w:tcW w:w="681" w:type="dxa"/>
            <w:shd w:val="clear" w:color="auto" w:fill="auto"/>
            <w:noWrap/>
            <w:hideMark/>
          </w:tcPr>
          <w:p w14:paraId="598DF00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r>
    </w:tbl>
    <w:p w14:paraId="1C3A9D0E" w14:textId="77777777" w:rsidR="00971633" w:rsidRPr="005B1C8C" w:rsidRDefault="00971633" w:rsidP="00971633">
      <w:pPr>
        <w:shd w:val="clear" w:color="auto" w:fill="FFFFFF" w:themeFill="background1"/>
        <w:spacing w:after="0" w:line="360" w:lineRule="auto"/>
        <w:rPr>
          <w:rFonts w:cs="Times New Roman"/>
          <w:sz w:val="22"/>
        </w:rPr>
      </w:pPr>
    </w:p>
    <w:p w14:paraId="0FA7D737" w14:textId="77777777" w:rsidR="00971633" w:rsidRPr="005B1C8C" w:rsidRDefault="00971633" w:rsidP="00971633">
      <w:pPr>
        <w:shd w:val="clear" w:color="auto" w:fill="FFFFFF" w:themeFill="background1"/>
        <w:spacing w:after="0" w:line="360" w:lineRule="auto"/>
        <w:rPr>
          <w:rFonts w:cs="Times New Roman"/>
          <w:sz w:val="22"/>
        </w:rPr>
      </w:pPr>
    </w:p>
    <w:p w14:paraId="34F80424" w14:textId="77777777" w:rsidR="00971633" w:rsidRPr="005B1C8C" w:rsidRDefault="00971633" w:rsidP="00971633">
      <w:pPr>
        <w:shd w:val="clear" w:color="auto" w:fill="FFFFFF" w:themeFill="background1"/>
        <w:spacing w:after="0" w:line="360" w:lineRule="auto"/>
        <w:rPr>
          <w:rFonts w:cs="Times New Roman"/>
          <w:sz w:val="22"/>
        </w:rPr>
        <w:sectPr w:rsidR="00971633" w:rsidRPr="005B1C8C" w:rsidSect="00AE69AD">
          <w:pgSz w:w="16838" w:h="11906" w:orient="landscape"/>
          <w:pgMar w:top="1440" w:right="1440" w:bottom="1440" w:left="1440" w:header="708" w:footer="708" w:gutter="0"/>
          <w:cols w:space="708"/>
          <w:docGrid w:linePitch="360"/>
        </w:sectPr>
      </w:pPr>
    </w:p>
    <w:p w14:paraId="29C3A488" w14:textId="39706AD1" w:rsidR="00971633" w:rsidRDefault="00971633" w:rsidP="000F3A66">
      <w:pPr>
        <w:shd w:val="clear" w:color="auto" w:fill="FFFFFF" w:themeFill="background1"/>
        <w:spacing w:after="0" w:line="360" w:lineRule="auto"/>
        <w:rPr>
          <w:ins w:id="6244" w:author="tao huang" w:date="2018-10-27T22:47:00Z"/>
          <w:rFonts w:cs="Times New Roman"/>
          <w:sz w:val="22"/>
        </w:rPr>
      </w:pPr>
      <w:r w:rsidRPr="005B1C8C">
        <w:rPr>
          <w:rFonts w:cs="Times New Roman"/>
          <w:sz w:val="22"/>
        </w:rPr>
        <w:lastRenderedPageBreak/>
        <w:t>Table 6.</w:t>
      </w:r>
      <w:r w:rsidRPr="005B1C8C">
        <w:rPr>
          <w:rFonts w:cs="Times New Roman"/>
          <w:sz w:val="22"/>
        </w:rPr>
        <w:tab/>
        <w:t xml:space="preserve">The percentage reduction </w:t>
      </w:r>
      <w:r w:rsidR="000F3A66" w:rsidRPr="005B1C8C">
        <w:rPr>
          <w:rFonts w:cs="Times New Roman"/>
          <w:sz w:val="22"/>
        </w:rPr>
        <w:t xml:space="preserve">of the MASE </w:t>
      </w:r>
      <w:r w:rsidRPr="005B1C8C">
        <w:rPr>
          <w:rFonts w:cs="Times New Roman"/>
          <w:sz w:val="22"/>
        </w:rPr>
        <w:t xml:space="preserve">by the ADL-intra-EWC model and the ADL-intra-IC model compared to the ADL-intra model </w:t>
      </w:r>
      <w:del w:id="6245" w:author="tao huang" w:date="2018-10-28T11:47:00Z">
        <w:r w:rsidRPr="005B1C8C" w:rsidDel="001B4CBF">
          <w:rPr>
            <w:rFonts w:cs="Times New Roman"/>
            <w:sz w:val="22"/>
          </w:rPr>
          <w:delText xml:space="preserve">for each product category </w:delText>
        </w:r>
      </w:del>
      <w:r w:rsidRPr="005B1C8C">
        <w:rPr>
          <w:rFonts w:cs="Times New Roman"/>
          <w:sz w:val="22"/>
        </w:rPr>
        <w:t xml:space="preserve">for one to </w:t>
      </w:r>
      <w:r w:rsidRPr="005B1C8C">
        <w:rPr>
          <w:rFonts w:cs="Times New Roman"/>
          <w:noProof/>
          <w:sz w:val="22"/>
        </w:rPr>
        <w:t>eight-week</w:t>
      </w:r>
      <w:r w:rsidRPr="005B1C8C">
        <w:rPr>
          <w:rFonts w:cs="Times New Roman"/>
          <w:sz w:val="22"/>
        </w:rPr>
        <w:t xml:space="preserve"> forecast horizon </w:t>
      </w:r>
      <w:ins w:id="6246" w:author="tao huang" w:date="2018-10-28T11:47:00Z">
        <w:r w:rsidR="001B4CBF" w:rsidRPr="005B1C8C">
          <w:rPr>
            <w:rFonts w:cs="Times New Roman"/>
            <w:sz w:val="22"/>
          </w:rPr>
          <w:t>for each product category</w:t>
        </w:r>
      </w:ins>
    </w:p>
    <w:tbl>
      <w:tblPr>
        <w:tblStyle w:val="ListTable1Light1"/>
        <w:tblW w:w="9276" w:type="dxa"/>
        <w:tblLook w:val="04A0" w:firstRow="1" w:lastRow="0" w:firstColumn="1" w:lastColumn="0" w:noHBand="0" w:noVBand="1"/>
        <w:tblPrChange w:id="6247" w:author="tao huang" w:date="2018-10-27T22:47:00Z">
          <w:tblPr>
            <w:tblStyle w:val="ListTable1Light1"/>
            <w:tblW w:w="8990" w:type="dxa"/>
            <w:tblLook w:val="04A0" w:firstRow="1" w:lastRow="0" w:firstColumn="1" w:lastColumn="0" w:noHBand="0" w:noVBand="1"/>
          </w:tblPr>
        </w:tblPrChange>
      </w:tblPr>
      <w:tblGrid>
        <w:gridCol w:w="2268"/>
        <w:gridCol w:w="1236"/>
        <w:gridCol w:w="1236"/>
        <w:gridCol w:w="2064"/>
        <w:gridCol w:w="1236"/>
        <w:gridCol w:w="1236"/>
        <w:tblGridChange w:id="6248">
          <w:tblGrid>
            <w:gridCol w:w="2393"/>
            <w:gridCol w:w="1236"/>
            <w:gridCol w:w="1236"/>
            <w:gridCol w:w="1689"/>
            <w:gridCol w:w="1236"/>
            <w:gridCol w:w="1236"/>
          </w:tblGrid>
        </w:tblGridChange>
      </w:tblGrid>
      <w:tr w:rsidR="00012D1C" w:rsidRPr="00012D1C"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ins w:id="6249" w:author="tao huang" w:date="2018-10-27T22:47:00Z"/>
          <w:trPrChange w:id="6250" w:author="tao huang" w:date="2018-10-27T22:47:00Z">
            <w:trPr>
              <w:trHeight w:val="300"/>
            </w:trPr>
          </w:trPrChange>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Change w:id="6251" w:author="tao huang" w:date="2018-10-27T22:47:00Z">
              <w:tcPr>
                <w:tcW w:w="2400" w:type="dxa"/>
                <w:noWrap/>
                <w:hideMark/>
              </w:tcPr>
            </w:tcPrChange>
          </w:tcPr>
          <w:p w14:paraId="67A9C558" w14:textId="77777777" w:rsidR="00012D1C" w:rsidRPr="00012D1C" w:rsidRDefault="00012D1C" w:rsidP="00012D1C">
            <w:pPr>
              <w:spacing w:after="0" w:line="240" w:lineRule="auto"/>
              <w:cnfStyle w:val="101000000000" w:firstRow="1" w:lastRow="0" w:firstColumn="1" w:lastColumn="0" w:oddVBand="0" w:evenVBand="0" w:oddHBand="0" w:evenHBand="0" w:firstRowFirstColumn="0" w:firstRowLastColumn="0" w:lastRowFirstColumn="0" w:lastRowLastColumn="0"/>
              <w:rPr>
                <w:ins w:id="6252" w:author="tao huang" w:date="2018-10-27T22:47:00Z"/>
                <w:rFonts w:eastAsia="Times New Roman" w:cs="Times New Roman"/>
                <w:b w:val="0"/>
                <w:sz w:val="22"/>
                <w:rPrChange w:id="6253" w:author="tao huang" w:date="2018-10-27T22:47:00Z">
                  <w:rPr>
                    <w:ins w:id="6254" w:author="tao huang" w:date="2018-10-27T22:47:00Z"/>
                    <w:rFonts w:ascii="Calibri" w:eastAsia="Times New Roman" w:hAnsi="Calibri" w:cs="Calibri"/>
                    <w:color w:val="000000"/>
                    <w:sz w:val="22"/>
                  </w:rPr>
                </w:rPrChange>
              </w:rPr>
            </w:pPr>
            <w:ins w:id="6255" w:author="tao huang" w:date="2018-10-27T22:47:00Z">
              <w:r w:rsidRPr="00012D1C">
                <w:rPr>
                  <w:rFonts w:eastAsia="Times New Roman" w:cs="Times New Roman"/>
                  <w:b w:val="0"/>
                  <w:sz w:val="22"/>
                  <w:rPrChange w:id="6256" w:author="tao huang" w:date="2018-10-27T22:47:00Z">
                    <w:rPr>
                      <w:rFonts w:ascii="Calibri" w:eastAsia="Times New Roman" w:hAnsi="Calibri" w:cs="Calibri"/>
                      <w:color w:val="000000"/>
                      <w:sz w:val="22"/>
                    </w:rPr>
                  </w:rPrChange>
                </w:rPr>
                <w:t>Category/MASE</w:t>
              </w:r>
            </w:ins>
          </w:p>
        </w:tc>
        <w:tc>
          <w:tcPr>
            <w:tcW w:w="1236" w:type="dxa"/>
            <w:shd w:val="clear" w:color="auto" w:fill="auto"/>
            <w:noWrap/>
            <w:hideMark/>
            <w:tcPrChange w:id="6257" w:author="tao huang" w:date="2018-10-27T22:47:00Z">
              <w:tcPr>
                <w:tcW w:w="1240" w:type="dxa"/>
                <w:noWrap/>
                <w:hideMark/>
              </w:tcPr>
            </w:tcPrChange>
          </w:tcPr>
          <w:p w14:paraId="7704BD46" w14:textId="77777777" w:rsidR="00012D1C" w:rsidRPr="00012D1C"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6258" w:author="tao huang" w:date="2018-10-27T22:47:00Z"/>
                <w:rFonts w:eastAsia="Times New Roman" w:cs="Times New Roman"/>
                <w:b w:val="0"/>
                <w:sz w:val="22"/>
                <w:rPrChange w:id="6259" w:author="tao huang" w:date="2018-10-27T22:47:00Z">
                  <w:rPr>
                    <w:ins w:id="6260" w:author="tao huang" w:date="2018-10-27T22:47:00Z"/>
                    <w:rFonts w:ascii="Calibri" w:eastAsia="Times New Roman" w:hAnsi="Calibri" w:cs="Calibri"/>
                    <w:color w:val="000000"/>
                    <w:sz w:val="22"/>
                  </w:rPr>
                </w:rPrChange>
              </w:rPr>
            </w:pPr>
            <w:ins w:id="6261" w:author="tao huang" w:date="2018-10-27T22:47:00Z">
              <w:r w:rsidRPr="00012D1C">
                <w:rPr>
                  <w:rFonts w:eastAsia="Times New Roman" w:cs="Times New Roman"/>
                  <w:b w:val="0"/>
                  <w:sz w:val="22"/>
                  <w:rPrChange w:id="6262" w:author="tao huang" w:date="2018-10-27T22:47:00Z">
                    <w:rPr>
                      <w:rFonts w:ascii="Calibri" w:eastAsia="Times New Roman" w:hAnsi="Calibri" w:cs="Calibri"/>
                      <w:color w:val="000000"/>
                      <w:sz w:val="22"/>
                    </w:rPr>
                  </w:rPrChange>
                </w:rPr>
                <w:t>ADL-intra-EWC</w:t>
              </w:r>
            </w:ins>
          </w:p>
        </w:tc>
        <w:tc>
          <w:tcPr>
            <w:tcW w:w="1236" w:type="dxa"/>
            <w:shd w:val="clear" w:color="auto" w:fill="auto"/>
            <w:noWrap/>
            <w:hideMark/>
            <w:tcPrChange w:id="6263" w:author="tao huang" w:date="2018-10-27T22:47:00Z">
              <w:tcPr>
                <w:tcW w:w="1240" w:type="dxa"/>
                <w:noWrap/>
                <w:hideMark/>
              </w:tcPr>
            </w:tcPrChange>
          </w:tcPr>
          <w:p w14:paraId="0BDE0D62" w14:textId="77777777" w:rsidR="00012D1C" w:rsidRPr="00012D1C"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6264" w:author="tao huang" w:date="2018-10-27T22:47:00Z"/>
                <w:rFonts w:eastAsia="Times New Roman" w:cs="Times New Roman"/>
                <w:b w:val="0"/>
                <w:sz w:val="22"/>
                <w:rPrChange w:id="6265" w:author="tao huang" w:date="2018-10-27T22:47:00Z">
                  <w:rPr>
                    <w:ins w:id="6266" w:author="tao huang" w:date="2018-10-27T22:47:00Z"/>
                    <w:rFonts w:ascii="Calibri" w:eastAsia="Times New Roman" w:hAnsi="Calibri" w:cs="Calibri"/>
                    <w:color w:val="000000"/>
                    <w:sz w:val="22"/>
                  </w:rPr>
                </w:rPrChange>
              </w:rPr>
            </w:pPr>
            <w:ins w:id="6267" w:author="tao huang" w:date="2018-10-27T22:47:00Z">
              <w:r w:rsidRPr="00012D1C">
                <w:rPr>
                  <w:rFonts w:eastAsia="Times New Roman" w:cs="Times New Roman"/>
                  <w:b w:val="0"/>
                  <w:sz w:val="22"/>
                  <w:rPrChange w:id="6268" w:author="tao huang" w:date="2018-10-27T22:47:00Z">
                    <w:rPr>
                      <w:rFonts w:ascii="Calibri" w:eastAsia="Times New Roman" w:hAnsi="Calibri" w:cs="Calibri"/>
                      <w:color w:val="000000"/>
                      <w:sz w:val="22"/>
                    </w:rPr>
                  </w:rPrChange>
                </w:rPr>
                <w:t>ADL-intra-IC</w:t>
              </w:r>
            </w:ins>
          </w:p>
        </w:tc>
        <w:tc>
          <w:tcPr>
            <w:tcW w:w="2064" w:type="dxa"/>
            <w:shd w:val="clear" w:color="auto" w:fill="auto"/>
            <w:noWrap/>
            <w:hideMark/>
            <w:tcPrChange w:id="6269" w:author="tao huang" w:date="2018-10-27T22:47:00Z">
              <w:tcPr>
                <w:tcW w:w="1630" w:type="dxa"/>
                <w:noWrap/>
                <w:hideMark/>
              </w:tcPr>
            </w:tcPrChange>
          </w:tcPr>
          <w:p w14:paraId="60B43241" w14:textId="77777777" w:rsidR="00012D1C" w:rsidRPr="00012D1C"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ins w:id="6270" w:author="tao huang" w:date="2018-10-27T22:47:00Z"/>
                <w:rFonts w:eastAsia="Times New Roman" w:cs="Times New Roman"/>
                <w:b w:val="0"/>
                <w:sz w:val="22"/>
                <w:rPrChange w:id="6271" w:author="tao huang" w:date="2018-10-27T22:47:00Z">
                  <w:rPr>
                    <w:ins w:id="6272" w:author="tao huang" w:date="2018-10-27T22:47:00Z"/>
                    <w:rFonts w:ascii="Calibri" w:eastAsia="Times New Roman" w:hAnsi="Calibri" w:cs="Calibri"/>
                    <w:color w:val="000000"/>
                    <w:sz w:val="22"/>
                  </w:rPr>
                </w:rPrChange>
              </w:rPr>
            </w:pPr>
            <w:ins w:id="6273" w:author="tao huang" w:date="2018-10-27T22:47:00Z">
              <w:r w:rsidRPr="00012D1C">
                <w:rPr>
                  <w:rFonts w:eastAsia="Times New Roman" w:cs="Times New Roman"/>
                  <w:b w:val="0"/>
                  <w:sz w:val="22"/>
                  <w:rPrChange w:id="6274" w:author="tao huang" w:date="2018-10-27T22:47:00Z">
                    <w:rPr>
                      <w:rFonts w:ascii="Calibri" w:eastAsia="Times New Roman" w:hAnsi="Calibri" w:cs="Calibri"/>
                      <w:color w:val="000000"/>
                      <w:sz w:val="22"/>
                    </w:rPr>
                  </w:rPrChange>
                </w:rPr>
                <w:t>Category/MASE</w:t>
              </w:r>
            </w:ins>
          </w:p>
        </w:tc>
        <w:tc>
          <w:tcPr>
            <w:tcW w:w="1236" w:type="dxa"/>
            <w:shd w:val="clear" w:color="auto" w:fill="auto"/>
            <w:noWrap/>
            <w:hideMark/>
            <w:tcPrChange w:id="6275" w:author="tao huang" w:date="2018-10-27T22:47:00Z">
              <w:tcPr>
                <w:tcW w:w="1240" w:type="dxa"/>
                <w:noWrap/>
                <w:hideMark/>
              </w:tcPr>
            </w:tcPrChange>
          </w:tcPr>
          <w:p w14:paraId="7BF8D6A7" w14:textId="77777777" w:rsidR="00012D1C" w:rsidRPr="00012D1C"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6276" w:author="tao huang" w:date="2018-10-27T22:47:00Z"/>
                <w:rFonts w:eastAsia="Times New Roman" w:cs="Times New Roman"/>
                <w:b w:val="0"/>
                <w:sz w:val="22"/>
                <w:rPrChange w:id="6277" w:author="tao huang" w:date="2018-10-27T22:47:00Z">
                  <w:rPr>
                    <w:ins w:id="6278" w:author="tao huang" w:date="2018-10-27T22:47:00Z"/>
                    <w:rFonts w:ascii="Calibri" w:eastAsia="Times New Roman" w:hAnsi="Calibri" w:cs="Calibri"/>
                    <w:color w:val="000000"/>
                    <w:sz w:val="22"/>
                  </w:rPr>
                </w:rPrChange>
              </w:rPr>
            </w:pPr>
            <w:ins w:id="6279" w:author="tao huang" w:date="2018-10-27T22:47:00Z">
              <w:r w:rsidRPr="00012D1C">
                <w:rPr>
                  <w:rFonts w:eastAsia="Times New Roman" w:cs="Times New Roman"/>
                  <w:b w:val="0"/>
                  <w:sz w:val="22"/>
                  <w:rPrChange w:id="6280" w:author="tao huang" w:date="2018-10-27T22:47:00Z">
                    <w:rPr>
                      <w:rFonts w:ascii="Calibri" w:eastAsia="Times New Roman" w:hAnsi="Calibri" w:cs="Calibri"/>
                      <w:color w:val="000000"/>
                      <w:sz w:val="22"/>
                    </w:rPr>
                  </w:rPrChange>
                </w:rPr>
                <w:t>ADL-intra-EWC</w:t>
              </w:r>
            </w:ins>
          </w:p>
        </w:tc>
        <w:tc>
          <w:tcPr>
            <w:tcW w:w="1236" w:type="dxa"/>
            <w:shd w:val="clear" w:color="auto" w:fill="auto"/>
            <w:noWrap/>
            <w:hideMark/>
            <w:tcPrChange w:id="6281" w:author="tao huang" w:date="2018-10-27T22:47:00Z">
              <w:tcPr>
                <w:tcW w:w="1240" w:type="dxa"/>
                <w:noWrap/>
                <w:hideMark/>
              </w:tcPr>
            </w:tcPrChange>
          </w:tcPr>
          <w:p w14:paraId="144FCC37" w14:textId="77777777" w:rsidR="00012D1C" w:rsidRPr="00012D1C"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6282" w:author="tao huang" w:date="2018-10-27T22:47:00Z"/>
                <w:rFonts w:eastAsia="Times New Roman" w:cs="Times New Roman"/>
                <w:b w:val="0"/>
                <w:sz w:val="22"/>
                <w:rPrChange w:id="6283" w:author="tao huang" w:date="2018-10-27T22:47:00Z">
                  <w:rPr>
                    <w:ins w:id="6284" w:author="tao huang" w:date="2018-10-27T22:47:00Z"/>
                    <w:rFonts w:ascii="Calibri" w:eastAsia="Times New Roman" w:hAnsi="Calibri" w:cs="Calibri"/>
                    <w:color w:val="000000"/>
                    <w:sz w:val="22"/>
                  </w:rPr>
                </w:rPrChange>
              </w:rPr>
            </w:pPr>
            <w:ins w:id="6285" w:author="tao huang" w:date="2018-10-27T22:47:00Z">
              <w:r w:rsidRPr="00012D1C">
                <w:rPr>
                  <w:rFonts w:eastAsia="Times New Roman" w:cs="Times New Roman"/>
                  <w:b w:val="0"/>
                  <w:sz w:val="22"/>
                  <w:rPrChange w:id="6286" w:author="tao huang" w:date="2018-10-27T22:47:00Z">
                    <w:rPr>
                      <w:rFonts w:ascii="Calibri" w:eastAsia="Times New Roman" w:hAnsi="Calibri" w:cs="Calibri"/>
                      <w:color w:val="000000"/>
                      <w:sz w:val="22"/>
                    </w:rPr>
                  </w:rPrChange>
                </w:rPr>
                <w:t>ADL-intra-IC</w:t>
              </w:r>
            </w:ins>
          </w:p>
        </w:tc>
      </w:tr>
      <w:tr w:rsidR="00012D1C" w:rsidRPr="00012D1C"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ins w:id="6287" w:author="tao huang" w:date="2018-10-27T22:47:00Z"/>
          <w:trPrChange w:id="6288" w:author="tao huang" w:date="2018-10-27T22:47:00Z">
            <w:trPr>
              <w:trHeight w:val="315"/>
            </w:trPr>
          </w:trPrChange>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Change w:id="6289" w:author="tao huang" w:date="2018-10-27T22:47:00Z">
              <w:tcPr>
                <w:tcW w:w="2400" w:type="dxa"/>
                <w:noWrap/>
                <w:hideMark/>
              </w:tcPr>
            </w:tcPrChange>
          </w:tcPr>
          <w:p w14:paraId="21272C1F" w14:textId="77777777" w:rsidR="00012D1C" w:rsidRPr="00012D1C" w:rsidRDefault="00012D1C" w:rsidP="00012D1C">
            <w:pPr>
              <w:spacing w:after="0" w:line="240" w:lineRule="auto"/>
              <w:cnfStyle w:val="001000100000" w:firstRow="0" w:lastRow="0" w:firstColumn="1" w:lastColumn="0" w:oddVBand="0" w:evenVBand="0" w:oddHBand="1" w:evenHBand="0" w:firstRowFirstColumn="0" w:firstRowLastColumn="0" w:lastRowFirstColumn="0" w:lastRowLastColumn="0"/>
              <w:rPr>
                <w:ins w:id="6290" w:author="tao huang" w:date="2018-10-27T22:47:00Z"/>
                <w:rFonts w:eastAsia="Times New Roman" w:cs="Times New Roman"/>
                <w:b w:val="0"/>
                <w:sz w:val="22"/>
                <w:rPrChange w:id="6291" w:author="tao huang" w:date="2018-10-27T22:47:00Z">
                  <w:rPr>
                    <w:ins w:id="6292" w:author="tao huang" w:date="2018-10-27T22:47:00Z"/>
                    <w:rFonts w:eastAsia="Times New Roman" w:cs="Times New Roman"/>
                    <w:color w:val="385623"/>
                    <w:sz w:val="20"/>
                    <w:szCs w:val="20"/>
                  </w:rPr>
                </w:rPrChange>
              </w:rPr>
            </w:pPr>
            <w:ins w:id="6293" w:author="tao huang" w:date="2018-10-27T22:47:00Z">
              <w:r w:rsidRPr="00012D1C">
                <w:rPr>
                  <w:rFonts w:eastAsia="Times New Roman" w:cs="Times New Roman"/>
                  <w:b w:val="0"/>
                  <w:sz w:val="22"/>
                  <w:rPrChange w:id="6294" w:author="tao huang" w:date="2018-10-27T22:47:00Z">
                    <w:rPr>
                      <w:rFonts w:eastAsia="Times New Roman" w:cs="Times New Roman"/>
                      <w:color w:val="385623"/>
                      <w:sz w:val="20"/>
                      <w:szCs w:val="20"/>
                    </w:rPr>
                  </w:rPrChange>
                </w:rPr>
                <w:t>Beer</w:t>
              </w:r>
            </w:ins>
          </w:p>
        </w:tc>
        <w:tc>
          <w:tcPr>
            <w:tcW w:w="1236" w:type="dxa"/>
            <w:shd w:val="clear" w:color="auto" w:fill="auto"/>
            <w:noWrap/>
            <w:hideMark/>
            <w:tcPrChange w:id="6295" w:author="tao huang" w:date="2018-10-27T22:47:00Z">
              <w:tcPr>
                <w:tcW w:w="1240" w:type="dxa"/>
                <w:noWrap/>
                <w:hideMark/>
              </w:tcPr>
            </w:tcPrChange>
          </w:tcPr>
          <w:p w14:paraId="76D469B7"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296" w:author="tao huang" w:date="2018-10-27T22:47:00Z"/>
                <w:rFonts w:eastAsia="Times New Roman" w:cs="Times New Roman"/>
                <w:sz w:val="22"/>
                <w:rPrChange w:id="6297" w:author="tao huang" w:date="2018-10-27T22:47:00Z">
                  <w:rPr>
                    <w:ins w:id="6298" w:author="tao huang" w:date="2018-10-27T22:47:00Z"/>
                    <w:rFonts w:ascii="Calibri" w:eastAsia="Times New Roman" w:hAnsi="Calibri" w:cs="Calibri"/>
                    <w:color w:val="9C5700"/>
                    <w:sz w:val="22"/>
                  </w:rPr>
                </w:rPrChange>
              </w:rPr>
            </w:pPr>
            <w:ins w:id="6299" w:author="tao huang" w:date="2018-10-27T22:47:00Z">
              <w:r w:rsidRPr="00012D1C">
                <w:rPr>
                  <w:rFonts w:eastAsia="Times New Roman" w:cs="Times New Roman"/>
                  <w:sz w:val="22"/>
                  <w:rPrChange w:id="6300" w:author="tao huang" w:date="2018-10-27T22:47:00Z">
                    <w:rPr>
                      <w:rFonts w:ascii="Calibri" w:eastAsia="Times New Roman" w:hAnsi="Calibri" w:cs="Calibri"/>
                      <w:color w:val="9C5700"/>
                      <w:sz w:val="22"/>
                    </w:rPr>
                  </w:rPrChange>
                </w:rPr>
                <w:t>0.13%</w:t>
              </w:r>
            </w:ins>
          </w:p>
        </w:tc>
        <w:tc>
          <w:tcPr>
            <w:tcW w:w="1236" w:type="dxa"/>
            <w:shd w:val="clear" w:color="auto" w:fill="auto"/>
            <w:noWrap/>
            <w:hideMark/>
            <w:tcPrChange w:id="6301" w:author="tao huang" w:date="2018-10-27T22:47:00Z">
              <w:tcPr>
                <w:tcW w:w="1240" w:type="dxa"/>
                <w:noWrap/>
                <w:hideMark/>
              </w:tcPr>
            </w:tcPrChange>
          </w:tcPr>
          <w:p w14:paraId="4DE8841F"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302" w:author="tao huang" w:date="2018-10-27T22:47:00Z"/>
                <w:rFonts w:eastAsia="Times New Roman" w:cs="Times New Roman"/>
                <w:sz w:val="22"/>
                <w:rPrChange w:id="6303" w:author="tao huang" w:date="2018-10-27T22:47:00Z">
                  <w:rPr>
                    <w:ins w:id="6304" w:author="tao huang" w:date="2018-10-27T22:47:00Z"/>
                    <w:rFonts w:ascii="Calibri" w:eastAsia="Times New Roman" w:hAnsi="Calibri" w:cs="Calibri"/>
                    <w:color w:val="9C5700"/>
                    <w:sz w:val="22"/>
                  </w:rPr>
                </w:rPrChange>
              </w:rPr>
            </w:pPr>
            <w:ins w:id="6305" w:author="tao huang" w:date="2018-10-27T22:47:00Z">
              <w:r w:rsidRPr="00012D1C">
                <w:rPr>
                  <w:rFonts w:eastAsia="Times New Roman" w:cs="Times New Roman"/>
                  <w:sz w:val="22"/>
                  <w:rPrChange w:id="6306" w:author="tao huang" w:date="2018-10-27T22:47:00Z">
                    <w:rPr>
                      <w:rFonts w:ascii="Calibri" w:eastAsia="Times New Roman" w:hAnsi="Calibri" w:cs="Calibri"/>
                      <w:color w:val="9C5700"/>
                      <w:sz w:val="22"/>
                    </w:rPr>
                  </w:rPrChange>
                </w:rPr>
                <w:t>-0.31%</w:t>
              </w:r>
            </w:ins>
          </w:p>
        </w:tc>
        <w:tc>
          <w:tcPr>
            <w:tcW w:w="2064" w:type="dxa"/>
            <w:shd w:val="clear" w:color="auto" w:fill="auto"/>
            <w:noWrap/>
            <w:hideMark/>
            <w:tcPrChange w:id="6307" w:author="tao huang" w:date="2018-10-27T22:47:00Z">
              <w:tcPr>
                <w:tcW w:w="1630" w:type="dxa"/>
                <w:noWrap/>
                <w:hideMark/>
              </w:tcPr>
            </w:tcPrChange>
          </w:tcPr>
          <w:p w14:paraId="6C216FCD" w14:textId="77777777" w:rsidR="00012D1C" w:rsidRPr="00012D1C"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6308" w:author="tao huang" w:date="2018-10-27T22:47:00Z"/>
                <w:rFonts w:eastAsia="Times New Roman" w:cs="Times New Roman"/>
                <w:sz w:val="22"/>
                <w:rPrChange w:id="6309" w:author="tao huang" w:date="2018-10-27T22:47:00Z">
                  <w:rPr>
                    <w:ins w:id="6310" w:author="tao huang" w:date="2018-10-27T22:47:00Z"/>
                    <w:rFonts w:eastAsia="Times New Roman" w:cs="Times New Roman"/>
                    <w:color w:val="385623"/>
                    <w:sz w:val="20"/>
                    <w:szCs w:val="20"/>
                  </w:rPr>
                </w:rPrChange>
              </w:rPr>
            </w:pPr>
            <w:ins w:id="6311" w:author="tao huang" w:date="2018-10-27T22:47:00Z">
              <w:r w:rsidRPr="00012D1C">
                <w:rPr>
                  <w:rFonts w:eastAsia="Times New Roman" w:cs="Times New Roman"/>
                  <w:sz w:val="22"/>
                  <w:rPrChange w:id="6312" w:author="tao huang" w:date="2018-10-27T22:47:00Z">
                    <w:rPr>
                      <w:rFonts w:eastAsia="Times New Roman" w:cs="Times New Roman"/>
                      <w:color w:val="385623"/>
                      <w:sz w:val="20"/>
                      <w:szCs w:val="20"/>
                    </w:rPr>
                  </w:rPrChange>
                </w:rPr>
                <w:t>Mayonnaise</w:t>
              </w:r>
            </w:ins>
          </w:p>
        </w:tc>
        <w:tc>
          <w:tcPr>
            <w:tcW w:w="1236" w:type="dxa"/>
            <w:shd w:val="clear" w:color="auto" w:fill="auto"/>
            <w:noWrap/>
            <w:hideMark/>
            <w:tcPrChange w:id="6313" w:author="tao huang" w:date="2018-10-27T22:47:00Z">
              <w:tcPr>
                <w:tcW w:w="1240" w:type="dxa"/>
                <w:noWrap/>
                <w:hideMark/>
              </w:tcPr>
            </w:tcPrChange>
          </w:tcPr>
          <w:p w14:paraId="59CB03CE"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314" w:author="tao huang" w:date="2018-10-27T22:47:00Z"/>
                <w:rFonts w:eastAsia="Times New Roman" w:cs="Times New Roman"/>
                <w:sz w:val="22"/>
                <w:rPrChange w:id="6315" w:author="tao huang" w:date="2018-10-27T22:47:00Z">
                  <w:rPr>
                    <w:ins w:id="6316" w:author="tao huang" w:date="2018-10-27T22:47:00Z"/>
                    <w:rFonts w:ascii="Calibri" w:eastAsia="Times New Roman" w:hAnsi="Calibri" w:cs="Calibri"/>
                    <w:color w:val="9C5700"/>
                    <w:sz w:val="22"/>
                  </w:rPr>
                </w:rPrChange>
              </w:rPr>
            </w:pPr>
            <w:ins w:id="6317" w:author="tao huang" w:date="2018-10-27T22:47:00Z">
              <w:r w:rsidRPr="00012D1C">
                <w:rPr>
                  <w:rFonts w:eastAsia="Times New Roman" w:cs="Times New Roman"/>
                  <w:sz w:val="22"/>
                  <w:rPrChange w:id="6318" w:author="tao huang" w:date="2018-10-27T22:47:00Z">
                    <w:rPr>
                      <w:rFonts w:ascii="Calibri" w:eastAsia="Times New Roman" w:hAnsi="Calibri" w:cs="Calibri"/>
                      <w:color w:val="9C5700"/>
                      <w:sz w:val="22"/>
                    </w:rPr>
                  </w:rPrChange>
                </w:rPr>
                <w:t>-0.07%</w:t>
              </w:r>
            </w:ins>
          </w:p>
        </w:tc>
        <w:tc>
          <w:tcPr>
            <w:tcW w:w="1236" w:type="dxa"/>
            <w:shd w:val="clear" w:color="auto" w:fill="auto"/>
            <w:noWrap/>
            <w:hideMark/>
            <w:tcPrChange w:id="6319" w:author="tao huang" w:date="2018-10-27T22:47:00Z">
              <w:tcPr>
                <w:tcW w:w="1240" w:type="dxa"/>
                <w:noWrap/>
                <w:hideMark/>
              </w:tcPr>
            </w:tcPrChange>
          </w:tcPr>
          <w:p w14:paraId="5C5DEB3F"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320" w:author="tao huang" w:date="2018-10-27T22:47:00Z"/>
                <w:rFonts w:eastAsia="Times New Roman" w:cs="Times New Roman"/>
                <w:sz w:val="22"/>
                <w:rPrChange w:id="6321" w:author="tao huang" w:date="2018-10-27T22:47:00Z">
                  <w:rPr>
                    <w:ins w:id="6322" w:author="tao huang" w:date="2018-10-27T22:47:00Z"/>
                    <w:rFonts w:ascii="Calibri" w:eastAsia="Times New Roman" w:hAnsi="Calibri" w:cs="Calibri"/>
                    <w:color w:val="9C5700"/>
                    <w:sz w:val="22"/>
                  </w:rPr>
                </w:rPrChange>
              </w:rPr>
            </w:pPr>
            <w:ins w:id="6323" w:author="tao huang" w:date="2018-10-27T22:47:00Z">
              <w:r w:rsidRPr="00012D1C">
                <w:rPr>
                  <w:rFonts w:eastAsia="Times New Roman" w:cs="Times New Roman"/>
                  <w:sz w:val="22"/>
                  <w:rPrChange w:id="6324" w:author="tao huang" w:date="2018-10-27T22:47:00Z">
                    <w:rPr>
                      <w:rFonts w:ascii="Calibri" w:eastAsia="Times New Roman" w:hAnsi="Calibri" w:cs="Calibri"/>
                      <w:color w:val="9C5700"/>
                      <w:sz w:val="22"/>
                    </w:rPr>
                  </w:rPrChange>
                </w:rPr>
                <w:t>0.04%</w:t>
              </w:r>
            </w:ins>
          </w:p>
        </w:tc>
      </w:tr>
      <w:tr w:rsidR="00012D1C" w:rsidRPr="00012D1C" w14:paraId="5B45BDC5" w14:textId="77777777" w:rsidTr="00012D1C">
        <w:trPr>
          <w:trHeight w:val="20"/>
          <w:ins w:id="6325" w:author="tao huang" w:date="2018-10-27T22:47:00Z"/>
          <w:trPrChange w:id="6326" w:author="tao huang" w:date="2018-10-27T22:47:00Z">
            <w:trPr>
              <w:trHeight w:val="300"/>
            </w:trPr>
          </w:trPrChange>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Change w:id="6327" w:author="tao huang" w:date="2018-10-27T22:47:00Z">
              <w:tcPr>
                <w:tcW w:w="2400" w:type="dxa"/>
                <w:noWrap/>
                <w:hideMark/>
              </w:tcPr>
            </w:tcPrChange>
          </w:tcPr>
          <w:p w14:paraId="761A8C78" w14:textId="77777777" w:rsidR="00012D1C" w:rsidRPr="00012D1C" w:rsidRDefault="00012D1C" w:rsidP="00012D1C">
            <w:pPr>
              <w:spacing w:after="0" w:line="240" w:lineRule="auto"/>
              <w:rPr>
                <w:ins w:id="6328" w:author="tao huang" w:date="2018-10-27T22:47:00Z"/>
                <w:rFonts w:eastAsia="Times New Roman" w:cs="Times New Roman"/>
                <w:b w:val="0"/>
                <w:sz w:val="22"/>
                <w:rPrChange w:id="6329" w:author="tao huang" w:date="2018-10-27T22:47:00Z">
                  <w:rPr>
                    <w:ins w:id="6330" w:author="tao huang" w:date="2018-10-27T22:47:00Z"/>
                    <w:rFonts w:eastAsia="Times New Roman" w:cs="Times New Roman"/>
                    <w:color w:val="385623"/>
                    <w:sz w:val="20"/>
                    <w:szCs w:val="20"/>
                  </w:rPr>
                </w:rPrChange>
              </w:rPr>
            </w:pPr>
            <w:ins w:id="6331" w:author="tao huang" w:date="2018-10-27T22:47:00Z">
              <w:r w:rsidRPr="00012D1C">
                <w:rPr>
                  <w:rFonts w:eastAsia="Times New Roman" w:cs="Times New Roman"/>
                  <w:b w:val="0"/>
                  <w:sz w:val="22"/>
                  <w:rPrChange w:id="6332" w:author="tao huang" w:date="2018-10-27T22:47:00Z">
                    <w:rPr>
                      <w:rFonts w:eastAsia="Times New Roman" w:cs="Times New Roman"/>
                      <w:color w:val="385623"/>
                      <w:sz w:val="20"/>
                      <w:szCs w:val="20"/>
                    </w:rPr>
                  </w:rPrChange>
                </w:rPr>
                <w:t>Blades</w:t>
              </w:r>
            </w:ins>
          </w:p>
        </w:tc>
        <w:tc>
          <w:tcPr>
            <w:tcW w:w="1236" w:type="dxa"/>
            <w:shd w:val="clear" w:color="auto" w:fill="auto"/>
            <w:noWrap/>
            <w:hideMark/>
            <w:tcPrChange w:id="6333" w:author="tao huang" w:date="2018-10-27T22:47:00Z">
              <w:tcPr>
                <w:tcW w:w="1240" w:type="dxa"/>
                <w:noWrap/>
                <w:hideMark/>
              </w:tcPr>
            </w:tcPrChange>
          </w:tcPr>
          <w:p w14:paraId="738BBC98"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334" w:author="tao huang" w:date="2018-10-27T22:47:00Z"/>
                <w:rFonts w:eastAsia="Times New Roman" w:cs="Times New Roman"/>
                <w:sz w:val="22"/>
                <w:rPrChange w:id="6335" w:author="tao huang" w:date="2018-10-27T22:47:00Z">
                  <w:rPr>
                    <w:ins w:id="6336" w:author="tao huang" w:date="2018-10-27T22:47:00Z"/>
                    <w:rFonts w:ascii="Calibri" w:eastAsia="Times New Roman" w:hAnsi="Calibri" w:cs="Calibri"/>
                    <w:color w:val="9C5700"/>
                    <w:sz w:val="22"/>
                  </w:rPr>
                </w:rPrChange>
              </w:rPr>
            </w:pPr>
            <w:ins w:id="6337" w:author="tao huang" w:date="2018-10-27T22:47:00Z">
              <w:r w:rsidRPr="00012D1C">
                <w:rPr>
                  <w:rFonts w:eastAsia="Times New Roman" w:cs="Times New Roman"/>
                  <w:sz w:val="22"/>
                  <w:rPrChange w:id="6338" w:author="tao huang" w:date="2018-10-27T22:47:00Z">
                    <w:rPr>
                      <w:rFonts w:ascii="Calibri" w:eastAsia="Times New Roman" w:hAnsi="Calibri" w:cs="Calibri"/>
                      <w:color w:val="9C5700"/>
                      <w:sz w:val="22"/>
                    </w:rPr>
                  </w:rPrChange>
                </w:rPr>
                <w:t>0.37%</w:t>
              </w:r>
            </w:ins>
          </w:p>
        </w:tc>
        <w:tc>
          <w:tcPr>
            <w:tcW w:w="1236" w:type="dxa"/>
            <w:shd w:val="clear" w:color="auto" w:fill="auto"/>
            <w:noWrap/>
            <w:hideMark/>
            <w:tcPrChange w:id="6339" w:author="tao huang" w:date="2018-10-27T22:47:00Z">
              <w:tcPr>
                <w:tcW w:w="1240" w:type="dxa"/>
                <w:noWrap/>
                <w:hideMark/>
              </w:tcPr>
            </w:tcPrChange>
          </w:tcPr>
          <w:p w14:paraId="52CF0DBA"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340" w:author="tao huang" w:date="2018-10-27T22:47:00Z"/>
                <w:rFonts w:eastAsia="Times New Roman" w:cs="Times New Roman"/>
                <w:sz w:val="22"/>
                <w:rPrChange w:id="6341" w:author="tao huang" w:date="2018-10-27T22:47:00Z">
                  <w:rPr>
                    <w:ins w:id="6342" w:author="tao huang" w:date="2018-10-27T22:47:00Z"/>
                    <w:rFonts w:ascii="Calibri" w:eastAsia="Times New Roman" w:hAnsi="Calibri" w:cs="Calibri"/>
                    <w:color w:val="9C5700"/>
                    <w:sz w:val="22"/>
                  </w:rPr>
                </w:rPrChange>
              </w:rPr>
            </w:pPr>
            <w:ins w:id="6343" w:author="tao huang" w:date="2018-10-27T22:47:00Z">
              <w:r w:rsidRPr="00012D1C">
                <w:rPr>
                  <w:rFonts w:eastAsia="Times New Roman" w:cs="Times New Roman"/>
                  <w:sz w:val="22"/>
                  <w:rPrChange w:id="6344" w:author="tao huang" w:date="2018-10-27T22:47:00Z">
                    <w:rPr>
                      <w:rFonts w:ascii="Calibri" w:eastAsia="Times New Roman" w:hAnsi="Calibri" w:cs="Calibri"/>
                      <w:color w:val="9C5700"/>
                      <w:sz w:val="22"/>
                    </w:rPr>
                  </w:rPrChange>
                </w:rPr>
                <w:t>1.30%</w:t>
              </w:r>
            </w:ins>
          </w:p>
        </w:tc>
        <w:tc>
          <w:tcPr>
            <w:tcW w:w="2064" w:type="dxa"/>
            <w:shd w:val="clear" w:color="auto" w:fill="auto"/>
            <w:noWrap/>
            <w:hideMark/>
            <w:tcPrChange w:id="6345" w:author="tao huang" w:date="2018-10-27T22:47:00Z">
              <w:tcPr>
                <w:tcW w:w="1630" w:type="dxa"/>
                <w:noWrap/>
                <w:hideMark/>
              </w:tcPr>
            </w:tcPrChange>
          </w:tcPr>
          <w:p w14:paraId="6C4E71CF" w14:textId="77777777" w:rsidR="00012D1C" w:rsidRPr="00012D1C"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6346" w:author="tao huang" w:date="2018-10-27T22:47:00Z"/>
                <w:rFonts w:eastAsia="Times New Roman" w:cs="Times New Roman"/>
                <w:sz w:val="22"/>
                <w:rPrChange w:id="6347" w:author="tao huang" w:date="2018-10-27T22:47:00Z">
                  <w:rPr>
                    <w:ins w:id="6348" w:author="tao huang" w:date="2018-10-27T22:47:00Z"/>
                    <w:rFonts w:eastAsia="Times New Roman" w:cs="Times New Roman"/>
                    <w:color w:val="385623"/>
                    <w:sz w:val="20"/>
                    <w:szCs w:val="20"/>
                  </w:rPr>
                </w:rPrChange>
              </w:rPr>
            </w:pPr>
            <w:ins w:id="6349" w:author="tao huang" w:date="2018-10-27T22:47:00Z">
              <w:r w:rsidRPr="00012D1C">
                <w:rPr>
                  <w:rFonts w:eastAsia="Times New Roman" w:cs="Times New Roman"/>
                  <w:sz w:val="22"/>
                  <w:rPrChange w:id="6350" w:author="tao huang" w:date="2018-10-27T22:47:00Z">
                    <w:rPr>
                      <w:rFonts w:eastAsia="Times New Roman" w:cs="Times New Roman"/>
                      <w:color w:val="385623"/>
                      <w:sz w:val="20"/>
                      <w:szCs w:val="20"/>
                    </w:rPr>
                  </w:rPrChange>
                </w:rPr>
                <w:t>Milk</w:t>
              </w:r>
            </w:ins>
          </w:p>
        </w:tc>
        <w:tc>
          <w:tcPr>
            <w:tcW w:w="1236" w:type="dxa"/>
            <w:shd w:val="clear" w:color="auto" w:fill="auto"/>
            <w:noWrap/>
            <w:hideMark/>
            <w:tcPrChange w:id="6351" w:author="tao huang" w:date="2018-10-27T22:47:00Z">
              <w:tcPr>
                <w:tcW w:w="1240" w:type="dxa"/>
                <w:noWrap/>
                <w:hideMark/>
              </w:tcPr>
            </w:tcPrChange>
          </w:tcPr>
          <w:p w14:paraId="1870F8DB"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352" w:author="tao huang" w:date="2018-10-27T22:47:00Z"/>
                <w:rFonts w:eastAsia="Times New Roman" w:cs="Times New Roman"/>
                <w:sz w:val="22"/>
                <w:rPrChange w:id="6353" w:author="tao huang" w:date="2018-10-27T22:47:00Z">
                  <w:rPr>
                    <w:ins w:id="6354" w:author="tao huang" w:date="2018-10-27T22:47:00Z"/>
                    <w:rFonts w:ascii="Calibri" w:eastAsia="Times New Roman" w:hAnsi="Calibri" w:cs="Calibri"/>
                    <w:color w:val="9C5700"/>
                    <w:sz w:val="22"/>
                  </w:rPr>
                </w:rPrChange>
              </w:rPr>
            </w:pPr>
            <w:ins w:id="6355" w:author="tao huang" w:date="2018-10-27T22:47:00Z">
              <w:r w:rsidRPr="00012D1C">
                <w:rPr>
                  <w:rFonts w:eastAsia="Times New Roman" w:cs="Times New Roman"/>
                  <w:sz w:val="22"/>
                  <w:rPrChange w:id="6356" w:author="tao huang" w:date="2018-10-27T22:47:00Z">
                    <w:rPr>
                      <w:rFonts w:ascii="Calibri" w:eastAsia="Times New Roman" w:hAnsi="Calibri" w:cs="Calibri"/>
                      <w:color w:val="9C5700"/>
                      <w:sz w:val="22"/>
                    </w:rPr>
                  </w:rPrChange>
                </w:rPr>
                <w:t>0.82%</w:t>
              </w:r>
            </w:ins>
          </w:p>
        </w:tc>
        <w:tc>
          <w:tcPr>
            <w:tcW w:w="1236" w:type="dxa"/>
            <w:shd w:val="clear" w:color="auto" w:fill="auto"/>
            <w:noWrap/>
            <w:hideMark/>
            <w:tcPrChange w:id="6357" w:author="tao huang" w:date="2018-10-27T22:47:00Z">
              <w:tcPr>
                <w:tcW w:w="1240" w:type="dxa"/>
                <w:noWrap/>
                <w:hideMark/>
              </w:tcPr>
            </w:tcPrChange>
          </w:tcPr>
          <w:p w14:paraId="41079757"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358" w:author="tao huang" w:date="2018-10-27T22:47:00Z"/>
                <w:rFonts w:eastAsia="Times New Roman" w:cs="Times New Roman"/>
                <w:sz w:val="22"/>
                <w:rPrChange w:id="6359" w:author="tao huang" w:date="2018-10-27T22:47:00Z">
                  <w:rPr>
                    <w:ins w:id="6360" w:author="tao huang" w:date="2018-10-27T22:47:00Z"/>
                    <w:rFonts w:ascii="Calibri" w:eastAsia="Times New Roman" w:hAnsi="Calibri" w:cs="Calibri"/>
                    <w:color w:val="9C5700"/>
                    <w:sz w:val="22"/>
                  </w:rPr>
                </w:rPrChange>
              </w:rPr>
            </w:pPr>
            <w:ins w:id="6361" w:author="tao huang" w:date="2018-10-27T22:47:00Z">
              <w:r w:rsidRPr="00012D1C">
                <w:rPr>
                  <w:rFonts w:eastAsia="Times New Roman" w:cs="Times New Roman"/>
                  <w:sz w:val="22"/>
                  <w:rPrChange w:id="6362" w:author="tao huang" w:date="2018-10-27T22:47:00Z">
                    <w:rPr>
                      <w:rFonts w:ascii="Calibri" w:eastAsia="Times New Roman" w:hAnsi="Calibri" w:cs="Calibri"/>
                      <w:color w:val="9C5700"/>
                      <w:sz w:val="22"/>
                    </w:rPr>
                  </w:rPrChange>
                </w:rPr>
                <w:t>4.84%</w:t>
              </w:r>
            </w:ins>
          </w:p>
        </w:tc>
      </w:tr>
      <w:tr w:rsidR="00012D1C" w:rsidRPr="00012D1C"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ins w:id="6363" w:author="tao huang" w:date="2018-10-27T22:47:00Z"/>
          <w:trPrChange w:id="6364" w:author="tao huang" w:date="2018-10-27T22:47:00Z">
            <w:trPr>
              <w:trHeight w:val="300"/>
            </w:trPr>
          </w:trPrChange>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Change w:id="6365" w:author="tao huang" w:date="2018-10-27T22:47:00Z">
              <w:tcPr>
                <w:tcW w:w="2400" w:type="dxa"/>
                <w:noWrap/>
                <w:hideMark/>
              </w:tcPr>
            </w:tcPrChange>
          </w:tcPr>
          <w:p w14:paraId="1D8E0E41" w14:textId="77777777" w:rsidR="00012D1C" w:rsidRPr="00012D1C" w:rsidRDefault="00012D1C" w:rsidP="00012D1C">
            <w:pPr>
              <w:spacing w:after="0" w:line="240" w:lineRule="auto"/>
              <w:cnfStyle w:val="001000100000" w:firstRow="0" w:lastRow="0" w:firstColumn="1" w:lastColumn="0" w:oddVBand="0" w:evenVBand="0" w:oddHBand="1" w:evenHBand="0" w:firstRowFirstColumn="0" w:firstRowLastColumn="0" w:lastRowFirstColumn="0" w:lastRowLastColumn="0"/>
              <w:rPr>
                <w:ins w:id="6366" w:author="tao huang" w:date="2018-10-27T22:47:00Z"/>
                <w:rFonts w:eastAsia="Times New Roman" w:cs="Times New Roman"/>
                <w:b w:val="0"/>
                <w:sz w:val="22"/>
                <w:rPrChange w:id="6367" w:author="tao huang" w:date="2018-10-27T22:47:00Z">
                  <w:rPr>
                    <w:ins w:id="6368" w:author="tao huang" w:date="2018-10-27T22:47:00Z"/>
                    <w:rFonts w:eastAsia="Times New Roman" w:cs="Times New Roman"/>
                    <w:color w:val="385623"/>
                    <w:sz w:val="20"/>
                    <w:szCs w:val="20"/>
                  </w:rPr>
                </w:rPrChange>
              </w:rPr>
            </w:pPr>
            <w:ins w:id="6369" w:author="tao huang" w:date="2018-10-27T22:47:00Z">
              <w:r w:rsidRPr="00012D1C">
                <w:rPr>
                  <w:rFonts w:eastAsia="Times New Roman" w:cs="Times New Roman"/>
                  <w:b w:val="0"/>
                  <w:sz w:val="22"/>
                  <w:rPrChange w:id="6370" w:author="tao huang" w:date="2018-10-27T22:47:00Z">
                    <w:rPr>
                      <w:rFonts w:eastAsia="Times New Roman" w:cs="Times New Roman"/>
                      <w:color w:val="385623"/>
                      <w:sz w:val="20"/>
                      <w:szCs w:val="20"/>
                    </w:rPr>
                  </w:rPrChange>
                </w:rPr>
                <w:t>Carbonated Beverages</w:t>
              </w:r>
            </w:ins>
          </w:p>
        </w:tc>
        <w:tc>
          <w:tcPr>
            <w:tcW w:w="1236" w:type="dxa"/>
            <w:shd w:val="clear" w:color="auto" w:fill="auto"/>
            <w:noWrap/>
            <w:hideMark/>
            <w:tcPrChange w:id="6371" w:author="tao huang" w:date="2018-10-27T22:47:00Z">
              <w:tcPr>
                <w:tcW w:w="1240" w:type="dxa"/>
                <w:noWrap/>
                <w:hideMark/>
              </w:tcPr>
            </w:tcPrChange>
          </w:tcPr>
          <w:p w14:paraId="6DC5855D"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372" w:author="tao huang" w:date="2018-10-27T22:47:00Z"/>
                <w:rFonts w:eastAsia="Times New Roman" w:cs="Times New Roman"/>
                <w:sz w:val="22"/>
                <w:rPrChange w:id="6373" w:author="tao huang" w:date="2018-10-27T22:47:00Z">
                  <w:rPr>
                    <w:ins w:id="6374" w:author="tao huang" w:date="2018-10-27T22:47:00Z"/>
                    <w:rFonts w:ascii="Calibri" w:eastAsia="Times New Roman" w:hAnsi="Calibri" w:cs="Calibri"/>
                    <w:color w:val="9C5700"/>
                    <w:sz w:val="22"/>
                  </w:rPr>
                </w:rPrChange>
              </w:rPr>
            </w:pPr>
            <w:ins w:id="6375" w:author="tao huang" w:date="2018-10-27T22:47:00Z">
              <w:r w:rsidRPr="00012D1C">
                <w:rPr>
                  <w:rFonts w:eastAsia="Times New Roman" w:cs="Times New Roman"/>
                  <w:sz w:val="22"/>
                  <w:rPrChange w:id="6376" w:author="tao huang" w:date="2018-10-27T22:47:00Z">
                    <w:rPr>
                      <w:rFonts w:ascii="Calibri" w:eastAsia="Times New Roman" w:hAnsi="Calibri" w:cs="Calibri"/>
                      <w:color w:val="9C5700"/>
                      <w:sz w:val="22"/>
                    </w:rPr>
                  </w:rPrChange>
                </w:rPr>
                <w:t>-0.33%</w:t>
              </w:r>
            </w:ins>
          </w:p>
        </w:tc>
        <w:tc>
          <w:tcPr>
            <w:tcW w:w="1236" w:type="dxa"/>
            <w:shd w:val="clear" w:color="auto" w:fill="auto"/>
            <w:noWrap/>
            <w:hideMark/>
            <w:tcPrChange w:id="6377" w:author="tao huang" w:date="2018-10-27T22:47:00Z">
              <w:tcPr>
                <w:tcW w:w="1240" w:type="dxa"/>
                <w:noWrap/>
                <w:hideMark/>
              </w:tcPr>
            </w:tcPrChange>
          </w:tcPr>
          <w:p w14:paraId="4D9A3200"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378" w:author="tao huang" w:date="2018-10-27T22:47:00Z"/>
                <w:rFonts w:eastAsia="Times New Roman" w:cs="Times New Roman"/>
                <w:sz w:val="22"/>
                <w:rPrChange w:id="6379" w:author="tao huang" w:date="2018-10-27T22:47:00Z">
                  <w:rPr>
                    <w:ins w:id="6380" w:author="tao huang" w:date="2018-10-27T22:47:00Z"/>
                    <w:rFonts w:ascii="Calibri" w:eastAsia="Times New Roman" w:hAnsi="Calibri" w:cs="Calibri"/>
                    <w:color w:val="9C5700"/>
                    <w:sz w:val="22"/>
                  </w:rPr>
                </w:rPrChange>
              </w:rPr>
            </w:pPr>
            <w:ins w:id="6381" w:author="tao huang" w:date="2018-10-27T22:47:00Z">
              <w:r w:rsidRPr="00012D1C">
                <w:rPr>
                  <w:rFonts w:eastAsia="Times New Roman" w:cs="Times New Roman"/>
                  <w:sz w:val="22"/>
                  <w:rPrChange w:id="6382" w:author="tao huang" w:date="2018-10-27T22:47:00Z">
                    <w:rPr>
                      <w:rFonts w:ascii="Calibri" w:eastAsia="Times New Roman" w:hAnsi="Calibri" w:cs="Calibri"/>
                      <w:color w:val="9C5700"/>
                      <w:sz w:val="22"/>
                    </w:rPr>
                  </w:rPrChange>
                </w:rPr>
                <w:t>-2.13%</w:t>
              </w:r>
            </w:ins>
          </w:p>
        </w:tc>
        <w:tc>
          <w:tcPr>
            <w:tcW w:w="2064" w:type="dxa"/>
            <w:shd w:val="clear" w:color="auto" w:fill="auto"/>
            <w:noWrap/>
            <w:hideMark/>
            <w:tcPrChange w:id="6383" w:author="tao huang" w:date="2018-10-27T22:47:00Z">
              <w:tcPr>
                <w:tcW w:w="1630" w:type="dxa"/>
                <w:noWrap/>
                <w:hideMark/>
              </w:tcPr>
            </w:tcPrChange>
          </w:tcPr>
          <w:p w14:paraId="2F7D1586" w14:textId="77777777" w:rsidR="00012D1C" w:rsidRPr="00012D1C"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6384" w:author="tao huang" w:date="2018-10-27T22:47:00Z"/>
                <w:rFonts w:eastAsia="Times New Roman" w:cs="Times New Roman"/>
                <w:sz w:val="22"/>
                <w:rPrChange w:id="6385" w:author="tao huang" w:date="2018-10-27T22:47:00Z">
                  <w:rPr>
                    <w:ins w:id="6386" w:author="tao huang" w:date="2018-10-27T22:47:00Z"/>
                    <w:rFonts w:eastAsia="Times New Roman" w:cs="Times New Roman"/>
                    <w:color w:val="385623"/>
                    <w:sz w:val="20"/>
                    <w:szCs w:val="20"/>
                  </w:rPr>
                </w:rPrChange>
              </w:rPr>
            </w:pPr>
            <w:ins w:id="6387" w:author="tao huang" w:date="2018-10-27T22:47:00Z">
              <w:r w:rsidRPr="00012D1C">
                <w:rPr>
                  <w:rFonts w:eastAsia="Times New Roman" w:cs="Times New Roman"/>
                  <w:sz w:val="22"/>
                  <w:rPrChange w:id="6388" w:author="tao huang" w:date="2018-10-27T22:47:00Z">
                    <w:rPr>
                      <w:rFonts w:eastAsia="Times New Roman" w:cs="Times New Roman"/>
                      <w:color w:val="385623"/>
                      <w:sz w:val="20"/>
                      <w:szCs w:val="20"/>
                    </w:rPr>
                  </w:rPrChange>
                </w:rPr>
                <w:t>Mustard &amp; Ketchup</w:t>
              </w:r>
            </w:ins>
          </w:p>
        </w:tc>
        <w:tc>
          <w:tcPr>
            <w:tcW w:w="1236" w:type="dxa"/>
            <w:shd w:val="clear" w:color="auto" w:fill="auto"/>
            <w:noWrap/>
            <w:hideMark/>
            <w:tcPrChange w:id="6389" w:author="tao huang" w:date="2018-10-27T22:47:00Z">
              <w:tcPr>
                <w:tcW w:w="1240" w:type="dxa"/>
                <w:noWrap/>
                <w:hideMark/>
              </w:tcPr>
            </w:tcPrChange>
          </w:tcPr>
          <w:p w14:paraId="6CAF8241"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390" w:author="tao huang" w:date="2018-10-27T22:47:00Z"/>
                <w:rFonts w:eastAsia="Times New Roman" w:cs="Times New Roman"/>
                <w:sz w:val="22"/>
                <w:rPrChange w:id="6391" w:author="tao huang" w:date="2018-10-27T22:47:00Z">
                  <w:rPr>
                    <w:ins w:id="6392" w:author="tao huang" w:date="2018-10-27T22:47:00Z"/>
                    <w:rFonts w:ascii="Calibri" w:eastAsia="Times New Roman" w:hAnsi="Calibri" w:cs="Calibri"/>
                    <w:color w:val="9C5700"/>
                    <w:sz w:val="22"/>
                  </w:rPr>
                </w:rPrChange>
              </w:rPr>
            </w:pPr>
            <w:ins w:id="6393" w:author="tao huang" w:date="2018-10-27T22:47:00Z">
              <w:r w:rsidRPr="00012D1C">
                <w:rPr>
                  <w:rFonts w:eastAsia="Times New Roman" w:cs="Times New Roman"/>
                  <w:sz w:val="22"/>
                  <w:rPrChange w:id="6394" w:author="tao huang" w:date="2018-10-27T22:47:00Z">
                    <w:rPr>
                      <w:rFonts w:ascii="Calibri" w:eastAsia="Times New Roman" w:hAnsi="Calibri" w:cs="Calibri"/>
                      <w:color w:val="9C5700"/>
                      <w:sz w:val="22"/>
                    </w:rPr>
                  </w:rPrChange>
                </w:rPr>
                <w:t>0.45%</w:t>
              </w:r>
            </w:ins>
          </w:p>
        </w:tc>
        <w:tc>
          <w:tcPr>
            <w:tcW w:w="1236" w:type="dxa"/>
            <w:shd w:val="clear" w:color="auto" w:fill="auto"/>
            <w:noWrap/>
            <w:hideMark/>
            <w:tcPrChange w:id="6395" w:author="tao huang" w:date="2018-10-27T22:47:00Z">
              <w:tcPr>
                <w:tcW w:w="1240" w:type="dxa"/>
                <w:noWrap/>
                <w:hideMark/>
              </w:tcPr>
            </w:tcPrChange>
          </w:tcPr>
          <w:p w14:paraId="2424E9E2"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396" w:author="tao huang" w:date="2018-10-27T22:47:00Z"/>
                <w:rFonts w:eastAsia="Times New Roman" w:cs="Times New Roman"/>
                <w:sz w:val="22"/>
                <w:rPrChange w:id="6397" w:author="tao huang" w:date="2018-10-27T22:47:00Z">
                  <w:rPr>
                    <w:ins w:id="6398" w:author="tao huang" w:date="2018-10-27T22:47:00Z"/>
                    <w:rFonts w:ascii="Calibri" w:eastAsia="Times New Roman" w:hAnsi="Calibri" w:cs="Calibri"/>
                    <w:color w:val="9C5700"/>
                    <w:sz w:val="22"/>
                  </w:rPr>
                </w:rPrChange>
              </w:rPr>
            </w:pPr>
            <w:ins w:id="6399" w:author="tao huang" w:date="2018-10-27T22:47:00Z">
              <w:r w:rsidRPr="00012D1C">
                <w:rPr>
                  <w:rFonts w:eastAsia="Times New Roman" w:cs="Times New Roman"/>
                  <w:sz w:val="22"/>
                  <w:rPrChange w:id="6400" w:author="tao huang" w:date="2018-10-27T22:47:00Z">
                    <w:rPr>
                      <w:rFonts w:ascii="Calibri" w:eastAsia="Times New Roman" w:hAnsi="Calibri" w:cs="Calibri"/>
                      <w:color w:val="9C5700"/>
                      <w:sz w:val="22"/>
                    </w:rPr>
                  </w:rPrChange>
                </w:rPr>
                <w:t>-0.84%</w:t>
              </w:r>
            </w:ins>
          </w:p>
        </w:tc>
      </w:tr>
      <w:tr w:rsidR="00012D1C" w:rsidRPr="00012D1C" w14:paraId="270DA9D4" w14:textId="77777777" w:rsidTr="00012D1C">
        <w:trPr>
          <w:trHeight w:val="20"/>
          <w:ins w:id="6401" w:author="tao huang" w:date="2018-10-27T22:47:00Z"/>
          <w:trPrChange w:id="6402" w:author="tao huang" w:date="2018-10-27T22:47:00Z">
            <w:trPr>
              <w:trHeight w:val="300"/>
            </w:trPr>
          </w:trPrChange>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Change w:id="6403" w:author="tao huang" w:date="2018-10-27T22:47:00Z">
              <w:tcPr>
                <w:tcW w:w="2400" w:type="dxa"/>
                <w:noWrap/>
                <w:hideMark/>
              </w:tcPr>
            </w:tcPrChange>
          </w:tcPr>
          <w:p w14:paraId="5C995D2D" w14:textId="77777777" w:rsidR="00012D1C" w:rsidRPr="00012D1C" w:rsidRDefault="00012D1C" w:rsidP="00012D1C">
            <w:pPr>
              <w:spacing w:after="0" w:line="240" w:lineRule="auto"/>
              <w:rPr>
                <w:ins w:id="6404" w:author="tao huang" w:date="2018-10-27T22:47:00Z"/>
                <w:rFonts w:eastAsia="Times New Roman" w:cs="Times New Roman"/>
                <w:b w:val="0"/>
                <w:sz w:val="22"/>
                <w:rPrChange w:id="6405" w:author="tao huang" w:date="2018-10-27T22:47:00Z">
                  <w:rPr>
                    <w:ins w:id="6406" w:author="tao huang" w:date="2018-10-27T22:47:00Z"/>
                    <w:rFonts w:eastAsia="Times New Roman" w:cs="Times New Roman"/>
                    <w:color w:val="385623"/>
                    <w:sz w:val="20"/>
                    <w:szCs w:val="20"/>
                  </w:rPr>
                </w:rPrChange>
              </w:rPr>
            </w:pPr>
            <w:ins w:id="6407" w:author="tao huang" w:date="2018-10-27T22:47:00Z">
              <w:r w:rsidRPr="00012D1C">
                <w:rPr>
                  <w:rFonts w:eastAsia="Times New Roman" w:cs="Times New Roman"/>
                  <w:b w:val="0"/>
                  <w:sz w:val="22"/>
                  <w:rPrChange w:id="6408" w:author="tao huang" w:date="2018-10-27T22:47:00Z">
                    <w:rPr>
                      <w:rFonts w:eastAsia="Times New Roman" w:cs="Times New Roman"/>
                      <w:color w:val="385623"/>
                      <w:sz w:val="20"/>
                      <w:szCs w:val="20"/>
                    </w:rPr>
                  </w:rPrChange>
                </w:rPr>
                <w:t>Cigarette</w:t>
              </w:r>
            </w:ins>
          </w:p>
        </w:tc>
        <w:tc>
          <w:tcPr>
            <w:tcW w:w="1236" w:type="dxa"/>
            <w:shd w:val="clear" w:color="auto" w:fill="auto"/>
            <w:noWrap/>
            <w:hideMark/>
            <w:tcPrChange w:id="6409" w:author="tao huang" w:date="2018-10-27T22:47:00Z">
              <w:tcPr>
                <w:tcW w:w="1240" w:type="dxa"/>
                <w:noWrap/>
                <w:hideMark/>
              </w:tcPr>
            </w:tcPrChange>
          </w:tcPr>
          <w:p w14:paraId="02987EDD"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410" w:author="tao huang" w:date="2018-10-27T22:47:00Z"/>
                <w:rFonts w:eastAsia="Times New Roman" w:cs="Times New Roman"/>
                <w:sz w:val="22"/>
                <w:rPrChange w:id="6411" w:author="tao huang" w:date="2018-10-27T22:47:00Z">
                  <w:rPr>
                    <w:ins w:id="6412" w:author="tao huang" w:date="2018-10-27T22:47:00Z"/>
                    <w:rFonts w:ascii="Calibri" w:eastAsia="Times New Roman" w:hAnsi="Calibri" w:cs="Calibri"/>
                    <w:color w:val="9C5700"/>
                    <w:sz w:val="22"/>
                  </w:rPr>
                </w:rPrChange>
              </w:rPr>
            </w:pPr>
            <w:ins w:id="6413" w:author="tao huang" w:date="2018-10-27T22:47:00Z">
              <w:r w:rsidRPr="00012D1C">
                <w:rPr>
                  <w:rFonts w:eastAsia="Times New Roman" w:cs="Times New Roman"/>
                  <w:sz w:val="22"/>
                  <w:rPrChange w:id="6414" w:author="tao huang" w:date="2018-10-27T22:47:00Z">
                    <w:rPr>
                      <w:rFonts w:ascii="Calibri" w:eastAsia="Times New Roman" w:hAnsi="Calibri" w:cs="Calibri"/>
                      <w:color w:val="9C5700"/>
                      <w:sz w:val="22"/>
                    </w:rPr>
                  </w:rPrChange>
                </w:rPr>
                <w:t>0.07%</w:t>
              </w:r>
            </w:ins>
          </w:p>
        </w:tc>
        <w:tc>
          <w:tcPr>
            <w:tcW w:w="1236" w:type="dxa"/>
            <w:shd w:val="clear" w:color="auto" w:fill="auto"/>
            <w:noWrap/>
            <w:hideMark/>
            <w:tcPrChange w:id="6415" w:author="tao huang" w:date="2018-10-27T22:47:00Z">
              <w:tcPr>
                <w:tcW w:w="1240" w:type="dxa"/>
                <w:noWrap/>
                <w:hideMark/>
              </w:tcPr>
            </w:tcPrChange>
          </w:tcPr>
          <w:p w14:paraId="2F478CE6"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416" w:author="tao huang" w:date="2018-10-27T22:47:00Z"/>
                <w:rFonts w:eastAsia="Times New Roman" w:cs="Times New Roman"/>
                <w:sz w:val="22"/>
                <w:rPrChange w:id="6417" w:author="tao huang" w:date="2018-10-27T22:47:00Z">
                  <w:rPr>
                    <w:ins w:id="6418" w:author="tao huang" w:date="2018-10-27T22:47:00Z"/>
                    <w:rFonts w:ascii="Calibri" w:eastAsia="Times New Roman" w:hAnsi="Calibri" w:cs="Calibri"/>
                    <w:color w:val="9C5700"/>
                    <w:sz w:val="22"/>
                  </w:rPr>
                </w:rPrChange>
              </w:rPr>
            </w:pPr>
            <w:ins w:id="6419" w:author="tao huang" w:date="2018-10-27T22:47:00Z">
              <w:r w:rsidRPr="00012D1C">
                <w:rPr>
                  <w:rFonts w:eastAsia="Times New Roman" w:cs="Times New Roman"/>
                  <w:sz w:val="22"/>
                  <w:rPrChange w:id="6420" w:author="tao huang" w:date="2018-10-27T22:47:00Z">
                    <w:rPr>
                      <w:rFonts w:ascii="Calibri" w:eastAsia="Times New Roman" w:hAnsi="Calibri" w:cs="Calibri"/>
                      <w:color w:val="9C5700"/>
                      <w:sz w:val="22"/>
                    </w:rPr>
                  </w:rPrChange>
                </w:rPr>
                <w:t>0.72%</w:t>
              </w:r>
            </w:ins>
          </w:p>
        </w:tc>
        <w:tc>
          <w:tcPr>
            <w:tcW w:w="2064" w:type="dxa"/>
            <w:shd w:val="clear" w:color="auto" w:fill="auto"/>
            <w:noWrap/>
            <w:hideMark/>
            <w:tcPrChange w:id="6421" w:author="tao huang" w:date="2018-10-27T22:47:00Z">
              <w:tcPr>
                <w:tcW w:w="1630" w:type="dxa"/>
                <w:noWrap/>
                <w:hideMark/>
              </w:tcPr>
            </w:tcPrChange>
          </w:tcPr>
          <w:p w14:paraId="66F51844" w14:textId="77777777" w:rsidR="00012D1C" w:rsidRPr="00012D1C"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6422" w:author="tao huang" w:date="2018-10-27T22:47:00Z"/>
                <w:rFonts w:eastAsia="Times New Roman" w:cs="Times New Roman"/>
                <w:sz w:val="22"/>
                <w:rPrChange w:id="6423" w:author="tao huang" w:date="2018-10-27T22:47:00Z">
                  <w:rPr>
                    <w:ins w:id="6424" w:author="tao huang" w:date="2018-10-27T22:47:00Z"/>
                    <w:rFonts w:eastAsia="Times New Roman" w:cs="Times New Roman"/>
                    <w:color w:val="385623"/>
                    <w:sz w:val="20"/>
                    <w:szCs w:val="20"/>
                  </w:rPr>
                </w:rPrChange>
              </w:rPr>
            </w:pPr>
            <w:ins w:id="6425" w:author="tao huang" w:date="2018-10-27T22:47:00Z">
              <w:r w:rsidRPr="00012D1C">
                <w:rPr>
                  <w:rFonts w:eastAsia="Times New Roman" w:cs="Times New Roman"/>
                  <w:sz w:val="22"/>
                  <w:rPrChange w:id="6426" w:author="tao huang" w:date="2018-10-27T22:47:00Z">
                    <w:rPr>
                      <w:rFonts w:eastAsia="Times New Roman" w:cs="Times New Roman"/>
                      <w:color w:val="385623"/>
                      <w:sz w:val="20"/>
                      <w:szCs w:val="20"/>
                    </w:rPr>
                  </w:rPrChange>
                </w:rPr>
                <w:t>Peanut butter</w:t>
              </w:r>
            </w:ins>
          </w:p>
        </w:tc>
        <w:tc>
          <w:tcPr>
            <w:tcW w:w="1236" w:type="dxa"/>
            <w:shd w:val="clear" w:color="auto" w:fill="auto"/>
            <w:noWrap/>
            <w:hideMark/>
            <w:tcPrChange w:id="6427" w:author="tao huang" w:date="2018-10-27T22:47:00Z">
              <w:tcPr>
                <w:tcW w:w="1240" w:type="dxa"/>
                <w:noWrap/>
                <w:hideMark/>
              </w:tcPr>
            </w:tcPrChange>
          </w:tcPr>
          <w:p w14:paraId="63B0C8D6"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428" w:author="tao huang" w:date="2018-10-27T22:47:00Z"/>
                <w:rFonts w:eastAsia="Times New Roman" w:cs="Times New Roman"/>
                <w:sz w:val="22"/>
                <w:rPrChange w:id="6429" w:author="tao huang" w:date="2018-10-27T22:47:00Z">
                  <w:rPr>
                    <w:ins w:id="6430" w:author="tao huang" w:date="2018-10-27T22:47:00Z"/>
                    <w:rFonts w:ascii="Calibri" w:eastAsia="Times New Roman" w:hAnsi="Calibri" w:cs="Calibri"/>
                    <w:color w:val="9C5700"/>
                    <w:sz w:val="22"/>
                  </w:rPr>
                </w:rPrChange>
              </w:rPr>
            </w:pPr>
            <w:ins w:id="6431" w:author="tao huang" w:date="2018-10-27T22:47:00Z">
              <w:r w:rsidRPr="00012D1C">
                <w:rPr>
                  <w:rFonts w:eastAsia="Times New Roman" w:cs="Times New Roman"/>
                  <w:sz w:val="22"/>
                  <w:rPrChange w:id="6432" w:author="tao huang" w:date="2018-10-27T22:47:00Z">
                    <w:rPr>
                      <w:rFonts w:ascii="Calibri" w:eastAsia="Times New Roman" w:hAnsi="Calibri" w:cs="Calibri"/>
                      <w:color w:val="9C5700"/>
                      <w:sz w:val="22"/>
                    </w:rPr>
                  </w:rPrChange>
                </w:rPr>
                <w:t>-0.19%</w:t>
              </w:r>
            </w:ins>
          </w:p>
        </w:tc>
        <w:tc>
          <w:tcPr>
            <w:tcW w:w="1236" w:type="dxa"/>
            <w:shd w:val="clear" w:color="auto" w:fill="auto"/>
            <w:noWrap/>
            <w:hideMark/>
            <w:tcPrChange w:id="6433" w:author="tao huang" w:date="2018-10-27T22:47:00Z">
              <w:tcPr>
                <w:tcW w:w="1240" w:type="dxa"/>
                <w:noWrap/>
                <w:hideMark/>
              </w:tcPr>
            </w:tcPrChange>
          </w:tcPr>
          <w:p w14:paraId="1015954F"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434" w:author="tao huang" w:date="2018-10-27T22:47:00Z"/>
                <w:rFonts w:eastAsia="Times New Roman" w:cs="Times New Roman"/>
                <w:sz w:val="22"/>
                <w:rPrChange w:id="6435" w:author="tao huang" w:date="2018-10-27T22:47:00Z">
                  <w:rPr>
                    <w:ins w:id="6436" w:author="tao huang" w:date="2018-10-27T22:47:00Z"/>
                    <w:rFonts w:ascii="Calibri" w:eastAsia="Times New Roman" w:hAnsi="Calibri" w:cs="Calibri"/>
                    <w:color w:val="9C5700"/>
                    <w:sz w:val="22"/>
                  </w:rPr>
                </w:rPrChange>
              </w:rPr>
            </w:pPr>
            <w:ins w:id="6437" w:author="tao huang" w:date="2018-10-27T22:47:00Z">
              <w:r w:rsidRPr="00012D1C">
                <w:rPr>
                  <w:rFonts w:eastAsia="Times New Roman" w:cs="Times New Roman"/>
                  <w:sz w:val="22"/>
                  <w:rPrChange w:id="6438" w:author="tao huang" w:date="2018-10-27T22:47:00Z">
                    <w:rPr>
                      <w:rFonts w:ascii="Calibri" w:eastAsia="Times New Roman" w:hAnsi="Calibri" w:cs="Calibri"/>
                      <w:color w:val="9C5700"/>
                      <w:sz w:val="22"/>
                    </w:rPr>
                  </w:rPrChange>
                </w:rPr>
                <w:t>4.88%</w:t>
              </w:r>
            </w:ins>
          </w:p>
        </w:tc>
      </w:tr>
      <w:tr w:rsidR="00012D1C" w:rsidRPr="00012D1C"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ins w:id="6439" w:author="tao huang" w:date="2018-10-27T22:47:00Z"/>
          <w:trPrChange w:id="6440" w:author="tao huang" w:date="2018-10-27T22:47:00Z">
            <w:trPr>
              <w:trHeight w:val="300"/>
            </w:trPr>
          </w:trPrChange>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Change w:id="6441" w:author="tao huang" w:date="2018-10-27T22:47:00Z">
              <w:tcPr>
                <w:tcW w:w="2400" w:type="dxa"/>
                <w:noWrap/>
                <w:hideMark/>
              </w:tcPr>
            </w:tcPrChange>
          </w:tcPr>
          <w:p w14:paraId="5238F159" w14:textId="77777777" w:rsidR="00012D1C" w:rsidRPr="00012D1C" w:rsidRDefault="00012D1C" w:rsidP="00012D1C">
            <w:pPr>
              <w:spacing w:after="0" w:line="240" w:lineRule="auto"/>
              <w:cnfStyle w:val="001000100000" w:firstRow="0" w:lastRow="0" w:firstColumn="1" w:lastColumn="0" w:oddVBand="0" w:evenVBand="0" w:oddHBand="1" w:evenHBand="0" w:firstRowFirstColumn="0" w:firstRowLastColumn="0" w:lastRowFirstColumn="0" w:lastRowLastColumn="0"/>
              <w:rPr>
                <w:ins w:id="6442" w:author="tao huang" w:date="2018-10-27T22:47:00Z"/>
                <w:rFonts w:eastAsia="Times New Roman" w:cs="Times New Roman"/>
                <w:b w:val="0"/>
                <w:sz w:val="22"/>
                <w:rPrChange w:id="6443" w:author="tao huang" w:date="2018-10-27T22:47:00Z">
                  <w:rPr>
                    <w:ins w:id="6444" w:author="tao huang" w:date="2018-10-27T22:47:00Z"/>
                    <w:rFonts w:eastAsia="Times New Roman" w:cs="Times New Roman"/>
                    <w:color w:val="385623"/>
                    <w:sz w:val="20"/>
                    <w:szCs w:val="20"/>
                  </w:rPr>
                </w:rPrChange>
              </w:rPr>
            </w:pPr>
            <w:ins w:id="6445" w:author="tao huang" w:date="2018-10-27T22:47:00Z">
              <w:r w:rsidRPr="00012D1C">
                <w:rPr>
                  <w:rFonts w:eastAsia="Times New Roman" w:cs="Times New Roman"/>
                  <w:b w:val="0"/>
                  <w:sz w:val="22"/>
                  <w:rPrChange w:id="6446" w:author="tao huang" w:date="2018-10-27T22:47:00Z">
                    <w:rPr>
                      <w:rFonts w:eastAsia="Times New Roman" w:cs="Times New Roman"/>
                      <w:color w:val="385623"/>
                      <w:sz w:val="20"/>
                      <w:szCs w:val="20"/>
                    </w:rPr>
                  </w:rPrChange>
                </w:rPr>
                <w:t>Coffee</w:t>
              </w:r>
            </w:ins>
          </w:p>
        </w:tc>
        <w:tc>
          <w:tcPr>
            <w:tcW w:w="1236" w:type="dxa"/>
            <w:shd w:val="clear" w:color="auto" w:fill="auto"/>
            <w:noWrap/>
            <w:hideMark/>
            <w:tcPrChange w:id="6447" w:author="tao huang" w:date="2018-10-27T22:47:00Z">
              <w:tcPr>
                <w:tcW w:w="1240" w:type="dxa"/>
                <w:noWrap/>
                <w:hideMark/>
              </w:tcPr>
            </w:tcPrChange>
          </w:tcPr>
          <w:p w14:paraId="6D8FBA2C"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448" w:author="tao huang" w:date="2018-10-27T22:47:00Z"/>
                <w:rFonts w:eastAsia="Times New Roman" w:cs="Times New Roman"/>
                <w:sz w:val="22"/>
                <w:rPrChange w:id="6449" w:author="tao huang" w:date="2018-10-27T22:47:00Z">
                  <w:rPr>
                    <w:ins w:id="6450" w:author="tao huang" w:date="2018-10-27T22:47:00Z"/>
                    <w:rFonts w:ascii="Calibri" w:eastAsia="Times New Roman" w:hAnsi="Calibri" w:cs="Calibri"/>
                    <w:color w:val="9C5700"/>
                    <w:sz w:val="22"/>
                  </w:rPr>
                </w:rPrChange>
              </w:rPr>
            </w:pPr>
            <w:ins w:id="6451" w:author="tao huang" w:date="2018-10-27T22:47:00Z">
              <w:r w:rsidRPr="00012D1C">
                <w:rPr>
                  <w:rFonts w:eastAsia="Times New Roman" w:cs="Times New Roman"/>
                  <w:sz w:val="22"/>
                  <w:rPrChange w:id="6452" w:author="tao huang" w:date="2018-10-27T22:47:00Z">
                    <w:rPr>
                      <w:rFonts w:ascii="Calibri" w:eastAsia="Times New Roman" w:hAnsi="Calibri" w:cs="Calibri"/>
                      <w:color w:val="9C5700"/>
                      <w:sz w:val="22"/>
                    </w:rPr>
                  </w:rPrChange>
                </w:rPr>
                <w:t>-0.22%</w:t>
              </w:r>
            </w:ins>
          </w:p>
        </w:tc>
        <w:tc>
          <w:tcPr>
            <w:tcW w:w="1236" w:type="dxa"/>
            <w:shd w:val="clear" w:color="auto" w:fill="auto"/>
            <w:noWrap/>
            <w:hideMark/>
            <w:tcPrChange w:id="6453" w:author="tao huang" w:date="2018-10-27T22:47:00Z">
              <w:tcPr>
                <w:tcW w:w="1240" w:type="dxa"/>
                <w:noWrap/>
                <w:hideMark/>
              </w:tcPr>
            </w:tcPrChange>
          </w:tcPr>
          <w:p w14:paraId="3DE617D4"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454" w:author="tao huang" w:date="2018-10-27T22:47:00Z"/>
                <w:rFonts w:eastAsia="Times New Roman" w:cs="Times New Roman"/>
                <w:sz w:val="22"/>
                <w:rPrChange w:id="6455" w:author="tao huang" w:date="2018-10-27T22:47:00Z">
                  <w:rPr>
                    <w:ins w:id="6456" w:author="tao huang" w:date="2018-10-27T22:47:00Z"/>
                    <w:rFonts w:ascii="Calibri" w:eastAsia="Times New Roman" w:hAnsi="Calibri" w:cs="Calibri"/>
                    <w:color w:val="9C5700"/>
                    <w:sz w:val="22"/>
                  </w:rPr>
                </w:rPrChange>
              </w:rPr>
            </w:pPr>
            <w:ins w:id="6457" w:author="tao huang" w:date="2018-10-27T22:47:00Z">
              <w:r w:rsidRPr="00012D1C">
                <w:rPr>
                  <w:rFonts w:eastAsia="Times New Roman" w:cs="Times New Roman"/>
                  <w:sz w:val="22"/>
                  <w:rPrChange w:id="6458" w:author="tao huang" w:date="2018-10-27T22:47:00Z">
                    <w:rPr>
                      <w:rFonts w:ascii="Calibri" w:eastAsia="Times New Roman" w:hAnsi="Calibri" w:cs="Calibri"/>
                      <w:color w:val="9C5700"/>
                      <w:sz w:val="22"/>
                    </w:rPr>
                  </w:rPrChange>
                </w:rPr>
                <w:t>0.89%</w:t>
              </w:r>
            </w:ins>
          </w:p>
        </w:tc>
        <w:tc>
          <w:tcPr>
            <w:tcW w:w="2064" w:type="dxa"/>
            <w:shd w:val="clear" w:color="auto" w:fill="auto"/>
            <w:noWrap/>
            <w:hideMark/>
            <w:tcPrChange w:id="6459" w:author="tao huang" w:date="2018-10-27T22:47:00Z">
              <w:tcPr>
                <w:tcW w:w="1630" w:type="dxa"/>
                <w:noWrap/>
                <w:hideMark/>
              </w:tcPr>
            </w:tcPrChange>
          </w:tcPr>
          <w:p w14:paraId="3F2D04F2" w14:textId="77777777" w:rsidR="00012D1C" w:rsidRPr="00012D1C"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6460" w:author="tao huang" w:date="2018-10-27T22:47:00Z"/>
                <w:rFonts w:eastAsia="Times New Roman" w:cs="Times New Roman"/>
                <w:sz w:val="22"/>
                <w:rPrChange w:id="6461" w:author="tao huang" w:date="2018-10-27T22:47:00Z">
                  <w:rPr>
                    <w:ins w:id="6462" w:author="tao huang" w:date="2018-10-27T22:47:00Z"/>
                    <w:rFonts w:eastAsia="Times New Roman" w:cs="Times New Roman"/>
                    <w:color w:val="385623"/>
                    <w:sz w:val="20"/>
                    <w:szCs w:val="20"/>
                  </w:rPr>
                </w:rPrChange>
              </w:rPr>
            </w:pPr>
            <w:ins w:id="6463" w:author="tao huang" w:date="2018-10-27T22:47:00Z">
              <w:r w:rsidRPr="00012D1C">
                <w:rPr>
                  <w:rFonts w:eastAsia="Times New Roman" w:cs="Times New Roman"/>
                  <w:sz w:val="22"/>
                  <w:rPrChange w:id="6464" w:author="tao huang" w:date="2018-10-27T22:47:00Z">
                    <w:rPr>
                      <w:rFonts w:eastAsia="Times New Roman" w:cs="Times New Roman"/>
                      <w:color w:val="385623"/>
                      <w:sz w:val="20"/>
                      <w:szCs w:val="20"/>
                    </w:rPr>
                  </w:rPrChange>
                </w:rPr>
                <w:t>Photo</w:t>
              </w:r>
            </w:ins>
          </w:p>
        </w:tc>
        <w:tc>
          <w:tcPr>
            <w:tcW w:w="1236" w:type="dxa"/>
            <w:shd w:val="clear" w:color="auto" w:fill="auto"/>
            <w:noWrap/>
            <w:hideMark/>
            <w:tcPrChange w:id="6465" w:author="tao huang" w:date="2018-10-27T22:47:00Z">
              <w:tcPr>
                <w:tcW w:w="1240" w:type="dxa"/>
                <w:noWrap/>
                <w:hideMark/>
              </w:tcPr>
            </w:tcPrChange>
          </w:tcPr>
          <w:p w14:paraId="3D238517"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466" w:author="tao huang" w:date="2018-10-27T22:47:00Z"/>
                <w:rFonts w:eastAsia="Times New Roman" w:cs="Times New Roman"/>
                <w:sz w:val="22"/>
                <w:rPrChange w:id="6467" w:author="tao huang" w:date="2018-10-27T22:47:00Z">
                  <w:rPr>
                    <w:ins w:id="6468" w:author="tao huang" w:date="2018-10-27T22:47:00Z"/>
                    <w:rFonts w:ascii="Calibri" w:eastAsia="Times New Roman" w:hAnsi="Calibri" w:cs="Calibri"/>
                    <w:color w:val="9C5700"/>
                    <w:sz w:val="22"/>
                  </w:rPr>
                </w:rPrChange>
              </w:rPr>
            </w:pPr>
            <w:ins w:id="6469" w:author="tao huang" w:date="2018-10-27T22:47:00Z">
              <w:r w:rsidRPr="00012D1C">
                <w:rPr>
                  <w:rFonts w:eastAsia="Times New Roman" w:cs="Times New Roman"/>
                  <w:sz w:val="22"/>
                  <w:rPrChange w:id="6470" w:author="tao huang" w:date="2018-10-27T22:47:00Z">
                    <w:rPr>
                      <w:rFonts w:ascii="Calibri" w:eastAsia="Times New Roman" w:hAnsi="Calibri" w:cs="Calibri"/>
                      <w:color w:val="9C5700"/>
                      <w:sz w:val="22"/>
                    </w:rPr>
                  </w:rPrChange>
                </w:rPr>
                <w:t>1.09%</w:t>
              </w:r>
            </w:ins>
          </w:p>
        </w:tc>
        <w:tc>
          <w:tcPr>
            <w:tcW w:w="1236" w:type="dxa"/>
            <w:shd w:val="clear" w:color="auto" w:fill="auto"/>
            <w:noWrap/>
            <w:hideMark/>
            <w:tcPrChange w:id="6471" w:author="tao huang" w:date="2018-10-27T22:47:00Z">
              <w:tcPr>
                <w:tcW w:w="1240" w:type="dxa"/>
                <w:noWrap/>
                <w:hideMark/>
              </w:tcPr>
            </w:tcPrChange>
          </w:tcPr>
          <w:p w14:paraId="16B5A0A5"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472" w:author="tao huang" w:date="2018-10-27T22:47:00Z"/>
                <w:rFonts w:eastAsia="Times New Roman" w:cs="Times New Roman"/>
                <w:sz w:val="22"/>
                <w:rPrChange w:id="6473" w:author="tao huang" w:date="2018-10-27T22:47:00Z">
                  <w:rPr>
                    <w:ins w:id="6474" w:author="tao huang" w:date="2018-10-27T22:47:00Z"/>
                    <w:rFonts w:ascii="Calibri" w:eastAsia="Times New Roman" w:hAnsi="Calibri" w:cs="Calibri"/>
                    <w:color w:val="9C5700"/>
                    <w:sz w:val="22"/>
                  </w:rPr>
                </w:rPrChange>
              </w:rPr>
            </w:pPr>
            <w:ins w:id="6475" w:author="tao huang" w:date="2018-10-27T22:47:00Z">
              <w:r w:rsidRPr="00012D1C">
                <w:rPr>
                  <w:rFonts w:eastAsia="Times New Roman" w:cs="Times New Roman"/>
                  <w:sz w:val="22"/>
                  <w:rPrChange w:id="6476" w:author="tao huang" w:date="2018-10-27T22:47:00Z">
                    <w:rPr>
                      <w:rFonts w:ascii="Calibri" w:eastAsia="Times New Roman" w:hAnsi="Calibri" w:cs="Calibri"/>
                      <w:color w:val="9C5700"/>
                      <w:sz w:val="22"/>
                    </w:rPr>
                  </w:rPrChange>
                </w:rPr>
                <w:t>1.05%</w:t>
              </w:r>
            </w:ins>
          </w:p>
        </w:tc>
      </w:tr>
      <w:tr w:rsidR="00012D1C" w:rsidRPr="00012D1C" w14:paraId="07F81B93" w14:textId="77777777" w:rsidTr="00012D1C">
        <w:trPr>
          <w:trHeight w:val="20"/>
          <w:ins w:id="6477" w:author="tao huang" w:date="2018-10-27T22:47:00Z"/>
          <w:trPrChange w:id="6478" w:author="tao huang" w:date="2018-10-27T22:47:00Z">
            <w:trPr>
              <w:trHeight w:val="300"/>
            </w:trPr>
          </w:trPrChange>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Change w:id="6479" w:author="tao huang" w:date="2018-10-27T22:47:00Z">
              <w:tcPr>
                <w:tcW w:w="2400" w:type="dxa"/>
                <w:noWrap/>
                <w:hideMark/>
              </w:tcPr>
            </w:tcPrChange>
          </w:tcPr>
          <w:p w14:paraId="526FEA1A" w14:textId="77777777" w:rsidR="00012D1C" w:rsidRPr="00012D1C" w:rsidRDefault="00012D1C" w:rsidP="00012D1C">
            <w:pPr>
              <w:spacing w:after="0" w:line="240" w:lineRule="auto"/>
              <w:rPr>
                <w:ins w:id="6480" w:author="tao huang" w:date="2018-10-27T22:47:00Z"/>
                <w:rFonts w:eastAsia="Times New Roman" w:cs="Times New Roman"/>
                <w:b w:val="0"/>
                <w:sz w:val="22"/>
                <w:rPrChange w:id="6481" w:author="tao huang" w:date="2018-10-27T22:47:00Z">
                  <w:rPr>
                    <w:ins w:id="6482" w:author="tao huang" w:date="2018-10-27T22:47:00Z"/>
                    <w:rFonts w:eastAsia="Times New Roman" w:cs="Times New Roman"/>
                    <w:color w:val="385623"/>
                    <w:sz w:val="20"/>
                    <w:szCs w:val="20"/>
                  </w:rPr>
                </w:rPrChange>
              </w:rPr>
            </w:pPr>
            <w:ins w:id="6483" w:author="tao huang" w:date="2018-10-27T22:47:00Z">
              <w:r w:rsidRPr="00012D1C">
                <w:rPr>
                  <w:rFonts w:eastAsia="Times New Roman" w:cs="Times New Roman"/>
                  <w:b w:val="0"/>
                  <w:sz w:val="22"/>
                  <w:rPrChange w:id="6484" w:author="tao huang" w:date="2018-10-27T22:47:00Z">
                    <w:rPr>
                      <w:rFonts w:eastAsia="Times New Roman" w:cs="Times New Roman"/>
                      <w:color w:val="385623"/>
                      <w:sz w:val="20"/>
                      <w:szCs w:val="20"/>
                    </w:rPr>
                  </w:rPrChange>
                </w:rPr>
                <w:t>Cold Cereal</w:t>
              </w:r>
            </w:ins>
          </w:p>
        </w:tc>
        <w:tc>
          <w:tcPr>
            <w:tcW w:w="1236" w:type="dxa"/>
            <w:shd w:val="clear" w:color="auto" w:fill="auto"/>
            <w:noWrap/>
            <w:hideMark/>
            <w:tcPrChange w:id="6485" w:author="tao huang" w:date="2018-10-27T22:47:00Z">
              <w:tcPr>
                <w:tcW w:w="1240" w:type="dxa"/>
                <w:noWrap/>
                <w:hideMark/>
              </w:tcPr>
            </w:tcPrChange>
          </w:tcPr>
          <w:p w14:paraId="2A74C6E8"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486" w:author="tao huang" w:date="2018-10-27T22:47:00Z"/>
                <w:rFonts w:eastAsia="Times New Roman" w:cs="Times New Roman"/>
                <w:sz w:val="22"/>
                <w:rPrChange w:id="6487" w:author="tao huang" w:date="2018-10-27T22:47:00Z">
                  <w:rPr>
                    <w:ins w:id="6488" w:author="tao huang" w:date="2018-10-27T22:47:00Z"/>
                    <w:rFonts w:ascii="Calibri" w:eastAsia="Times New Roman" w:hAnsi="Calibri" w:cs="Calibri"/>
                    <w:color w:val="9C5700"/>
                    <w:sz w:val="22"/>
                  </w:rPr>
                </w:rPrChange>
              </w:rPr>
            </w:pPr>
            <w:ins w:id="6489" w:author="tao huang" w:date="2018-10-27T22:47:00Z">
              <w:r w:rsidRPr="00012D1C">
                <w:rPr>
                  <w:rFonts w:eastAsia="Times New Roman" w:cs="Times New Roman"/>
                  <w:sz w:val="22"/>
                  <w:rPrChange w:id="6490" w:author="tao huang" w:date="2018-10-27T22:47:00Z">
                    <w:rPr>
                      <w:rFonts w:ascii="Calibri" w:eastAsia="Times New Roman" w:hAnsi="Calibri" w:cs="Calibri"/>
                      <w:color w:val="9C5700"/>
                      <w:sz w:val="22"/>
                    </w:rPr>
                  </w:rPrChange>
                </w:rPr>
                <w:t>0.44%</w:t>
              </w:r>
            </w:ins>
          </w:p>
        </w:tc>
        <w:tc>
          <w:tcPr>
            <w:tcW w:w="1236" w:type="dxa"/>
            <w:shd w:val="clear" w:color="auto" w:fill="auto"/>
            <w:noWrap/>
            <w:hideMark/>
            <w:tcPrChange w:id="6491" w:author="tao huang" w:date="2018-10-27T22:47:00Z">
              <w:tcPr>
                <w:tcW w:w="1240" w:type="dxa"/>
                <w:noWrap/>
                <w:hideMark/>
              </w:tcPr>
            </w:tcPrChange>
          </w:tcPr>
          <w:p w14:paraId="5CFF757E"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492" w:author="tao huang" w:date="2018-10-27T22:47:00Z"/>
                <w:rFonts w:eastAsia="Times New Roman" w:cs="Times New Roman"/>
                <w:sz w:val="22"/>
                <w:rPrChange w:id="6493" w:author="tao huang" w:date="2018-10-27T22:47:00Z">
                  <w:rPr>
                    <w:ins w:id="6494" w:author="tao huang" w:date="2018-10-27T22:47:00Z"/>
                    <w:rFonts w:ascii="Calibri" w:eastAsia="Times New Roman" w:hAnsi="Calibri" w:cs="Calibri"/>
                    <w:color w:val="9C5700"/>
                    <w:sz w:val="22"/>
                  </w:rPr>
                </w:rPrChange>
              </w:rPr>
            </w:pPr>
            <w:ins w:id="6495" w:author="tao huang" w:date="2018-10-27T22:47:00Z">
              <w:r w:rsidRPr="00012D1C">
                <w:rPr>
                  <w:rFonts w:eastAsia="Times New Roman" w:cs="Times New Roman"/>
                  <w:sz w:val="22"/>
                  <w:rPrChange w:id="6496" w:author="tao huang" w:date="2018-10-27T22:47:00Z">
                    <w:rPr>
                      <w:rFonts w:ascii="Calibri" w:eastAsia="Times New Roman" w:hAnsi="Calibri" w:cs="Calibri"/>
                      <w:color w:val="9C5700"/>
                      <w:sz w:val="22"/>
                    </w:rPr>
                  </w:rPrChange>
                </w:rPr>
                <w:t>-1.92%</w:t>
              </w:r>
            </w:ins>
          </w:p>
        </w:tc>
        <w:tc>
          <w:tcPr>
            <w:tcW w:w="2064" w:type="dxa"/>
            <w:shd w:val="clear" w:color="auto" w:fill="auto"/>
            <w:noWrap/>
            <w:hideMark/>
            <w:tcPrChange w:id="6497" w:author="tao huang" w:date="2018-10-27T22:47:00Z">
              <w:tcPr>
                <w:tcW w:w="1630" w:type="dxa"/>
                <w:noWrap/>
                <w:hideMark/>
              </w:tcPr>
            </w:tcPrChange>
          </w:tcPr>
          <w:p w14:paraId="4F4B39FD" w14:textId="77777777" w:rsidR="00012D1C" w:rsidRPr="00012D1C"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6498" w:author="tao huang" w:date="2018-10-27T22:47:00Z"/>
                <w:rFonts w:eastAsia="Times New Roman" w:cs="Times New Roman"/>
                <w:sz w:val="22"/>
                <w:rPrChange w:id="6499" w:author="tao huang" w:date="2018-10-27T22:47:00Z">
                  <w:rPr>
                    <w:ins w:id="6500" w:author="tao huang" w:date="2018-10-27T22:47:00Z"/>
                    <w:rFonts w:eastAsia="Times New Roman" w:cs="Times New Roman"/>
                    <w:color w:val="385623"/>
                    <w:sz w:val="20"/>
                    <w:szCs w:val="20"/>
                  </w:rPr>
                </w:rPrChange>
              </w:rPr>
            </w:pPr>
            <w:ins w:id="6501" w:author="tao huang" w:date="2018-10-27T22:47:00Z">
              <w:r w:rsidRPr="00012D1C">
                <w:rPr>
                  <w:rFonts w:eastAsia="Times New Roman" w:cs="Times New Roman"/>
                  <w:sz w:val="22"/>
                  <w:rPrChange w:id="6502" w:author="tao huang" w:date="2018-10-27T22:47:00Z">
                    <w:rPr>
                      <w:rFonts w:eastAsia="Times New Roman" w:cs="Times New Roman"/>
                      <w:color w:val="385623"/>
                      <w:sz w:val="20"/>
                      <w:szCs w:val="20"/>
                    </w:rPr>
                  </w:rPrChange>
                </w:rPr>
                <w:t>Salty snacks</w:t>
              </w:r>
            </w:ins>
          </w:p>
        </w:tc>
        <w:tc>
          <w:tcPr>
            <w:tcW w:w="1236" w:type="dxa"/>
            <w:shd w:val="clear" w:color="auto" w:fill="auto"/>
            <w:noWrap/>
            <w:hideMark/>
            <w:tcPrChange w:id="6503" w:author="tao huang" w:date="2018-10-27T22:47:00Z">
              <w:tcPr>
                <w:tcW w:w="1240" w:type="dxa"/>
                <w:noWrap/>
                <w:hideMark/>
              </w:tcPr>
            </w:tcPrChange>
          </w:tcPr>
          <w:p w14:paraId="13FC893D"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504" w:author="tao huang" w:date="2018-10-27T22:47:00Z"/>
                <w:rFonts w:eastAsia="Times New Roman" w:cs="Times New Roman"/>
                <w:sz w:val="22"/>
                <w:rPrChange w:id="6505" w:author="tao huang" w:date="2018-10-27T22:47:00Z">
                  <w:rPr>
                    <w:ins w:id="6506" w:author="tao huang" w:date="2018-10-27T22:47:00Z"/>
                    <w:rFonts w:ascii="Calibri" w:eastAsia="Times New Roman" w:hAnsi="Calibri" w:cs="Calibri"/>
                    <w:color w:val="9C5700"/>
                    <w:sz w:val="22"/>
                  </w:rPr>
                </w:rPrChange>
              </w:rPr>
            </w:pPr>
            <w:ins w:id="6507" w:author="tao huang" w:date="2018-10-27T22:47:00Z">
              <w:r w:rsidRPr="00012D1C">
                <w:rPr>
                  <w:rFonts w:eastAsia="Times New Roman" w:cs="Times New Roman"/>
                  <w:sz w:val="22"/>
                  <w:rPrChange w:id="6508" w:author="tao huang" w:date="2018-10-27T22:47:00Z">
                    <w:rPr>
                      <w:rFonts w:ascii="Calibri" w:eastAsia="Times New Roman" w:hAnsi="Calibri" w:cs="Calibri"/>
                      <w:color w:val="9C5700"/>
                      <w:sz w:val="22"/>
                    </w:rPr>
                  </w:rPrChange>
                </w:rPr>
                <w:t>0.00%</w:t>
              </w:r>
            </w:ins>
          </w:p>
        </w:tc>
        <w:tc>
          <w:tcPr>
            <w:tcW w:w="1236" w:type="dxa"/>
            <w:shd w:val="clear" w:color="auto" w:fill="auto"/>
            <w:noWrap/>
            <w:hideMark/>
            <w:tcPrChange w:id="6509" w:author="tao huang" w:date="2018-10-27T22:47:00Z">
              <w:tcPr>
                <w:tcW w:w="1240" w:type="dxa"/>
                <w:noWrap/>
                <w:hideMark/>
              </w:tcPr>
            </w:tcPrChange>
          </w:tcPr>
          <w:p w14:paraId="5A2992F8"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510" w:author="tao huang" w:date="2018-10-27T22:47:00Z"/>
                <w:rFonts w:eastAsia="Times New Roman" w:cs="Times New Roman"/>
                <w:sz w:val="22"/>
                <w:rPrChange w:id="6511" w:author="tao huang" w:date="2018-10-27T22:47:00Z">
                  <w:rPr>
                    <w:ins w:id="6512" w:author="tao huang" w:date="2018-10-27T22:47:00Z"/>
                    <w:rFonts w:ascii="Calibri" w:eastAsia="Times New Roman" w:hAnsi="Calibri" w:cs="Calibri"/>
                    <w:color w:val="9C5700"/>
                    <w:sz w:val="22"/>
                  </w:rPr>
                </w:rPrChange>
              </w:rPr>
            </w:pPr>
            <w:ins w:id="6513" w:author="tao huang" w:date="2018-10-27T22:47:00Z">
              <w:r w:rsidRPr="00012D1C">
                <w:rPr>
                  <w:rFonts w:eastAsia="Times New Roman" w:cs="Times New Roman"/>
                  <w:sz w:val="22"/>
                  <w:rPrChange w:id="6514" w:author="tao huang" w:date="2018-10-27T22:47:00Z">
                    <w:rPr>
                      <w:rFonts w:ascii="Calibri" w:eastAsia="Times New Roman" w:hAnsi="Calibri" w:cs="Calibri"/>
                      <w:color w:val="9C5700"/>
                      <w:sz w:val="22"/>
                    </w:rPr>
                  </w:rPrChange>
                </w:rPr>
                <w:t>0.56%</w:t>
              </w:r>
            </w:ins>
          </w:p>
        </w:tc>
      </w:tr>
      <w:tr w:rsidR="00012D1C" w:rsidRPr="00012D1C"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ins w:id="6515" w:author="tao huang" w:date="2018-10-27T22:47:00Z"/>
          <w:trPrChange w:id="6516" w:author="tao huang" w:date="2018-10-27T22:47:00Z">
            <w:trPr>
              <w:trHeight w:val="300"/>
            </w:trPr>
          </w:trPrChange>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Change w:id="6517" w:author="tao huang" w:date="2018-10-27T22:47:00Z">
              <w:tcPr>
                <w:tcW w:w="2400" w:type="dxa"/>
                <w:noWrap/>
                <w:hideMark/>
              </w:tcPr>
            </w:tcPrChange>
          </w:tcPr>
          <w:p w14:paraId="544683F5" w14:textId="77777777" w:rsidR="00012D1C" w:rsidRPr="00012D1C" w:rsidRDefault="00012D1C" w:rsidP="00012D1C">
            <w:pPr>
              <w:spacing w:after="0" w:line="240" w:lineRule="auto"/>
              <w:cnfStyle w:val="001000100000" w:firstRow="0" w:lastRow="0" w:firstColumn="1" w:lastColumn="0" w:oddVBand="0" w:evenVBand="0" w:oddHBand="1" w:evenHBand="0" w:firstRowFirstColumn="0" w:firstRowLastColumn="0" w:lastRowFirstColumn="0" w:lastRowLastColumn="0"/>
              <w:rPr>
                <w:ins w:id="6518" w:author="tao huang" w:date="2018-10-27T22:47:00Z"/>
                <w:rFonts w:eastAsia="Times New Roman" w:cs="Times New Roman"/>
                <w:b w:val="0"/>
                <w:sz w:val="22"/>
                <w:rPrChange w:id="6519" w:author="tao huang" w:date="2018-10-27T22:47:00Z">
                  <w:rPr>
                    <w:ins w:id="6520" w:author="tao huang" w:date="2018-10-27T22:47:00Z"/>
                    <w:rFonts w:eastAsia="Times New Roman" w:cs="Times New Roman"/>
                    <w:color w:val="385623"/>
                    <w:sz w:val="20"/>
                    <w:szCs w:val="20"/>
                  </w:rPr>
                </w:rPrChange>
              </w:rPr>
            </w:pPr>
            <w:ins w:id="6521" w:author="tao huang" w:date="2018-10-27T22:47:00Z">
              <w:r w:rsidRPr="00012D1C">
                <w:rPr>
                  <w:rFonts w:eastAsia="Times New Roman" w:cs="Times New Roman"/>
                  <w:b w:val="0"/>
                  <w:sz w:val="22"/>
                  <w:rPrChange w:id="6522" w:author="tao huang" w:date="2018-10-27T22:47:00Z">
                    <w:rPr>
                      <w:rFonts w:eastAsia="Times New Roman" w:cs="Times New Roman"/>
                      <w:color w:val="385623"/>
                      <w:sz w:val="20"/>
                      <w:szCs w:val="20"/>
                    </w:rPr>
                  </w:rPrChange>
                </w:rPr>
                <w:t>Deodorant</w:t>
              </w:r>
            </w:ins>
          </w:p>
        </w:tc>
        <w:tc>
          <w:tcPr>
            <w:tcW w:w="1236" w:type="dxa"/>
            <w:shd w:val="clear" w:color="auto" w:fill="auto"/>
            <w:noWrap/>
            <w:hideMark/>
            <w:tcPrChange w:id="6523" w:author="tao huang" w:date="2018-10-27T22:47:00Z">
              <w:tcPr>
                <w:tcW w:w="1240" w:type="dxa"/>
                <w:noWrap/>
                <w:hideMark/>
              </w:tcPr>
            </w:tcPrChange>
          </w:tcPr>
          <w:p w14:paraId="304138A1"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524" w:author="tao huang" w:date="2018-10-27T22:47:00Z"/>
                <w:rFonts w:eastAsia="Times New Roman" w:cs="Times New Roman"/>
                <w:sz w:val="22"/>
                <w:rPrChange w:id="6525" w:author="tao huang" w:date="2018-10-27T22:47:00Z">
                  <w:rPr>
                    <w:ins w:id="6526" w:author="tao huang" w:date="2018-10-27T22:47:00Z"/>
                    <w:rFonts w:ascii="Calibri" w:eastAsia="Times New Roman" w:hAnsi="Calibri" w:cs="Calibri"/>
                    <w:color w:val="9C5700"/>
                    <w:sz w:val="22"/>
                  </w:rPr>
                </w:rPrChange>
              </w:rPr>
            </w:pPr>
            <w:ins w:id="6527" w:author="tao huang" w:date="2018-10-27T22:47:00Z">
              <w:r w:rsidRPr="00012D1C">
                <w:rPr>
                  <w:rFonts w:eastAsia="Times New Roman" w:cs="Times New Roman"/>
                  <w:sz w:val="22"/>
                  <w:rPrChange w:id="6528" w:author="tao huang" w:date="2018-10-27T22:47:00Z">
                    <w:rPr>
                      <w:rFonts w:ascii="Calibri" w:eastAsia="Times New Roman" w:hAnsi="Calibri" w:cs="Calibri"/>
                      <w:color w:val="9C5700"/>
                      <w:sz w:val="22"/>
                    </w:rPr>
                  </w:rPrChange>
                </w:rPr>
                <w:t>-0.04%</w:t>
              </w:r>
            </w:ins>
          </w:p>
        </w:tc>
        <w:tc>
          <w:tcPr>
            <w:tcW w:w="1236" w:type="dxa"/>
            <w:shd w:val="clear" w:color="auto" w:fill="auto"/>
            <w:noWrap/>
            <w:hideMark/>
            <w:tcPrChange w:id="6529" w:author="tao huang" w:date="2018-10-27T22:47:00Z">
              <w:tcPr>
                <w:tcW w:w="1240" w:type="dxa"/>
                <w:noWrap/>
                <w:hideMark/>
              </w:tcPr>
            </w:tcPrChange>
          </w:tcPr>
          <w:p w14:paraId="51263E2C"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530" w:author="tao huang" w:date="2018-10-27T22:47:00Z"/>
                <w:rFonts w:eastAsia="Times New Roman" w:cs="Times New Roman"/>
                <w:sz w:val="22"/>
                <w:rPrChange w:id="6531" w:author="tao huang" w:date="2018-10-27T22:47:00Z">
                  <w:rPr>
                    <w:ins w:id="6532" w:author="tao huang" w:date="2018-10-27T22:47:00Z"/>
                    <w:rFonts w:ascii="Calibri" w:eastAsia="Times New Roman" w:hAnsi="Calibri" w:cs="Calibri"/>
                    <w:color w:val="9C5700"/>
                    <w:sz w:val="22"/>
                  </w:rPr>
                </w:rPrChange>
              </w:rPr>
            </w:pPr>
            <w:ins w:id="6533" w:author="tao huang" w:date="2018-10-27T22:47:00Z">
              <w:r w:rsidRPr="00012D1C">
                <w:rPr>
                  <w:rFonts w:eastAsia="Times New Roman" w:cs="Times New Roman"/>
                  <w:sz w:val="22"/>
                  <w:rPrChange w:id="6534" w:author="tao huang" w:date="2018-10-27T22:47:00Z">
                    <w:rPr>
                      <w:rFonts w:ascii="Calibri" w:eastAsia="Times New Roman" w:hAnsi="Calibri" w:cs="Calibri"/>
                      <w:color w:val="9C5700"/>
                      <w:sz w:val="22"/>
                    </w:rPr>
                  </w:rPrChange>
                </w:rPr>
                <w:t>1.26%</w:t>
              </w:r>
            </w:ins>
          </w:p>
        </w:tc>
        <w:tc>
          <w:tcPr>
            <w:tcW w:w="2064" w:type="dxa"/>
            <w:shd w:val="clear" w:color="auto" w:fill="auto"/>
            <w:noWrap/>
            <w:hideMark/>
            <w:tcPrChange w:id="6535" w:author="tao huang" w:date="2018-10-27T22:47:00Z">
              <w:tcPr>
                <w:tcW w:w="1630" w:type="dxa"/>
                <w:noWrap/>
                <w:hideMark/>
              </w:tcPr>
            </w:tcPrChange>
          </w:tcPr>
          <w:p w14:paraId="432BF4FA" w14:textId="77777777" w:rsidR="00012D1C" w:rsidRPr="00012D1C"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6536" w:author="tao huang" w:date="2018-10-27T22:47:00Z"/>
                <w:rFonts w:eastAsia="Times New Roman" w:cs="Times New Roman"/>
                <w:sz w:val="22"/>
                <w:rPrChange w:id="6537" w:author="tao huang" w:date="2018-10-27T22:47:00Z">
                  <w:rPr>
                    <w:ins w:id="6538" w:author="tao huang" w:date="2018-10-27T22:47:00Z"/>
                    <w:rFonts w:eastAsia="Times New Roman" w:cs="Times New Roman"/>
                    <w:color w:val="385623"/>
                    <w:sz w:val="20"/>
                    <w:szCs w:val="20"/>
                  </w:rPr>
                </w:rPrChange>
              </w:rPr>
            </w:pPr>
            <w:ins w:id="6539" w:author="tao huang" w:date="2018-10-27T22:47:00Z">
              <w:r w:rsidRPr="00012D1C">
                <w:rPr>
                  <w:rFonts w:eastAsia="Times New Roman" w:cs="Times New Roman"/>
                  <w:sz w:val="22"/>
                  <w:rPrChange w:id="6540" w:author="tao huang" w:date="2018-10-27T22:47:00Z">
                    <w:rPr>
                      <w:rFonts w:eastAsia="Times New Roman" w:cs="Times New Roman"/>
                      <w:color w:val="385623"/>
                      <w:sz w:val="20"/>
                      <w:szCs w:val="20"/>
                    </w:rPr>
                  </w:rPrChange>
                </w:rPr>
                <w:t>Shampoo</w:t>
              </w:r>
            </w:ins>
          </w:p>
        </w:tc>
        <w:tc>
          <w:tcPr>
            <w:tcW w:w="1236" w:type="dxa"/>
            <w:shd w:val="clear" w:color="auto" w:fill="auto"/>
            <w:noWrap/>
            <w:hideMark/>
            <w:tcPrChange w:id="6541" w:author="tao huang" w:date="2018-10-27T22:47:00Z">
              <w:tcPr>
                <w:tcW w:w="1240" w:type="dxa"/>
                <w:noWrap/>
                <w:hideMark/>
              </w:tcPr>
            </w:tcPrChange>
          </w:tcPr>
          <w:p w14:paraId="0861F03E"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542" w:author="tao huang" w:date="2018-10-27T22:47:00Z"/>
                <w:rFonts w:eastAsia="Times New Roman" w:cs="Times New Roman"/>
                <w:sz w:val="22"/>
                <w:rPrChange w:id="6543" w:author="tao huang" w:date="2018-10-27T22:47:00Z">
                  <w:rPr>
                    <w:ins w:id="6544" w:author="tao huang" w:date="2018-10-27T22:47:00Z"/>
                    <w:rFonts w:ascii="Calibri" w:eastAsia="Times New Roman" w:hAnsi="Calibri" w:cs="Calibri"/>
                    <w:color w:val="9C5700"/>
                    <w:sz w:val="22"/>
                  </w:rPr>
                </w:rPrChange>
              </w:rPr>
            </w:pPr>
            <w:ins w:id="6545" w:author="tao huang" w:date="2018-10-27T22:47:00Z">
              <w:r w:rsidRPr="00012D1C">
                <w:rPr>
                  <w:rFonts w:eastAsia="Times New Roman" w:cs="Times New Roman"/>
                  <w:sz w:val="22"/>
                  <w:rPrChange w:id="6546" w:author="tao huang" w:date="2018-10-27T22:47:00Z">
                    <w:rPr>
                      <w:rFonts w:ascii="Calibri" w:eastAsia="Times New Roman" w:hAnsi="Calibri" w:cs="Calibri"/>
                      <w:color w:val="9C5700"/>
                      <w:sz w:val="22"/>
                    </w:rPr>
                  </w:rPrChange>
                </w:rPr>
                <w:t>0.19%</w:t>
              </w:r>
            </w:ins>
          </w:p>
        </w:tc>
        <w:tc>
          <w:tcPr>
            <w:tcW w:w="1236" w:type="dxa"/>
            <w:shd w:val="clear" w:color="auto" w:fill="auto"/>
            <w:noWrap/>
            <w:hideMark/>
            <w:tcPrChange w:id="6547" w:author="tao huang" w:date="2018-10-27T22:47:00Z">
              <w:tcPr>
                <w:tcW w:w="1240" w:type="dxa"/>
                <w:noWrap/>
                <w:hideMark/>
              </w:tcPr>
            </w:tcPrChange>
          </w:tcPr>
          <w:p w14:paraId="304A30B3"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548" w:author="tao huang" w:date="2018-10-27T22:47:00Z"/>
                <w:rFonts w:eastAsia="Times New Roman" w:cs="Times New Roman"/>
                <w:sz w:val="22"/>
                <w:rPrChange w:id="6549" w:author="tao huang" w:date="2018-10-27T22:47:00Z">
                  <w:rPr>
                    <w:ins w:id="6550" w:author="tao huang" w:date="2018-10-27T22:47:00Z"/>
                    <w:rFonts w:ascii="Calibri" w:eastAsia="Times New Roman" w:hAnsi="Calibri" w:cs="Calibri"/>
                    <w:color w:val="9C5700"/>
                    <w:sz w:val="22"/>
                  </w:rPr>
                </w:rPrChange>
              </w:rPr>
            </w:pPr>
            <w:ins w:id="6551" w:author="tao huang" w:date="2018-10-27T22:47:00Z">
              <w:r w:rsidRPr="00012D1C">
                <w:rPr>
                  <w:rFonts w:eastAsia="Times New Roman" w:cs="Times New Roman"/>
                  <w:sz w:val="22"/>
                  <w:rPrChange w:id="6552" w:author="tao huang" w:date="2018-10-27T22:47:00Z">
                    <w:rPr>
                      <w:rFonts w:ascii="Calibri" w:eastAsia="Times New Roman" w:hAnsi="Calibri" w:cs="Calibri"/>
                      <w:color w:val="9C5700"/>
                      <w:sz w:val="22"/>
                    </w:rPr>
                  </w:rPrChange>
                </w:rPr>
                <w:t>1.52%</w:t>
              </w:r>
            </w:ins>
          </w:p>
        </w:tc>
      </w:tr>
      <w:tr w:rsidR="00012D1C" w:rsidRPr="00012D1C" w14:paraId="4E94E304" w14:textId="77777777" w:rsidTr="00012D1C">
        <w:trPr>
          <w:trHeight w:val="20"/>
          <w:ins w:id="6553" w:author="tao huang" w:date="2018-10-27T22:47:00Z"/>
          <w:trPrChange w:id="6554" w:author="tao huang" w:date="2018-10-27T22:47:00Z">
            <w:trPr>
              <w:trHeight w:val="300"/>
            </w:trPr>
          </w:trPrChange>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Change w:id="6555" w:author="tao huang" w:date="2018-10-27T22:47:00Z">
              <w:tcPr>
                <w:tcW w:w="2400" w:type="dxa"/>
                <w:noWrap/>
                <w:hideMark/>
              </w:tcPr>
            </w:tcPrChange>
          </w:tcPr>
          <w:p w14:paraId="57EF8EF0" w14:textId="77777777" w:rsidR="00012D1C" w:rsidRPr="00012D1C" w:rsidRDefault="00012D1C" w:rsidP="00012D1C">
            <w:pPr>
              <w:spacing w:after="0" w:line="240" w:lineRule="auto"/>
              <w:rPr>
                <w:ins w:id="6556" w:author="tao huang" w:date="2018-10-27T22:47:00Z"/>
                <w:rFonts w:eastAsia="Times New Roman" w:cs="Times New Roman"/>
                <w:b w:val="0"/>
                <w:sz w:val="22"/>
                <w:rPrChange w:id="6557" w:author="tao huang" w:date="2018-10-27T22:47:00Z">
                  <w:rPr>
                    <w:ins w:id="6558" w:author="tao huang" w:date="2018-10-27T22:47:00Z"/>
                    <w:rFonts w:eastAsia="Times New Roman" w:cs="Times New Roman"/>
                    <w:color w:val="385623"/>
                    <w:sz w:val="20"/>
                    <w:szCs w:val="20"/>
                  </w:rPr>
                </w:rPrChange>
              </w:rPr>
            </w:pPr>
            <w:ins w:id="6559" w:author="tao huang" w:date="2018-10-27T22:47:00Z">
              <w:r w:rsidRPr="00012D1C">
                <w:rPr>
                  <w:rFonts w:eastAsia="Times New Roman" w:cs="Times New Roman"/>
                  <w:b w:val="0"/>
                  <w:sz w:val="22"/>
                  <w:rPrChange w:id="6560" w:author="tao huang" w:date="2018-10-27T22:47:00Z">
                    <w:rPr>
                      <w:rFonts w:eastAsia="Times New Roman" w:cs="Times New Roman"/>
                      <w:color w:val="385623"/>
                      <w:sz w:val="20"/>
                      <w:szCs w:val="20"/>
                    </w:rPr>
                  </w:rPrChange>
                </w:rPr>
                <w:t>Face Tissue</w:t>
              </w:r>
            </w:ins>
          </w:p>
        </w:tc>
        <w:tc>
          <w:tcPr>
            <w:tcW w:w="1236" w:type="dxa"/>
            <w:shd w:val="clear" w:color="auto" w:fill="auto"/>
            <w:noWrap/>
            <w:hideMark/>
            <w:tcPrChange w:id="6561" w:author="tao huang" w:date="2018-10-27T22:47:00Z">
              <w:tcPr>
                <w:tcW w:w="1240" w:type="dxa"/>
                <w:noWrap/>
                <w:hideMark/>
              </w:tcPr>
            </w:tcPrChange>
          </w:tcPr>
          <w:p w14:paraId="1C4B68E7"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562" w:author="tao huang" w:date="2018-10-27T22:47:00Z"/>
                <w:rFonts w:eastAsia="Times New Roman" w:cs="Times New Roman"/>
                <w:sz w:val="22"/>
                <w:rPrChange w:id="6563" w:author="tao huang" w:date="2018-10-27T22:47:00Z">
                  <w:rPr>
                    <w:ins w:id="6564" w:author="tao huang" w:date="2018-10-27T22:47:00Z"/>
                    <w:rFonts w:ascii="Calibri" w:eastAsia="Times New Roman" w:hAnsi="Calibri" w:cs="Calibri"/>
                    <w:color w:val="9C5700"/>
                    <w:sz w:val="22"/>
                  </w:rPr>
                </w:rPrChange>
              </w:rPr>
            </w:pPr>
            <w:ins w:id="6565" w:author="tao huang" w:date="2018-10-27T22:47:00Z">
              <w:r w:rsidRPr="00012D1C">
                <w:rPr>
                  <w:rFonts w:eastAsia="Times New Roman" w:cs="Times New Roman"/>
                  <w:sz w:val="22"/>
                  <w:rPrChange w:id="6566" w:author="tao huang" w:date="2018-10-27T22:47:00Z">
                    <w:rPr>
                      <w:rFonts w:ascii="Calibri" w:eastAsia="Times New Roman" w:hAnsi="Calibri" w:cs="Calibri"/>
                      <w:color w:val="9C5700"/>
                      <w:sz w:val="22"/>
                    </w:rPr>
                  </w:rPrChange>
                </w:rPr>
                <w:t>2.19%</w:t>
              </w:r>
            </w:ins>
          </w:p>
        </w:tc>
        <w:tc>
          <w:tcPr>
            <w:tcW w:w="1236" w:type="dxa"/>
            <w:shd w:val="clear" w:color="auto" w:fill="auto"/>
            <w:noWrap/>
            <w:hideMark/>
            <w:tcPrChange w:id="6567" w:author="tao huang" w:date="2018-10-27T22:47:00Z">
              <w:tcPr>
                <w:tcW w:w="1240" w:type="dxa"/>
                <w:noWrap/>
                <w:hideMark/>
              </w:tcPr>
            </w:tcPrChange>
          </w:tcPr>
          <w:p w14:paraId="140425FC"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568" w:author="tao huang" w:date="2018-10-27T22:47:00Z"/>
                <w:rFonts w:eastAsia="Times New Roman" w:cs="Times New Roman"/>
                <w:sz w:val="22"/>
                <w:rPrChange w:id="6569" w:author="tao huang" w:date="2018-10-27T22:47:00Z">
                  <w:rPr>
                    <w:ins w:id="6570" w:author="tao huang" w:date="2018-10-27T22:47:00Z"/>
                    <w:rFonts w:ascii="Calibri" w:eastAsia="Times New Roman" w:hAnsi="Calibri" w:cs="Calibri"/>
                    <w:color w:val="9C5700"/>
                    <w:sz w:val="22"/>
                  </w:rPr>
                </w:rPrChange>
              </w:rPr>
            </w:pPr>
            <w:ins w:id="6571" w:author="tao huang" w:date="2018-10-27T22:47:00Z">
              <w:r w:rsidRPr="00012D1C">
                <w:rPr>
                  <w:rFonts w:eastAsia="Times New Roman" w:cs="Times New Roman"/>
                  <w:sz w:val="22"/>
                  <w:rPrChange w:id="6572" w:author="tao huang" w:date="2018-10-27T22:47:00Z">
                    <w:rPr>
                      <w:rFonts w:ascii="Calibri" w:eastAsia="Times New Roman" w:hAnsi="Calibri" w:cs="Calibri"/>
                      <w:color w:val="9C5700"/>
                      <w:sz w:val="22"/>
                    </w:rPr>
                  </w:rPrChange>
                </w:rPr>
                <w:t>-0.60%</w:t>
              </w:r>
            </w:ins>
          </w:p>
        </w:tc>
        <w:tc>
          <w:tcPr>
            <w:tcW w:w="2064" w:type="dxa"/>
            <w:shd w:val="clear" w:color="auto" w:fill="auto"/>
            <w:noWrap/>
            <w:hideMark/>
            <w:tcPrChange w:id="6573" w:author="tao huang" w:date="2018-10-27T22:47:00Z">
              <w:tcPr>
                <w:tcW w:w="1630" w:type="dxa"/>
                <w:noWrap/>
                <w:hideMark/>
              </w:tcPr>
            </w:tcPrChange>
          </w:tcPr>
          <w:p w14:paraId="7E31F3A2" w14:textId="77777777" w:rsidR="00012D1C" w:rsidRPr="00012D1C"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6574" w:author="tao huang" w:date="2018-10-27T22:47:00Z"/>
                <w:rFonts w:eastAsia="Times New Roman" w:cs="Times New Roman"/>
                <w:sz w:val="22"/>
                <w:rPrChange w:id="6575" w:author="tao huang" w:date="2018-10-27T22:47:00Z">
                  <w:rPr>
                    <w:ins w:id="6576" w:author="tao huang" w:date="2018-10-27T22:47:00Z"/>
                    <w:rFonts w:eastAsia="Times New Roman" w:cs="Times New Roman"/>
                    <w:color w:val="385623"/>
                    <w:sz w:val="20"/>
                    <w:szCs w:val="20"/>
                  </w:rPr>
                </w:rPrChange>
              </w:rPr>
            </w:pPr>
            <w:ins w:id="6577" w:author="tao huang" w:date="2018-10-27T22:47:00Z">
              <w:r w:rsidRPr="00012D1C">
                <w:rPr>
                  <w:rFonts w:eastAsia="Times New Roman" w:cs="Times New Roman"/>
                  <w:sz w:val="22"/>
                  <w:rPrChange w:id="6578" w:author="tao huang" w:date="2018-10-27T22:47:00Z">
                    <w:rPr>
                      <w:rFonts w:eastAsia="Times New Roman" w:cs="Times New Roman"/>
                      <w:color w:val="385623"/>
                      <w:sz w:val="20"/>
                      <w:szCs w:val="20"/>
                    </w:rPr>
                  </w:rPrChange>
                </w:rPr>
                <w:t>Soup</w:t>
              </w:r>
            </w:ins>
          </w:p>
        </w:tc>
        <w:tc>
          <w:tcPr>
            <w:tcW w:w="1236" w:type="dxa"/>
            <w:shd w:val="clear" w:color="auto" w:fill="auto"/>
            <w:noWrap/>
            <w:hideMark/>
            <w:tcPrChange w:id="6579" w:author="tao huang" w:date="2018-10-27T22:47:00Z">
              <w:tcPr>
                <w:tcW w:w="1240" w:type="dxa"/>
                <w:noWrap/>
                <w:hideMark/>
              </w:tcPr>
            </w:tcPrChange>
          </w:tcPr>
          <w:p w14:paraId="5D5C8BCE"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580" w:author="tao huang" w:date="2018-10-27T22:47:00Z"/>
                <w:rFonts w:eastAsia="Times New Roman" w:cs="Times New Roman"/>
                <w:sz w:val="22"/>
                <w:rPrChange w:id="6581" w:author="tao huang" w:date="2018-10-27T22:47:00Z">
                  <w:rPr>
                    <w:ins w:id="6582" w:author="tao huang" w:date="2018-10-27T22:47:00Z"/>
                    <w:rFonts w:ascii="Calibri" w:eastAsia="Times New Roman" w:hAnsi="Calibri" w:cs="Calibri"/>
                    <w:color w:val="9C5700"/>
                    <w:sz w:val="22"/>
                  </w:rPr>
                </w:rPrChange>
              </w:rPr>
            </w:pPr>
            <w:ins w:id="6583" w:author="tao huang" w:date="2018-10-27T22:47:00Z">
              <w:r w:rsidRPr="00012D1C">
                <w:rPr>
                  <w:rFonts w:eastAsia="Times New Roman" w:cs="Times New Roman"/>
                  <w:sz w:val="22"/>
                  <w:rPrChange w:id="6584" w:author="tao huang" w:date="2018-10-27T22:47:00Z">
                    <w:rPr>
                      <w:rFonts w:ascii="Calibri" w:eastAsia="Times New Roman" w:hAnsi="Calibri" w:cs="Calibri"/>
                      <w:color w:val="9C5700"/>
                      <w:sz w:val="22"/>
                    </w:rPr>
                  </w:rPrChange>
                </w:rPr>
                <w:t>0.97%</w:t>
              </w:r>
            </w:ins>
          </w:p>
        </w:tc>
        <w:tc>
          <w:tcPr>
            <w:tcW w:w="1236" w:type="dxa"/>
            <w:shd w:val="clear" w:color="auto" w:fill="auto"/>
            <w:noWrap/>
            <w:hideMark/>
            <w:tcPrChange w:id="6585" w:author="tao huang" w:date="2018-10-27T22:47:00Z">
              <w:tcPr>
                <w:tcW w:w="1240" w:type="dxa"/>
                <w:noWrap/>
                <w:hideMark/>
              </w:tcPr>
            </w:tcPrChange>
          </w:tcPr>
          <w:p w14:paraId="426C44B6"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586" w:author="tao huang" w:date="2018-10-27T22:47:00Z"/>
                <w:rFonts w:eastAsia="Times New Roman" w:cs="Times New Roman"/>
                <w:sz w:val="22"/>
                <w:rPrChange w:id="6587" w:author="tao huang" w:date="2018-10-27T22:47:00Z">
                  <w:rPr>
                    <w:ins w:id="6588" w:author="tao huang" w:date="2018-10-27T22:47:00Z"/>
                    <w:rFonts w:ascii="Calibri" w:eastAsia="Times New Roman" w:hAnsi="Calibri" w:cs="Calibri"/>
                    <w:color w:val="9C5700"/>
                    <w:sz w:val="22"/>
                  </w:rPr>
                </w:rPrChange>
              </w:rPr>
            </w:pPr>
            <w:ins w:id="6589" w:author="tao huang" w:date="2018-10-27T22:47:00Z">
              <w:r w:rsidRPr="00012D1C">
                <w:rPr>
                  <w:rFonts w:eastAsia="Times New Roman" w:cs="Times New Roman"/>
                  <w:sz w:val="22"/>
                  <w:rPrChange w:id="6590" w:author="tao huang" w:date="2018-10-27T22:47:00Z">
                    <w:rPr>
                      <w:rFonts w:ascii="Calibri" w:eastAsia="Times New Roman" w:hAnsi="Calibri" w:cs="Calibri"/>
                      <w:color w:val="9C5700"/>
                      <w:sz w:val="22"/>
                    </w:rPr>
                  </w:rPrChange>
                </w:rPr>
                <w:t>-4.04%</w:t>
              </w:r>
            </w:ins>
          </w:p>
        </w:tc>
      </w:tr>
      <w:tr w:rsidR="00012D1C" w:rsidRPr="00012D1C"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ins w:id="6591" w:author="tao huang" w:date="2018-10-27T22:47:00Z"/>
          <w:trPrChange w:id="6592" w:author="tao huang" w:date="2018-10-27T22:47:00Z">
            <w:trPr>
              <w:trHeight w:val="300"/>
            </w:trPr>
          </w:trPrChange>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Change w:id="6593" w:author="tao huang" w:date="2018-10-27T22:47:00Z">
              <w:tcPr>
                <w:tcW w:w="2400" w:type="dxa"/>
                <w:noWrap/>
                <w:hideMark/>
              </w:tcPr>
            </w:tcPrChange>
          </w:tcPr>
          <w:p w14:paraId="40D5F5AE" w14:textId="77777777" w:rsidR="00012D1C" w:rsidRPr="00012D1C" w:rsidRDefault="00012D1C" w:rsidP="00012D1C">
            <w:pPr>
              <w:spacing w:after="0" w:line="240" w:lineRule="auto"/>
              <w:cnfStyle w:val="001000100000" w:firstRow="0" w:lastRow="0" w:firstColumn="1" w:lastColumn="0" w:oddVBand="0" w:evenVBand="0" w:oddHBand="1" w:evenHBand="0" w:firstRowFirstColumn="0" w:firstRowLastColumn="0" w:lastRowFirstColumn="0" w:lastRowLastColumn="0"/>
              <w:rPr>
                <w:ins w:id="6594" w:author="tao huang" w:date="2018-10-27T22:47:00Z"/>
                <w:rFonts w:eastAsia="Times New Roman" w:cs="Times New Roman"/>
                <w:b w:val="0"/>
                <w:sz w:val="22"/>
                <w:rPrChange w:id="6595" w:author="tao huang" w:date="2018-10-27T22:47:00Z">
                  <w:rPr>
                    <w:ins w:id="6596" w:author="tao huang" w:date="2018-10-27T22:47:00Z"/>
                    <w:rFonts w:eastAsia="Times New Roman" w:cs="Times New Roman"/>
                    <w:color w:val="385623"/>
                    <w:sz w:val="20"/>
                    <w:szCs w:val="20"/>
                  </w:rPr>
                </w:rPrChange>
              </w:rPr>
            </w:pPr>
            <w:ins w:id="6597" w:author="tao huang" w:date="2018-10-27T22:47:00Z">
              <w:r w:rsidRPr="00012D1C">
                <w:rPr>
                  <w:rFonts w:eastAsia="Times New Roman" w:cs="Times New Roman"/>
                  <w:b w:val="0"/>
                  <w:sz w:val="22"/>
                  <w:rPrChange w:id="6598" w:author="tao huang" w:date="2018-10-27T22:47:00Z">
                    <w:rPr>
                      <w:rFonts w:eastAsia="Times New Roman" w:cs="Times New Roman"/>
                      <w:color w:val="385623"/>
                      <w:sz w:val="20"/>
                      <w:szCs w:val="20"/>
                    </w:rPr>
                  </w:rPrChange>
                </w:rPr>
                <w:t>Frozen Dinner</w:t>
              </w:r>
            </w:ins>
          </w:p>
        </w:tc>
        <w:tc>
          <w:tcPr>
            <w:tcW w:w="1236" w:type="dxa"/>
            <w:shd w:val="clear" w:color="auto" w:fill="auto"/>
            <w:noWrap/>
            <w:hideMark/>
            <w:tcPrChange w:id="6599" w:author="tao huang" w:date="2018-10-27T22:47:00Z">
              <w:tcPr>
                <w:tcW w:w="1240" w:type="dxa"/>
                <w:noWrap/>
                <w:hideMark/>
              </w:tcPr>
            </w:tcPrChange>
          </w:tcPr>
          <w:p w14:paraId="6B3EFD42"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600" w:author="tao huang" w:date="2018-10-27T22:47:00Z"/>
                <w:rFonts w:eastAsia="Times New Roman" w:cs="Times New Roman"/>
                <w:sz w:val="22"/>
                <w:rPrChange w:id="6601" w:author="tao huang" w:date="2018-10-27T22:47:00Z">
                  <w:rPr>
                    <w:ins w:id="6602" w:author="tao huang" w:date="2018-10-27T22:47:00Z"/>
                    <w:rFonts w:ascii="Calibri" w:eastAsia="Times New Roman" w:hAnsi="Calibri" w:cs="Calibri"/>
                    <w:color w:val="9C5700"/>
                    <w:sz w:val="22"/>
                  </w:rPr>
                </w:rPrChange>
              </w:rPr>
            </w:pPr>
            <w:ins w:id="6603" w:author="tao huang" w:date="2018-10-27T22:47:00Z">
              <w:r w:rsidRPr="00012D1C">
                <w:rPr>
                  <w:rFonts w:eastAsia="Times New Roman" w:cs="Times New Roman"/>
                  <w:sz w:val="22"/>
                  <w:rPrChange w:id="6604" w:author="tao huang" w:date="2018-10-27T22:47:00Z">
                    <w:rPr>
                      <w:rFonts w:ascii="Calibri" w:eastAsia="Times New Roman" w:hAnsi="Calibri" w:cs="Calibri"/>
                      <w:color w:val="9C5700"/>
                      <w:sz w:val="22"/>
                    </w:rPr>
                  </w:rPrChange>
                </w:rPr>
                <w:t>-0.67%</w:t>
              </w:r>
            </w:ins>
          </w:p>
        </w:tc>
        <w:tc>
          <w:tcPr>
            <w:tcW w:w="1236" w:type="dxa"/>
            <w:shd w:val="clear" w:color="auto" w:fill="auto"/>
            <w:noWrap/>
            <w:hideMark/>
            <w:tcPrChange w:id="6605" w:author="tao huang" w:date="2018-10-27T22:47:00Z">
              <w:tcPr>
                <w:tcW w:w="1240" w:type="dxa"/>
                <w:noWrap/>
                <w:hideMark/>
              </w:tcPr>
            </w:tcPrChange>
          </w:tcPr>
          <w:p w14:paraId="6A86C024"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606" w:author="tao huang" w:date="2018-10-27T22:47:00Z"/>
                <w:rFonts w:eastAsia="Times New Roman" w:cs="Times New Roman"/>
                <w:sz w:val="22"/>
                <w:rPrChange w:id="6607" w:author="tao huang" w:date="2018-10-27T22:47:00Z">
                  <w:rPr>
                    <w:ins w:id="6608" w:author="tao huang" w:date="2018-10-27T22:47:00Z"/>
                    <w:rFonts w:ascii="Calibri" w:eastAsia="Times New Roman" w:hAnsi="Calibri" w:cs="Calibri"/>
                    <w:color w:val="9C5700"/>
                    <w:sz w:val="22"/>
                  </w:rPr>
                </w:rPrChange>
              </w:rPr>
            </w:pPr>
            <w:ins w:id="6609" w:author="tao huang" w:date="2018-10-27T22:47:00Z">
              <w:r w:rsidRPr="00012D1C">
                <w:rPr>
                  <w:rFonts w:eastAsia="Times New Roman" w:cs="Times New Roman"/>
                  <w:sz w:val="22"/>
                  <w:rPrChange w:id="6610" w:author="tao huang" w:date="2018-10-27T22:47:00Z">
                    <w:rPr>
                      <w:rFonts w:ascii="Calibri" w:eastAsia="Times New Roman" w:hAnsi="Calibri" w:cs="Calibri"/>
                      <w:color w:val="9C5700"/>
                      <w:sz w:val="22"/>
                    </w:rPr>
                  </w:rPrChange>
                </w:rPr>
                <w:t>-1.74%</w:t>
              </w:r>
            </w:ins>
          </w:p>
        </w:tc>
        <w:tc>
          <w:tcPr>
            <w:tcW w:w="2064" w:type="dxa"/>
            <w:shd w:val="clear" w:color="auto" w:fill="auto"/>
            <w:noWrap/>
            <w:hideMark/>
            <w:tcPrChange w:id="6611" w:author="tao huang" w:date="2018-10-27T22:47:00Z">
              <w:tcPr>
                <w:tcW w:w="1630" w:type="dxa"/>
                <w:noWrap/>
                <w:hideMark/>
              </w:tcPr>
            </w:tcPrChange>
          </w:tcPr>
          <w:p w14:paraId="4E8605F6" w14:textId="77777777" w:rsidR="00012D1C" w:rsidRPr="00012D1C"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6612" w:author="tao huang" w:date="2018-10-27T22:47:00Z"/>
                <w:rFonts w:eastAsia="Times New Roman" w:cs="Times New Roman"/>
                <w:sz w:val="22"/>
                <w:rPrChange w:id="6613" w:author="tao huang" w:date="2018-10-27T22:47:00Z">
                  <w:rPr>
                    <w:ins w:id="6614" w:author="tao huang" w:date="2018-10-27T22:47:00Z"/>
                    <w:rFonts w:eastAsia="Times New Roman" w:cs="Times New Roman"/>
                    <w:color w:val="385623"/>
                    <w:sz w:val="20"/>
                    <w:szCs w:val="20"/>
                  </w:rPr>
                </w:rPrChange>
              </w:rPr>
            </w:pPr>
            <w:ins w:id="6615" w:author="tao huang" w:date="2018-10-27T22:47:00Z">
              <w:r w:rsidRPr="00012D1C">
                <w:rPr>
                  <w:rFonts w:eastAsia="Times New Roman" w:cs="Times New Roman"/>
                  <w:sz w:val="22"/>
                  <w:rPrChange w:id="6616" w:author="tao huang" w:date="2018-10-27T22:47:00Z">
                    <w:rPr>
                      <w:rFonts w:eastAsia="Times New Roman" w:cs="Times New Roman"/>
                      <w:color w:val="385623"/>
                      <w:sz w:val="20"/>
                      <w:szCs w:val="20"/>
                    </w:rPr>
                  </w:rPrChange>
                </w:rPr>
                <w:t>Spaghetti sauce</w:t>
              </w:r>
            </w:ins>
          </w:p>
        </w:tc>
        <w:tc>
          <w:tcPr>
            <w:tcW w:w="1236" w:type="dxa"/>
            <w:shd w:val="clear" w:color="auto" w:fill="auto"/>
            <w:noWrap/>
            <w:hideMark/>
            <w:tcPrChange w:id="6617" w:author="tao huang" w:date="2018-10-27T22:47:00Z">
              <w:tcPr>
                <w:tcW w:w="1240" w:type="dxa"/>
                <w:noWrap/>
                <w:hideMark/>
              </w:tcPr>
            </w:tcPrChange>
          </w:tcPr>
          <w:p w14:paraId="069F82E4"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618" w:author="tao huang" w:date="2018-10-27T22:47:00Z"/>
                <w:rFonts w:eastAsia="Times New Roman" w:cs="Times New Roman"/>
                <w:sz w:val="22"/>
                <w:rPrChange w:id="6619" w:author="tao huang" w:date="2018-10-27T22:47:00Z">
                  <w:rPr>
                    <w:ins w:id="6620" w:author="tao huang" w:date="2018-10-27T22:47:00Z"/>
                    <w:rFonts w:ascii="Calibri" w:eastAsia="Times New Roman" w:hAnsi="Calibri" w:cs="Calibri"/>
                    <w:color w:val="9C5700"/>
                    <w:sz w:val="22"/>
                  </w:rPr>
                </w:rPrChange>
              </w:rPr>
            </w:pPr>
            <w:ins w:id="6621" w:author="tao huang" w:date="2018-10-27T22:47:00Z">
              <w:r w:rsidRPr="00012D1C">
                <w:rPr>
                  <w:rFonts w:eastAsia="Times New Roman" w:cs="Times New Roman"/>
                  <w:sz w:val="22"/>
                  <w:rPrChange w:id="6622" w:author="tao huang" w:date="2018-10-27T22:47:00Z">
                    <w:rPr>
                      <w:rFonts w:ascii="Calibri" w:eastAsia="Times New Roman" w:hAnsi="Calibri" w:cs="Calibri"/>
                      <w:color w:val="9C5700"/>
                      <w:sz w:val="22"/>
                    </w:rPr>
                  </w:rPrChange>
                </w:rPr>
                <w:t>2.72%</w:t>
              </w:r>
            </w:ins>
          </w:p>
        </w:tc>
        <w:tc>
          <w:tcPr>
            <w:tcW w:w="1236" w:type="dxa"/>
            <w:shd w:val="clear" w:color="auto" w:fill="auto"/>
            <w:noWrap/>
            <w:hideMark/>
            <w:tcPrChange w:id="6623" w:author="tao huang" w:date="2018-10-27T22:47:00Z">
              <w:tcPr>
                <w:tcW w:w="1240" w:type="dxa"/>
                <w:noWrap/>
                <w:hideMark/>
              </w:tcPr>
            </w:tcPrChange>
          </w:tcPr>
          <w:p w14:paraId="306D141C"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624" w:author="tao huang" w:date="2018-10-27T22:47:00Z"/>
                <w:rFonts w:eastAsia="Times New Roman" w:cs="Times New Roman"/>
                <w:sz w:val="22"/>
                <w:rPrChange w:id="6625" w:author="tao huang" w:date="2018-10-27T22:47:00Z">
                  <w:rPr>
                    <w:ins w:id="6626" w:author="tao huang" w:date="2018-10-27T22:47:00Z"/>
                    <w:rFonts w:ascii="Calibri" w:eastAsia="Times New Roman" w:hAnsi="Calibri" w:cs="Calibri"/>
                    <w:color w:val="9C5700"/>
                    <w:sz w:val="22"/>
                  </w:rPr>
                </w:rPrChange>
              </w:rPr>
            </w:pPr>
            <w:ins w:id="6627" w:author="tao huang" w:date="2018-10-27T22:47:00Z">
              <w:r w:rsidRPr="00012D1C">
                <w:rPr>
                  <w:rFonts w:eastAsia="Times New Roman" w:cs="Times New Roman"/>
                  <w:sz w:val="22"/>
                  <w:rPrChange w:id="6628" w:author="tao huang" w:date="2018-10-27T22:47:00Z">
                    <w:rPr>
                      <w:rFonts w:ascii="Calibri" w:eastAsia="Times New Roman" w:hAnsi="Calibri" w:cs="Calibri"/>
                      <w:color w:val="9C5700"/>
                      <w:sz w:val="22"/>
                    </w:rPr>
                  </w:rPrChange>
                </w:rPr>
                <w:t>1.38%</w:t>
              </w:r>
            </w:ins>
          </w:p>
        </w:tc>
      </w:tr>
      <w:tr w:rsidR="00012D1C" w:rsidRPr="00012D1C" w14:paraId="0340E902" w14:textId="77777777" w:rsidTr="00012D1C">
        <w:trPr>
          <w:trHeight w:val="20"/>
          <w:ins w:id="6629" w:author="tao huang" w:date="2018-10-27T22:47:00Z"/>
          <w:trPrChange w:id="6630" w:author="tao huang" w:date="2018-10-27T22:47:00Z">
            <w:trPr>
              <w:trHeight w:val="300"/>
            </w:trPr>
          </w:trPrChange>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Change w:id="6631" w:author="tao huang" w:date="2018-10-27T22:47:00Z">
              <w:tcPr>
                <w:tcW w:w="2400" w:type="dxa"/>
                <w:noWrap/>
                <w:hideMark/>
              </w:tcPr>
            </w:tcPrChange>
          </w:tcPr>
          <w:p w14:paraId="6F390E3C" w14:textId="77777777" w:rsidR="00012D1C" w:rsidRPr="00012D1C" w:rsidRDefault="00012D1C" w:rsidP="00012D1C">
            <w:pPr>
              <w:spacing w:after="0" w:line="240" w:lineRule="auto"/>
              <w:rPr>
                <w:ins w:id="6632" w:author="tao huang" w:date="2018-10-27T22:47:00Z"/>
                <w:rFonts w:eastAsia="Times New Roman" w:cs="Times New Roman"/>
                <w:b w:val="0"/>
                <w:sz w:val="22"/>
                <w:rPrChange w:id="6633" w:author="tao huang" w:date="2018-10-27T22:47:00Z">
                  <w:rPr>
                    <w:ins w:id="6634" w:author="tao huang" w:date="2018-10-27T22:47:00Z"/>
                    <w:rFonts w:eastAsia="Times New Roman" w:cs="Times New Roman"/>
                    <w:color w:val="385623"/>
                    <w:sz w:val="20"/>
                    <w:szCs w:val="20"/>
                  </w:rPr>
                </w:rPrChange>
              </w:rPr>
            </w:pPr>
            <w:ins w:id="6635" w:author="tao huang" w:date="2018-10-27T22:47:00Z">
              <w:r w:rsidRPr="00012D1C">
                <w:rPr>
                  <w:rFonts w:eastAsia="Times New Roman" w:cs="Times New Roman"/>
                  <w:b w:val="0"/>
                  <w:sz w:val="22"/>
                  <w:rPrChange w:id="6636" w:author="tao huang" w:date="2018-10-27T22:47:00Z">
                    <w:rPr>
                      <w:rFonts w:eastAsia="Times New Roman" w:cs="Times New Roman"/>
                      <w:color w:val="385623"/>
                      <w:sz w:val="20"/>
                      <w:szCs w:val="20"/>
                    </w:rPr>
                  </w:rPrChange>
                </w:rPr>
                <w:t>Frozen pizza</w:t>
              </w:r>
            </w:ins>
          </w:p>
        </w:tc>
        <w:tc>
          <w:tcPr>
            <w:tcW w:w="1236" w:type="dxa"/>
            <w:shd w:val="clear" w:color="auto" w:fill="auto"/>
            <w:noWrap/>
            <w:hideMark/>
            <w:tcPrChange w:id="6637" w:author="tao huang" w:date="2018-10-27T22:47:00Z">
              <w:tcPr>
                <w:tcW w:w="1240" w:type="dxa"/>
                <w:noWrap/>
                <w:hideMark/>
              </w:tcPr>
            </w:tcPrChange>
          </w:tcPr>
          <w:p w14:paraId="7AE419C4"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638" w:author="tao huang" w:date="2018-10-27T22:47:00Z"/>
                <w:rFonts w:eastAsia="Times New Roman" w:cs="Times New Roman"/>
                <w:sz w:val="22"/>
                <w:rPrChange w:id="6639" w:author="tao huang" w:date="2018-10-27T22:47:00Z">
                  <w:rPr>
                    <w:ins w:id="6640" w:author="tao huang" w:date="2018-10-27T22:47:00Z"/>
                    <w:rFonts w:ascii="Calibri" w:eastAsia="Times New Roman" w:hAnsi="Calibri" w:cs="Calibri"/>
                    <w:color w:val="9C5700"/>
                    <w:sz w:val="22"/>
                  </w:rPr>
                </w:rPrChange>
              </w:rPr>
            </w:pPr>
            <w:ins w:id="6641" w:author="tao huang" w:date="2018-10-27T22:47:00Z">
              <w:r w:rsidRPr="00012D1C">
                <w:rPr>
                  <w:rFonts w:eastAsia="Times New Roman" w:cs="Times New Roman"/>
                  <w:sz w:val="22"/>
                  <w:rPrChange w:id="6642" w:author="tao huang" w:date="2018-10-27T22:47:00Z">
                    <w:rPr>
                      <w:rFonts w:ascii="Calibri" w:eastAsia="Times New Roman" w:hAnsi="Calibri" w:cs="Calibri"/>
                      <w:color w:val="9C5700"/>
                      <w:sz w:val="22"/>
                    </w:rPr>
                  </w:rPrChange>
                </w:rPr>
                <w:t>-0.44%</w:t>
              </w:r>
            </w:ins>
          </w:p>
        </w:tc>
        <w:tc>
          <w:tcPr>
            <w:tcW w:w="1236" w:type="dxa"/>
            <w:shd w:val="clear" w:color="auto" w:fill="auto"/>
            <w:noWrap/>
            <w:hideMark/>
            <w:tcPrChange w:id="6643" w:author="tao huang" w:date="2018-10-27T22:47:00Z">
              <w:tcPr>
                <w:tcW w:w="1240" w:type="dxa"/>
                <w:noWrap/>
                <w:hideMark/>
              </w:tcPr>
            </w:tcPrChange>
          </w:tcPr>
          <w:p w14:paraId="1BBD6BB7"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644" w:author="tao huang" w:date="2018-10-27T22:47:00Z"/>
                <w:rFonts w:eastAsia="Times New Roman" w:cs="Times New Roman"/>
                <w:sz w:val="22"/>
                <w:rPrChange w:id="6645" w:author="tao huang" w:date="2018-10-27T22:47:00Z">
                  <w:rPr>
                    <w:ins w:id="6646" w:author="tao huang" w:date="2018-10-27T22:47:00Z"/>
                    <w:rFonts w:ascii="Calibri" w:eastAsia="Times New Roman" w:hAnsi="Calibri" w:cs="Calibri"/>
                    <w:color w:val="9C5700"/>
                    <w:sz w:val="22"/>
                  </w:rPr>
                </w:rPrChange>
              </w:rPr>
            </w:pPr>
            <w:ins w:id="6647" w:author="tao huang" w:date="2018-10-27T22:47:00Z">
              <w:r w:rsidRPr="00012D1C">
                <w:rPr>
                  <w:rFonts w:eastAsia="Times New Roman" w:cs="Times New Roman"/>
                  <w:sz w:val="22"/>
                  <w:rPrChange w:id="6648" w:author="tao huang" w:date="2018-10-27T22:47:00Z">
                    <w:rPr>
                      <w:rFonts w:ascii="Calibri" w:eastAsia="Times New Roman" w:hAnsi="Calibri" w:cs="Calibri"/>
                      <w:color w:val="9C5700"/>
                      <w:sz w:val="22"/>
                    </w:rPr>
                  </w:rPrChange>
                </w:rPr>
                <w:t>-2.02%</w:t>
              </w:r>
            </w:ins>
          </w:p>
        </w:tc>
        <w:tc>
          <w:tcPr>
            <w:tcW w:w="2064" w:type="dxa"/>
            <w:shd w:val="clear" w:color="auto" w:fill="auto"/>
            <w:noWrap/>
            <w:hideMark/>
            <w:tcPrChange w:id="6649" w:author="tao huang" w:date="2018-10-27T22:47:00Z">
              <w:tcPr>
                <w:tcW w:w="1630" w:type="dxa"/>
                <w:noWrap/>
                <w:hideMark/>
              </w:tcPr>
            </w:tcPrChange>
          </w:tcPr>
          <w:p w14:paraId="4CDA1A88" w14:textId="77777777" w:rsidR="00012D1C" w:rsidRPr="00012D1C"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6650" w:author="tao huang" w:date="2018-10-27T22:47:00Z"/>
                <w:rFonts w:eastAsia="Times New Roman" w:cs="Times New Roman"/>
                <w:sz w:val="22"/>
                <w:rPrChange w:id="6651" w:author="tao huang" w:date="2018-10-27T22:47:00Z">
                  <w:rPr>
                    <w:ins w:id="6652" w:author="tao huang" w:date="2018-10-27T22:47:00Z"/>
                    <w:rFonts w:eastAsia="Times New Roman" w:cs="Times New Roman"/>
                    <w:color w:val="385623"/>
                    <w:sz w:val="20"/>
                    <w:szCs w:val="20"/>
                  </w:rPr>
                </w:rPrChange>
              </w:rPr>
            </w:pPr>
            <w:ins w:id="6653" w:author="tao huang" w:date="2018-10-27T22:47:00Z">
              <w:r w:rsidRPr="00012D1C">
                <w:rPr>
                  <w:rFonts w:eastAsia="Times New Roman" w:cs="Times New Roman"/>
                  <w:sz w:val="22"/>
                  <w:rPrChange w:id="6654" w:author="tao huang" w:date="2018-10-27T22:47:00Z">
                    <w:rPr>
                      <w:rFonts w:eastAsia="Times New Roman" w:cs="Times New Roman"/>
                      <w:color w:val="385623"/>
                      <w:sz w:val="20"/>
                      <w:szCs w:val="20"/>
                    </w:rPr>
                  </w:rPrChange>
                </w:rPr>
                <w:t>Sugar substitutes</w:t>
              </w:r>
            </w:ins>
          </w:p>
        </w:tc>
        <w:tc>
          <w:tcPr>
            <w:tcW w:w="1236" w:type="dxa"/>
            <w:shd w:val="clear" w:color="auto" w:fill="auto"/>
            <w:noWrap/>
            <w:hideMark/>
            <w:tcPrChange w:id="6655" w:author="tao huang" w:date="2018-10-27T22:47:00Z">
              <w:tcPr>
                <w:tcW w:w="1240" w:type="dxa"/>
                <w:noWrap/>
                <w:hideMark/>
              </w:tcPr>
            </w:tcPrChange>
          </w:tcPr>
          <w:p w14:paraId="66389F15"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656" w:author="tao huang" w:date="2018-10-27T22:47:00Z"/>
                <w:rFonts w:eastAsia="Times New Roman" w:cs="Times New Roman"/>
                <w:sz w:val="22"/>
                <w:rPrChange w:id="6657" w:author="tao huang" w:date="2018-10-27T22:47:00Z">
                  <w:rPr>
                    <w:ins w:id="6658" w:author="tao huang" w:date="2018-10-27T22:47:00Z"/>
                    <w:rFonts w:ascii="Calibri" w:eastAsia="Times New Roman" w:hAnsi="Calibri" w:cs="Calibri"/>
                    <w:color w:val="9C5700"/>
                    <w:sz w:val="22"/>
                  </w:rPr>
                </w:rPrChange>
              </w:rPr>
            </w:pPr>
            <w:ins w:id="6659" w:author="tao huang" w:date="2018-10-27T22:47:00Z">
              <w:r w:rsidRPr="00012D1C">
                <w:rPr>
                  <w:rFonts w:eastAsia="Times New Roman" w:cs="Times New Roman"/>
                  <w:sz w:val="22"/>
                  <w:rPrChange w:id="6660" w:author="tao huang" w:date="2018-10-27T22:47:00Z">
                    <w:rPr>
                      <w:rFonts w:ascii="Calibri" w:eastAsia="Times New Roman" w:hAnsi="Calibri" w:cs="Calibri"/>
                      <w:color w:val="9C5700"/>
                      <w:sz w:val="22"/>
                    </w:rPr>
                  </w:rPrChange>
                </w:rPr>
                <w:t>0.18%</w:t>
              </w:r>
            </w:ins>
          </w:p>
        </w:tc>
        <w:tc>
          <w:tcPr>
            <w:tcW w:w="1236" w:type="dxa"/>
            <w:shd w:val="clear" w:color="auto" w:fill="auto"/>
            <w:noWrap/>
            <w:hideMark/>
            <w:tcPrChange w:id="6661" w:author="tao huang" w:date="2018-10-27T22:47:00Z">
              <w:tcPr>
                <w:tcW w:w="1240" w:type="dxa"/>
                <w:noWrap/>
                <w:hideMark/>
              </w:tcPr>
            </w:tcPrChange>
          </w:tcPr>
          <w:p w14:paraId="253BD401"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662" w:author="tao huang" w:date="2018-10-27T22:47:00Z"/>
                <w:rFonts w:eastAsia="Times New Roman" w:cs="Times New Roman"/>
                <w:sz w:val="22"/>
                <w:rPrChange w:id="6663" w:author="tao huang" w:date="2018-10-27T22:47:00Z">
                  <w:rPr>
                    <w:ins w:id="6664" w:author="tao huang" w:date="2018-10-27T22:47:00Z"/>
                    <w:rFonts w:ascii="Calibri" w:eastAsia="Times New Roman" w:hAnsi="Calibri" w:cs="Calibri"/>
                    <w:color w:val="9C5700"/>
                    <w:sz w:val="22"/>
                  </w:rPr>
                </w:rPrChange>
              </w:rPr>
            </w:pPr>
            <w:ins w:id="6665" w:author="tao huang" w:date="2018-10-27T22:47:00Z">
              <w:r w:rsidRPr="00012D1C">
                <w:rPr>
                  <w:rFonts w:eastAsia="Times New Roman" w:cs="Times New Roman"/>
                  <w:sz w:val="22"/>
                  <w:rPrChange w:id="6666" w:author="tao huang" w:date="2018-10-27T22:47:00Z">
                    <w:rPr>
                      <w:rFonts w:ascii="Calibri" w:eastAsia="Times New Roman" w:hAnsi="Calibri" w:cs="Calibri"/>
                      <w:color w:val="9C5700"/>
                      <w:sz w:val="22"/>
                    </w:rPr>
                  </w:rPrChange>
                </w:rPr>
                <w:t>1.97%</w:t>
              </w:r>
            </w:ins>
          </w:p>
        </w:tc>
      </w:tr>
      <w:tr w:rsidR="00012D1C" w:rsidRPr="00012D1C"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ins w:id="6667" w:author="tao huang" w:date="2018-10-27T22:47:00Z"/>
          <w:trPrChange w:id="6668" w:author="tao huang" w:date="2018-10-27T22:47:00Z">
            <w:trPr>
              <w:trHeight w:val="300"/>
            </w:trPr>
          </w:trPrChange>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Change w:id="6669" w:author="tao huang" w:date="2018-10-27T22:47:00Z">
              <w:tcPr>
                <w:tcW w:w="2400" w:type="dxa"/>
                <w:noWrap/>
                <w:hideMark/>
              </w:tcPr>
            </w:tcPrChange>
          </w:tcPr>
          <w:p w14:paraId="6C379F81" w14:textId="0E3731EE" w:rsidR="00012D1C" w:rsidRPr="00012D1C" w:rsidRDefault="00732976" w:rsidP="00012D1C">
            <w:pPr>
              <w:spacing w:after="0" w:line="240" w:lineRule="auto"/>
              <w:cnfStyle w:val="001000100000" w:firstRow="0" w:lastRow="0" w:firstColumn="1" w:lastColumn="0" w:oddVBand="0" w:evenVBand="0" w:oddHBand="1" w:evenHBand="0" w:firstRowFirstColumn="0" w:firstRowLastColumn="0" w:lastRowFirstColumn="0" w:lastRowLastColumn="0"/>
              <w:rPr>
                <w:ins w:id="6670" w:author="tao huang" w:date="2018-10-27T22:47:00Z"/>
                <w:rFonts w:eastAsia="Times New Roman" w:cs="Times New Roman"/>
                <w:b w:val="0"/>
                <w:sz w:val="22"/>
                <w:rPrChange w:id="6671" w:author="tao huang" w:date="2018-10-27T22:47:00Z">
                  <w:rPr>
                    <w:ins w:id="6672" w:author="tao huang" w:date="2018-10-27T22:47:00Z"/>
                    <w:rFonts w:eastAsia="Times New Roman" w:cs="Times New Roman"/>
                    <w:color w:val="385623"/>
                    <w:sz w:val="20"/>
                    <w:szCs w:val="20"/>
                  </w:rPr>
                </w:rPrChange>
              </w:rPr>
            </w:pPr>
            <w:ins w:id="6673" w:author="tao huang" w:date="2018-10-27T22:56:00Z">
              <w:r w:rsidRPr="00855741">
                <w:rPr>
                  <w:rFonts w:eastAsia="Times New Roman" w:cs="Times New Roman"/>
                  <w:b w:val="0"/>
                  <w:sz w:val="22"/>
                </w:rPr>
                <w:t>Hotdog</w:t>
              </w:r>
            </w:ins>
          </w:p>
        </w:tc>
        <w:tc>
          <w:tcPr>
            <w:tcW w:w="1236" w:type="dxa"/>
            <w:shd w:val="clear" w:color="auto" w:fill="auto"/>
            <w:noWrap/>
            <w:hideMark/>
            <w:tcPrChange w:id="6674" w:author="tao huang" w:date="2018-10-27T22:47:00Z">
              <w:tcPr>
                <w:tcW w:w="1240" w:type="dxa"/>
                <w:noWrap/>
                <w:hideMark/>
              </w:tcPr>
            </w:tcPrChange>
          </w:tcPr>
          <w:p w14:paraId="2CEF1765"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675" w:author="tao huang" w:date="2018-10-27T22:47:00Z"/>
                <w:rFonts w:eastAsia="Times New Roman" w:cs="Times New Roman"/>
                <w:sz w:val="22"/>
                <w:rPrChange w:id="6676" w:author="tao huang" w:date="2018-10-27T22:47:00Z">
                  <w:rPr>
                    <w:ins w:id="6677" w:author="tao huang" w:date="2018-10-27T22:47:00Z"/>
                    <w:rFonts w:ascii="Calibri" w:eastAsia="Times New Roman" w:hAnsi="Calibri" w:cs="Calibri"/>
                    <w:color w:val="9C5700"/>
                    <w:sz w:val="22"/>
                  </w:rPr>
                </w:rPrChange>
              </w:rPr>
            </w:pPr>
            <w:ins w:id="6678" w:author="tao huang" w:date="2018-10-27T22:47:00Z">
              <w:r w:rsidRPr="00012D1C">
                <w:rPr>
                  <w:rFonts w:eastAsia="Times New Roman" w:cs="Times New Roman"/>
                  <w:sz w:val="22"/>
                  <w:rPrChange w:id="6679" w:author="tao huang" w:date="2018-10-27T22:47:00Z">
                    <w:rPr>
                      <w:rFonts w:ascii="Calibri" w:eastAsia="Times New Roman" w:hAnsi="Calibri" w:cs="Calibri"/>
                      <w:color w:val="9C5700"/>
                      <w:sz w:val="22"/>
                    </w:rPr>
                  </w:rPrChange>
                </w:rPr>
                <w:t>0.27%</w:t>
              </w:r>
            </w:ins>
          </w:p>
        </w:tc>
        <w:tc>
          <w:tcPr>
            <w:tcW w:w="1236" w:type="dxa"/>
            <w:shd w:val="clear" w:color="auto" w:fill="auto"/>
            <w:noWrap/>
            <w:hideMark/>
            <w:tcPrChange w:id="6680" w:author="tao huang" w:date="2018-10-27T22:47:00Z">
              <w:tcPr>
                <w:tcW w:w="1240" w:type="dxa"/>
                <w:noWrap/>
                <w:hideMark/>
              </w:tcPr>
            </w:tcPrChange>
          </w:tcPr>
          <w:p w14:paraId="6B614E16"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681" w:author="tao huang" w:date="2018-10-27T22:47:00Z"/>
                <w:rFonts w:eastAsia="Times New Roman" w:cs="Times New Roman"/>
                <w:sz w:val="22"/>
                <w:rPrChange w:id="6682" w:author="tao huang" w:date="2018-10-27T22:47:00Z">
                  <w:rPr>
                    <w:ins w:id="6683" w:author="tao huang" w:date="2018-10-27T22:47:00Z"/>
                    <w:rFonts w:ascii="Calibri" w:eastAsia="Times New Roman" w:hAnsi="Calibri" w:cs="Calibri"/>
                    <w:color w:val="9C5700"/>
                    <w:sz w:val="22"/>
                  </w:rPr>
                </w:rPrChange>
              </w:rPr>
            </w:pPr>
            <w:ins w:id="6684" w:author="tao huang" w:date="2018-10-27T22:47:00Z">
              <w:r w:rsidRPr="00012D1C">
                <w:rPr>
                  <w:rFonts w:eastAsia="Times New Roman" w:cs="Times New Roman"/>
                  <w:sz w:val="22"/>
                  <w:rPrChange w:id="6685" w:author="tao huang" w:date="2018-10-27T22:47:00Z">
                    <w:rPr>
                      <w:rFonts w:ascii="Calibri" w:eastAsia="Times New Roman" w:hAnsi="Calibri" w:cs="Calibri"/>
                      <w:color w:val="9C5700"/>
                      <w:sz w:val="22"/>
                    </w:rPr>
                  </w:rPrChange>
                </w:rPr>
                <w:t>-3.46%</w:t>
              </w:r>
            </w:ins>
          </w:p>
        </w:tc>
        <w:tc>
          <w:tcPr>
            <w:tcW w:w="2064" w:type="dxa"/>
            <w:shd w:val="clear" w:color="auto" w:fill="auto"/>
            <w:noWrap/>
            <w:hideMark/>
            <w:tcPrChange w:id="6686" w:author="tao huang" w:date="2018-10-27T22:47:00Z">
              <w:tcPr>
                <w:tcW w:w="1630" w:type="dxa"/>
                <w:noWrap/>
                <w:hideMark/>
              </w:tcPr>
            </w:tcPrChange>
          </w:tcPr>
          <w:p w14:paraId="0EFD9E60" w14:textId="77777777" w:rsidR="00012D1C" w:rsidRPr="00012D1C"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6687" w:author="tao huang" w:date="2018-10-27T22:47:00Z"/>
                <w:rFonts w:eastAsia="Times New Roman" w:cs="Times New Roman"/>
                <w:sz w:val="22"/>
                <w:rPrChange w:id="6688" w:author="tao huang" w:date="2018-10-27T22:47:00Z">
                  <w:rPr>
                    <w:ins w:id="6689" w:author="tao huang" w:date="2018-10-27T22:47:00Z"/>
                    <w:rFonts w:eastAsia="Times New Roman" w:cs="Times New Roman"/>
                    <w:color w:val="385623"/>
                    <w:sz w:val="20"/>
                    <w:szCs w:val="20"/>
                  </w:rPr>
                </w:rPrChange>
              </w:rPr>
            </w:pPr>
            <w:ins w:id="6690" w:author="tao huang" w:date="2018-10-27T22:47:00Z">
              <w:r w:rsidRPr="00012D1C">
                <w:rPr>
                  <w:rFonts w:eastAsia="Times New Roman" w:cs="Times New Roman"/>
                  <w:sz w:val="22"/>
                  <w:rPrChange w:id="6691" w:author="tao huang" w:date="2018-10-27T22:47:00Z">
                    <w:rPr>
                      <w:rFonts w:eastAsia="Times New Roman" w:cs="Times New Roman"/>
                      <w:color w:val="385623"/>
                      <w:sz w:val="20"/>
                      <w:szCs w:val="20"/>
                    </w:rPr>
                  </w:rPrChange>
                </w:rPr>
                <w:t>Toilet Tissue</w:t>
              </w:r>
            </w:ins>
          </w:p>
        </w:tc>
        <w:tc>
          <w:tcPr>
            <w:tcW w:w="1236" w:type="dxa"/>
            <w:shd w:val="clear" w:color="auto" w:fill="auto"/>
            <w:noWrap/>
            <w:hideMark/>
            <w:tcPrChange w:id="6692" w:author="tao huang" w:date="2018-10-27T22:47:00Z">
              <w:tcPr>
                <w:tcW w:w="1240" w:type="dxa"/>
                <w:noWrap/>
                <w:hideMark/>
              </w:tcPr>
            </w:tcPrChange>
          </w:tcPr>
          <w:p w14:paraId="32B1906F"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693" w:author="tao huang" w:date="2018-10-27T22:47:00Z"/>
                <w:rFonts w:eastAsia="Times New Roman" w:cs="Times New Roman"/>
                <w:sz w:val="22"/>
                <w:rPrChange w:id="6694" w:author="tao huang" w:date="2018-10-27T22:47:00Z">
                  <w:rPr>
                    <w:ins w:id="6695" w:author="tao huang" w:date="2018-10-27T22:47:00Z"/>
                    <w:rFonts w:ascii="Calibri" w:eastAsia="Times New Roman" w:hAnsi="Calibri" w:cs="Calibri"/>
                    <w:color w:val="9C5700"/>
                    <w:sz w:val="22"/>
                  </w:rPr>
                </w:rPrChange>
              </w:rPr>
            </w:pPr>
            <w:ins w:id="6696" w:author="tao huang" w:date="2018-10-27T22:47:00Z">
              <w:r w:rsidRPr="00012D1C">
                <w:rPr>
                  <w:rFonts w:eastAsia="Times New Roman" w:cs="Times New Roman"/>
                  <w:sz w:val="22"/>
                  <w:rPrChange w:id="6697" w:author="tao huang" w:date="2018-10-27T22:47:00Z">
                    <w:rPr>
                      <w:rFonts w:ascii="Calibri" w:eastAsia="Times New Roman" w:hAnsi="Calibri" w:cs="Calibri"/>
                      <w:color w:val="9C5700"/>
                      <w:sz w:val="22"/>
                    </w:rPr>
                  </w:rPrChange>
                </w:rPr>
                <w:t>1.67%</w:t>
              </w:r>
            </w:ins>
          </w:p>
        </w:tc>
        <w:tc>
          <w:tcPr>
            <w:tcW w:w="1236" w:type="dxa"/>
            <w:shd w:val="clear" w:color="auto" w:fill="auto"/>
            <w:noWrap/>
            <w:hideMark/>
            <w:tcPrChange w:id="6698" w:author="tao huang" w:date="2018-10-27T22:47:00Z">
              <w:tcPr>
                <w:tcW w:w="1240" w:type="dxa"/>
                <w:noWrap/>
                <w:hideMark/>
              </w:tcPr>
            </w:tcPrChange>
          </w:tcPr>
          <w:p w14:paraId="60FEB7B5"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699" w:author="tao huang" w:date="2018-10-27T22:47:00Z"/>
                <w:rFonts w:eastAsia="Times New Roman" w:cs="Times New Roman"/>
                <w:sz w:val="22"/>
                <w:rPrChange w:id="6700" w:author="tao huang" w:date="2018-10-27T22:47:00Z">
                  <w:rPr>
                    <w:ins w:id="6701" w:author="tao huang" w:date="2018-10-27T22:47:00Z"/>
                    <w:rFonts w:ascii="Calibri" w:eastAsia="Times New Roman" w:hAnsi="Calibri" w:cs="Calibri"/>
                    <w:color w:val="9C5700"/>
                    <w:sz w:val="22"/>
                  </w:rPr>
                </w:rPrChange>
              </w:rPr>
            </w:pPr>
            <w:ins w:id="6702" w:author="tao huang" w:date="2018-10-27T22:47:00Z">
              <w:r w:rsidRPr="00012D1C">
                <w:rPr>
                  <w:rFonts w:eastAsia="Times New Roman" w:cs="Times New Roman"/>
                  <w:sz w:val="22"/>
                  <w:rPrChange w:id="6703" w:author="tao huang" w:date="2018-10-27T22:47:00Z">
                    <w:rPr>
                      <w:rFonts w:ascii="Calibri" w:eastAsia="Times New Roman" w:hAnsi="Calibri" w:cs="Calibri"/>
                      <w:color w:val="9C5700"/>
                      <w:sz w:val="22"/>
                    </w:rPr>
                  </w:rPrChange>
                </w:rPr>
                <w:t>2.62%</w:t>
              </w:r>
            </w:ins>
          </w:p>
        </w:tc>
      </w:tr>
      <w:tr w:rsidR="00012D1C" w:rsidRPr="00012D1C" w14:paraId="001597A6" w14:textId="77777777" w:rsidTr="00012D1C">
        <w:trPr>
          <w:trHeight w:val="20"/>
          <w:ins w:id="6704" w:author="tao huang" w:date="2018-10-27T22:47:00Z"/>
          <w:trPrChange w:id="6705" w:author="tao huang" w:date="2018-10-27T22:47:00Z">
            <w:trPr>
              <w:trHeight w:val="300"/>
            </w:trPr>
          </w:trPrChange>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Change w:id="6706" w:author="tao huang" w:date="2018-10-27T22:47:00Z">
              <w:tcPr>
                <w:tcW w:w="2400" w:type="dxa"/>
                <w:noWrap/>
                <w:hideMark/>
              </w:tcPr>
            </w:tcPrChange>
          </w:tcPr>
          <w:p w14:paraId="26DCEFB4" w14:textId="4527E9B7" w:rsidR="00012D1C" w:rsidRPr="00012D1C" w:rsidRDefault="00732976" w:rsidP="00012D1C">
            <w:pPr>
              <w:spacing w:after="0" w:line="240" w:lineRule="auto"/>
              <w:rPr>
                <w:ins w:id="6707" w:author="tao huang" w:date="2018-10-27T22:47:00Z"/>
                <w:rFonts w:eastAsia="Times New Roman" w:cs="Times New Roman"/>
                <w:b w:val="0"/>
                <w:sz w:val="22"/>
                <w:rPrChange w:id="6708" w:author="tao huang" w:date="2018-10-27T22:47:00Z">
                  <w:rPr>
                    <w:ins w:id="6709" w:author="tao huang" w:date="2018-10-27T22:47:00Z"/>
                    <w:rFonts w:eastAsia="Times New Roman" w:cs="Times New Roman"/>
                    <w:color w:val="385623"/>
                    <w:sz w:val="20"/>
                    <w:szCs w:val="20"/>
                  </w:rPr>
                </w:rPrChange>
              </w:rPr>
            </w:pPr>
            <w:ins w:id="6710" w:author="tao huang" w:date="2018-10-27T22:56:00Z">
              <w:r w:rsidRPr="00732976">
                <w:rPr>
                  <w:rFonts w:eastAsia="Times New Roman" w:cs="Times New Roman"/>
                  <w:b w:val="0"/>
                  <w:sz w:val="22"/>
                </w:rPr>
                <w:t>Household Cleaner</w:t>
              </w:r>
            </w:ins>
          </w:p>
        </w:tc>
        <w:tc>
          <w:tcPr>
            <w:tcW w:w="1236" w:type="dxa"/>
            <w:shd w:val="clear" w:color="auto" w:fill="auto"/>
            <w:noWrap/>
            <w:hideMark/>
            <w:tcPrChange w:id="6711" w:author="tao huang" w:date="2018-10-27T22:47:00Z">
              <w:tcPr>
                <w:tcW w:w="1240" w:type="dxa"/>
                <w:noWrap/>
                <w:hideMark/>
              </w:tcPr>
            </w:tcPrChange>
          </w:tcPr>
          <w:p w14:paraId="04E48112"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712" w:author="tao huang" w:date="2018-10-27T22:47:00Z"/>
                <w:rFonts w:eastAsia="Times New Roman" w:cs="Times New Roman"/>
                <w:sz w:val="22"/>
                <w:rPrChange w:id="6713" w:author="tao huang" w:date="2018-10-27T22:47:00Z">
                  <w:rPr>
                    <w:ins w:id="6714" w:author="tao huang" w:date="2018-10-27T22:47:00Z"/>
                    <w:rFonts w:ascii="Calibri" w:eastAsia="Times New Roman" w:hAnsi="Calibri" w:cs="Calibri"/>
                    <w:color w:val="9C5700"/>
                    <w:sz w:val="22"/>
                  </w:rPr>
                </w:rPrChange>
              </w:rPr>
            </w:pPr>
            <w:ins w:id="6715" w:author="tao huang" w:date="2018-10-27T22:47:00Z">
              <w:r w:rsidRPr="00012D1C">
                <w:rPr>
                  <w:rFonts w:eastAsia="Times New Roman" w:cs="Times New Roman"/>
                  <w:sz w:val="22"/>
                  <w:rPrChange w:id="6716" w:author="tao huang" w:date="2018-10-27T22:47:00Z">
                    <w:rPr>
                      <w:rFonts w:ascii="Calibri" w:eastAsia="Times New Roman" w:hAnsi="Calibri" w:cs="Calibri"/>
                      <w:color w:val="9C5700"/>
                      <w:sz w:val="22"/>
                    </w:rPr>
                  </w:rPrChange>
                </w:rPr>
                <w:t>1.40%</w:t>
              </w:r>
            </w:ins>
          </w:p>
        </w:tc>
        <w:tc>
          <w:tcPr>
            <w:tcW w:w="1236" w:type="dxa"/>
            <w:shd w:val="clear" w:color="auto" w:fill="auto"/>
            <w:noWrap/>
            <w:hideMark/>
            <w:tcPrChange w:id="6717" w:author="tao huang" w:date="2018-10-27T22:47:00Z">
              <w:tcPr>
                <w:tcW w:w="1240" w:type="dxa"/>
                <w:noWrap/>
                <w:hideMark/>
              </w:tcPr>
            </w:tcPrChange>
          </w:tcPr>
          <w:p w14:paraId="4D383740"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718" w:author="tao huang" w:date="2018-10-27T22:47:00Z"/>
                <w:rFonts w:eastAsia="Times New Roman" w:cs="Times New Roman"/>
                <w:sz w:val="22"/>
                <w:rPrChange w:id="6719" w:author="tao huang" w:date="2018-10-27T22:47:00Z">
                  <w:rPr>
                    <w:ins w:id="6720" w:author="tao huang" w:date="2018-10-27T22:47:00Z"/>
                    <w:rFonts w:ascii="Calibri" w:eastAsia="Times New Roman" w:hAnsi="Calibri" w:cs="Calibri"/>
                    <w:color w:val="9C5700"/>
                    <w:sz w:val="22"/>
                  </w:rPr>
                </w:rPrChange>
              </w:rPr>
            </w:pPr>
            <w:ins w:id="6721" w:author="tao huang" w:date="2018-10-27T22:47:00Z">
              <w:r w:rsidRPr="00012D1C">
                <w:rPr>
                  <w:rFonts w:eastAsia="Times New Roman" w:cs="Times New Roman"/>
                  <w:sz w:val="22"/>
                  <w:rPrChange w:id="6722" w:author="tao huang" w:date="2018-10-27T22:47:00Z">
                    <w:rPr>
                      <w:rFonts w:ascii="Calibri" w:eastAsia="Times New Roman" w:hAnsi="Calibri" w:cs="Calibri"/>
                      <w:color w:val="9C5700"/>
                      <w:sz w:val="22"/>
                    </w:rPr>
                  </w:rPrChange>
                </w:rPr>
                <w:t>0.89%</w:t>
              </w:r>
            </w:ins>
          </w:p>
        </w:tc>
        <w:tc>
          <w:tcPr>
            <w:tcW w:w="2064" w:type="dxa"/>
            <w:shd w:val="clear" w:color="auto" w:fill="auto"/>
            <w:noWrap/>
            <w:hideMark/>
            <w:tcPrChange w:id="6723" w:author="tao huang" w:date="2018-10-27T22:47:00Z">
              <w:tcPr>
                <w:tcW w:w="1630" w:type="dxa"/>
                <w:noWrap/>
                <w:hideMark/>
              </w:tcPr>
            </w:tcPrChange>
          </w:tcPr>
          <w:p w14:paraId="00AC766F" w14:textId="77777777" w:rsidR="00012D1C" w:rsidRPr="00012D1C"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6724" w:author="tao huang" w:date="2018-10-27T22:47:00Z"/>
                <w:rFonts w:eastAsia="Times New Roman" w:cs="Times New Roman"/>
                <w:sz w:val="22"/>
                <w:rPrChange w:id="6725" w:author="tao huang" w:date="2018-10-27T22:47:00Z">
                  <w:rPr>
                    <w:ins w:id="6726" w:author="tao huang" w:date="2018-10-27T22:47:00Z"/>
                    <w:rFonts w:eastAsia="Times New Roman" w:cs="Times New Roman"/>
                    <w:color w:val="385623"/>
                    <w:sz w:val="20"/>
                    <w:szCs w:val="20"/>
                  </w:rPr>
                </w:rPrChange>
              </w:rPr>
            </w:pPr>
            <w:ins w:id="6727" w:author="tao huang" w:date="2018-10-27T22:47:00Z">
              <w:r w:rsidRPr="00012D1C">
                <w:rPr>
                  <w:rFonts w:eastAsia="Times New Roman" w:cs="Times New Roman"/>
                  <w:sz w:val="22"/>
                  <w:rPrChange w:id="6728" w:author="tao huang" w:date="2018-10-27T22:47:00Z">
                    <w:rPr>
                      <w:rFonts w:eastAsia="Times New Roman" w:cs="Times New Roman"/>
                      <w:color w:val="385623"/>
                      <w:sz w:val="20"/>
                      <w:szCs w:val="20"/>
                    </w:rPr>
                  </w:rPrChange>
                </w:rPr>
                <w:t>Toothbrush</w:t>
              </w:r>
            </w:ins>
          </w:p>
        </w:tc>
        <w:tc>
          <w:tcPr>
            <w:tcW w:w="1236" w:type="dxa"/>
            <w:shd w:val="clear" w:color="auto" w:fill="auto"/>
            <w:noWrap/>
            <w:hideMark/>
            <w:tcPrChange w:id="6729" w:author="tao huang" w:date="2018-10-27T22:47:00Z">
              <w:tcPr>
                <w:tcW w:w="1240" w:type="dxa"/>
                <w:noWrap/>
                <w:hideMark/>
              </w:tcPr>
            </w:tcPrChange>
          </w:tcPr>
          <w:p w14:paraId="73482E2D"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730" w:author="tao huang" w:date="2018-10-27T22:47:00Z"/>
                <w:rFonts w:eastAsia="Times New Roman" w:cs="Times New Roman"/>
                <w:sz w:val="22"/>
                <w:rPrChange w:id="6731" w:author="tao huang" w:date="2018-10-27T22:47:00Z">
                  <w:rPr>
                    <w:ins w:id="6732" w:author="tao huang" w:date="2018-10-27T22:47:00Z"/>
                    <w:rFonts w:ascii="Calibri" w:eastAsia="Times New Roman" w:hAnsi="Calibri" w:cs="Calibri"/>
                    <w:color w:val="9C5700"/>
                    <w:sz w:val="22"/>
                  </w:rPr>
                </w:rPrChange>
              </w:rPr>
            </w:pPr>
            <w:ins w:id="6733" w:author="tao huang" w:date="2018-10-27T22:47:00Z">
              <w:r w:rsidRPr="00012D1C">
                <w:rPr>
                  <w:rFonts w:eastAsia="Times New Roman" w:cs="Times New Roman"/>
                  <w:sz w:val="22"/>
                  <w:rPrChange w:id="6734" w:author="tao huang" w:date="2018-10-27T22:47:00Z">
                    <w:rPr>
                      <w:rFonts w:ascii="Calibri" w:eastAsia="Times New Roman" w:hAnsi="Calibri" w:cs="Calibri"/>
                      <w:color w:val="9C5700"/>
                      <w:sz w:val="22"/>
                    </w:rPr>
                  </w:rPrChange>
                </w:rPr>
                <w:t>-0.18%</w:t>
              </w:r>
            </w:ins>
          </w:p>
        </w:tc>
        <w:tc>
          <w:tcPr>
            <w:tcW w:w="1236" w:type="dxa"/>
            <w:shd w:val="clear" w:color="auto" w:fill="auto"/>
            <w:noWrap/>
            <w:hideMark/>
            <w:tcPrChange w:id="6735" w:author="tao huang" w:date="2018-10-27T22:47:00Z">
              <w:tcPr>
                <w:tcW w:w="1240" w:type="dxa"/>
                <w:noWrap/>
                <w:hideMark/>
              </w:tcPr>
            </w:tcPrChange>
          </w:tcPr>
          <w:p w14:paraId="33207AD9"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736" w:author="tao huang" w:date="2018-10-27T22:47:00Z"/>
                <w:rFonts w:eastAsia="Times New Roman" w:cs="Times New Roman"/>
                <w:sz w:val="22"/>
                <w:rPrChange w:id="6737" w:author="tao huang" w:date="2018-10-27T22:47:00Z">
                  <w:rPr>
                    <w:ins w:id="6738" w:author="tao huang" w:date="2018-10-27T22:47:00Z"/>
                    <w:rFonts w:ascii="Calibri" w:eastAsia="Times New Roman" w:hAnsi="Calibri" w:cs="Calibri"/>
                    <w:color w:val="9C5700"/>
                    <w:sz w:val="22"/>
                  </w:rPr>
                </w:rPrChange>
              </w:rPr>
            </w:pPr>
            <w:ins w:id="6739" w:author="tao huang" w:date="2018-10-27T22:47:00Z">
              <w:r w:rsidRPr="00012D1C">
                <w:rPr>
                  <w:rFonts w:eastAsia="Times New Roman" w:cs="Times New Roman"/>
                  <w:sz w:val="22"/>
                  <w:rPrChange w:id="6740" w:author="tao huang" w:date="2018-10-27T22:47:00Z">
                    <w:rPr>
                      <w:rFonts w:ascii="Calibri" w:eastAsia="Times New Roman" w:hAnsi="Calibri" w:cs="Calibri"/>
                      <w:color w:val="9C5700"/>
                      <w:sz w:val="22"/>
                    </w:rPr>
                  </w:rPrChange>
                </w:rPr>
                <w:t>-1.12%</w:t>
              </w:r>
            </w:ins>
          </w:p>
        </w:tc>
      </w:tr>
      <w:tr w:rsidR="00012D1C" w:rsidRPr="00012D1C"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ins w:id="6741" w:author="tao huang" w:date="2018-10-27T22:47:00Z"/>
          <w:trPrChange w:id="6742" w:author="tao huang" w:date="2018-10-27T22:47:00Z">
            <w:trPr>
              <w:trHeight w:val="300"/>
            </w:trPr>
          </w:trPrChange>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Change w:id="6743" w:author="tao huang" w:date="2018-10-27T22:47:00Z">
              <w:tcPr>
                <w:tcW w:w="2400" w:type="dxa"/>
                <w:noWrap/>
                <w:hideMark/>
              </w:tcPr>
            </w:tcPrChange>
          </w:tcPr>
          <w:p w14:paraId="5767735A" w14:textId="77777777" w:rsidR="00012D1C" w:rsidRPr="00012D1C" w:rsidRDefault="00012D1C" w:rsidP="00012D1C">
            <w:pPr>
              <w:spacing w:after="0" w:line="240" w:lineRule="auto"/>
              <w:cnfStyle w:val="001000100000" w:firstRow="0" w:lastRow="0" w:firstColumn="1" w:lastColumn="0" w:oddVBand="0" w:evenVBand="0" w:oddHBand="1" w:evenHBand="0" w:firstRowFirstColumn="0" w:firstRowLastColumn="0" w:lastRowFirstColumn="0" w:lastRowLastColumn="0"/>
              <w:rPr>
                <w:ins w:id="6744" w:author="tao huang" w:date="2018-10-27T22:47:00Z"/>
                <w:rFonts w:eastAsia="Times New Roman" w:cs="Times New Roman"/>
                <w:b w:val="0"/>
                <w:sz w:val="22"/>
                <w:rPrChange w:id="6745" w:author="tao huang" w:date="2018-10-27T22:47:00Z">
                  <w:rPr>
                    <w:ins w:id="6746" w:author="tao huang" w:date="2018-10-27T22:47:00Z"/>
                    <w:rFonts w:eastAsia="Times New Roman" w:cs="Times New Roman"/>
                    <w:color w:val="385623"/>
                    <w:sz w:val="20"/>
                    <w:szCs w:val="20"/>
                  </w:rPr>
                </w:rPrChange>
              </w:rPr>
            </w:pPr>
            <w:ins w:id="6747" w:author="tao huang" w:date="2018-10-27T22:47:00Z">
              <w:r w:rsidRPr="00012D1C">
                <w:rPr>
                  <w:rFonts w:eastAsia="Times New Roman" w:cs="Times New Roman"/>
                  <w:b w:val="0"/>
                  <w:sz w:val="22"/>
                  <w:rPrChange w:id="6748" w:author="tao huang" w:date="2018-10-27T22:47:00Z">
                    <w:rPr>
                      <w:rFonts w:eastAsia="Times New Roman" w:cs="Times New Roman"/>
                      <w:color w:val="385623"/>
                      <w:sz w:val="20"/>
                      <w:szCs w:val="20"/>
                    </w:rPr>
                  </w:rPrChange>
                </w:rPr>
                <w:t>Laundry Detergent</w:t>
              </w:r>
            </w:ins>
          </w:p>
        </w:tc>
        <w:tc>
          <w:tcPr>
            <w:tcW w:w="1236" w:type="dxa"/>
            <w:shd w:val="clear" w:color="auto" w:fill="auto"/>
            <w:noWrap/>
            <w:hideMark/>
            <w:tcPrChange w:id="6749" w:author="tao huang" w:date="2018-10-27T22:47:00Z">
              <w:tcPr>
                <w:tcW w:w="1240" w:type="dxa"/>
                <w:noWrap/>
                <w:hideMark/>
              </w:tcPr>
            </w:tcPrChange>
          </w:tcPr>
          <w:p w14:paraId="36C11871"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750" w:author="tao huang" w:date="2018-10-27T22:47:00Z"/>
                <w:rFonts w:eastAsia="Times New Roman" w:cs="Times New Roman"/>
                <w:sz w:val="22"/>
                <w:rPrChange w:id="6751" w:author="tao huang" w:date="2018-10-27T22:47:00Z">
                  <w:rPr>
                    <w:ins w:id="6752" w:author="tao huang" w:date="2018-10-27T22:47:00Z"/>
                    <w:rFonts w:ascii="Calibri" w:eastAsia="Times New Roman" w:hAnsi="Calibri" w:cs="Calibri"/>
                    <w:color w:val="9C5700"/>
                    <w:sz w:val="22"/>
                  </w:rPr>
                </w:rPrChange>
              </w:rPr>
            </w:pPr>
            <w:ins w:id="6753" w:author="tao huang" w:date="2018-10-27T22:47:00Z">
              <w:r w:rsidRPr="00012D1C">
                <w:rPr>
                  <w:rFonts w:eastAsia="Times New Roman" w:cs="Times New Roman"/>
                  <w:sz w:val="22"/>
                  <w:rPrChange w:id="6754" w:author="tao huang" w:date="2018-10-27T22:47:00Z">
                    <w:rPr>
                      <w:rFonts w:ascii="Calibri" w:eastAsia="Times New Roman" w:hAnsi="Calibri" w:cs="Calibri"/>
                      <w:color w:val="9C5700"/>
                      <w:sz w:val="22"/>
                    </w:rPr>
                  </w:rPrChange>
                </w:rPr>
                <w:t>0.71%</w:t>
              </w:r>
            </w:ins>
          </w:p>
        </w:tc>
        <w:tc>
          <w:tcPr>
            <w:tcW w:w="1236" w:type="dxa"/>
            <w:shd w:val="clear" w:color="auto" w:fill="auto"/>
            <w:noWrap/>
            <w:hideMark/>
            <w:tcPrChange w:id="6755" w:author="tao huang" w:date="2018-10-27T22:47:00Z">
              <w:tcPr>
                <w:tcW w:w="1240" w:type="dxa"/>
                <w:noWrap/>
                <w:hideMark/>
              </w:tcPr>
            </w:tcPrChange>
          </w:tcPr>
          <w:p w14:paraId="28D378E0"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756" w:author="tao huang" w:date="2018-10-27T22:47:00Z"/>
                <w:rFonts w:eastAsia="Times New Roman" w:cs="Times New Roman"/>
                <w:sz w:val="22"/>
                <w:rPrChange w:id="6757" w:author="tao huang" w:date="2018-10-27T22:47:00Z">
                  <w:rPr>
                    <w:ins w:id="6758" w:author="tao huang" w:date="2018-10-27T22:47:00Z"/>
                    <w:rFonts w:ascii="Calibri" w:eastAsia="Times New Roman" w:hAnsi="Calibri" w:cs="Calibri"/>
                    <w:color w:val="9C5700"/>
                    <w:sz w:val="22"/>
                  </w:rPr>
                </w:rPrChange>
              </w:rPr>
            </w:pPr>
            <w:ins w:id="6759" w:author="tao huang" w:date="2018-10-27T22:47:00Z">
              <w:r w:rsidRPr="00012D1C">
                <w:rPr>
                  <w:rFonts w:eastAsia="Times New Roman" w:cs="Times New Roman"/>
                  <w:sz w:val="22"/>
                  <w:rPrChange w:id="6760" w:author="tao huang" w:date="2018-10-27T22:47:00Z">
                    <w:rPr>
                      <w:rFonts w:ascii="Calibri" w:eastAsia="Times New Roman" w:hAnsi="Calibri" w:cs="Calibri"/>
                      <w:color w:val="9C5700"/>
                      <w:sz w:val="22"/>
                    </w:rPr>
                  </w:rPrChange>
                </w:rPr>
                <w:t>-0.34%</w:t>
              </w:r>
            </w:ins>
          </w:p>
        </w:tc>
        <w:tc>
          <w:tcPr>
            <w:tcW w:w="2064" w:type="dxa"/>
            <w:shd w:val="clear" w:color="auto" w:fill="auto"/>
            <w:noWrap/>
            <w:hideMark/>
            <w:tcPrChange w:id="6761" w:author="tao huang" w:date="2018-10-27T22:47:00Z">
              <w:tcPr>
                <w:tcW w:w="1630" w:type="dxa"/>
                <w:noWrap/>
                <w:hideMark/>
              </w:tcPr>
            </w:tcPrChange>
          </w:tcPr>
          <w:p w14:paraId="53D0EA56" w14:textId="77777777" w:rsidR="00012D1C" w:rsidRPr="00012D1C"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6762" w:author="tao huang" w:date="2018-10-27T22:47:00Z"/>
                <w:rFonts w:eastAsia="Times New Roman" w:cs="Times New Roman"/>
                <w:sz w:val="22"/>
                <w:rPrChange w:id="6763" w:author="tao huang" w:date="2018-10-27T22:47:00Z">
                  <w:rPr>
                    <w:ins w:id="6764" w:author="tao huang" w:date="2018-10-27T22:47:00Z"/>
                    <w:rFonts w:eastAsia="Times New Roman" w:cs="Times New Roman"/>
                    <w:color w:val="385623"/>
                    <w:sz w:val="20"/>
                    <w:szCs w:val="20"/>
                  </w:rPr>
                </w:rPrChange>
              </w:rPr>
            </w:pPr>
            <w:ins w:id="6765" w:author="tao huang" w:date="2018-10-27T22:47:00Z">
              <w:r w:rsidRPr="00012D1C">
                <w:rPr>
                  <w:rFonts w:eastAsia="Times New Roman" w:cs="Times New Roman"/>
                  <w:sz w:val="22"/>
                  <w:rPrChange w:id="6766" w:author="tao huang" w:date="2018-10-27T22:47:00Z">
                    <w:rPr>
                      <w:rFonts w:eastAsia="Times New Roman" w:cs="Times New Roman"/>
                      <w:color w:val="385623"/>
                      <w:sz w:val="20"/>
                      <w:szCs w:val="20"/>
                    </w:rPr>
                  </w:rPrChange>
                </w:rPr>
                <w:t>Toothpaste</w:t>
              </w:r>
            </w:ins>
          </w:p>
        </w:tc>
        <w:tc>
          <w:tcPr>
            <w:tcW w:w="1236" w:type="dxa"/>
            <w:shd w:val="clear" w:color="auto" w:fill="auto"/>
            <w:noWrap/>
            <w:hideMark/>
            <w:tcPrChange w:id="6767" w:author="tao huang" w:date="2018-10-27T22:47:00Z">
              <w:tcPr>
                <w:tcW w:w="1240" w:type="dxa"/>
                <w:noWrap/>
                <w:hideMark/>
              </w:tcPr>
            </w:tcPrChange>
          </w:tcPr>
          <w:p w14:paraId="10BAD197"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768" w:author="tao huang" w:date="2018-10-27T22:47:00Z"/>
                <w:rFonts w:eastAsia="Times New Roman" w:cs="Times New Roman"/>
                <w:sz w:val="22"/>
                <w:rPrChange w:id="6769" w:author="tao huang" w:date="2018-10-27T22:47:00Z">
                  <w:rPr>
                    <w:ins w:id="6770" w:author="tao huang" w:date="2018-10-27T22:47:00Z"/>
                    <w:rFonts w:ascii="Calibri" w:eastAsia="Times New Roman" w:hAnsi="Calibri" w:cs="Calibri"/>
                    <w:color w:val="9C5700"/>
                    <w:sz w:val="22"/>
                  </w:rPr>
                </w:rPrChange>
              </w:rPr>
            </w:pPr>
            <w:ins w:id="6771" w:author="tao huang" w:date="2018-10-27T22:47:00Z">
              <w:r w:rsidRPr="00012D1C">
                <w:rPr>
                  <w:rFonts w:eastAsia="Times New Roman" w:cs="Times New Roman"/>
                  <w:sz w:val="22"/>
                  <w:rPrChange w:id="6772" w:author="tao huang" w:date="2018-10-27T22:47:00Z">
                    <w:rPr>
                      <w:rFonts w:ascii="Calibri" w:eastAsia="Times New Roman" w:hAnsi="Calibri" w:cs="Calibri"/>
                      <w:color w:val="9C5700"/>
                      <w:sz w:val="22"/>
                    </w:rPr>
                  </w:rPrChange>
                </w:rPr>
                <w:t>2.09%</w:t>
              </w:r>
            </w:ins>
          </w:p>
        </w:tc>
        <w:tc>
          <w:tcPr>
            <w:tcW w:w="1236" w:type="dxa"/>
            <w:shd w:val="clear" w:color="auto" w:fill="auto"/>
            <w:noWrap/>
            <w:hideMark/>
            <w:tcPrChange w:id="6773" w:author="tao huang" w:date="2018-10-27T22:47:00Z">
              <w:tcPr>
                <w:tcW w:w="1240" w:type="dxa"/>
                <w:noWrap/>
                <w:hideMark/>
              </w:tcPr>
            </w:tcPrChange>
          </w:tcPr>
          <w:p w14:paraId="6A075A5B" w14:textId="77777777" w:rsidR="00012D1C" w:rsidRPr="00012D1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774" w:author="tao huang" w:date="2018-10-27T22:47:00Z"/>
                <w:rFonts w:eastAsia="Times New Roman" w:cs="Times New Roman"/>
                <w:sz w:val="22"/>
                <w:rPrChange w:id="6775" w:author="tao huang" w:date="2018-10-27T22:47:00Z">
                  <w:rPr>
                    <w:ins w:id="6776" w:author="tao huang" w:date="2018-10-27T22:47:00Z"/>
                    <w:rFonts w:ascii="Calibri" w:eastAsia="Times New Roman" w:hAnsi="Calibri" w:cs="Calibri"/>
                    <w:color w:val="9C5700"/>
                    <w:sz w:val="22"/>
                  </w:rPr>
                </w:rPrChange>
              </w:rPr>
            </w:pPr>
            <w:ins w:id="6777" w:author="tao huang" w:date="2018-10-27T22:47:00Z">
              <w:r w:rsidRPr="00012D1C">
                <w:rPr>
                  <w:rFonts w:eastAsia="Times New Roman" w:cs="Times New Roman"/>
                  <w:sz w:val="22"/>
                  <w:rPrChange w:id="6778" w:author="tao huang" w:date="2018-10-27T22:47:00Z">
                    <w:rPr>
                      <w:rFonts w:ascii="Calibri" w:eastAsia="Times New Roman" w:hAnsi="Calibri" w:cs="Calibri"/>
                      <w:color w:val="9C5700"/>
                      <w:sz w:val="22"/>
                    </w:rPr>
                  </w:rPrChange>
                </w:rPr>
                <w:t>0.55%</w:t>
              </w:r>
            </w:ins>
          </w:p>
        </w:tc>
      </w:tr>
      <w:tr w:rsidR="00012D1C" w:rsidRPr="00012D1C" w14:paraId="067B635C" w14:textId="77777777" w:rsidTr="00012D1C">
        <w:trPr>
          <w:trHeight w:val="20"/>
          <w:ins w:id="6779" w:author="tao huang" w:date="2018-10-27T22:47:00Z"/>
          <w:trPrChange w:id="6780" w:author="tao huang" w:date="2018-10-27T22:47:00Z">
            <w:trPr>
              <w:trHeight w:val="300"/>
            </w:trPr>
          </w:trPrChange>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Change w:id="6781" w:author="tao huang" w:date="2018-10-27T22:47:00Z">
              <w:tcPr>
                <w:tcW w:w="2400" w:type="dxa"/>
                <w:noWrap/>
                <w:hideMark/>
              </w:tcPr>
            </w:tcPrChange>
          </w:tcPr>
          <w:p w14:paraId="380BC118" w14:textId="77777777" w:rsidR="00012D1C" w:rsidRPr="00012D1C" w:rsidRDefault="00012D1C" w:rsidP="00012D1C">
            <w:pPr>
              <w:spacing w:after="0" w:line="240" w:lineRule="auto"/>
              <w:rPr>
                <w:ins w:id="6782" w:author="tao huang" w:date="2018-10-27T22:47:00Z"/>
                <w:rFonts w:eastAsia="Times New Roman" w:cs="Times New Roman"/>
                <w:b w:val="0"/>
                <w:sz w:val="22"/>
                <w:rPrChange w:id="6783" w:author="tao huang" w:date="2018-10-27T22:47:00Z">
                  <w:rPr>
                    <w:ins w:id="6784" w:author="tao huang" w:date="2018-10-27T22:47:00Z"/>
                    <w:rFonts w:eastAsia="Times New Roman" w:cs="Times New Roman"/>
                    <w:color w:val="385623"/>
                    <w:sz w:val="20"/>
                    <w:szCs w:val="20"/>
                  </w:rPr>
                </w:rPrChange>
              </w:rPr>
            </w:pPr>
            <w:ins w:id="6785" w:author="tao huang" w:date="2018-10-27T22:47:00Z">
              <w:r w:rsidRPr="00012D1C">
                <w:rPr>
                  <w:rFonts w:eastAsia="Times New Roman" w:cs="Times New Roman"/>
                  <w:b w:val="0"/>
                  <w:sz w:val="22"/>
                  <w:rPrChange w:id="6786" w:author="tao huang" w:date="2018-10-27T22:47:00Z">
                    <w:rPr>
                      <w:rFonts w:eastAsia="Times New Roman" w:cs="Times New Roman"/>
                      <w:color w:val="385623"/>
                      <w:sz w:val="20"/>
                      <w:szCs w:val="20"/>
                    </w:rPr>
                  </w:rPrChange>
                </w:rPr>
                <w:t>Margarine/Butter</w:t>
              </w:r>
            </w:ins>
          </w:p>
        </w:tc>
        <w:tc>
          <w:tcPr>
            <w:tcW w:w="1236" w:type="dxa"/>
            <w:shd w:val="clear" w:color="auto" w:fill="auto"/>
            <w:noWrap/>
            <w:hideMark/>
            <w:tcPrChange w:id="6787" w:author="tao huang" w:date="2018-10-27T22:47:00Z">
              <w:tcPr>
                <w:tcW w:w="1240" w:type="dxa"/>
                <w:noWrap/>
                <w:hideMark/>
              </w:tcPr>
            </w:tcPrChange>
          </w:tcPr>
          <w:p w14:paraId="35FB8DFC"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788" w:author="tao huang" w:date="2018-10-27T22:47:00Z"/>
                <w:rFonts w:eastAsia="Times New Roman" w:cs="Times New Roman"/>
                <w:sz w:val="22"/>
                <w:rPrChange w:id="6789" w:author="tao huang" w:date="2018-10-27T22:47:00Z">
                  <w:rPr>
                    <w:ins w:id="6790" w:author="tao huang" w:date="2018-10-27T22:47:00Z"/>
                    <w:rFonts w:ascii="Calibri" w:eastAsia="Times New Roman" w:hAnsi="Calibri" w:cs="Calibri"/>
                    <w:color w:val="9C5700"/>
                    <w:sz w:val="22"/>
                  </w:rPr>
                </w:rPrChange>
              </w:rPr>
            </w:pPr>
            <w:ins w:id="6791" w:author="tao huang" w:date="2018-10-27T22:47:00Z">
              <w:r w:rsidRPr="00012D1C">
                <w:rPr>
                  <w:rFonts w:eastAsia="Times New Roman" w:cs="Times New Roman"/>
                  <w:sz w:val="22"/>
                  <w:rPrChange w:id="6792" w:author="tao huang" w:date="2018-10-27T22:47:00Z">
                    <w:rPr>
                      <w:rFonts w:ascii="Calibri" w:eastAsia="Times New Roman" w:hAnsi="Calibri" w:cs="Calibri"/>
                      <w:color w:val="9C5700"/>
                      <w:sz w:val="22"/>
                    </w:rPr>
                  </w:rPrChange>
                </w:rPr>
                <w:t>-0.76%</w:t>
              </w:r>
            </w:ins>
          </w:p>
        </w:tc>
        <w:tc>
          <w:tcPr>
            <w:tcW w:w="1236" w:type="dxa"/>
            <w:shd w:val="clear" w:color="auto" w:fill="auto"/>
            <w:noWrap/>
            <w:hideMark/>
            <w:tcPrChange w:id="6793" w:author="tao huang" w:date="2018-10-27T22:47:00Z">
              <w:tcPr>
                <w:tcW w:w="1240" w:type="dxa"/>
                <w:noWrap/>
                <w:hideMark/>
              </w:tcPr>
            </w:tcPrChange>
          </w:tcPr>
          <w:p w14:paraId="0E82D557"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794" w:author="tao huang" w:date="2018-10-27T22:47:00Z"/>
                <w:rFonts w:eastAsia="Times New Roman" w:cs="Times New Roman"/>
                <w:sz w:val="22"/>
                <w:rPrChange w:id="6795" w:author="tao huang" w:date="2018-10-27T22:47:00Z">
                  <w:rPr>
                    <w:ins w:id="6796" w:author="tao huang" w:date="2018-10-27T22:47:00Z"/>
                    <w:rFonts w:ascii="Calibri" w:eastAsia="Times New Roman" w:hAnsi="Calibri" w:cs="Calibri"/>
                    <w:color w:val="9C5700"/>
                    <w:sz w:val="22"/>
                  </w:rPr>
                </w:rPrChange>
              </w:rPr>
            </w:pPr>
            <w:ins w:id="6797" w:author="tao huang" w:date="2018-10-27T22:47:00Z">
              <w:r w:rsidRPr="00012D1C">
                <w:rPr>
                  <w:rFonts w:eastAsia="Times New Roman" w:cs="Times New Roman"/>
                  <w:sz w:val="22"/>
                  <w:rPrChange w:id="6798" w:author="tao huang" w:date="2018-10-27T22:47:00Z">
                    <w:rPr>
                      <w:rFonts w:ascii="Calibri" w:eastAsia="Times New Roman" w:hAnsi="Calibri" w:cs="Calibri"/>
                      <w:color w:val="9C5700"/>
                      <w:sz w:val="22"/>
                    </w:rPr>
                  </w:rPrChange>
                </w:rPr>
                <w:t>-0.89%</w:t>
              </w:r>
            </w:ins>
          </w:p>
        </w:tc>
        <w:tc>
          <w:tcPr>
            <w:tcW w:w="2064" w:type="dxa"/>
            <w:shd w:val="clear" w:color="auto" w:fill="auto"/>
            <w:noWrap/>
            <w:hideMark/>
            <w:tcPrChange w:id="6799" w:author="tao huang" w:date="2018-10-27T22:47:00Z">
              <w:tcPr>
                <w:tcW w:w="1630" w:type="dxa"/>
                <w:noWrap/>
                <w:hideMark/>
              </w:tcPr>
            </w:tcPrChange>
          </w:tcPr>
          <w:p w14:paraId="4C3F2772" w14:textId="77777777" w:rsidR="00012D1C" w:rsidRPr="00012D1C"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6800" w:author="tao huang" w:date="2018-10-27T22:47:00Z"/>
                <w:rFonts w:eastAsia="Times New Roman" w:cs="Times New Roman"/>
                <w:sz w:val="22"/>
                <w:rPrChange w:id="6801" w:author="tao huang" w:date="2018-10-27T22:47:00Z">
                  <w:rPr>
                    <w:ins w:id="6802" w:author="tao huang" w:date="2018-10-27T22:47:00Z"/>
                    <w:rFonts w:eastAsia="Times New Roman" w:cs="Times New Roman"/>
                    <w:color w:val="385623"/>
                    <w:sz w:val="20"/>
                    <w:szCs w:val="20"/>
                  </w:rPr>
                </w:rPrChange>
              </w:rPr>
            </w:pPr>
            <w:ins w:id="6803" w:author="tao huang" w:date="2018-10-27T22:47:00Z">
              <w:r w:rsidRPr="00012D1C">
                <w:rPr>
                  <w:rFonts w:eastAsia="Times New Roman" w:cs="Times New Roman"/>
                  <w:sz w:val="22"/>
                  <w:rPrChange w:id="6804" w:author="tao huang" w:date="2018-10-27T22:47:00Z">
                    <w:rPr>
                      <w:rFonts w:eastAsia="Times New Roman" w:cs="Times New Roman"/>
                      <w:color w:val="385623"/>
                      <w:sz w:val="20"/>
                      <w:szCs w:val="20"/>
                    </w:rPr>
                  </w:rPrChange>
                </w:rPr>
                <w:t>Yogurt</w:t>
              </w:r>
            </w:ins>
          </w:p>
        </w:tc>
        <w:tc>
          <w:tcPr>
            <w:tcW w:w="1236" w:type="dxa"/>
            <w:shd w:val="clear" w:color="auto" w:fill="auto"/>
            <w:noWrap/>
            <w:hideMark/>
            <w:tcPrChange w:id="6805" w:author="tao huang" w:date="2018-10-27T22:47:00Z">
              <w:tcPr>
                <w:tcW w:w="1240" w:type="dxa"/>
                <w:noWrap/>
                <w:hideMark/>
              </w:tcPr>
            </w:tcPrChange>
          </w:tcPr>
          <w:p w14:paraId="2DD92D23"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806" w:author="tao huang" w:date="2018-10-27T22:47:00Z"/>
                <w:rFonts w:eastAsia="Times New Roman" w:cs="Times New Roman"/>
                <w:sz w:val="22"/>
                <w:rPrChange w:id="6807" w:author="tao huang" w:date="2018-10-27T22:47:00Z">
                  <w:rPr>
                    <w:ins w:id="6808" w:author="tao huang" w:date="2018-10-27T22:47:00Z"/>
                    <w:rFonts w:ascii="Calibri" w:eastAsia="Times New Roman" w:hAnsi="Calibri" w:cs="Calibri"/>
                    <w:color w:val="9C5700"/>
                    <w:sz w:val="22"/>
                  </w:rPr>
                </w:rPrChange>
              </w:rPr>
            </w:pPr>
            <w:ins w:id="6809" w:author="tao huang" w:date="2018-10-27T22:47:00Z">
              <w:r w:rsidRPr="00012D1C">
                <w:rPr>
                  <w:rFonts w:eastAsia="Times New Roman" w:cs="Times New Roman"/>
                  <w:sz w:val="22"/>
                  <w:rPrChange w:id="6810" w:author="tao huang" w:date="2018-10-27T22:47:00Z">
                    <w:rPr>
                      <w:rFonts w:ascii="Calibri" w:eastAsia="Times New Roman" w:hAnsi="Calibri" w:cs="Calibri"/>
                      <w:color w:val="9C5700"/>
                      <w:sz w:val="22"/>
                    </w:rPr>
                  </w:rPrChange>
                </w:rPr>
                <w:t>1.61%</w:t>
              </w:r>
            </w:ins>
          </w:p>
        </w:tc>
        <w:tc>
          <w:tcPr>
            <w:tcW w:w="1236" w:type="dxa"/>
            <w:shd w:val="clear" w:color="auto" w:fill="auto"/>
            <w:noWrap/>
            <w:hideMark/>
            <w:tcPrChange w:id="6811" w:author="tao huang" w:date="2018-10-27T22:47:00Z">
              <w:tcPr>
                <w:tcW w:w="1240" w:type="dxa"/>
                <w:noWrap/>
                <w:hideMark/>
              </w:tcPr>
            </w:tcPrChange>
          </w:tcPr>
          <w:p w14:paraId="7FA560B1" w14:textId="77777777" w:rsidR="00012D1C" w:rsidRPr="00012D1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812" w:author="tao huang" w:date="2018-10-27T22:47:00Z"/>
                <w:rFonts w:eastAsia="Times New Roman" w:cs="Times New Roman"/>
                <w:sz w:val="22"/>
                <w:rPrChange w:id="6813" w:author="tao huang" w:date="2018-10-27T22:47:00Z">
                  <w:rPr>
                    <w:ins w:id="6814" w:author="tao huang" w:date="2018-10-27T22:47:00Z"/>
                    <w:rFonts w:ascii="Calibri" w:eastAsia="Times New Roman" w:hAnsi="Calibri" w:cs="Calibri"/>
                    <w:color w:val="9C5700"/>
                    <w:sz w:val="22"/>
                  </w:rPr>
                </w:rPrChange>
              </w:rPr>
            </w:pPr>
            <w:ins w:id="6815" w:author="tao huang" w:date="2018-10-27T22:47:00Z">
              <w:r w:rsidRPr="00012D1C">
                <w:rPr>
                  <w:rFonts w:eastAsia="Times New Roman" w:cs="Times New Roman"/>
                  <w:sz w:val="22"/>
                  <w:rPrChange w:id="6816" w:author="tao huang" w:date="2018-10-27T22:47:00Z">
                    <w:rPr>
                      <w:rFonts w:ascii="Calibri" w:eastAsia="Times New Roman" w:hAnsi="Calibri" w:cs="Calibri"/>
                      <w:color w:val="9C5700"/>
                      <w:sz w:val="22"/>
                    </w:rPr>
                  </w:rPrChange>
                </w:rPr>
                <w:t>3.35%</w:t>
              </w:r>
            </w:ins>
          </w:p>
        </w:tc>
      </w:tr>
    </w:tbl>
    <w:p w14:paraId="09F1EFD4" w14:textId="59891494" w:rsidR="00012D1C" w:rsidRPr="005B1C8C" w:rsidDel="00F96BC3" w:rsidRDefault="00012D1C" w:rsidP="000F3A66">
      <w:pPr>
        <w:shd w:val="clear" w:color="auto" w:fill="FFFFFF" w:themeFill="background1"/>
        <w:spacing w:after="0" w:line="360" w:lineRule="auto"/>
        <w:rPr>
          <w:del w:id="6817" w:author="tao huang" w:date="2018-10-27T22:51:00Z"/>
          <w:rFonts w:cs="Times New Roman"/>
          <w:sz w:val="22"/>
        </w:rPr>
      </w:pPr>
    </w:p>
    <w:tbl>
      <w:tblPr>
        <w:tblW w:w="9586" w:type="dxa"/>
        <w:tblInd w:w="-284" w:type="dxa"/>
        <w:tblLook w:val="04A0" w:firstRow="1" w:lastRow="0" w:firstColumn="1" w:lastColumn="0" w:noHBand="0" w:noVBand="1"/>
      </w:tblPr>
      <w:tblGrid>
        <w:gridCol w:w="2268"/>
        <w:gridCol w:w="1320"/>
        <w:gridCol w:w="1320"/>
        <w:gridCol w:w="2038"/>
        <w:gridCol w:w="1320"/>
        <w:gridCol w:w="1320"/>
      </w:tblGrid>
      <w:tr w:rsidR="00D3081C" w:rsidRPr="005B1C8C" w:rsidDel="00012D1C" w14:paraId="77F2AE72" w14:textId="12B99625" w:rsidTr="004B3F08">
        <w:trPr>
          <w:trHeight w:val="20"/>
          <w:del w:id="6818" w:author="tao huang" w:date="2018-10-27T22:47:00Z"/>
        </w:trPr>
        <w:tc>
          <w:tcPr>
            <w:tcW w:w="2268" w:type="dxa"/>
            <w:tcBorders>
              <w:top w:val="nil"/>
              <w:left w:val="nil"/>
              <w:bottom w:val="single" w:sz="8" w:space="0" w:color="666666"/>
              <w:right w:val="nil"/>
            </w:tcBorders>
            <w:shd w:val="clear" w:color="auto" w:fill="auto"/>
            <w:noWrap/>
            <w:vAlign w:val="center"/>
            <w:hideMark/>
          </w:tcPr>
          <w:p w14:paraId="518BCBDF" w14:textId="0EFD6B69" w:rsidR="000F3A66" w:rsidRPr="005B1C8C" w:rsidDel="00012D1C" w:rsidRDefault="000F3A66" w:rsidP="00947DBD">
            <w:pPr>
              <w:spacing w:after="0" w:line="240" w:lineRule="auto"/>
              <w:rPr>
                <w:del w:id="6819" w:author="tao huang" w:date="2018-10-27T22:47:00Z"/>
                <w:rFonts w:eastAsia="Times New Roman" w:cs="Times New Roman"/>
                <w:sz w:val="22"/>
              </w:rPr>
            </w:pPr>
            <w:del w:id="6820" w:author="tao huang" w:date="2018-10-27T22:47:00Z">
              <w:r w:rsidRPr="005B1C8C" w:rsidDel="00012D1C">
                <w:rPr>
                  <w:rFonts w:eastAsia="Times New Roman" w:cs="Times New Roman"/>
                  <w:sz w:val="22"/>
                </w:rPr>
                <w:delText>Category/MASE</w:delText>
              </w:r>
            </w:del>
          </w:p>
        </w:tc>
        <w:tc>
          <w:tcPr>
            <w:tcW w:w="1320" w:type="dxa"/>
            <w:tcBorders>
              <w:top w:val="nil"/>
              <w:left w:val="nil"/>
              <w:bottom w:val="single" w:sz="8" w:space="0" w:color="666666"/>
              <w:right w:val="nil"/>
            </w:tcBorders>
            <w:shd w:val="clear" w:color="auto" w:fill="auto"/>
            <w:noWrap/>
            <w:vAlign w:val="center"/>
            <w:hideMark/>
          </w:tcPr>
          <w:p w14:paraId="7B191B60" w14:textId="2B0E5AAF" w:rsidR="000F3A66" w:rsidRPr="005B1C8C" w:rsidDel="00012D1C" w:rsidRDefault="000F3A66" w:rsidP="008B3A98">
            <w:pPr>
              <w:spacing w:after="0" w:line="240" w:lineRule="auto"/>
              <w:jc w:val="right"/>
              <w:rPr>
                <w:del w:id="6821" w:author="tao huang" w:date="2018-10-27T22:47:00Z"/>
                <w:rFonts w:eastAsia="Times New Roman" w:cs="Times New Roman"/>
                <w:sz w:val="22"/>
              </w:rPr>
            </w:pPr>
            <w:del w:id="6822" w:author="tao huang" w:date="2018-10-27T22:47:00Z">
              <w:r w:rsidRPr="005B1C8C" w:rsidDel="00012D1C">
                <w:rPr>
                  <w:rFonts w:eastAsia="Times New Roman" w:cs="Times New Roman"/>
                  <w:sz w:val="22"/>
                </w:rPr>
                <w:delText>ADL-intra-EWC</w:delText>
              </w:r>
            </w:del>
          </w:p>
        </w:tc>
        <w:tc>
          <w:tcPr>
            <w:tcW w:w="1320" w:type="dxa"/>
            <w:tcBorders>
              <w:top w:val="nil"/>
              <w:left w:val="nil"/>
              <w:bottom w:val="single" w:sz="8" w:space="0" w:color="666666"/>
              <w:right w:val="nil"/>
            </w:tcBorders>
            <w:shd w:val="clear" w:color="auto" w:fill="auto"/>
            <w:noWrap/>
            <w:vAlign w:val="center"/>
            <w:hideMark/>
          </w:tcPr>
          <w:p w14:paraId="0D3C2B43" w14:textId="60B9C69C" w:rsidR="000F3A66" w:rsidRPr="005B1C8C" w:rsidDel="00012D1C" w:rsidRDefault="000F3A66" w:rsidP="00947DBD">
            <w:pPr>
              <w:spacing w:after="0" w:line="240" w:lineRule="auto"/>
              <w:jc w:val="center"/>
              <w:rPr>
                <w:del w:id="6823" w:author="tao huang" w:date="2018-10-27T22:47:00Z"/>
                <w:rFonts w:eastAsia="Times New Roman" w:cs="Times New Roman"/>
                <w:sz w:val="22"/>
              </w:rPr>
            </w:pPr>
            <w:del w:id="6824" w:author="tao huang" w:date="2018-10-27T22:47:00Z">
              <w:r w:rsidRPr="005B1C8C" w:rsidDel="00012D1C">
                <w:rPr>
                  <w:rFonts w:eastAsia="Times New Roman" w:cs="Times New Roman"/>
                  <w:sz w:val="22"/>
                </w:rPr>
                <w:delText>ADL-intra-IC</w:delText>
              </w:r>
            </w:del>
          </w:p>
        </w:tc>
        <w:tc>
          <w:tcPr>
            <w:tcW w:w="2038" w:type="dxa"/>
            <w:tcBorders>
              <w:top w:val="nil"/>
              <w:left w:val="nil"/>
              <w:bottom w:val="single" w:sz="8" w:space="0" w:color="666666"/>
              <w:right w:val="nil"/>
            </w:tcBorders>
            <w:shd w:val="clear" w:color="auto" w:fill="auto"/>
            <w:noWrap/>
            <w:vAlign w:val="center"/>
            <w:hideMark/>
          </w:tcPr>
          <w:p w14:paraId="585466B4" w14:textId="5205431C" w:rsidR="000F3A66" w:rsidRPr="005B1C8C" w:rsidDel="00012D1C" w:rsidRDefault="000F3A66" w:rsidP="00947DBD">
            <w:pPr>
              <w:spacing w:after="0" w:line="240" w:lineRule="auto"/>
              <w:rPr>
                <w:del w:id="6825" w:author="tao huang" w:date="2018-10-27T22:47:00Z"/>
                <w:rFonts w:eastAsia="Times New Roman" w:cs="Times New Roman"/>
                <w:sz w:val="22"/>
              </w:rPr>
            </w:pPr>
            <w:del w:id="6826" w:author="tao huang" w:date="2018-10-27T22:47:00Z">
              <w:r w:rsidRPr="005B1C8C" w:rsidDel="00012D1C">
                <w:rPr>
                  <w:rFonts w:eastAsia="Times New Roman" w:cs="Times New Roman"/>
                  <w:sz w:val="22"/>
                </w:rPr>
                <w:delText>Category/MASE</w:delText>
              </w:r>
            </w:del>
          </w:p>
        </w:tc>
        <w:tc>
          <w:tcPr>
            <w:tcW w:w="1320" w:type="dxa"/>
            <w:tcBorders>
              <w:top w:val="nil"/>
              <w:left w:val="nil"/>
              <w:bottom w:val="single" w:sz="8" w:space="0" w:color="666666"/>
              <w:right w:val="nil"/>
            </w:tcBorders>
            <w:shd w:val="clear" w:color="auto" w:fill="auto"/>
            <w:noWrap/>
            <w:vAlign w:val="center"/>
            <w:hideMark/>
          </w:tcPr>
          <w:p w14:paraId="38F4FE87" w14:textId="2EEC6D5A" w:rsidR="000F3A66" w:rsidRPr="005B1C8C" w:rsidDel="00012D1C" w:rsidRDefault="000F3A66" w:rsidP="00947DBD">
            <w:pPr>
              <w:spacing w:after="0" w:line="240" w:lineRule="auto"/>
              <w:jc w:val="center"/>
              <w:rPr>
                <w:del w:id="6827" w:author="tao huang" w:date="2018-10-27T22:47:00Z"/>
                <w:rFonts w:eastAsia="Times New Roman" w:cs="Times New Roman"/>
                <w:sz w:val="22"/>
              </w:rPr>
            </w:pPr>
            <w:del w:id="6828" w:author="tao huang" w:date="2018-10-27T22:47:00Z">
              <w:r w:rsidRPr="005B1C8C" w:rsidDel="00012D1C">
                <w:rPr>
                  <w:rFonts w:eastAsia="Times New Roman" w:cs="Times New Roman"/>
                  <w:sz w:val="22"/>
                </w:rPr>
                <w:delText>ADL-intra-EWC</w:delText>
              </w:r>
            </w:del>
          </w:p>
        </w:tc>
        <w:tc>
          <w:tcPr>
            <w:tcW w:w="1320" w:type="dxa"/>
            <w:tcBorders>
              <w:top w:val="nil"/>
              <w:left w:val="nil"/>
              <w:bottom w:val="single" w:sz="8" w:space="0" w:color="666666"/>
              <w:right w:val="nil"/>
            </w:tcBorders>
            <w:shd w:val="clear" w:color="auto" w:fill="auto"/>
            <w:noWrap/>
            <w:vAlign w:val="center"/>
            <w:hideMark/>
          </w:tcPr>
          <w:p w14:paraId="29D5538A" w14:textId="3F2BE9EA" w:rsidR="000F3A66" w:rsidRPr="005B1C8C" w:rsidDel="00012D1C" w:rsidRDefault="000F3A66" w:rsidP="00947DBD">
            <w:pPr>
              <w:spacing w:after="0" w:line="240" w:lineRule="auto"/>
              <w:jc w:val="center"/>
              <w:rPr>
                <w:del w:id="6829" w:author="tao huang" w:date="2018-10-27T22:47:00Z"/>
                <w:rFonts w:eastAsia="Times New Roman" w:cs="Times New Roman"/>
                <w:sz w:val="22"/>
              </w:rPr>
            </w:pPr>
            <w:del w:id="6830" w:author="tao huang" w:date="2018-10-27T22:47:00Z">
              <w:r w:rsidRPr="005B1C8C" w:rsidDel="00012D1C">
                <w:rPr>
                  <w:rFonts w:eastAsia="Times New Roman" w:cs="Times New Roman"/>
                  <w:sz w:val="22"/>
                </w:rPr>
                <w:delText>ADL-intra-IC</w:delText>
              </w:r>
            </w:del>
          </w:p>
        </w:tc>
      </w:tr>
      <w:tr w:rsidR="00D3081C" w:rsidRPr="005B1C8C" w:rsidDel="00012D1C" w14:paraId="2D4FE747" w14:textId="7BD565FC" w:rsidTr="004B3F08">
        <w:trPr>
          <w:trHeight w:val="20"/>
          <w:del w:id="6831" w:author="tao huang" w:date="2018-10-27T22:47:00Z"/>
        </w:trPr>
        <w:tc>
          <w:tcPr>
            <w:tcW w:w="2268" w:type="dxa"/>
            <w:tcBorders>
              <w:top w:val="nil"/>
              <w:left w:val="nil"/>
              <w:bottom w:val="nil"/>
              <w:right w:val="nil"/>
            </w:tcBorders>
            <w:shd w:val="clear" w:color="auto" w:fill="auto"/>
            <w:noWrap/>
            <w:vAlign w:val="center"/>
            <w:hideMark/>
          </w:tcPr>
          <w:p w14:paraId="341B3909" w14:textId="74C1BEA3" w:rsidR="000F3A66" w:rsidRPr="005B1C8C" w:rsidDel="00012D1C" w:rsidRDefault="000F3A66" w:rsidP="00947DBD">
            <w:pPr>
              <w:spacing w:after="0" w:line="240" w:lineRule="auto"/>
              <w:rPr>
                <w:del w:id="6832" w:author="tao huang" w:date="2018-10-27T22:47:00Z"/>
                <w:rFonts w:eastAsia="Times New Roman" w:cs="Times New Roman"/>
                <w:sz w:val="22"/>
              </w:rPr>
            </w:pPr>
            <w:del w:id="6833" w:author="tao huang" w:date="2018-10-27T22:47:00Z">
              <w:r w:rsidRPr="005B1C8C" w:rsidDel="00012D1C">
                <w:rPr>
                  <w:rFonts w:eastAsia="Times New Roman" w:cs="Times New Roman"/>
                  <w:sz w:val="22"/>
                </w:rPr>
                <w:delText>Beer</w:delText>
              </w:r>
            </w:del>
          </w:p>
        </w:tc>
        <w:tc>
          <w:tcPr>
            <w:tcW w:w="1320" w:type="dxa"/>
            <w:tcBorders>
              <w:top w:val="nil"/>
              <w:left w:val="nil"/>
              <w:bottom w:val="nil"/>
              <w:right w:val="nil"/>
            </w:tcBorders>
            <w:shd w:val="clear" w:color="auto" w:fill="auto"/>
            <w:noWrap/>
            <w:vAlign w:val="center"/>
            <w:hideMark/>
          </w:tcPr>
          <w:p w14:paraId="1367DE39" w14:textId="47BB7211" w:rsidR="000F3A66" w:rsidRPr="005B1C8C" w:rsidDel="00012D1C" w:rsidRDefault="000F3A66" w:rsidP="008B3A98">
            <w:pPr>
              <w:spacing w:after="0" w:line="240" w:lineRule="auto"/>
              <w:jc w:val="right"/>
              <w:rPr>
                <w:del w:id="6834" w:author="tao huang" w:date="2018-10-27T22:47:00Z"/>
                <w:rFonts w:eastAsia="Times New Roman" w:cs="Times New Roman"/>
                <w:sz w:val="22"/>
              </w:rPr>
            </w:pPr>
            <w:del w:id="6835" w:author="tao huang" w:date="2018-10-27T22:47:00Z">
              <w:r w:rsidRPr="005B1C8C" w:rsidDel="00012D1C">
                <w:rPr>
                  <w:rFonts w:eastAsia="Times New Roman" w:cs="Times New Roman"/>
                  <w:sz w:val="22"/>
                </w:rPr>
                <w:delText>0.12%</w:delText>
              </w:r>
            </w:del>
          </w:p>
        </w:tc>
        <w:tc>
          <w:tcPr>
            <w:tcW w:w="1320" w:type="dxa"/>
            <w:tcBorders>
              <w:top w:val="nil"/>
              <w:left w:val="nil"/>
              <w:bottom w:val="nil"/>
              <w:right w:val="nil"/>
            </w:tcBorders>
            <w:shd w:val="clear" w:color="auto" w:fill="auto"/>
            <w:noWrap/>
            <w:vAlign w:val="center"/>
            <w:hideMark/>
          </w:tcPr>
          <w:p w14:paraId="12C4DCEB" w14:textId="7D13E3F1" w:rsidR="000F3A66" w:rsidRPr="005B1C8C" w:rsidDel="00012D1C" w:rsidRDefault="000F3A66" w:rsidP="00947DBD">
            <w:pPr>
              <w:spacing w:after="0" w:line="240" w:lineRule="auto"/>
              <w:jc w:val="right"/>
              <w:rPr>
                <w:del w:id="6836" w:author="tao huang" w:date="2018-10-27T22:47:00Z"/>
                <w:rFonts w:eastAsia="Times New Roman" w:cs="Times New Roman"/>
                <w:sz w:val="22"/>
              </w:rPr>
            </w:pPr>
            <w:del w:id="6837" w:author="tao huang" w:date="2018-10-27T22:47:00Z">
              <w:r w:rsidRPr="005B1C8C" w:rsidDel="00012D1C">
                <w:rPr>
                  <w:rFonts w:eastAsia="Times New Roman" w:cs="Times New Roman"/>
                  <w:sz w:val="22"/>
                </w:rPr>
                <w:delText>-0.58%</w:delText>
              </w:r>
            </w:del>
          </w:p>
        </w:tc>
        <w:tc>
          <w:tcPr>
            <w:tcW w:w="2038" w:type="dxa"/>
            <w:tcBorders>
              <w:top w:val="nil"/>
              <w:left w:val="nil"/>
              <w:bottom w:val="nil"/>
              <w:right w:val="nil"/>
            </w:tcBorders>
            <w:shd w:val="clear" w:color="auto" w:fill="auto"/>
            <w:noWrap/>
            <w:vAlign w:val="center"/>
            <w:hideMark/>
          </w:tcPr>
          <w:p w14:paraId="255BDD4B" w14:textId="7F1C98B9" w:rsidR="000F3A66" w:rsidRPr="005B1C8C" w:rsidDel="00012D1C" w:rsidRDefault="000F3A66" w:rsidP="00947DBD">
            <w:pPr>
              <w:spacing w:after="0" w:line="240" w:lineRule="auto"/>
              <w:rPr>
                <w:del w:id="6838" w:author="tao huang" w:date="2018-10-27T22:47:00Z"/>
                <w:rFonts w:eastAsia="Times New Roman" w:cs="Times New Roman"/>
                <w:sz w:val="22"/>
              </w:rPr>
            </w:pPr>
            <w:del w:id="6839" w:author="tao huang" w:date="2018-10-27T22:47:00Z">
              <w:r w:rsidRPr="005B1C8C" w:rsidDel="00012D1C">
                <w:rPr>
                  <w:rFonts w:eastAsia="Times New Roman" w:cs="Times New Roman"/>
                  <w:sz w:val="22"/>
                </w:rPr>
                <w:delText>Mayonnaise</w:delText>
              </w:r>
            </w:del>
          </w:p>
        </w:tc>
        <w:tc>
          <w:tcPr>
            <w:tcW w:w="1320" w:type="dxa"/>
            <w:tcBorders>
              <w:top w:val="nil"/>
              <w:left w:val="nil"/>
              <w:bottom w:val="nil"/>
              <w:right w:val="nil"/>
            </w:tcBorders>
            <w:shd w:val="clear" w:color="auto" w:fill="auto"/>
            <w:noWrap/>
            <w:vAlign w:val="center"/>
            <w:hideMark/>
          </w:tcPr>
          <w:p w14:paraId="50454962" w14:textId="071BDAEF" w:rsidR="000F3A66" w:rsidRPr="005B1C8C" w:rsidDel="00012D1C" w:rsidRDefault="000F3A66" w:rsidP="00947DBD">
            <w:pPr>
              <w:spacing w:after="0" w:line="240" w:lineRule="auto"/>
              <w:jc w:val="right"/>
              <w:rPr>
                <w:del w:id="6840" w:author="tao huang" w:date="2018-10-27T22:47:00Z"/>
                <w:rFonts w:eastAsia="Times New Roman" w:cs="Times New Roman"/>
                <w:sz w:val="22"/>
              </w:rPr>
            </w:pPr>
            <w:del w:id="6841" w:author="tao huang" w:date="2018-10-27T22:47:00Z">
              <w:r w:rsidRPr="005B1C8C" w:rsidDel="00012D1C">
                <w:rPr>
                  <w:rFonts w:eastAsia="Times New Roman" w:cs="Times New Roman"/>
                  <w:sz w:val="22"/>
                </w:rPr>
                <w:delText>0.07%</w:delText>
              </w:r>
            </w:del>
          </w:p>
        </w:tc>
        <w:tc>
          <w:tcPr>
            <w:tcW w:w="1320" w:type="dxa"/>
            <w:tcBorders>
              <w:top w:val="nil"/>
              <w:left w:val="nil"/>
              <w:bottom w:val="nil"/>
              <w:right w:val="nil"/>
            </w:tcBorders>
            <w:shd w:val="clear" w:color="auto" w:fill="auto"/>
            <w:noWrap/>
            <w:vAlign w:val="center"/>
            <w:hideMark/>
          </w:tcPr>
          <w:p w14:paraId="0D1D04DA" w14:textId="52AAC1B0" w:rsidR="000F3A66" w:rsidRPr="005B1C8C" w:rsidDel="00012D1C" w:rsidRDefault="000F3A66" w:rsidP="00947DBD">
            <w:pPr>
              <w:spacing w:after="0" w:line="240" w:lineRule="auto"/>
              <w:jc w:val="right"/>
              <w:rPr>
                <w:del w:id="6842" w:author="tao huang" w:date="2018-10-27T22:47:00Z"/>
                <w:rFonts w:eastAsia="Times New Roman" w:cs="Times New Roman"/>
                <w:sz w:val="22"/>
              </w:rPr>
            </w:pPr>
            <w:del w:id="6843" w:author="tao huang" w:date="2018-10-27T22:47:00Z">
              <w:r w:rsidRPr="005B1C8C" w:rsidDel="00012D1C">
                <w:rPr>
                  <w:rFonts w:eastAsia="Times New Roman" w:cs="Times New Roman"/>
                  <w:sz w:val="22"/>
                </w:rPr>
                <w:delText>0.58%</w:delText>
              </w:r>
            </w:del>
          </w:p>
        </w:tc>
      </w:tr>
      <w:tr w:rsidR="00D3081C" w:rsidRPr="005B1C8C" w:rsidDel="00012D1C" w14:paraId="37564B5F" w14:textId="688C1706" w:rsidTr="004B3F08">
        <w:trPr>
          <w:trHeight w:val="20"/>
          <w:del w:id="6844" w:author="tao huang" w:date="2018-10-27T22:47:00Z"/>
        </w:trPr>
        <w:tc>
          <w:tcPr>
            <w:tcW w:w="2268" w:type="dxa"/>
            <w:tcBorders>
              <w:top w:val="nil"/>
              <w:left w:val="nil"/>
              <w:bottom w:val="nil"/>
              <w:right w:val="nil"/>
            </w:tcBorders>
            <w:shd w:val="clear" w:color="auto" w:fill="auto"/>
            <w:noWrap/>
            <w:vAlign w:val="center"/>
            <w:hideMark/>
          </w:tcPr>
          <w:p w14:paraId="6D685E97" w14:textId="44B667B6" w:rsidR="000F3A66" w:rsidRPr="005B1C8C" w:rsidDel="00012D1C" w:rsidRDefault="000F3A66" w:rsidP="00947DBD">
            <w:pPr>
              <w:spacing w:after="0" w:line="240" w:lineRule="auto"/>
              <w:rPr>
                <w:del w:id="6845" w:author="tao huang" w:date="2018-10-27T22:47:00Z"/>
                <w:rFonts w:eastAsia="Times New Roman" w:cs="Times New Roman"/>
                <w:sz w:val="22"/>
              </w:rPr>
            </w:pPr>
            <w:del w:id="6846" w:author="tao huang" w:date="2018-10-27T22:47:00Z">
              <w:r w:rsidRPr="005B1C8C" w:rsidDel="00012D1C">
                <w:rPr>
                  <w:rFonts w:eastAsia="Times New Roman" w:cs="Times New Roman"/>
                  <w:sz w:val="22"/>
                </w:rPr>
                <w:delText>Blades</w:delText>
              </w:r>
            </w:del>
          </w:p>
        </w:tc>
        <w:tc>
          <w:tcPr>
            <w:tcW w:w="1320" w:type="dxa"/>
            <w:tcBorders>
              <w:top w:val="nil"/>
              <w:left w:val="nil"/>
              <w:bottom w:val="nil"/>
              <w:right w:val="nil"/>
            </w:tcBorders>
            <w:shd w:val="clear" w:color="auto" w:fill="auto"/>
            <w:noWrap/>
            <w:vAlign w:val="center"/>
            <w:hideMark/>
          </w:tcPr>
          <w:p w14:paraId="5801B1DA" w14:textId="24B59200" w:rsidR="000F3A66" w:rsidRPr="005B1C8C" w:rsidDel="00012D1C" w:rsidRDefault="000F3A66" w:rsidP="008B3A98">
            <w:pPr>
              <w:spacing w:after="0" w:line="240" w:lineRule="auto"/>
              <w:jc w:val="right"/>
              <w:rPr>
                <w:del w:id="6847" w:author="tao huang" w:date="2018-10-27T22:47:00Z"/>
                <w:rFonts w:eastAsia="Times New Roman" w:cs="Times New Roman"/>
                <w:sz w:val="22"/>
              </w:rPr>
            </w:pPr>
            <w:del w:id="6848" w:author="tao huang" w:date="2018-10-27T22:47:00Z">
              <w:r w:rsidRPr="005B1C8C" w:rsidDel="00012D1C">
                <w:rPr>
                  <w:rFonts w:eastAsia="Times New Roman" w:cs="Times New Roman"/>
                  <w:sz w:val="22"/>
                </w:rPr>
                <w:delText>0.20%</w:delText>
              </w:r>
            </w:del>
          </w:p>
        </w:tc>
        <w:tc>
          <w:tcPr>
            <w:tcW w:w="1320" w:type="dxa"/>
            <w:tcBorders>
              <w:top w:val="nil"/>
              <w:left w:val="nil"/>
              <w:bottom w:val="nil"/>
              <w:right w:val="nil"/>
            </w:tcBorders>
            <w:shd w:val="clear" w:color="auto" w:fill="auto"/>
            <w:noWrap/>
            <w:vAlign w:val="center"/>
            <w:hideMark/>
          </w:tcPr>
          <w:p w14:paraId="5410E0B8" w14:textId="64AEDE84" w:rsidR="000F3A66" w:rsidRPr="005B1C8C" w:rsidDel="00012D1C" w:rsidRDefault="000F3A66" w:rsidP="00947DBD">
            <w:pPr>
              <w:spacing w:after="0" w:line="240" w:lineRule="auto"/>
              <w:jc w:val="right"/>
              <w:rPr>
                <w:del w:id="6849" w:author="tao huang" w:date="2018-10-27T22:47:00Z"/>
                <w:rFonts w:eastAsia="Times New Roman" w:cs="Times New Roman"/>
                <w:sz w:val="22"/>
              </w:rPr>
            </w:pPr>
            <w:del w:id="6850" w:author="tao huang" w:date="2018-10-27T22:47:00Z">
              <w:r w:rsidRPr="005B1C8C" w:rsidDel="00012D1C">
                <w:rPr>
                  <w:rFonts w:eastAsia="Times New Roman" w:cs="Times New Roman"/>
                  <w:sz w:val="22"/>
                </w:rPr>
                <w:delText>2.19%</w:delText>
              </w:r>
            </w:del>
          </w:p>
        </w:tc>
        <w:tc>
          <w:tcPr>
            <w:tcW w:w="2038" w:type="dxa"/>
            <w:tcBorders>
              <w:top w:val="nil"/>
              <w:left w:val="nil"/>
              <w:bottom w:val="nil"/>
              <w:right w:val="nil"/>
            </w:tcBorders>
            <w:shd w:val="clear" w:color="auto" w:fill="auto"/>
            <w:noWrap/>
            <w:vAlign w:val="center"/>
            <w:hideMark/>
          </w:tcPr>
          <w:p w14:paraId="2689DB98" w14:textId="239B69F6" w:rsidR="000F3A66" w:rsidRPr="005B1C8C" w:rsidDel="00012D1C" w:rsidRDefault="000F3A66" w:rsidP="00947DBD">
            <w:pPr>
              <w:spacing w:after="0" w:line="240" w:lineRule="auto"/>
              <w:rPr>
                <w:del w:id="6851" w:author="tao huang" w:date="2018-10-27T22:47:00Z"/>
                <w:rFonts w:eastAsia="Times New Roman" w:cs="Times New Roman"/>
                <w:sz w:val="22"/>
              </w:rPr>
            </w:pPr>
            <w:del w:id="6852" w:author="tao huang" w:date="2018-10-27T22:47:00Z">
              <w:r w:rsidRPr="005B1C8C" w:rsidDel="00012D1C">
                <w:rPr>
                  <w:rFonts w:eastAsia="Times New Roman" w:cs="Times New Roman"/>
                  <w:sz w:val="22"/>
                </w:rPr>
                <w:delText>Milk</w:delText>
              </w:r>
            </w:del>
          </w:p>
        </w:tc>
        <w:tc>
          <w:tcPr>
            <w:tcW w:w="1320" w:type="dxa"/>
            <w:tcBorders>
              <w:top w:val="nil"/>
              <w:left w:val="nil"/>
              <w:bottom w:val="nil"/>
              <w:right w:val="nil"/>
            </w:tcBorders>
            <w:shd w:val="clear" w:color="auto" w:fill="auto"/>
            <w:noWrap/>
            <w:vAlign w:val="center"/>
            <w:hideMark/>
          </w:tcPr>
          <w:p w14:paraId="11BA2D83" w14:textId="1C3CCD73" w:rsidR="000F3A66" w:rsidRPr="005B1C8C" w:rsidDel="00012D1C" w:rsidRDefault="000F3A66" w:rsidP="00947DBD">
            <w:pPr>
              <w:spacing w:after="0" w:line="240" w:lineRule="auto"/>
              <w:jc w:val="right"/>
              <w:rPr>
                <w:del w:id="6853" w:author="tao huang" w:date="2018-10-27T22:47:00Z"/>
                <w:rFonts w:eastAsia="Times New Roman" w:cs="Times New Roman"/>
                <w:sz w:val="22"/>
              </w:rPr>
            </w:pPr>
            <w:del w:id="6854" w:author="tao huang" w:date="2018-10-27T22:47:00Z">
              <w:r w:rsidRPr="005B1C8C" w:rsidDel="00012D1C">
                <w:rPr>
                  <w:rFonts w:eastAsia="Times New Roman" w:cs="Times New Roman"/>
                  <w:sz w:val="22"/>
                </w:rPr>
                <w:delText>1.04%</w:delText>
              </w:r>
            </w:del>
          </w:p>
        </w:tc>
        <w:tc>
          <w:tcPr>
            <w:tcW w:w="1320" w:type="dxa"/>
            <w:tcBorders>
              <w:top w:val="nil"/>
              <w:left w:val="nil"/>
              <w:bottom w:val="nil"/>
              <w:right w:val="nil"/>
            </w:tcBorders>
            <w:shd w:val="clear" w:color="auto" w:fill="auto"/>
            <w:noWrap/>
            <w:vAlign w:val="center"/>
            <w:hideMark/>
          </w:tcPr>
          <w:p w14:paraId="2E70C585" w14:textId="63A26867" w:rsidR="000F3A66" w:rsidRPr="005B1C8C" w:rsidDel="00012D1C" w:rsidRDefault="000F3A66" w:rsidP="00947DBD">
            <w:pPr>
              <w:spacing w:after="0" w:line="240" w:lineRule="auto"/>
              <w:jc w:val="right"/>
              <w:rPr>
                <w:del w:id="6855" w:author="tao huang" w:date="2018-10-27T22:47:00Z"/>
                <w:rFonts w:eastAsia="Times New Roman" w:cs="Times New Roman"/>
                <w:sz w:val="22"/>
              </w:rPr>
            </w:pPr>
            <w:del w:id="6856" w:author="tao huang" w:date="2018-10-27T22:47:00Z">
              <w:r w:rsidRPr="005B1C8C" w:rsidDel="00012D1C">
                <w:rPr>
                  <w:rFonts w:eastAsia="Times New Roman" w:cs="Times New Roman"/>
                  <w:sz w:val="22"/>
                </w:rPr>
                <w:delText>6.25%</w:delText>
              </w:r>
            </w:del>
          </w:p>
        </w:tc>
      </w:tr>
      <w:tr w:rsidR="00D3081C" w:rsidRPr="005B1C8C" w:rsidDel="00012D1C" w14:paraId="12448BD7" w14:textId="6D77F8E5" w:rsidTr="004B3F08">
        <w:trPr>
          <w:trHeight w:val="20"/>
          <w:del w:id="6857" w:author="tao huang" w:date="2018-10-27T22:47:00Z"/>
        </w:trPr>
        <w:tc>
          <w:tcPr>
            <w:tcW w:w="2268" w:type="dxa"/>
            <w:tcBorders>
              <w:top w:val="nil"/>
              <w:left w:val="nil"/>
              <w:bottom w:val="nil"/>
              <w:right w:val="nil"/>
            </w:tcBorders>
            <w:shd w:val="clear" w:color="auto" w:fill="auto"/>
            <w:noWrap/>
            <w:vAlign w:val="center"/>
            <w:hideMark/>
          </w:tcPr>
          <w:p w14:paraId="04963D01" w14:textId="615C38B0" w:rsidR="000F3A66" w:rsidRPr="005B1C8C" w:rsidDel="00012D1C" w:rsidRDefault="000F3A66" w:rsidP="00947DBD">
            <w:pPr>
              <w:spacing w:after="0" w:line="240" w:lineRule="auto"/>
              <w:rPr>
                <w:del w:id="6858" w:author="tao huang" w:date="2018-10-27T22:47:00Z"/>
                <w:rFonts w:eastAsia="Times New Roman" w:cs="Times New Roman"/>
                <w:sz w:val="22"/>
              </w:rPr>
            </w:pPr>
            <w:del w:id="6859" w:author="tao huang" w:date="2018-10-27T22:47:00Z">
              <w:r w:rsidRPr="005B1C8C" w:rsidDel="00012D1C">
                <w:rPr>
                  <w:rFonts w:eastAsia="Times New Roman" w:cs="Times New Roman"/>
                  <w:sz w:val="22"/>
                </w:rPr>
                <w:delText>Carbonated Beverages</w:delText>
              </w:r>
            </w:del>
          </w:p>
        </w:tc>
        <w:tc>
          <w:tcPr>
            <w:tcW w:w="1320" w:type="dxa"/>
            <w:tcBorders>
              <w:top w:val="nil"/>
              <w:left w:val="nil"/>
              <w:bottom w:val="nil"/>
              <w:right w:val="nil"/>
            </w:tcBorders>
            <w:shd w:val="clear" w:color="auto" w:fill="auto"/>
            <w:noWrap/>
            <w:vAlign w:val="center"/>
            <w:hideMark/>
          </w:tcPr>
          <w:p w14:paraId="12AEF967" w14:textId="29F7AD47" w:rsidR="000F3A66" w:rsidRPr="005B1C8C" w:rsidDel="00012D1C" w:rsidRDefault="000F3A66" w:rsidP="008B3A98">
            <w:pPr>
              <w:spacing w:after="0" w:line="240" w:lineRule="auto"/>
              <w:jc w:val="right"/>
              <w:rPr>
                <w:del w:id="6860" w:author="tao huang" w:date="2018-10-27T22:47:00Z"/>
                <w:rFonts w:eastAsia="Times New Roman" w:cs="Times New Roman"/>
                <w:sz w:val="22"/>
              </w:rPr>
            </w:pPr>
            <w:del w:id="6861" w:author="tao huang" w:date="2018-10-27T22:47:00Z">
              <w:r w:rsidRPr="005B1C8C" w:rsidDel="00012D1C">
                <w:rPr>
                  <w:rFonts w:eastAsia="Times New Roman" w:cs="Times New Roman"/>
                  <w:sz w:val="22"/>
                </w:rPr>
                <w:delText>0.40%</w:delText>
              </w:r>
            </w:del>
          </w:p>
        </w:tc>
        <w:tc>
          <w:tcPr>
            <w:tcW w:w="1320" w:type="dxa"/>
            <w:tcBorders>
              <w:top w:val="nil"/>
              <w:left w:val="nil"/>
              <w:bottom w:val="nil"/>
              <w:right w:val="nil"/>
            </w:tcBorders>
            <w:shd w:val="clear" w:color="auto" w:fill="auto"/>
            <w:noWrap/>
            <w:vAlign w:val="center"/>
            <w:hideMark/>
          </w:tcPr>
          <w:p w14:paraId="5DA29412" w14:textId="1DBF4181" w:rsidR="000F3A66" w:rsidRPr="005B1C8C" w:rsidDel="00012D1C" w:rsidRDefault="000F3A66" w:rsidP="00947DBD">
            <w:pPr>
              <w:spacing w:after="0" w:line="240" w:lineRule="auto"/>
              <w:jc w:val="right"/>
              <w:rPr>
                <w:del w:id="6862" w:author="tao huang" w:date="2018-10-27T22:47:00Z"/>
                <w:rFonts w:eastAsia="Times New Roman" w:cs="Times New Roman"/>
                <w:sz w:val="22"/>
              </w:rPr>
            </w:pPr>
            <w:del w:id="6863" w:author="tao huang" w:date="2018-10-27T22:47:00Z">
              <w:r w:rsidRPr="005B1C8C" w:rsidDel="00012D1C">
                <w:rPr>
                  <w:rFonts w:eastAsia="Times New Roman" w:cs="Times New Roman"/>
                  <w:sz w:val="22"/>
                </w:rPr>
                <w:delText>0.10%</w:delText>
              </w:r>
            </w:del>
          </w:p>
        </w:tc>
        <w:tc>
          <w:tcPr>
            <w:tcW w:w="2038" w:type="dxa"/>
            <w:tcBorders>
              <w:top w:val="nil"/>
              <w:left w:val="nil"/>
              <w:bottom w:val="nil"/>
              <w:right w:val="nil"/>
            </w:tcBorders>
            <w:shd w:val="clear" w:color="auto" w:fill="auto"/>
            <w:noWrap/>
            <w:vAlign w:val="center"/>
            <w:hideMark/>
          </w:tcPr>
          <w:p w14:paraId="41176476" w14:textId="4D40BAFE" w:rsidR="000F3A66" w:rsidRPr="005B1C8C" w:rsidDel="00012D1C" w:rsidRDefault="000F3A66" w:rsidP="00947DBD">
            <w:pPr>
              <w:spacing w:after="0" w:line="240" w:lineRule="auto"/>
              <w:rPr>
                <w:del w:id="6864" w:author="tao huang" w:date="2018-10-27T22:47:00Z"/>
                <w:rFonts w:eastAsia="Times New Roman" w:cs="Times New Roman"/>
                <w:sz w:val="22"/>
              </w:rPr>
            </w:pPr>
            <w:del w:id="6865" w:author="tao huang" w:date="2018-10-27T22:47:00Z">
              <w:r w:rsidRPr="005B1C8C" w:rsidDel="00012D1C">
                <w:rPr>
                  <w:rFonts w:eastAsia="Times New Roman" w:cs="Times New Roman"/>
                  <w:sz w:val="22"/>
                </w:rPr>
                <w:delText>Mustard &amp; Ketchup</w:delText>
              </w:r>
            </w:del>
          </w:p>
        </w:tc>
        <w:tc>
          <w:tcPr>
            <w:tcW w:w="1320" w:type="dxa"/>
            <w:tcBorders>
              <w:top w:val="nil"/>
              <w:left w:val="nil"/>
              <w:bottom w:val="nil"/>
              <w:right w:val="nil"/>
            </w:tcBorders>
            <w:shd w:val="clear" w:color="auto" w:fill="auto"/>
            <w:noWrap/>
            <w:vAlign w:val="center"/>
            <w:hideMark/>
          </w:tcPr>
          <w:p w14:paraId="3975C840" w14:textId="475286E7" w:rsidR="000F3A66" w:rsidRPr="005B1C8C" w:rsidDel="00012D1C" w:rsidRDefault="000F3A66" w:rsidP="00947DBD">
            <w:pPr>
              <w:spacing w:after="0" w:line="240" w:lineRule="auto"/>
              <w:jc w:val="right"/>
              <w:rPr>
                <w:del w:id="6866" w:author="tao huang" w:date="2018-10-27T22:47:00Z"/>
                <w:rFonts w:eastAsia="Times New Roman" w:cs="Times New Roman"/>
                <w:sz w:val="22"/>
              </w:rPr>
            </w:pPr>
            <w:del w:id="6867" w:author="tao huang" w:date="2018-10-27T22:47:00Z">
              <w:r w:rsidRPr="005B1C8C" w:rsidDel="00012D1C">
                <w:rPr>
                  <w:rFonts w:eastAsia="Times New Roman" w:cs="Times New Roman"/>
                  <w:sz w:val="22"/>
                </w:rPr>
                <w:delText>0.64%</w:delText>
              </w:r>
            </w:del>
          </w:p>
        </w:tc>
        <w:tc>
          <w:tcPr>
            <w:tcW w:w="1320" w:type="dxa"/>
            <w:tcBorders>
              <w:top w:val="nil"/>
              <w:left w:val="nil"/>
              <w:bottom w:val="nil"/>
              <w:right w:val="nil"/>
            </w:tcBorders>
            <w:shd w:val="clear" w:color="auto" w:fill="auto"/>
            <w:noWrap/>
            <w:vAlign w:val="center"/>
            <w:hideMark/>
          </w:tcPr>
          <w:p w14:paraId="769020BB" w14:textId="440E2396" w:rsidR="000F3A66" w:rsidRPr="005B1C8C" w:rsidDel="00012D1C" w:rsidRDefault="000F3A66" w:rsidP="00947DBD">
            <w:pPr>
              <w:spacing w:after="0" w:line="240" w:lineRule="auto"/>
              <w:jc w:val="right"/>
              <w:rPr>
                <w:del w:id="6868" w:author="tao huang" w:date="2018-10-27T22:47:00Z"/>
                <w:rFonts w:eastAsia="Times New Roman" w:cs="Times New Roman"/>
                <w:sz w:val="22"/>
              </w:rPr>
            </w:pPr>
            <w:del w:id="6869" w:author="tao huang" w:date="2018-10-27T22:47:00Z">
              <w:r w:rsidRPr="005B1C8C" w:rsidDel="00012D1C">
                <w:rPr>
                  <w:rFonts w:eastAsia="Times New Roman" w:cs="Times New Roman"/>
                  <w:sz w:val="22"/>
                </w:rPr>
                <w:delText>-1.04%</w:delText>
              </w:r>
            </w:del>
          </w:p>
        </w:tc>
      </w:tr>
      <w:tr w:rsidR="00D3081C" w:rsidRPr="005B1C8C" w:rsidDel="00012D1C" w14:paraId="4AD88344" w14:textId="6261CA9D" w:rsidTr="004B3F08">
        <w:trPr>
          <w:trHeight w:val="20"/>
          <w:del w:id="6870" w:author="tao huang" w:date="2018-10-27T22:47:00Z"/>
        </w:trPr>
        <w:tc>
          <w:tcPr>
            <w:tcW w:w="2268" w:type="dxa"/>
            <w:tcBorders>
              <w:top w:val="nil"/>
              <w:left w:val="nil"/>
              <w:bottom w:val="nil"/>
              <w:right w:val="nil"/>
            </w:tcBorders>
            <w:shd w:val="clear" w:color="auto" w:fill="auto"/>
            <w:noWrap/>
            <w:vAlign w:val="center"/>
            <w:hideMark/>
          </w:tcPr>
          <w:p w14:paraId="6AB56BC7" w14:textId="2E946D5E" w:rsidR="000F3A66" w:rsidRPr="005B1C8C" w:rsidDel="00012D1C" w:rsidRDefault="000F3A66" w:rsidP="00947DBD">
            <w:pPr>
              <w:spacing w:after="0" w:line="240" w:lineRule="auto"/>
              <w:rPr>
                <w:del w:id="6871" w:author="tao huang" w:date="2018-10-27T22:47:00Z"/>
                <w:rFonts w:eastAsia="Times New Roman" w:cs="Times New Roman"/>
                <w:sz w:val="22"/>
              </w:rPr>
            </w:pPr>
            <w:del w:id="6872" w:author="tao huang" w:date="2018-10-27T22:47:00Z">
              <w:r w:rsidRPr="005B1C8C" w:rsidDel="00012D1C">
                <w:rPr>
                  <w:rFonts w:eastAsia="Times New Roman" w:cs="Times New Roman"/>
                  <w:sz w:val="22"/>
                </w:rPr>
                <w:delText>Cigarette</w:delText>
              </w:r>
            </w:del>
          </w:p>
        </w:tc>
        <w:tc>
          <w:tcPr>
            <w:tcW w:w="1320" w:type="dxa"/>
            <w:tcBorders>
              <w:top w:val="nil"/>
              <w:left w:val="nil"/>
              <w:bottom w:val="nil"/>
              <w:right w:val="nil"/>
            </w:tcBorders>
            <w:shd w:val="clear" w:color="auto" w:fill="auto"/>
            <w:noWrap/>
            <w:vAlign w:val="center"/>
            <w:hideMark/>
          </w:tcPr>
          <w:p w14:paraId="4CF4A5BB" w14:textId="0F347283" w:rsidR="000F3A66" w:rsidRPr="005B1C8C" w:rsidDel="00012D1C" w:rsidRDefault="000F3A66" w:rsidP="008B3A98">
            <w:pPr>
              <w:spacing w:after="0" w:line="240" w:lineRule="auto"/>
              <w:jc w:val="right"/>
              <w:rPr>
                <w:del w:id="6873" w:author="tao huang" w:date="2018-10-27T22:47:00Z"/>
                <w:rFonts w:eastAsia="Times New Roman" w:cs="Times New Roman"/>
                <w:sz w:val="22"/>
              </w:rPr>
            </w:pPr>
            <w:del w:id="6874" w:author="tao huang" w:date="2018-10-27T22:47:00Z">
              <w:r w:rsidRPr="005B1C8C" w:rsidDel="00012D1C">
                <w:rPr>
                  <w:rFonts w:eastAsia="Times New Roman" w:cs="Times New Roman"/>
                  <w:sz w:val="22"/>
                </w:rPr>
                <w:delText>0.17%</w:delText>
              </w:r>
            </w:del>
          </w:p>
        </w:tc>
        <w:tc>
          <w:tcPr>
            <w:tcW w:w="1320" w:type="dxa"/>
            <w:tcBorders>
              <w:top w:val="nil"/>
              <w:left w:val="nil"/>
              <w:bottom w:val="nil"/>
              <w:right w:val="nil"/>
            </w:tcBorders>
            <w:shd w:val="clear" w:color="auto" w:fill="auto"/>
            <w:noWrap/>
            <w:vAlign w:val="center"/>
            <w:hideMark/>
          </w:tcPr>
          <w:p w14:paraId="6086DB1C" w14:textId="6A19CA61" w:rsidR="000F3A66" w:rsidRPr="005B1C8C" w:rsidDel="00012D1C" w:rsidRDefault="000F3A66" w:rsidP="00947DBD">
            <w:pPr>
              <w:spacing w:after="0" w:line="240" w:lineRule="auto"/>
              <w:jc w:val="right"/>
              <w:rPr>
                <w:del w:id="6875" w:author="tao huang" w:date="2018-10-27T22:47:00Z"/>
                <w:rFonts w:eastAsia="Times New Roman" w:cs="Times New Roman"/>
                <w:sz w:val="22"/>
              </w:rPr>
            </w:pPr>
            <w:del w:id="6876" w:author="tao huang" w:date="2018-10-27T22:47:00Z">
              <w:r w:rsidRPr="005B1C8C" w:rsidDel="00012D1C">
                <w:rPr>
                  <w:rFonts w:eastAsia="Times New Roman" w:cs="Times New Roman"/>
                  <w:sz w:val="22"/>
                </w:rPr>
                <w:delText>1.29%</w:delText>
              </w:r>
            </w:del>
          </w:p>
        </w:tc>
        <w:tc>
          <w:tcPr>
            <w:tcW w:w="2038" w:type="dxa"/>
            <w:tcBorders>
              <w:top w:val="nil"/>
              <w:left w:val="nil"/>
              <w:bottom w:val="nil"/>
              <w:right w:val="nil"/>
            </w:tcBorders>
            <w:shd w:val="clear" w:color="auto" w:fill="auto"/>
            <w:noWrap/>
            <w:vAlign w:val="center"/>
            <w:hideMark/>
          </w:tcPr>
          <w:p w14:paraId="3090BBC1" w14:textId="145293B7" w:rsidR="000F3A66" w:rsidRPr="005B1C8C" w:rsidDel="00012D1C" w:rsidRDefault="000F3A66" w:rsidP="00947DBD">
            <w:pPr>
              <w:spacing w:after="0" w:line="240" w:lineRule="auto"/>
              <w:rPr>
                <w:del w:id="6877" w:author="tao huang" w:date="2018-10-27T22:47:00Z"/>
                <w:rFonts w:eastAsia="Times New Roman" w:cs="Times New Roman"/>
                <w:sz w:val="22"/>
              </w:rPr>
            </w:pPr>
            <w:del w:id="6878" w:author="tao huang" w:date="2018-10-27T22:47:00Z">
              <w:r w:rsidRPr="005B1C8C" w:rsidDel="00012D1C">
                <w:rPr>
                  <w:rFonts w:eastAsia="Times New Roman" w:cs="Times New Roman"/>
                  <w:sz w:val="22"/>
                </w:rPr>
                <w:delText>Peanut butter</w:delText>
              </w:r>
            </w:del>
          </w:p>
        </w:tc>
        <w:tc>
          <w:tcPr>
            <w:tcW w:w="1320" w:type="dxa"/>
            <w:tcBorders>
              <w:top w:val="nil"/>
              <w:left w:val="nil"/>
              <w:bottom w:val="nil"/>
              <w:right w:val="nil"/>
            </w:tcBorders>
            <w:shd w:val="clear" w:color="auto" w:fill="auto"/>
            <w:noWrap/>
            <w:vAlign w:val="center"/>
            <w:hideMark/>
          </w:tcPr>
          <w:p w14:paraId="3B7FBB3F" w14:textId="3EF98D8D" w:rsidR="000F3A66" w:rsidRPr="005B1C8C" w:rsidDel="00012D1C" w:rsidRDefault="000F3A66" w:rsidP="00947DBD">
            <w:pPr>
              <w:spacing w:after="0" w:line="240" w:lineRule="auto"/>
              <w:jc w:val="right"/>
              <w:rPr>
                <w:del w:id="6879" w:author="tao huang" w:date="2018-10-27T22:47:00Z"/>
                <w:rFonts w:eastAsia="Times New Roman" w:cs="Times New Roman"/>
                <w:sz w:val="22"/>
              </w:rPr>
            </w:pPr>
            <w:del w:id="6880" w:author="tao huang" w:date="2018-10-27T22:47:00Z">
              <w:r w:rsidRPr="005B1C8C" w:rsidDel="00012D1C">
                <w:rPr>
                  <w:rFonts w:eastAsia="Times New Roman" w:cs="Times New Roman"/>
                  <w:sz w:val="22"/>
                </w:rPr>
                <w:delText>-0.15%</w:delText>
              </w:r>
            </w:del>
          </w:p>
        </w:tc>
        <w:tc>
          <w:tcPr>
            <w:tcW w:w="1320" w:type="dxa"/>
            <w:tcBorders>
              <w:top w:val="nil"/>
              <w:left w:val="nil"/>
              <w:bottom w:val="nil"/>
              <w:right w:val="nil"/>
            </w:tcBorders>
            <w:shd w:val="clear" w:color="auto" w:fill="auto"/>
            <w:noWrap/>
            <w:vAlign w:val="center"/>
            <w:hideMark/>
          </w:tcPr>
          <w:p w14:paraId="2E3F3B73" w14:textId="06B82B4D" w:rsidR="000F3A66" w:rsidRPr="005B1C8C" w:rsidDel="00012D1C" w:rsidRDefault="000F3A66" w:rsidP="00947DBD">
            <w:pPr>
              <w:spacing w:after="0" w:line="240" w:lineRule="auto"/>
              <w:jc w:val="right"/>
              <w:rPr>
                <w:del w:id="6881" w:author="tao huang" w:date="2018-10-27T22:47:00Z"/>
                <w:rFonts w:eastAsia="Times New Roman" w:cs="Times New Roman"/>
                <w:sz w:val="22"/>
              </w:rPr>
            </w:pPr>
            <w:del w:id="6882" w:author="tao huang" w:date="2018-10-27T22:47:00Z">
              <w:r w:rsidRPr="005B1C8C" w:rsidDel="00012D1C">
                <w:rPr>
                  <w:rFonts w:eastAsia="Times New Roman" w:cs="Times New Roman"/>
                  <w:sz w:val="22"/>
                </w:rPr>
                <w:delText>5.11%</w:delText>
              </w:r>
            </w:del>
          </w:p>
        </w:tc>
      </w:tr>
      <w:tr w:rsidR="00D3081C" w:rsidRPr="005B1C8C" w:rsidDel="00012D1C" w14:paraId="07B352E8" w14:textId="7AEBFC23" w:rsidTr="004B3F08">
        <w:trPr>
          <w:trHeight w:val="20"/>
          <w:del w:id="6883" w:author="tao huang" w:date="2018-10-27T22:47:00Z"/>
        </w:trPr>
        <w:tc>
          <w:tcPr>
            <w:tcW w:w="2268" w:type="dxa"/>
            <w:tcBorders>
              <w:top w:val="nil"/>
              <w:left w:val="nil"/>
              <w:bottom w:val="nil"/>
              <w:right w:val="nil"/>
            </w:tcBorders>
            <w:shd w:val="clear" w:color="auto" w:fill="auto"/>
            <w:noWrap/>
            <w:vAlign w:val="center"/>
            <w:hideMark/>
          </w:tcPr>
          <w:p w14:paraId="6F30B565" w14:textId="5CA6D83A" w:rsidR="000F3A66" w:rsidRPr="005B1C8C" w:rsidDel="00012D1C" w:rsidRDefault="000F3A66" w:rsidP="00947DBD">
            <w:pPr>
              <w:spacing w:after="0" w:line="240" w:lineRule="auto"/>
              <w:rPr>
                <w:del w:id="6884" w:author="tao huang" w:date="2018-10-27T22:47:00Z"/>
                <w:rFonts w:eastAsia="Times New Roman" w:cs="Times New Roman"/>
                <w:sz w:val="22"/>
              </w:rPr>
            </w:pPr>
            <w:del w:id="6885" w:author="tao huang" w:date="2018-10-27T22:47:00Z">
              <w:r w:rsidRPr="005B1C8C" w:rsidDel="00012D1C">
                <w:rPr>
                  <w:rFonts w:eastAsia="Times New Roman" w:cs="Times New Roman"/>
                  <w:sz w:val="22"/>
                </w:rPr>
                <w:delText>Coffee</w:delText>
              </w:r>
            </w:del>
          </w:p>
        </w:tc>
        <w:tc>
          <w:tcPr>
            <w:tcW w:w="1320" w:type="dxa"/>
            <w:tcBorders>
              <w:top w:val="nil"/>
              <w:left w:val="nil"/>
              <w:bottom w:val="nil"/>
              <w:right w:val="nil"/>
            </w:tcBorders>
            <w:shd w:val="clear" w:color="auto" w:fill="auto"/>
            <w:noWrap/>
            <w:vAlign w:val="center"/>
            <w:hideMark/>
          </w:tcPr>
          <w:p w14:paraId="3AABE0E6" w14:textId="07C21831" w:rsidR="000F3A66" w:rsidRPr="005B1C8C" w:rsidDel="00012D1C" w:rsidRDefault="000F3A66" w:rsidP="008B3A98">
            <w:pPr>
              <w:spacing w:after="0" w:line="240" w:lineRule="auto"/>
              <w:jc w:val="right"/>
              <w:rPr>
                <w:del w:id="6886" w:author="tao huang" w:date="2018-10-27T22:47:00Z"/>
                <w:rFonts w:eastAsia="Times New Roman" w:cs="Times New Roman"/>
                <w:sz w:val="22"/>
              </w:rPr>
            </w:pPr>
            <w:del w:id="6887" w:author="tao huang" w:date="2018-10-27T22:47:00Z">
              <w:r w:rsidRPr="005B1C8C" w:rsidDel="00012D1C">
                <w:rPr>
                  <w:rFonts w:eastAsia="Times New Roman" w:cs="Times New Roman"/>
                  <w:sz w:val="22"/>
                </w:rPr>
                <w:delText>-0.01%</w:delText>
              </w:r>
            </w:del>
          </w:p>
        </w:tc>
        <w:tc>
          <w:tcPr>
            <w:tcW w:w="1320" w:type="dxa"/>
            <w:tcBorders>
              <w:top w:val="nil"/>
              <w:left w:val="nil"/>
              <w:bottom w:val="nil"/>
              <w:right w:val="nil"/>
            </w:tcBorders>
            <w:shd w:val="clear" w:color="auto" w:fill="auto"/>
            <w:noWrap/>
            <w:vAlign w:val="center"/>
            <w:hideMark/>
          </w:tcPr>
          <w:p w14:paraId="6EDF9F1C" w14:textId="3C26D197" w:rsidR="000F3A66" w:rsidRPr="005B1C8C" w:rsidDel="00012D1C" w:rsidRDefault="000F3A66" w:rsidP="00947DBD">
            <w:pPr>
              <w:spacing w:after="0" w:line="240" w:lineRule="auto"/>
              <w:jc w:val="right"/>
              <w:rPr>
                <w:del w:id="6888" w:author="tao huang" w:date="2018-10-27T22:47:00Z"/>
                <w:rFonts w:eastAsia="Times New Roman" w:cs="Times New Roman"/>
                <w:sz w:val="22"/>
              </w:rPr>
            </w:pPr>
            <w:del w:id="6889" w:author="tao huang" w:date="2018-10-27T22:47:00Z">
              <w:r w:rsidRPr="005B1C8C" w:rsidDel="00012D1C">
                <w:rPr>
                  <w:rFonts w:eastAsia="Times New Roman" w:cs="Times New Roman"/>
                  <w:sz w:val="22"/>
                </w:rPr>
                <w:delText>0.38%</w:delText>
              </w:r>
            </w:del>
          </w:p>
        </w:tc>
        <w:tc>
          <w:tcPr>
            <w:tcW w:w="2038" w:type="dxa"/>
            <w:tcBorders>
              <w:top w:val="nil"/>
              <w:left w:val="nil"/>
              <w:bottom w:val="nil"/>
              <w:right w:val="nil"/>
            </w:tcBorders>
            <w:shd w:val="clear" w:color="auto" w:fill="auto"/>
            <w:noWrap/>
            <w:vAlign w:val="center"/>
            <w:hideMark/>
          </w:tcPr>
          <w:p w14:paraId="13E7E0EC" w14:textId="384353C4" w:rsidR="000F3A66" w:rsidRPr="005B1C8C" w:rsidDel="00012D1C" w:rsidRDefault="000F3A66" w:rsidP="00947DBD">
            <w:pPr>
              <w:spacing w:after="0" w:line="240" w:lineRule="auto"/>
              <w:rPr>
                <w:del w:id="6890" w:author="tao huang" w:date="2018-10-27T22:47:00Z"/>
                <w:rFonts w:eastAsia="Times New Roman" w:cs="Times New Roman"/>
                <w:sz w:val="22"/>
              </w:rPr>
            </w:pPr>
            <w:del w:id="6891" w:author="tao huang" w:date="2018-10-27T22:47:00Z">
              <w:r w:rsidRPr="005B1C8C" w:rsidDel="00012D1C">
                <w:rPr>
                  <w:rFonts w:eastAsia="Times New Roman" w:cs="Times New Roman"/>
                  <w:sz w:val="22"/>
                </w:rPr>
                <w:delText>Photo</w:delText>
              </w:r>
            </w:del>
          </w:p>
        </w:tc>
        <w:tc>
          <w:tcPr>
            <w:tcW w:w="1320" w:type="dxa"/>
            <w:tcBorders>
              <w:top w:val="nil"/>
              <w:left w:val="nil"/>
              <w:bottom w:val="nil"/>
              <w:right w:val="nil"/>
            </w:tcBorders>
            <w:shd w:val="clear" w:color="auto" w:fill="auto"/>
            <w:noWrap/>
            <w:vAlign w:val="center"/>
            <w:hideMark/>
          </w:tcPr>
          <w:p w14:paraId="41AC7901" w14:textId="09F14BBD" w:rsidR="000F3A66" w:rsidRPr="005B1C8C" w:rsidDel="00012D1C" w:rsidRDefault="000F3A66" w:rsidP="00947DBD">
            <w:pPr>
              <w:spacing w:after="0" w:line="240" w:lineRule="auto"/>
              <w:jc w:val="right"/>
              <w:rPr>
                <w:del w:id="6892" w:author="tao huang" w:date="2018-10-27T22:47:00Z"/>
                <w:rFonts w:eastAsia="Times New Roman" w:cs="Times New Roman"/>
                <w:sz w:val="22"/>
              </w:rPr>
            </w:pPr>
            <w:del w:id="6893" w:author="tao huang" w:date="2018-10-27T22:47:00Z">
              <w:r w:rsidRPr="005B1C8C" w:rsidDel="00012D1C">
                <w:rPr>
                  <w:rFonts w:eastAsia="Times New Roman" w:cs="Times New Roman"/>
                  <w:sz w:val="22"/>
                </w:rPr>
                <w:delText>1.16%</w:delText>
              </w:r>
            </w:del>
          </w:p>
        </w:tc>
        <w:tc>
          <w:tcPr>
            <w:tcW w:w="1320" w:type="dxa"/>
            <w:tcBorders>
              <w:top w:val="nil"/>
              <w:left w:val="nil"/>
              <w:bottom w:val="nil"/>
              <w:right w:val="nil"/>
            </w:tcBorders>
            <w:shd w:val="clear" w:color="auto" w:fill="auto"/>
            <w:noWrap/>
            <w:vAlign w:val="center"/>
            <w:hideMark/>
          </w:tcPr>
          <w:p w14:paraId="10AAE8D8" w14:textId="08F35AB8" w:rsidR="000F3A66" w:rsidRPr="005B1C8C" w:rsidDel="00012D1C" w:rsidRDefault="000F3A66" w:rsidP="00947DBD">
            <w:pPr>
              <w:spacing w:after="0" w:line="240" w:lineRule="auto"/>
              <w:jc w:val="right"/>
              <w:rPr>
                <w:del w:id="6894" w:author="tao huang" w:date="2018-10-27T22:47:00Z"/>
                <w:rFonts w:eastAsia="Times New Roman" w:cs="Times New Roman"/>
                <w:sz w:val="22"/>
              </w:rPr>
            </w:pPr>
            <w:del w:id="6895" w:author="tao huang" w:date="2018-10-27T22:47:00Z">
              <w:r w:rsidRPr="005B1C8C" w:rsidDel="00012D1C">
                <w:rPr>
                  <w:rFonts w:eastAsia="Times New Roman" w:cs="Times New Roman"/>
                  <w:sz w:val="22"/>
                </w:rPr>
                <w:delText>0.20%</w:delText>
              </w:r>
            </w:del>
          </w:p>
        </w:tc>
      </w:tr>
      <w:tr w:rsidR="00D3081C" w:rsidRPr="005B1C8C" w:rsidDel="00012D1C" w14:paraId="7FA6BD7B" w14:textId="48729031" w:rsidTr="004B3F08">
        <w:trPr>
          <w:trHeight w:val="20"/>
          <w:del w:id="6896" w:author="tao huang" w:date="2018-10-27T22:47:00Z"/>
        </w:trPr>
        <w:tc>
          <w:tcPr>
            <w:tcW w:w="2268" w:type="dxa"/>
            <w:tcBorders>
              <w:top w:val="nil"/>
              <w:left w:val="nil"/>
              <w:bottom w:val="nil"/>
              <w:right w:val="nil"/>
            </w:tcBorders>
            <w:shd w:val="clear" w:color="auto" w:fill="auto"/>
            <w:noWrap/>
            <w:vAlign w:val="center"/>
            <w:hideMark/>
          </w:tcPr>
          <w:p w14:paraId="058036BF" w14:textId="4A34CCDD" w:rsidR="000F3A66" w:rsidRPr="005B1C8C" w:rsidDel="00012D1C" w:rsidRDefault="000F3A66" w:rsidP="00947DBD">
            <w:pPr>
              <w:spacing w:after="0" w:line="240" w:lineRule="auto"/>
              <w:rPr>
                <w:del w:id="6897" w:author="tao huang" w:date="2018-10-27T22:47:00Z"/>
                <w:rFonts w:eastAsia="Times New Roman" w:cs="Times New Roman"/>
                <w:sz w:val="22"/>
              </w:rPr>
            </w:pPr>
            <w:del w:id="6898" w:author="tao huang" w:date="2018-10-27T22:47:00Z">
              <w:r w:rsidRPr="005B1C8C" w:rsidDel="00012D1C">
                <w:rPr>
                  <w:rFonts w:eastAsia="Times New Roman" w:cs="Times New Roman"/>
                  <w:sz w:val="22"/>
                </w:rPr>
                <w:delText>Cold Cereal</w:delText>
              </w:r>
            </w:del>
          </w:p>
        </w:tc>
        <w:tc>
          <w:tcPr>
            <w:tcW w:w="1320" w:type="dxa"/>
            <w:tcBorders>
              <w:top w:val="nil"/>
              <w:left w:val="nil"/>
              <w:bottom w:val="nil"/>
              <w:right w:val="nil"/>
            </w:tcBorders>
            <w:shd w:val="clear" w:color="auto" w:fill="auto"/>
            <w:noWrap/>
            <w:vAlign w:val="center"/>
            <w:hideMark/>
          </w:tcPr>
          <w:p w14:paraId="22C0F429" w14:textId="66A427C1" w:rsidR="000F3A66" w:rsidRPr="005B1C8C" w:rsidDel="00012D1C" w:rsidRDefault="000F3A66" w:rsidP="008B3A98">
            <w:pPr>
              <w:spacing w:after="0" w:line="240" w:lineRule="auto"/>
              <w:jc w:val="right"/>
              <w:rPr>
                <w:del w:id="6899" w:author="tao huang" w:date="2018-10-27T22:47:00Z"/>
                <w:rFonts w:eastAsia="Times New Roman" w:cs="Times New Roman"/>
                <w:sz w:val="22"/>
              </w:rPr>
            </w:pPr>
            <w:del w:id="6900" w:author="tao huang" w:date="2018-10-27T22:47:00Z">
              <w:r w:rsidRPr="005B1C8C" w:rsidDel="00012D1C">
                <w:rPr>
                  <w:rFonts w:eastAsia="Times New Roman" w:cs="Times New Roman"/>
                  <w:sz w:val="22"/>
                </w:rPr>
                <w:delText>0.11%</w:delText>
              </w:r>
            </w:del>
          </w:p>
        </w:tc>
        <w:tc>
          <w:tcPr>
            <w:tcW w:w="1320" w:type="dxa"/>
            <w:tcBorders>
              <w:top w:val="nil"/>
              <w:left w:val="nil"/>
              <w:bottom w:val="nil"/>
              <w:right w:val="nil"/>
            </w:tcBorders>
            <w:shd w:val="clear" w:color="auto" w:fill="auto"/>
            <w:noWrap/>
            <w:vAlign w:val="center"/>
            <w:hideMark/>
          </w:tcPr>
          <w:p w14:paraId="5F639A44" w14:textId="4295FF6A" w:rsidR="000F3A66" w:rsidRPr="005B1C8C" w:rsidDel="00012D1C" w:rsidRDefault="000F3A66" w:rsidP="00947DBD">
            <w:pPr>
              <w:spacing w:after="0" w:line="240" w:lineRule="auto"/>
              <w:jc w:val="right"/>
              <w:rPr>
                <w:del w:id="6901" w:author="tao huang" w:date="2018-10-27T22:47:00Z"/>
                <w:rFonts w:eastAsia="Times New Roman" w:cs="Times New Roman"/>
                <w:sz w:val="22"/>
              </w:rPr>
            </w:pPr>
            <w:del w:id="6902" w:author="tao huang" w:date="2018-10-27T22:47:00Z">
              <w:r w:rsidRPr="005B1C8C" w:rsidDel="00012D1C">
                <w:rPr>
                  <w:rFonts w:eastAsia="Times New Roman" w:cs="Times New Roman"/>
                  <w:sz w:val="22"/>
                </w:rPr>
                <w:delText>-2.29%</w:delText>
              </w:r>
            </w:del>
          </w:p>
        </w:tc>
        <w:tc>
          <w:tcPr>
            <w:tcW w:w="2038" w:type="dxa"/>
            <w:tcBorders>
              <w:top w:val="nil"/>
              <w:left w:val="nil"/>
              <w:bottom w:val="nil"/>
              <w:right w:val="nil"/>
            </w:tcBorders>
            <w:shd w:val="clear" w:color="auto" w:fill="auto"/>
            <w:noWrap/>
            <w:vAlign w:val="center"/>
            <w:hideMark/>
          </w:tcPr>
          <w:p w14:paraId="0B220696" w14:textId="0F74595B" w:rsidR="000F3A66" w:rsidRPr="005B1C8C" w:rsidDel="00012D1C" w:rsidRDefault="000F3A66" w:rsidP="00947DBD">
            <w:pPr>
              <w:spacing w:after="0" w:line="240" w:lineRule="auto"/>
              <w:rPr>
                <w:del w:id="6903" w:author="tao huang" w:date="2018-10-27T22:47:00Z"/>
                <w:rFonts w:eastAsia="Times New Roman" w:cs="Times New Roman"/>
                <w:sz w:val="22"/>
              </w:rPr>
            </w:pPr>
            <w:del w:id="6904" w:author="tao huang" w:date="2018-10-27T22:47:00Z">
              <w:r w:rsidRPr="005B1C8C" w:rsidDel="00012D1C">
                <w:rPr>
                  <w:rFonts w:eastAsia="Times New Roman" w:cs="Times New Roman"/>
                  <w:sz w:val="22"/>
                </w:rPr>
                <w:delText>Salty snacks</w:delText>
              </w:r>
            </w:del>
          </w:p>
        </w:tc>
        <w:tc>
          <w:tcPr>
            <w:tcW w:w="1320" w:type="dxa"/>
            <w:tcBorders>
              <w:top w:val="nil"/>
              <w:left w:val="nil"/>
              <w:bottom w:val="nil"/>
              <w:right w:val="nil"/>
            </w:tcBorders>
            <w:shd w:val="clear" w:color="auto" w:fill="auto"/>
            <w:noWrap/>
            <w:vAlign w:val="center"/>
            <w:hideMark/>
          </w:tcPr>
          <w:p w14:paraId="336360D7" w14:textId="7D94B559" w:rsidR="000F3A66" w:rsidRPr="005B1C8C" w:rsidDel="00012D1C" w:rsidRDefault="000F3A66" w:rsidP="00947DBD">
            <w:pPr>
              <w:spacing w:after="0" w:line="240" w:lineRule="auto"/>
              <w:jc w:val="right"/>
              <w:rPr>
                <w:del w:id="6905" w:author="tao huang" w:date="2018-10-27T22:47:00Z"/>
                <w:rFonts w:eastAsia="Times New Roman" w:cs="Times New Roman"/>
                <w:sz w:val="22"/>
              </w:rPr>
            </w:pPr>
            <w:del w:id="6906" w:author="tao huang" w:date="2018-10-27T22:47:00Z">
              <w:r w:rsidRPr="005B1C8C" w:rsidDel="00012D1C">
                <w:rPr>
                  <w:rFonts w:eastAsia="Times New Roman" w:cs="Times New Roman"/>
                  <w:sz w:val="22"/>
                </w:rPr>
                <w:delText>0.02%</w:delText>
              </w:r>
            </w:del>
          </w:p>
        </w:tc>
        <w:tc>
          <w:tcPr>
            <w:tcW w:w="1320" w:type="dxa"/>
            <w:tcBorders>
              <w:top w:val="nil"/>
              <w:left w:val="nil"/>
              <w:bottom w:val="nil"/>
              <w:right w:val="nil"/>
            </w:tcBorders>
            <w:shd w:val="clear" w:color="auto" w:fill="auto"/>
            <w:noWrap/>
            <w:vAlign w:val="center"/>
            <w:hideMark/>
          </w:tcPr>
          <w:p w14:paraId="0686E25D" w14:textId="4CFE0780" w:rsidR="000F3A66" w:rsidRPr="005B1C8C" w:rsidDel="00012D1C" w:rsidRDefault="000F3A66" w:rsidP="00947DBD">
            <w:pPr>
              <w:spacing w:after="0" w:line="240" w:lineRule="auto"/>
              <w:jc w:val="right"/>
              <w:rPr>
                <w:del w:id="6907" w:author="tao huang" w:date="2018-10-27T22:47:00Z"/>
                <w:rFonts w:eastAsia="Times New Roman" w:cs="Times New Roman"/>
                <w:sz w:val="22"/>
              </w:rPr>
            </w:pPr>
            <w:del w:id="6908" w:author="tao huang" w:date="2018-10-27T22:47:00Z">
              <w:r w:rsidRPr="005B1C8C" w:rsidDel="00012D1C">
                <w:rPr>
                  <w:rFonts w:eastAsia="Times New Roman" w:cs="Times New Roman"/>
                  <w:sz w:val="22"/>
                </w:rPr>
                <w:delText>0.25%</w:delText>
              </w:r>
            </w:del>
          </w:p>
        </w:tc>
      </w:tr>
      <w:tr w:rsidR="00D3081C" w:rsidRPr="005B1C8C" w:rsidDel="00012D1C" w14:paraId="4D1AB614" w14:textId="775C9523" w:rsidTr="004B3F08">
        <w:trPr>
          <w:trHeight w:val="20"/>
          <w:del w:id="6909" w:author="tao huang" w:date="2018-10-27T22:47:00Z"/>
        </w:trPr>
        <w:tc>
          <w:tcPr>
            <w:tcW w:w="2268" w:type="dxa"/>
            <w:tcBorders>
              <w:top w:val="nil"/>
              <w:left w:val="nil"/>
              <w:bottom w:val="nil"/>
              <w:right w:val="nil"/>
            </w:tcBorders>
            <w:shd w:val="clear" w:color="auto" w:fill="auto"/>
            <w:noWrap/>
            <w:vAlign w:val="center"/>
            <w:hideMark/>
          </w:tcPr>
          <w:p w14:paraId="3AC024A0" w14:textId="6E1287B5" w:rsidR="000F3A66" w:rsidRPr="005B1C8C" w:rsidDel="00012D1C" w:rsidRDefault="000F3A66" w:rsidP="00947DBD">
            <w:pPr>
              <w:spacing w:after="0" w:line="240" w:lineRule="auto"/>
              <w:rPr>
                <w:del w:id="6910" w:author="tao huang" w:date="2018-10-27T22:47:00Z"/>
                <w:rFonts w:eastAsia="Times New Roman" w:cs="Times New Roman"/>
                <w:sz w:val="22"/>
              </w:rPr>
            </w:pPr>
            <w:del w:id="6911" w:author="tao huang" w:date="2018-10-27T22:47:00Z">
              <w:r w:rsidRPr="005B1C8C" w:rsidDel="00012D1C">
                <w:rPr>
                  <w:rFonts w:eastAsia="Times New Roman" w:cs="Times New Roman"/>
                  <w:sz w:val="22"/>
                </w:rPr>
                <w:delText>Deodorant</w:delText>
              </w:r>
            </w:del>
          </w:p>
        </w:tc>
        <w:tc>
          <w:tcPr>
            <w:tcW w:w="1320" w:type="dxa"/>
            <w:tcBorders>
              <w:top w:val="nil"/>
              <w:left w:val="nil"/>
              <w:bottom w:val="nil"/>
              <w:right w:val="nil"/>
            </w:tcBorders>
            <w:shd w:val="clear" w:color="auto" w:fill="auto"/>
            <w:noWrap/>
            <w:vAlign w:val="center"/>
            <w:hideMark/>
          </w:tcPr>
          <w:p w14:paraId="7849DB39" w14:textId="57ED17C6" w:rsidR="000F3A66" w:rsidRPr="005B1C8C" w:rsidDel="00012D1C" w:rsidRDefault="000F3A66" w:rsidP="008B3A98">
            <w:pPr>
              <w:spacing w:after="0" w:line="240" w:lineRule="auto"/>
              <w:jc w:val="right"/>
              <w:rPr>
                <w:del w:id="6912" w:author="tao huang" w:date="2018-10-27T22:47:00Z"/>
                <w:rFonts w:eastAsia="Times New Roman" w:cs="Times New Roman"/>
                <w:sz w:val="22"/>
              </w:rPr>
            </w:pPr>
            <w:del w:id="6913" w:author="tao huang" w:date="2018-10-27T22:47:00Z">
              <w:r w:rsidRPr="005B1C8C" w:rsidDel="00012D1C">
                <w:rPr>
                  <w:rFonts w:eastAsia="Times New Roman" w:cs="Times New Roman"/>
                  <w:sz w:val="22"/>
                </w:rPr>
                <w:delText>-0.01%</w:delText>
              </w:r>
            </w:del>
          </w:p>
        </w:tc>
        <w:tc>
          <w:tcPr>
            <w:tcW w:w="1320" w:type="dxa"/>
            <w:tcBorders>
              <w:top w:val="nil"/>
              <w:left w:val="nil"/>
              <w:bottom w:val="nil"/>
              <w:right w:val="nil"/>
            </w:tcBorders>
            <w:shd w:val="clear" w:color="auto" w:fill="auto"/>
            <w:noWrap/>
            <w:vAlign w:val="center"/>
            <w:hideMark/>
          </w:tcPr>
          <w:p w14:paraId="446C1663" w14:textId="3DB5EBDC" w:rsidR="000F3A66" w:rsidRPr="005B1C8C" w:rsidDel="00012D1C" w:rsidRDefault="000F3A66" w:rsidP="00947DBD">
            <w:pPr>
              <w:spacing w:after="0" w:line="240" w:lineRule="auto"/>
              <w:jc w:val="right"/>
              <w:rPr>
                <w:del w:id="6914" w:author="tao huang" w:date="2018-10-27T22:47:00Z"/>
                <w:rFonts w:eastAsia="Times New Roman" w:cs="Times New Roman"/>
                <w:sz w:val="22"/>
              </w:rPr>
            </w:pPr>
            <w:del w:id="6915" w:author="tao huang" w:date="2018-10-27T22:47:00Z">
              <w:r w:rsidRPr="005B1C8C" w:rsidDel="00012D1C">
                <w:rPr>
                  <w:rFonts w:eastAsia="Times New Roman" w:cs="Times New Roman"/>
                  <w:sz w:val="22"/>
                </w:rPr>
                <w:delText>1.74%</w:delText>
              </w:r>
            </w:del>
          </w:p>
        </w:tc>
        <w:tc>
          <w:tcPr>
            <w:tcW w:w="2038" w:type="dxa"/>
            <w:tcBorders>
              <w:top w:val="nil"/>
              <w:left w:val="nil"/>
              <w:bottom w:val="nil"/>
              <w:right w:val="nil"/>
            </w:tcBorders>
            <w:shd w:val="clear" w:color="auto" w:fill="auto"/>
            <w:noWrap/>
            <w:vAlign w:val="center"/>
            <w:hideMark/>
          </w:tcPr>
          <w:p w14:paraId="01A3B766" w14:textId="0726241A" w:rsidR="000F3A66" w:rsidRPr="005B1C8C" w:rsidDel="00012D1C" w:rsidRDefault="000F3A66" w:rsidP="00947DBD">
            <w:pPr>
              <w:spacing w:after="0" w:line="240" w:lineRule="auto"/>
              <w:rPr>
                <w:del w:id="6916" w:author="tao huang" w:date="2018-10-27T22:47:00Z"/>
                <w:rFonts w:eastAsia="Times New Roman" w:cs="Times New Roman"/>
                <w:sz w:val="22"/>
              </w:rPr>
            </w:pPr>
            <w:del w:id="6917" w:author="tao huang" w:date="2018-10-27T22:47:00Z">
              <w:r w:rsidRPr="005B1C8C" w:rsidDel="00012D1C">
                <w:rPr>
                  <w:rFonts w:eastAsia="Times New Roman" w:cs="Times New Roman"/>
                  <w:sz w:val="22"/>
                </w:rPr>
                <w:delText>Shampoo</w:delText>
              </w:r>
            </w:del>
          </w:p>
        </w:tc>
        <w:tc>
          <w:tcPr>
            <w:tcW w:w="1320" w:type="dxa"/>
            <w:tcBorders>
              <w:top w:val="nil"/>
              <w:left w:val="nil"/>
              <w:bottom w:val="nil"/>
              <w:right w:val="nil"/>
            </w:tcBorders>
            <w:shd w:val="clear" w:color="auto" w:fill="auto"/>
            <w:noWrap/>
            <w:vAlign w:val="center"/>
            <w:hideMark/>
          </w:tcPr>
          <w:p w14:paraId="00BF78F5" w14:textId="5D43B05E" w:rsidR="000F3A66" w:rsidRPr="005B1C8C" w:rsidDel="00012D1C" w:rsidRDefault="000F3A66" w:rsidP="00947DBD">
            <w:pPr>
              <w:spacing w:after="0" w:line="240" w:lineRule="auto"/>
              <w:jc w:val="right"/>
              <w:rPr>
                <w:del w:id="6918" w:author="tao huang" w:date="2018-10-27T22:47:00Z"/>
                <w:rFonts w:eastAsia="Times New Roman" w:cs="Times New Roman"/>
                <w:sz w:val="22"/>
              </w:rPr>
            </w:pPr>
            <w:del w:id="6919" w:author="tao huang" w:date="2018-10-27T22:47:00Z">
              <w:r w:rsidRPr="005B1C8C" w:rsidDel="00012D1C">
                <w:rPr>
                  <w:rFonts w:eastAsia="Times New Roman" w:cs="Times New Roman"/>
                  <w:sz w:val="22"/>
                </w:rPr>
                <w:delText>0.38%</w:delText>
              </w:r>
            </w:del>
          </w:p>
        </w:tc>
        <w:tc>
          <w:tcPr>
            <w:tcW w:w="1320" w:type="dxa"/>
            <w:tcBorders>
              <w:top w:val="nil"/>
              <w:left w:val="nil"/>
              <w:bottom w:val="nil"/>
              <w:right w:val="nil"/>
            </w:tcBorders>
            <w:shd w:val="clear" w:color="auto" w:fill="auto"/>
            <w:noWrap/>
            <w:vAlign w:val="center"/>
            <w:hideMark/>
          </w:tcPr>
          <w:p w14:paraId="4C900B9F" w14:textId="08D1E576" w:rsidR="000F3A66" w:rsidRPr="005B1C8C" w:rsidDel="00012D1C" w:rsidRDefault="000F3A66" w:rsidP="00947DBD">
            <w:pPr>
              <w:spacing w:after="0" w:line="240" w:lineRule="auto"/>
              <w:jc w:val="right"/>
              <w:rPr>
                <w:del w:id="6920" w:author="tao huang" w:date="2018-10-27T22:47:00Z"/>
                <w:rFonts w:eastAsia="Times New Roman" w:cs="Times New Roman"/>
                <w:sz w:val="22"/>
              </w:rPr>
            </w:pPr>
            <w:del w:id="6921" w:author="tao huang" w:date="2018-10-27T22:47:00Z">
              <w:r w:rsidRPr="005B1C8C" w:rsidDel="00012D1C">
                <w:rPr>
                  <w:rFonts w:eastAsia="Times New Roman" w:cs="Times New Roman"/>
                  <w:sz w:val="22"/>
                </w:rPr>
                <w:delText>1.56%</w:delText>
              </w:r>
            </w:del>
          </w:p>
        </w:tc>
      </w:tr>
      <w:tr w:rsidR="00D3081C" w:rsidRPr="005B1C8C" w:rsidDel="00012D1C" w14:paraId="5A4ABF78" w14:textId="14452798" w:rsidTr="004B3F08">
        <w:trPr>
          <w:trHeight w:val="20"/>
          <w:del w:id="6922" w:author="tao huang" w:date="2018-10-27T22:47:00Z"/>
        </w:trPr>
        <w:tc>
          <w:tcPr>
            <w:tcW w:w="2268" w:type="dxa"/>
            <w:tcBorders>
              <w:top w:val="nil"/>
              <w:left w:val="nil"/>
              <w:bottom w:val="nil"/>
              <w:right w:val="nil"/>
            </w:tcBorders>
            <w:shd w:val="clear" w:color="auto" w:fill="auto"/>
            <w:noWrap/>
            <w:vAlign w:val="center"/>
            <w:hideMark/>
          </w:tcPr>
          <w:p w14:paraId="14C7EA4B" w14:textId="35D2658A" w:rsidR="000F3A66" w:rsidRPr="005B1C8C" w:rsidDel="00012D1C" w:rsidRDefault="000F3A66" w:rsidP="00947DBD">
            <w:pPr>
              <w:spacing w:after="0" w:line="240" w:lineRule="auto"/>
              <w:rPr>
                <w:del w:id="6923" w:author="tao huang" w:date="2018-10-27T22:47:00Z"/>
                <w:rFonts w:eastAsia="Times New Roman" w:cs="Times New Roman"/>
                <w:sz w:val="22"/>
              </w:rPr>
            </w:pPr>
            <w:del w:id="6924" w:author="tao huang" w:date="2018-10-27T22:47:00Z">
              <w:r w:rsidRPr="005B1C8C" w:rsidDel="00012D1C">
                <w:rPr>
                  <w:rFonts w:eastAsia="Times New Roman" w:cs="Times New Roman"/>
                  <w:sz w:val="22"/>
                </w:rPr>
                <w:delText>Face Tissue</w:delText>
              </w:r>
            </w:del>
          </w:p>
        </w:tc>
        <w:tc>
          <w:tcPr>
            <w:tcW w:w="1320" w:type="dxa"/>
            <w:tcBorders>
              <w:top w:val="nil"/>
              <w:left w:val="nil"/>
              <w:bottom w:val="nil"/>
              <w:right w:val="nil"/>
            </w:tcBorders>
            <w:shd w:val="clear" w:color="auto" w:fill="auto"/>
            <w:noWrap/>
            <w:vAlign w:val="center"/>
            <w:hideMark/>
          </w:tcPr>
          <w:p w14:paraId="54740E98" w14:textId="638E227E" w:rsidR="000F3A66" w:rsidRPr="005B1C8C" w:rsidDel="00012D1C" w:rsidRDefault="000F3A66" w:rsidP="008B3A98">
            <w:pPr>
              <w:spacing w:after="0" w:line="240" w:lineRule="auto"/>
              <w:jc w:val="right"/>
              <w:rPr>
                <w:del w:id="6925" w:author="tao huang" w:date="2018-10-27T22:47:00Z"/>
                <w:rFonts w:eastAsia="Times New Roman" w:cs="Times New Roman"/>
                <w:sz w:val="22"/>
              </w:rPr>
            </w:pPr>
            <w:del w:id="6926" w:author="tao huang" w:date="2018-10-27T22:47:00Z">
              <w:r w:rsidRPr="005B1C8C" w:rsidDel="00012D1C">
                <w:rPr>
                  <w:rFonts w:eastAsia="Times New Roman" w:cs="Times New Roman"/>
                  <w:sz w:val="22"/>
                </w:rPr>
                <w:delText>1.80%</w:delText>
              </w:r>
            </w:del>
          </w:p>
        </w:tc>
        <w:tc>
          <w:tcPr>
            <w:tcW w:w="1320" w:type="dxa"/>
            <w:tcBorders>
              <w:top w:val="nil"/>
              <w:left w:val="nil"/>
              <w:bottom w:val="nil"/>
              <w:right w:val="nil"/>
            </w:tcBorders>
            <w:shd w:val="clear" w:color="auto" w:fill="auto"/>
            <w:noWrap/>
            <w:vAlign w:val="center"/>
            <w:hideMark/>
          </w:tcPr>
          <w:p w14:paraId="0360C4C6" w14:textId="5ECE20ED" w:rsidR="000F3A66" w:rsidRPr="005B1C8C" w:rsidDel="00012D1C" w:rsidRDefault="000F3A66" w:rsidP="00947DBD">
            <w:pPr>
              <w:spacing w:after="0" w:line="240" w:lineRule="auto"/>
              <w:jc w:val="right"/>
              <w:rPr>
                <w:del w:id="6927" w:author="tao huang" w:date="2018-10-27T22:47:00Z"/>
                <w:rFonts w:eastAsia="Times New Roman" w:cs="Times New Roman"/>
                <w:sz w:val="22"/>
              </w:rPr>
            </w:pPr>
            <w:del w:id="6928" w:author="tao huang" w:date="2018-10-27T22:47:00Z">
              <w:r w:rsidRPr="005B1C8C" w:rsidDel="00012D1C">
                <w:rPr>
                  <w:rFonts w:eastAsia="Times New Roman" w:cs="Times New Roman"/>
                  <w:sz w:val="22"/>
                </w:rPr>
                <w:delText>-0.47%</w:delText>
              </w:r>
            </w:del>
          </w:p>
        </w:tc>
        <w:tc>
          <w:tcPr>
            <w:tcW w:w="2038" w:type="dxa"/>
            <w:tcBorders>
              <w:top w:val="nil"/>
              <w:left w:val="nil"/>
              <w:bottom w:val="nil"/>
              <w:right w:val="nil"/>
            </w:tcBorders>
            <w:shd w:val="clear" w:color="auto" w:fill="auto"/>
            <w:noWrap/>
            <w:vAlign w:val="center"/>
            <w:hideMark/>
          </w:tcPr>
          <w:p w14:paraId="32699475" w14:textId="24D2062E" w:rsidR="000F3A66" w:rsidRPr="005B1C8C" w:rsidDel="00012D1C" w:rsidRDefault="000F3A66" w:rsidP="00947DBD">
            <w:pPr>
              <w:spacing w:after="0" w:line="240" w:lineRule="auto"/>
              <w:rPr>
                <w:del w:id="6929" w:author="tao huang" w:date="2018-10-27T22:47:00Z"/>
                <w:rFonts w:eastAsia="Times New Roman" w:cs="Times New Roman"/>
                <w:sz w:val="22"/>
              </w:rPr>
            </w:pPr>
            <w:del w:id="6930" w:author="tao huang" w:date="2018-10-27T22:47:00Z">
              <w:r w:rsidRPr="005B1C8C" w:rsidDel="00012D1C">
                <w:rPr>
                  <w:rFonts w:eastAsia="Times New Roman" w:cs="Times New Roman"/>
                  <w:sz w:val="22"/>
                </w:rPr>
                <w:delText>Soup</w:delText>
              </w:r>
            </w:del>
          </w:p>
        </w:tc>
        <w:tc>
          <w:tcPr>
            <w:tcW w:w="1320" w:type="dxa"/>
            <w:tcBorders>
              <w:top w:val="nil"/>
              <w:left w:val="nil"/>
              <w:bottom w:val="nil"/>
              <w:right w:val="nil"/>
            </w:tcBorders>
            <w:shd w:val="clear" w:color="auto" w:fill="auto"/>
            <w:noWrap/>
            <w:vAlign w:val="center"/>
            <w:hideMark/>
          </w:tcPr>
          <w:p w14:paraId="17710CA5" w14:textId="2843E3A3" w:rsidR="000F3A66" w:rsidRPr="005B1C8C" w:rsidDel="00012D1C" w:rsidRDefault="000F3A66" w:rsidP="00947DBD">
            <w:pPr>
              <w:spacing w:after="0" w:line="240" w:lineRule="auto"/>
              <w:jc w:val="right"/>
              <w:rPr>
                <w:del w:id="6931" w:author="tao huang" w:date="2018-10-27T22:47:00Z"/>
                <w:rFonts w:eastAsia="Times New Roman" w:cs="Times New Roman"/>
                <w:sz w:val="22"/>
              </w:rPr>
            </w:pPr>
            <w:del w:id="6932" w:author="tao huang" w:date="2018-10-27T22:47:00Z">
              <w:r w:rsidRPr="005B1C8C" w:rsidDel="00012D1C">
                <w:rPr>
                  <w:rFonts w:eastAsia="Times New Roman" w:cs="Times New Roman"/>
                  <w:sz w:val="22"/>
                </w:rPr>
                <w:delText>1.03%</w:delText>
              </w:r>
            </w:del>
          </w:p>
        </w:tc>
        <w:tc>
          <w:tcPr>
            <w:tcW w:w="1320" w:type="dxa"/>
            <w:tcBorders>
              <w:top w:val="nil"/>
              <w:left w:val="nil"/>
              <w:bottom w:val="nil"/>
              <w:right w:val="nil"/>
            </w:tcBorders>
            <w:shd w:val="clear" w:color="auto" w:fill="auto"/>
            <w:noWrap/>
            <w:vAlign w:val="center"/>
            <w:hideMark/>
          </w:tcPr>
          <w:p w14:paraId="66FEDBFF" w14:textId="4F809E49" w:rsidR="000F3A66" w:rsidRPr="005B1C8C" w:rsidDel="00012D1C" w:rsidRDefault="000F3A66" w:rsidP="00947DBD">
            <w:pPr>
              <w:spacing w:after="0" w:line="240" w:lineRule="auto"/>
              <w:jc w:val="right"/>
              <w:rPr>
                <w:del w:id="6933" w:author="tao huang" w:date="2018-10-27T22:47:00Z"/>
                <w:rFonts w:eastAsia="Times New Roman" w:cs="Times New Roman"/>
                <w:sz w:val="22"/>
              </w:rPr>
            </w:pPr>
            <w:del w:id="6934" w:author="tao huang" w:date="2018-10-27T22:47:00Z">
              <w:r w:rsidRPr="005B1C8C" w:rsidDel="00012D1C">
                <w:rPr>
                  <w:rFonts w:eastAsia="Times New Roman" w:cs="Times New Roman"/>
                  <w:sz w:val="22"/>
                </w:rPr>
                <w:delText>-3.29%</w:delText>
              </w:r>
            </w:del>
          </w:p>
        </w:tc>
      </w:tr>
      <w:tr w:rsidR="00D3081C" w:rsidRPr="005B1C8C" w:rsidDel="00012D1C" w14:paraId="7DAD6DAA" w14:textId="667B6857" w:rsidTr="004B3F08">
        <w:trPr>
          <w:trHeight w:val="20"/>
          <w:del w:id="6935" w:author="tao huang" w:date="2018-10-27T22:47:00Z"/>
        </w:trPr>
        <w:tc>
          <w:tcPr>
            <w:tcW w:w="2268" w:type="dxa"/>
            <w:tcBorders>
              <w:top w:val="nil"/>
              <w:left w:val="nil"/>
              <w:bottom w:val="nil"/>
              <w:right w:val="nil"/>
            </w:tcBorders>
            <w:shd w:val="clear" w:color="auto" w:fill="auto"/>
            <w:noWrap/>
            <w:vAlign w:val="center"/>
            <w:hideMark/>
          </w:tcPr>
          <w:p w14:paraId="00A045C6" w14:textId="3C0CBA3A" w:rsidR="000F3A66" w:rsidRPr="005B1C8C" w:rsidDel="00012D1C" w:rsidRDefault="000F3A66" w:rsidP="00947DBD">
            <w:pPr>
              <w:spacing w:after="0" w:line="240" w:lineRule="auto"/>
              <w:rPr>
                <w:del w:id="6936" w:author="tao huang" w:date="2018-10-27T22:47:00Z"/>
                <w:rFonts w:eastAsia="Times New Roman" w:cs="Times New Roman"/>
                <w:sz w:val="22"/>
              </w:rPr>
            </w:pPr>
            <w:del w:id="6937" w:author="tao huang" w:date="2018-10-27T22:47:00Z">
              <w:r w:rsidRPr="005B1C8C" w:rsidDel="00012D1C">
                <w:rPr>
                  <w:rFonts w:eastAsia="Times New Roman" w:cs="Times New Roman"/>
                  <w:sz w:val="22"/>
                </w:rPr>
                <w:delText>Frozen Dinner</w:delText>
              </w:r>
            </w:del>
          </w:p>
        </w:tc>
        <w:tc>
          <w:tcPr>
            <w:tcW w:w="1320" w:type="dxa"/>
            <w:tcBorders>
              <w:top w:val="nil"/>
              <w:left w:val="nil"/>
              <w:bottom w:val="nil"/>
              <w:right w:val="nil"/>
            </w:tcBorders>
            <w:shd w:val="clear" w:color="auto" w:fill="auto"/>
            <w:noWrap/>
            <w:vAlign w:val="center"/>
            <w:hideMark/>
          </w:tcPr>
          <w:p w14:paraId="1FA174FA" w14:textId="4F510BE6" w:rsidR="000F3A66" w:rsidRPr="005B1C8C" w:rsidDel="00012D1C" w:rsidRDefault="000F3A66" w:rsidP="008B3A98">
            <w:pPr>
              <w:spacing w:after="0" w:line="240" w:lineRule="auto"/>
              <w:jc w:val="right"/>
              <w:rPr>
                <w:del w:id="6938" w:author="tao huang" w:date="2018-10-27T22:47:00Z"/>
                <w:rFonts w:eastAsia="Times New Roman" w:cs="Times New Roman"/>
                <w:sz w:val="22"/>
              </w:rPr>
            </w:pPr>
            <w:del w:id="6939" w:author="tao huang" w:date="2018-10-27T22:47:00Z">
              <w:r w:rsidRPr="005B1C8C" w:rsidDel="00012D1C">
                <w:rPr>
                  <w:rFonts w:eastAsia="Times New Roman" w:cs="Times New Roman"/>
                  <w:sz w:val="22"/>
                </w:rPr>
                <w:delText>-0.67%</w:delText>
              </w:r>
            </w:del>
          </w:p>
        </w:tc>
        <w:tc>
          <w:tcPr>
            <w:tcW w:w="1320" w:type="dxa"/>
            <w:tcBorders>
              <w:top w:val="nil"/>
              <w:left w:val="nil"/>
              <w:bottom w:val="nil"/>
              <w:right w:val="nil"/>
            </w:tcBorders>
            <w:shd w:val="clear" w:color="auto" w:fill="auto"/>
            <w:noWrap/>
            <w:vAlign w:val="center"/>
            <w:hideMark/>
          </w:tcPr>
          <w:p w14:paraId="10116F92" w14:textId="734265AC" w:rsidR="000F3A66" w:rsidRPr="005B1C8C" w:rsidDel="00012D1C" w:rsidRDefault="000F3A66" w:rsidP="00947DBD">
            <w:pPr>
              <w:spacing w:after="0" w:line="240" w:lineRule="auto"/>
              <w:jc w:val="right"/>
              <w:rPr>
                <w:del w:id="6940" w:author="tao huang" w:date="2018-10-27T22:47:00Z"/>
                <w:rFonts w:eastAsia="Times New Roman" w:cs="Times New Roman"/>
                <w:sz w:val="22"/>
              </w:rPr>
            </w:pPr>
            <w:del w:id="6941" w:author="tao huang" w:date="2018-10-27T22:47:00Z">
              <w:r w:rsidRPr="005B1C8C" w:rsidDel="00012D1C">
                <w:rPr>
                  <w:rFonts w:eastAsia="Times New Roman" w:cs="Times New Roman"/>
                  <w:sz w:val="22"/>
                </w:rPr>
                <w:delText>-0.70%</w:delText>
              </w:r>
            </w:del>
          </w:p>
        </w:tc>
        <w:tc>
          <w:tcPr>
            <w:tcW w:w="2038" w:type="dxa"/>
            <w:tcBorders>
              <w:top w:val="nil"/>
              <w:left w:val="nil"/>
              <w:bottom w:val="nil"/>
              <w:right w:val="nil"/>
            </w:tcBorders>
            <w:shd w:val="clear" w:color="auto" w:fill="auto"/>
            <w:noWrap/>
            <w:vAlign w:val="center"/>
            <w:hideMark/>
          </w:tcPr>
          <w:p w14:paraId="07F1DD5E" w14:textId="55435FA2" w:rsidR="000F3A66" w:rsidRPr="005B1C8C" w:rsidDel="00012D1C" w:rsidRDefault="000F3A66" w:rsidP="00947DBD">
            <w:pPr>
              <w:spacing w:after="0" w:line="240" w:lineRule="auto"/>
              <w:rPr>
                <w:del w:id="6942" w:author="tao huang" w:date="2018-10-27T22:47:00Z"/>
                <w:rFonts w:eastAsia="Times New Roman" w:cs="Times New Roman"/>
                <w:sz w:val="22"/>
              </w:rPr>
            </w:pPr>
            <w:del w:id="6943" w:author="tao huang" w:date="2018-10-27T22:47:00Z">
              <w:r w:rsidRPr="005B1C8C" w:rsidDel="00012D1C">
                <w:rPr>
                  <w:rFonts w:eastAsia="Times New Roman" w:cs="Times New Roman"/>
                  <w:sz w:val="22"/>
                </w:rPr>
                <w:delText>Spaghetti sauce</w:delText>
              </w:r>
            </w:del>
          </w:p>
        </w:tc>
        <w:tc>
          <w:tcPr>
            <w:tcW w:w="1320" w:type="dxa"/>
            <w:tcBorders>
              <w:top w:val="nil"/>
              <w:left w:val="nil"/>
              <w:bottom w:val="nil"/>
              <w:right w:val="nil"/>
            </w:tcBorders>
            <w:shd w:val="clear" w:color="auto" w:fill="auto"/>
            <w:noWrap/>
            <w:vAlign w:val="center"/>
            <w:hideMark/>
          </w:tcPr>
          <w:p w14:paraId="64C60626" w14:textId="14B8B647" w:rsidR="000F3A66" w:rsidRPr="005B1C8C" w:rsidDel="00012D1C" w:rsidRDefault="000F3A66" w:rsidP="00947DBD">
            <w:pPr>
              <w:spacing w:after="0" w:line="240" w:lineRule="auto"/>
              <w:jc w:val="right"/>
              <w:rPr>
                <w:del w:id="6944" w:author="tao huang" w:date="2018-10-27T22:47:00Z"/>
                <w:rFonts w:eastAsia="Times New Roman" w:cs="Times New Roman"/>
                <w:sz w:val="22"/>
              </w:rPr>
            </w:pPr>
            <w:del w:id="6945" w:author="tao huang" w:date="2018-10-27T22:47:00Z">
              <w:r w:rsidRPr="005B1C8C" w:rsidDel="00012D1C">
                <w:rPr>
                  <w:rFonts w:eastAsia="Times New Roman" w:cs="Times New Roman"/>
                  <w:sz w:val="22"/>
                </w:rPr>
                <w:delText>1.61%</w:delText>
              </w:r>
            </w:del>
          </w:p>
        </w:tc>
        <w:tc>
          <w:tcPr>
            <w:tcW w:w="1320" w:type="dxa"/>
            <w:tcBorders>
              <w:top w:val="nil"/>
              <w:left w:val="nil"/>
              <w:bottom w:val="nil"/>
              <w:right w:val="nil"/>
            </w:tcBorders>
            <w:shd w:val="clear" w:color="auto" w:fill="auto"/>
            <w:noWrap/>
            <w:vAlign w:val="center"/>
            <w:hideMark/>
          </w:tcPr>
          <w:p w14:paraId="1BE6BB55" w14:textId="55EC54BB" w:rsidR="000F3A66" w:rsidRPr="005B1C8C" w:rsidDel="00012D1C" w:rsidRDefault="000F3A66" w:rsidP="00947DBD">
            <w:pPr>
              <w:spacing w:after="0" w:line="240" w:lineRule="auto"/>
              <w:jc w:val="right"/>
              <w:rPr>
                <w:del w:id="6946" w:author="tao huang" w:date="2018-10-27T22:47:00Z"/>
                <w:rFonts w:eastAsia="Times New Roman" w:cs="Times New Roman"/>
                <w:sz w:val="22"/>
              </w:rPr>
            </w:pPr>
            <w:del w:id="6947" w:author="tao huang" w:date="2018-10-27T22:47:00Z">
              <w:r w:rsidRPr="005B1C8C" w:rsidDel="00012D1C">
                <w:rPr>
                  <w:rFonts w:eastAsia="Times New Roman" w:cs="Times New Roman"/>
                  <w:sz w:val="22"/>
                </w:rPr>
                <w:delText>1.67%</w:delText>
              </w:r>
            </w:del>
          </w:p>
        </w:tc>
      </w:tr>
      <w:tr w:rsidR="00D3081C" w:rsidRPr="005B1C8C" w:rsidDel="00012D1C" w14:paraId="6D71E339" w14:textId="54E1FB29" w:rsidTr="004B3F08">
        <w:trPr>
          <w:trHeight w:val="20"/>
          <w:del w:id="6948" w:author="tao huang" w:date="2018-10-27T22:47:00Z"/>
        </w:trPr>
        <w:tc>
          <w:tcPr>
            <w:tcW w:w="2268" w:type="dxa"/>
            <w:tcBorders>
              <w:top w:val="nil"/>
              <w:left w:val="nil"/>
              <w:bottom w:val="nil"/>
              <w:right w:val="nil"/>
            </w:tcBorders>
            <w:shd w:val="clear" w:color="auto" w:fill="auto"/>
            <w:noWrap/>
            <w:vAlign w:val="center"/>
            <w:hideMark/>
          </w:tcPr>
          <w:p w14:paraId="0154FF09" w14:textId="275ECCB7" w:rsidR="000F3A66" w:rsidRPr="005B1C8C" w:rsidDel="00012D1C" w:rsidRDefault="000F3A66" w:rsidP="00947DBD">
            <w:pPr>
              <w:spacing w:after="0" w:line="240" w:lineRule="auto"/>
              <w:rPr>
                <w:del w:id="6949" w:author="tao huang" w:date="2018-10-27T22:47:00Z"/>
                <w:rFonts w:eastAsia="Times New Roman" w:cs="Times New Roman"/>
                <w:sz w:val="22"/>
              </w:rPr>
            </w:pPr>
            <w:del w:id="6950" w:author="tao huang" w:date="2018-10-27T22:47:00Z">
              <w:r w:rsidRPr="005B1C8C" w:rsidDel="00012D1C">
                <w:rPr>
                  <w:rFonts w:eastAsia="Times New Roman" w:cs="Times New Roman"/>
                  <w:sz w:val="22"/>
                </w:rPr>
                <w:delText>Frozen pizza</w:delText>
              </w:r>
            </w:del>
          </w:p>
        </w:tc>
        <w:tc>
          <w:tcPr>
            <w:tcW w:w="1320" w:type="dxa"/>
            <w:tcBorders>
              <w:top w:val="nil"/>
              <w:left w:val="nil"/>
              <w:bottom w:val="nil"/>
              <w:right w:val="nil"/>
            </w:tcBorders>
            <w:shd w:val="clear" w:color="auto" w:fill="auto"/>
            <w:noWrap/>
            <w:vAlign w:val="center"/>
            <w:hideMark/>
          </w:tcPr>
          <w:p w14:paraId="34C89B84" w14:textId="7AE04CA9" w:rsidR="000F3A66" w:rsidRPr="005B1C8C" w:rsidDel="00012D1C" w:rsidRDefault="000F3A66" w:rsidP="008B3A98">
            <w:pPr>
              <w:spacing w:after="0" w:line="240" w:lineRule="auto"/>
              <w:jc w:val="right"/>
              <w:rPr>
                <w:del w:id="6951" w:author="tao huang" w:date="2018-10-27T22:47:00Z"/>
                <w:rFonts w:eastAsia="Times New Roman" w:cs="Times New Roman"/>
                <w:sz w:val="22"/>
              </w:rPr>
            </w:pPr>
            <w:del w:id="6952" w:author="tao huang" w:date="2018-10-27T22:47:00Z">
              <w:r w:rsidRPr="005B1C8C" w:rsidDel="00012D1C">
                <w:rPr>
                  <w:rFonts w:eastAsia="Times New Roman" w:cs="Times New Roman"/>
                  <w:sz w:val="22"/>
                </w:rPr>
                <w:delText>-1.71%</w:delText>
              </w:r>
            </w:del>
          </w:p>
        </w:tc>
        <w:tc>
          <w:tcPr>
            <w:tcW w:w="1320" w:type="dxa"/>
            <w:tcBorders>
              <w:top w:val="nil"/>
              <w:left w:val="nil"/>
              <w:bottom w:val="nil"/>
              <w:right w:val="nil"/>
            </w:tcBorders>
            <w:shd w:val="clear" w:color="auto" w:fill="auto"/>
            <w:noWrap/>
            <w:vAlign w:val="center"/>
            <w:hideMark/>
          </w:tcPr>
          <w:p w14:paraId="0F02E6FB" w14:textId="09E9FAD7" w:rsidR="000F3A66" w:rsidRPr="005B1C8C" w:rsidDel="00012D1C" w:rsidRDefault="000F3A66" w:rsidP="00947DBD">
            <w:pPr>
              <w:spacing w:after="0" w:line="240" w:lineRule="auto"/>
              <w:jc w:val="right"/>
              <w:rPr>
                <w:del w:id="6953" w:author="tao huang" w:date="2018-10-27T22:47:00Z"/>
                <w:rFonts w:eastAsia="Times New Roman" w:cs="Times New Roman"/>
                <w:sz w:val="22"/>
              </w:rPr>
            </w:pPr>
            <w:del w:id="6954" w:author="tao huang" w:date="2018-10-27T22:47:00Z">
              <w:r w:rsidRPr="005B1C8C" w:rsidDel="00012D1C">
                <w:rPr>
                  <w:rFonts w:eastAsia="Times New Roman" w:cs="Times New Roman"/>
                  <w:sz w:val="22"/>
                </w:rPr>
                <w:delText>-1.73%</w:delText>
              </w:r>
            </w:del>
          </w:p>
        </w:tc>
        <w:tc>
          <w:tcPr>
            <w:tcW w:w="2038" w:type="dxa"/>
            <w:tcBorders>
              <w:top w:val="nil"/>
              <w:left w:val="nil"/>
              <w:bottom w:val="nil"/>
              <w:right w:val="nil"/>
            </w:tcBorders>
            <w:shd w:val="clear" w:color="auto" w:fill="auto"/>
            <w:noWrap/>
            <w:vAlign w:val="center"/>
            <w:hideMark/>
          </w:tcPr>
          <w:p w14:paraId="7D63E9DC" w14:textId="7048BEED" w:rsidR="000F3A66" w:rsidRPr="005B1C8C" w:rsidDel="00012D1C" w:rsidRDefault="000F3A66" w:rsidP="00947DBD">
            <w:pPr>
              <w:spacing w:after="0" w:line="240" w:lineRule="auto"/>
              <w:rPr>
                <w:del w:id="6955" w:author="tao huang" w:date="2018-10-27T22:47:00Z"/>
                <w:rFonts w:eastAsia="Times New Roman" w:cs="Times New Roman"/>
                <w:sz w:val="22"/>
              </w:rPr>
            </w:pPr>
            <w:del w:id="6956" w:author="tao huang" w:date="2018-10-27T22:47:00Z">
              <w:r w:rsidRPr="005B1C8C" w:rsidDel="00012D1C">
                <w:rPr>
                  <w:rFonts w:eastAsia="Times New Roman" w:cs="Times New Roman"/>
                  <w:sz w:val="22"/>
                </w:rPr>
                <w:delText>Sugar substitutes</w:delText>
              </w:r>
            </w:del>
          </w:p>
        </w:tc>
        <w:tc>
          <w:tcPr>
            <w:tcW w:w="1320" w:type="dxa"/>
            <w:tcBorders>
              <w:top w:val="nil"/>
              <w:left w:val="nil"/>
              <w:bottom w:val="nil"/>
              <w:right w:val="nil"/>
            </w:tcBorders>
            <w:shd w:val="clear" w:color="auto" w:fill="auto"/>
            <w:noWrap/>
            <w:vAlign w:val="center"/>
            <w:hideMark/>
          </w:tcPr>
          <w:p w14:paraId="7D0F87BB" w14:textId="31D18C79" w:rsidR="000F3A66" w:rsidRPr="005B1C8C" w:rsidDel="00012D1C" w:rsidRDefault="000F3A66" w:rsidP="00947DBD">
            <w:pPr>
              <w:spacing w:after="0" w:line="240" w:lineRule="auto"/>
              <w:jc w:val="right"/>
              <w:rPr>
                <w:del w:id="6957" w:author="tao huang" w:date="2018-10-27T22:47:00Z"/>
                <w:rFonts w:eastAsia="Times New Roman" w:cs="Times New Roman"/>
                <w:sz w:val="22"/>
              </w:rPr>
            </w:pPr>
            <w:del w:id="6958" w:author="tao huang" w:date="2018-10-27T22:47:00Z">
              <w:r w:rsidRPr="005B1C8C" w:rsidDel="00012D1C">
                <w:rPr>
                  <w:rFonts w:eastAsia="Times New Roman" w:cs="Times New Roman"/>
                  <w:sz w:val="22"/>
                </w:rPr>
                <w:delText>0.39%</w:delText>
              </w:r>
            </w:del>
          </w:p>
        </w:tc>
        <w:tc>
          <w:tcPr>
            <w:tcW w:w="1320" w:type="dxa"/>
            <w:tcBorders>
              <w:top w:val="nil"/>
              <w:left w:val="nil"/>
              <w:bottom w:val="nil"/>
              <w:right w:val="nil"/>
            </w:tcBorders>
            <w:shd w:val="clear" w:color="auto" w:fill="auto"/>
            <w:noWrap/>
            <w:vAlign w:val="center"/>
            <w:hideMark/>
          </w:tcPr>
          <w:p w14:paraId="57D6FB41" w14:textId="4F06D9E5" w:rsidR="000F3A66" w:rsidRPr="005B1C8C" w:rsidDel="00012D1C" w:rsidRDefault="000F3A66" w:rsidP="00947DBD">
            <w:pPr>
              <w:spacing w:after="0" w:line="240" w:lineRule="auto"/>
              <w:jc w:val="right"/>
              <w:rPr>
                <w:del w:id="6959" w:author="tao huang" w:date="2018-10-27T22:47:00Z"/>
                <w:rFonts w:eastAsia="Times New Roman" w:cs="Times New Roman"/>
                <w:sz w:val="22"/>
              </w:rPr>
            </w:pPr>
            <w:del w:id="6960" w:author="tao huang" w:date="2018-10-27T22:47:00Z">
              <w:r w:rsidRPr="005B1C8C" w:rsidDel="00012D1C">
                <w:rPr>
                  <w:rFonts w:eastAsia="Times New Roman" w:cs="Times New Roman"/>
                  <w:sz w:val="22"/>
                </w:rPr>
                <w:delText>3.41%</w:delText>
              </w:r>
            </w:del>
          </w:p>
        </w:tc>
      </w:tr>
      <w:tr w:rsidR="00D3081C" w:rsidRPr="005B1C8C" w:rsidDel="00012D1C" w14:paraId="25470583" w14:textId="4B849DEE" w:rsidTr="004B3F08">
        <w:trPr>
          <w:trHeight w:val="20"/>
          <w:del w:id="6961" w:author="tao huang" w:date="2018-10-27T22:47:00Z"/>
        </w:trPr>
        <w:tc>
          <w:tcPr>
            <w:tcW w:w="2268" w:type="dxa"/>
            <w:tcBorders>
              <w:top w:val="nil"/>
              <w:left w:val="nil"/>
              <w:bottom w:val="nil"/>
              <w:right w:val="nil"/>
            </w:tcBorders>
            <w:shd w:val="clear" w:color="auto" w:fill="auto"/>
            <w:noWrap/>
            <w:vAlign w:val="center"/>
            <w:hideMark/>
          </w:tcPr>
          <w:p w14:paraId="4526F027" w14:textId="7C6D2CFB" w:rsidR="000F3A66" w:rsidRPr="005B1C8C" w:rsidDel="00012D1C" w:rsidRDefault="000F3A66" w:rsidP="00947DBD">
            <w:pPr>
              <w:spacing w:after="0" w:line="240" w:lineRule="auto"/>
              <w:rPr>
                <w:del w:id="6962" w:author="tao huang" w:date="2018-10-27T22:47:00Z"/>
                <w:rFonts w:eastAsia="Times New Roman" w:cs="Times New Roman"/>
                <w:sz w:val="22"/>
              </w:rPr>
            </w:pPr>
            <w:del w:id="6963" w:author="tao huang" w:date="2018-10-27T22:47:00Z">
              <w:r w:rsidRPr="005B1C8C" w:rsidDel="00012D1C">
                <w:rPr>
                  <w:rFonts w:eastAsia="Times New Roman" w:cs="Times New Roman"/>
                  <w:sz w:val="22"/>
                </w:rPr>
                <w:delText>Household Cleaner</w:delText>
              </w:r>
            </w:del>
          </w:p>
        </w:tc>
        <w:tc>
          <w:tcPr>
            <w:tcW w:w="1320" w:type="dxa"/>
            <w:tcBorders>
              <w:top w:val="nil"/>
              <w:left w:val="nil"/>
              <w:bottom w:val="nil"/>
              <w:right w:val="nil"/>
            </w:tcBorders>
            <w:shd w:val="clear" w:color="auto" w:fill="auto"/>
            <w:noWrap/>
            <w:vAlign w:val="center"/>
            <w:hideMark/>
          </w:tcPr>
          <w:p w14:paraId="01D7D81F" w14:textId="03639844" w:rsidR="000F3A66" w:rsidRPr="005B1C8C" w:rsidDel="00012D1C" w:rsidRDefault="000F3A66" w:rsidP="008B3A98">
            <w:pPr>
              <w:spacing w:after="0" w:line="240" w:lineRule="auto"/>
              <w:jc w:val="right"/>
              <w:rPr>
                <w:del w:id="6964" w:author="tao huang" w:date="2018-10-27T22:47:00Z"/>
                <w:rFonts w:eastAsia="Times New Roman" w:cs="Times New Roman"/>
                <w:sz w:val="22"/>
              </w:rPr>
            </w:pPr>
            <w:del w:id="6965" w:author="tao huang" w:date="2018-10-27T22:47:00Z">
              <w:r w:rsidRPr="005B1C8C" w:rsidDel="00012D1C">
                <w:rPr>
                  <w:rFonts w:eastAsia="Times New Roman" w:cs="Times New Roman"/>
                  <w:sz w:val="22"/>
                </w:rPr>
                <w:delText>1.25%</w:delText>
              </w:r>
            </w:del>
          </w:p>
        </w:tc>
        <w:tc>
          <w:tcPr>
            <w:tcW w:w="1320" w:type="dxa"/>
            <w:tcBorders>
              <w:top w:val="nil"/>
              <w:left w:val="nil"/>
              <w:bottom w:val="nil"/>
              <w:right w:val="nil"/>
            </w:tcBorders>
            <w:shd w:val="clear" w:color="auto" w:fill="auto"/>
            <w:noWrap/>
            <w:vAlign w:val="center"/>
            <w:hideMark/>
          </w:tcPr>
          <w:p w14:paraId="508AC978" w14:textId="1ED51E94" w:rsidR="000F3A66" w:rsidRPr="005B1C8C" w:rsidDel="00012D1C" w:rsidRDefault="000F3A66" w:rsidP="00947DBD">
            <w:pPr>
              <w:spacing w:after="0" w:line="240" w:lineRule="auto"/>
              <w:jc w:val="right"/>
              <w:rPr>
                <w:del w:id="6966" w:author="tao huang" w:date="2018-10-27T22:47:00Z"/>
                <w:rFonts w:eastAsia="Times New Roman" w:cs="Times New Roman"/>
                <w:sz w:val="22"/>
              </w:rPr>
            </w:pPr>
            <w:del w:id="6967" w:author="tao huang" w:date="2018-10-27T22:47:00Z">
              <w:r w:rsidRPr="005B1C8C" w:rsidDel="00012D1C">
                <w:rPr>
                  <w:rFonts w:eastAsia="Times New Roman" w:cs="Times New Roman"/>
                  <w:sz w:val="22"/>
                </w:rPr>
                <w:delText>0.72%</w:delText>
              </w:r>
            </w:del>
          </w:p>
        </w:tc>
        <w:tc>
          <w:tcPr>
            <w:tcW w:w="2038" w:type="dxa"/>
            <w:tcBorders>
              <w:top w:val="nil"/>
              <w:left w:val="nil"/>
              <w:bottom w:val="nil"/>
              <w:right w:val="nil"/>
            </w:tcBorders>
            <w:shd w:val="clear" w:color="auto" w:fill="auto"/>
            <w:noWrap/>
            <w:vAlign w:val="center"/>
            <w:hideMark/>
          </w:tcPr>
          <w:p w14:paraId="775FE0E0" w14:textId="7102DE3E" w:rsidR="000F3A66" w:rsidRPr="005B1C8C" w:rsidDel="00012D1C" w:rsidRDefault="000F3A66" w:rsidP="00947DBD">
            <w:pPr>
              <w:spacing w:after="0" w:line="240" w:lineRule="auto"/>
              <w:rPr>
                <w:del w:id="6968" w:author="tao huang" w:date="2018-10-27T22:47:00Z"/>
                <w:rFonts w:eastAsia="Times New Roman" w:cs="Times New Roman"/>
                <w:sz w:val="22"/>
              </w:rPr>
            </w:pPr>
            <w:del w:id="6969" w:author="tao huang" w:date="2018-10-27T22:47:00Z">
              <w:r w:rsidRPr="005B1C8C" w:rsidDel="00012D1C">
                <w:rPr>
                  <w:rFonts w:eastAsia="Times New Roman" w:cs="Times New Roman"/>
                  <w:sz w:val="22"/>
                </w:rPr>
                <w:delText>Toilet Tissue</w:delText>
              </w:r>
            </w:del>
          </w:p>
        </w:tc>
        <w:tc>
          <w:tcPr>
            <w:tcW w:w="1320" w:type="dxa"/>
            <w:tcBorders>
              <w:top w:val="nil"/>
              <w:left w:val="nil"/>
              <w:bottom w:val="nil"/>
              <w:right w:val="nil"/>
            </w:tcBorders>
            <w:shd w:val="clear" w:color="auto" w:fill="auto"/>
            <w:noWrap/>
            <w:vAlign w:val="center"/>
            <w:hideMark/>
          </w:tcPr>
          <w:p w14:paraId="3442F1E1" w14:textId="1614DF7F" w:rsidR="000F3A66" w:rsidRPr="005B1C8C" w:rsidDel="00012D1C" w:rsidRDefault="000F3A66" w:rsidP="00947DBD">
            <w:pPr>
              <w:spacing w:after="0" w:line="240" w:lineRule="auto"/>
              <w:jc w:val="right"/>
              <w:rPr>
                <w:del w:id="6970" w:author="tao huang" w:date="2018-10-27T22:47:00Z"/>
                <w:rFonts w:eastAsia="Times New Roman" w:cs="Times New Roman"/>
                <w:sz w:val="22"/>
              </w:rPr>
            </w:pPr>
            <w:del w:id="6971" w:author="tao huang" w:date="2018-10-27T22:47:00Z">
              <w:r w:rsidRPr="005B1C8C" w:rsidDel="00012D1C">
                <w:rPr>
                  <w:rFonts w:eastAsia="Times New Roman" w:cs="Times New Roman"/>
                  <w:sz w:val="22"/>
                </w:rPr>
                <w:delText>0.04%</w:delText>
              </w:r>
            </w:del>
          </w:p>
        </w:tc>
        <w:tc>
          <w:tcPr>
            <w:tcW w:w="1320" w:type="dxa"/>
            <w:tcBorders>
              <w:top w:val="nil"/>
              <w:left w:val="nil"/>
              <w:bottom w:val="nil"/>
              <w:right w:val="nil"/>
            </w:tcBorders>
            <w:shd w:val="clear" w:color="auto" w:fill="auto"/>
            <w:noWrap/>
            <w:vAlign w:val="center"/>
            <w:hideMark/>
          </w:tcPr>
          <w:p w14:paraId="07460C00" w14:textId="39CEBF10" w:rsidR="000F3A66" w:rsidRPr="005B1C8C" w:rsidDel="00012D1C" w:rsidRDefault="000F3A66" w:rsidP="00947DBD">
            <w:pPr>
              <w:spacing w:after="0" w:line="240" w:lineRule="auto"/>
              <w:jc w:val="right"/>
              <w:rPr>
                <w:del w:id="6972" w:author="tao huang" w:date="2018-10-27T22:47:00Z"/>
                <w:rFonts w:eastAsia="Times New Roman" w:cs="Times New Roman"/>
                <w:sz w:val="22"/>
              </w:rPr>
            </w:pPr>
            <w:del w:id="6973" w:author="tao huang" w:date="2018-10-27T22:47:00Z">
              <w:r w:rsidRPr="005B1C8C" w:rsidDel="00012D1C">
                <w:rPr>
                  <w:rFonts w:eastAsia="Times New Roman" w:cs="Times New Roman"/>
                  <w:sz w:val="22"/>
                </w:rPr>
                <w:delText>2.45%</w:delText>
              </w:r>
            </w:del>
          </w:p>
        </w:tc>
      </w:tr>
      <w:tr w:rsidR="00D3081C" w:rsidRPr="005B1C8C" w:rsidDel="00012D1C" w14:paraId="1E6641A5" w14:textId="1719F840" w:rsidTr="004B3F08">
        <w:trPr>
          <w:trHeight w:val="20"/>
          <w:del w:id="6974" w:author="tao huang" w:date="2018-10-27T22:47:00Z"/>
        </w:trPr>
        <w:tc>
          <w:tcPr>
            <w:tcW w:w="2268" w:type="dxa"/>
            <w:tcBorders>
              <w:top w:val="nil"/>
              <w:left w:val="nil"/>
              <w:bottom w:val="nil"/>
              <w:right w:val="nil"/>
            </w:tcBorders>
            <w:shd w:val="clear" w:color="auto" w:fill="auto"/>
            <w:noWrap/>
            <w:vAlign w:val="center"/>
            <w:hideMark/>
          </w:tcPr>
          <w:p w14:paraId="30AB3E32" w14:textId="39AB9A7D" w:rsidR="000F3A66" w:rsidRPr="005B1C8C" w:rsidDel="00012D1C" w:rsidRDefault="000F3A66" w:rsidP="00947DBD">
            <w:pPr>
              <w:spacing w:after="0" w:line="240" w:lineRule="auto"/>
              <w:rPr>
                <w:del w:id="6975" w:author="tao huang" w:date="2018-10-27T22:47:00Z"/>
                <w:rFonts w:eastAsia="Times New Roman" w:cs="Times New Roman"/>
                <w:sz w:val="22"/>
              </w:rPr>
            </w:pPr>
            <w:del w:id="6976" w:author="tao huang" w:date="2018-10-27T22:47:00Z">
              <w:r w:rsidRPr="005B1C8C" w:rsidDel="00012D1C">
                <w:rPr>
                  <w:rFonts w:eastAsia="Times New Roman" w:cs="Times New Roman"/>
                  <w:sz w:val="22"/>
                </w:rPr>
                <w:delText>Hotdog</w:delText>
              </w:r>
            </w:del>
          </w:p>
        </w:tc>
        <w:tc>
          <w:tcPr>
            <w:tcW w:w="1320" w:type="dxa"/>
            <w:tcBorders>
              <w:top w:val="nil"/>
              <w:left w:val="nil"/>
              <w:bottom w:val="nil"/>
              <w:right w:val="nil"/>
            </w:tcBorders>
            <w:shd w:val="clear" w:color="auto" w:fill="auto"/>
            <w:noWrap/>
            <w:vAlign w:val="center"/>
            <w:hideMark/>
          </w:tcPr>
          <w:p w14:paraId="347DC235" w14:textId="07527DE3" w:rsidR="000F3A66" w:rsidRPr="005B1C8C" w:rsidDel="00012D1C" w:rsidRDefault="000F3A66" w:rsidP="008B3A98">
            <w:pPr>
              <w:spacing w:after="0" w:line="240" w:lineRule="auto"/>
              <w:jc w:val="right"/>
              <w:rPr>
                <w:del w:id="6977" w:author="tao huang" w:date="2018-10-27T22:47:00Z"/>
                <w:rFonts w:eastAsia="Times New Roman" w:cs="Times New Roman"/>
                <w:sz w:val="22"/>
              </w:rPr>
            </w:pPr>
            <w:del w:id="6978" w:author="tao huang" w:date="2018-10-27T22:47:00Z">
              <w:r w:rsidRPr="005B1C8C" w:rsidDel="00012D1C">
                <w:rPr>
                  <w:rFonts w:eastAsia="Times New Roman" w:cs="Times New Roman"/>
                  <w:sz w:val="22"/>
                </w:rPr>
                <w:delText>-0.44%</w:delText>
              </w:r>
            </w:del>
          </w:p>
        </w:tc>
        <w:tc>
          <w:tcPr>
            <w:tcW w:w="1320" w:type="dxa"/>
            <w:tcBorders>
              <w:top w:val="nil"/>
              <w:left w:val="nil"/>
              <w:bottom w:val="nil"/>
              <w:right w:val="nil"/>
            </w:tcBorders>
            <w:shd w:val="clear" w:color="auto" w:fill="auto"/>
            <w:noWrap/>
            <w:vAlign w:val="center"/>
            <w:hideMark/>
          </w:tcPr>
          <w:p w14:paraId="57902E04" w14:textId="02B42417" w:rsidR="000F3A66" w:rsidRPr="005B1C8C" w:rsidDel="00012D1C" w:rsidRDefault="000F3A66" w:rsidP="00947DBD">
            <w:pPr>
              <w:spacing w:after="0" w:line="240" w:lineRule="auto"/>
              <w:jc w:val="right"/>
              <w:rPr>
                <w:del w:id="6979" w:author="tao huang" w:date="2018-10-27T22:47:00Z"/>
                <w:rFonts w:eastAsia="Times New Roman" w:cs="Times New Roman"/>
                <w:sz w:val="22"/>
              </w:rPr>
            </w:pPr>
            <w:del w:id="6980" w:author="tao huang" w:date="2018-10-27T22:47:00Z">
              <w:r w:rsidRPr="005B1C8C" w:rsidDel="00012D1C">
                <w:rPr>
                  <w:rFonts w:eastAsia="Times New Roman" w:cs="Times New Roman"/>
                  <w:sz w:val="22"/>
                </w:rPr>
                <w:delText>-4.05%</w:delText>
              </w:r>
            </w:del>
          </w:p>
        </w:tc>
        <w:tc>
          <w:tcPr>
            <w:tcW w:w="2038" w:type="dxa"/>
            <w:tcBorders>
              <w:top w:val="nil"/>
              <w:left w:val="nil"/>
              <w:bottom w:val="nil"/>
              <w:right w:val="nil"/>
            </w:tcBorders>
            <w:shd w:val="clear" w:color="auto" w:fill="auto"/>
            <w:noWrap/>
            <w:vAlign w:val="center"/>
            <w:hideMark/>
          </w:tcPr>
          <w:p w14:paraId="51422339" w14:textId="53D949CA" w:rsidR="000F3A66" w:rsidRPr="005B1C8C" w:rsidDel="00012D1C" w:rsidRDefault="000F3A66" w:rsidP="00947DBD">
            <w:pPr>
              <w:spacing w:after="0" w:line="240" w:lineRule="auto"/>
              <w:rPr>
                <w:del w:id="6981" w:author="tao huang" w:date="2018-10-27T22:47:00Z"/>
                <w:rFonts w:eastAsia="Times New Roman" w:cs="Times New Roman"/>
                <w:sz w:val="22"/>
              </w:rPr>
            </w:pPr>
            <w:del w:id="6982" w:author="tao huang" w:date="2018-10-27T22:47:00Z">
              <w:r w:rsidRPr="005B1C8C" w:rsidDel="00012D1C">
                <w:rPr>
                  <w:rFonts w:eastAsia="Times New Roman" w:cs="Times New Roman"/>
                  <w:sz w:val="22"/>
                </w:rPr>
                <w:delText>Toothbrush</w:delText>
              </w:r>
            </w:del>
          </w:p>
        </w:tc>
        <w:tc>
          <w:tcPr>
            <w:tcW w:w="1320" w:type="dxa"/>
            <w:tcBorders>
              <w:top w:val="nil"/>
              <w:left w:val="nil"/>
              <w:bottom w:val="nil"/>
              <w:right w:val="nil"/>
            </w:tcBorders>
            <w:shd w:val="clear" w:color="auto" w:fill="auto"/>
            <w:noWrap/>
            <w:vAlign w:val="center"/>
            <w:hideMark/>
          </w:tcPr>
          <w:p w14:paraId="714E1E64" w14:textId="51F0B682" w:rsidR="000F3A66" w:rsidRPr="005B1C8C" w:rsidDel="00012D1C" w:rsidRDefault="000F3A66" w:rsidP="00947DBD">
            <w:pPr>
              <w:spacing w:after="0" w:line="240" w:lineRule="auto"/>
              <w:jc w:val="right"/>
              <w:rPr>
                <w:del w:id="6983" w:author="tao huang" w:date="2018-10-27T22:47:00Z"/>
                <w:rFonts w:eastAsia="Times New Roman" w:cs="Times New Roman"/>
                <w:sz w:val="22"/>
              </w:rPr>
            </w:pPr>
            <w:del w:id="6984" w:author="tao huang" w:date="2018-10-27T22:47:00Z">
              <w:r w:rsidRPr="005B1C8C" w:rsidDel="00012D1C">
                <w:rPr>
                  <w:rFonts w:eastAsia="Times New Roman" w:cs="Times New Roman"/>
                  <w:sz w:val="22"/>
                </w:rPr>
                <w:delText>-0.02%</w:delText>
              </w:r>
            </w:del>
          </w:p>
        </w:tc>
        <w:tc>
          <w:tcPr>
            <w:tcW w:w="1320" w:type="dxa"/>
            <w:tcBorders>
              <w:top w:val="nil"/>
              <w:left w:val="nil"/>
              <w:bottom w:val="nil"/>
              <w:right w:val="nil"/>
            </w:tcBorders>
            <w:shd w:val="clear" w:color="auto" w:fill="auto"/>
            <w:noWrap/>
            <w:vAlign w:val="center"/>
            <w:hideMark/>
          </w:tcPr>
          <w:p w14:paraId="5CF0D69E" w14:textId="1A9667D4" w:rsidR="000F3A66" w:rsidRPr="005B1C8C" w:rsidDel="00012D1C" w:rsidRDefault="000F3A66" w:rsidP="00947DBD">
            <w:pPr>
              <w:spacing w:after="0" w:line="240" w:lineRule="auto"/>
              <w:jc w:val="right"/>
              <w:rPr>
                <w:del w:id="6985" w:author="tao huang" w:date="2018-10-27T22:47:00Z"/>
                <w:rFonts w:eastAsia="Times New Roman" w:cs="Times New Roman"/>
                <w:sz w:val="22"/>
              </w:rPr>
            </w:pPr>
            <w:del w:id="6986" w:author="tao huang" w:date="2018-10-27T22:47:00Z">
              <w:r w:rsidRPr="005B1C8C" w:rsidDel="00012D1C">
                <w:rPr>
                  <w:rFonts w:eastAsia="Times New Roman" w:cs="Times New Roman"/>
                  <w:sz w:val="22"/>
                </w:rPr>
                <w:delText>-2.12%</w:delText>
              </w:r>
            </w:del>
          </w:p>
        </w:tc>
      </w:tr>
      <w:tr w:rsidR="00D3081C" w:rsidRPr="005B1C8C" w:rsidDel="00012D1C" w14:paraId="3841421A" w14:textId="6139D471" w:rsidTr="004B3F08">
        <w:trPr>
          <w:trHeight w:val="20"/>
          <w:del w:id="6987" w:author="tao huang" w:date="2018-10-27T22:47:00Z"/>
        </w:trPr>
        <w:tc>
          <w:tcPr>
            <w:tcW w:w="2268" w:type="dxa"/>
            <w:tcBorders>
              <w:top w:val="nil"/>
              <w:left w:val="nil"/>
              <w:bottom w:val="nil"/>
              <w:right w:val="nil"/>
            </w:tcBorders>
            <w:shd w:val="clear" w:color="auto" w:fill="auto"/>
            <w:noWrap/>
            <w:vAlign w:val="center"/>
            <w:hideMark/>
          </w:tcPr>
          <w:p w14:paraId="53F10D0A" w14:textId="5A55669F" w:rsidR="000F3A66" w:rsidRPr="005B1C8C" w:rsidDel="00012D1C" w:rsidRDefault="000F3A66" w:rsidP="00947DBD">
            <w:pPr>
              <w:spacing w:after="0" w:line="240" w:lineRule="auto"/>
              <w:rPr>
                <w:del w:id="6988" w:author="tao huang" w:date="2018-10-27T22:47:00Z"/>
                <w:rFonts w:eastAsia="Times New Roman" w:cs="Times New Roman"/>
                <w:sz w:val="22"/>
              </w:rPr>
            </w:pPr>
            <w:del w:id="6989" w:author="tao huang" w:date="2018-10-27T22:47:00Z">
              <w:r w:rsidRPr="005B1C8C" w:rsidDel="00012D1C">
                <w:rPr>
                  <w:rFonts w:eastAsia="Times New Roman" w:cs="Times New Roman"/>
                  <w:sz w:val="22"/>
                </w:rPr>
                <w:delText>Laundry Detergent</w:delText>
              </w:r>
            </w:del>
          </w:p>
        </w:tc>
        <w:tc>
          <w:tcPr>
            <w:tcW w:w="1320" w:type="dxa"/>
            <w:tcBorders>
              <w:top w:val="nil"/>
              <w:left w:val="nil"/>
              <w:bottom w:val="nil"/>
              <w:right w:val="nil"/>
            </w:tcBorders>
            <w:shd w:val="clear" w:color="auto" w:fill="auto"/>
            <w:noWrap/>
            <w:vAlign w:val="center"/>
            <w:hideMark/>
          </w:tcPr>
          <w:p w14:paraId="618E1804" w14:textId="194EC485" w:rsidR="000F3A66" w:rsidRPr="005B1C8C" w:rsidDel="00012D1C" w:rsidRDefault="000F3A66" w:rsidP="008B3A98">
            <w:pPr>
              <w:spacing w:after="0" w:line="240" w:lineRule="auto"/>
              <w:jc w:val="right"/>
              <w:rPr>
                <w:del w:id="6990" w:author="tao huang" w:date="2018-10-27T22:47:00Z"/>
                <w:rFonts w:eastAsia="Times New Roman" w:cs="Times New Roman"/>
                <w:sz w:val="22"/>
              </w:rPr>
            </w:pPr>
            <w:del w:id="6991" w:author="tao huang" w:date="2018-10-27T22:47:00Z">
              <w:r w:rsidRPr="005B1C8C" w:rsidDel="00012D1C">
                <w:rPr>
                  <w:rFonts w:eastAsia="Times New Roman" w:cs="Times New Roman"/>
                  <w:sz w:val="22"/>
                </w:rPr>
                <w:delText>0.43%</w:delText>
              </w:r>
            </w:del>
          </w:p>
        </w:tc>
        <w:tc>
          <w:tcPr>
            <w:tcW w:w="1320" w:type="dxa"/>
            <w:tcBorders>
              <w:top w:val="nil"/>
              <w:left w:val="nil"/>
              <w:bottom w:val="nil"/>
              <w:right w:val="nil"/>
            </w:tcBorders>
            <w:shd w:val="clear" w:color="auto" w:fill="auto"/>
            <w:noWrap/>
            <w:vAlign w:val="center"/>
            <w:hideMark/>
          </w:tcPr>
          <w:p w14:paraId="233C3410" w14:textId="7DD5E539" w:rsidR="000F3A66" w:rsidRPr="005B1C8C" w:rsidDel="00012D1C" w:rsidRDefault="000F3A66" w:rsidP="00947DBD">
            <w:pPr>
              <w:spacing w:after="0" w:line="240" w:lineRule="auto"/>
              <w:jc w:val="right"/>
              <w:rPr>
                <w:del w:id="6992" w:author="tao huang" w:date="2018-10-27T22:47:00Z"/>
                <w:rFonts w:eastAsia="Times New Roman" w:cs="Times New Roman"/>
                <w:sz w:val="22"/>
              </w:rPr>
            </w:pPr>
            <w:del w:id="6993" w:author="tao huang" w:date="2018-10-27T22:47:00Z">
              <w:r w:rsidRPr="005B1C8C" w:rsidDel="00012D1C">
                <w:rPr>
                  <w:rFonts w:eastAsia="Times New Roman" w:cs="Times New Roman"/>
                  <w:sz w:val="22"/>
                </w:rPr>
                <w:delText>0.62%</w:delText>
              </w:r>
            </w:del>
          </w:p>
        </w:tc>
        <w:tc>
          <w:tcPr>
            <w:tcW w:w="2038" w:type="dxa"/>
            <w:tcBorders>
              <w:top w:val="nil"/>
              <w:left w:val="nil"/>
              <w:bottom w:val="nil"/>
              <w:right w:val="nil"/>
            </w:tcBorders>
            <w:shd w:val="clear" w:color="auto" w:fill="auto"/>
            <w:noWrap/>
            <w:vAlign w:val="center"/>
            <w:hideMark/>
          </w:tcPr>
          <w:p w14:paraId="57A5FEC9" w14:textId="11C7C3C8" w:rsidR="000F3A66" w:rsidRPr="005B1C8C" w:rsidDel="00012D1C" w:rsidRDefault="000F3A66" w:rsidP="00947DBD">
            <w:pPr>
              <w:spacing w:after="0" w:line="240" w:lineRule="auto"/>
              <w:rPr>
                <w:del w:id="6994" w:author="tao huang" w:date="2018-10-27T22:47:00Z"/>
                <w:rFonts w:eastAsia="Times New Roman" w:cs="Times New Roman"/>
                <w:sz w:val="22"/>
              </w:rPr>
            </w:pPr>
            <w:del w:id="6995" w:author="tao huang" w:date="2018-10-27T22:47:00Z">
              <w:r w:rsidRPr="005B1C8C" w:rsidDel="00012D1C">
                <w:rPr>
                  <w:rFonts w:eastAsia="Times New Roman" w:cs="Times New Roman"/>
                  <w:sz w:val="22"/>
                </w:rPr>
                <w:delText>Toothpaste</w:delText>
              </w:r>
            </w:del>
          </w:p>
        </w:tc>
        <w:tc>
          <w:tcPr>
            <w:tcW w:w="1320" w:type="dxa"/>
            <w:tcBorders>
              <w:top w:val="nil"/>
              <w:left w:val="nil"/>
              <w:bottom w:val="nil"/>
              <w:right w:val="nil"/>
            </w:tcBorders>
            <w:shd w:val="clear" w:color="auto" w:fill="auto"/>
            <w:noWrap/>
            <w:vAlign w:val="center"/>
            <w:hideMark/>
          </w:tcPr>
          <w:p w14:paraId="162C4EF9" w14:textId="37AE7DBD" w:rsidR="000F3A66" w:rsidRPr="005B1C8C" w:rsidDel="00012D1C" w:rsidRDefault="000F3A66" w:rsidP="00947DBD">
            <w:pPr>
              <w:spacing w:after="0" w:line="240" w:lineRule="auto"/>
              <w:jc w:val="right"/>
              <w:rPr>
                <w:del w:id="6996" w:author="tao huang" w:date="2018-10-27T22:47:00Z"/>
                <w:rFonts w:eastAsia="Times New Roman" w:cs="Times New Roman"/>
                <w:sz w:val="22"/>
              </w:rPr>
            </w:pPr>
            <w:del w:id="6997" w:author="tao huang" w:date="2018-10-27T22:47:00Z">
              <w:r w:rsidRPr="005B1C8C" w:rsidDel="00012D1C">
                <w:rPr>
                  <w:rFonts w:eastAsia="Times New Roman" w:cs="Times New Roman"/>
                  <w:sz w:val="22"/>
                </w:rPr>
                <w:delText>1.66%</w:delText>
              </w:r>
            </w:del>
          </w:p>
        </w:tc>
        <w:tc>
          <w:tcPr>
            <w:tcW w:w="1320" w:type="dxa"/>
            <w:tcBorders>
              <w:top w:val="nil"/>
              <w:left w:val="nil"/>
              <w:bottom w:val="nil"/>
              <w:right w:val="nil"/>
            </w:tcBorders>
            <w:shd w:val="clear" w:color="auto" w:fill="auto"/>
            <w:noWrap/>
            <w:vAlign w:val="center"/>
            <w:hideMark/>
          </w:tcPr>
          <w:p w14:paraId="3CDE53CA" w14:textId="3C1A8A56" w:rsidR="000F3A66" w:rsidRPr="005B1C8C" w:rsidDel="00012D1C" w:rsidRDefault="000F3A66" w:rsidP="00947DBD">
            <w:pPr>
              <w:spacing w:after="0" w:line="240" w:lineRule="auto"/>
              <w:jc w:val="right"/>
              <w:rPr>
                <w:del w:id="6998" w:author="tao huang" w:date="2018-10-27T22:47:00Z"/>
                <w:rFonts w:eastAsia="Times New Roman" w:cs="Times New Roman"/>
                <w:sz w:val="22"/>
              </w:rPr>
            </w:pPr>
            <w:del w:id="6999" w:author="tao huang" w:date="2018-10-27T22:47:00Z">
              <w:r w:rsidRPr="005B1C8C" w:rsidDel="00012D1C">
                <w:rPr>
                  <w:rFonts w:eastAsia="Times New Roman" w:cs="Times New Roman"/>
                  <w:sz w:val="22"/>
                </w:rPr>
                <w:delText>-1.80%</w:delText>
              </w:r>
            </w:del>
          </w:p>
        </w:tc>
      </w:tr>
      <w:tr w:rsidR="00D3081C" w:rsidRPr="005B1C8C" w:rsidDel="00012D1C" w14:paraId="77895CBE" w14:textId="720AD3CE" w:rsidTr="004B3F08">
        <w:trPr>
          <w:trHeight w:val="20"/>
          <w:del w:id="7000" w:author="tao huang" w:date="2018-10-27T22:47:00Z"/>
        </w:trPr>
        <w:tc>
          <w:tcPr>
            <w:tcW w:w="2268" w:type="dxa"/>
            <w:tcBorders>
              <w:top w:val="nil"/>
              <w:left w:val="nil"/>
              <w:bottom w:val="nil"/>
              <w:right w:val="nil"/>
            </w:tcBorders>
            <w:shd w:val="clear" w:color="auto" w:fill="auto"/>
            <w:noWrap/>
            <w:vAlign w:val="center"/>
            <w:hideMark/>
          </w:tcPr>
          <w:p w14:paraId="3A91B17E" w14:textId="0297CCAB" w:rsidR="000F3A66" w:rsidRPr="005B1C8C" w:rsidDel="00012D1C" w:rsidRDefault="000F3A66" w:rsidP="00947DBD">
            <w:pPr>
              <w:spacing w:after="0" w:line="240" w:lineRule="auto"/>
              <w:rPr>
                <w:del w:id="7001" w:author="tao huang" w:date="2018-10-27T22:47:00Z"/>
                <w:rFonts w:eastAsia="Times New Roman" w:cs="Times New Roman"/>
                <w:sz w:val="22"/>
              </w:rPr>
            </w:pPr>
            <w:del w:id="7002" w:author="tao huang" w:date="2018-10-27T22:47:00Z">
              <w:r w:rsidRPr="005B1C8C" w:rsidDel="00012D1C">
                <w:rPr>
                  <w:rFonts w:eastAsia="Times New Roman" w:cs="Times New Roman"/>
                  <w:sz w:val="22"/>
                </w:rPr>
                <w:delText>Margarine/Butter</w:delText>
              </w:r>
            </w:del>
          </w:p>
        </w:tc>
        <w:tc>
          <w:tcPr>
            <w:tcW w:w="1320" w:type="dxa"/>
            <w:tcBorders>
              <w:top w:val="nil"/>
              <w:left w:val="nil"/>
              <w:bottom w:val="nil"/>
              <w:right w:val="nil"/>
            </w:tcBorders>
            <w:shd w:val="clear" w:color="auto" w:fill="auto"/>
            <w:noWrap/>
            <w:vAlign w:val="center"/>
            <w:hideMark/>
          </w:tcPr>
          <w:p w14:paraId="025304A5" w14:textId="149378E4" w:rsidR="000F3A66" w:rsidRPr="005B1C8C" w:rsidDel="00012D1C" w:rsidRDefault="000F3A66" w:rsidP="008B3A98">
            <w:pPr>
              <w:spacing w:after="0" w:line="240" w:lineRule="auto"/>
              <w:jc w:val="right"/>
              <w:rPr>
                <w:del w:id="7003" w:author="tao huang" w:date="2018-10-27T22:47:00Z"/>
                <w:rFonts w:eastAsia="Times New Roman" w:cs="Times New Roman"/>
                <w:sz w:val="22"/>
              </w:rPr>
            </w:pPr>
            <w:del w:id="7004" w:author="tao huang" w:date="2018-10-27T22:47:00Z">
              <w:r w:rsidRPr="005B1C8C" w:rsidDel="00012D1C">
                <w:rPr>
                  <w:rFonts w:eastAsia="Times New Roman" w:cs="Times New Roman"/>
                  <w:sz w:val="22"/>
                </w:rPr>
                <w:delText>-0.57%</w:delText>
              </w:r>
            </w:del>
          </w:p>
        </w:tc>
        <w:tc>
          <w:tcPr>
            <w:tcW w:w="1320" w:type="dxa"/>
            <w:tcBorders>
              <w:top w:val="nil"/>
              <w:left w:val="nil"/>
              <w:bottom w:val="nil"/>
              <w:right w:val="nil"/>
            </w:tcBorders>
            <w:shd w:val="clear" w:color="auto" w:fill="auto"/>
            <w:noWrap/>
            <w:vAlign w:val="center"/>
            <w:hideMark/>
          </w:tcPr>
          <w:p w14:paraId="45E5E790" w14:textId="78918237" w:rsidR="000F3A66" w:rsidRPr="005B1C8C" w:rsidDel="00012D1C" w:rsidRDefault="000F3A66" w:rsidP="00947DBD">
            <w:pPr>
              <w:spacing w:after="0" w:line="240" w:lineRule="auto"/>
              <w:jc w:val="right"/>
              <w:rPr>
                <w:del w:id="7005" w:author="tao huang" w:date="2018-10-27T22:47:00Z"/>
                <w:rFonts w:eastAsia="Times New Roman" w:cs="Times New Roman"/>
                <w:sz w:val="22"/>
              </w:rPr>
            </w:pPr>
            <w:del w:id="7006" w:author="tao huang" w:date="2018-10-27T22:47:00Z">
              <w:r w:rsidRPr="005B1C8C" w:rsidDel="00012D1C">
                <w:rPr>
                  <w:rFonts w:eastAsia="Times New Roman" w:cs="Times New Roman"/>
                  <w:sz w:val="22"/>
                </w:rPr>
                <w:delText>-0.76%</w:delText>
              </w:r>
            </w:del>
          </w:p>
        </w:tc>
        <w:tc>
          <w:tcPr>
            <w:tcW w:w="2038" w:type="dxa"/>
            <w:tcBorders>
              <w:top w:val="nil"/>
              <w:left w:val="nil"/>
              <w:bottom w:val="nil"/>
              <w:right w:val="nil"/>
            </w:tcBorders>
            <w:shd w:val="clear" w:color="auto" w:fill="auto"/>
            <w:noWrap/>
            <w:vAlign w:val="center"/>
            <w:hideMark/>
          </w:tcPr>
          <w:p w14:paraId="1FF14CF1" w14:textId="2FC24308" w:rsidR="000F3A66" w:rsidRPr="005B1C8C" w:rsidDel="00012D1C" w:rsidRDefault="000F3A66" w:rsidP="00947DBD">
            <w:pPr>
              <w:spacing w:after="0" w:line="240" w:lineRule="auto"/>
              <w:rPr>
                <w:del w:id="7007" w:author="tao huang" w:date="2018-10-27T22:47:00Z"/>
                <w:rFonts w:eastAsia="Times New Roman" w:cs="Times New Roman"/>
                <w:sz w:val="22"/>
              </w:rPr>
            </w:pPr>
            <w:del w:id="7008" w:author="tao huang" w:date="2018-10-27T22:47:00Z">
              <w:r w:rsidRPr="005B1C8C" w:rsidDel="00012D1C">
                <w:rPr>
                  <w:rFonts w:eastAsia="Times New Roman" w:cs="Times New Roman"/>
                  <w:sz w:val="22"/>
                </w:rPr>
                <w:delText>Yogurt</w:delText>
              </w:r>
            </w:del>
          </w:p>
        </w:tc>
        <w:tc>
          <w:tcPr>
            <w:tcW w:w="1320" w:type="dxa"/>
            <w:tcBorders>
              <w:top w:val="nil"/>
              <w:left w:val="nil"/>
              <w:bottom w:val="nil"/>
              <w:right w:val="nil"/>
            </w:tcBorders>
            <w:shd w:val="clear" w:color="auto" w:fill="auto"/>
            <w:noWrap/>
            <w:vAlign w:val="center"/>
            <w:hideMark/>
          </w:tcPr>
          <w:p w14:paraId="07218AED" w14:textId="4A9247CC" w:rsidR="000F3A66" w:rsidRPr="005B1C8C" w:rsidDel="00012D1C" w:rsidRDefault="000F3A66" w:rsidP="00947DBD">
            <w:pPr>
              <w:spacing w:after="0" w:line="240" w:lineRule="auto"/>
              <w:jc w:val="right"/>
              <w:rPr>
                <w:del w:id="7009" w:author="tao huang" w:date="2018-10-27T22:47:00Z"/>
                <w:rFonts w:eastAsia="Times New Roman" w:cs="Times New Roman"/>
                <w:sz w:val="22"/>
              </w:rPr>
            </w:pPr>
            <w:del w:id="7010" w:author="tao huang" w:date="2018-10-27T22:47:00Z">
              <w:r w:rsidRPr="005B1C8C" w:rsidDel="00012D1C">
                <w:rPr>
                  <w:rFonts w:eastAsia="Times New Roman" w:cs="Times New Roman"/>
                  <w:sz w:val="22"/>
                </w:rPr>
                <w:delText>1.78%</w:delText>
              </w:r>
            </w:del>
          </w:p>
        </w:tc>
        <w:tc>
          <w:tcPr>
            <w:tcW w:w="1320" w:type="dxa"/>
            <w:tcBorders>
              <w:top w:val="nil"/>
              <w:left w:val="nil"/>
              <w:bottom w:val="nil"/>
              <w:right w:val="nil"/>
            </w:tcBorders>
            <w:shd w:val="clear" w:color="auto" w:fill="auto"/>
            <w:noWrap/>
            <w:vAlign w:val="center"/>
            <w:hideMark/>
          </w:tcPr>
          <w:p w14:paraId="2CDB639E" w14:textId="68D943CC" w:rsidR="000F3A66" w:rsidRPr="005B1C8C" w:rsidDel="00012D1C" w:rsidRDefault="000F3A66" w:rsidP="00947DBD">
            <w:pPr>
              <w:spacing w:after="0" w:line="240" w:lineRule="auto"/>
              <w:jc w:val="right"/>
              <w:rPr>
                <w:del w:id="7011" w:author="tao huang" w:date="2018-10-27T22:47:00Z"/>
                <w:rFonts w:eastAsia="Times New Roman" w:cs="Times New Roman"/>
                <w:sz w:val="22"/>
              </w:rPr>
            </w:pPr>
            <w:del w:id="7012" w:author="tao huang" w:date="2018-10-27T22:47:00Z">
              <w:r w:rsidRPr="005B1C8C" w:rsidDel="00012D1C">
                <w:rPr>
                  <w:rFonts w:eastAsia="Times New Roman" w:cs="Times New Roman"/>
                  <w:sz w:val="22"/>
                </w:rPr>
                <w:delText>4.47%</w:delText>
              </w:r>
            </w:del>
          </w:p>
        </w:tc>
      </w:tr>
    </w:tbl>
    <w:p w14:paraId="54A1AEC6" w14:textId="77777777" w:rsidR="00704FC5" w:rsidRDefault="00704FC5" w:rsidP="00971633">
      <w:pPr>
        <w:pStyle w:val="ListParagraph"/>
        <w:shd w:val="clear" w:color="auto" w:fill="FFFFFF" w:themeFill="background1"/>
        <w:spacing w:after="0" w:line="360" w:lineRule="auto"/>
        <w:ind w:left="0"/>
        <w:rPr>
          <w:ins w:id="7013" w:author="tao huang" w:date="2018-10-28T11:46:00Z"/>
          <w:rFonts w:cs="Times New Roman"/>
          <w:noProof/>
          <w:sz w:val="22"/>
        </w:rPr>
      </w:pPr>
    </w:p>
    <w:p w14:paraId="175FF335" w14:textId="28BEA7D9" w:rsidR="00F96BC3" w:rsidRPr="005B1C8C" w:rsidRDefault="00F96BC3" w:rsidP="00971633">
      <w:pPr>
        <w:pStyle w:val="ListParagraph"/>
        <w:shd w:val="clear" w:color="auto" w:fill="FFFFFF" w:themeFill="background1"/>
        <w:spacing w:after="0" w:line="360" w:lineRule="auto"/>
        <w:ind w:left="0"/>
        <w:rPr>
          <w:rFonts w:cs="Times New Roman"/>
          <w:sz w:val="22"/>
        </w:rPr>
      </w:pPr>
      <w:ins w:id="7014" w:author="tao huang" w:date="2018-10-27T22:52:00Z">
        <w:r w:rsidRPr="005B1C8C">
          <w:rPr>
            <w:rFonts w:cs="Times New Roman"/>
            <w:noProof/>
            <w:sz w:val="22"/>
          </w:rPr>
          <w:t>Figure 3.</w:t>
        </w:r>
        <w:r w:rsidRPr="005B1C8C">
          <w:rPr>
            <w:rFonts w:cs="Times New Roman"/>
            <w:noProof/>
            <w:sz w:val="22"/>
          </w:rPr>
          <w:tab/>
        </w:r>
      </w:ins>
      <w:ins w:id="7015" w:author="tao huang" w:date="2018-10-28T11:26:00Z">
        <w:r w:rsidR="008B01CC">
          <w:rPr>
            <w:rFonts w:cs="Times New Roman"/>
            <w:noProof/>
            <w:sz w:val="22"/>
          </w:rPr>
          <w:t>T</w:t>
        </w:r>
        <w:r w:rsidR="008B01CC" w:rsidRPr="008B01CC">
          <w:rPr>
            <w:rFonts w:cs="Times New Roman"/>
            <w:noProof/>
            <w:sz w:val="22"/>
          </w:rPr>
          <w:t xml:space="preserve">he </w:t>
        </w:r>
      </w:ins>
      <w:ins w:id="7016" w:author="tao huang" w:date="2018-10-28T11:47:00Z">
        <w:r w:rsidR="001B4CBF">
          <w:rPr>
            <w:rFonts w:cs="Times New Roman"/>
            <w:noProof/>
            <w:sz w:val="22"/>
          </w:rPr>
          <w:t xml:space="preserve">boxplots for the </w:t>
        </w:r>
      </w:ins>
      <w:ins w:id="7017" w:author="tao huang" w:date="2018-10-28T11:26:00Z">
        <w:r w:rsidR="008B01CC" w:rsidRPr="008B01CC">
          <w:rPr>
            <w:rFonts w:cs="Times New Roman"/>
            <w:noProof/>
            <w:sz w:val="22"/>
          </w:rPr>
          <w:t xml:space="preserve">percentage reduction of the MASE by the ADL-intra-EWC method and the ADL-intra-IC method compared to the ADL-intra model for one to eight weeks forecast horizon for </w:t>
        </w:r>
      </w:ins>
      <w:ins w:id="7018" w:author="tao huang" w:date="2018-10-28T11:27:00Z">
        <w:r w:rsidR="008B01CC">
          <w:rPr>
            <w:rFonts w:cs="Times New Roman"/>
            <w:noProof/>
            <w:sz w:val="22"/>
          </w:rPr>
          <w:t>selected</w:t>
        </w:r>
      </w:ins>
      <w:ins w:id="7019" w:author="tao huang" w:date="2018-10-28T11:26:00Z">
        <w:r w:rsidR="008B01CC" w:rsidRPr="008B01CC">
          <w:rPr>
            <w:rFonts w:cs="Times New Roman"/>
            <w:noProof/>
            <w:sz w:val="22"/>
          </w:rPr>
          <w:t xml:space="preserve"> product categor</w:t>
        </w:r>
      </w:ins>
      <w:ins w:id="7020" w:author="tao huang" w:date="2018-10-28T11:27:00Z">
        <w:r w:rsidR="008B01CC">
          <w:rPr>
            <w:rFonts w:cs="Times New Roman"/>
            <w:noProof/>
            <w:sz w:val="22"/>
          </w:rPr>
          <w:t>ies</w:t>
        </w:r>
      </w:ins>
    </w:p>
    <w:p w14:paraId="068BCEB8" w14:textId="7815B0FA" w:rsidR="00971633" w:rsidRPr="005B1C8C" w:rsidDel="00337705" w:rsidRDefault="00971633" w:rsidP="00971633">
      <w:pPr>
        <w:shd w:val="clear" w:color="auto" w:fill="FFFFFF" w:themeFill="background1"/>
        <w:spacing w:line="360" w:lineRule="auto"/>
        <w:rPr>
          <w:del w:id="7021" w:author="tao huang" w:date="2018-10-27T22:16:00Z"/>
          <w:rFonts w:cs="Times New Roman"/>
          <w:noProof/>
          <w:sz w:val="22"/>
        </w:rPr>
      </w:pPr>
      <w:del w:id="7022" w:author="tao huang" w:date="2018-10-27T22:52:00Z">
        <w:r w:rsidRPr="005B1C8C" w:rsidDel="00F96BC3">
          <w:rPr>
            <w:rFonts w:cs="Times New Roman"/>
            <w:noProof/>
            <w:sz w:val="22"/>
          </w:rPr>
          <w:delText>Figure 3.</w:delText>
        </w:r>
        <w:r w:rsidRPr="005B1C8C" w:rsidDel="00F96BC3">
          <w:rPr>
            <w:rFonts w:cs="Times New Roman"/>
            <w:noProof/>
            <w:sz w:val="22"/>
          </w:rPr>
          <w:tab/>
        </w:r>
      </w:del>
      <w:del w:id="7023" w:author="tao huang" w:date="2018-10-27T15:09:00Z">
        <w:r w:rsidR="00284503" w:rsidDel="00B2453C">
          <w:rPr>
            <w:rFonts w:cs="Times New Roman"/>
            <w:noProof/>
            <w:sz w:val="22"/>
          </w:rPr>
          <w:delText>f</w:delText>
        </w:r>
      </w:del>
      <w:del w:id="7024" w:author="tao huang" w:date="2018-10-27T15:12:00Z">
        <w:r w:rsidR="00284503" w:rsidDel="00FD6BD2">
          <w:rPr>
            <w:rFonts w:cs="Times New Roman"/>
            <w:noProof/>
            <w:sz w:val="22"/>
          </w:rPr>
          <w:delText xml:space="preserve">orecasting performance comparison: </w:delText>
        </w:r>
        <w:r w:rsidRPr="005B1C8C" w:rsidDel="00FD6BD2">
          <w:rPr>
            <w:rFonts w:cs="Times New Roman"/>
            <w:noProof/>
            <w:sz w:val="22"/>
          </w:rPr>
          <w:delText xml:space="preserve">for the MASE, and for one to eight-week forecast horizon. </w:delText>
        </w:r>
      </w:del>
    </w:p>
    <w:p w14:paraId="3C86301A" w14:textId="43D9CADF" w:rsidR="00971633" w:rsidRPr="005B1C8C" w:rsidDel="00337705" w:rsidRDefault="00971633" w:rsidP="00337705">
      <w:pPr>
        <w:shd w:val="clear" w:color="auto" w:fill="FFFFFF" w:themeFill="background1"/>
        <w:spacing w:line="360" w:lineRule="auto"/>
        <w:rPr>
          <w:del w:id="7025" w:author="tao huang" w:date="2018-10-27T22:15:00Z"/>
          <w:rFonts w:cs="Times New Roman"/>
          <w:sz w:val="22"/>
        </w:rPr>
        <w:pPrChange w:id="7026" w:author="tao huang" w:date="2018-10-27T22:16:00Z">
          <w:pPr>
            <w:pStyle w:val="ListParagraph"/>
            <w:shd w:val="clear" w:color="auto" w:fill="FFFFFF" w:themeFill="background1"/>
            <w:spacing w:after="0" w:line="360" w:lineRule="auto"/>
            <w:ind w:left="0"/>
          </w:pPr>
        </w:pPrChange>
      </w:pPr>
    </w:p>
    <w:p w14:paraId="02F02553" w14:textId="15489492" w:rsidR="00971633" w:rsidRPr="00337705" w:rsidDel="00337705" w:rsidRDefault="00971633" w:rsidP="00337705">
      <w:pPr>
        <w:rPr>
          <w:del w:id="7027" w:author="tao huang" w:date="2018-10-27T22:15:00Z"/>
          <w:rFonts w:cs="Times New Roman"/>
          <w:sz w:val="22"/>
          <w:rPrChange w:id="7028" w:author="tao huang" w:date="2018-10-27T22:15:00Z">
            <w:rPr>
              <w:del w:id="7029" w:author="tao huang" w:date="2018-10-27T22:15:00Z"/>
            </w:rPr>
          </w:rPrChange>
        </w:rPr>
        <w:pPrChange w:id="7030" w:author="tao huang" w:date="2018-10-27T22:16:00Z">
          <w:pPr>
            <w:pStyle w:val="ListParagraph"/>
            <w:shd w:val="clear" w:color="auto" w:fill="FFFFFF" w:themeFill="background1"/>
            <w:spacing w:after="0" w:line="360" w:lineRule="auto"/>
            <w:ind w:left="-1276" w:firstLine="142"/>
          </w:pPr>
        </w:pPrChange>
      </w:pPr>
      <w:del w:id="7031" w:author="tao huang" w:date="2018-10-27T22:15:00Z">
        <w:r w:rsidRPr="005B1C8C" w:rsidDel="00337705">
          <w:rPr>
            <w:noProof/>
          </w:rPr>
          <w:drawing>
            <wp:inline distT="0" distB="0" distL="0" distR="0" wp14:anchorId="4C42A937" wp14:editId="590FB77D">
              <wp:extent cx="7173607" cy="2217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22946" cy="2233139"/>
                      </a:xfrm>
                      <a:prstGeom prst="rect">
                        <a:avLst/>
                      </a:prstGeom>
                      <a:noFill/>
                    </pic:spPr>
                  </pic:pic>
                </a:graphicData>
              </a:graphic>
            </wp:inline>
          </w:drawing>
        </w:r>
      </w:del>
    </w:p>
    <w:p w14:paraId="097D4E5C" w14:textId="4B1C7314" w:rsidR="00224EA4" w:rsidRDefault="00971633" w:rsidP="00F96BC3">
      <w:pPr>
        <w:ind w:left="60" w:hanging="627"/>
        <w:rPr>
          <w:ins w:id="7032" w:author="tao huang" w:date="2018-10-28T11:28:00Z"/>
          <w:rFonts w:cs="Times New Roman"/>
          <w:sz w:val="22"/>
        </w:rPr>
      </w:pPr>
      <w:del w:id="7033" w:author="tao huang" w:date="2018-10-27T22:16:00Z">
        <w:r w:rsidRPr="005B1C8C" w:rsidDel="00337705">
          <w:rPr>
            <w:rFonts w:cs="Times New Roman"/>
            <w:sz w:val="22"/>
          </w:rPr>
          <w:tab/>
        </w:r>
      </w:del>
      <w:ins w:id="7034" w:author="tao huang" w:date="2018-10-28T11:29:00Z">
        <w:r w:rsidR="00224EA4">
          <w:rPr>
            <w:rFonts w:cs="Times New Roman"/>
            <w:noProof/>
            <w:sz w:val="22"/>
          </w:rPr>
          <w:drawing>
            <wp:inline distT="0" distB="0" distL="0" distR="0" wp14:anchorId="7C19EEF4" wp14:editId="265E1829">
              <wp:extent cx="6840014" cy="2319757"/>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62273" cy="2327306"/>
                      </a:xfrm>
                      <a:prstGeom prst="rect">
                        <a:avLst/>
                      </a:prstGeom>
                      <a:noFill/>
                    </pic:spPr>
                  </pic:pic>
                </a:graphicData>
              </a:graphic>
            </wp:inline>
          </w:drawing>
        </w:r>
      </w:ins>
    </w:p>
    <w:p w14:paraId="281BBE8A" w14:textId="77777777" w:rsidR="00BF4503" w:rsidRPr="005B1C8C" w:rsidRDefault="00BF4503" w:rsidP="00BF4503">
      <w:pPr>
        <w:pStyle w:val="ListParagraph"/>
        <w:numPr>
          <w:ilvl w:val="0"/>
          <w:numId w:val="14"/>
        </w:numPr>
        <w:shd w:val="clear" w:color="auto" w:fill="FFFFFF" w:themeFill="background1"/>
        <w:spacing w:line="360" w:lineRule="auto"/>
        <w:jc w:val="center"/>
        <w:rPr>
          <w:ins w:id="7035" w:author="tao huang" w:date="2018-10-28T11:29:00Z"/>
          <w:rFonts w:cs="Times New Roman"/>
          <w:noProof/>
          <w:sz w:val="22"/>
        </w:rPr>
      </w:pPr>
      <w:ins w:id="7036" w:author="tao huang" w:date="2018-10-28T11:29:00Z">
        <w:r w:rsidRPr="005B1C8C">
          <w:rPr>
            <w:rFonts w:cs="Times New Roman"/>
            <w:noProof/>
            <w:sz w:val="22"/>
          </w:rPr>
          <w:t>the ADL-intra-</w:t>
        </w:r>
        <w:r>
          <w:rPr>
            <w:rFonts w:cs="Times New Roman"/>
            <w:noProof/>
            <w:sz w:val="22"/>
          </w:rPr>
          <w:t>EWC</w:t>
        </w:r>
        <w:r w:rsidRPr="005B1C8C">
          <w:rPr>
            <w:rFonts w:cs="Times New Roman"/>
            <w:noProof/>
            <w:sz w:val="22"/>
          </w:rPr>
          <w:t xml:space="preserve"> </w:t>
        </w:r>
        <w:r>
          <w:rPr>
            <w:rFonts w:cs="Times New Roman"/>
            <w:noProof/>
            <w:sz w:val="22"/>
          </w:rPr>
          <w:t>method</w:t>
        </w:r>
        <w:r w:rsidRPr="005B1C8C">
          <w:rPr>
            <w:rFonts w:cs="Times New Roman"/>
            <w:noProof/>
          </w:rPr>
          <w:t xml:space="preserve"> </w:t>
        </w:r>
        <w:r w:rsidRPr="005B1C8C">
          <w:rPr>
            <w:rFonts w:cs="Times New Roman"/>
            <w:noProof/>
            <w:sz w:val="22"/>
          </w:rPr>
          <w:tab/>
        </w:r>
        <w:r w:rsidRPr="005B1C8C">
          <w:rPr>
            <w:rFonts w:cs="Times New Roman"/>
            <w:noProof/>
            <w:sz w:val="22"/>
          </w:rPr>
          <w:tab/>
          <w:t xml:space="preserve">       (b) the ADL-intra-</w:t>
        </w:r>
        <w:r>
          <w:rPr>
            <w:rFonts w:cs="Times New Roman"/>
            <w:noProof/>
            <w:sz w:val="22"/>
          </w:rPr>
          <w:t>IC</w:t>
        </w:r>
        <w:r w:rsidRPr="005B1C8C">
          <w:rPr>
            <w:rFonts w:cs="Times New Roman"/>
            <w:noProof/>
            <w:sz w:val="22"/>
          </w:rPr>
          <w:t xml:space="preserve"> </w:t>
        </w:r>
        <w:r>
          <w:rPr>
            <w:rFonts w:cs="Times New Roman"/>
            <w:noProof/>
            <w:sz w:val="22"/>
          </w:rPr>
          <w:t>method</w:t>
        </w:r>
        <w:r w:rsidRPr="005B1C8C">
          <w:rPr>
            <w:rFonts w:cs="Times New Roman"/>
            <w:b/>
            <w:noProof/>
            <w:sz w:val="22"/>
          </w:rPr>
          <w:t xml:space="preserve"> </w:t>
        </w:r>
      </w:ins>
    </w:p>
    <w:p w14:paraId="51D48664" w14:textId="042719A7" w:rsidR="00971633" w:rsidRPr="005B1C8C" w:rsidDel="00E112F2" w:rsidRDefault="00971633" w:rsidP="00BF4503">
      <w:pPr>
        <w:ind w:left="60" w:hanging="60"/>
        <w:rPr>
          <w:del w:id="7037" w:author="tao huang" w:date="2018-10-27T15:51:00Z"/>
          <w:rFonts w:cs="Times New Roman"/>
          <w:sz w:val="22"/>
        </w:rPr>
        <w:pPrChange w:id="7038" w:author="tao huang" w:date="2018-10-28T11:29:00Z">
          <w:pPr>
            <w:pStyle w:val="ListParagraph"/>
            <w:shd w:val="clear" w:color="auto" w:fill="FFFFFF" w:themeFill="background1"/>
            <w:spacing w:after="0" w:line="360" w:lineRule="auto"/>
            <w:ind w:left="851" w:hanging="1985"/>
          </w:pPr>
        </w:pPrChange>
      </w:pPr>
      <w:r w:rsidRPr="005B1C8C">
        <w:rPr>
          <w:rFonts w:cs="Times New Roman"/>
          <w:sz w:val="22"/>
        </w:rPr>
        <w:t xml:space="preserve">The box widths are proportionate to the number of SKU’s for </w:t>
      </w:r>
      <w:del w:id="7039" w:author="tao huang" w:date="2018-10-28T11:29:00Z">
        <w:r w:rsidRPr="005B1C8C" w:rsidDel="00BF4503">
          <w:rPr>
            <w:rFonts w:cs="Times New Roman"/>
            <w:sz w:val="22"/>
          </w:rPr>
          <w:delText>each product</w:delText>
        </w:r>
      </w:del>
      <w:ins w:id="7040" w:author="tao huang" w:date="2018-10-28T11:29:00Z">
        <w:r w:rsidR="00BF4503">
          <w:rPr>
            <w:rFonts w:cs="Times New Roman"/>
            <w:sz w:val="22"/>
          </w:rPr>
          <w:t>the</w:t>
        </w:r>
      </w:ins>
      <w:r w:rsidRPr="005B1C8C">
        <w:rPr>
          <w:rFonts w:cs="Times New Roman"/>
          <w:sz w:val="22"/>
        </w:rPr>
        <w:t xml:space="preserve"> category. The square symbols, which are joined by lines for illustration, indicate</w:t>
      </w:r>
      <w:del w:id="7041" w:author="tao huang" w:date="2018-10-28T11:29:00Z">
        <w:r w:rsidRPr="005B1C8C" w:rsidDel="00BF4503">
          <w:rPr>
            <w:rFonts w:cs="Times New Roman"/>
            <w:sz w:val="22"/>
          </w:rPr>
          <w:delText>s</w:delText>
        </w:r>
      </w:del>
      <w:r w:rsidRPr="005B1C8C">
        <w:rPr>
          <w:rFonts w:cs="Times New Roman"/>
          <w:sz w:val="22"/>
        </w:rPr>
        <w:t xml:space="preserve"> the group means</w:t>
      </w:r>
      <w:ins w:id="7042" w:author="tao huang" w:date="2018-10-27T15:10:00Z">
        <w:r w:rsidR="00FD6BD2">
          <w:rPr>
            <w:rFonts w:cs="Times New Roman"/>
            <w:sz w:val="22"/>
          </w:rPr>
          <w:t xml:space="preserve"> </w:t>
        </w:r>
      </w:ins>
      <w:ins w:id="7043" w:author="tao huang" w:date="2018-10-28T11:30:00Z">
        <w:r w:rsidR="00BF4503">
          <w:rPr>
            <w:rFonts w:cs="Times New Roman"/>
            <w:sz w:val="22"/>
          </w:rPr>
          <w:t>for the</w:t>
        </w:r>
      </w:ins>
      <w:ins w:id="7044" w:author="tao huang" w:date="2018-10-27T15:10:00Z">
        <w:r w:rsidR="00FD6BD2">
          <w:rPr>
            <w:rFonts w:cs="Times New Roman"/>
            <w:sz w:val="22"/>
          </w:rPr>
          <w:t xml:space="preserve"> category</w:t>
        </w:r>
      </w:ins>
      <w:r w:rsidRPr="005B1C8C">
        <w:rPr>
          <w:rFonts w:cs="Times New Roman"/>
          <w:sz w:val="22"/>
        </w:rPr>
        <w:t>.</w:t>
      </w:r>
      <w:ins w:id="7045" w:author="tao huang" w:date="2018-10-27T15:10:00Z">
        <w:r w:rsidR="00FD6BD2">
          <w:rPr>
            <w:rFonts w:cs="Times New Roman"/>
            <w:sz w:val="22"/>
          </w:rPr>
          <w:t xml:space="preserve"> </w:t>
        </w:r>
      </w:ins>
      <w:del w:id="7046" w:author="tao huang" w:date="2018-10-27T15:10:00Z">
        <w:r w:rsidR="00284503" w:rsidDel="00FD6BD2">
          <w:rPr>
            <w:rFonts w:cs="Times New Roman"/>
            <w:sz w:val="22"/>
          </w:rPr>
          <w:delText xml:space="preserve"> </w:delText>
        </w:r>
        <w:r w:rsidRPr="005B1C8C" w:rsidDel="00FD6BD2">
          <w:rPr>
            <w:rFonts w:cs="Times New Roman"/>
            <w:sz w:val="22"/>
          </w:rPr>
          <w:delText xml:space="preserve"> </w:delText>
        </w:r>
        <w:r w:rsidR="00284503" w:rsidRPr="00284503" w:rsidDel="00FD6BD2">
          <w:rPr>
            <w:rFonts w:cs="Times New Roman"/>
            <w:sz w:val="22"/>
          </w:rPr>
          <w:delText>(p</w:delText>
        </w:r>
      </w:del>
      <w:del w:id="7047" w:author="tao huang" w:date="2018-10-27T15:12:00Z">
        <w:r w:rsidR="00284503" w:rsidRPr="00284503" w:rsidDel="00FD6BD2">
          <w:rPr>
            <w:rFonts w:cs="Times New Roman"/>
            <w:sz w:val="22"/>
          </w:rPr>
          <w:delText xml:space="preserve">ositive numbers indicate higher performance of the </w:delText>
        </w:r>
        <w:r w:rsidR="00284503" w:rsidDel="00FD6BD2">
          <w:rPr>
            <w:rFonts w:cs="Times New Roman"/>
            <w:sz w:val="22"/>
          </w:rPr>
          <w:delText>proposed</w:delText>
        </w:r>
        <w:r w:rsidR="00284503" w:rsidRPr="00284503" w:rsidDel="00FD6BD2">
          <w:rPr>
            <w:rFonts w:cs="Times New Roman"/>
            <w:sz w:val="22"/>
          </w:rPr>
          <w:delText xml:space="preserve"> m</w:delText>
        </w:r>
      </w:del>
      <w:del w:id="7048" w:author="tao huang" w:date="2018-10-27T15:10:00Z">
        <w:r w:rsidR="00284503" w:rsidRPr="00284503" w:rsidDel="00FD6BD2">
          <w:rPr>
            <w:rFonts w:cs="Times New Roman"/>
            <w:sz w:val="22"/>
          </w:rPr>
          <w:delText>odels)</w:delText>
        </w:r>
      </w:del>
    </w:p>
    <w:p w14:paraId="61348EBC" w14:textId="77777777" w:rsidR="00971633" w:rsidRPr="00E112F2" w:rsidRDefault="00971633" w:rsidP="00BF4503">
      <w:pPr>
        <w:ind w:left="60" w:hanging="60"/>
        <w:pPrChange w:id="7049" w:author="tao huang" w:date="2018-10-28T11:29:00Z">
          <w:pPr>
            <w:pStyle w:val="ListParagraph"/>
            <w:shd w:val="clear" w:color="auto" w:fill="FFFFFF" w:themeFill="background1"/>
            <w:spacing w:after="0" w:line="360" w:lineRule="auto"/>
            <w:ind w:left="-1276" w:firstLine="142"/>
          </w:pPr>
        </w:pPrChange>
      </w:pPr>
    </w:p>
    <w:p w14:paraId="38549C10" w14:textId="2B84FE47" w:rsidR="00971633" w:rsidRPr="005B1C8C" w:rsidDel="00BF4503" w:rsidRDefault="00971633" w:rsidP="000576CA">
      <w:pPr>
        <w:pStyle w:val="ListParagraph"/>
        <w:numPr>
          <w:ilvl w:val="0"/>
          <w:numId w:val="14"/>
        </w:numPr>
        <w:shd w:val="clear" w:color="auto" w:fill="FFFFFF" w:themeFill="background1"/>
        <w:spacing w:line="360" w:lineRule="auto"/>
        <w:jc w:val="center"/>
        <w:rPr>
          <w:del w:id="7050" w:author="tao huang" w:date="2018-10-28T11:29:00Z"/>
          <w:rFonts w:cs="Times New Roman"/>
          <w:noProof/>
          <w:sz w:val="22"/>
        </w:rPr>
      </w:pPr>
      <w:del w:id="7051" w:author="tao huang" w:date="2018-10-28T11:29:00Z">
        <w:r w:rsidRPr="005B1C8C" w:rsidDel="00BF4503">
          <w:rPr>
            <w:rFonts w:cs="Times New Roman"/>
            <w:noProof/>
            <w:sz w:val="22"/>
          </w:rPr>
          <w:delText>the ADL-intra-</w:delText>
        </w:r>
      </w:del>
      <w:del w:id="7052" w:author="tao huang" w:date="2018-10-27T22:17:00Z">
        <w:r w:rsidRPr="005B1C8C" w:rsidDel="00337705">
          <w:rPr>
            <w:rFonts w:cs="Times New Roman"/>
            <w:noProof/>
            <w:sz w:val="22"/>
          </w:rPr>
          <w:delText xml:space="preserve">EWC </w:delText>
        </w:r>
      </w:del>
      <w:del w:id="7053" w:author="tao huang" w:date="2018-10-27T15:10:00Z">
        <w:r w:rsidRPr="005B1C8C" w:rsidDel="00FD6BD2">
          <w:rPr>
            <w:rFonts w:cs="Times New Roman"/>
            <w:noProof/>
            <w:sz w:val="22"/>
          </w:rPr>
          <w:delText>model</w:delText>
        </w:r>
        <w:r w:rsidRPr="005B1C8C" w:rsidDel="00FD6BD2">
          <w:rPr>
            <w:rFonts w:cs="Times New Roman"/>
            <w:noProof/>
          </w:rPr>
          <w:delText xml:space="preserve"> </w:delText>
        </w:r>
      </w:del>
      <w:del w:id="7054" w:author="tao huang" w:date="2018-10-28T11:29:00Z">
        <w:r w:rsidRPr="005B1C8C" w:rsidDel="00BF4503">
          <w:rPr>
            <w:rFonts w:cs="Times New Roman"/>
            <w:noProof/>
            <w:sz w:val="22"/>
          </w:rPr>
          <w:tab/>
        </w:r>
        <w:r w:rsidRPr="005B1C8C" w:rsidDel="00BF4503">
          <w:rPr>
            <w:rFonts w:cs="Times New Roman"/>
            <w:noProof/>
            <w:sz w:val="22"/>
          </w:rPr>
          <w:tab/>
          <w:delText xml:space="preserve">       (b) the ADL-intra-</w:delText>
        </w:r>
      </w:del>
      <w:del w:id="7055" w:author="tao huang" w:date="2018-10-27T22:17:00Z">
        <w:r w:rsidRPr="005B1C8C" w:rsidDel="00337705">
          <w:rPr>
            <w:rFonts w:cs="Times New Roman"/>
            <w:noProof/>
            <w:sz w:val="22"/>
          </w:rPr>
          <w:delText xml:space="preserve">IC </w:delText>
        </w:r>
      </w:del>
      <w:del w:id="7056" w:author="tao huang" w:date="2018-10-27T15:10:00Z">
        <w:r w:rsidRPr="005B1C8C" w:rsidDel="00FD6BD2">
          <w:rPr>
            <w:rFonts w:cs="Times New Roman"/>
            <w:noProof/>
            <w:sz w:val="22"/>
          </w:rPr>
          <w:delText>model,</w:delText>
        </w:r>
      </w:del>
      <w:del w:id="7057" w:author="tao huang" w:date="2018-10-28T11:29:00Z">
        <w:r w:rsidRPr="005B1C8C" w:rsidDel="00BF4503">
          <w:rPr>
            <w:rFonts w:cs="Times New Roman"/>
            <w:b/>
            <w:noProof/>
            <w:sz w:val="22"/>
          </w:rPr>
          <w:delText xml:space="preserve"> </w:delText>
        </w:r>
      </w:del>
    </w:p>
    <w:p w14:paraId="20F3DC85" w14:textId="0AB8424E" w:rsidR="00971633" w:rsidRPr="005B1C8C" w:rsidRDefault="00971633" w:rsidP="007C48F0">
      <w:pPr>
        <w:pStyle w:val="Heading2"/>
        <w:numPr>
          <w:ilvl w:val="0"/>
          <w:numId w:val="7"/>
        </w:numPr>
        <w:spacing w:before="0" w:line="360" w:lineRule="auto"/>
        <w:rPr>
          <w:rFonts w:cs="Times New Roman"/>
          <w:sz w:val="22"/>
          <w:szCs w:val="22"/>
        </w:rPr>
      </w:pPr>
      <w:r w:rsidRPr="005B1C8C">
        <w:rPr>
          <w:rFonts w:cs="Times New Roman"/>
          <w:sz w:val="22"/>
          <w:szCs w:val="22"/>
        </w:rPr>
        <w:t>Exploring the determinants of the</w:t>
      </w:r>
      <w:ins w:id="7058" w:author="Didier Soopramanien" w:date="2018-10-24T11:41:00Z">
        <w:r w:rsidR="00FB6F49">
          <w:rPr>
            <w:rFonts w:cs="Times New Roman"/>
            <w:sz w:val="22"/>
            <w:szCs w:val="22"/>
          </w:rPr>
          <w:t xml:space="preserve"> improvement in the </w:t>
        </w:r>
      </w:ins>
      <w:del w:id="7059" w:author="Didier Soopramanien" w:date="2018-10-24T11:41:00Z">
        <w:r w:rsidRPr="005B1C8C" w:rsidDel="00FB6F49">
          <w:rPr>
            <w:rFonts w:cs="Times New Roman"/>
            <w:sz w:val="22"/>
            <w:szCs w:val="22"/>
          </w:rPr>
          <w:delText xml:space="preserve"> </w:delText>
        </w:r>
      </w:del>
      <w:r w:rsidRPr="005B1C8C">
        <w:rPr>
          <w:rFonts w:cs="Times New Roman"/>
          <w:sz w:val="22"/>
          <w:szCs w:val="22"/>
        </w:rPr>
        <w:t>forecast</w:t>
      </w:r>
      <w:del w:id="7060" w:author="Didier Soopramanien" w:date="2018-10-24T11:41:00Z">
        <w:r w:rsidRPr="005B1C8C" w:rsidDel="00FB6F49">
          <w:rPr>
            <w:rFonts w:cs="Times New Roman"/>
            <w:sz w:val="22"/>
            <w:szCs w:val="22"/>
          </w:rPr>
          <w:delText>ing</w:delText>
        </w:r>
      </w:del>
      <w:ins w:id="7061" w:author="Didier Soopramanien" w:date="2018-10-24T11:41:00Z">
        <w:r w:rsidR="00FB6F49">
          <w:rPr>
            <w:rFonts w:cs="Times New Roman"/>
            <w:sz w:val="22"/>
            <w:szCs w:val="22"/>
          </w:rPr>
          <w:t>s</w:t>
        </w:r>
      </w:ins>
      <w:r w:rsidRPr="005B1C8C">
        <w:rPr>
          <w:rFonts w:cs="Times New Roman"/>
          <w:sz w:val="22"/>
          <w:szCs w:val="22"/>
        </w:rPr>
        <w:t xml:space="preserve"> </w:t>
      </w:r>
      <w:del w:id="7062" w:author="Didier Soopramanien" w:date="2018-10-24T11:41:00Z">
        <w:r w:rsidRPr="005B1C8C" w:rsidDel="00FB6F49">
          <w:rPr>
            <w:rFonts w:cs="Times New Roman"/>
            <w:sz w:val="22"/>
            <w:szCs w:val="22"/>
          </w:rPr>
          <w:delText>improvement</w:delText>
        </w:r>
      </w:del>
    </w:p>
    <w:p w14:paraId="465F9177" w14:textId="5130DAD6" w:rsidR="00971633" w:rsidRPr="005B1C8C" w:rsidRDefault="00971633" w:rsidP="00971633">
      <w:pPr>
        <w:shd w:val="clear" w:color="auto" w:fill="FFFFFF" w:themeFill="background1"/>
        <w:spacing w:after="0" w:line="360" w:lineRule="auto"/>
        <w:ind w:left="360"/>
        <w:rPr>
          <w:rFonts w:cs="Times New Roman"/>
          <w:b/>
          <w:sz w:val="22"/>
        </w:rPr>
      </w:pPr>
      <w:r w:rsidRPr="005B1C8C">
        <w:rPr>
          <w:rFonts w:cs="Times New Roman"/>
          <w:b/>
          <w:sz w:val="22"/>
        </w:rPr>
        <w:t xml:space="preserve"> </w:t>
      </w:r>
    </w:p>
    <w:p w14:paraId="5B5C5014" w14:textId="60859EB4" w:rsidR="00B46D94" w:rsidRPr="005B1C8C" w:rsidDel="00CF6BF7" w:rsidRDefault="00971633" w:rsidP="00971633">
      <w:pPr>
        <w:pStyle w:val="ListParagraph"/>
        <w:shd w:val="clear" w:color="auto" w:fill="FFFFFF" w:themeFill="background1"/>
        <w:spacing w:after="0" w:line="360" w:lineRule="auto"/>
        <w:ind w:left="0"/>
        <w:rPr>
          <w:del w:id="7063" w:author="tao huang" w:date="2018-10-27T23:46:00Z"/>
          <w:rFonts w:cs="Times New Roman"/>
          <w:sz w:val="22"/>
        </w:rPr>
      </w:pPr>
      <w:r w:rsidRPr="005B1C8C">
        <w:rPr>
          <w:rFonts w:cs="Times New Roman"/>
          <w:sz w:val="22"/>
        </w:rPr>
        <w:t xml:space="preserve">The results in Table 6 show that our proposed </w:t>
      </w:r>
      <w:del w:id="7064" w:author="tao huang" w:date="2018-10-27T15:14:00Z">
        <w:r w:rsidRPr="005B1C8C" w:rsidDel="00CA7AEC">
          <w:rPr>
            <w:rFonts w:cs="Times New Roman"/>
            <w:sz w:val="22"/>
          </w:rPr>
          <w:delText xml:space="preserve">models </w:delText>
        </w:r>
      </w:del>
      <w:ins w:id="7065" w:author="tao huang" w:date="2018-10-27T15:14:00Z">
        <w:r w:rsidR="00CA7AEC">
          <w:rPr>
            <w:rFonts w:cs="Times New Roman"/>
            <w:sz w:val="22"/>
          </w:rPr>
          <w:t>methods</w:t>
        </w:r>
        <w:r w:rsidR="00CA7AEC" w:rsidRPr="005B1C8C">
          <w:rPr>
            <w:rFonts w:cs="Times New Roman"/>
            <w:sz w:val="22"/>
          </w:rPr>
          <w:t xml:space="preserve"> </w:t>
        </w:r>
      </w:ins>
      <w:r w:rsidRPr="005B1C8C">
        <w:rPr>
          <w:rFonts w:cs="Times New Roman"/>
          <w:sz w:val="22"/>
        </w:rPr>
        <w:t xml:space="preserve">generate more accurate forecasts </w:t>
      </w:r>
      <w:ins w:id="7066" w:author="tao huang" w:date="2018-10-27T15:14:00Z">
        <w:r w:rsidR="00CA7AEC">
          <w:rPr>
            <w:rFonts w:cs="Times New Roman"/>
            <w:sz w:val="22"/>
          </w:rPr>
          <w:t xml:space="preserve">especially </w:t>
        </w:r>
      </w:ins>
      <w:del w:id="7067" w:author="Didier Soopramanien" w:date="2018-10-24T11:41:00Z">
        <w:r w:rsidRPr="005B1C8C" w:rsidDel="000C4C02">
          <w:rPr>
            <w:rFonts w:cs="Times New Roman"/>
            <w:sz w:val="22"/>
          </w:rPr>
          <w:delText xml:space="preserve">especially </w:delText>
        </w:r>
      </w:del>
      <w:r w:rsidRPr="005B1C8C">
        <w:rPr>
          <w:rFonts w:cs="Times New Roman"/>
          <w:sz w:val="22"/>
        </w:rPr>
        <w:t>for some product categories (e.g., Yogur</w:t>
      </w:r>
      <w:ins w:id="7068" w:author="tao huang" w:date="2018-10-28T11:48:00Z">
        <w:r w:rsidR="003C50DE">
          <w:rPr>
            <w:rFonts w:cs="Times New Roman"/>
            <w:sz w:val="22"/>
          </w:rPr>
          <w:t xml:space="preserve">t, </w:t>
        </w:r>
      </w:ins>
      <w:del w:id="7069" w:author="tao huang" w:date="2018-10-28T11:48:00Z">
        <w:r w:rsidRPr="005B1C8C" w:rsidDel="003C50DE">
          <w:rPr>
            <w:rFonts w:cs="Times New Roman"/>
            <w:sz w:val="22"/>
          </w:rPr>
          <w:delText>t</w:delText>
        </w:r>
      </w:del>
      <w:del w:id="7070" w:author="tao huang" w:date="2018-10-27T15:15:00Z">
        <w:r w:rsidRPr="005B1C8C" w:rsidDel="00CA7AEC">
          <w:rPr>
            <w:rFonts w:cs="Times New Roman"/>
            <w:sz w:val="22"/>
          </w:rPr>
          <w:delText xml:space="preserve">, Milk, </w:delText>
        </w:r>
      </w:del>
      <w:r w:rsidRPr="005B1C8C">
        <w:rPr>
          <w:rFonts w:cs="Times New Roman"/>
          <w:sz w:val="22"/>
        </w:rPr>
        <w:t>Toilet Tissue</w:t>
      </w:r>
      <w:ins w:id="7071" w:author="tao huang" w:date="2018-10-28T11:48:00Z">
        <w:r w:rsidR="003C50DE">
          <w:rPr>
            <w:rFonts w:cs="Times New Roman"/>
            <w:sz w:val="22"/>
          </w:rPr>
          <w:t xml:space="preserve">, and </w:t>
        </w:r>
        <w:r w:rsidR="003C50DE" w:rsidRPr="00855741">
          <w:rPr>
            <w:rFonts w:eastAsia="Times New Roman" w:cs="Times New Roman"/>
            <w:sz w:val="22"/>
          </w:rPr>
          <w:t>Spaghetti sauce</w:t>
        </w:r>
      </w:ins>
      <w:r w:rsidRPr="005B1C8C">
        <w:rPr>
          <w:rFonts w:cs="Times New Roman"/>
          <w:sz w:val="22"/>
        </w:rPr>
        <w:t xml:space="preserve"> etc.)</w:t>
      </w:r>
      <w:ins w:id="7072" w:author="tao huang" w:date="2018-10-27T15:16:00Z">
        <w:r w:rsidR="00BF2B1A">
          <w:rPr>
            <w:rFonts w:cs="Times New Roman"/>
            <w:sz w:val="22"/>
          </w:rPr>
          <w:t xml:space="preserve">, which </w:t>
        </w:r>
      </w:ins>
      <w:ins w:id="7073" w:author="tao huang" w:date="2018-10-28T11:49:00Z">
        <w:r w:rsidR="00B91B6B">
          <w:rPr>
            <w:rFonts w:cs="Times New Roman"/>
            <w:sz w:val="22"/>
          </w:rPr>
          <w:t>may be</w:t>
        </w:r>
      </w:ins>
      <w:ins w:id="7074" w:author="tao huang" w:date="2018-10-27T15:16:00Z">
        <w:r w:rsidR="00BF2B1A">
          <w:rPr>
            <w:rFonts w:cs="Times New Roman"/>
            <w:sz w:val="22"/>
          </w:rPr>
          <w:t xml:space="preserve"> due to the </w:t>
        </w:r>
      </w:ins>
      <w:ins w:id="7075" w:author="tao huang" w:date="2018-10-28T11:49:00Z">
        <w:r w:rsidR="00B91B6B">
          <w:rPr>
            <w:rFonts w:cs="Times New Roman"/>
            <w:sz w:val="22"/>
          </w:rPr>
          <w:t xml:space="preserve">unique </w:t>
        </w:r>
      </w:ins>
      <w:ins w:id="7076" w:author="tao huang" w:date="2018-10-27T15:16:00Z">
        <w:r w:rsidR="00BF2B1A">
          <w:rPr>
            <w:rFonts w:cs="Times New Roman"/>
            <w:sz w:val="22"/>
          </w:rPr>
          <w:t xml:space="preserve">characteristics of the data for those product categories. </w:t>
        </w:r>
        <w:r w:rsidR="00836018">
          <w:rPr>
            <w:rFonts w:cs="Times New Roman"/>
            <w:sz w:val="22"/>
          </w:rPr>
          <w:t xml:space="preserve">Thus </w:t>
        </w:r>
      </w:ins>
      <w:del w:id="7077" w:author="tao huang" w:date="2018-10-27T15:16:00Z">
        <w:r w:rsidRPr="005B1C8C" w:rsidDel="00BF2B1A">
          <w:rPr>
            <w:rFonts w:cs="Times New Roman"/>
            <w:sz w:val="22"/>
          </w:rPr>
          <w:delText xml:space="preserve">. </w:delText>
        </w:r>
        <w:r w:rsidRPr="005B1C8C" w:rsidDel="00836018">
          <w:rPr>
            <w:rFonts w:cs="Times New Roman"/>
            <w:sz w:val="22"/>
          </w:rPr>
          <w:delText>W</w:delText>
        </w:r>
      </w:del>
      <w:ins w:id="7078" w:author="tao huang" w:date="2018-10-27T15:16:00Z">
        <w:r w:rsidR="00836018">
          <w:rPr>
            <w:rFonts w:cs="Times New Roman"/>
            <w:sz w:val="22"/>
          </w:rPr>
          <w:t>w</w:t>
        </w:r>
      </w:ins>
      <w:r w:rsidRPr="005B1C8C">
        <w:rPr>
          <w:rFonts w:cs="Times New Roman"/>
          <w:sz w:val="22"/>
        </w:rPr>
        <w:t xml:space="preserve">e further explore the </w:t>
      </w:r>
      <w:r w:rsidRPr="005B1C8C">
        <w:rPr>
          <w:rFonts w:cs="Times New Roman"/>
          <w:sz w:val="22"/>
        </w:rPr>
        <w:lastRenderedPageBreak/>
        <w:t xml:space="preserve">determinants of the improvement of the forecasting performance </w:t>
      </w:r>
      <w:r w:rsidRPr="005B1C8C">
        <w:rPr>
          <w:rFonts w:cs="Times New Roman"/>
          <w:noProof/>
          <w:sz w:val="22"/>
        </w:rPr>
        <w:t>of</w:t>
      </w:r>
      <w:r w:rsidRPr="005B1C8C">
        <w:rPr>
          <w:rFonts w:cs="Times New Roman"/>
          <w:sz w:val="22"/>
        </w:rPr>
        <w:t xml:space="preserve"> our proposed models</w:t>
      </w:r>
      <w:r w:rsidR="00927C4F" w:rsidRPr="005B1C8C">
        <w:rPr>
          <w:rFonts w:cs="Times New Roman"/>
          <w:sz w:val="22"/>
        </w:rPr>
        <w:t xml:space="preserve"> </w:t>
      </w:r>
      <w:ins w:id="7079" w:author="tao huang" w:date="2018-10-27T15:18:00Z">
        <w:r w:rsidR="002814F5" w:rsidRPr="005B1C8C">
          <w:rPr>
            <w:rFonts w:cs="Times New Roman"/>
            <w:sz w:val="22"/>
          </w:rPr>
          <w:t xml:space="preserve">at SKU level </w:t>
        </w:r>
      </w:ins>
      <w:ins w:id="7080" w:author="tao huang" w:date="2018-10-27T15:17:00Z">
        <w:r w:rsidR="002814F5">
          <w:rPr>
            <w:rFonts w:cs="Times New Roman"/>
            <w:sz w:val="22"/>
          </w:rPr>
          <w:t>(compared to the models with similar specifications but overloo</w:t>
        </w:r>
      </w:ins>
      <w:ins w:id="7081" w:author="tao huang" w:date="2018-10-27T15:18:00Z">
        <w:r w:rsidR="002814F5">
          <w:rPr>
            <w:rFonts w:cs="Times New Roman"/>
            <w:sz w:val="22"/>
          </w:rPr>
          <w:t xml:space="preserve">k the problem of structural change, e.g., the ADL-intra model). </w:t>
        </w:r>
      </w:ins>
      <w:del w:id="7082" w:author="tao huang" w:date="2018-10-27T15:18:00Z">
        <w:r w:rsidR="00927C4F" w:rsidRPr="005B1C8C" w:rsidDel="002814F5">
          <w:rPr>
            <w:rFonts w:cs="Times New Roman"/>
            <w:sz w:val="22"/>
          </w:rPr>
          <w:delText>at SKU level</w:delText>
        </w:r>
        <w:r w:rsidRPr="005B1C8C" w:rsidDel="002814F5">
          <w:rPr>
            <w:rFonts w:cs="Times New Roman"/>
            <w:sz w:val="22"/>
          </w:rPr>
          <w:delText xml:space="preserve">. </w:delText>
        </w:r>
      </w:del>
      <w:r w:rsidRPr="005B1C8C">
        <w:rPr>
          <w:rFonts w:cs="Times New Roman"/>
          <w:sz w:val="22"/>
        </w:rPr>
        <w:t>This provides insights into for what types of SKUs we may get most benefit by using the proposed models. We consider the following data characteristics as potential determinants: 1) basic statistical measures for both the prices and sales variables including the average, standard deviation, skewness, range, kurtosis, and coefficient of variation; 2) the frequency of the feature and display promotions for each</w:t>
      </w:r>
      <w:ins w:id="7083" w:author="tao huang" w:date="2018-10-27T15:35:00Z">
        <w:r w:rsidR="00017134">
          <w:rPr>
            <w:rFonts w:cs="Times New Roman"/>
            <w:sz w:val="22"/>
          </w:rPr>
          <w:t xml:space="preserve"> of the</w:t>
        </w:r>
      </w:ins>
      <w:r w:rsidRPr="005B1C8C">
        <w:rPr>
          <w:rFonts w:cs="Times New Roman"/>
          <w:sz w:val="22"/>
        </w:rPr>
        <w:t xml:space="preserve"> </w:t>
      </w:r>
      <w:ins w:id="7084" w:author="tao huang" w:date="2018-10-27T15:35:00Z">
        <w:r w:rsidR="00017134">
          <w:rPr>
            <w:rFonts w:cs="Times New Roman"/>
            <w:sz w:val="22"/>
          </w:rPr>
          <w:t xml:space="preserve">focal </w:t>
        </w:r>
      </w:ins>
      <w:del w:id="7085" w:author="tao huang" w:date="2018-10-27T15:35:00Z">
        <w:r w:rsidRPr="005B1C8C" w:rsidDel="00017134">
          <w:rPr>
            <w:rFonts w:cs="Times New Roman"/>
            <w:sz w:val="22"/>
          </w:rPr>
          <w:delText>SKU</w:delText>
        </w:r>
      </w:del>
      <w:ins w:id="7086" w:author="tao huang" w:date="2018-10-27T15:35:00Z">
        <w:r w:rsidR="00017134">
          <w:rPr>
            <w:rFonts w:cs="Times New Roman"/>
            <w:sz w:val="22"/>
          </w:rPr>
          <w:t>products</w:t>
        </w:r>
      </w:ins>
      <w:r w:rsidRPr="005B1C8C">
        <w:rPr>
          <w:rFonts w:cs="Times New Roman"/>
          <w:sz w:val="22"/>
        </w:rPr>
        <w:t xml:space="preserve">; 3) more advanced statistical measures suggested by </w:t>
      </w:r>
      <w:r w:rsidRPr="005B1C8C">
        <w:rPr>
          <w:rFonts w:cs="Times New Roman"/>
          <w:sz w:val="22"/>
        </w:rPr>
        <w:fldChar w:fldCharType="begin"/>
      </w:r>
      <w:r w:rsidR="000B7EE9" w:rsidRPr="005B1C8C">
        <w:rPr>
          <w:rFonts w:cs="Times New Roman"/>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5B1C8C">
        <w:rPr>
          <w:rFonts w:cs="Times New Roman"/>
          <w:sz w:val="22"/>
        </w:rPr>
        <w:fldChar w:fldCharType="separate"/>
      </w:r>
      <w:r w:rsidR="000B7EE9" w:rsidRPr="005B1C8C">
        <w:rPr>
          <w:rFonts w:cs="Times New Roman"/>
          <w:noProof/>
          <w:sz w:val="22"/>
        </w:rPr>
        <w:t>Fildes (1992)</w:t>
      </w:r>
      <w:r w:rsidRPr="005B1C8C">
        <w:rPr>
          <w:rFonts w:cs="Times New Roman"/>
          <w:sz w:val="22"/>
        </w:rPr>
        <w:fldChar w:fldCharType="end"/>
      </w:r>
      <w:r w:rsidRPr="005B1C8C">
        <w:rPr>
          <w:rFonts w:cs="Times New Roman"/>
          <w:sz w:val="22"/>
        </w:rPr>
        <w:t xml:space="preserve">. For example, we include the proportion of outliers for the sales of each SKU. The value of the sales for product </w:t>
      </w:r>
      <w:r w:rsidRPr="005B1C8C">
        <w:rPr>
          <w:rFonts w:cs="Times New Roman"/>
          <w:i/>
          <w:noProof/>
          <w:sz w:val="22"/>
        </w:rPr>
        <w:t>i</w:t>
      </w:r>
      <w:r w:rsidRPr="005B1C8C">
        <w:rPr>
          <w:rFonts w:cs="Times New Roman"/>
          <w:sz w:val="22"/>
        </w:rPr>
        <w:t xml:space="preserve"> will be identified as an outlier if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&lt;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5B1C8C">
        <w:rPr>
          <w:rFonts w:cs="Times New Roman"/>
          <w:sz w:val="22"/>
        </w:rPr>
        <w:t xml:space="preserve"> or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&gt;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5B1C8C">
        <w:rPr>
          <w:rFonts w:cs="Times New Roman"/>
          <w:sz w:val="22"/>
        </w:rPr>
        <w:t xml:space="preserve">, where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5B1C8C">
        <w:rPr>
          <w:rFonts w:cs="Times New Roman"/>
          <w:sz w:val="22"/>
        </w:rPr>
        <w:t xml:space="preserve"> is the differenced value of the sales for product </w:t>
      </w:r>
      <w:r w:rsidRPr="005B1C8C">
        <w:rPr>
          <w:rFonts w:cs="Times New Roman"/>
          <w:i/>
          <w:sz w:val="22"/>
        </w:rPr>
        <w:t>i</w:t>
      </w:r>
      <w:r w:rsidRPr="005B1C8C">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oMath>
      <w:r w:rsidRPr="005B1C8C">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oMath>
      <w:r w:rsidRPr="005B1C8C">
        <w:rPr>
          <w:rFonts w:cs="Times New Roman"/>
          <w:sz w:val="22"/>
        </w:rPr>
        <w:t xml:space="preserve"> are the first and third quantiles of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5B1C8C">
        <w:rPr>
          <w:rFonts w:cs="Times New Roman"/>
          <w:sz w:val="22"/>
        </w:rPr>
        <w:t xml:space="preserve">. We also include the randomness measure by regressing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Pr="005B1C8C">
        <w:rPr>
          <w:rFonts w:cs="Times New Roman"/>
          <w:sz w:val="22"/>
        </w:rPr>
        <w:t xml:space="preserve"> on </w:t>
      </w:r>
      <m:oMath>
        <m:r>
          <w:rPr>
            <w:rFonts w:ascii="Cambria Math" w:hAnsi="Cambria Math" w:cs="Times New Roman"/>
            <w:sz w:val="22"/>
          </w:rPr>
          <m:t xml:space="preserve">T,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i,t-1</m:t>
            </m:r>
          </m:sub>
          <m:sup>
            <m:r>
              <w:rPr>
                <w:rFonts w:ascii="Cambria Math" w:hAnsi="Cambria Math" w:cs="Times New Roman"/>
                <w:sz w:val="22"/>
              </w:rPr>
              <m:t>'</m:t>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i,t-2</m:t>
            </m:r>
          </m:sub>
          <m:sup>
            <m:r>
              <w:rPr>
                <w:rFonts w:ascii="Cambria Math" w:hAnsi="Cambria Math" w:cs="Times New Roman"/>
                <w:sz w:val="22"/>
              </w:rPr>
              <m:t>'</m:t>
            </m:r>
          </m:sup>
        </m:sSubSup>
        <m:r>
          <w:rPr>
            <w:rFonts w:ascii="Cambria Math" w:hAnsi="Cambria Math" w:cs="Times New Roman"/>
            <w:sz w:val="22"/>
          </w:rPr>
          <m:t xml:space="preserve">, and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i,t-3</m:t>
            </m:r>
          </m:sub>
          <m:sup>
            <m:r>
              <w:rPr>
                <w:rFonts w:ascii="Cambria Math" w:hAnsi="Cambria Math" w:cs="Times New Roman"/>
                <w:sz w:val="22"/>
              </w:rPr>
              <m:t>'</m:t>
            </m:r>
          </m:sup>
        </m:sSubSup>
      </m:oMath>
      <w:r w:rsidRPr="005B1C8C">
        <w:rPr>
          <w:rFonts w:cs="Times New Roman"/>
          <w:sz w:val="22"/>
        </w:rPr>
        <w:t xml:space="preserve">, where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Pr="005B1C8C">
        <w:rPr>
          <w:rFonts w:cs="Times New Roman"/>
          <w:sz w:val="22"/>
        </w:rPr>
        <w:t xml:space="preserve"> is the sales valu</w:t>
      </w:r>
      <w:ins w:id="7087" w:author="tao huang" w:date="2018-10-27T15:20:00Z">
        <w:r w:rsidR="006A12BC">
          <w:rPr>
            <w:rFonts w:cs="Times New Roman"/>
            <w:sz w:val="22"/>
          </w:rPr>
          <w:t>e</w:t>
        </w:r>
      </w:ins>
      <w:del w:id="7088" w:author="tao huang" w:date="2018-10-27T15:20:00Z">
        <w:r w:rsidRPr="005B1C8C" w:rsidDel="006A12BC">
          <w:rPr>
            <w:rFonts w:cs="Times New Roman"/>
            <w:sz w:val="22"/>
          </w:rPr>
          <w:delText>e</w:delText>
        </w:r>
      </w:del>
      <w:r w:rsidRPr="005B1C8C">
        <w:rPr>
          <w:rFonts w:cs="Times New Roman"/>
          <w:sz w:val="22"/>
        </w:rPr>
        <w:t xml:space="preserve"> for product </w:t>
      </w:r>
      <w:r w:rsidRPr="005B1C8C">
        <w:rPr>
          <w:rFonts w:cs="Times New Roman"/>
          <w:i/>
          <w:sz w:val="22"/>
        </w:rPr>
        <w:t>i</w:t>
      </w:r>
      <w:r w:rsidRPr="005B1C8C">
        <w:rPr>
          <w:rFonts w:cs="Times New Roman"/>
          <w:sz w:val="22"/>
        </w:rPr>
        <w:t xml:space="preserve"> at week </w:t>
      </w:r>
      <w:r w:rsidRPr="005B1C8C">
        <w:rPr>
          <w:rFonts w:cs="Times New Roman"/>
          <w:i/>
          <w:sz w:val="22"/>
        </w:rPr>
        <w:t>t</w:t>
      </w:r>
      <w:r w:rsidRPr="005B1C8C">
        <w:rPr>
          <w:rFonts w:cs="Times New Roman"/>
          <w:sz w:val="22"/>
        </w:rPr>
        <w:t xml:space="preserve"> given that the outliers are removed and </w:t>
      </w:r>
      <w:r w:rsidRPr="005B1C8C">
        <w:rPr>
          <w:rFonts w:cs="Times New Roman"/>
          <w:i/>
          <w:sz w:val="22"/>
        </w:rPr>
        <w:t>T</w:t>
      </w:r>
      <w:r w:rsidRPr="005B1C8C">
        <w:rPr>
          <w:rFonts w:cs="Times New Roman"/>
          <w:sz w:val="22"/>
        </w:rPr>
        <w:t xml:space="preserve"> is the time trend. The fitness of this autoregressive model (e.g., the R square) </w:t>
      </w:r>
      <w:del w:id="7089" w:author="tao huang" w:date="2018-10-27T15:21:00Z">
        <w:r w:rsidRPr="005B1C8C" w:rsidDel="006A12BC">
          <w:rPr>
            <w:rFonts w:cs="Times New Roman"/>
            <w:sz w:val="22"/>
          </w:rPr>
          <w:delText xml:space="preserve">approximates </w:delText>
        </w:r>
      </w:del>
      <w:ins w:id="7090" w:author="tao huang" w:date="2018-10-27T15:21:00Z">
        <w:r w:rsidR="006A12BC">
          <w:rPr>
            <w:rFonts w:cs="Times New Roman"/>
            <w:sz w:val="22"/>
          </w:rPr>
          <w:t>represents</w:t>
        </w:r>
        <w:r w:rsidR="006A12BC" w:rsidRPr="005B1C8C">
          <w:rPr>
            <w:rFonts w:cs="Times New Roman"/>
            <w:sz w:val="22"/>
          </w:rPr>
          <w:t xml:space="preserve"> </w:t>
        </w:r>
      </w:ins>
      <w:r w:rsidRPr="005B1C8C">
        <w:rPr>
          <w:rFonts w:cs="Times New Roman"/>
          <w:sz w:val="22"/>
        </w:rPr>
        <w:t xml:space="preserve">the systematic variation in the sales data which could be captured by simple models. Lastly, we include the linear trend of product sales measured as the absolute value of the correlation between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Pr="005B1C8C">
        <w:rPr>
          <w:rFonts w:cs="Times New Roman"/>
          <w:sz w:val="22"/>
        </w:rPr>
        <w:t xml:space="preserve"> and the time trend. We </w:t>
      </w:r>
      <w:r w:rsidR="00B46D94" w:rsidRPr="005B1C8C">
        <w:rPr>
          <w:rFonts w:cs="Times New Roman"/>
          <w:sz w:val="22"/>
        </w:rPr>
        <w:t xml:space="preserve">then </w:t>
      </w:r>
      <w:r w:rsidRPr="005B1C8C">
        <w:rPr>
          <w:rFonts w:cs="Times New Roman"/>
          <w:sz w:val="22"/>
        </w:rPr>
        <w:t>construct five orthogonal factors to represent the information originally contained in the fourteen explanatory variables described above, which mitigates the issue of multicollinearity</w:t>
      </w:r>
      <w:r w:rsidRPr="005B1C8C">
        <w:rPr>
          <w:rStyle w:val="FootnoteReference"/>
          <w:rFonts w:cs="Times New Roman"/>
          <w:sz w:val="22"/>
        </w:rPr>
        <w:footnoteReference w:id="14"/>
      </w:r>
      <w:r w:rsidRPr="005B1C8C">
        <w:rPr>
          <w:rFonts w:cs="Times New Roman"/>
          <w:sz w:val="22"/>
        </w:rPr>
        <w:t>. Table 6 shows the correlation between the original fourteen explanatory variables and the constructed factors</w:t>
      </w:r>
      <w:del w:id="7091" w:author="tao huang" w:date="2018-10-27T15:25:00Z">
        <w:r w:rsidRPr="005B1C8C" w:rsidDel="00780C39">
          <w:rPr>
            <w:rStyle w:val="FootnoteReference"/>
            <w:rFonts w:cs="Times New Roman"/>
            <w:sz w:val="22"/>
          </w:rPr>
          <w:footnoteReference w:id="15"/>
        </w:r>
      </w:del>
      <w:ins w:id="7094" w:author="tao huang" w:date="2018-10-27T15:25:00Z">
        <w:r w:rsidR="00780C39">
          <w:rPr>
            <w:rFonts w:cs="Times New Roman"/>
            <w:sz w:val="22"/>
          </w:rPr>
          <w:t xml:space="preserve">. </w:t>
        </w:r>
      </w:ins>
      <w:del w:id="7095" w:author="tao huang" w:date="2018-10-27T15:25:00Z">
        <w:r w:rsidRPr="005B1C8C" w:rsidDel="00780C39">
          <w:rPr>
            <w:rFonts w:cs="Times New Roman"/>
            <w:sz w:val="22"/>
          </w:rPr>
          <w:delText xml:space="preserve">. </w:delText>
        </w:r>
      </w:del>
      <w:r w:rsidRPr="005B1C8C">
        <w:rPr>
          <w:rFonts w:cs="Times New Roman"/>
          <w:sz w:val="22"/>
        </w:rPr>
        <w:t xml:space="preserve">We </w:t>
      </w:r>
      <w:r w:rsidR="00B46D94" w:rsidRPr="005B1C8C">
        <w:rPr>
          <w:rFonts w:cs="Times New Roman"/>
          <w:sz w:val="22"/>
        </w:rPr>
        <w:t xml:space="preserve">may </w:t>
      </w:r>
      <w:r w:rsidRPr="005B1C8C">
        <w:rPr>
          <w:rFonts w:cs="Times New Roman"/>
          <w:sz w:val="22"/>
        </w:rPr>
        <w:t xml:space="preserve">interpret factor 1 as “Outliers and </w:t>
      </w:r>
      <w:del w:id="7096" w:author="tao huang" w:date="2018-10-27T15:27:00Z">
        <w:r w:rsidRPr="005B1C8C" w:rsidDel="000A66D2">
          <w:rPr>
            <w:rFonts w:cs="Times New Roman"/>
            <w:sz w:val="22"/>
          </w:rPr>
          <w:delText xml:space="preserve">general </w:delText>
        </w:r>
      </w:del>
      <w:ins w:id="7097" w:author="tao huang" w:date="2018-10-27T15:27:00Z">
        <w:r w:rsidR="000A66D2">
          <w:rPr>
            <w:rFonts w:cs="Times New Roman"/>
            <w:sz w:val="22"/>
          </w:rPr>
          <w:t xml:space="preserve">promotion </w:t>
        </w:r>
      </w:ins>
      <w:ins w:id="7098" w:author="tao huang" w:date="2018-10-28T11:50:00Z">
        <w:r w:rsidR="00FF0E5C">
          <w:rPr>
            <w:rFonts w:cs="Times New Roman"/>
            <w:sz w:val="22"/>
          </w:rPr>
          <w:t>frequency</w:t>
        </w:r>
      </w:ins>
      <w:del w:id="7099" w:author="tao huang" w:date="2018-10-27T15:27:00Z">
        <w:r w:rsidRPr="005B1C8C" w:rsidDel="000A66D2">
          <w:rPr>
            <w:rFonts w:cs="Times New Roman"/>
            <w:sz w:val="22"/>
          </w:rPr>
          <w:delText>variations</w:delText>
        </w:r>
      </w:del>
      <w:r w:rsidRPr="005B1C8C">
        <w:rPr>
          <w:rFonts w:cs="Times New Roman"/>
          <w:sz w:val="22"/>
        </w:rPr>
        <w:t>”, factor 2 as “Sales level and variation”, factor 3 as “Central tendency of sales”, factor 4 as “Price level and variation”, and factor 5 as “</w:t>
      </w:r>
      <w:r w:rsidRPr="005B1C8C">
        <w:rPr>
          <w:rFonts w:eastAsia="Times New Roman" w:cs="Times New Roman"/>
          <w:sz w:val="22"/>
        </w:rPr>
        <w:t xml:space="preserve">Randomness and </w:t>
      </w:r>
      <w:del w:id="7100" w:author="tao huang" w:date="2018-10-27T15:23:00Z">
        <w:r w:rsidRPr="005B1C8C" w:rsidDel="00FA4580">
          <w:rPr>
            <w:rFonts w:eastAsia="Times New Roman" w:cs="Times New Roman"/>
            <w:sz w:val="22"/>
          </w:rPr>
          <w:delText>growth</w:delText>
        </w:r>
      </w:del>
      <w:ins w:id="7101" w:author="tao huang" w:date="2018-10-27T15:23:00Z">
        <w:r w:rsidR="00FA4580">
          <w:rPr>
            <w:rFonts w:eastAsia="Times New Roman" w:cs="Times New Roman"/>
            <w:sz w:val="22"/>
          </w:rPr>
          <w:t>trend</w:t>
        </w:r>
      </w:ins>
      <w:r w:rsidRPr="005B1C8C">
        <w:rPr>
          <w:rFonts w:cs="Times New Roman"/>
          <w:sz w:val="22"/>
        </w:rPr>
        <w:t xml:space="preserve">”. </w:t>
      </w:r>
    </w:p>
    <w:p w14:paraId="7F7904E6" w14:textId="77777777" w:rsidR="00B46D94" w:rsidRPr="005B1C8C" w:rsidRDefault="00B46D94" w:rsidP="00971633">
      <w:pPr>
        <w:pStyle w:val="ListParagraph"/>
        <w:shd w:val="clear" w:color="auto" w:fill="FFFFFF" w:themeFill="background1"/>
        <w:spacing w:after="0" w:line="360" w:lineRule="auto"/>
        <w:ind w:left="0"/>
        <w:rPr>
          <w:rFonts w:cs="Times New Roman"/>
          <w:sz w:val="22"/>
        </w:rPr>
      </w:pPr>
    </w:p>
    <w:p w14:paraId="60BDF280" w14:textId="19DBAB4A" w:rsidR="00971633" w:rsidDel="00CF6BF7" w:rsidRDefault="00EF5A0D" w:rsidP="00971633">
      <w:pPr>
        <w:pStyle w:val="ListParagraph"/>
        <w:shd w:val="clear" w:color="auto" w:fill="FFFFFF" w:themeFill="background1"/>
        <w:spacing w:after="0" w:line="360" w:lineRule="auto"/>
        <w:ind w:left="0"/>
        <w:rPr>
          <w:del w:id="7102" w:author="tao huang" w:date="2018-10-27T23:46:00Z"/>
          <w:rFonts w:cs="Times New Roman"/>
          <w:sz w:val="22"/>
        </w:rPr>
      </w:pPr>
      <w:del w:id="7103" w:author="tao huang" w:date="2018-10-27T23:46:00Z">
        <w:r w:rsidRPr="005B1C8C" w:rsidDel="00CF6BF7">
          <w:rPr>
            <w:rFonts w:cs="Times New Roman"/>
            <w:sz w:val="22"/>
          </w:rPr>
          <w:delText>Thus, w</w:delText>
        </w:r>
        <w:r w:rsidR="00971633" w:rsidRPr="005B1C8C" w:rsidDel="00CF6BF7">
          <w:rPr>
            <w:rFonts w:cs="Times New Roman"/>
            <w:sz w:val="22"/>
          </w:rPr>
          <w:delText xml:space="preserve">e </w:delText>
        </w:r>
        <w:r w:rsidR="00B46D94" w:rsidRPr="005B1C8C" w:rsidDel="00CF6BF7">
          <w:rPr>
            <w:rFonts w:cs="Times New Roman"/>
            <w:sz w:val="22"/>
          </w:rPr>
          <w:delText xml:space="preserve">can </w:delText>
        </w:r>
      </w:del>
      <w:del w:id="7104" w:author="tao huang" w:date="2018-10-27T15:23:00Z">
        <w:r w:rsidR="0055531A" w:rsidRPr="005B1C8C" w:rsidDel="00246B56">
          <w:rPr>
            <w:rFonts w:cs="Times New Roman"/>
            <w:sz w:val="22"/>
          </w:rPr>
          <w:delText xml:space="preserve">develop regression models to </w:delText>
        </w:r>
      </w:del>
      <w:del w:id="7105" w:author="tao huang" w:date="2018-10-27T23:46:00Z">
        <w:r w:rsidR="0055531A" w:rsidRPr="005B1C8C" w:rsidDel="00CF6BF7">
          <w:rPr>
            <w:rFonts w:cs="Times New Roman"/>
            <w:sz w:val="22"/>
          </w:rPr>
          <w:delText xml:space="preserve">explore potential </w:delText>
        </w:r>
        <w:r w:rsidR="00B46D94" w:rsidRPr="005B1C8C" w:rsidDel="00CF6BF7">
          <w:rPr>
            <w:rFonts w:cs="Times New Roman"/>
            <w:sz w:val="22"/>
          </w:rPr>
          <w:delText>determinants</w:delText>
        </w:r>
        <w:r w:rsidR="0055531A" w:rsidRPr="005B1C8C" w:rsidDel="00CF6BF7">
          <w:rPr>
            <w:rFonts w:cs="Times New Roman"/>
            <w:sz w:val="22"/>
          </w:rPr>
          <w:delText xml:space="preserve"> </w:delText>
        </w:r>
        <w:r w:rsidR="00B46D94" w:rsidRPr="005B1C8C" w:rsidDel="00CF6BF7">
          <w:rPr>
            <w:rFonts w:cs="Times New Roman"/>
            <w:sz w:val="22"/>
          </w:rPr>
          <w:delText>of</w:delText>
        </w:r>
        <w:r w:rsidR="0055531A" w:rsidRPr="005B1C8C" w:rsidDel="00CF6BF7">
          <w:rPr>
            <w:rFonts w:cs="Times New Roman"/>
            <w:sz w:val="22"/>
          </w:rPr>
          <w:delText xml:space="preserve"> the forecasting improvement </w:delText>
        </w:r>
        <w:r w:rsidR="00971633" w:rsidRPr="005B1C8C" w:rsidDel="00CF6BF7">
          <w:rPr>
            <w:rFonts w:cs="Times New Roman"/>
            <w:sz w:val="22"/>
          </w:rPr>
          <w:delText xml:space="preserve">by the </w:delText>
        </w:r>
        <w:r w:rsidR="0055531A" w:rsidRPr="005B1C8C" w:rsidDel="00CF6BF7">
          <w:rPr>
            <w:rFonts w:cs="Times New Roman"/>
            <w:sz w:val="22"/>
          </w:rPr>
          <w:delText xml:space="preserve">proposed </w:delText>
        </w:r>
        <w:r w:rsidR="00971633" w:rsidRPr="005B1C8C" w:rsidDel="00CF6BF7">
          <w:rPr>
            <w:rFonts w:cs="Times New Roman"/>
            <w:sz w:val="22"/>
          </w:rPr>
          <w:delText>models.</w:delText>
        </w:r>
      </w:del>
      <w:del w:id="7106" w:author="tao huang" w:date="2018-10-27T23:44:00Z">
        <w:r w:rsidR="00971633" w:rsidRPr="005B1C8C" w:rsidDel="005D0E91">
          <w:rPr>
            <w:rFonts w:cs="Times New Roman"/>
            <w:sz w:val="22"/>
          </w:rPr>
          <w:delText xml:space="preserve"> </w:delText>
        </w:r>
        <w:r w:rsidR="0055531A" w:rsidRPr="005B1C8C" w:rsidDel="005D0E91">
          <w:rPr>
            <w:rFonts w:cs="Times New Roman"/>
            <w:sz w:val="22"/>
          </w:rPr>
          <w:delText>Specifically, w</w:delText>
        </w:r>
      </w:del>
      <w:del w:id="7107" w:author="tao huang" w:date="2018-10-27T23:46:00Z">
        <w:r w:rsidR="0055531A" w:rsidRPr="005B1C8C" w:rsidDel="00CF6BF7">
          <w:rPr>
            <w:rFonts w:cs="Times New Roman"/>
            <w:sz w:val="22"/>
          </w:rPr>
          <w:delText>e construct dependent variable</w:delText>
        </w:r>
      </w:del>
      <w:del w:id="7108" w:author="tao huang" w:date="2018-10-27T23:41:00Z">
        <w:r w:rsidR="0055531A" w:rsidRPr="005B1C8C" w:rsidDel="00800AFE">
          <w:rPr>
            <w:rFonts w:cs="Times New Roman"/>
            <w:sz w:val="22"/>
          </w:rPr>
          <w:delText>s</w:delText>
        </w:r>
      </w:del>
      <w:del w:id="7109" w:author="tao huang" w:date="2018-10-27T15:24:00Z">
        <w:r w:rsidR="0055531A" w:rsidRPr="005B1C8C" w:rsidDel="006261D9">
          <w:rPr>
            <w:rFonts w:cs="Times New Roman"/>
            <w:sz w:val="22"/>
          </w:rPr>
          <w:delText xml:space="preserve"> </w:delText>
        </w:r>
        <w:r w:rsidR="00A90DB8" w:rsidDel="006261D9">
          <w:rPr>
            <w:rFonts w:cs="Times New Roman"/>
            <w:sz w:val="22"/>
          </w:rPr>
          <w:delText>including</w:delText>
        </w:r>
        <w:r w:rsidR="00873082" w:rsidRPr="005B1C8C" w:rsidDel="006261D9">
          <w:rPr>
            <w:rFonts w:cs="Times New Roman"/>
            <w:sz w:val="22"/>
          </w:rPr>
          <w:delText xml:space="preserve"> </w:delText>
        </w:r>
      </w:del>
      <w:del w:id="7110" w:author="tao huang" w:date="2018-10-27T23:46:00Z">
        <w:r w:rsidR="0055531A" w:rsidRPr="005B1C8C" w:rsidDel="00CF6BF7">
          <w:rPr>
            <w:rFonts w:cs="Times New Roman"/>
            <w:sz w:val="22"/>
          </w:rPr>
          <w:delText xml:space="preserve">the percentage reductions of the </w:delText>
        </w:r>
      </w:del>
      <w:del w:id="7111" w:author="tao huang" w:date="2018-10-27T23:45:00Z">
        <w:r w:rsidR="00A90DB8" w:rsidDel="005D0E91">
          <w:rPr>
            <w:rFonts w:cs="Times New Roman"/>
            <w:sz w:val="22"/>
          </w:rPr>
          <w:delText>error measures</w:delText>
        </w:r>
      </w:del>
      <w:del w:id="7112" w:author="tao huang" w:date="2018-10-27T23:46:00Z">
        <w:r w:rsidR="0055531A" w:rsidRPr="005B1C8C" w:rsidDel="00CF6BF7">
          <w:rPr>
            <w:rFonts w:cs="Times New Roman"/>
            <w:sz w:val="22"/>
          </w:rPr>
          <w:delText xml:space="preserve"> by the ADL-intra-EWC model </w:delText>
        </w:r>
        <w:r w:rsidR="00873082" w:rsidRPr="005B1C8C" w:rsidDel="00CF6BF7">
          <w:rPr>
            <w:rFonts w:cs="Times New Roman"/>
            <w:sz w:val="22"/>
          </w:rPr>
          <w:delText>and</w:delText>
        </w:r>
        <w:r w:rsidR="0055531A" w:rsidRPr="005B1C8C" w:rsidDel="00CF6BF7">
          <w:rPr>
            <w:rFonts w:cs="Times New Roman"/>
            <w:sz w:val="22"/>
          </w:rPr>
          <w:delText xml:space="preserve"> the ADL-intra-IC model compared to the ADL-intra model, and the percentage reductions of the MASE by the ADL-own-EWC model </w:delText>
        </w:r>
        <w:r w:rsidR="00873082" w:rsidRPr="005B1C8C" w:rsidDel="00CF6BF7">
          <w:rPr>
            <w:rFonts w:cs="Times New Roman"/>
            <w:sz w:val="22"/>
          </w:rPr>
          <w:delText>and</w:delText>
        </w:r>
        <w:r w:rsidR="0055531A" w:rsidRPr="005B1C8C" w:rsidDel="00CF6BF7">
          <w:rPr>
            <w:rFonts w:cs="Times New Roman"/>
            <w:sz w:val="22"/>
          </w:rPr>
          <w:delText xml:space="preserve"> the ADL-own-IC model compared to the ADL-</w:delText>
        </w:r>
      </w:del>
      <w:del w:id="7113" w:author="tao huang" w:date="2018-10-27T23:45:00Z">
        <w:r w:rsidR="0055531A" w:rsidRPr="005B1C8C" w:rsidDel="005D0E91">
          <w:rPr>
            <w:rFonts w:cs="Times New Roman"/>
            <w:sz w:val="22"/>
          </w:rPr>
          <w:delText xml:space="preserve">intra </w:delText>
        </w:r>
      </w:del>
      <w:del w:id="7114" w:author="tao huang" w:date="2018-10-27T23:46:00Z">
        <w:r w:rsidR="0055531A" w:rsidRPr="005B1C8C" w:rsidDel="00CF6BF7">
          <w:rPr>
            <w:rFonts w:cs="Times New Roman"/>
            <w:sz w:val="22"/>
          </w:rPr>
          <w:delText>model.</w:delText>
        </w:r>
        <w:r w:rsidR="00E675BF" w:rsidRPr="005B1C8C" w:rsidDel="00CF6BF7">
          <w:rPr>
            <w:rFonts w:cs="Times New Roman"/>
            <w:sz w:val="22"/>
          </w:rPr>
          <w:delText xml:space="preserve"> For robustness, we develop regression models with and without dummy variables for </w:delText>
        </w:r>
      </w:del>
      <w:del w:id="7115" w:author="tao huang" w:date="2018-10-27T15:25:00Z">
        <w:r w:rsidR="00E675BF" w:rsidRPr="005B1C8C" w:rsidDel="006261D9">
          <w:rPr>
            <w:rFonts w:cs="Times New Roman"/>
            <w:sz w:val="22"/>
          </w:rPr>
          <w:delText xml:space="preserve">each </w:delText>
        </w:r>
      </w:del>
      <w:del w:id="7116" w:author="tao huang" w:date="2018-10-27T23:46:00Z">
        <w:r w:rsidR="00E675BF" w:rsidRPr="005B1C8C" w:rsidDel="00CF6BF7">
          <w:rPr>
            <w:rFonts w:cs="Times New Roman"/>
            <w:sz w:val="22"/>
          </w:rPr>
          <w:delText>product categor</w:delText>
        </w:r>
      </w:del>
      <w:del w:id="7117" w:author="tao huang" w:date="2018-10-27T15:25:00Z">
        <w:r w:rsidR="00E675BF" w:rsidRPr="005B1C8C" w:rsidDel="006261D9">
          <w:rPr>
            <w:rFonts w:cs="Times New Roman"/>
            <w:sz w:val="22"/>
          </w:rPr>
          <w:delText>y</w:delText>
        </w:r>
      </w:del>
      <w:del w:id="7118" w:author="tao huang" w:date="2018-10-27T23:46:00Z">
        <w:r w:rsidR="00E675BF" w:rsidRPr="005B1C8C" w:rsidDel="00CF6BF7">
          <w:rPr>
            <w:rFonts w:cs="Times New Roman"/>
            <w:sz w:val="22"/>
          </w:rPr>
          <w:delText>.</w:delText>
        </w:r>
      </w:del>
    </w:p>
    <w:p w14:paraId="720CF795" w14:textId="22E6928D" w:rsidR="00406CF8" w:rsidDel="00440BBA" w:rsidRDefault="00406CF8" w:rsidP="00971633">
      <w:pPr>
        <w:pStyle w:val="ListParagraph"/>
        <w:shd w:val="clear" w:color="auto" w:fill="FFFFFF" w:themeFill="background1"/>
        <w:spacing w:after="0" w:line="360" w:lineRule="auto"/>
        <w:ind w:left="0"/>
        <w:rPr>
          <w:del w:id="7119" w:author="tao huang" w:date="2018-10-27T23:22:00Z"/>
          <w:rFonts w:cs="Times New Roman"/>
          <w:sz w:val="22"/>
        </w:rPr>
      </w:pPr>
    </w:p>
    <w:p w14:paraId="7682FC39" w14:textId="0290E84B" w:rsidR="00406CF8" w:rsidDel="00440BBA" w:rsidRDefault="00406CF8" w:rsidP="00971633">
      <w:pPr>
        <w:pStyle w:val="ListParagraph"/>
        <w:shd w:val="clear" w:color="auto" w:fill="FFFFFF" w:themeFill="background1"/>
        <w:spacing w:after="0" w:line="360" w:lineRule="auto"/>
        <w:ind w:left="0"/>
        <w:rPr>
          <w:del w:id="7120" w:author="tao huang" w:date="2018-10-27T23:22:00Z"/>
          <w:rFonts w:cs="Times New Roman"/>
          <w:sz w:val="22"/>
        </w:rPr>
      </w:pPr>
    </w:p>
    <w:p w14:paraId="1A130288" w14:textId="0C2C3A26" w:rsidR="00406CF8" w:rsidDel="00440BBA" w:rsidRDefault="00406CF8" w:rsidP="00971633">
      <w:pPr>
        <w:pStyle w:val="ListParagraph"/>
        <w:shd w:val="clear" w:color="auto" w:fill="FFFFFF" w:themeFill="background1"/>
        <w:spacing w:after="0" w:line="360" w:lineRule="auto"/>
        <w:ind w:left="0"/>
        <w:rPr>
          <w:del w:id="7121" w:author="tao huang" w:date="2018-10-27T23:22:00Z"/>
          <w:rFonts w:cs="Times New Roman"/>
          <w:sz w:val="22"/>
        </w:rPr>
      </w:pPr>
    </w:p>
    <w:p w14:paraId="6654DD91" w14:textId="3CE4CF51" w:rsidR="00406CF8" w:rsidDel="00F75BF0" w:rsidRDefault="00406CF8" w:rsidP="00971633">
      <w:pPr>
        <w:pStyle w:val="ListParagraph"/>
        <w:shd w:val="clear" w:color="auto" w:fill="FFFFFF" w:themeFill="background1"/>
        <w:spacing w:after="0" w:line="360" w:lineRule="auto"/>
        <w:ind w:left="0"/>
        <w:rPr>
          <w:del w:id="7122" w:author="tao huang" w:date="2018-10-27T15:29:00Z"/>
          <w:rFonts w:cs="Times New Roman"/>
          <w:sz w:val="22"/>
        </w:rPr>
      </w:pPr>
    </w:p>
    <w:p w14:paraId="60C4EC6D" w14:textId="30F224F4" w:rsidR="00406CF8" w:rsidRPr="005B1C8C" w:rsidDel="00F75BF0" w:rsidRDefault="00406CF8" w:rsidP="00971633">
      <w:pPr>
        <w:pStyle w:val="ListParagraph"/>
        <w:shd w:val="clear" w:color="auto" w:fill="FFFFFF" w:themeFill="background1"/>
        <w:spacing w:after="0" w:line="360" w:lineRule="auto"/>
        <w:ind w:left="0"/>
        <w:rPr>
          <w:del w:id="7123" w:author="tao huang" w:date="2018-10-27T15:29:00Z"/>
          <w:rFonts w:cs="Times New Roman"/>
          <w:sz w:val="22"/>
        </w:rPr>
      </w:pPr>
    </w:p>
    <w:p w14:paraId="7DAEE8E3" w14:textId="77777777" w:rsidR="00971633" w:rsidRPr="005B1C8C" w:rsidRDefault="00971633" w:rsidP="00971633">
      <w:pPr>
        <w:pStyle w:val="ListParagraph"/>
        <w:shd w:val="clear" w:color="auto" w:fill="FFFFFF" w:themeFill="background1"/>
        <w:spacing w:after="0" w:line="360" w:lineRule="auto"/>
        <w:ind w:left="0"/>
        <w:jc w:val="center"/>
        <w:rPr>
          <w:rFonts w:cs="Times New Roman"/>
          <w:sz w:val="22"/>
        </w:rPr>
      </w:pPr>
      <w:r w:rsidRPr="005B1C8C">
        <w:rPr>
          <w:rFonts w:cs="Times New Roman"/>
          <w:sz w:val="22"/>
        </w:rPr>
        <w:t>Table 6.</w:t>
      </w:r>
      <w:r w:rsidRPr="005B1C8C">
        <w:rPr>
          <w:rFonts w:cs="Times New Roman"/>
          <w:sz w:val="22"/>
        </w:rPr>
        <w:tab/>
        <w:t xml:space="preserve">The pattern of the factors </w:t>
      </w:r>
    </w:p>
    <w:tbl>
      <w:tblPr>
        <w:tblStyle w:val="ListTable1Light1"/>
        <w:tblW w:w="7590" w:type="dxa"/>
        <w:jc w:val="center"/>
        <w:tblLayout w:type="fixed"/>
        <w:tblLook w:val="04A0" w:firstRow="1" w:lastRow="0" w:firstColumn="1" w:lastColumn="0" w:noHBand="0" w:noVBand="1"/>
        <w:tblDescription w:val="Page Layout"/>
      </w:tblPr>
      <w:tblGrid>
        <w:gridCol w:w="3100"/>
        <w:gridCol w:w="889"/>
        <w:gridCol w:w="889"/>
        <w:gridCol w:w="934"/>
        <w:gridCol w:w="889"/>
        <w:gridCol w:w="889"/>
      </w:tblGrid>
      <w:tr w:rsidR="00971633" w:rsidRPr="005B1C8C" w14:paraId="53DC1635" w14:textId="77777777" w:rsidTr="00AE69A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293DC2" w14:textId="77777777" w:rsidR="00971633" w:rsidRPr="005B1C8C" w:rsidRDefault="00971633" w:rsidP="00AE69AD">
            <w:pPr>
              <w:shd w:val="clear" w:color="auto" w:fill="FFFFFF" w:themeFill="background1"/>
              <w:spacing w:after="0"/>
              <w:jc w:val="center"/>
              <w:rPr>
                <w:rFonts w:eastAsia="Times New Roman" w:cs="Times New Roman"/>
                <w:b w:val="0"/>
                <w:sz w:val="22"/>
              </w:rPr>
            </w:pPr>
            <w:r w:rsidRPr="005B1C8C">
              <w:rPr>
                <w:rFonts w:eastAsia="Times New Roman" w:cs="Times New Roman"/>
                <w:b w:val="0"/>
                <w:sz w:val="22"/>
              </w:rPr>
              <w:t>Variable</w:t>
            </w:r>
          </w:p>
        </w:tc>
        <w:tc>
          <w:tcPr>
            <w:tcW w:w="889" w:type="dxa"/>
            <w:shd w:val="clear" w:color="auto" w:fill="auto"/>
            <w:hideMark/>
          </w:tcPr>
          <w:p w14:paraId="5B330787" w14:textId="77777777" w:rsidR="00971633" w:rsidRPr="005B1C8C"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Factor1</w:t>
            </w:r>
          </w:p>
        </w:tc>
        <w:tc>
          <w:tcPr>
            <w:tcW w:w="889" w:type="dxa"/>
            <w:shd w:val="clear" w:color="auto" w:fill="auto"/>
            <w:hideMark/>
          </w:tcPr>
          <w:p w14:paraId="4FB4ADE5" w14:textId="77777777" w:rsidR="00971633" w:rsidRPr="005B1C8C"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Factor2</w:t>
            </w:r>
          </w:p>
        </w:tc>
        <w:tc>
          <w:tcPr>
            <w:tcW w:w="934" w:type="dxa"/>
            <w:shd w:val="clear" w:color="auto" w:fill="auto"/>
            <w:hideMark/>
          </w:tcPr>
          <w:p w14:paraId="617FFA96" w14:textId="77777777" w:rsidR="00971633" w:rsidRPr="005B1C8C"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Factor3</w:t>
            </w:r>
          </w:p>
        </w:tc>
        <w:tc>
          <w:tcPr>
            <w:tcW w:w="889" w:type="dxa"/>
            <w:shd w:val="clear" w:color="auto" w:fill="auto"/>
            <w:hideMark/>
          </w:tcPr>
          <w:p w14:paraId="05BD48E1" w14:textId="77777777" w:rsidR="00971633" w:rsidRPr="005B1C8C"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Factor4</w:t>
            </w:r>
          </w:p>
        </w:tc>
        <w:tc>
          <w:tcPr>
            <w:tcW w:w="889" w:type="dxa"/>
            <w:shd w:val="clear" w:color="auto" w:fill="auto"/>
            <w:hideMark/>
          </w:tcPr>
          <w:p w14:paraId="49A180EE" w14:textId="77777777" w:rsidR="00971633" w:rsidRPr="005B1C8C"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Factor5</w:t>
            </w:r>
          </w:p>
        </w:tc>
      </w:tr>
      <w:tr w:rsidR="00971633" w:rsidRPr="005B1C8C" w14:paraId="2F72BB58"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D4CD0BC"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Proportion of outliers</w:t>
            </w:r>
          </w:p>
        </w:tc>
        <w:tc>
          <w:tcPr>
            <w:tcW w:w="889" w:type="dxa"/>
            <w:shd w:val="clear" w:color="auto" w:fill="auto"/>
            <w:hideMark/>
          </w:tcPr>
          <w:p w14:paraId="46F0A233" w14:textId="77777777" w:rsidR="00971633" w:rsidRPr="005B1C8C"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0.855</w:t>
            </w:r>
          </w:p>
        </w:tc>
        <w:tc>
          <w:tcPr>
            <w:tcW w:w="889" w:type="dxa"/>
            <w:shd w:val="clear" w:color="auto" w:fill="auto"/>
            <w:hideMark/>
          </w:tcPr>
          <w:p w14:paraId="188B5991"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hideMark/>
          </w:tcPr>
          <w:p w14:paraId="34F7DDC1"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2402F2EE"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202E68AF"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60DCC80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F89FA88"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Coefficient of variation (price)</w:t>
            </w:r>
          </w:p>
        </w:tc>
        <w:tc>
          <w:tcPr>
            <w:tcW w:w="889" w:type="dxa"/>
            <w:shd w:val="clear" w:color="auto" w:fill="auto"/>
            <w:hideMark/>
          </w:tcPr>
          <w:p w14:paraId="4B5D0BE5" w14:textId="77777777" w:rsidR="00971633" w:rsidRPr="005B1C8C"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0.759</w:t>
            </w:r>
          </w:p>
        </w:tc>
        <w:tc>
          <w:tcPr>
            <w:tcW w:w="889" w:type="dxa"/>
            <w:shd w:val="clear" w:color="auto" w:fill="auto"/>
            <w:hideMark/>
          </w:tcPr>
          <w:p w14:paraId="4B9E3DE3"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hideMark/>
          </w:tcPr>
          <w:p w14:paraId="10B9044F"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24E7122F"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4FB1537D"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52C06B95"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0F2009F"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Coefficient of variation (sales)</w:t>
            </w:r>
          </w:p>
        </w:tc>
        <w:tc>
          <w:tcPr>
            <w:tcW w:w="889" w:type="dxa"/>
            <w:shd w:val="clear" w:color="auto" w:fill="auto"/>
            <w:hideMark/>
          </w:tcPr>
          <w:p w14:paraId="2F0E8BF6" w14:textId="77777777" w:rsidR="00971633" w:rsidRPr="005B1C8C"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0.714</w:t>
            </w:r>
          </w:p>
        </w:tc>
        <w:tc>
          <w:tcPr>
            <w:tcW w:w="889" w:type="dxa"/>
            <w:shd w:val="clear" w:color="auto" w:fill="auto"/>
            <w:hideMark/>
          </w:tcPr>
          <w:p w14:paraId="5C1C18AF"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hideMark/>
          </w:tcPr>
          <w:p w14:paraId="3CEBD3E1"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3E2C4491"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434F42BF"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0609A10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EC16EF"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Frequency of Feature</w:t>
            </w:r>
          </w:p>
        </w:tc>
        <w:tc>
          <w:tcPr>
            <w:tcW w:w="889" w:type="dxa"/>
            <w:shd w:val="clear" w:color="auto" w:fill="auto"/>
            <w:hideMark/>
          </w:tcPr>
          <w:p w14:paraId="0E38A692" w14:textId="77777777" w:rsidR="00971633" w:rsidRPr="005B1C8C"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0.703</w:t>
            </w:r>
          </w:p>
        </w:tc>
        <w:tc>
          <w:tcPr>
            <w:tcW w:w="889" w:type="dxa"/>
            <w:shd w:val="clear" w:color="auto" w:fill="auto"/>
            <w:hideMark/>
          </w:tcPr>
          <w:p w14:paraId="2E5AD70D"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hideMark/>
          </w:tcPr>
          <w:p w14:paraId="6DF8E769"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00D2913F"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291AD928"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24420EEA"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72A806"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Standard deviation of sales</w:t>
            </w:r>
          </w:p>
        </w:tc>
        <w:tc>
          <w:tcPr>
            <w:tcW w:w="889" w:type="dxa"/>
            <w:shd w:val="clear" w:color="auto" w:fill="auto"/>
            <w:hideMark/>
          </w:tcPr>
          <w:p w14:paraId="5BA4CBA7"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5C25A32D" w14:textId="77777777" w:rsidR="00971633" w:rsidRPr="005B1C8C"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0.964</w:t>
            </w:r>
          </w:p>
        </w:tc>
        <w:tc>
          <w:tcPr>
            <w:tcW w:w="934" w:type="dxa"/>
            <w:shd w:val="clear" w:color="auto" w:fill="auto"/>
            <w:hideMark/>
          </w:tcPr>
          <w:p w14:paraId="2AF1E990"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1D9A0897"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39484313"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3C99178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542E6C6"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Range of sales</w:t>
            </w:r>
          </w:p>
        </w:tc>
        <w:tc>
          <w:tcPr>
            <w:tcW w:w="889" w:type="dxa"/>
            <w:shd w:val="clear" w:color="auto" w:fill="auto"/>
            <w:hideMark/>
          </w:tcPr>
          <w:p w14:paraId="429C0382"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763F7A4D" w14:textId="77777777" w:rsidR="00971633" w:rsidRPr="005B1C8C"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0.929</w:t>
            </w:r>
          </w:p>
        </w:tc>
        <w:tc>
          <w:tcPr>
            <w:tcW w:w="934" w:type="dxa"/>
            <w:shd w:val="clear" w:color="auto" w:fill="auto"/>
            <w:hideMark/>
          </w:tcPr>
          <w:p w14:paraId="7C43C146"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4E5A8A72"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027E2689"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162CA12B"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8298EDC"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Average sales</w:t>
            </w:r>
          </w:p>
        </w:tc>
        <w:tc>
          <w:tcPr>
            <w:tcW w:w="889" w:type="dxa"/>
            <w:shd w:val="clear" w:color="auto" w:fill="auto"/>
            <w:hideMark/>
          </w:tcPr>
          <w:p w14:paraId="4D5A6A75"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20B2F0DC" w14:textId="77777777" w:rsidR="00971633" w:rsidRPr="005B1C8C"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0.807</w:t>
            </w:r>
          </w:p>
        </w:tc>
        <w:tc>
          <w:tcPr>
            <w:tcW w:w="934" w:type="dxa"/>
            <w:shd w:val="clear" w:color="auto" w:fill="auto"/>
            <w:noWrap/>
            <w:hideMark/>
          </w:tcPr>
          <w:p w14:paraId="0BCEE00C"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1A75E1B6"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3760C32F"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18497BFD"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492F9FD9"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Frequency of Display</w:t>
            </w:r>
          </w:p>
        </w:tc>
        <w:tc>
          <w:tcPr>
            <w:tcW w:w="889" w:type="dxa"/>
            <w:shd w:val="clear" w:color="auto" w:fill="auto"/>
            <w:hideMark/>
          </w:tcPr>
          <w:p w14:paraId="43142EA2"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784DDEC8" w14:textId="77777777" w:rsidR="00971633" w:rsidRPr="005B1C8C"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0.281</w:t>
            </w:r>
          </w:p>
        </w:tc>
        <w:tc>
          <w:tcPr>
            <w:tcW w:w="934" w:type="dxa"/>
            <w:shd w:val="clear" w:color="auto" w:fill="auto"/>
            <w:hideMark/>
          </w:tcPr>
          <w:p w14:paraId="5E688801"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6B367730"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23874AB3"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24A12EFF"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264CE9"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Kurtosis of sales</w:t>
            </w:r>
          </w:p>
        </w:tc>
        <w:tc>
          <w:tcPr>
            <w:tcW w:w="889" w:type="dxa"/>
            <w:shd w:val="clear" w:color="auto" w:fill="auto"/>
            <w:hideMark/>
          </w:tcPr>
          <w:p w14:paraId="166162BC"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311582D7"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hideMark/>
          </w:tcPr>
          <w:p w14:paraId="214942F5" w14:textId="77777777" w:rsidR="00971633" w:rsidRPr="005B1C8C"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0.973</w:t>
            </w:r>
          </w:p>
        </w:tc>
        <w:tc>
          <w:tcPr>
            <w:tcW w:w="889" w:type="dxa"/>
            <w:shd w:val="clear" w:color="auto" w:fill="auto"/>
            <w:noWrap/>
            <w:hideMark/>
          </w:tcPr>
          <w:p w14:paraId="129A641C"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47FF3500"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4C686E82"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94B8FD"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Skewness of sales</w:t>
            </w:r>
          </w:p>
        </w:tc>
        <w:tc>
          <w:tcPr>
            <w:tcW w:w="889" w:type="dxa"/>
            <w:shd w:val="clear" w:color="auto" w:fill="auto"/>
            <w:hideMark/>
          </w:tcPr>
          <w:p w14:paraId="22899F46"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14B00059"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hideMark/>
          </w:tcPr>
          <w:p w14:paraId="3F0A077C" w14:textId="77777777" w:rsidR="00971633" w:rsidRPr="005B1C8C"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0.881</w:t>
            </w:r>
          </w:p>
        </w:tc>
        <w:tc>
          <w:tcPr>
            <w:tcW w:w="889" w:type="dxa"/>
            <w:shd w:val="clear" w:color="auto" w:fill="auto"/>
            <w:noWrap/>
            <w:hideMark/>
          </w:tcPr>
          <w:p w14:paraId="7ECDFFE0"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3FDE40CA"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61E06065"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D6444FF"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Standard deviation of price</w:t>
            </w:r>
          </w:p>
        </w:tc>
        <w:tc>
          <w:tcPr>
            <w:tcW w:w="889" w:type="dxa"/>
            <w:shd w:val="clear" w:color="auto" w:fill="auto"/>
            <w:hideMark/>
          </w:tcPr>
          <w:p w14:paraId="6AB7C752"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27668914"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noWrap/>
            <w:hideMark/>
          </w:tcPr>
          <w:p w14:paraId="23A59A83"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232549B1" w14:textId="77777777" w:rsidR="00971633" w:rsidRPr="005B1C8C"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0.987</w:t>
            </w:r>
          </w:p>
        </w:tc>
        <w:tc>
          <w:tcPr>
            <w:tcW w:w="889" w:type="dxa"/>
            <w:shd w:val="clear" w:color="auto" w:fill="auto"/>
            <w:hideMark/>
          </w:tcPr>
          <w:p w14:paraId="6888C452"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114DC35B"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7DEDE07"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Average price</w:t>
            </w:r>
          </w:p>
        </w:tc>
        <w:tc>
          <w:tcPr>
            <w:tcW w:w="889" w:type="dxa"/>
            <w:shd w:val="clear" w:color="auto" w:fill="auto"/>
            <w:noWrap/>
            <w:hideMark/>
          </w:tcPr>
          <w:p w14:paraId="3BF89C7E"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4B98619E"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noWrap/>
            <w:hideMark/>
          </w:tcPr>
          <w:p w14:paraId="2FE5CE0E"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1E1EB8E5" w14:textId="77777777" w:rsidR="00971633" w:rsidRPr="005B1C8C"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0.831</w:t>
            </w:r>
          </w:p>
        </w:tc>
        <w:tc>
          <w:tcPr>
            <w:tcW w:w="889" w:type="dxa"/>
            <w:shd w:val="clear" w:color="auto" w:fill="auto"/>
            <w:hideMark/>
          </w:tcPr>
          <w:p w14:paraId="1BA7D973"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5048F1F9"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6F4C44D6"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Randomness</w:t>
            </w:r>
          </w:p>
        </w:tc>
        <w:tc>
          <w:tcPr>
            <w:tcW w:w="889" w:type="dxa"/>
            <w:shd w:val="clear" w:color="auto" w:fill="auto"/>
            <w:noWrap/>
            <w:hideMark/>
          </w:tcPr>
          <w:p w14:paraId="5BF9AA38"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14041684"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noWrap/>
            <w:hideMark/>
          </w:tcPr>
          <w:p w14:paraId="7BE07634"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6D23A831"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0BF85105" w14:textId="77777777" w:rsidR="00971633" w:rsidRPr="005B1C8C"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0.992</w:t>
            </w:r>
          </w:p>
        </w:tc>
      </w:tr>
      <w:tr w:rsidR="00971633" w:rsidRPr="005B1C8C" w14:paraId="4815227C"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977D066"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Trend</w:t>
            </w:r>
          </w:p>
        </w:tc>
        <w:tc>
          <w:tcPr>
            <w:tcW w:w="889" w:type="dxa"/>
            <w:shd w:val="clear" w:color="auto" w:fill="auto"/>
            <w:noWrap/>
            <w:hideMark/>
          </w:tcPr>
          <w:p w14:paraId="2482A4F6"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42FF24EB"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noWrap/>
            <w:hideMark/>
          </w:tcPr>
          <w:p w14:paraId="51382403"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71CA5C5B"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7B460405" w14:textId="77777777" w:rsidR="00971633" w:rsidRPr="005B1C8C"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0.703</w:t>
            </w:r>
          </w:p>
        </w:tc>
      </w:tr>
      <w:tr w:rsidR="00971633" w:rsidRPr="005B1C8C" w:rsidDel="00780C39" w14:paraId="7CFE8CD5" w14:textId="17150DDB" w:rsidTr="00AE69AD">
        <w:trPr>
          <w:cnfStyle w:val="000000100000" w:firstRow="0" w:lastRow="0" w:firstColumn="0" w:lastColumn="0" w:oddVBand="0" w:evenVBand="0" w:oddHBand="1" w:evenHBand="0" w:firstRowFirstColumn="0" w:firstRowLastColumn="0" w:lastRowFirstColumn="0" w:lastRowLastColumn="0"/>
          <w:trHeight w:val="20"/>
          <w:jc w:val="center"/>
          <w:del w:id="7124" w:author="tao huang" w:date="2018-10-27T15:26: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6DD8D3D3" w14:textId="39B37D86" w:rsidR="00971633" w:rsidRPr="005B1C8C" w:rsidDel="00780C39" w:rsidRDefault="00971633" w:rsidP="00AE69AD">
            <w:pPr>
              <w:shd w:val="clear" w:color="auto" w:fill="FFFFFF" w:themeFill="background1"/>
              <w:spacing w:after="0"/>
              <w:rPr>
                <w:del w:id="7125" w:author="tao huang" w:date="2018-10-27T15:26:00Z"/>
                <w:rFonts w:eastAsia="Times New Roman" w:cs="Times New Roman"/>
                <w:b w:val="0"/>
                <w:sz w:val="22"/>
              </w:rPr>
            </w:pPr>
          </w:p>
        </w:tc>
        <w:tc>
          <w:tcPr>
            <w:tcW w:w="889" w:type="dxa"/>
            <w:shd w:val="clear" w:color="auto" w:fill="auto"/>
            <w:noWrap/>
          </w:tcPr>
          <w:p w14:paraId="32432B42" w14:textId="35E33E1E" w:rsidR="00971633" w:rsidRPr="005B1C8C" w:rsidDel="00780C39"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del w:id="7126" w:author="tao huang" w:date="2018-10-27T15:26:00Z"/>
                <w:rFonts w:eastAsia="Times New Roman" w:cs="Times New Roman"/>
                <w:sz w:val="22"/>
              </w:rPr>
            </w:pPr>
          </w:p>
        </w:tc>
        <w:tc>
          <w:tcPr>
            <w:tcW w:w="889" w:type="dxa"/>
            <w:shd w:val="clear" w:color="auto" w:fill="auto"/>
          </w:tcPr>
          <w:p w14:paraId="55DF4224" w14:textId="69D2E6D4" w:rsidR="00971633" w:rsidRPr="005B1C8C" w:rsidDel="00780C39"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del w:id="7127" w:author="tao huang" w:date="2018-10-27T15:26:00Z"/>
                <w:rFonts w:eastAsia="Times New Roman" w:cs="Times New Roman"/>
                <w:sz w:val="22"/>
              </w:rPr>
            </w:pPr>
          </w:p>
        </w:tc>
        <w:tc>
          <w:tcPr>
            <w:tcW w:w="934" w:type="dxa"/>
            <w:shd w:val="clear" w:color="auto" w:fill="auto"/>
            <w:noWrap/>
          </w:tcPr>
          <w:p w14:paraId="70F93DA3" w14:textId="5AEE3C5D" w:rsidR="00971633" w:rsidRPr="005B1C8C" w:rsidDel="00780C39"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del w:id="7128" w:author="tao huang" w:date="2018-10-27T15:26:00Z"/>
                <w:rFonts w:eastAsia="Times New Roman" w:cs="Times New Roman"/>
                <w:sz w:val="22"/>
              </w:rPr>
            </w:pPr>
          </w:p>
        </w:tc>
        <w:tc>
          <w:tcPr>
            <w:tcW w:w="889" w:type="dxa"/>
            <w:shd w:val="clear" w:color="auto" w:fill="auto"/>
          </w:tcPr>
          <w:p w14:paraId="24BE78E6" w14:textId="008EA477" w:rsidR="00971633" w:rsidRPr="005B1C8C" w:rsidDel="00780C39"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del w:id="7129" w:author="tao huang" w:date="2018-10-27T15:26:00Z"/>
                <w:rFonts w:eastAsia="Times New Roman" w:cs="Times New Roman"/>
                <w:sz w:val="22"/>
              </w:rPr>
            </w:pPr>
          </w:p>
        </w:tc>
        <w:tc>
          <w:tcPr>
            <w:tcW w:w="889" w:type="dxa"/>
            <w:shd w:val="clear" w:color="auto" w:fill="auto"/>
          </w:tcPr>
          <w:p w14:paraId="3A30CB93" w14:textId="7B481330" w:rsidR="00971633" w:rsidRPr="005B1C8C" w:rsidDel="00780C39"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del w:id="7130" w:author="tao huang" w:date="2018-10-27T15:26:00Z"/>
                <w:rFonts w:eastAsia="Times New Roman" w:cs="Times New Roman"/>
                <w:sz w:val="22"/>
              </w:rPr>
            </w:pPr>
          </w:p>
        </w:tc>
      </w:tr>
      <w:tr w:rsidR="00971633" w:rsidRPr="005B1C8C" w:rsidDel="00780C39" w14:paraId="12D0C464" w14:textId="2404ED57" w:rsidTr="00AE69AD">
        <w:trPr>
          <w:trHeight w:val="20"/>
          <w:jc w:val="center"/>
          <w:del w:id="7131" w:author="tao huang" w:date="2018-10-27T15:26: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4C6DBDB1" w14:textId="1DC13B7D" w:rsidR="00971633" w:rsidRPr="005B1C8C" w:rsidDel="00780C39" w:rsidRDefault="00971633" w:rsidP="00AE69AD">
            <w:pPr>
              <w:shd w:val="clear" w:color="auto" w:fill="FFFFFF" w:themeFill="background1"/>
              <w:spacing w:after="0"/>
              <w:rPr>
                <w:del w:id="7132" w:author="tao huang" w:date="2018-10-27T15:26:00Z"/>
                <w:rFonts w:eastAsia="Times New Roman" w:cs="Times New Roman"/>
                <w:b w:val="0"/>
                <w:sz w:val="22"/>
              </w:rPr>
            </w:pPr>
          </w:p>
        </w:tc>
        <w:tc>
          <w:tcPr>
            <w:tcW w:w="889" w:type="dxa"/>
            <w:shd w:val="clear" w:color="auto" w:fill="auto"/>
            <w:noWrap/>
          </w:tcPr>
          <w:p w14:paraId="291301F3" w14:textId="1913F557" w:rsidR="00971633" w:rsidRPr="005B1C8C" w:rsidDel="00780C39"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del w:id="7133" w:author="tao huang" w:date="2018-10-27T15:26:00Z"/>
                <w:rFonts w:eastAsia="Times New Roman" w:cs="Times New Roman"/>
                <w:sz w:val="22"/>
              </w:rPr>
            </w:pPr>
          </w:p>
        </w:tc>
        <w:tc>
          <w:tcPr>
            <w:tcW w:w="889" w:type="dxa"/>
            <w:shd w:val="clear" w:color="auto" w:fill="auto"/>
          </w:tcPr>
          <w:p w14:paraId="593E882A" w14:textId="2DB7D6A9" w:rsidR="00971633" w:rsidRPr="005B1C8C" w:rsidDel="00780C39"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del w:id="7134" w:author="tao huang" w:date="2018-10-27T15:26:00Z"/>
                <w:rFonts w:eastAsia="Times New Roman" w:cs="Times New Roman"/>
                <w:sz w:val="22"/>
              </w:rPr>
            </w:pPr>
          </w:p>
        </w:tc>
        <w:tc>
          <w:tcPr>
            <w:tcW w:w="934" w:type="dxa"/>
            <w:shd w:val="clear" w:color="auto" w:fill="auto"/>
            <w:noWrap/>
          </w:tcPr>
          <w:p w14:paraId="4EFA98A3" w14:textId="00B2D2E3" w:rsidR="00971633" w:rsidRPr="005B1C8C" w:rsidDel="00780C39"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del w:id="7135" w:author="tao huang" w:date="2018-10-27T15:26:00Z"/>
                <w:rFonts w:eastAsia="Times New Roman" w:cs="Times New Roman"/>
                <w:sz w:val="22"/>
              </w:rPr>
            </w:pPr>
          </w:p>
        </w:tc>
        <w:tc>
          <w:tcPr>
            <w:tcW w:w="889" w:type="dxa"/>
            <w:shd w:val="clear" w:color="auto" w:fill="auto"/>
          </w:tcPr>
          <w:p w14:paraId="7EBE75D6" w14:textId="6750F87F" w:rsidR="00971633" w:rsidRPr="005B1C8C" w:rsidDel="00780C39"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del w:id="7136" w:author="tao huang" w:date="2018-10-27T15:26:00Z"/>
                <w:rFonts w:eastAsia="Times New Roman" w:cs="Times New Roman"/>
                <w:sz w:val="22"/>
              </w:rPr>
            </w:pPr>
          </w:p>
        </w:tc>
        <w:tc>
          <w:tcPr>
            <w:tcW w:w="889" w:type="dxa"/>
            <w:shd w:val="clear" w:color="auto" w:fill="auto"/>
          </w:tcPr>
          <w:p w14:paraId="6BBB7DAA" w14:textId="285A1C85" w:rsidR="00971633" w:rsidRPr="005B1C8C" w:rsidDel="00780C39"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del w:id="7137" w:author="tao huang" w:date="2018-10-27T15:26:00Z"/>
                <w:rFonts w:eastAsia="Times New Roman" w:cs="Times New Roman"/>
                <w:sz w:val="22"/>
              </w:rPr>
            </w:pPr>
          </w:p>
        </w:tc>
      </w:tr>
    </w:tbl>
    <w:p w14:paraId="731BBD62" w14:textId="47D9D99C" w:rsidR="00780C39" w:rsidRDefault="00780C39">
      <w:pPr>
        <w:pStyle w:val="ListParagraph"/>
        <w:shd w:val="clear" w:color="auto" w:fill="FFFFFF" w:themeFill="background1"/>
        <w:spacing w:after="0" w:line="360" w:lineRule="auto"/>
        <w:ind w:left="1440" w:firstLine="720"/>
        <w:rPr>
          <w:ins w:id="7138" w:author="tao huang" w:date="2018-10-27T15:26:00Z"/>
          <w:rFonts w:cs="Times New Roman"/>
          <w:sz w:val="22"/>
        </w:rPr>
        <w:pPrChange w:id="7139" w:author="tao huang" w:date="2018-10-27T15:26:00Z">
          <w:pPr>
            <w:pStyle w:val="ListParagraph"/>
            <w:shd w:val="clear" w:color="auto" w:fill="FFFFFF" w:themeFill="background1"/>
            <w:spacing w:after="0" w:line="360" w:lineRule="auto"/>
            <w:ind w:left="0"/>
          </w:pPr>
        </w:pPrChange>
      </w:pPr>
      <w:ins w:id="7140" w:author="tao huang" w:date="2018-10-27T15:26:00Z">
        <w:r>
          <w:lastRenderedPageBreak/>
          <w:t>Small values are omitted for simplicity.</w:t>
        </w:r>
      </w:ins>
    </w:p>
    <w:p w14:paraId="1B46E457" w14:textId="681D71A8" w:rsidR="00CF6BF7" w:rsidRDefault="00FF0E5C" w:rsidP="00CF6BF7">
      <w:pPr>
        <w:pStyle w:val="ListParagraph"/>
        <w:shd w:val="clear" w:color="auto" w:fill="FFFFFF" w:themeFill="background1"/>
        <w:spacing w:after="0" w:line="360" w:lineRule="auto"/>
        <w:ind w:left="0"/>
        <w:rPr>
          <w:ins w:id="7141" w:author="tao huang" w:date="2018-10-27T23:46:00Z"/>
          <w:rFonts w:cs="Times New Roman"/>
          <w:sz w:val="22"/>
        </w:rPr>
      </w:pPr>
      <w:ins w:id="7142" w:author="tao huang" w:date="2018-10-28T11:52:00Z">
        <w:r>
          <w:rPr>
            <w:rFonts w:cs="Times New Roman"/>
            <w:sz w:val="22"/>
          </w:rPr>
          <w:t>We then explore</w:t>
        </w:r>
      </w:ins>
      <w:ins w:id="7143" w:author="tao huang" w:date="2018-10-27T23:46:00Z">
        <w:r w:rsidR="00CF6BF7" w:rsidRPr="005B1C8C">
          <w:rPr>
            <w:rFonts w:cs="Times New Roman"/>
            <w:sz w:val="22"/>
          </w:rPr>
          <w:t xml:space="preserve"> </w:t>
        </w:r>
      </w:ins>
      <w:ins w:id="7144" w:author="tao huang" w:date="2018-10-28T11:53:00Z">
        <w:r>
          <w:rPr>
            <w:rFonts w:cs="Times New Roman"/>
            <w:sz w:val="22"/>
          </w:rPr>
          <w:t>the relationship between</w:t>
        </w:r>
      </w:ins>
      <w:ins w:id="7145" w:author="tao huang" w:date="2018-10-28T11:54:00Z">
        <w:r>
          <w:rPr>
            <w:rFonts w:cs="Times New Roman"/>
            <w:sz w:val="22"/>
          </w:rPr>
          <w:t xml:space="preserve"> </w:t>
        </w:r>
      </w:ins>
      <w:ins w:id="7146" w:author="tao huang" w:date="2018-10-28T11:52:00Z">
        <w:r>
          <w:rPr>
            <w:rFonts w:cs="Times New Roman"/>
            <w:sz w:val="22"/>
          </w:rPr>
          <w:t>the</w:t>
        </w:r>
      </w:ins>
      <w:ins w:id="7147" w:author="tao huang" w:date="2018-10-28T11:53:00Z">
        <w:r>
          <w:rPr>
            <w:rFonts w:cs="Times New Roman"/>
            <w:sz w:val="22"/>
          </w:rPr>
          <w:t>se</w:t>
        </w:r>
      </w:ins>
      <w:ins w:id="7148" w:author="tao huang" w:date="2018-10-28T11:52:00Z">
        <w:r>
          <w:rPr>
            <w:rFonts w:cs="Times New Roman"/>
            <w:sz w:val="22"/>
          </w:rPr>
          <w:t xml:space="preserve"> </w:t>
        </w:r>
      </w:ins>
      <w:ins w:id="7149" w:author="tao huang" w:date="2018-10-27T23:46:00Z">
        <w:r w:rsidR="00CF6BF7" w:rsidRPr="005B1C8C">
          <w:rPr>
            <w:rFonts w:cs="Times New Roman"/>
            <w:sz w:val="22"/>
          </w:rPr>
          <w:t xml:space="preserve">potential determinants </w:t>
        </w:r>
      </w:ins>
      <w:ins w:id="7150" w:author="tao huang" w:date="2018-10-28T11:54:00Z">
        <w:r>
          <w:rPr>
            <w:rFonts w:cs="Times New Roman"/>
            <w:sz w:val="22"/>
          </w:rPr>
          <w:t>and the</w:t>
        </w:r>
      </w:ins>
      <w:ins w:id="7151" w:author="tao huang" w:date="2018-10-27T23:46:00Z">
        <w:r w:rsidR="00CF6BF7" w:rsidRPr="005B1C8C">
          <w:rPr>
            <w:rFonts w:cs="Times New Roman"/>
            <w:sz w:val="22"/>
          </w:rPr>
          <w:t xml:space="preserve"> forecasting improvement by the proposed models</w:t>
        </w:r>
        <w:r w:rsidR="00CF6BF7">
          <w:rPr>
            <w:rFonts w:cs="Times New Roman"/>
            <w:sz w:val="22"/>
          </w:rPr>
          <w:t xml:space="preserve"> using regression models</w:t>
        </w:r>
        <w:r w:rsidR="00CF6BF7" w:rsidRPr="005B1C8C">
          <w:rPr>
            <w:rFonts w:cs="Times New Roman"/>
            <w:sz w:val="22"/>
          </w:rPr>
          <w:t>.</w:t>
        </w:r>
        <w:r w:rsidR="00CF6BF7">
          <w:rPr>
            <w:rFonts w:cs="Times New Roman"/>
            <w:sz w:val="22"/>
          </w:rPr>
          <w:t xml:space="preserve"> W</w:t>
        </w:r>
        <w:r w:rsidR="00CF6BF7" w:rsidRPr="005B1C8C">
          <w:rPr>
            <w:rFonts w:cs="Times New Roman"/>
            <w:sz w:val="22"/>
          </w:rPr>
          <w:t xml:space="preserve">e </w:t>
        </w:r>
      </w:ins>
      <w:ins w:id="7152" w:author="tao huang" w:date="2018-10-28T11:54:00Z">
        <w:r w:rsidR="00984000">
          <w:rPr>
            <w:rFonts w:cs="Times New Roman"/>
            <w:sz w:val="22"/>
          </w:rPr>
          <w:t>consider the</w:t>
        </w:r>
      </w:ins>
      <w:ins w:id="7153" w:author="tao huang" w:date="2018-10-27T23:46:00Z">
        <w:r w:rsidR="00CF6BF7">
          <w:rPr>
            <w:rFonts w:cs="Times New Roman"/>
            <w:sz w:val="22"/>
          </w:rPr>
          <w:t xml:space="preserve"> percentage reduction of the MASE</w:t>
        </w:r>
      </w:ins>
      <w:ins w:id="7154" w:author="tao huang" w:date="2018-10-28T11:55:00Z">
        <w:r w:rsidR="00984000">
          <w:rPr>
            <w:rFonts w:cs="Times New Roman"/>
            <w:sz w:val="22"/>
          </w:rPr>
          <w:t xml:space="preserve"> by the</w:t>
        </w:r>
      </w:ins>
      <w:ins w:id="7155" w:author="tao huang" w:date="2018-10-28T11:56:00Z">
        <w:r w:rsidR="00984000">
          <w:rPr>
            <w:rFonts w:cs="Times New Roman"/>
            <w:sz w:val="22"/>
          </w:rPr>
          <w:t xml:space="preserve"> </w:t>
        </w:r>
      </w:ins>
      <w:ins w:id="7156" w:author="tao huang" w:date="2018-10-27T23:53:00Z">
        <w:r w:rsidR="005761C8">
          <w:rPr>
            <w:rFonts w:cs="Times New Roman"/>
            <w:sz w:val="22"/>
          </w:rPr>
          <w:t>as shown in</w:t>
        </w:r>
      </w:ins>
      <w:ins w:id="7157" w:author="tao huang" w:date="2018-10-27T23:46:00Z">
        <w:r w:rsidR="00CF6BF7">
          <w:rPr>
            <w:rFonts w:cs="Times New Roman"/>
            <w:sz w:val="22"/>
          </w:rPr>
          <w:t xml:space="preserve"> equation (10)</w:t>
        </w:r>
      </w:ins>
      <w:ins w:id="7158" w:author="tao huang" w:date="2018-10-28T11:54:00Z">
        <w:r w:rsidR="00984000">
          <w:rPr>
            <w:rFonts w:cs="Times New Roman"/>
            <w:sz w:val="22"/>
          </w:rPr>
          <w:t>, as the dependent variables</w:t>
        </w:r>
      </w:ins>
      <w:ins w:id="7159" w:author="tao huang" w:date="2018-10-27T23:46:00Z">
        <w:r w:rsidR="00CF6BF7">
          <w:rPr>
            <w:rFonts w:cs="Times New Roman"/>
            <w:sz w:val="22"/>
          </w:rPr>
          <w:t xml:space="preserve">. For example, the dependent variables include </w:t>
        </w:r>
        <w:r w:rsidR="00CF6BF7" w:rsidRPr="005B1C8C">
          <w:rPr>
            <w:rFonts w:cs="Times New Roman"/>
            <w:sz w:val="22"/>
          </w:rPr>
          <w:t xml:space="preserve">the percentage reductions of the </w:t>
        </w:r>
        <w:r w:rsidR="00CF6BF7">
          <w:rPr>
            <w:rFonts w:cs="Times New Roman"/>
            <w:sz w:val="22"/>
          </w:rPr>
          <w:t>MASE</w:t>
        </w:r>
        <w:r w:rsidR="00CF6BF7" w:rsidRPr="005B1C8C">
          <w:rPr>
            <w:rFonts w:cs="Times New Roman"/>
            <w:sz w:val="22"/>
          </w:rPr>
          <w:t xml:space="preserve"> by the ADL-intra-EWC model and the ADL-intra-IC model compared to the ADL-intra model</w:t>
        </w:r>
      </w:ins>
      <w:ins w:id="7160" w:author="tao huang" w:date="2018-10-27T23:48:00Z">
        <w:r w:rsidR="00A97E7F">
          <w:rPr>
            <w:rFonts w:cs="Times New Roman"/>
            <w:sz w:val="22"/>
          </w:rPr>
          <w:t xml:space="preserve">. We also include dependent variables including </w:t>
        </w:r>
      </w:ins>
      <w:ins w:id="7161" w:author="tao huang" w:date="2018-10-27T23:46:00Z">
        <w:r w:rsidR="00CF6BF7" w:rsidRPr="005B1C8C">
          <w:rPr>
            <w:rFonts w:cs="Times New Roman"/>
            <w:sz w:val="22"/>
          </w:rPr>
          <w:t>the percentage reductions of the MASE by the ADL-own-EWC model and the ADL-own-IC model compared to the ADL-</w:t>
        </w:r>
        <w:r w:rsidR="00CF6BF7">
          <w:rPr>
            <w:rFonts w:cs="Times New Roman"/>
            <w:sz w:val="22"/>
          </w:rPr>
          <w:t>own</w:t>
        </w:r>
        <w:r w:rsidR="00CF6BF7" w:rsidRPr="005B1C8C">
          <w:rPr>
            <w:rFonts w:cs="Times New Roman"/>
            <w:sz w:val="22"/>
          </w:rPr>
          <w:t xml:space="preserve"> </w:t>
        </w:r>
        <w:r w:rsidR="00CF6BF7" w:rsidRPr="005B1C8C">
          <w:rPr>
            <w:rFonts w:cs="Times New Roman"/>
            <w:sz w:val="22"/>
          </w:rPr>
          <w:t>model. For robustness, we develop regression models with and without dummy variables for product categor</w:t>
        </w:r>
        <w:r w:rsidR="00CF6BF7">
          <w:rPr>
            <w:rFonts w:cs="Times New Roman"/>
            <w:sz w:val="22"/>
          </w:rPr>
          <w:t>ies</w:t>
        </w:r>
        <w:r w:rsidR="00CF6BF7" w:rsidRPr="005B1C8C">
          <w:rPr>
            <w:rFonts w:cs="Times New Roman"/>
            <w:sz w:val="22"/>
          </w:rPr>
          <w:t>.</w:t>
        </w:r>
      </w:ins>
    </w:p>
    <w:p w14:paraId="2600FB70" w14:textId="77777777" w:rsidR="00CF6BF7" w:rsidRDefault="00CF6BF7" w:rsidP="009B6C98">
      <w:pPr>
        <w:pStyle w:val="ListParagraph"/>
        <w:shd w:val="clear" w:color="auto" w:fill="FFFFFF" w:themeFill="background1"/>
        <w:spacing w:after="0" w:line="360" w:lineRule="auto"/>
        <w:ind w:left="0"/>
        <w:rPr>
          <w:ins w:id="7162" w:author="tao huang" w:date="2018-10-27T23:46:00Z"/>
          <w:rFonts w:cs="Times New Roman"/>
          <w:sz w:val="22"/>
        </w:rPr>
      </w:pPr>
    </w:p>
    <w:p w14:paraId="6E0AFDE0" w14:textId="09B2A8C3" w:rsidR="009B6C98" w:rsidRPr="005B1C8C" w:rsidRDefault="009B6C98" w:rsidP="009B6C98">
      <w:pPr>
        <w:pStyle w:val="ListParagraph"/>
        <w:shd w:val="clear" w:color="auto" w:fill="FFFFFF" w:themeFill="background1"/>
        <w:spacing w:after="0" w:line="360" w:lineRule="auto"/>
        <w:ind w:left="0"/>
        <w:rPr>
          <w:rFonts w:cs="Times New Roman"/>
          <w:sz w:val="22"/>
        </w:rPr>
      </w:pPr>
      <w:r w:rsidRPr="005B1C8C">
        <w:rPr>
          <w:rFonts w:cs="Times New Roman"/>
          <w:sz w:val="22"/>
        </w:rPr>
        <w:t xml:space="preserve">Table 7 reports the estimated parameters of the regression models for the MASE for the one to eight weeks </w:t>
      </w:r>
      <w:del w:id="7163" w:author="tao huang" w:date="2018-10-27T15:30:00Z">
        <w:r w:rsidRPr="005B1C8C" w:rsidDel="00216DEE">
          <w:rPr>
            <w:rFonts w:cs="Times New Roman"/>
            <w:sz w:val="22"/>
          </w:rPr>
          <w:delText xml:space="preserve">ahead </w:delText>
        </w:r>
      </w:del>
      <w:ins w:id="7164" w:author="tao huang" w:date="2018-10-27T15:30:00Z">
        <w:r w:rsidR="00216DEE">
          <w:rPr>
            <w:rFonts w:cs="Times New Roman"/>
            <w:sz w:val="22"/>
          </w:rPr>
          <w:t>forecast</w:t>
        </w:r>
        <w:r w:rsidR="00216DEE" w:rsidRPr="005B1C8C">
          <w:rPr>
            <w:rFonts w:cs="Times New Roman"/>
            <w:sz w:val="22"/>
          </w:rPr>
          <w:t xml:space="preserve"> </w:t>
        </w:r>
      </w:ins>
      <w:r w:rsidRPr="005B1C8C">
        <w:rPr>
          <w:rFonts w:cs="Times New Roman"/>
          <w:sz w:val="22"/>
        </w:rPr>
        <w:t>horizon</w:t>
      </w:r>
      <w:r w:rsidRPr="005B1C8C">
        <w:rPr>
          <w:rStyle w:val="FootnoteReference"/>
          <w:rFonts w:cs="Times New Roman"/>
          <w:sz w:val="22"/>
        </w:rPr>
        <w:footnoteReference w:id="16"/>
      </w:r>
      <w:r w:rsidRPr="005B1C8C">
        <w:rPr>
          <w:rFonts w:cs="Times New Roman"/>
          <w:sz w:val="22"/>
        </w:rPr>
        <w:t xml:space="preserve">. For example, for the percentage reduction of the MASE by the ADL-intra-EWC model and by the ADL-intra-IC model compared to the ADL-intra model, the estimates for “Randomness and </w:t>
      </w:r>
      <w:del w:id="7165" w:author="tao huang" w:date="2018-10-27T15:30:00Z">
        <w:r w:rsidRPr="005B1C8C" w:rsidDel="00492585">
          <w:rPr>
            <w:rFonts w:cs="Times New Roman"/>
            <w:sz w:val="22"/>
          </w:rPr>
          <w:delText>growth</w:delText>
        </w:r>
      </w:del>
      <w:ins w:id="7166" w:author="tao huang" w:date="2018-10-27T15:30:00Z">
        <w:r w:rsidR="00492585">
          <w:rPr>
            <w:rFonts w:cs="Times New Roman"/>
            <w:sz w:val="22"/>
          </w:rPr>
          <w:t>trend</w:t>
        </w:r>
      </w:ins>
      <w:r w:rsidRPr="005B1C8C">
        <w:rPr>
          <w:rFonts w:cs="Times New Roman"/>
          <w:sz w:val="22"/>
        </w:rPr>
        <w:t xml:space="preserve">” are positive (e.g., 0.38 and 0.63) and </w:t>
      </w:r>
      <w:r w:rsidRPr="005B1C8C">
        <w:rPr>
          <w:rFonts w:cs="Times New Roman"/>
          <w:noProof/>
          <w:sz w:val="22"/>
        </w:rPr>
        <w:t>statistically</w:t>
      </w:r>
      <w:r w:rsidRPr="005B1C8C">
        <w:rPr>
          <w:rFonts w:cs="Times New Roman"/>
          <w:sz w:val="22"/>
        </w:rPr>
        <w:t xml:space="preserve"> </w:t>
      </w:r>
      <w:r w:rsidRPr="005B1C8C">
        <w:rPr>
          <w:rFonts w:cs="Times New Roman"/>
          <w:noProof/>
          <w:sz w:val="22"/>
        </w:rPr>
        <w:t>significant</w:t>
      </w:r>
      <w:r w:rsidRPr="005B1C8C">
        <w:rPr>
          <w:rFonts w:cs="Times New Roman"/>
          <w:sz w:val="22"/>
        </w:rPr>
        <w:t xml:space="preserve"> (e.g., </w:t>
      </w:r>
      <w:del w:id="7167" w:author="tao huang" w:date="2018-10-27T15:30:00Z">
        <w:r w:rsidRPr="005B1C8C" w:rsidDel="00492585">
          <w:rPr>
            <w:rFonts w:cs="Times New Roman"/>
            <w:sz w:val="22"/>
          </w:rPr>
          <w:delText>a</w:delText>
        </w:r>
      </w:del>
      <w:ins w:id="7168" w:author="tao huang" w:date="2018-10-27T15:30:00Z">
        <w:r w:rsidR="00492585">
          <w:rPr>
            <w:rFonts w:cs="Times New Roman"/>
            <w:sz w:val="22"/>
          </w:rPr>
          <w:t>with</w:t>
        </w:r>
      </w:ins>
      <w:r w:rsidRPr="005B1C8C">
        <w:rPr>
          <w:rFonts w:cs="Times New Roman"/>
          <w:sz w:val="22"/>
        </w:rPr>
        <w:t xml:space="preserve"> p-values smaller than 0.001, displayed as “0.000”, and 0.004). This indicates that, </w:t>
      </w:r>
      <w:ins w:id="7169" w:author="tao huang" w:date="2018-10-27T15:32:00Z">
        <w:r w:rsidR="00492585">
          <w:rPr>
            <w:rFonts w:cs="Times New Roman"/>
            <w:sz w:val="22"/>
          </w:rPr>
          <w:t xml:space="preserve">adopting </w:t>
        </w:r>
      </w:ins>
      <w:del w:id="7170" w:author="tao huang" w:date="2018-10-27T15:31:00Z">
        <w:r w:rsidRPr="005B1C8C" w:rsidDel="00492585">
          <w:rPr>
            <w:rFonts w:cs="Times New Roman"/>
            <w:sz w:val="22"/>
          </w:rPr>
          <w:delText xml:space="preserve">using </w:delText>
        </w:r>
      </w:del>
      <w:ins w:id="7171" w:author="tao huang" w:date="2018-10-27T15:32:00Z">
        <w:r w:rsidR="00492585">
          <w:rPr>
            <w:rFonts w:cs="Times New Roman"/>
            <w:sz w:val="22"/>
          </w:rPr>
          <w:t>the</w:t>
        </w:r>
      </w:ins>
      <w:ins w:id="7172" w:author="tao huang" w:date="2018-10-27T15:31:00Z">
        <w:r w:rsidR="00492585">
          <w:rPr>
            <w:rFonts w:cs="Times New Roman"/>
            <w:sz w:val="22"/>
          </w:rPr>
          <w:t xml:space="preserve"> </w:t>
        </w:r>
      </w:ins>
      <w:del w:id="7173" w:author="tao huang" w:date="2018-10-27T15:31:00Z">
        <w:r w:rsidRPr="005B1C8C" w:rsidDel="00492585">
          <w:rPr>
            <w:rFonts w:cs="Times New Roman"/>
            <w:sz w:val="22"/>
          </w:rPr>
          <w:delText xml:space="preserve">the </w:delText>
        </w:r>
      </w:del>
      <w:r w:rsidRPr="005B1C8C">
        <w:rPr>
          <w:rFonts w:cs="Times New Roman"/>
          <w:sz w:val="22"/>
        </w:rPr>
        <w:t>ADL-</w:t>
      </w:r>
      <w:r w:rsidRPr="005B1C8C">
        <w:rPr>
          <w:rFonts w:cs="Times New Roman"/>
          <w:noProof/>
          <w:sz w:val="22"/>
        </w:rPr>
        <w:t>intra</w:t>
      </w:r>
      <w:r w:rsidRPr="005B1C8C">
        <w:rPr>
          <w:rFonts w:cs="Times New Roman"/>
          <w:sz w:val="22"/>
        </w:rPr>
        <w:t xml:space="preserve">-EWC </w:t>
      </w:r>
      <w:del w:id="7174" w:author="tao huang" w:date="2018-10-27T15:31:00Z">
        <w:r w:rsidRPr="005B1C8C" w:rsidDel="00492585">
          <w:rPr>
            <w:rFonts w:cs="Times New Roman"/>
            <w:sz w:val="22"/>
          </w:rPr>
          <w:delText xml:space="preserve">model </w:delText>
        </w:r>
      </w:del>
      <w:ins w:id="7175" w:author="tao huang" w:date="2018-10-27T15:31:00Z">
        <w:r w:rsidR="00492585">
          <w:rPr>
            <w:rFonts w:cs="Times New Roman"/>
            <w:sz w:val="22"/>
          </w:rPr>
          <w:t>method</w:t>
        </w:r>
        <w:r w:rsidR="00492585" w:rsidRPr="005B1C8C">
          <w:rPr>
            <w:rFonts w:cs="Times New Roman"/>
            <w:sz w:val="22"/>
          </w:rPr>
          <w:t xml:space="preserve"> </w:t>
        </w:r>
      </w:ins>
      <w:r w:rsidRPr="005B1C8C">
        <w:rPr>
          <w:rFonts w:cs="Times New Roman"/>
          <w:sz w:val="22"/>
        </w:rPr>
        <w:t xml:space="preserve">and the ADL-intra-IC </w:t>
      </w:r>
      <w:ins w:id="7176" w:author="tao huang" w:date="2018-10-27T15:31:00Z">
        <w:r w:rsidR="00492585">
          <w:rPr>
            <w:rFonts w:cs="Times New Roman"/>
            <w:sz w:val="22"/>
          </w:rPr>
          <w:t>method</w:t>
        </w:r>
        <w:r w:rsidR="00492585" w:rsidRPr="005B1C8C">
          <w:rPr>
            <w:rFonts w:cs="Times New Roman"/>
            <w:sz w:val="22"/>
          </w:rPr>
          <w:t xml:space="preserve"> </w:t>
        </w:r>
      </w:ins>
      <w:del w:id="7177" w:author="tao huang" w:date="2018-10-27T15:31:00Z">
        <w:r w:rsidRPr="005B1C8C" w:rsidDel="00492585">
          <w:rPr>
            <w:rFonts w:cs="Times New Roman"/>
            <w:sz w:val="22"/>
          </w:rPr>
          <w:delText xml:space="preserve">model </w:delText>
        </w:r>
      </w:del>
      <w:r w:rsidRPr="005B1C8C">
        <w:rPr>
          <w:rFonts w:cs="Times New Roman"/>
          <w:sz w:val="22"/>
        </w:rPr>
        <w:t xml:space="preserve">lead to higher percentage reductions of the MASE for the SKU’s </w:t>
      </w:r>
      <w:del w:id="7178" w:author="tao huang" w:date="2018-10-27T15:32:00Z">
        <w:r w:rsidRPr="005B1C8C" w:rsidDel="00492585">
          <w:rPr>
            <w:rFonts w:cs="Times New Roman"/>
            <w:sz w:val="22"/>
          </w:rPr>
          <w:delText xml:space="preserve">with </w:delText>
        </w:r>
      </w:del>
      <w:ins w:id="7179" w:author="tao huang" w:date="2018-10-27T15:32:00Z">
        <w:r w:rsidR="00492585">
          <w:rPr>
            <w:rFonts w:cs="Times New Roman"/>
            <w:sz w:val="22"/>
          </w:rPr>
          <w:t>wh</w:t>
        </w:r>
      </w:ins>
      <w:ins w:id="7180" w:author="tao huang" w:date="2018-10-27T15:33:00Z">
        <w:r w:rsidR="00492585">
          <w:rPr>
            <w:rFonts w:cs="Times New Roman"/>
            <w:sz w:val="22"/>
          </w:rPr>
          <w:t>ich are associated with</w:t>
        </w:r>
      </w:ins>
      <w:ins w:id="7181" w:author="tao huang" w:date="2018-10-27T15:32:00Z">
        <w:r w:rsidR="00492585" w:rsidRPr="005B1C8C">
          <w:rPr>
            <w:rFonts w:cs="Times New Roman"/>
            <w:sz w:val="22"/>
          </w:rPr>
          <w:t xml:space="preserve"> </w:t>
        </w:r>
      </w:ins>
      <w:r w:rsidRPr="005B1C8C">
        <w:rPr>
          <w:rFonts w:cs="Times New Roman"/>
          <w:sz w:val="22"/>
        </w:rPr>
        <w:t xml:space="preserve">higher randomness and trend (e.g., </w:t>
      </w:r>
      <w:ins w:id="7182" w:author="tao huang" w:date="2018-10-27T15:33:00Z">
        <w:r w:rsidR="00492585">
          <w:rPr>
            <w:rFonts w:cs="Times New Roman"/>
            <w:sz w:val="22"/>
          </w:rPr>
          <w:t xml:space="preserve">those which are </w:t>
        </w:r>
      </w:ins>
      <w:del w:id="7183" w:author="tao huang" w:date="2018-10-27T15:33:00Z">
        <w:r w:rsidRPr="005B1C8C" w:rsidDel="00492585">
          <w:rPr>
            <w:rFonts w:cs="Times New Roman"/>
            <w:sz w:val="22"/>
          </w:rPr>
          <w:delText>being</w:delText>
        </w:r>
      </w:del>
      <w:ins w:id="7184" w:author="tao huang" w:date="2018-10-27T15:33:00Z">
        <w:r w:rsidR="00492585">
          <w:rPr>
            <w:rFonts w:cs="Times New Roman"/>
            <w:sz w:val="22"/>
          </w:rPr>
          <w:t>more</w:t>
        </w:r>
      </w:ins>
      <w:r w:rsidRPr="005B1C8C">
        <w:rPr>
          <w:rFonts w:cs="Times New Roman"/>
          <w:sz w:val="22"/>
        </w:rPr>
        <w:t xml:space="preserve"> difficult to forecast and exhibit a </w:t>
      </w:r>
      <w:r w:rsidRPr="005B1C8C">
        <w:rPr>
          <w:rFonts w:cs="Times New Roman"/>
          <w:noProof/>
          <w:sz w:val="22"/>
        </w:rPr>
        <w:t>trend</w:t>
      </w:r>
      <w:r w:rsidRPr="005B1C8C">
        <w:rPr>
          <w:rFonts w:cs="Times New Roman"/>
          <w:sz w:val="22"/>
        </w:rPr>
        <w:t xml:space="preserve"> in sales)</w:t>
      </w:r>
      <w:ins w:id="7185" w:author="tao huang" w:date="2018-10-27T15:33:00Z">
        <w:r w:rsidR="00017134">
          <w:rPr>
            <w:rFonts w:cs="Times New Roman"/>
            <w:sz w:val="22"/>
          </w:rPr>
          <w:t>. This is</w:t>
        </w:r>
      </w:ins>
      <w:del w:id="7186" w:author="tao huang" w:date="2018-10-27T15:33:00Z">
        <w:r w:rsidRPr="005B1C8C" w:rsidDel="00017134">
          <w:rPr>
            <w:rFonts w:cs="Times New Roman"/>
            <w:sz w:val="22"/>
          </w:rPr>
          <w:delText>,</w:delText>
        </w:r>
      </w:del>
      <w:r w:rsidRPr="005B1C8C">
        <w:rPr>
          <w:rFonts w:cs="Times New Roman"/>
          <w:sz w:val="22"/>
        </w:rPr>
        <w:t xml:space="preserve"> possibly because </w:t>
      </w:r>
      <w:ins w:id="7187" w:author="tao huang" w:date="2018-10-27T15:33:00Z">
        <w:r w:rsidR="00017134">
          <w:rPr>
            <w:rFonts w:cs="Times New Roman"/>
            <w:sz w:val="22"/>
          </w:rPr>
          <w:t xml:space="preserve">that </w:t>
        </w:r>
      </w:ins>
      <w:r w:rsidRPr="005B1C8C">
        <w:rPr>
          <w:rFonts w:cs="Times New Roman"/>
          <w:sz w:val="22"/>
        </w:rPr>
        <w:t xml:space="preserve">the SKUs of this type are more heavily associated with the structural change problem and forecast bias. The results also show that the ADL-intra-IC model and the ADL-own-IC model tend to have less advantages compared to the ADL-intra model and the ADL-own model respectively for the SKUs with a </w:t>
      </w:r>
      <w:r w:rsidRPr="005B1C8C">
        <w:rPr>
          <w:rFonts w:cs="Times New Roman"/>
          <w:noProof/>
          <w:sz w:val="22"/>
        </w:rPr>
        <w:t>higher</w:t>
      </w:r>
      <w:r w:rsidRPr="005B1C8C">
        <w:rPr>
          <w:rFonts w:cs="Times New Roman"/>
          <w:sz w:val="22"/>
        </w:rPr>
        <w:t xml:space="preserve"> proportion of outliers and higher </w:t>
      </w:r>
      <w:del w:id="7188" w:author="tao huang" w:date="2018-10-27T15:35:00Z">
        <w:r w:rsidRPr="005B1C8C" w:rsidDel="00017134">
          <w:rPr>
            <w:rFonts w:cs="Times New Roman"/>
            <w:sz w:val="22"/>
          </w:rPr>
          <w:delText>variations</w:delText>
        </w:r>
      </w:del>
      <w:ins w:id="7189" w:author="tao huang" w:date="2018-10-27T15:35:00Z">
        <w:r w:rsidR="00017134">
          <w:rPr>
            <w:rFonts w:cs="Times New Roman"/>
            <w:sz w:val="22"/>
          </w:rPr>
          <w:t>self-promotion intensit</w:t>
        </w:r>
      </w:ins>
      <w:ins w:id="7190" w:author="tao huang" w:date="2018-10-27T15:36:00Z">
        <w:r w:rsidR="008D3C31">
          <w:rPr>
            <w:rFonts w:cs="Times New Roman"/>
            <w:sz w:val="22"/>
          </w:rPr>
          <w:t xml:space="preserve">ies. This is </w:t>
        </w:r>
      </w:ins>
      <w:del w:id="7191" w:author="tao huang" w:date="2018-10-27T15:36:00Z">
        <w:r w:rsidRPr="005B1C8C" w:rsidDel="008D3C31">
          <w:rPr>
            <w:rFonts w:cs="Times New Roman"/>
            <w:sz w:val="22"/>
          </w:rPr>
          <w:delText xml:space="preserve">, </w:delText>
        </w:r>
      </w:del>
      <w:r w:rsidRPr="005B1C8C">
        <w:rPr>
          <w:rFonts w:cs="Times New Roman"/>
          <w:sz w:val="22"/>
        </w:rPr>
        <w:t xml:space="preserve">possibly because that the ‘intercept correction’ for the bias can be submerged by high sales spikes which are usually ‘outliers’ and caused by </w:t>
      </w:r>
      <w:ins w:id="7192" w:author="tao huang" w:date="2018-10-27T15:37:00Z">
        <w:r w:rsidR="008D3C31">
          <w:rPr>
            <w:rFonts w:cs="Times New Roman"/>
            <w:sz w:val="22"/>
          </w:rPr>
          <w:t xml:space="preserve">the </w:t>
        </w:r>
      </w:ins>
      <w:r w:rsidRPr="005B1C8C">
        <w:rPr>
          <w:rFonts w:cs="Times New Roman"/>
          <w:sz w:val="22"/>
        </w:rPr>
        <w:t>promotion</w:t>
      </w:r>
      <w:ins w:id="7193" w:author="tao huang" w:date="2018-10-27T15:37:00Z">
        <w:r w:rsidR="008D3C31">
          <w:rPr>
            <w:rFonts w:cs="Times New Roman"/>
            <w:sz w:val="22"/>
          </w:rPr>
          <w:t xml:space="preserve"> of the focal product.</w:t>
        </w:r>
      </w:ins>
      <w:del w:id="7194" w:author="tao huang" w:date="2018-10-27T15:37:00Z">
        <w:r w:rsidRPr="005B1C8C" w:rsidDel="008D3C31">
          <w:rPr>
            <w:rFonts w:cs="Times New Roman"/>
            <w:sz w:val="22"/>
          </w:rPr>
          <w:delText>s</w:delText>
        </w:r>
      </w:del>
      <w:r w:rsidRPr="005B1C8C">
        <w:rPr>
          <w:rFonts w:cs="Times New Roman"/>
          <w:sz w:val="22"/>
        </w:rPr>
        <w:t xml:space="preserve"> </w:t>
      </w:r>
      <w:ins w:id="7195" w:author="tao huang" w:date="2018-10-27T15:39:00Z">
        <w:r w:rsidR="000A40FD">
          <w:rPr>
            <w:rFonts w:cs="Times New Roman"/>
            <w:sz w:val="22"/>
          </w:rPr>
          <w:t xml:space="preserve">The </w:t>
        </w:r>
      </w:ins>
      <w:ins w:id="7196" w:author="tao huang" w:date="2018-10-27T15:40:00Z">
        <w:r w:rsidR="000A40FD">
          <w:rPr>
            <w:rFonts w:cs="Times New Roman"/>
            <w:sz w:val="22"/>
          </w:rPr>
          <w:t xml:space="preserve">indication is </w:t>
        </w:r>
      </w:ins>
      <w:ins w:id="7197" w:author="tao huang" w:date="2018-10-27T15:39:00Z">
        <w:r w:rsidR="000A40FD">
          <w:rPr>
            <w:rFonts w:cs="Times New Roman"/>
            <w:sz w:val="22"/>
          </w:rPr>
          <w:t>consistent with forecasting performance of the ADL-intra-IC model for the promoted forecast p</w:t>
        </w:r>
      </w:ins>
      <w:ins w:id="7198" w:author="tao huang" w:date="2018-10-27T15:40:00Z">
        <w:r w:rsidR="000A40FD">
          <w:rPr>
            <w:rFonts w:cs="Times New Roman"/>
            <w:sz w:val="22"/>
          </w:rPr>
          <w:t xml:space="preserve">eriod. </w:t>
        </w:r>
      </w:ins>
      <w:del w:id="7199" w:author="tao huang" w:date="2018-10-27T15:39:00Z">
        <w:r w:rsidRPr="00AD1B16" w:rsidDel="00AD1B16">
          <w:rPr>
            <w:rFonts w:cs="Times New Roman"/>
            <w:sz w:val="22"/>
            <w:highlight w:val="yellow"/>
            <w:rPrChange w:id="7200" w:author="tao huang" w:date="2018-10-27T15:38:00Z">
              <w:rPr>
                <w:rFonts w:cs="Times New Roman"/>
                <w:sz w:val="22"/>
              </w:rPr>
            </w:rPrChange>
          </w:rPr>
          <w:delText>and</w:delText>
        </w:r>
        <w:r w:rsidRPr="005B1C8C" w:rsidDel="00AD1B16">
          <w:rPr>
            <w:rFonts w:cs="Times New Roman"/>
            <w:sz w:val="22"/>
          </w:rPr>
          <w:delText xml:space="preserve"> it is more challenging to estimate the forecast bias under higher sales variations. </w:delText>
        </w:r>
      </w:del>
      <w:r w:rsidRPr="005B1C8C">
        <w:rPr>
          <w:rFonts w:cs="Times New Roman"/>
          <w:sz w:val="22"/>
        </w:rPr>
        <w:t xml:space="preserve">Overall, the results here may indicate a possibility of determining the optimal sales forecasting method specifically for </w:t>
      </w:r>
      <w:del w:id="7201" w:author="tao huang" w:date="2018-10-27T15:41:00Z">
        <w:r w:rsidRPr="005B1C8C" w:rsidDel="00146CA0">
          <w:rPr>
            <w:rFonts w:cs="Times New Roman"/>
            <w:sz w:val="22"/>
          </w:rPr>
          <w:delText xml:space="preserve">an </w:delText>
        </w:r>
      </w:del>
      <w:ins w:id="7202" w:author="tao huang" w:date="2018-10-27T15:41:00Z">
        <w:r w:rsidR="00146CA0">
          <w:rPr>
            <w:rFonts w:cs="Times New Roman"/>
            <w:sz w:val="22"/>
          </w:rPr>
          <w:t>individual</w:t>
        </w:r>
        <w:r w:rsidR="00146CA0" w:rsidRPr="005B1C8C">
          <w:rPr>
            <w:rFonts w:cs="Times New Roman"/>
            <w:sz w:val="22"/>
          </w:rPr>
          <w:t xml:space="preserve"> </w:t>
        </w:r>
      </w:ins>
      <w:r w:rsidRPr="005B1C8C">
        <w:rPr>
          <w:rFonts w:cs="Times New Roman"/>
          <w:sz w:val="22"/>
        </w:rPr>
        <w:t>SKU</w:t>
      </w:r>
      <w:ins w:id="7203" w:author="tao huang" w:date="2018-10-27T15:41:00Z">
        <w:r w:rsidR="00146CA0">
          <w:rPr>
            <w:rFonts w:cs="Times New Roman"/>
            <w:sz w:val="22"/>
          </w:rPr>
          <w:t>’s</w:t>
        </w:r>
      </w:ins>
      <w:r w:rsidRPr="005B1C8C">
        <w:rPr>
          <w:rFonts w:cs="Times New Roman"/>
          <w:sz w:val="22"/>
        </w:rPr>
        <w:t xml:space="preserve">. However, the findings are only exploratory, and we leave it to future research.  </w:t>
      </w:r>
    </w:p>
    <w:p w14:paraId="36BA7A81" w14:textId="2D41DC54" w:rsidR="00971633" w:rsidRPr="005B1C8C" w:rsidRDefault="00492585" w:rsidP="00971633">
      <w:pPr>
        <w:pStyle w:val="ListParagraph"/>
        <w:shd w:val="clear" w:color="auto" w:fill="FFFFFF" w:themeFill="background1"/>
        <w:spacing w:after="0" w:line="360" w:lineRule="auto"/>
        <w:ind w:left="0"/>
        <w:rPr>
          <w:rFonts w:cs="Times New Roman"/>
          <w:sz w:val="22"/>
        </w:rPr>
        <w:sectPr w:rsidR="00971633" w:rsidRPr="005B1C8C" w:rsidSect="00AE69AD">
          <w:pgSz w:w="11906" w:h="16838"/>
          <w:pgMar w:top="1440" w:right="1440" w:bottom="1440" w:left="1440" w:header="708" w:footer="708" w:gutter="0"/>
          <w:cols w:space="708"/>
          <w:docGrid w:linePitch="360"/>
        </w:sectPr>
      </w:pPr>
      <w:ins w:id="7204" w:author="tao huang" w:date="2018-10-27T15:31:00Z">
        <w:r>
          <w:rPr>
            <w:rFonts w:cs="Times New Roman"/>
            <w:sz w:val="22"/>
          </w:rPr>
          <w:t xml:space="preserve"> </w:t>
        </w:r>
      </w:ins>
    </w:p>
    <w:p w14:paraId="2AFA71B8" w14:textId="77777777" w:rsidR="00971633" w:rsidRPr="005B1C8C" w:rsidRDefault="00971633" w:rsidP="00971633">
      <w:pPr>
        <w:pStyle w:val="ListParagraph"/>
        <w:shd w:val="clear" w:color="auto" w:fill="FFFFFF" w:themeFill="background1"/>
        <w:spacing w:after="0" w:line="360" w:lineRule="auto"/>
        <w:ind w:left="0"/>
        <w:rPr>
          <w:rFonts w:cs="Times New Roman"/>
          <w:sz w:val="22"/>
        </w:rPr>
      </w:pPr>
    </w:p>
    <w:p w14:paraId="64E964ED" w14:textId="77777777" w:rsidR="00971633" w:rsidRPr="005B1C8C" w:rsidRDefault="00971633" w:rsidP="00971633">
      <w:pPr>
        <w:pStyle w:val="ListParagraph"/>
        <w:shd w:val="clear" w:color="auto" w:fill="FFFFFF" w:themeFill="background1"/>
        <w:spacing w:after="0" w:line="360" w:lineRule="auto"/>
        <w:ind w:left="0"/>
        <w:jc w:val="center"/>
        <w:rPr>
          <w:rFonts w:cs="Times New Roman"/>
          <w:sz w:val="22"/>
        </w:rPr>
      </w:pPr>
      <w:r w:rsidRPr="005B1C8C">
        <w:rPr>
          <w:rFonts w:cs="Times New Roman"/>
          <w:sz w:val="22"/>
        </w:rPr>
        <w:t>Table 7</w:t>
      </w:r>
      <w:r w:rsidRPr="005B1C8C">
        <w:rPr>
          <w:rFonts w:cs="Times New Roman"/>
          <w:sz w:val="22"/>
        </w:rPr>
        <w:tab/>
        <w:t>The determinants of reductions of the MASE for one to eight weeks ahead horizon</w:t>
      </w:r>
      <w:r w:rsidR="00DE7DE3" w:rsidRPr="005B1C8C">
        <w:rPr>
          <w:rFonts w:cs="Times New Roman"/>
          <w:sz w:val="22"/>
        </w:rPr>
        <w:t>*</w:t>
      </w:r>
    </w:p>
    <w:tbl>
      <w:tblPr>
        <w:tblStyle w:val="ListTable1Light1"/>
        <w:tblW w:w="11328" w:type="dxa"/>
        <w:jc w:val="center"/>
        <w:shd w:val="clear" w:color="auto" w:fill="FFFFFF" w:themeFill="background1"/>
        <w:tblLook w:val="04A0" w:firstRow="1" w:lastRow="0" w:firstColumn="1" w:lastColumn="0" w:noHBand="0" w:noVBand="1"/>
      </w:tblPr>
      <w:tblGrid>
        <w:gridCol w:w="3544"/>
        <w:gridCol w:w="986"/>
        <w:gridCol w:w="960"/>
        <w:gridCol w:w="986"/>
        <w:gridCol w:w="960"/>
        <w:gridCol w:w="986"/>
        <w:gridCol w:w="960"/>
        <w:gridCol w:w="986"/>
        <w:gridCol w:w="960"/>
        <w:tblGridChange w:id="7205">
          <w:tblGrid>
            <w:gridCol w:w="3544"/>
            <w:gridCol w:w="986"/>
            <w:gridCol w:w="960"/>
            <w:gridCol w:w="986"/>
            <w:gridCol w:w="960"/>
            <w:gridCol w:w="986"/>
            <w:gridCol w:w="960"/>
            <w:gridCol w:w="986"/>
            <w:gridCol w:w="960"/>
          </w:tblGrid>
        </w:tblGridChange>
      </w:tblGrid>
      <w:tr w:rsidR="00B46D94" w:rsidRPr="005B1C8C" w14:paraId="37F52F8D" w14:textId="77777777" w:rsidTr="00B46D9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68D1C411" w14:textId="77777777"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Horizon = 1 to 8 weeks ahead</w:t>
            </w:r>
          </w:p>
        </w:tc>
        <w:tc>
          <w:tcPr>
            <w:tcW w:w="1946" w:type="dxa"/>
            <w:gridSpan w:val="2"/>
            <w:shd w:val="clear" w:color="auto" w:fill="FFFFFF" w:themeFill="background1"/>
            <w:noWrap/>
            <w:hideMark/>
          </w:tcPr>
          <w:p w14:paraId="525BB690" w14:textId="77777777" w:rsidR="00B46D94" w:rsidRPr="005B1C8C"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ADL-intra-EWC</w:t>
            </w:r>
          </w:p>
        </w:tc>
        <w:tc>
          <w:tcPr>
            <w:tcW w:w="1946" w:type="dxa"/>
            <w:gridSpan w:val="2"/>
            <w:shd w:val="clear" w:color="auto" w:fill="FFFFFF" w:themeFill="background1"/>
            <w:noWrap/>
            <w:hideMark/>
          </w:tcPr>
          <w:p w14:paraId="23778BDB" w14:textId="77777777" w:rsidR="00B46D94" w:rsidRPr="005B1C8C"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A</w:t>
            </w:r>
            <w:bookmarkStart w:id="7206" w:name="_GoBack"/>
            <w:bookmarkEnd w:id="7206"/>
            <w:r w:rsidRPr="005B1C8C">
              <w:rPr>
                <w:rFonts w:eastAsia="Times New Roman" w:cs="Times New Roman"/>
                <w:b w:val="0"/>
                <w:sz w:val="22"/>
              </w:rPr>
              <w:t>DL-own-EWC</w:t>
            </w:r>
          </w:p>
        </w:tc>
        <w:tc>
          <w:tcPr>
            <w:tcW w:w="1946" w:type="dxa"/>
            <w:gridSpan w:val="2"/>
            <w:shd w:val="clear" w:color="auto" w:fill="FFFFFF" w:themeFill="background1"/>
            <w:noWrap/>
            <w:hideMark/>
          </w:tcPr>
          <w:p w14:paraId="3C3D065C" w14:textId="77777777" w:rsidR="00B46D94" w:rsidRPr="005B1C8C"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ADL-intra-IC</w:t>
            </w:r>
          </w:p>
        </w:tc>
        <w:tc>
          <w:tcPr>
            <w:tcW w:w="1946" w:type="dxa"/>
            <w:gridSpan w:val="2"/>
            <w:shd w:val="clear" w:color="auto" w:fill="FFFFFF" w:themeFill="background1"/>
            <w:noWrap/>
            <w:hideMark/>
          </w:tcPr>
          <w:p w14:paraId="0C29BAF0" w14:textId="77777777" w:rsidR="00B46D94" w:rsidRPr="005B1C8C"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ADL-own-IC</w:t>
            </w:r>
          </w:p>
        </w:tc>
      </w:tr>
      <w:tr w:rsidR="00B46D94" w:rsidRPr="005B1C8C" w14:paraId="57A4B27D" w14:textId="77777777"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542E0E10" w14:textId="77777777"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Parameter/estimate and p-values</w:t>
            </w:r>
          </w:p>
        </w:tc>
        <w:tc>
          <w:tcPr>
            <w:tcW w:w="986" w:type="dxa"/>
            <w:shd w:val="clear" w:color="auto" w:fill="FFFFFF" w:themeFill="background1"/>
            <w:noWrap/>
            <w:hideMark/>
          </w:tcPr>
          <w:p w14:paraId="05DE4D7D"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960" w:type="dxa"/>
            <w:shd w:val="clear" w:color="auto" w:fill="FFFFFF" w:themeFill="background1"/>
            <w:noWrap/>
            <w:hideMark/>
          </w:tcPr>
          <w:p w14:paraId="3C4F6770"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c>
          <w:tcPr>
            <w:tcW w:w="986" w:type="dxa"/>
            <w:shd w:val="clear" w:color="auto" w:fill="FFFFFF" w:themeFill="background1"/>
            <w:noWrap/>
            <w:hideMark/>
          </w:tcPr>
          <w:p w14:paraId="4D4001EA"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960" w:type="dxa"/>
            <w:shd w:val="clear" w:color="auto" w:fill="FFFFFF" w:themeFill="background1"/>
            <w:noWrap/>
            <w:hideMark/>
          </w:tcPr>
          <w:p w14:paraId="2B9639C3"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c>
          <w:tcPr>
            <w:tcW w:w="986" w:type="dxa"/>
            <w:shd w:val="clear" w:color="auto" w:fill="FFFFFF" w:themeFill="background1"/>
            <w:noWrap/>
            <w:hideMark/>
          </w:tcPr>
          <w:p w14:paraId="3D32B9D1"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960" w:type="dxa"/>
            <w:shd w:val="clear" w:color="auto" w:fill="FFFFFF" w:themeFill="background1"/>
            <w:noWrap/>
            <w:hideMark/>
          </w:tcPr>
          <w:p w14:paraId="5E0F67CE"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c>
          <w:tcPr>
            <w:tcW w:w="986" w:type="dxa"/>
            <w:shd w:val="clear" w:color="auto" w:fill="FFFFFF" w:themeFill="background1"/>
            <w:noWrap/>
            <w:hideMark/>
          </w:tcPr>
          <w:p w14:paraId="100E44B9"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960" w:type="dxa"/>
            <w:shd w:val="clear" w:color="auto" w:fill="FFFFFF" w:themeFill="background1"/>
            <w:noWrap/>
            <w:hideMark/>
          </w:tcPr>
          <w:p w14:paraId="0E6F1C7D"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r>
      <w:tr w:rsidR="00B46D94" w:rsidRPr="005B1C8C" w14:paraId="3DEDD661" w14:textId="77777777"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64603F66" w14:textId="783BAA2F"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Outliers and promotion</w:t>
            </w:r>
            <w:ins w:id="7207" w:author="tao huang" w:date="2018-10-27T15:29:00Z">
              <w:r w:rsidR="000A66D2">
                <w:rPr>
                  <w:rFonts w:eastAsia="Times New Roman" w:cs="Times New Roman"/>
                  <w:b w:val="0"/>
                  <w:sz w:val="22"/>
                </w:rPr>
                <w:t xml:space="preserve"> </w:t>
              </w:r>
            </w:ins>
            <w:ins w:id="7208" w:author="tao huang" w:date="2018-10-28T11:51:00Z">
              <w:r w:rsidR="00FF0E5C" w:rsidRPr="00FF0E5C">
                <w:rPr>
                  <w:rFonts w:eastAsia="Times New Roman" w:cs="Times New Roman"/>
                  <w:b w:val="0"/>
                  <w:sz w:val="22"/>
                </w:rPr>
                <w:t>frequency</w:t>
              </w:r>
            </w:ins>
            <w:del w:id="7209" w:author="tao huang" w:date="2018-10-27T15:29:00Z">
              <w:r w:rsidRPr="005B1C8C" w:rsidDel="000A66D2">
                <w:rPr>
                  <w:rFonts w:eastAsia="Times New Roman" w:cs="Times New Roman"/>
                  <w:b w:val="0"/>
                  <w:sz w:val="22"/>
                </w:rPr>
                <w:delText>al variations</w:delText>
              </w:r>
            </w:del>
          </w:p>
        </w:tc>
        <w:tc>
          <w:tcPr>
            <w:tcW w:w="986" w:type="dxa"/>
            <w:shd w:val="clear" w:color="auto" w:fill="FFFFFF" w:themeFill="background1"/>
            <w:hideMark/>
          </w:tcPr>
          <w:p w14:paraId="5B6D0BA9"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0.07</w:t>
            </w:r>
          </w:p>
        </w:tc>
        <w:tc>
          <w:tcPr>
            <w:tcW w:w="960" w:type="dxa"/>
            <w:shd w:val="clear" w:color="auto" w:fill="FFFFFF" w:themeFill="background1"/>
            <w:hideMark/>
          </w:tcPr>
          <w:p w14:paraId="016549E9"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0.434</w:t>
            </w:r>
          </w:p>
        </w:tc>
        <w:tc>
          <w:tcPr>
            <w:tcW w:w="986" w:type="dxa"/>
            <w:shd w:val="clear" w:color="auto" w:fill="FFFFFF" w:themeFill="background1"/>
            <w:hideMark/>
          </w:tcPr>
          <w:p w14:paraId="25D11842"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0.11</w:t>
            </w:r>
          </w:p>
        </w:tc>
        <w:tc>
          <w:tcPr>
            <w:tcW w:w="960" w:type="dxa"/>
            <w:shd w:val="clear" w:color="auto" w:fill="FFFFFF" w:themeFill="background1"/>
            <w:hideMark/>
          </w:tcPr>
          <w:p w14:paraId="619C60AF"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0.303</w:t>
            </w:r>
          </w:p>
        </w:tc>
        <w:tc>
          <w:tcPr>
            <w:tcW w:w="986" w:type="dxa"/>
            <w:shd w:val="clear" w:color="auto" w:fill="FFFFFF" w:themeFill="background1"/>
            <w:hideMark/>
          </w:tcPr>
          <w:p w14:paraId="47361492"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-1.09</w:t>
            </w:r>
          </w:p>
        </w:tc>
        <w:tc>
          <w:tcPr>
            <w:tcW w:w="960" w:type="dxa"/>
            <w:shd w:val="clear" w:color="auto" w:fill="FFFFFF" w:themeFill="background1"/>
            <w:hideMark/>
          </w:tcPr>
          <w:p w14:paraId="00BFF1EB"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c>
          <w:tcPr>
            <w:tcW w:w="986" w:type="dxa"/>
            <w:shd w:val="clear" w:color="auto" w:fill="FFFFFF" w:themeFill="background1"/>
            <w:hideMark/>
          </w:tcPr>
          <w:p w14:paraId="5EB085C8"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-1.45</w:t>
            </w:r>
          </w:p>
        </w:tc>
        <w:tc>
          <w:tcPr>
            <w:tcW w:w="960" w:type="dxa"/>
            <w:shd w:val="clear" w:color="auto" w:fill="FFFFFF" w:themeFill="background1"/>
            <w:hideMark/>
          </w:tcPr>
          <w:p w14:paraId="35093974"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r>
      <w:tr w:rsidR="00B46D94" w:rsidRPr="005B1C8C" w14:paraId="44CCF59B" w14:textId="77777777"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68462CC4" w14:textId="77777777"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Sales level and variation</w:t>
            </w:r>
          </w:p>
        </w:tc>
        <w:tc>
          <w:tcPr>
            <w:tcW w:w="986" w:type="dxa"/>
            <w:shd w:val="clear" w:color="auto" w:fill="FFFFFF" w:themeFill="background1"/>
            <w:hideMark/>
          </w:tcPr>
          <w:p w14:paraId="673039C3"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0.12</w:t>
            </w:r>
          </w:p>
        </w:tc>
        <w:tc>
          <w:tcPr>
            <w:tcW w:w="960" w:type="dxa"/>
            <w:shd w:val="clear" w:color="auto" w:fill="FFFFFF" w:themeFill="background1"/>
            <w:hideMark/>
          </w:tcPr>
          <w:p w14:paraId="4024D085"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0.173</w:t>
            </w:r>
          </w:p>
        </w:tc>
        <w:tc>
          <w:tcPr>
            <w:tcW w:w="986" w:type="dxa"/>
            <w:shd w:val="clear" w:color="auto" w:fill="FFFFFF" w:themeFill="background1"/>
            <w:hideMark/>
          </w:tcPr>
          <w:p w14:paraId="5F60609F"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0.16</w:t>
            </w:r>
          </w:p>
        </w:tc>
        <w:tc>
          <w:tcPr>
            <w:tcW w:w="960" w:type="dxa"/>
            <w:shd w:val="clear" w:color="auto" w:fill="FFFFFF" w:themeFill="background1"/>
            <w:hideMark/>
          </w:tcPr>
          <w:p w14:paraId="0F679998"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0.105</w:t>
            </w:r>
          </w:p>
        </w:tc>
        <w:tc>
          <w:tcPr>
            <w:tcW w:w="986" w:type="dxa"/>
            <w:shd w:val="clear" w:color="auto" w:fill="FFFFFF" w:themeFill="background1"/>
            <w:hideMark/>
          </w:tcPr>
          <w:p w14:paraId="147C09EE"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-0.21</w:t>
            </w:r>
          </w:p>
        </w:tc>
        <w:tc>
          <w:tcPr>
            <w:tcW w:w="960" w:type="dxa"/>
            <w:shd w:val="clear" w:color="auto" w:fill="FFFFFF" w:themeFill="background1"/>
            <w:hideMark/>
          </w:tcPr>
          <w:p w14:paraId="75959B4B"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0.340</w:t>
            </w:r>
          </w:p>
        </w:tc>
        <w:tc>
          <w:tcPr>
            <w:tcW w:w="986" w:type="dxa"/>
            <w:shd w:val="clear" w:color="auto" w:fill="FFFFFF" w:themeFill="background1"/>
            <w:hideMark/>
          </w:tcPr>
          <w:p w14:paraId="0773700E"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-0.93</w:t>
            </w:r>
          </w:p>
        </w:tc>
        <w:tc>
          <w:tcPr>
            <w:tcW w:w="960" w:type="dxa"/>
            <w:shd w:val="clear" w:color="auto" w:fill="FFFFFF" w:themeFill="background1"/>
            <w:hideMark/>
          </w:tcPr>
          <w:p w14:paraId="729E7A76"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r>
      <w:tr w:rsidR="00B46D94" w:rsidRPr="005B1C8C" w14:paraId="4AEF3B4B" w14:textId="77777777"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05F71527" w14:textId="77777777" w:rsidR="00B46D94" w:rsidRPr="005B1C8C" w:rsidRDefault="007C23D7" w:rsidP="00A26E3E">
            <w:pPr>
              <w:spacing w:after="0" w:line="240" w:lineRule="auto"/>
              <w:rPr>
                <w:rFonts w:eastAsia="Times New Roman" w:cs="Times New Roman"/>
                <w:b w:val="0"/>
                <w:sz w:val="22"/>
              </w:rPr>
            </w:pPr>
            <w:r w:rsidRPr="005B1C8C">
              <w:rPr>
                <w:rFonts w:eastAsia="Times New Roman" w:cs="Times New Roman"/>
                <w:b w:val="0"/>
                <w:sz w:val="22"/>
              </w:rPr>
              <w:t>Central tendency of sales</w:t>
            </w:r>
          </w:p>
        </w:tc>
        <w:tc>
          <w:tcPr>
            <w:tcW w:w="986" w:type="dxa"/>
            <w:shd w:val="clear" w:color="auto" w:fill="FFFFFF" w:themeFill="background1"/>
            <w:hideMark/>
          </w:tcPr>
          <w:p w14:paraId="72F32479"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-0.06</w:t>
            </w:r>
          </w:p>
        </w:tc>
        <w:tc>
          <w:tcPr>
            <w:tcW w:w="960" w:type="dxa"/>
            <w:shd w:val="clear" w:color="auto" w:fill="FFFFFF" w:themeFill="background1"/>
            <w:hideMark/>
          </w:tcPr>
          <w:p w14:paraId="74CB35B5"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0.460</w:t>
            </w:r>
          </w:p>
        </w:tc>
        <w:tc>
          <w:tcPr>
            <w:tcW w:w="986" w:type="dxa"/>
            <w:shd w:val="clear" w:color="auto" w:fill="FFFFFF" w:themeFill="background1"/>
            <w:hideMark/>
          </w:tcPr>
          <w:p w14:paraId="32D8556B"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-0.07</w:t>
            </w:r>
          </w:p>
        </w:tc>
        <w:tc>
          <w:tcPr>
            <w:tcW w:w="960" w:type="dxa"/>
            <w:shd w:val="clear" w:color="auto" w:fill="FFFFFF" w:themeFill="background1"/>
            <w:hideMark/>
          </w:tcPr>
          <w:p w14:paraId="3051BCAB"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0.511</w:t>
            </w:r>
          </w:p>
        </w:tc>
        <w:tc>
          <w:tcPr>
            <w:tcW w:w="986" w:type="dxa"/>
            <w:shd w:val="clear" w:color="auto" w:fill="FFFFFF" w:themeFill="background1"/>
            <w:hideMark/>
          </w:tcPr>
          <w:p w14:paraId="4ABFBAF2"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-0.68</w:t>
            </w:r>
          </w:p>
        </w:tc>
        <w:tc>
          <w:tcPr>
            <w:tcW w:w="960" w:type="dxa"/>
            <w:shd w:val="clear" w:color="auto" w:fill="FFFFFF" w:themeFill="background1"/>
            <w:hideMark/>
          </w:tcPr>
          <w:p w14:paraId="3873B30D"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0.002</w:t>
            </w:r>
          </w:p>
        </w:tc>
        <w:tc>
          <w:tcPr>
            <w:tcW w:w="986" w:type="dxa"/>
            <w:shd w:val="clear" w:color="auto" w:fill="FFFFFF" w:themeFill="background1"/>
            <w:hideMark/>
          </w:tcPr>
          <w:p w14:paraId="49A8CB18"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-0.84</w:t>
            </w:r>
          </w:p>
        </w:tc>
        <w:tc>
          <w:tcPr>
            <w:tcW w:w="960" w:type="dxa"/>
            <w:shd w:val="clear" w:color="auto" w:fill="FFFFFF" w:themeFill="background1"/>
            <w:hideMark/>
          </w:tcPr>
          <w:p w14:paraId="6B843B99"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0.001</w:t>
            </w:r>
          </w:p>
        </w:tc>
      </w:tr>
      <w:tr w:rsidR="00B46D94" w:rsidRPr="005B1C8C" w14:paraId="650DBD97" w14:textId="77777777"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56C27680" w14:textId="77777777"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Price level and variation</w:t>
            </w:r>
          </w:p>
        </w:tc>
        <w:tc>
          <w:tcPr>
            <w:tcW w:w="986" w:type="dxa"/>
            <w:shd w:val="clear" w:color="auto" w:fill="FFFFFF" w:themeFill="background1"/>
            <w:hideMark/>
          </w:tcPr>
          <w:p w14:paraId="7D48E68F"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-0.12</w:t>
            </w:r>
          </w:p>
        </w:tc>
        <w:tc>
          <w:tcPr>
            <w:tcW w:w="960" w:type="dxa"/>
            <w:shd w:val="clear" w:color="auto" w:fill="FFFFFF" w:themeFill="background1"/>
            <w:hideMark/>
          </w:tcPr>
          <w:p w14:paraId="70C208E3"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0.149</w:t>
            </w:r>
          </w:p>
        </w:tc>
        <w:tc>
          <w:tcPr>
            <w:tcW w:w="986" w:type="dxa"/>
            <w:shd w:val="clear" w:color="auto" w:fill="FFFFFF" w:themeFill="background1"/>
            <w:hideMark/>
          </w:tcPr>
          <w:p w14:paraId="5EDBDFEE"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-0.17</w:t>
            </w:r>
          </w:p>
        </w:tc>
        <w:tc>
          <w:tcPr>
            <w:tcW w:w="960" w:type="dxa"/>
            <w:shd w:val="clear" w:color="auto" w:fill="FFFFFF" w:themeFill="background1"/>
            <w:hideMark/>
          </w:tcPr>
          <w:p w14:paraId="342A83DB"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0.092</w:t>
            </w:r>
          </w:p>
        </w:tc>
        <w:tc>
          <w:tcPr>
            <w:tcW w:w="986" w:type="dxa"/>
            <w:shd w:val="clear" w:color="auto" w:fill="FFFFFF" w:themeFill="background1"/>
            <w:hideMark/>
          </w:tcPr>
          <w:p w14:paraId="5E112C98"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0.07</w:t>
            </w:r>
          </w:p>
        </w:tc>
        <w:tc>
          <w:tcPr>
            <w:tcW w:w="960" w:type="dxa"/>
            <w:shd w:val="clear" w:color="auto" w:fill="FFFFFF" w:themeFill="background1"/>
            <w:hideMark/>
          </w:tcPr>
          <w:p w14:paraId="53E89A5C"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0.742</w:t>
            </w:r>
          </w:p>
        </w:tc>
        <w:tc>
          <w:tcPr>
            <w:tcW w:w="986" w:type="dxa"/>
            <w:shd w:val="clear" w:color="auto" w:fill="FFFFFF" w:themeFill="background1"/>
            <w:hideMark/>
          </w:tcPr>
          <w:p w14:paraId="1D769EC7"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-0.09</w:t>
            </w:r>
          </w:p>
        </w:tc>
        <w:tc>
          <w:tcPr>
            <w:tcW w:w="960" w:type="dxa"/>
            <w:shd w:val="clear" w:color="auto" w:fill="FFFFFF" w:themeFill="background1"/>
            <w:hideMark/>
          </w:tcPr>
          <w:p w14:paraId="6AB60C96"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0.721</w:t>
            </w:r>
          </w:p>
        </w:tc>
      </w:tr>
      <w:tr w:rsidR="00B46D94" w:rsidRPr="005B1C8C" w14:paraId="64327744" w14:textId="77777777"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5B2F47A9" w14:textId="17FE3AC0"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 xml:space="preserve">Randomness and </w:t>
            </w:r>
            <w:del w:id="7210" w:author="tao huang" w:date="2018-10-27T15:29:00Z">
              <w:r w:rsidRPr="005B1C8C" w:rsidDel="000A66D2">
                <w:rPr>
                  <w:rFonts w:eastAsia="Times New Roman" w:cs="Times New Roman"/>
                  <w:b w:val="0"/>
                  <w:sz w:val="22"/>
                </w:rPr>
                <w:delText>growth</w:delText>
              </w:r>
            </w:del>
            <w:ins w:id="7211" w:author="tao huang" w:date="2018-10-27T15:29:00Z">
              <w:r w:rsidR="000A66D2">
                <w:rPr>
                  <w:rFonts w:eastAsia="Times New Roman" w:cs="Times New Roman"/>
                  <w:b w:val="0"/>
                  <w:sz w:val="22"/>
                </w:rPr>
                <w:t>trend</w:t>
              </w:r>
            </w:ins>
          </w:p>
        </w:tc>
        <w:tc>
          <w:tcPr>
            <w:tcW w:w="986" w:type="dxa"/>
            <w:shd w:val="clear" w:color="auto" w:fill="FFFFFF" w:themeFill="background1"/>
            <w:hideMark/>
          </w:tcPr>
          <w:p w14:paraId="3FDCF743"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0.38</w:t>
            </w:r>
          </w:p>
        </w:tc>
        <w:tc>
          <w:tcPr>
            <w:tcW w:w="960" w:type="dxa"/>
            <w:shd w:val="clear" w:color="auto" w:fill="FFFFFF" w:themeFill="background1"/>
            <w:hideMark/>
          </w:tcPr>
          <w:p w14:paraId="1B068927"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c>
          <w:tcPr>
            <w:tcW w:w="986" w:type="dxa"/>
            <w:shd w:val="clear" w:color="auto" w:fill="FFFFFF" w:themeFill="background1"/>
            <w:hideMark/>
          </w:tcPr>
          <w:p w14:paraId="64C85F67"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0.45</w:t>
            </w:r>
          </w:p>
        </w:tc>
        <w:tc>
          <w:tcPr>
            <w:tcW w:w="960" w:type="dxa"/>
            <w:shd w:val="clear" w:color="auto" w:fill="FFFFFF" w:themeFill="background1"/>
            <w:hideMark/>
          </w:tcPr>
          <w:p w14:paraId="7600E222"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c>
          <w:tcPr>
            <w:tcW w:w="986" w:type="dxa"/>
            <w:shd w:val="clear" w:color="auto" w:fill="FFFFFF" w:themeFill="background1"/>
            <w:hideMark/>
          </w:tcPr>
          <w:p w14:paraId="1AF02BE3"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0.63</w:t>
            </w:r>
          </w:p>
        </w:tc>
        <w:tc>
          <w:tcPr>
            <w:tcW w:w="960" w:type="dxa"/>
            <w:shd w:val="clear" w:color="auto" w:fill="FFFFFF" w:themeFill="background1"/>
            <w:hideMark/>
          </w:tcPr>
          <w:p w14:paraId="0AD06EEC"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0.004</w:t>
            </w:r>
          </w:p>
        </w:tc>
        <w:tc>
          <w:tcPr>
            <w:tcW w:w="986" w:type="dxa"/>
            <w:shd w:val="clear" w:color="auto" w:fill="FFFFFF" w:themeFill="background1"/>
            <w:hideMark/>
          </w:tcPr>
          <w:p w14:paraId="793C03D6"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0.80</w:t>
            </w:r>
          </w:p>
        </w:tc>
        <w:tc>
          <w:tcPr>
            <w:tcW w:w="960" w:type="dxa"/>
            <w:shd w:val="clear" w:color="auto" w:fill="FFFFFF" w:themeFill="background1"/>
            <w:hideMark/>
          </w:tcPr>
          <w:p w14:paraId="0E6C1A1D"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0.001</w:t>
            </w:r>
          </w:p>
        </w:tc>
      </w:tr>
      <w:tr w:rsidR="00B46D94" w:rsidRPr="005B1C8C" w14:paraId="63610CCE" w14:textId="77777777" w:rsidTr="001F08F0">
        <w:tblPrEx>
          <w:tblW w:w="11328" w:type="dxa"/>
          <w:jc w:val="center"/>
          <w:shd w:val="clear" w:color="auto" w:fill="FFFFFF" w:themeFill="background1"/>
          <w:tblPrExChange w:id="7212" w:author="tao huang" w:date="2018-10-27T15:41:00Z">
            <w:tblPrEx>
              <w:tblW w:w="11328" w:type="dxa"/>
              <w:jc w:val="center"/>
              <w:shd w:val="clear" w:color="auto" w:fill="FFFFFF" w:themeFill="background1"/>
            </w:tblPrEx>
          </w:tblPrExChange>
        </w:tblPrEx>
        <w:trPr>
          <w:cnfStyle w:val="000000100000" w:firstRow="0" w:lastRow="0" w:firstColumn="0" w:lastColumn="0" w:oddVBand="0" w:evenVBand="0" w:oddHBand="1" w:evenHBand="0" w:firstRowFirstColumn="0" w:firstRowLastColumn="0" w:lastRowFirstColumn="0" w:lastRowLastColumn="0"/>
          <w:trHeight w:val="20"/>
          <w:jc w:val="center"/>
          <w:trPrChange w:id="7213" w:author="tao huang" w:date="2018-10-27T15:41: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Change w:id="7214" w:author="tao huang" w:date="2018-10-27T15:41:00Z">
              <w:tcPr>
                <w:tcW w:w="3544" w:type="dxa"/>
                <w:shd w:val="clear" w:color="auto" w:fill="FFFFFF" w:themeFill="background1"/>
                <w:noWrap/>
                <w:hideMark/>
              </w:tcPr>
            </w:tcPrChange>
          </w:tcPr>
          <w:p w14:paraId="7F165666" w14:textId="77777777" w:rsidR="00B46D94" w:rsidRPr="005B1C8C" w:rsidRDefault="00B46D94" w:rsidP="00A26E3E">
            <w:pPr>
              <w:spacing w:after="0" w:line="240" w:lineRule="auto"/>
              <w:cnfStyle w:val="001000100000" w:firstRow="0" w:lastRow="0" w:firstColumn="1" w:lastColumn="0" w:oddVBand="0" w:evenVBand="0" w:oddHBand="1"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Intercept</w:t>
            </w:r>
          </w:p>
        </w:tc>
        <w:tc>
          <w:tcPr>
            <w:tcW w:w="0" w:type="dxa"/>
            <w:shd w:val="clear" w:color="auto" w:fill="FFFFFF" w:themeFill="background1"/>
            <w:hideMark/>
            <w:tcPrChange w:id="7215" w:author="tao huang" w:date="2018-10-27T15:41:00Z">
              <w:tcPr>
                <w:tcW w:w="986" w:type="dxa"/>
                <w:shd w:val="clear" w:color="auto" w:fill="FFFFFF" w:themeFill="background1"/>
                <w:hideMark/>
              </w:tcPr>
            </w:tcPrChange>
          </w:tcPr>
          <w:p w14:paraId="16FD7A13"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0.30</w:t>
            </w:r>
          </w:p>
        </w:tc>
        <w:tc>
          <w:tcPr>
            <w:tcW w:w="0" w:type="dxa"/>
            <w:shd w:val="clear" w:color="auto" w:fill="FFFFFF" w:themeFill="background1"/>
            <w:hideMark/>
            <w:tcPrChange w:id="7216" w:author="tao huang" w:date="2018-10-27T15:41:00Z">
              <w:tcPr>
                <w:tcW w:w="960" w:type="dxa"/>
                <w:shd w:val="clear" w:color="auto" w:fill="FFFFFF" w:themeFill="background1"/>
                <w:hideMark/>
              </w:tcPr>
            </w:tcPrChange>
          </w:tcPr>
          <w:p w14:paraId="1540D77D"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0.001</w:t>
            </w:r>
          </w:p>
        </w:tc>
        <w:tc>
          <w:tcPr>
            <w:tcW w:w="0" w:type="dxa"/>
            <w:shd w:val="clear" w:color="auto" w:fill="FFFFFF" w:themeFill="background1"/>
            <w:hideMark/>
            <w:tcPrChange w:id="7217" w:author="tao huang" w:date="2018-10-27T15:41:00Z">
              <w:tcPr>
                <w:tcW w:w="986" w:type="dxa"/>
                <w:shd w:val="clear" w:color="auto" w:fill="FFFFFF" w:themeFill="background1"/>
                <w:hideMark/>
              </w:tcPr>
            </w:tcPrChange>
          </w:tcPr>
          <w:p w14:paraId="73978CCE"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0.37</w:t>
            </w:r>
          </w:p>
        </w:tc>
        <w:tc>
          <w:tcPr>
            <w:tcW w:w="0" w:type="dxa"/>
            <w:shd w:val="clear" w:color="auto" w:fill="FFFFFF" w:themeFill="background1"/>
            <w:hideMark/>
            <w:tcPrChange w:id="7218" w:author="tao huang" w:date="2018-10-27T15:41:00Z">
              <w:tcPr>
                <w:tcW w:w="960" w:type="dxa"/>
                <w:shd w:val="clear" w:color="auto" w:fill="FFFFFF" w:themeFill="background1"/>
                <w:hideMark/>
              </w:tcPr>
            </w:tcPrChange>
          </w:tcPr>
          <w:p w14:paraId="1801B619"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c>
          <w:tcPr>
            <w:tcW w:w="0" w:type="dxa"/>
            <w:shd w:val="clear" w:color="auto" w:fill="FFFFFF" w:themeFill="background1"/>
            <w:hideMark/>
            <w:tcPrChange w:id="7219" w:author="tao huang" w:date="2018-10-27T15:41:00Z">
              <w:tcPr>
                <w:tcW w:w="986" w:type="dxa"/>
                <w:shd w:val="clear" w:color="auto" w:fill="FFFFFF" w:themeFill="background1"/>
                <w:hideMark/>
              </w:tcPr>
            </w:tcPrChange>
          </w:tcPr>
          <w:p w14:paraId="14B388EB"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-0.38</w:t>
            </w:r>
          </w:p>
        </w:tc>
        <w:tc>
          <w:tcPr>
            <w:tcW w:w="0" w:type="dxa"/>
            <w:shd w:val="clear" w:color="auto" w:fill="FFFFFF" w:themeFill="background1"/>
            <w:hideMark/>
            <w:tcPrChange w:id="7220" w:author="tao huang" w:date="2018-10-27T15:41:00Z">
              <w:tcPr>
                <w:tcW w:w="960" w:type="dxa"/>
                <w:shd w:val="clear" w:color="auto" w:fill="FFFFFF" w:themeFill="background1"/>
                <w:hideMark/>
              </w:tcPr>
            </w:tcPrChange>
          </w:tcPr>
          <w:p w14:paraId="46985CD0"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0.082</w:t>
            </w:r>
          </w:p>
        </w:tc>
        <w:tc>
          <w:tcPr>
            <w:tcW w:w="0" w:type="dxa"/>
            <w:shd w:val="clear" w:color="auto" w:fill="FFFFFF" w:themeFill="background1"/>
            <w:hideMark/>
            <w:tcPrChange w:id="7221" w:author="tao huang" w:date="2018-10-27T15:41:00Z">
              <w:tcPr>
                <w:tcW w:w="986" w:type="dxa"/>
                <w:shd w:val="clear" w:color="auto" w:fill="FFFFFF" w:themeFill="background1"/>
                <w:hideMark/>
              </w:tcPr>
            </w:tcPrChange>
          </w:tcPr>
          <w:p w14:paraId="5E2D6F4D"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-0.46</w:t>
            </w:r>
          </w:p>
        </w:tc>
        <w:tc>
          <w:tcPr>
            <w:tcW w:w="0" w:type="dxa"/>
            <w:shd w:val="clear" w:color="auto" w:fill="FFFFFF" w:themeFill="background1"/>
            <w:hideMark/>
            <w:tcPrChange w:id="7222" w:author="tao huang" w:date="2018-10-27T15:41:00Z">
              <w:tcPr>
                <w:tcW w:w="960" w:type="dxa"/>
                <w:shd w:val="clear" w:color="auto" w:fill="FFFFFF" w:themeFill="background1"/>
                <w:hideMark/>
              </w:tcPr>
            </w:tcPrChange>
          </w:tcPr>
          <w:p w14:paraId="1013D1B7"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0.060</w:t>
            </w:r>
          </w:p>
        </w:tc>
      </w:tr>
      <w:tr w:rsidR="001F08F0" w:rsidRPr="005B1C8C" w14:paraId="6B5930DA" w14:textId="77777777" w:rsidTr="001F08F0">
        <w:trPr>
          <w:trHeight w:val="20"/>
          <w:jc w:val="center"/>
          <w:ins w:id="7223" w:author="tao huang" w:date="2018-10-27T15:41:00Z"/>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tcPr>
          <w:p w14:paraId="6BA40951" w14:textId="77777777" w:rsidR="001F08F0" w:rsidRPr="005B1C8C" w:rsidRDefault="001F08F0" w:rsidP="00A26E3E">
            <w:pPr>
              <w:spacing w:after="0" w:line="240" w:lineRule="auto"/>
              <w:rPr>
                <w:ins w:id="7224" w:author="tao huang" w:date="2018-10-27T15:41:00Z"/>
                <w:rFonts w:eastAsia="Times New Roman" w:cs="Times New Roman"/>
                <w:b w:val="0"/>
                <w:sz w:val="22"/>
              </w:rPr>
            </w:pPr>
          </w:p>
        </w:tc>
        <w:tc>
          <w:tcPr>
            <w:tcW w:w="986" w:type="dxa"/>
            <w:shd w:val="clear" w:color="auto" w:fill="FFFFFF" w:themeFill="background1"/>
          </w:tcPr>
          <w:p w14:paraId="0F06591F" w14:textId="77777777" w:rsidR="001F08F0" w:rsidRPr="005B1C8C" w:rsidRDefault="001F08F0"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225" w:author="tao huang" w:date="2018-10-27T15:41:00Z"/>
                <w:rFonts w:eastAsia="Times New Roman" w:cs="Times New Roman"/>
                <w:sz w:val="20"/>
                <w:szCs w:val="20"/>
              </w:rPr>
            </w:pPr>
          </w:p>
        </w:tc>
        <w:tc>
          <w:tcPr>
            <w:tcW w:w="960" w:type="dxa"/>
            <w:shd w:val="clear" w:color="auto" w:fill="FFFFFF" w:themeFill="background1"/>
          </w:tcPr>
          <w:p w14:paraId="0195B4EF" w14:textId="77777777" w:rsidR="001F08F0" w:rsidRPr="005B1C8C" w:rsidRDefault="001F08F0"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226" w:author="tao huang" w:date="2018-10-27T15:41:00Z"/>
                <w:rFonts w:eastAsia="Times New Roman" w:cs="Times New Roman"/>
                <w:sz w:val="20"/>
                <w:szCs w:val="20"/>
              </w:rPr>
            </w:pPr>
          </w:p>
        </w:tc>
        <w:tc>
          <w:tcPr>
            <w:tcW w:w="986" w:type="dxa"/>
            <w:shd w:val="clear" w:color="auto" w:fill="FFFFFF" w:themeFill="background1"/>
          </w:tcPr>
          <w:p w14:paraId="674AF0EA" w14:textId="77777777" w:rsidR="001F08F0" w:rsidRPr="005B1C8C" w:rsidRDefault="001F08F0"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227" w:author="tao huang" w:date="2018-10-27T15:41:00Z"/>
                <w:rFonts w:eastAsia="Times New Roman" w:cs="Times New Roman"/>
                <w:sz w:val="20"/>
                <w:szCs w:val="20"/>
              </w:rPr>
            </w:pPr>
          </w:p>
        </w:tc>
        <w:tc>
          <w:tcPr>
            <w:tcW w:w="960" w:type="dxa"/>
            <w:shd w:val="clear" w:color="auto" w:fill="FFFFFF" w:themeFill="background1"/>
          </w:tcPr>
          <w:p w14:paraId="410934C6" w14:textId="77777777" w:rsidR="001F08F0" w:rsidRPr="005B1C8C" w:rsidRDefault="001F08F0"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228" w:author="tao huang" w:date="2018-10-27T15:41:00Z"/>
                <w:rFonts w:eastAsia="Times New Roman" w:cs="Times New Roman"/>
                <w:sz w:val="20"/>
                <w:szCs w:val="20"/>
              </w:rPr>
            </w:pPr>
          </w:p>
        </w:tc>
        <w:tc>
          <w:tcPr>
            <w:tcW w:w="986" w:type="dxa"/>
            <w:shd w:val="clear" w:color="auto" w:fill="FFFFFF" w:themeFill="background1"/>
          </w:tcPr>
          <w:p w14:paraId="193A6739" w14:textId="77777777" w:rsidR="001F08F0" w:rsidRPr="005B1C8C" w:rsidRDefault="001F08F0"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229" w:author="tao huang" w:date="2018-10-27T15:41:00Z"/>
                <w:rFonts w:eastAsia="Times New Roman" w:cs="Times New Roman"/>
                <w:sz w:val="20"/>
                <w:szCs w:val="20"/>
              </w:rPr>
            </w:pPr>
          </w:p>
        </w:tc>
        <w:tc>
          <w:tcPr>
            <w:tcW w:w="960" w:type="dxa"/>
            <w:shd w:val="clear" w:color="auto" w:fill="FFFFFF" w:themeFill="background1"/>
          </w:tcPr>
          <w:p w14:paraId="7096C0A2" w14:textId="77777777" w:rsidR="001F08F0" w:rsidRPr="005B1C8C" w:rsidRDefault="001F08F0"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230" w:author="tao huang" w:date="2018-10-27T15:41:00Z"/>
                <w:rFonts w:eastAsia="Times New Roman" w:cs="Times New Roman"/>
                <w:sz w:val="20"/>
                <w:szCs w:val="20"/>
              </w:rPr>
            </w:pPr>
          </w:p>
        </w:tc>
        <w:tc>
          <w:tcPr>
            <w:tcW w:w="986" w:type="dxa"/>
            <w:shd w:val="clear" w:color="auto" w:fill="FFFFFF" w:themeFill="background1"/>
          </w:tcPr>
          <w:p w14:paraId="6268F944" w14:textId="77777777" w:rsidR="001F08F0" w:rsidRPr="005B1C8C" w:rsidRDefault="001F08F0"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231" w:author="tao huang" w:date="2018-10-27T15:41:00Z"/>
                <w:rFonts w:eastAsia="Times New Roman" w:cs="Times New Roman"/>
                <w:sz w:val="20"/>
                <w:szCs w:val="20"/>
              </w:rPr>
            </w:pPr>
          </w:p>
        </w:tc>
        <w:tc>
          <w:tcPr>
            <w:tcW w:w="960" w:type="dxa"/>
            <w:shd w:val="clear" w:color="auto" w:fill="FFFFFF" w:themeFill="background1"/>
          </w:tcPr>
          <w:p w14:paraId="702F8DA0" w14:textId="77777777" w:rsidR="001F08F0" w:rsidRPr="005B1C8C" w:rsidRDefault="001F08F0"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232" w:author="tao huang" w:date="2018-10-27T15:41:00Z"/>
                <w:rFonts w:eastAsia="Times New Roman" w:cs="Times New Roman"/>
                <w:sz w:val="20"/>
                <w:szCs w:val="20"/>
              </w:rPr>
            </w:pPr>
          </w:p>
        </w:tc>
      </w:tr>
      <w:tr w:rsidR="00B46D94" w:rsidRPr="005B1C8C" w14:paraId="3BF3DBDD" w14:textId="77777777" w:rsidTr="001F08F0">
        <w:tblPrEx>
          <w:tblW w:w="11328" w:type="dxa"/>
          <w:jc w:val="center"/>
          <w:shd w:val="clear" w:color="auto" w:fill="FFFFFF" w:themeFill="background1"/>
          <w:tblPrExChange w:id="7233" w:author="tao huang" w:date="2018-10-27T15:41:00Z">
            <w:tblPrEx>
              <w:tblW w:w="11328" w:type="dxa"/>
              <w:jc w:val="center"/>
              <w:shd w:val="clear" w:color="auto" w:fill="FFFFFF" w:themeFill="background1"/>
            </w:tblPrEx>
          </w:tblPrExChange>
        </w:tblPrEx>
        <w:trPr>
          <w:cnfStyle w:val="000000100000" w:firstRow="0" w:lastRow="0" w:firstColumn="0" w:lastColumn="0" w:oddVBand="0" w:evenVBand="0" w:oddHBand="1" w:evenHBand="0" w:firstRowFirstColumn="0" w:firstRowLastColumn="0" w:lastRowFirstColumn="0" w:lastRowLastColumn="0"/>
          <w:trHeight w:val="20"/>
          <w:jc w:val="center"/>
          <w:trPrChange w:id="7234" w:author="tao huang" w:date="2018-10-27T15:41: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shd w:val="clear" w:color="auto" w:fill="FFFFFF" w:themeFill="background1"/>
            <w:noWrap/>
            <w:hideMark/>
            <w:tcPrChange w:id="7235" w:author="tao huang" w:date="2018-10-27T15:41:00Z">
              <w:tcPr>
                <w:tcW w:w="3544" w:type="dxa"/>
                <w:shd w:val="clear" w:color="auto" w:fill="FFFFFF" w:themeFill="background1"/>
                <w:noWrap/>
                <w:hideMark/>
              </w:tcPr>
            </w:tcPrChange>
          </w:tcPr>
          <w:p w14:paraId="1D3524F0" w14:textId="77777777" w:rsidR="00B46D94" w:rsidRPr="005B1C8C" w:rsidRDefault="00B46D94" w:rsidP="00A26E3E">
            <w:pPr>
              <w:spacing w:after="0" w:line="240" w:lineRule="auto"/>
              <w:cnfStyle w:val="001000100000" w:firstRow="0" w:lastRow="0" w:firstColumn="1" w:lastColumn="0" w:oddVBand="0" w:evenVBand="0" w:oddHBand="1"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Horizon = 1 to 8 weeks ahead</w:t>
            </w:r>
          </w:p>
        </w:tc>
        <w:tc>
          <w:tcPr>
            <w:tcW w:w="0" w:type="dxa"/>
            <w:gridSpan w:val="2"/>
            <w:tcBorders>
              <w:bottom w:val="single" w:sz="4" w:space="0" w:color="auto"/>
            </w:tcBorders>
            <w:shd w:val="clear" w:color="auto" w:fill="FFFFFF" w:themeFill="background1"/>
            <w:noWrap/>
            <w:hideMark/>
            <w:tcPrChange w:id="7236" w:author="tao huang" w:date="2018-10-27T15:41:00Z">
              <w:tcPr>
                <w:tcW w:w="1946" w:type="dxa"/>
                <w:gridSpan w:val="2"/>
                <w:shd w:val="clear" w:color="auto" w:fill="FFFFFF" w:themeFill="background1"/>
                <w:noWrap/>
                <w:hideMark/>
              </w:tcPr>
            </w:tcPrChange>
          </w:tcPr>
          <w:p w14:paraId="1AD6C675"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ADL-intra-EWC</w:t>
            </w:r>
          </w:p>
        </w:tc>
        <w:tc>
          <w:tcPr>
            <w:tcW w:w="0" w:type="dxa"/>
            <w:gridSpan w:val="2"/>
            <w:tcBorders>
              <w:bottom w:val="single" w:sz="4" w:space="0" w:color="auto"/>
            </w:tcBorders>
            <w:shd w:val="clear" w:color="auto" w:fill="FFFFFF" w:themeFill="background1"/>
            <w:noWrap/>
            <w:hideMark/>
            <w:tcPrChange w:id="7237" w:author="tao huang" w:date="2018-10-27T15:41:00Z">
              <w:tcPr>
                <w:tcW w:w="1946" w:type="dxa"/>
                <w:gridSpan w:val="2"/>
                <w:shd w:val="clear" w:color="auto" w:fill="FFFFFF" w:themeFill="background1"/>
                <w:noWrap/>
                <w:hideMark/>
              </w:tcPr>
            </w:tcPrChange>
          </w:tcPr>
          <w:p w14:paraId="3C8843FB"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ADL-own-EWC</w:t>
            </w:r>
          </w:p>
        </w:tc>
        <w:tc>
          <w:tcPr>
            <w:tcW w:w="0" w:type="dxa"/>
            <w:gridSpan w:val="2"/>
            <w:tcBorders>
              <w:bottom w:val="single" w:sz="4" w:space="0" w:color="auto"/>
            </w:tcBorders>
            <w:shd w:val="clear" w:color="auto" w:fill="FFFFFF" w:themeFill="background1"/>
            <w:noWrap/>
            <w:hideMark/>
            <w:tcPrChange w:id="7238" w:author="tao huang" w:date="2018-10-27T15:41:00Z">
              <w:tcPr>
                <w:tcW w:w="1946" w:type="dxa"/>
                <w:gridSpan w:val="2"/>
                <w:shd w:val="clear" w:color="auto" w:fill="FFFFFF" w:themeFill="background1"/>
                <w:noWrap/>
                <w:hideMark/>
              </w:tcPr>
            </w:tcPrChange>
          </w:tcPr>
          <w:p w14:paraId="52A4C6FB"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ADL-intra-IC</w:t>
            </w:r>
          </w:p>
        </w:tc>
        <w:tc>
          <w:tcPr>
            <w:tcW w:w="0" w:type="dxa"/>
            <w:gridSpan w:val="2"/>
            <w:tcBorders>
              <w:bottom w:val="single" w:sz="4" w:space="0" w:color="auto"/>
            </w:tcBorders>
            <w:shd w:val="clear" w:color="auto" w:fill="FFFFFF" w:themeFill="background1"/>
            <w:noWrap/>
            <w:hideMark/>
            <w:tcPrChange w:id="7239" w:author="tao huang" w:date="2018-10-27T15:41:00Z">
              <w:tcPr>
                <w:tcW w:w="1946" w:type="dxa"/>
                <w:gridSpan w:val="2"/>
                <w:shd w:val="clear" w:color="auto" w:fill="FFFFFF" w:themeFill="background1"/>
                <w:noWrap/>
                <w:hideMark/>
              </w:tcPr>
            </w:tcPrChange>
          </w:tcPr>
          <w:p w14:paraId="16725A03"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ADL-own-IC</w:t>
            </w:r>
          </w:p>
        </w:tc>
      </w:tr>
      <w:tr w:rsidR="00B46D94" w:rsidRPr="005B1C8C" w14:paraId="6426ED73" w14:textId="77777777" w:rsidTr="001F08F0">
        <w:tblPrEx>
          <w:tblW w:w="11328" w:type="dxa"/>
          <w:jc w:val="center"/>
          <w:shd w:val="clear" w:color="auto" w:fill="FFFFFF" w:themeFill="background1"/>
          <w:tblPrExChange w:id="7240" w:author="tao huang" w:date="2018-10-27T15:41:00Z">
            <w:tblPrEx>
              <w:tblW w:w="11328" w:type="dxa"/>
              <w:jc w:val="center"/>
              <w:shd w:val="clear" w:color="auto" w:fill="FFFFFF" w:themeFill="background1"/>
            </w:tblPrEx>
          </w:tblPrExChange>
        </w:tblPrEx>
        <w:trPr>
          <w:trHeight w:val="20"/>
          <w:jc w:val="center"/>
          <w:trPrChange w:id="7241" w:author="tao huang" w:date="2018-10-27T15:41: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FFFFFF" w:themeFill="background1"/>
            <w:noWrap/>
            <w:hideMark/>
            <w:tcPrChange w:id="7242" w:author="tao huang" w:date="2018-10-27T15:41:00Z">
              <w:tcPr>
                <w:tcW w:w="3544" w:type="dxa"/>
                <w:shd w:val="clear" w:color="auto" w:fill="FFFFFF" w:themeFill="background1"/>
                <w:noWrap/>
                <w:hideMark/>
              </w:tcPr>
            </w:tcPrChange>
          </w:tcPr>
          <w:p w14:paraId="15467EA9" w14:textId="77777777"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Parameter/estimate and p-values</w:t>
            </w:r>
          </w:p>
        </w:tc>
        <w:tc>
          <w:tcPr>
            <w:tcW w:w="0" w:type="dxa"/>
            <w:tcBorders>
              <w:top w:val="single" w:sz="4" w:space="0" w:color="auto"/>
            </w:tcBorders>
            <w:shd w:val="clear" w:color="auto" w:fill="FFFFFF" w:themeFill="background1"/>
            <w:noWrap/>
            <w:hideMark/>
            <w:tcPrChange w:id="7243" w:author="tao huang" w:date="2018-10-27T15:41:00Z">
              <w:tcPr>
                <w:tcW w:w="986" w:type="dxa"/>
                <w:shd w:val="clear" w:color="auto" w:fill="FFFFFF" w:themeFill="background1"/>
                <w:noWrap/>
                <w:hideMark/>
              </w:tcPr>
            </w:tcPrChange>
          </w:tcPr>
          <w:p w14:paraId="4C75D6E9"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0" w:type="dxa"/>
            <w:tcBorders>
              <w:top w:val="single" w:sz="4" w:space="0" w:color="auto"/>
            </w:tcBorders>
            <w:shd w:val="clear" w:color="auto" w:fill="FFFFFF" w:themeFill="background1"/>
            <w:noWrap/>
            <w:hideMark/>
            <w:tcPrChange w:id="7244" w:author="tao huang" w:date="2018-10-27T15:41:00Z">
              <w:tcPr>
                <w:tcW w:w="960" w:type="dxa"/>
                <w:shd w:val="clear" w:color="auto" w:fill="FFFFFF" w:themeFill="background1"/>
                <w:noWrap/>
                <w:hideMark/>
              </w:tcPr>
            </w:tcPrChange>
          </w:tcPr>
          <w:p w14:paraId="5FC2875A"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c>
          <w:tcPr>
            <w:tcW w:w="0" w:type="dxa"/>
            <w:tcBorders>
              <w:top w:val="single" w:sz="4" w:space="0" w:color="auto"/>
            </w:tcBorders>
            <w:shd w:val="clear" w:color="auto" w:fill="FFFFFF" w:themeFill="background1"/>
            <w:noWrap/>
            <w:hideMark/>
            <w:tcPrChange w:id="7245" w:author="tao huang" w:date="2018-10-27T15:41:00Z">
              <w:tcPr>
                <w:tcW w:w="986" w:type="dxa"/>
                <w:shd w:val="clear" w:color="auto" w:fill="FFFFFF" w:themeFill="background1"/>
                <w:noWrap/>
                <w:hideMark/>
              </w:tcPr>
            </w:tcPrChange>
          </w:tcPr>
          <w:p w14:paraId="44CF7850"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0" w:type="dxa"/>
            <w:tcBorders>
              <w:top w:val="single" w:sz="4" w:space="0" w:color="auto"/>
            </w:tcBorders>
            <w:shd w:val="clear" w:color="auto" w:fill="FFFFFF" w:themeFill="background1"/>
            <w:noWrap/>
            <w:hideMark/>
            <w:tcPrChange w:id="7246" w:author="tao huang" w:date="2018-10-27T15:41:00Z">
              <w:tcPr>
                <w:tcW w:w="960" w:type="dxa"/>
                <w:shd w:val="clear" w:color="auto" w:fill="FFFFFF" w:themeFill="background1"/>
                <w:noWrap/>
                <w:hideMark/>
              </w:tcPr>
            </w:tcPrChange>
          </w:tcPr>
          <w:p w14:paraId="66476F20"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c>
          <w:tcPr>
            <w:tcW w:w="0" w:type="dxa"/>
            <w:tcBorders>
              <w:top w:val="single" w:sz="4" w:space="0" w:color="auto"/>
            </w:tcBorders>
            <w:shd w:val="clear" w:color="auto" w:fill="FFFFFF" w:themeFill="background1"/>
            <w:noWrap/>
            <w:hideMark/>
            <w:tcPrChange w:id="7247" w:author="tao huang" w:date="2018-10-27T15:41:00Z">
              <w:tcPr>
                <w:tcW w:w="986" w:type="dxa"/>
                <w:shd w:val="clear" w:color="auto" w:fill="FFFFFF" w:themeFill="background1"/>
                <w:noWrap/>
                <w:hideMark/>
              </w:tcPr>
            </w:tcPrChange>
          </w:tcPr>
          <w:p w14:paraId="5D7F0533"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0" w:type="dxa"/>
            <w:tcBorders>
              <w:top w:val="single" w:sz="4" w:space="0" w:color="auto"/>
            </w:tcBorders>
            <w:shd w:val="clear" w:color="auto" w:fill="FFFFFF" w:themeFill="background1"/>
            <w:noWrap/>
            <w:hideMark/>
            <w:tcPrChange w:id="7248" w:author="tao huang" w:date="2018-10-27T15:41:00Z">
              <w:tcPr>
                <w:tcW w:w="960" w:type="dxa"/>
                <w:shd w:val="clear" w:color="auto" w:fill="FFFFFF" w:themeFill="background1"/>
                <w:noWrap/>
                <w:hideMark/>
              </w:tcPr>
            </w:tcPrChange>
          </w:tcPr>
          <w:p w14:paraId="6CF768EA"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c>
          <w:tcPr>
            <w:tcW w:w="0" w:type="dxa"/>
            <w:tcBorders>
              <w:top w:val="single" w:sz="4" w:space="0" w:color="auto"/>
            </w:tcBorders>
            <w:shd w:val="clear" w:color="auto" w:fill="FFFFFF" w:themeFill="background1"/>
            <w:noWrap/>
            <w:hideMark/>
            <w:tcPrChange w:id="7249" w:author="tao huang" w:date="2018-10-27T15:41:00Z">
              <w:tcPr>
                <w:tcW w:w="986" w:type="dxa"/>
                <w:shd w:val="clear" w:color="auto" w:fill="FFFFFF" w:themeFill="background1"/>
                <w:noWrap/>
                <w:hideMark/>
              </w:tcPr>
            </w:tcPrChange>
          </w:tcPr>
          <w:p w14:paraId="6A80CEB8"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0" w:type="dxa"/>
            <w:tcBorders>
              <w:top w:val="single" w:sz="4" w:space="0" w:color="auto"/>
            </w:tcBorders>
            <w:shd w:val="clear" w:color="auto" w:fill="FFFFFF" w:themeFill="background1"/>
            <w:noWrap/>
            <w:hideMark/>
            <w:tcPrChange w:id="7250" w:author="tao huang" w:date="2018-10-27T15:41:00Z">
              <w:tcPr>
                <w:tcW w:w="960" w:type="dxa"/>
                <w:shd w:val="clear" w:color="auto" w:fill="FFFFFF" w:themeFill="background1"/>
                <w:noWrap/>
                <w:hideMark/>
              </w:tcPr>
            </w:tcPrChange>
          </w:tcPr>
          <w:p w14:paraId="6A875078"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r>
      <w:tr w:rsidR="00B46D94" w:rsidRPr="005B1C8C" w14:paraId="51C3B5C3" w14:textId="77777777"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44703729" w14:textId="5E7B712C" w:rsidR="00B46D94" w:rsidRPr="005B1C8C" w:rsidRDefault="00FF0E5C" w:rsidP="00A26E3E">
            <w:pPr>
              <w:spacing w:after="0" w:line="240" w:lineRule="auto"/>
              <w:rPr>
                <w:rFonts w:eastAsia="Times New Roman" w:cs="Times New Roman"/>
                <w:b w:val="0"/>
                <w:sz w:val="22"/>
              </w:rPr>
            </w:pPr>
            <w:ins w:id="7251" w:author="tao huang" w:date="2018-10-28T11:51:00Z">
              <w:r w:rsidRPr="00FF0E5C">
                <w:rPr>
                  <w:rFonts w:eastAsia="Times New Roman" w:cs="Times New Roman"/>
                  <w:b w:val="0"/>
                  <w:sz w:val="22"/>
                </w:rPr>
                <w:t>Outliers and promotion frequency</w:t>
              </w:r>
            </w:ins>
            <w:del w:id="7252" w:author="tao huang" w:date="2018-10-27T15:29:00Z">
              <w:r w:rsidR="00B46D94" w:rsidRPr="005B1C8C" w:rsidDel="000A66D2">
                <w:rPr>
                  <w:rFonts w:eastAsia="Times New Roman" w:cs="Times New Roman"/>
                  <w:b w:val="0"/>
                  <w:sz w:val="22"/>
                </w:rPr>
                <w:delText>Outliers and promotional variations</w:delText>
              </w:r>
            </w:del>
          </w:p>
        </w:tc>
        <w:tc>
          <w:tcPr>
            <w:tcW w:w="986" w:type="dxa"/>
            <w:shd w:val="clear" w:color="auto" w:fill="FFFFFF" w:themeFill="background1"/>
            <w:hideMark/>
          </w:tcPr>
          <w:p w14:paraId="2000E654"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0.21</w:t>
            </w:r>
          </w:p>
        </w:tc>
        <w:tc>
          <w:tcPr>
            <w:tcW w:w="960" w:type="dxa"/>
            <w:shd w:val="clear" w:color="auto" w:fill="FFFFFF" w:themeFill="background1"/>
            <w:hideMark/>
          </w:tcPr>
          <w:p w14:paraId="5D90F476"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0.119</w:t>
            </w:r>
          </w:p>
        </w:tc>
        <w:tc>
          <w:tcPr>
            <w:tcW w:w="986" w:type="dxa"/>
            <w:shd w:val="clear" w:color="auto" w:fill="FFFFFF" w:themeFill="background1"/>
            <w:hideMark/>
          </w:tcPr>
          <w:p w14:paraId="1CFF4BCE"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0.41</w:t>
            </w:r>
          </w:p>
        </w:tc>
        <w:tc>
          <w:tcPr>
            <w:tcW w:w="960" w:type="dxa"/>
            <w:shd w:val="clear" w:color="auto" w:fill="FFFFFF" w:themeFill="background1"/>
            <w:hideMark/>
          </w:tcPr>
          <w:p w14:paraId="090BD7C2"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0.009</w:t>
            </w:r>
          </w:p>
        </w:tc>
        <w:tc>
          <w:tcPr>
            <w:tcW w:w="986" w:type="dxa"/>
            <w:shd w:val="clear" w:color="auto" w:fill="FFFFFF" w:themeFill="background1"/>
            <w:hideMark/>
          </w:tcPr>
          <w:p w14:paraId="2660F09D"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-0.45</w:t>
            </w:r>
          </w:p>
        </w:tc>
        <w:tc>
          <w:tcPr>
            <w:tcW w:w="960" w:type="dxa"/>
            <w:shd w:val="clear" w:color="auto" w:fill="FFFFFF" w:themeFill="background1"/>
            <w:hideMark/>
          </w:tcPr>
          <w:p w14:paraId="6FFB8748"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c>
          <w:tcPr>
            <w:tcW w:w="986" w:type="dxa"/>
            <w:shd w:val="clear" w:color="auto" w:fill="FFFFFF" w:themeFill="background1"/>
            <w:hideMark/>
          </w:tcPr>
          <w:p w14:paraId="1F81C39A"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-0.60</w:t>
            </w:r>
          </w:p>
        </w:tc>
        <w:tc>
          <w:tcPr>
            <w:tcW w:w="960" w:type="dxa"/>
            <w:shd w:val="clear" w:color="auto" w:fill="FFFFFF" w:themeFill="background1"/>
            <w:hideMark/>
          </w:tcPr>
          <w:p w14:paraId="5039BAE5"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r>
      <w:tr w:rsidR="00B46D94" w:rsidRPr="005B1C8C" w14:paraId="47BA71D4" w14:textId="77777777"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5C20DA1F" w14:textId="77777777"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Sales level and variation</w:t>
            </w:r>
          </w:p>
        </w:tc>
        <w:tc>
          <w:tcPr>
            <w:tcW w:w="986" w:type="dxa"/>
            <w:shd w:val="clear" w:color="auto" w:fill="FFFFFF" w:themeFill="background1"/>
            <w:hideMark/>
          </w:tcPr>
          <w:p w14:paraId="735CC0C2"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0.12</w:t>
            </w:r>
          </w:p>
        </w:tc>
        <w:tc>
          <w:tcPr>
            <w:tcW w:w="960" w:type="dxa"/>
            <w:shd w:val="clear" w:color="auto" w:fill="FFFFFF" w:themeFill="background1"/>
            <w:hideMark/>
          </w:tcPr>
          <w:p w14:paraId="485BC916"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0.172</w:t>
            </w:r>
          </w:p>
        </w:tc>
        <w:tc>
          <w:tcPr>
            <w:tcW w:w="986" w:type="dxa"/>
            <w:shd w:val="clear" w:color="auto" w:fill="FFFFFF" w:themeFill="background1"/>
            <w:hideMark/>
          </w:tcPr>
          <w:p w14:paraId="043E3F84"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0.20</w:t>
            </w:r>
          </w:p>
        </w:tc>
        <w:tc>
          <w:tcPr>
            <w:tcW w:w="960" w:type="dxa"/>
            <w:shd w:val="clear" w:color="auto" w:fill="FFFFFF" w:themeFill="background1"/>
            <w:hideMark/>
          </w:tcPr>
          <w:p w14:paraId="63175B5B"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0.055</w:t>
            </w:r>
          </w:p>
        </w:tc>
        <w:tc>
          <w:tcPr>
            <w:tcW w:w="986" w:type="dxa"/>
            <w:shd w:val="clear" w:color="auto" w:fill="FFFFFF" w:themeFill="background1"/>
            <w:hideMark/>
          </w:tcPr>
          <w:p w14:paraId="121898F0"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-0.12</w:t>
            </w:r>
          </w:p>
        </w:tc>
        <w:tc>
          <w:tcPr>
            <w:tcW w:w="960" w:type="dxa"/>
            <w:shd w:val="clear" w:color="auto" w:fill="FFFFFF" w:themeFill="background1"/>
            <w:hideMark/>
          </w:tcPr>
          <w:p w14:paraId="54AFF1B9"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0.595</w:t>
            </w:r>
          </w:p>
        </w:tc>
        <w:tc>
          <w:tcPr>
            <w:tcW w:w="986" w:type="dxa"/>
            <w:shd w:val="clear" w:color="auto" w:fill="FFFFFF" w:themeFill="background1"/>
            <w:hideMark/>
          </w:tcPr>
          <w:p w14:paraId="7CD92B6F"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-0.85</w:t>
            </w:r>
          </w:p>
        </w:tc>
        <w:tc>
          <w:tcPr>
            <w:tcW w:w="960" w:type="dxa"/>
            <w:shd w:val="clear" w:color="auto" w:fill="FFFFFF" w:themeFill="background1"/>
            <w:hideMark/>
          </w:tcPr>
          <w:p w14:paraId="32642A60"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0.001</w:t>
            </w:r>
          </w:p>
        </w:tc>
      </w:tr>
      <w:tr w:rsidR="00B46D94" w:rsidRPr="005B1C8C" w14:paraId="05912BD8" w14:textId="77777777"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56AD9A65" w14:textId="77777777" w:rsidR="00B46D94" w:rsidRPr="005B1C8C" w:rsidRDefault="007C23D7" w:rsidP="00A26E3E">
            <w:pPr>
              <w:spacing w:after="0" w:line="240" w:lineRule="auto"/>
              <w:rPr>
                <w:rFonts w:eastAsia="Times New Roman" w:cs="Times New Roman"/>
                <w:b w:val="0"/>
                <w:sz w:val="22"/>
              </w:rPr>
            </w:pPr>
            <w:r w:rsidRPr="005B1C8C">
              <w:rPr>
                <w:rFonts w:eastAsia="Times New Roman" w:cs="Times New Roman"/>
                <w:b w:val="0"/>
                <w:sz w:val="22"/>
              </w:rPr>
              <w:t>Central tendency of sales</w:t>
            </w:r>
          </w:p>
        </w:tc>
        <w:tc>
          <w:tcPr>
            <w:tcW w:w="986" w:type="dxa"/>
            <w:shd w:val="clear" w:color="auto" w:fill="FFFFFF" w:themeFill="background1"/>
            <w:hideMark/>
          </w:tcPr>
          <w:p w14:paraId="5D09005D"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-0.04</w:t>
            </w:r>
          </w:p>
        </w:tc>
        <w:tc>
          <w:tcPr>
            <w:tcW w:w="960" w:type="dxa"/>
            <w:shd w:val="clear" w:color="auto" w:fill="FFFFFF" w:themeFill="background1"/>
            <w:hideMark/>
          </w:tcPr>
          <w:p w14:paraId="3D5FCA4D"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0.662</w:t>
            </w:r>
          </w:p>
        </w:tc>
        <w:tc>
          <w:tcPr>
            <w:tcW w:w="986" w:type="dxa"/>
            <w:shd w:val="clear" w:color="auto" w:fill="FFFFFF" w:themeFill="background1"/>
            <w:hideMark/>
          </w:tcPr>
          <w:p w14:paraId="1EE0AFA3"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0.03</w:t>
            </w:r>
          </w:p>
        </w:tc>
        <w:tc>
          <w:tcPr>
            <w:tcW w:w="960" w:type="dxa"/>
            <w:shd w:val="clear" w:color="auto" w:fill="FFFFFF" w:themeFill="background1"/>
            <w:hideMark/>
          </w:tcPr>
          <w:p w14:paraId="2CBEB484"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0.804</w:t>
            </w:r>
          </w:p>
        </w:tc>
        <w:tc>
          <w:tcPr>
            <w:tcW w:w="986" w:type="dxa"/>
            <w:shd w:val="clear" w:color="auto" w:fill="FFFFFF" w:themeFill="background1"/>
            <w:hideMark/>
          </w:tcPr>
          <w:p w14:paraId="2B1FFD8D"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-0.45</w:t>
            </w:r>
          </w:p>
        </w:tc>
        <w:tc>
          <w:tcPr>
            <w:tcW w:w="960" w:type="dxa"/>
            <w:shd w:val="clear" w:color="auto" w:fill="FFFFFF" w:themeFill="background1"/>
            <w:hideMark/>
          </w:tcPr>
          <w:p w14:paraId="054EDCA6"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0.061</w:t>
            </w:r>
          </w:p>
        </w:tc>
        <w:tc>
          <w:tcPr>
            <w:tcW w:w="986" w:type="dxa"/>
            <w:shd w:val="clear" w:color="auto" w:fill="FFFFFF" w:themeFill="background1"/>
            <w:hideMark/>
          </w:tcPr>
          <w:p w14:paraId="3D73784A"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-0.55</w:t>
            </w:r>
          </w:p>
        </w:tc>
        <w:tc>
          <w:tcPr>
            <w:tcW w:w="960" w:type="dxa"/>
            <w:shd w:val="clear" w:color="auto" w:fill="FFFFFF" w:themeFill="background1"/>
            <w:hideMark/>
          </w:tcPr>
          <w:p w14:paraId="11DA7A44"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0.041</w:t>
            </w:r>
          </w:p>
        </w:tc>
      </w:tr>
      <w:tr w:rsidR="00B46D94" w:rsidRPr="005B1C8C" w14:paraId="2FA875C4" w14:textId="77777777"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2D4BA63B" w14:textId="77777777"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Price level and variation</w:t>
            </w:r>
          </w:p>
        </w:tc>
        <w:tc>
          <w:tcPr>
            <w:tcW w:w="986" w:type="dxa"/>
            <w:shd w:val="clear" w:color="auto" w:fill="FFFFFF" w:themeFill="background1"/>
            <w:hideMark/>
          </w:tcPr>
          <w:p w14:paraId="4A34F814"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-0.12</w:t>
            </w:r>
          </w:p>
        </w:tc>
        <w:tc>
          <w:tcPr>
            <w:tcW w:w="960" w:type="dxa"/>
            <w:shd w:val="clear" w:color="auto" w:fill="FFFFFF" w:themeFill="background1"/>
            <w:hideMark/>
          </w:tcPr>
          <w:p w14:paraId="6D1DFE84"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0.338</w:t>
            </w:r>
          </w:p>
        </w:tc>
        <w:tc>
          <w:tcPr>
            <w:tcW w:w="986" w:type="dxa"/>
            <w:shd w:val="clear" w:color="auto" w:fill="FFFFFF" w:themeFill="background1"/>
            <w:hideMark/>
          </w:tcPr>
          <w:p w14:paraId="32B9F355"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-0.30</w:t>
            </w:r>
          </w:p>
        </w:tc>
        <w:tc>
          <w:tcPr>
            <w:tcW w:w="960" w:type="dxa"/>
            <w:shd w:val="clear" w:color="auto" w:fill="FFFFFF" w:themeFill="background1"/>
            <w:hideMark/>
          </w:tcPr>
          <w:p w14:paraId="22B8D494"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0.046</w:t>
            </w:r>
          </w:p>
        </w:tc>
        <w:tc>
          <w:tcPr>
            <w:tcW w:w="986" w:type="dxa"/>
            <w:shd w:val="clear" w:color="auto" w:fill="FFFFFF" w:themeFill="background1"/>
            <w:hideMark/>
          </w:tcPr>
          <w:p w14:paraId="27BFFD4C"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-0.10</w:t>
            </w:r>
          </w:p>
        </w:tc>
        <w:tc>
          <w:tcPr>
            <w:tcW w:w="960" w:type="dxa"/>
            <w:shd w:val="clear" w:color="auto" w:fill="FFFFFF" w:themeFill="background1"/>
            <w:hideMark/>
          </w:tcPr>
          <w:p w14:paraId="0B6503AF"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0.761</w:t>
            </w:r>
          </w:p>
        </w:tc>
        <w:tc>
          <w:tcPr>
            <w:tcW w:w="986" w:type="dxa"/>
            <w:shd w:val="clear" w:color="auto" w:fill="FFFFFF" w:themeFill="background1"/>
            <w:hideMark/>
          </w:tcPr>
          <w:p w14:paraId="3D4B1775"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-0.39</w:t>
            </w:r>
          </w:p>
        </w:tc>
        <w:tc>
          <w:tcPr>
            <w:tcW w:w="960" w:type="dxa"/>
            <w:shd w:val="clear" w:color="auto" w:fill="FFFFFF" w:themeFill="background1"/>
            <w:hideMark/>
          </w:tcPr>
          <w:p w14:paraId="04CFB6E7"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0.284</w:t>
            </w:r>
          </w:p>
        </w:tc>
      </w:tr>
      <w:tr w:rsidR="00B46D94" w:rsidRPr="005B1C8C" w14:paraId="045ABAAD" w14:textId="77777777"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6CBA9C5E" w14:textId="7D7E5345"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 xml:space="preserve">Randomness and </w:t>
            </w:r>
            <w:ins w:id="7253" w:author="tao huang" w:date="2018-10-27T15:29:00Z">
              <w:r w:rsidR="000A66D2">
                <w:rPr>
                  <w:rFonts w:eastAsia="Times New Roman" w:cs="Times New Roman"/>
                  <w:b w:val="0"/>
                  <w:sz w:val="22"/>
                </w:rPr>
                <w:t>trend</w:t>
              </w:r>
            </w:ins>
            <w:del w:id="7254" w:author="tao huang" w:date="2018-10-27T15:29:00Z">
              <w:r w:rsidRPr="005B1C8C" w:rsidDel="000A66D2">
                <w:rPr>
                  <w:rFonts w:eastAsia="Times New Roman" w:cs="Times New Roman"/>
                  <w:b w:val="0"/>
                  <w:sz w:val="22"/>
                </w:rPr>
                <w:delText>growth</w:delText>
              </w:r>
            </w:del>
          </w:p>
        </w:tc>
        <w:tc>
          <w:tcPr>
            <w:tcW w:w="986" w:type="dxa"/>
            <w:shd w:val="clear" w:color="auto" w:fill="FFFFFF" w:themeFill="background1"/>
            <w:hideMark/>
          </w:tcPr>
          <w:p w14:paraId="4E0DBCE1"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0.32</w:t>
            </w:r>
          </w:p>
        </w:tc>
        <w:tc>
          <w:tcPr>
            <w:tcW w:w="960" w:type="dxa"/>
            <w:shd w:val="clear" w:color="auto" w:fill="FFFFFF" w:themeFill="background1"/>
            <w:hideMark/>
          </w:tcPr>
          <w:p w14:paraId="0013F1F6"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c>
          <w:tcPr>
            <w:tcW w:w="986" w:type="dxa"/>
            <w:shd w:val="clear" w:color="auto" w:fill="FFFFFF" w:themeFill="background1"/>
            <w:hideMark/>
          </w:tcPr>
          <w:p w14:paraId="18362543"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0.38</w:t>
            </w:r>
          </w:p>
        </w:tc>
        <w:tc>
          <w:tcPr>
            <w:tcW w:w="960" w:type="dxa"/>
            <w:shd w:val="clear" w:color="auto" w:fill="FFFFFF" w:themeFill="background1"/>
            <w:hideMark/>
          </w:tcPr>
          <w:p w14:paraId="70404C56"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c>
          <w:tcPr>
            <w:tcW w:w="986" w:type="dxa"/>
            <w:shd w:val="clear" w:color="auto" w:fill="FFFFFF" w:themeFill="background1"/>
            <w:hideMark/>
          </w:tcPr>
          <w:p w14:paraId="6DBD744C"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0.48</w:t>
            </w:r>
          </w:p>
        </w:tc>
        <w:tc>
          <w:tcPr>
            <w:tcW w:w="960" w:type="dxa"/>
            <w:shd w:val="clear" w:color="auto" w:fill="FFFFFF" w:themeFill="background1"/>
            <w:hideMark/>
          </w:tcPr>
          <w:p w14:paraId="18237562"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0.039</w:t>
            </w:r>
          </w:p>
        </w:tc>
        <w:tc>
          <w:tcPr>
            <w:tcW w:w="986" w:type="dxa"/>
            <w:shd w:val="clear" w:color="auto" w:fill="FFFFFF" w:themeFill="background1"/>
            <w:hideMark/>
          </w:tcPr>
          <w:p w14:paraId="235AE820"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0.56</w:t>
            </w:r>
          </w:p>
        </w:tc>
        <w:tc>
          <w:tcPr>
            <w:tcW w:w="960" w:type="dxa"/>
            <w:shd w:val="clear" w:color="auto" w:fill="FFFFFF" w:themeFill="background1"/>
            <w:hideMark/>
          </w:tcPr>
          <w:p w14:paraId="7187DDF3"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0.033</w:t>
            </w:r>
          </w:p>
        </w:tc>
      </w:tr>
      <w:tr w:rsidR="00B46D94" w:rsidRPr="005B1C8C" w14:paraId="01A0403F" w14:textId="77777777"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27B83B04" w14:textId="77777777"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Intercept</w:t>
            </w:r>
          </w:p>
        </w:tc>
        <w:tc>
          <w:tcPr>
            <w:tcW w:w="986" w:type="dxa"/>
            <w:shd w:val="clear" w:color="auto" w:fill="FFFFFF" w:themeFill="background1"/>
            <w:hideMark/>
          </w:tcPr>
          <w:p w14:paraId="61BCDCD2"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1.48</w:t>
            </w:r>
          </w:p>
        </w:tc>
        <w:tc>
          <w:tcPr>
            <w:tcW w:w="960" w:type="dxa"/>
            <w:shd w:val="clear" w:color="auto" w:fill="FFFFFF" w:themeFill="background1"/>
            <w:hideMark/>
          </w:tcPr>
          <w:p w14:paraId="2570525C"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0.001</w:t>
            </w:r>
          </w:p>
        </w:tc>
        <w:tc>
          <w:tcPr>
            <w:tcW w:w="986" w:type="dxa"/>
            <w:shd w:val="clear" w:color="auto" w:fill="FFFFFF" w:themeFill="background1"/>
            <w:hideMark/>
          </w:tcPr>
          <w:p w14:paraId="611466BE"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1.64</w:t>
            </w:r>
          </w:p>
        </w:tc>
        <w:tc>
          <w:tcPr>
            <w:tcW w:w="960" w:type="dxa"/>
            <w:shd w:val="clear" w:color="auto" w:fill="FFFFFF" w:themeFill="background1"/>
            <w:hideMark/>
          </w:tcPr>
          <w:p w14:paraId="66B66043"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0.001</w:t>
            </w:r>
          </w:p>
        </w:tc>
        <w:tc>
          <w:tcPr>
            <w:tcW w:w="986" w:type="dxa"/>
            <w:shd w:val="clear" w:color="auto" w:fill="FFFFFF" w:themeFill="background1"/>
            <w:hideMark/>
          </w:tcPr>
          <w:p w14:paraId="7D97D0FD"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2.40</w:t>
            </w:r>
          </w:p>
        </w:tc>
        <w:tc>
          <w:tcPr>
            <w:tcW w:w="960" w:type="dxa"/>
            <w:shd w:val="clear" w:color="auto" w:fill="FFFFFF" w:themeFill="background1"/>
            <w:hideMark/>
          </w:tcPr>
          <w:p w14:paraId="44397445"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0.031</w:t>
            </w:r>
          </w:p>
        </w:tc>
        <w:tc>
          <w:tcPr>
            <w:tcW w:w="986" w:type="dxa"/>
            <w:shd w:val="clear" w:color="auto" w:fill="FFFFFF" w:themeFill="background1"/>
            <w:hideMark/>
          </w:tcPr>
          <w:p w14:paraId="6B2E465E"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4.06</w:t>
            </w:r>
          </w:p>
        </w:tc>
        <w:tc>
          <w:tcPr>
            <w:tcW w:w="960" w:type="dxa"/>
            <w:shd w:val="clear" w:color="auto" w:fill="FFFFFF" w:themeFill="background1"/>
            <w:hideMark/>
          </w:tcPr>
          <w:p w14:paraId="694E730A"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0.001</w:t>
            </w:r>
          </w:p>
        </w:tc>
      </w:tr>
    </w:tbl>
    <w:p w14:paraId="7BCD5CCB" w14:textId="77777777" w:rsidR="00A26E3E" w:rsidRDefault="00763774" w:rsidP="00971633">
      <w:pPr>
        <w:pStyle w:val="ListParagraph"/>
        <w:shd w:val="clear" w:color="auto" w:fill="FFFFFF" w:themeFill="background1"/>
        <w:spacing w:after="0" w:line="360" w:lineRule="auto"/>
        <w:ind w:left="0"/>
        <w:rPr>
          <w:rFonts w:cs="Times New Roman"/>
          <w:sz w:val="22"/>
        </w:rPr>
      </w:pPr>
      <w:r w:rsidRPr="005B1C8C">
        <w:rPr>
          <w:rFonts w:cs="Times New Roman"/>
          <w:sz w:val="22"/>
        </w:rPr>
        <w:tab/>
      </w:r>
      <w:r w:rsidRPr="005B1C8C">
        <w:rPr>
          <w:rFonts w:cs="Times New Roman"/>
          <w:sz w:val="22"/>
        </w:rPr>
        <w:tab/>
        <w:t>*The estimates are all multiplied by 100.</w:t>
      </w:r>
    </w:p>
    <w:p w14:paraId="106DC286" w14:textId="7ED6C84C" w:rsidR="00A90DB8" w:rsidRPr="005B1C8C" w:rsidRDefault="00A90DB8" w:rsidP="00A90DB8">
      <w:pPr>
        <w:pStyle w:val="ListParagraph"/>
        <w:shd w:val="clear" w:color="auto" w:fill="FFFFFF" w:themeFill="background1"/>
        <w:spacing w:after="0" w:line="360" w:lineRule="auto"/>
        <w:ind w:left="1418" w:right="1625"/>
        <w:rPr>
          <w:rFonts w:cs="Times New Roman"/>
          <w:sz w:val="22"/>
        </w:rPr>
      </w:pPr>
      <w:r w:rsidRPr="005B1C8C">
        <w:rPr>
          <w:rFonts w:cs="Times New Roman"/>
          <w:sz w:val="22"/>
        </w:rPr>
        <w:t xml:space="preserve">The top half of </w:t>
      </w:r>
      <w:del w:id="7255" w:author="tao huang" w:date="2018-10-27T15:42:00Z">
        <w:r w:rsidDel="007958A5">
          <w:rPr>
            <w:rFonts w:cs="Times New Roman"/>
            <w:sz w:val="22"/>
          </w:rPr>
          <w:delText xml:space="preserve">the </w:delText>
        </w:r>
      </w:del>
      <w:r>
        <w:rPr>
          <w:rFonts w:cs="Times New Roman"/>
          <w:sz w:val="22"/>
        </w:rPr>
        <w:t>Table</w:t>
      </w:r>
      <w:ins w:id="7256" w:author="tao huang" w:date="2018-10-27T15:42:00Z">
        <w:r w:rsidR="007958A5">
          <w:rPr>
            <w:rFonts w:cs="Times New Roman"/>
            <w:sz w:val="22"/>
          </w:rPr>
          <w:t xml:space="preserve"> 7</w:t>
        </w:r>
      </w:ins>
      <w:r>
        <w:rPr>
          <w:rFonts w:cs="Times New Roman"/>
          <w:sz w:val="22"/>
        </w:rPr>
        <w:t xml:space="preserve"> </w:t>
      </w:r>
      <w:r w:rsidRPr="005B1C8C">
        <w:rPr>
          <w:rFonts w:cs="Times New Roman"/>
          <w:sz w:val="22"/>
        </w:rPr>
        <w:t xml:space="preserve">shows the </w:t>
      </w:r>
      <w:r>
        <w:rPr>
          <w:rFonts w:cs="Times New Roman"/>
          <w:sz w:val="22"/>
        </w:rPr>
        <w:t>parameter estimates</w:t>
      </w:r>
      <w:r w:rsidRPr="005B1C8C">
        <w:rPr>
          <w:rFonts w:cs="Times New Roman"/>
          <w:sz w:val="22"/>
        </w:rPr>
        <w:t xml:space="preserve"> for the </w:t>
      </w:r>
      <w:ins w:id="7257" w:author="tao huang" w:date="2018-10-27T15:42:00Z">
        <w:r w:rsidR="007958A5">
          <w:rPr>
            <w:rFonts w:cs="Times New Roman"/>
            <w:sz w:val="22"/>
          </w:rPr>
          <w:t xml:space="preserve">regression </w:t>
        </w:r>
      </w:ins>
      <w:r w:rsidRPr="005B1C8C">
        <w:rPr>
          <w:rFonts w:cs="Times New Roman"/>
          <w:sz w:val="22"/>
        </w:rPr>
        <w:t>model without category dummy variables.</w:t>
      </w:r>
      <w:r>
        <w:rPr>
          <w:rFonts w:cs="Times New Roman"/>
          <w:sz w:val="22"/>
        </w:rPr>
        <w:t xml:space="preserve"> </w:t>
      </w:r>
      <w:r w:rsidRPr="00A90DB8">
        <w:rPr>
          <w:rFonts w:cs="Times New Roman"/>
          <w:sz w:val="22"/>
        </w:rPr>
        <w:t xml:space="preserve">The </w:t>
      </w:r>
      <w:r>
        <w:rPr>
          <w:rFonts w:cs="Times New Roman"/>
          <w:sz w:val="22"/>
        </w:rPr>
        <w:t>bottom</w:t>
      </w:r>
      <w:r w:rsidRPr="00A90DB8">
        <w:rPr>
          <w:rFonts w:cs="Times New Roman"/>
          <w:sz w:val="22"/>
        </w:rPr>
        <w:t xml:space="preserve"> half of the Table shows the parameter estimates for the model </w:t>
      </w:r>
      <w:r>
        <w:rPr>
          <w:rFonts w:cs="Times New Roman"/>
          <w:sz w:val="22"/>
        </w:rPr>
        <w:t>with</w:t>
      </w:r>
      <w:r w:rsidRPr="00A90DB8">
        <w:rPr>
          <w:rFonts w:cs="Times New Roman"/>
          <w:sz w:val="22"/>
        </w:rPr>
        <w:t xml:space="preserve"> category dummy variables</w:t>
      </w:r>
      <w:r>
        <w:rPr>
          <w:rFonts w:cs="Times New Roman"/>
          <w:sz w:val="22"/>
        </w:rPr>
        <w:t xml:space="preserve"> (the estimate for the dummy variables are omitted for simplicity).</w:t>
      </w:r>
    </w:p>
    <w:p w14:paraId="5DCC478C" w14:textId="77777777" w:rsidR="00971633" w:rsidRPr="005B1C8C" w:rsidRDefault="00971633" w:rsidP="00971633">
      <w:pPr>
        <w:pStyle w:val="ListParagraph"/>
        <w:shd w:val="clear" w:color="auto" w:fill="FFFFFF" w:themeFill="background1"/>
        <w:spacing w:after="0" w:line="360" w:lineRule="auto"/>
        <w:ind w:left="0"/>
        <w:rPr>
          <w:rFonts w:cs="Times New Roman"/>
          <w:sz w:val="22"/>
        </w:rPr>
      </w:pPr>
    </w:p>
    <w:p w14:paraId="00E1C0E5" w14:textId="77777777" w:rsidR="00971633" w:rsidRPr="005B1C8C" w:rsidRDefault="00971633" w:rsidP="00971633">
      <w:pPr>
        <w:pStyle w:val="ListParagraph"/>
        <w:shd w:val="clear" w:color="auto" w:fill="FFFFFF" w:themeFill="background1"/>
        <w:spacing w:after="0" w:line="360" w:lineRule="auto"/>
        <w:ind w:left="0"/>
        <w:rPr>
          <w:rFonts w:cs="Times New Roman"/>
          <w:sz w:val="22"/>
        </w:rPr>
        <w:sectPr w:rsidR="00971633" w:rsidRPr="005B1C8C" w:rsidSect="00AE69AD">
          <w:pgSz w:w="16838" w:h="11906" w:orient="landscape"/>
          <w:pgMar w:top="1440" w:right="1440" w:bottom="1440" w:left="1440" w:header="708" w:footer="708" w:gutter="0"/>
          <w:cols w:space="708"/>
          <w:docGrid w:linePitch="360"/>
        </w:sectPr>
      </w:pPr>
    </w:p>
    <w:p w14:paraId="6FB1CE68" w14:textId="77777777" w:rsidR="00971633" w:rsidRPr="005B1C8C" w:rsidRDefault="00971633" w:rsidP="007C48F0">
      <w:pPr>
        <w:pStyle w:val="Heading2"/>
        <w:numPr>
          <w:ilvl w:val="0"/>
          <w:numId w:val="7"/>
        </w:numPr>
        <w:spacing w:line="360" w:lineRule="auto"/>
        <w:rPr>
          <w:rFonts w:cs="Times New Roman"/>
          <w:sz w:val="22"/>
          <w:szCs w:val="22"/>
        </w:rPr>
      </w:pPr>
      <w:r w:rsidRPr="005B1C8C">
        <w:rPr>
          <w:rFonts w:cs="Times New Roman"/>
          <w:sz w:val="22"/>
          <w:szCs w:val="22"/>
        </w:rPr>
        <w:lastRenderedPageBreak/>
        <w:t>Conclusions, limitations and future research</w:t>
      </w:r>
    </w:p>
    <w:p w14:paraId="134854FC" w14:textId="77777777" w:rsidR="00971633" w:rsidRPr="005B1C8C" w:rsidRDefault="00971633" w:rsidP="00971633">
      <w:pPr>
        <w:shd w:val="clear" w:color="auto" w:fill="FFFFFF" w:themeFill="background1"/>
        <w:spacing w:after="0" w:line="360" w:lineRule="auto"/>
        <w:rPr>
          <w:rFonts w:cs="Times New Roman"/>
          <w:sz w:val="22"/>
        </w:rPr>
      </w:pPr>
    </w:p>
    <w:p w14:paraId="58F10776" w14:textId="58F25273" w:rsidR="00971633" w:rsidRPr="00BE1F97" w:rsidRDefault="00971633">
      <w:pPr>
        <w:shd w:val="clear" w:color="auto" w:fill="FFFFFF" w:themeFill="background1"/>
        <w:spacing w:after="0" w:line="360" w:lineRule="auto"/>
        <w:rPr>
          <w:rFonts w:cs="Times New Roman"/>
          <w:color w:val="833C0B" w:themeColor="accent2" w:themeShade="80"/>
          <w:sz w:val="22"/>
          <w:rPrChange w:id="7258" w:author="tao huang" w:date="2018-10-25T20:47:00Z">
            <w:rPr>
              <w:rFonts w:cs="Times New Roman"/>
              <w:sz w:val="22"/>
            </w:rPr>
          </w:rPrChange>
        </w:rPr>
      </w:pPr>
      <w:r w:rsidRPr="00BE1F97">
        <w:rPr>
          <w:rFonts w:cs="Times New Roman"/>
          <w:color w:val="833C0B" w:themeColor="accent2" w:themeShade="80"/>
          <w:sz w:val="22"/>
          <w:rPrChange w:id="7259" w:author="tao huang" w:date="2018-10-25T20:47:00Z">
            <w:rPr>
              <w:rFonts w:cs="Times New Roman"/>
              <w:sz w:val="22"/>
            </w:rPr>
          </w:rPrChange>
        </w:rPr>
        <w:t xml:space="preserve">Grocery retailers need to effectively manage their inventory and, to achieve that, they rely on effective forecasting models and welcome new approaches that will enable them to improve their current </w:t>
      </w:r>
      <w:ins w:id="7260" w:author="Didier Soopramanien" w:date="2018-10-24T12:02:00Z">
        <w:r w:rsidR="00216EE1" w:rsidRPr="00BE1F97">
          <w:rPr>
            <w:rFonts w:cs="Times New Roman"/>
            <w:color w:val="833C0B" w:themeColor="accent2" w:themeShade="80"/>
            <w:sz w:val="22"/>
            <w:rPrChange w:id="7261" w:author="tao huang" w:date="2018-10-25T20:47:00Z">
              <w:rPr>
                <w:rFonts w:cs="Times New Roman"/>
                <w:sz w:val="22"/>
              </w:rPr>
            </w:rPrChange>
          </w:rPr>
          <w:t xml:space="preserve">inventory </w:t>
        </w:r>
      </w:ins>
      <w:ins w:id="7262" w:author="Didier Soopramanien" w:date="2018-10-24T12:03:00Z">
        <w:r w:rsidR="00216EE1" w:rsidRPr="00BE1F97">
          <w:rPr>
            <w:rFonts w:cs="Times New Roman"/>
            <w:color w:val="833C0B" w:themeColor="accent2" w:themeShade="80"/>
            <w:sz w:val="22"/>
            <w:rPrChange w:id="7263" w:author="tao huang" w:date="2018-10-25T20:47:00Z">
              <w:rPr>
                <w:rFonts w:cs="Times New Roman"/>
                <w:sz w:val="22"/>
              </w:rPr>
            </w:rPrChange>
          </w:rPr>
          <w:t xml:space="preserve">management </w:t>
        </w:r>
      </w:ins>
      <w:del w:id="7264" w:author="tao huang" w:date="2018-10-25T20:13:00Z">
        <w:r w:rsidRPr="00BE1F97" w:rsidDel="0031438C">
          <w:rPr>
            <w:rFonts w:cs="Times New Roman"/>
            <w:color w:val="833C0B" w:themeColor="accent2" w:themeShade="80"/>
            <w:sz w:val="22"/>
            <w:rPrChange w:id="7265" w:author="tao huang" w:date="2018-10-25T20:47:00Z">
              <w:rPr>
                <w:rFonts w:cs="Times New Roman"/>
                <w:sz w:val="22"/>
              </w:rPr>
            </w:rPrChange>
          </w:rPr>
          <w:delText xml:space="preserve">practices. </w:delText>
        </w:r>
      </w:del>
      <w:del w:id="7266" w:author="tao huang" w:date="2018-10-25T20:12:00Z">
        <w:r w:rsidRPr="00BE1F97" w:rsidDel="0031438C">
          <w:rPr>
            <w:rFonts w:cs="Times New Roman"/>
            <w:color w:val="833C0B" w:themeColor="accent2" w:themeShade="80"/>
            <w:sz w:val="22"/>
            <w:lang w:val="fr-FR"/>
            <w:rPrChange w:id="7267" w:author="tao huang" w:date="2018-10-25T20:47:00Z">
              <w:rPr>
                <w:rFonts w:cs="Times New Roman"/>
                <w:sz w:val="22"/>
                <w:lang w:val="fr-FR"/>
              </w:rPr>
            </w:rPrChange>
          </w:rPr>
          <w:delText xml:space="preserve">Previous </w:delText>
        </w:r>
      </w:del>
      <w:del w:id="7268" w:author="tao huang" w:date="2018-10-25T20:13:00Z">
        <w:r w:rsidRPr="00BE1F97" w:rsidDel="0031438C">
          <w:rPr>
            <w:rFonts w:cs="Times New Roman"/>
            <w:color w:val="833C0B" w:themeColor="accent2" w:themeShade="80"/>
            <w:sz w:val="22"/>
            <w:lang w:val="fr-FR"/>
            <w:rPrChange w:id="7269" w:author="tao huang" w:date="2018-10-25T20:47:00Z">
              <w:rPr>
                <w:rFonts w:cs="Times New Roman"/>
                <w:sz w:val="22"/>
                <w:lang w:val="fr-FR"/>
              </w:rPr>
            </w:rPrChange>
          </w:rPr>
          <w:delText xml:space="preserve">studies </w:delText>
        </w:r>
      </w:del>
      <w:ins w:id="7270" w:author="tao huang" w:date="2018-10-25T20:13:00Z">
        <w:r w:rsidR="0031438C" w:rsidRPr="00BE1F97">
          <w:rPr>
            <w:rFonts w:cs="Times New Roman"/>
            <w:color w:val="833C0B" w:themeColor="accent2" w:themeShade="80"/>
            <w:sz w:val="22"/>
            <w:rPrChange w:id="7271" w:author="tao huang" w:date="2018-10-25T20:47:00Z">
              <w:rPr>
                <w:rFonts w:cs="Times New Roman"/>
                <w:sz w:val="22"/>
              </w:rPr>
            </w:rPrChange>
          </w:rPr>
          <w:t>practices.</w:t>
        </w:r>
      </w:ins>
      <w:ins w:id="7272" w:author="tao huang" w:date="2018-10-25T20:14:00Z">
        <w:r w:rsidR="0031438C" w:rsidRPr="00BE1F97">
          <w:rPr>
            <w:rFonts w:cs="Times New Roman"/>
            <w:color w:val="833C0B" w:themeColor="accent2" w:themeShade="80"/>
            <w:sz w:val="22"/>
            <w:rPrChange w:id="7273" w:author="tao huang" w:date="2018-10-25T20:47:00Z">
              <w:rPr>
                <w:rFonts w:cs="Times New Roman"/>
                <w:sz w:val="22"/>
              </w:rPr>
            </w:rPrChange>
          </w:rPr>
          <w:t xml:space="preserve"> </w:t>
        </w:r>
      </w:ins>
      <w:ins w:id="7274" w:author="tao huang" w:date="2018-10-25T20:13:00Z">
        <w:r w:rsidR="0031438C" w:rsidRPr="00BE1F97">
          <w:rPr>
            <w:rFonts w:cs="Times New Roman"/>
            <w:color w:val="833C0B" w:themeColor="accent2" w:themeShade="80"/>
            <w:sz w:val="22"/>
            <w:rPrChange w:id="7275" w:author="tao huang" w:date="2018-10-25T20:47:00Z">
              <w:rPr>
                <w:rFonts w:cs="Times New Roman"/>
                <w:sz w:val="22"/>
              </w:rPr>
            </w:rPrChange>
          </w:rPr>
          <w:t xml:space="preserve">Previous studies have proposed forecasting methods which </w:t>
        </w:r>
      </w:ins>
      <w:ins w:id="7276" w:author="tao huang" w:date="2018-10-25T20:14:00Z">
        <w:r w:rsidR="0031438C" w:rsidRPr="00BE1F97">
          <w:rPr>
            <w:rFonts w:cs="Times New Roman"/>
            <w:color w:val="833C0B" w:themeColor="accent2" w:themeShade="80"/>
            <w:sz w:val="22"/>
            <w:rPrChange w:id="7277" w:author="tao huang" w:date="2018-10-25T20:47:00Z">
              <w:rPr>
                <w:rFonts w:cs="Times New Roman"/>
                <w:sz w:val="22"/>
              </w:rPr>
            </w:rPrChange>
          </w:rPr>
          <w:t>incorporating promotional information</w:t>
        </w:r>
        <w:r w:rsidR="0031438C" w:rsidRPr="00BE1F97">
          <w:rPr>
            <w:rFonts w:cs="Times New Roman"/>
            <w:color w:val="833C0B" w:themeColor="accent2" w:themeShade="80"/>
            <w:sz w:val="22"/>
            <w:lang w:val="fr-FR"/>
            <w:rPrChange w:id="7278" w:author="tao huang" w:date="2018-10-25T20:47:00Z">
              <w:rPr>
                <w:rFonts w:cs="Times New Roman"/>
                <w:sz w:val="22"/>
                <w:lang w:val="fr-FR"/>
              </w:rPr>
            </w:rPrChange>
          </w:rPr>
          <w:t xml:space="preserve"> </w:t>
        </w:r>
      </w:ins>
      <w:del w:id="7279" w:author="tao huang" w:date="2018-10-25T20:14:00Z">
        <w:r w:rsidRPr="00BE1F97" w:rsidDel="0031438C">
          <w:rPr>
            <w:rFonts w:cs="Times New Roman"/>
            <w:color w:val="833C0B" w:themeColor="accent2" w:themeShade="80"/>
            <w:sz w:val="22"/>
            <w:lang w:val="fr-FR"/>
            <w:rPrChange w:id="7280" w:author="tao huang" w:date="2018-10-25T20:47:00Z">
              <w:rPr>
                <w:rFonts w:cs="Times New Roman"/>
                <w:sz w:val="22"/>
                <w:lang w:val="fr-FR"/>
              </w:rPr>
            </w:rPrChange>
          </w:rPr>
          <w:delText xml:space="preserve">focus on incorporating additional information </w:delText>
        </w:r>
      </w:del>
      <w:r w:rsidRPr="00BE1F97">
        <w:rPr>
          <w:rFonts w:cs="Times New Roman"/>
          <w:color w:val="833C0B" w:themeColor="accent2" w:themeShade="80"/>
          <w:sz w:val="22"/>
          <w:lang w:val="fr-FR"/>
          <w:rPrChange w:id="7281" w:author="tao huang" w:date="2018-10-25T20:47:00Z">
            <w:rPr>
              <w:rFonts w:cs="Times New Roman"/>
              <w:sz w:val="22"/>
              <w:lang w:val="fr-FR"/>
            </w:rPr>
          </w:rPrChange>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380BD4" w:rsidRPr="00BE1F97">
        <w:rPr>
          <w:rFonts w:cs="Times New Roman"/>
          <w:color w:val="833C0B" w:themeColor="accent2" w:themeShade="80"/>
          <w:sz w:val="22"/>
          <w:lang w:val="fr-FR"/>
          <w:rPrChange w:id="7282" w:author="tao huang" w:date="2018-10-25T20:47:00Z">
            <w:rPr>
              <w:rFonts w:cs="Times New Roman"/>
              <w:sz w:val="22"/>
              <w:lang w:val="fr-FR"/>
            </w:rPr>
          </w:rPrChange>
        </w:rPr>
        <w:instrText xml:space="preserve"> ADDIN EN.CITE </w:instrText>
      </w:r>
      <w:r w:rsidR="00380BD4" w:rsidRPr="00BE1F97">
        <w:rPr>
          <w:rFonts w:cs="Times New Roman"/>
          <w:color w:val="833C0B" w:themeColor="accent2" w:themeShade="80"/>
          <w:sz w:val="22"/>
          <w:lang w:val="fr-FR"/>
          <w:rPrChange w:id="7283" w:author="tao huang" w:date="2018-10-25T20:47:00Z">
            <w:rPr>
              <w:rFonts w:cs="Times New Roman"/>
              <w:sz w:val="22"/>
              <w:lang w:val="fr-FR"/>
            </w:rPr>
          </w:rPrChange>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380BD4" w:rsidRPr="00BE1F97">
        <w:rPr>
          <w:rFonts w:cs="Times New Roman"/>
          <w:color w:val="833C0B" w:themeColor="accent2" w:themeShade="80"/>
          <w:sz w:val="22"/>
          <w:lang w:val="fr-FR"/>
          <w:rPrChange w:id="7284" w:author="tao huang" w:date="2018-10-25T20:47:00Z">
            <w:rPr>
              <w:rFonts w:cs="Times New Roman"/>
              <w:sz w:val="22"/>
              <w:lang w:val="fr-FR"/>
            </w:rPr>
          </w:rPrChange>
        </w:rPr>
        <w:instrText xml:space="preserve"> ADDIN EN.CITE.DATA </w:instrText>
      </w:r>
      <w:r w:rsidR="00380BD4" w:rsidRPr="00BE1F97">
        <w:rPr>
          <w:rFonts w:cs="Times New Roman"/>
          <w:color w:val="833C0B" w:themeColor="accent2" w:themeShade="80"/>
          <w:sz w:val="22"/>
          <w:lang w:val="fr-FR"/>
          <w:rPrChange w:id="7285" w:author="tao huang" w:date="2018-10-25T20:47:00Z">
            <w:rPr>
              <w:rFonts w:cs="Times New Roman"/>
              <w:color w:val="833C0B" w:themeColor="accent2" w:themeShade="80"/>
              <w:sz w:val="22"/>
              <w:lang w:val="fr-FR"/>
            </w:rPr>
          </w:rPrChange>
        </w:rPr>
      </w:r>
      <w:r w:rsidR="00380BD4" w:rsidRPr="00BE1F97">
        <w:rPr>
          <w:rFonts w:cs="Times New Roman"/>
          <w:color w:val="833C0B" w:themeColor="accent2" w:themeShade="80"/>
          <w:sz w:val="22"/>
          <w:lang w:val="fr-FR"/>
          <w:rPrChange w:id="7286" w:author="tao huang" w:date="2018-10-25T20:47:00Z">
            <w:rPr>
              <w:rFonts w:cs="Times New Roman"/>
              <w:sz w:val="22"/>
              <w:lang w:val="fr-FR"/>
            </w:rPr>
          </w:rPrChange>
        </w:rPr>
        <w:fldChar w:fldCharType="end"/>
      </w:r>
      <w:r w:rsidRPr="00BE1F97">
        <w:rPr>
          <w:rFonts w:cs="Times New Roman"/>
          <w:color w:val="833C0B" w:themeColor="accent2" w:themeShade="80"/>
          <w:sz w:val="22"/>
          <w:lang w:val="fr-FR"/>
          <w:rPrChange w:id="7287" w:author="tao huang" w:date="2018-10-25T20:47:00Z">
            <w:rPr>
              <w:rFonts w:cs="Times New Roman"/>
              <w:color w:val="833C0B" w:themeColor="accent2" w:themeShade="80"/>
              <w:sz w:val="22"/>
              <w:lang w:val="fr-FR"/>
            </w:rPr>
          </w:rPrChange>
        </w:rPr>
      </w:r>
      <w:r w:rsidRPr="00BE1F97">
        <w:rPr>
          <w:rFonts w:cs="Times New Roman"/>
          <w:color w:val="833C0B" w:themeColor="accent2" w:themeShade="80"/>
          <w:sz w:val="22"/>
          <w:lang w:val="fr-FR"/>
          <w:rPrChange w:id="7288" w:author="tao huang" w:date="2018-10-25T20:47:00Z">
            <w:rPr>
              <w:rFonts w:cs="Times New Roman"/>
              <w:sz w:val="22"/>
              <w:lang w:val="fr-FR"/>
            </w:rPr>
          </w:rPrChange>
        </w:rPr>
        <w:fldChar w:fldCharType="separate"/>
      </w:r>
      <w:r w:rsidR="00380BD4" w:rsidRPr="00BE1F97">
        <w:rPr>
          <w:rFonts w:cs="Times New Roman"/>
          <w:noProof/>
          <w:color w:val="833C0B" w:themeColor="accent2" w:themeShade="80"/>
          <w:sz w:val="22"/>
          <w:lang w:val="fr-FR"/>
          <w:rPrChange w:id="7289" w:author="tao huang" w:date="2018-10-25T20:47:00Z">
            <w:rPr>
              <w:rFonts w:cs="Times New Roman"/>
              <w:noProof/>
              <w:sz w:val="22"/>
              <w:lang w:val="fr-FR"/>
            </w:rPr>
          </w:rPrChange>
        </w:rPr>
        <w:t>(e.g., Gür Ali et al., 2009; Huang et al., 2014; Ma et al., 2016)</w:t>
      </w:r>
      <w:r w:rsidRPr="00BE1F97">
        <w:rPr>
          <w:rFonts w:cs="Times New Roman"/>
          <w:color w:val="833C0B" w:themeColor="accent2" w:themeShade="80"/>
          <w:sz w:val="22"/>
          <w:lang w:val="fr-FR"/>
          <w:rPrChange w:id="7290" w:author="tao huang" w:date="2018-10-25T20:47:00Z">
            <w:rPr>
              <w:rFonts w:cs="Times New Roman"/>
              <w:sz w:val="22"/>
              <w:lang w:val="fr-FR"/>
            </w:rPr>
          </w:rPrChange>
        </w:rPr>
        <w:fldChar w:fldCharType="end"/>
      </w:r>
      <w:r w:rsidRPr="00BE1F97">
        <w:rPr>
          <w:rFonts w:cs="Times New Roman"/>
          <w:color w:val="833C0B" w:themeColor="accent2" w:themeShade="80"/>
          <w:sz w:val="22"/>
          <w:lang w:val="fr-FR"/>
          <w:rPrChange w:id="7291" w:author="tao huang" w:date="2018-10-25T20:47:00Z">
            <w:rPr>
              <w:rFonts w:cs="Times New Roman"/>
              <w:sz w:val="22"/>
              <w:lang w:val="fr-FR"/>
            </w:rPr>
          </w:rPrChange>
        </w:rPr>
        <w:t xml:space="preserve">. </w:t>
      </w:r>
      <w:r w:rsidRPr="00BE1F97">
        <w:rPr>
          <w:rFonts w:cs="Times New Roman"/>
          <w:color w:val="833C0B" w:themeColor="accent2" w:themeShade="80"/>
          <w:sz w:val="22"/>
          <w:rPrChange w:id="7292" w:author="tao huang" w:date="2018-10-25T20:47:00Z">
            <w:rPr>
              <w:rFonts w:cs="Times New Roman"/>
              <w:sz w:val="22"/>
            </w:rPr>
          </w:rPrChange>
        </w:rPr>
        <w:t xml:space="preserve"> However, they </w:t>
      </w:r>
      <w:del w:id="7293" w:author="tao huang" w:date="2018-10-25T20:14:00Z">
        <w:r w:rsidRPr="00BE1F97" w:rsidDel="0031438C">
          <w:rPr>
            <w:rFonts w:cs="Times New Roman"/>
            <w:color w:val="833C0B" w:themeColor="accent2" w:themeShade="80"/>
            <w:sz w:val="22"/>
            <w:rPrChange w:id="7294" w:author="tao huang" w:date="2018-10-25T20:47:00Z">
              <w:rPr>
                <w:rFonts w:cs="Times New Roman"/>
                <w:sz w:val="22"/>
              </w:rPr>
            </w:rPrChange>
          </w:rPr>
          <w:delText xml:space="preserve">all </w:delText>
        </w:r>
      </w:del>
      <w:r w:rsidRPr="00BE1F97">
        <w:rPr>
          <w:rFonts w:cs="Times New Roman"/>
          <w:color w:val="833C0B" w:themeColor="accent2" w:themeShade="80"/>
          <w:sz w:val="22"/>
          <w:rPrChange w:id="7295" w:author="tao huang" w:date="2018-10-25T20:47:00Z">
            <w:rPr>
              <w:rFonts w:cs="Times New Roman"/>
              <w:sz w:val="22"/>
            </w:rPr>
          </w:rPrChange>
        </w:rPr>
        <w:t xml:space="preserve">assume </w:t>
      </w:r>
      <w:del w:id="7296" w:author="tao huang" w:date="2018-10-25T20:15:00Z">
        <w:r w:rsidRPr="00BE1F97" w:rsidDel="0031438C">
          <w:rPr>
            <w:rFonts w:cs="Times New Roman"/>
            <w:color w:val="833C0B" w:themeColor="accent2" w:themeShade="80"/>
            <w:sz w:val="22"/>
            <w:rPrChange w:id="7297" w:author="tao huang" w:date="2018-10-25T20:47:00Z">
              <w:rPr>
                <w:rFonts w:cs="Times New Roman"/>
                <w:sz w:val="22"/>
              </w:rPr>
            </w:rPrChange>
          </w:rPr>
          <w:delText xml:space="preserve">that </w:delText>
        </w:r>
      </w:del>
      <w:r w:rsidRPr="00BE1F97">
        <w:rPr>
          <w:rFonts w:cs="Times New Roman"/>
          <w:color w:val="833C0B" w:themeColor="accent2" w:themeShade="80"/>
          <w:sz w:val="22"/>
          <w:rPrChange w:id="7298" w:author="tao huang" w:date="2018-10-25T20:47:00Z">
            <w:rPr>
              <w:rFonts w:cs="Times New Roman"/>
              <w:sz w:val="22"/>
            </w:rPr>
          </w:rPrChange>
        </w:rPr>
        <w:t xml:space="preserve">the effect of </w:t>
      </w:r>
      <w:ins w:id="7299" w:author="tao huang" w:date="2018-10-25T20:14:00Z">
        <w:r w:rsidR="0031438C" w:rsidRPr="00BE1F97">
          <w:rPr>
            <w:rFonts w:cs="Times New Roman"/>
            <w:color w:val="833C0B" w:themeColor="accent2" w:themeShade="80"/>
            <w:sz w:val="22"/>
            <w:rPrChange w:id="7300" w:author="tao huang" w:date="2018-10-25T20:47:00Z">
              <w:rPr>
                <w:rFonts w:cs="Times New Roman"/>
                <w:sz w:val="22"/>
              </w:rPr>
            </w:rPrChange>
          </w:rPr>
          <w:t xml:space="preserve">the </w:t>
        </w:r>
      </w:ins>
      <w:del w:id="7301" w:author="Didier Soopramanien" w:date="2018-10-23T16:24:00Z">
        <w:r w:rsidRPr="00BE1F97" w:rsidDel="002568DC">
          <w:rPr>
            <w:rFonts w:cs="Times New Roman"/>
            <w:color w:val="833C0B" w:themeColor="accent2" w:themeShade="80"/>
            <w:sz w:val="22"/>
            <w:rPrChange w:id="7302" w:author="tao huang" w:date="2018-10-25T20:47:00Z">
              <w:rPr>
                <w:rFonts w:cs="Times New Roman"/>
                <w:sz w:val="22"/>
              </w:rPr>
            </w:rPrChange>
          </w:rPr>
          <w:delText xml:space="preserve">the </w:delText>
        </w:r>
      </w:del>
      <w:r w:rsidRPr="00BE1F97">
        <w:rPr>
          <w:rFonts w:cs="Times New Roman"/>
          <w:color w:val="833C0B" w:themeColor="accent2" w:themeShade="80"/>
          <w:sz w:val="22"/>
          <w:rPrChange w:id="7303" w:author="tao huang" w:date="2018-10-25T20:47:00Z">
            <w:rPr>
              <w:rFonts w:cs="Times New Roman"/>
              <w:sz w:val="22"/>
            </w:rPr>
          </w:rPrChange>
        </w:rPr>
        <w:t>marketing activities such as price</w:t>
      </w:r>
      <w:ins w:id="7304" w:author="tao huang" w:date="2018-10-25T20:14:00Z">
        <w:r w:rsidR="0031438C" w:rsidRPr="00BE1F97">
          <w:rPr>
            <w:rFonts w:cs="Times New Roman"/>
            <w:color w:val="833C0B" w:themeColor="accent2" w:themeShade="80"/>
            <w:sz w:val="22"/>
            <w:rPrChange w:id="7305" w:author="tao huang" w:date="2018-10-25T20:47:00Z">
              <w:rPr>
                <w:rFonts w:cs="Times New Roman"/>
                <w:sz w:val="22"/>
              </w:rPr>
            </w:rPrChange>
          </w:rPr>
          <w:t xml:space="preserve"> </w:t>
        </w:r>
      </w:ins>
      <w:del w:id="7306" w:author="tao huang" w:date="2018-10-25T20:14:00Z">
        <w:r w:rsidRPr="00BE1F97" w:rsidDel="0031438C">
          <w:rPr>
            <w:rFonts w:cs="Times New Roman"/>
            <w:color w:val="833C0B" w:themeColor="accent2" w:themeShade="80"/>
            <w:sz w:val="22"/>
            <w:rPrChange w:id="7307" w:author="tao huang" w:date="2018-10-25T20:47:00Z">
              <w:rPr>
                <w:rFonts w:cs="Times New Roman"/>
                <w:sz w:val="22"/>
              </w:rPr>
            </w:rPrChange>
          </w:rPr>
          <w:delText xml:space="preserve"> reductions </w:delText>
        </w:r>
      </w:del>
      <w:r w:rsidRPr="00BE1F97">
        <w:rPr>
          <w:rFonts w:cs="Times New Roman"/>
          <w:color w:val="833C0B" w:themeColor="accent2" w:themeShade="80"/>
          <w:sz w:val="22"/>
          <w:rPrChange w:id="7308" w:author="tao huang" w:date="2018-10-25T20:47:00Z">
            <w:rPr>
              <w:rFonts w:cs="Times New Roman"/>
              <w:sz w:val="22"/>
            </w:rPr>
          </w:rPrChange>
        </w:rPr>
        <w:t xml:space="preserve">and </w:t>
      </w:r>
      <w:ins w:id="7309" w:author="tao huang" w:date="2018-10-25T20:15:00Z">
        <w:r w:rsidR="0031438C" w:rsidRPr="00BE1F97">
          <w:rPr>
            <w:rFonts w:cs="Times New Roman"/>
            <w:color w:val="833C0B" w:themeColor="accent2" w:themeShade="80"/>
            <w:sz w:val="22"/>
            <w:rPrChange w:id="7310" w:author="tao huang" w:date="2018-10-25T20:47:00Z">
              <w:rPr>
                <w:rFonts w:cs="Times New Roman"/>
                <w:sz w:val="22"/>
              </w:rPr>
            </w:rPrChange>
          </w:rPr>
          <w:t xml:space="preserve">promotions (e.g., </w:t>
        </w:r>
      </w:ins>
      <w:r w:rsidRPr="00BE1F97">
        <w:rPr>
          <w:rFonts w:cs="Times New Roman"/>
          <w:color w:val="833C0B" w:themeColor="accent2" w:themeShade="80"/>
          <w:sz w:val="22"/>
          <w:rPrChange w:id="7311" w:author="tao huang" w:date="2018-10-25T20:47:00Z">
            <w:rPr>
              <w:rFonts w:cs="Times New Roman"/>
              <w:sz w:val="22"/>
            </w:rPr>
          </w:rPrChange>
        </w:rPr>
        <w:t>feature and display</w:t>
      </w:r>
      <w:ins w:id="7312" w:author="tao huang" w:date="2018-10-25T20:15:00Z">
        <w:r w:rsidR="0031438C" w:rsidRPr="00BE1F97">
          <w:rPr>
            <w:rFonts w:cs="Times New Roman"/>
            <w:color w:val="833C0B" w:themeColor="accent2" w:themeShade="80"/>
            <w:sz w:val="22"/>
            <w:rPrChange w:id="7313" w:author="tao huang" w:date="2018-10-25T20:47:00Z">
              <w:rPr>
                <w:rFonts w:cs="Times New Roman"/>
                <w:sz w:val="22"/>
              </w:rPr>
            </w:rPrChange>
          </w:rPr>
          <w:t>)</w:t>
        </w:r>
      </w:ins>
      <w:r w:rsidRPr="00BE1F97">
        <w:rPr>
          <w:rFonts w:cs="Times New Roman"/>
          <w:color w:val="833C0B" w:themeColor="accent2" w:themeShade="80"/>
          <w:sz w:val="22"/>
          <w:rPrChange w:id="7314" w:author="tao huang" w:date="2018-10-25T20:47:00Z">
            <w:rPr>
              <w:rFonts w:cs="Times New Roman"/>
              <w:sz w:val="22"/>
            </w:rPr>
          </w:rPrChange>
        </w:rPr>
        <w:t xml:space="preserve"> </w:t>
      </w:r>
      <w:del w:id="7315" w:author="tao huang" w:date="2018-10-25T20:15:00Z">
        <w:r w:rsidRPr="00BE1F97" w:rsidDel="0031438C">
          <w:rPr>
            <w:rFonts w:cs="Times New Roman"/>
            <w:color w:val="833C0B" w:themeColor="accent2" w:themeShade="80"/>
            <w:sz w:val="22"/>
            <w:rPrChange w:id="7316" w:author="tao huang" w:date="2018-10-25T20:47:00Z">
              <w:rPr>
                <w:rFonts w:cs="Times New Roman"/>
                <w:sz w:val="22"/>
              </w:rPr>
            </w:rPrChange>
          </w:rPr>
          <w:delText xml:space="preserve">promotions </w:delText>
        </w:r>
      </w:del>
      <w:del w:id="7317" w:author="Didier Soopramanien" w:date="2018-10-23T16:24:00Z">
        <w:r w:rsidRPr="00BE1F97" w:rsidDel="009401DA">
          <w:rPr>
            <w:rFonts w:cs="Times New Roman"/>
            <w:color w:val="833C0B" w:themeColor="accent2" w:themeShade="80"/>
            <w:sz w:val="22"/>
            <w:rPrChange w:id="7318" w:author="tao huang" w:date="2018-10-25T20:47:00Z">
              <w:rPr>
                <w:rFonts w:cs="Times New Roman"/>
                <w:sz w:val="22"/>
              </w:rPr>
            </w:rPrChange>
          </w:rPr>
          <w:delText>remain unchanged</w:delText>
        </w:r>
      </w:del>
      <w:ins w:id="7319" w:author="Didier Soopramanien" w:date="2018-10-23T16:24:00Z">
        <w:del w:id="7320" w:author="tao huang" w:date="2018-10-25T20:15:00Z">
          <w:r w:rsidR="009401DA" w:rsidRPr="00BE1F97" w:rsidDel="0031438C">
            <w:rPr>
              <w:rFonts w:cs="Times New Roman"/>
              <w:color w:val="833C0B" w:themeColor="accent2" w:themeShade="80"/>
              <w:sz w:val="22"/>
              <w:rPrChange w:id="7321" w:author="tao huang" w:date="2018-10-25T20:47:00Z">
                <w:rPr>
                  <w:rFonts w:cs="Times New Roman"/>
                  <w:sz w:val="22"/>
                </w:rPr>
              </w:rPrChange>
            </w:rPr>
            <w:delText>are</w:delText>
          </w:r>
        </w:del>
      </w:ins>
      <w:ins w:id="7322" w:author="tao huang" w:date="2018-10-25T20:15:00Z">
        <w:r w:rsidR="0031438C" w:rsidRPr="00BE1F97">
          <w:rPr>
            <w:rFonts w:cs="Times New Roman"/>
            <w:color w:val="833C0B" w:themeColor="accent2" w:themeShade="80"/>
            <w:sz w:val="22"/>
            <w:rPrChange w:id="7323" w:author="tao huang" w:date="2018-10-25T20:47:00Z">
              <w:rPr>
                <w:rFonts w:cs="Times New Roman"/>
                <w:sz w:val="22"/>
              </w:rPr>
            </w:rPrChange>
          </w:rPr>
          <w:t>to be</w:t>
        </w:r>
      </w:ins>
      <w:ins w:id="7324" w:author="Didier Soopramanien" w:date="2018-10-23T16:24:00Z">
        <w:r w:rsidR="009401DA" w:rsidRPr="00BE1F97">
          <w:rPr>
            <w:rFonts w:cs="Times New Roman"/>
            <w:color w:val="833C0B" w:themeColor="accent2" w:themeShade="80"/>
            <w:sz w:val="22"/>
            <w:rPrChange w:id="7325" w:author="tao huang" w:date="2018-10-25T20:47:00Z">
              <w:rPr>
                <w:rFonts w:cs="Times New Roman"/>
                <w:sz w:val="22"/>
              </w:rPr>
            </w:rPrChange>
          </w:rPr>
          <w:t xml:space="preserve"> constant </w:t>
        </w:r>
      </w:ins>
      <w:del w:id="7326" w:author="Didier Soopramanien" w:date="2018-10-23T16:24:00Z">
        <w:r w:rsidRPr="00BE1F97" w:rsidDel="009401DA">
          <w:rPr>
            <w:rFonts w:cs="Times New Roman"/>
            <w:color w:val="833C0B" w:themeColor="accent2" w:themeShade="80"/>
            <w:sz w:val="22"/>
            <w:rPrChange w:id="7327" w:author="tao huang" w:date="2018-10-25T20:47:00Z">
              <w:rPr>
                <w:rFonts w:cs="Times New Roman"/>
                <w:sz w:val="22"/>
              </w:rPr>
            </w:rPrChange>
          </w:rPr>
          <w:delText xml:space="preserve"> </w:delText>
        </w:r>
      </w:del>
      <w:r w:rsidRPr="00BE1F97">
        <w:rPr>
          <w:rFonts w:cs="Times New Roman"/>
          <w:color w:val="833C0B" w:themeColor="accent2" w:themeShade="80"/>
          <w:sz w:val="22"/>
          <w:rPrChange w:id="7328" w:author="tao huang" w:date="2018-10-25T20:47:00Z">
            <w:rPr>
              <w:rFonts w:cs="Times New Roman"/>
              <w:sz w:val="22"/>
            </w:rPr>
          </w:rPrChange>
        </w:rPr>
        <w:t xml:space="preserve">over time. This assumption may not hold because of the impact of external factors </w:t>
      </w:r>
      <w:ins w:id="7329" w:author="Didier Soopramanien" w:date="2018-10-23T16:24:00Z">
        <w:r w:rsidR="009401DA" w:rsidRPr="00BE1F97">
          <w:rPr>
            <w:rFonts w:cs="Times New Roman"/>
            <w:color w:val="833C0B" w:themeColor="accent2" w:themeShade="80"/>
            <w:sz w:val="22"/>
            <w:rPrChange w:id="7330" w:author="tao huang" w:date="2018-10-25T20:47:00Z">
              <w:rPr>
                <w:rFonts w:cs="Times New Roman"/>
                <w:sz w:val="22"/>
              </w:rPr>
            </w:rPrChange>
          </w:rPr>
          <w:t xml:space="preserve">such as </w:t>
        </w:r>
      </w:ins>
      <w:del w:id="7331" w:author="Didier Soopramanien" w:date="2018-10-23T16:24:00Z">
        <w:r w:rsidRPr="00BE1F97" w:rsidDel="009401DA">
          <w:rPr>
            <w:rFonts w:cs="Times New Roman"/>
            <w:color w:val="833C0B" w:themeColor="accent2" w:themeShade="80"/>
            <w:sz w:val="22"/>
            <w:rPrChange w:id="7332" w:author="tao huang" w:date="2018-10-25T20:47:00Z">
              <w:rPr>
                <w:rFonts w:cs="Times New Roman"/>
                <w:sz w:val="22"/>
              </w:rPr>
            </w:rPrChange>
          </w:rPr>
          <w:delText>including the</w:delText>
        </w:r>
      </w:del>
      <w:ins w:id="7333" w:author="tao huang" w:date="2018-10-25T20:15:00Z">
        <w:r w:rsidR="0031438C" w:rsidRPr="00BE1F97">
          <w:rPr>
            <w:rFonts w:cs="Times New Roman"/>
            <w:color w:val="833C0B" w:themeColor="accent2" w:themeShade="80"/>
            <w:sz w:val="22"/>
            <w:rPrChange w:id="7334" w:author="tao huang" w:date="2018-10-25T20:47:00Z">
              <w:rPr>
                <w:rFonts w:cs="Times New Roman"/>
                <w:sz w:val="22"/>
              </w:rPr>
            </w:rPrChange>
          </w:rPr>
          <w:t>the</w:t>
        </w:r>
      </w:ins>
      <w:ins w:id="7335" w:author="Didier Soopramanien" w:date="2018-10-23T16:24:00Z">
        <w:del w:id="7336" w:author="tao huang" w:date="2018-10-25T20:15:00Z">
          <w:r w:rsidR="009401DA" w:rsidRPr="00BE1F97" w:rsidDel="0031438C">
            <w:rPr>
              <w:rFonts w:cs="Times New Roman"/>
              <w:color w:val="833C0B" w:themeColor="accent2" w:themeShade="80"/>
              <w:sz w:val="22"/>
              <w:rPrChange w:id="7337" w:author="tao huang" w:date="2018-10-25T20:47:00Z">
                <w:rPr>
                  <w:rFonts w:cs="Times New Roman"/>
                  <w:sz w:val="22"/>
                </w:rPr>
              </w:rPrChange>
            </w:rPr>
            <w:delText>a</w:delText>
          </w:r>
        </w:del>
      </w:ins>
      <w:r w:rsidRPr="00BE1F97">
        <w:rPr>
          <w:rFonts w:cs="Times New Roman"/>
          <w:color w:val="833C0B" w:themeColor="accent2" w:themeShade="80"/>
          <w:sz w:val="22"/>
          <w:rPrChange w:id="7338" w:author="tao huang" w:date="2018-10-25T20:47:00Z">
            <w:rPr>
              <w:rFonts w:cs="Times New Roman"/>
              <w:sz w:val="22"/>
            </w:rPr>
          </w:rPrChange>
        </w:rPr>
        <w:t xml:space="preserve"> change in economic conditions</w:t>
      </w:r>
      <w:ins w:id="7339" w:author="tao huang" w:date="2018-10-25T20:16:00Z">
        <w:r w:rsidR="0031438C" w:rsidRPr="00BE1F97">
          <w:rPr>
            <w:rFonts w:cs="Times New Roman"/>
            <w:color w:val="833C0B" w:themeColor="accent2" w:themeShade="80"/>
            <w:sz w:val="22"/>
            <w:rPrChange w:id="7340" w:author="tao huang" w:date="2018-10-25T20:47:00Z">
              <w:rPr>
                <w:rFonts w:cs="Times New Roman"/>
                <w:sz w:val="22"/>
              </w:rPr>
            </w:rPrChange>
          </w:rPr>
          <w:t>, and the</w:t>
        </w:r>
      </w:ins>
      <w:del w:id="7341" w:author="tao huang" w:date="2018-10-25T20:16:00Z">
        <w:r w:rsidRPr="00BE1F97" w:rsidDel="0031438C">
          <w:rPr>
            <w:rFonts w:cs="Times New Roman"/>
            <w:color w:val="833C0B" w:themeColor="accent2" w:themeShade="80"/>
            <w:sz w:val="22"/>
            <w:rPrChange w:id="7342" w:author="tao huang" w:date="2018-10-25T20:47:00Z">
              <w:rPr>
                <w:rFonts w:cs="Times New Roman"/>
                <w:sz w:val="22"/>
              </w:rPr>
            </w:rPrChange>
          </w:rPr>
          <w:delText xml:space="preserve">, </w:delText>
        </w:r>
      </w:del>
      <w:del w:id="7343" w:author="Didier Soopramanien" w:date="2018-10-23T16:24:00Z">
        <w:r w:rsidRPr="00BE1F97" w:rsidDel="009401DA">
          <w:rPr>
            <w:rFonts w:cs="Times New Roman"/>
            <w:color w:val="833C0B" w:themeColor="accent2" w:themeShade="80"/>
            <w:sz w:val="22"/>
            <w:rPrChange w:id="7344" w:author="tao huang" w:date="2018-10-25T20:47:00Z">
              <w:rPr>
                <w:rFonts w:cs="Times New Roman"/>
                <w:sz w:val="22"/>
              </w:rPr>
            </w:rPrChange>
          </w:rPr>
          <w:delText>the</w:delText>
        </w:r>
      </w:del>
      <w:ins w:id="7345" w:author="Didier Soopramanien" w:date="2018-10-23T16:24:00Z">
        <w:del w:id="7346" w:author="tao huang" w:date="2018-10-25T20:16:00Z">
          <w:r w:rsidR="009401DA" w:rsidRPr="00BE1F97" w:rsidDel="0031438C">
            <w:rPr>
              <w:rFonts w:cs="Times New Roman"/>
              <w:color w:val="833C0B" w:themeColor="accent2" w:themeShade="80"/>
              <w:sz w:val="22"/>
              <w:rPrChange w:id="7347" w:author="tao huang" w:date="2018-10-25T20:47:00Z">
                <w:rPr>
                  <w:rFonts w:cs="Times New Roman"/>
                  <w:sz w:val="22"/>
                </w:rPr>
              </w:rPrChange>
            </w:rPr>
            <w:delText>a</w:delText>
          </w:r>
        </w:del>
      </w:ins>
      <w:r w:rsidRPr="00BE1F97">
        <w:rPr>
          <w:rFonts w:cs="Times New Roman"/>
          <w:color w:val="833C0B" w:themeColor="accent2" w:themeShade="80"/>
          <w:sz w:val="22"/>
          <w:rPrChange w:id="7348" w:author="tao huang" w:date="2018-10-25T20:47:00Z">
            <w:rPr>
              <w:rFonts w:cs="Times New Roman"/>
              <w:sz w:val="22"/>
            </w:rPr>
          </w:rPrChange>
        </w:rPr>
        <w:t xml:space="preserve"> change </w:t>
      </w:r>
      <w:del w:id="7349" w:author="tao huang" w:date="2018-10-25T20:16:00Z">
        <w:r w:rsidRPr="00BE1F97" w:rsidDel="0031438C">
          <w:rPr>
            <w:rFonts w:cs="Times New Roman"/>
            <w:color w:val="833C0B" w:themeColor="accent2" w:themeShade="80"/>
            <w:sz w:val="22"/>
            <w:rPrChange w:id="7350" w:author="tao huang" w:date="2018-10-25T20:47:00Z">
              <w:rPr>
                <w:rFonts w:cs="Times New Roman"/>
                <w:sz w:val="22"/>
              </w:rPr>
            </w:rPrChange>
          </w:rPr>
          <w:delText xml:space="preserve">in </w:delText>
        </w:r>
      </w:del>
      <w:ins w:id="7351" w:author="tao huang" w:date="2018-10-25T20:16:00Z">
        <w:r w:rsidR="0031438C" w:rsidRPr="00BE1F97">
          <w:rPr>
            <w:rFonts w:cs="Times New Roman"/>
            <w:color w:val="833C0B" w:themeColor="accent2" w:themeShade="80"/>
            <w:sz w:val="22"/>
            <w:rPrChange w:id="7352" w:author="tao huang" w:date="2018-10-25T20:47:00Z">
              <w:rPr>
                <w:rFonts w:cs="Times New Roman"/>
                <w:sz w:val="22"/>
              </w:rPr>
            </w:rPrChange>
          </w:rPr>
          <w:t xml:space="preserve">due to </w:t>
        </w:r>
      </w:ins>
      <w:r w:rsidRPr="00BE1F97">
        <w:rPr>
          <w:rFonts w:cs="Times New Roman"/>
          <w:color w:val="833C0B" w:themeColor="accent2" w:themeShade="80"/>
          <w:sz w:val="22"/>
          <w:rPrChange w:id="7353" w:author="tao huang" w:date="2018-10-25T20:47:00Z">
            <w:rPr>
              <w:rFonts w:cs="Times New Roman"/>
              <w:sz w:val="22"/>
            </w:rPr>
          </w:rPrChange>
        </w:rPr>
        <w:t>consumer</w:t>
      </w:r>
      <w:ins w:id="7354" w:author="tao huang" w:date="2018-10-25T20:16:00Z">
        <w:r w:rsidR="0031438C" w:rsidRPr="00BE1F97">
          <w:rPr>
            <w:rFonts w:cs="Times New Roman"/>
            <w:color w:val="833C0B" w:themeColor="accent2" w:themeShade="80"/>
            <w:sz w:val="22"/>
            <w:rPrChange w:id="7355" w:author="tao huang" w:date="2018-10-25T20:47:00Z">
              <w:rPr>
                <w:rFonts w:cs="Times New Roman"/>
                <w:sz w:val="22"/>
              </w:rPr>
            </w:rPrChange>
          </w:rPr>
          <w:t>s’</w:t>
        </w:r>
      </w:ins>
      <w:r w:rsidRPr="00BE1F97">
        <w:rPr>
          <w:rFonts w:cs="Times New Roman"/>
          <w:color w:val="833C0B" w:themeColor="accent2" w:themeShade="80"/>
          <w:sz w:val="22"/>
          <w:rPrChange w:id="7356" w:author="tao huang" w:date="2018-10-25T20:47:00Z">
            <w:rPr>
              <w:rFonts w:cs="Times New Roman"/>
              <w:sz w:val="22"/>
            </w:rPr>
          </w:rPrChange>
        </w:rPr>
        <w:t xml:space="preserve"> taste</w:t>
      </w:r>
      <w:del w:id="7357" w:author="Didier Soopramanien" w:date="2018-10-23T16:24:00Z">
        <w:r w:rsidRPr="00BE1F97" w:rsidDel="009401DA">
          <w:rPr>
            <w:rFonts w:cs="Times New Roman"/>
            <w:color w:val="833C0B" w:themeColor="accent2" w:themeShade="80"/>
            <w:sz w:val="22"/>
            <w:rPrChange w:id="7358" w:author="tao huang" w:date="2018-10-25T20:47:00Z">
              <w:rPr>
                <w:rFonts w:cs="Times New Roman"/>
                <w:sz w:val="22"/>
              </w:rPr>
            </w:rPrChange>
          </w:rPr>
          <w:delText>,</w:delText>
        </w:r>
      </w:del>
      <w:r w:rsidRPr="00BE1F97">
        <w:rPr>
          <w:rFonts w:cs="Times New Roman"/>
          <w:color w:val="833C0B" w:themeColor="accent2" w:themeShade="80"/>
          <w:sz w:val="22"/>
          <w:rPrChange w:id="7359" w:author="tao huang" w:date="2018-10-25T20:47:00Z">
            <w:rPr>
              <w:rFonts w:cs="Times New Roman"/>
              <w:sz w:val="22"/>
            </w:rPr>
          </w:rPrChange>
        </w:rPr>
        <w:t xml:space="preserve"> and </w:t>
      </w:r>
      <w:ins w:id="7360" w:author="Didier Soopramanien" w:date="2018-10-23T16:25:00Z">
        <w:r w:rsidR="009401DA" w:rsidRPr="00BE1F97">
          <w:rPr>
            <w:rFonts w:cs="Times New Roman"/>
            <w:color w:val="833C0B" w:themeColor="accent2" w:themeShade="80"/>
            <w:sz w:val="22"/>
            <w:rPrChange w:id="7361" w:author="tao huang" w:date="2018-10-25T20:47:00Z">
              <w:rPr>
                <w:rFonts w:cs="Times New Roman"/>
                <w:sz w:val="22"/>
              </w:rPr>
            </w:rPrChange>
          </w:rPr>
          <w:t xml:space="preserve">the entry of </w:t>
        </w:r>
      </w:ins>
      <w:r w:rsidRPr="00BE1F97">
        <w:rPr>
          <w:rFonts w:cs="Times New Roman"/>
          <w:color w:val="833C0B" w:themeColor="accent2" w:themeShade="80"/>
          <w:sz w:val="22"/>
          <w:rPrChange w:id="7362" w:author="tao huang" w:date="2018-10-25T20:47:00Z">
            <w:rPr>
              <w:rFonts w:cs="Times New Roman"/>
              <w:sz w:val="22"/>
            </w:rPr>
          </w:rPrChange>
        </w:rPr>
        <w:t xml:space="preserve">new </w:t>
      </w:r>
      <w:del w:id="7363" w:author="Didier Soopramanien" w:date="2018-10-23T16:25:00Z">
        <w:r w:rsidRPr="00BE1F97" w:rsidDel="009401DA">
          <w:rPr>
            <w:rFonts w:cs="Times New Roman"/>
            <w:color w:val="833C0B" w:themeColor="accent2" w:themeShade="80"/>
            <w:sz w:val="22"/>
            <w:rPrChange w:id="7364" w:author="tao huang" w:date="2018-10-25T20:47:00Z">
              <w:rPr>
                <w:rFonts w:cs="Times New Roman"/>
                <w:sz w:val="22"/>
              </w:rPr>
            </w:rPrChange>
          </w:rPr>
          <w:delText>competition entry etc</w:delText>
        </w:r>
      </w:del>
      <w:ins w:id="7365" w:author="Didier Soopramanien" w:date="2018-10-23T16:25:00Z">
        <w:del w:id="7366" w:author="tao huang" w:date="2018-10-25T20:16:00Z">
          <w:r w:rsidR="007F1BD6" w:rsidRPr="00BE1F97" w:rsidDel="0031438C">
            <w:rPr>
              <w:rFonts w:cs="Times New Roman"/>
              <w:color w:val="833C0B" w:themeColor="accent2" w:themeShade="80"/>
              <w:sz w:val="22"/>
              <w:rPrChange w:id="7367" w:author="tao huang" w:date="2018-10-25T20:47:00Z">
                <w:rPr>
                  <w:rFonts w:cs="Times New Roman"/>
                  <w:sz w:val="22"/>
                </w:rPr>
              </w:rPrChange>
            </w:rPr>
            <w:delText>retailers</w:delText>
          </w:r>
        </w:del>
      </w:ins>
      <w:ins w:id="7368" w:author="tao huang" w:date="2018-10-25T20:16:00Z">
        <w:r w:rsidR="0031438C" w:rsidRPr="00BE1F97">
          <w:rPr>
            <w:rFonts w:cs="Times New Roman"/>
            <w:color w:val="833C0B" w:themeColor="accent2" w:themeShade="80"/>
            <w:sz w:val="22"/>
            <w:rPrChange w:id="7369" w:author="tao huang" w:date="2018-10-25T20:47:00Z">
              <w:rPr>
                <w:rFonts w:cs="Times New Roman"/>
                <w:sz w:val="22"/>
              </w:rPr>
            </w:rPrChange>
          </w:rPr>
          <w:t>competitors</w:t>
        </w:r>
      </w:ins>
      <w:r w:rsidRPr="00BE1F97">
        <w:rPr>
          <w:rFonts w:cs="Times New Roman"/>
          <w:color w:val="833C0B" w:themeColor="accent2" w:themeShade="80"/>
          <w:sz w:val="22"/>
          <w:rPrChange w:id="7370" w:author="tao huang" w:date="2018-10-25T20:47:00Z">
            <w:rPr>
              <w:rFonts w:cs="Times New Roman"/>
              <w:sz w:val="22"/>
            </w:rPr>
          </w:rPrChange>
        </w:rPr>
        <w:t xml:space="preserve">. The data on these </w:t>
      </w:r>
      <w:ins w:id="7371" w:author="tao huang" w:date="2018-10-25T20:16:00Z">
        <w:r w:rsidR="0031438C" w:rsidRPr="00BE1F97">
          <w:rPr>
            <w:rFonts w:cs="Times New Roman"/>
            <w:color w:val="833C0B" w:themeColor="accent2" w:themeShade="80"/>
            <w:sz w:val="22"/>
            <w:rPrChange w:id="7372" w:author="tao huang" w:date="2018-10-25T20:47:00Z">
              <w:rPr>
                <w:rFonts w:cs="Times New Roman"/>
                <w:sz w:val="22"/>
              </w:rPr>
            </w:rPrChange>
          </w:rPr>
          <w:t xml:space="preserve">external </w:t>
        </w:r>
      </w:ins>
      <w:r w:rsidRPr="00BE1F97">
        <w:rPr>
          <w:rFonts w:cs="Times New Roman"/>
          <w:color w:val="833C0B" w:themeColor="accent2" w:themeShade="80"/>
          <w:sz w:val="22"/>
          <w:rPrChange w:id="7373" w:author="tao huang" w:date="2018-10-25T20:47:00Z">
            <w:rPr>
              <w:rFonts w:cs="Times New Roman"/>
              <w:sz w:val="22"/>
            </w:rPr>
          </w:rPrChange>
        </w:rPr>
        <w:t>factors are</w:t>
      </w:r>
      <w:ins w:id="7374" w:author="Didier Soopramanien" w:date="2018-10-24T12:03:00Z">
        <w:r w:rsidR="008D5B00" w:rsidRPr="00BE1F97">
          <w:rPr>
            <w:rFonts w:cs="Times New Roman"/>
            <w:color w:val="833C0B" w:themeColor="accent2" w:themeShade="80"/>
            <w:sz w:val="22"/>
            <w:rPrChange w:id="7375" w:author="tao huang" w:date="2018-10-25T20:47:00Z">
              <w:rPr>
                <w:rFonts w:cs="Times New Roman"/>
                <w:sz w:val="22"/>
              </w:rPr>
            </w:rPrChange>
          </w:rPr>
          <w:t xml:space="preserve"> typically</w:t>
        </w:r>
      </w:ins>
      <w:r w:rsidRPr="00BE1F97">
        <w:rPr>
          <w:rFonts w:cs="Times New Roman"/>
          <w:color w:val="833C0B" w:themeColor="accent2" w:themeShade="80"/>
          <w:sz w:val="22"/>
          <w:rPrChange w:id="7376" w:author="tao huang" w:date="2018-10-25T20:47:00Z">
            <w:rPr>
              <w:rFonts w:cs="Times New Roman"/>
              <w:sz w:val="22"/>
            </w:rPr>
          </w:rPrChange>
        </w:rPr>
        <w:t xml:space="preserve"> not always available</w:t>
      </w:r>
      <w:ins w:id="7377" w:author="Didier Soopramanien" w:date="2018-10-24T12:03:00Z">
        <w:r w:rsidR="008D5B00" w:rsidRPr="00BE1F97">
          <w:rPr>
            <w:rFonts w:cs="Times New Roman"/>
            <w:color w:val="833C0B" w:themeColor="accent2" w:themeShade="80"/>
            <w:sz w:val="22"/>
            <w:rPrChange w:id="7378" w:author="tao huang" w:date="2018-10-25T20:47:00Z">
              <w:rPr>
                <w:rFonts w:cs="Times New Roman"/>
                <w:sz w:val="22"/>
              </w:rPr>
            </w:rPrChange>
          </w:rPr>
          <w:t>.</w:t>
        </w:r>
      </w:ins>
      <w:del w:id="7379" w:author="Didier Soopramanien" w:date="2018-10-24T12:03:00Z">
        <w:r w:rsidRPr="00BE1F97" w:rsidDel="008D5B00">
          <w:rPr>
            <w:rFonts w:cs="Times New Roman"/>
            <w:color w:val="833C0B" w:themeColor="accent2" w:themeShade="80"/>
            <w:sz w:val="22"/>
            <w:rPrChange w:id="7380" w:author="tao huang" w:date="2018-10-25T20:47:00Z">
              <w:rPr>
                <w:rFonts w:cs="Times New Roman"/>
                <w:sz w:val="22"/>
              </w:rPr>
            </w:rPrChange>
          </w:rPr>
          <w:delText>,</w:delText>
        </w:r>
      </w:del>
      <w:r w:rsidRPr="00BE1F97">
        <w:rPr>
          <w:rFonts w:cs="Times New Roman"/>
          <w:color w:val="833C0B" w:themeColor="accent2" w:themeShade="80"/>
          <w:sz w:val="22"/>
          <w:rPrChange w:id="7381" w:author="tao huang" w:date="2018-10-25T20:47:00Z">
            <w:rPr>
              <w:rFonts w:cs="Times New Roman"/>
              <w:sz w:val="22"/>
            </w:rPr>
          </w:rPrChange>
        </w:rPr>
        <w:t xml:space="preserve"> </w:t>
      </w:r>
      <w:ins w:id="7382" w:author="Didier Soopramanien" w:date="2018-10-24T12:03:00Z">
        <w:del w:id="7383" w:author="tao huang" w:date="2018-10-25T20:19:00Z">
          <w:r w:rsidR="008D5B00" w:rsidRPr="00BE1F97" w:rsidDel="0031438C">
            <w:rPr>
              <w:rFonts w:cs="Times New Roman"/>
              <w:color w:val="833C0B" w:themeColor="accent2" w:themeShade="80"/>
              <w:sz w:val="22"/>
              <w:rPrChange w:id="7384" w:author="tao huang" w:date="2018-10-25T20:47:00Z">
                <w:rPr>
                  <w:rFonts w:cs="Times New Roman"/>
                  <w:sz w:val="22"/>
                </w:rPr>
              </w:rPrChange>
            </w:rPr>
            <w:delText>O</w:delText>
          </w:r>
        </w:del>
      </w:ins>
      <w:del w:id="7385" w:author="tao huang" w:date="2018-10-25T20:19:00Z">
        <w:r w:rsidRPr="00BE1F97" w:rsidDel="0031438C">
          <w:rPr>
            <w:rFonts w:cs="Times New Roman"/>
            <w:color w:val="833C0B" w:themeColor="accent2" w:themeShade="80"/>
            <w:sz w:val="22"/>
            <w:rPrChange w:id="7386" w:author="tao huang" w:date="2018-10-25T20:47:00Z">
              <w:rPr>
                <w:rFonts w:cs="Times New Roman"/>
                <w:sz w:val="22"/>
              </w:rPr>
            </w:rPrChange>
          </w:rPr>
          <w:delText xml:space="preserve">or, we do not </w:delText>
        </w:r>
      </w:del>
      <w:del w:id="7387" w:author="tao huang" w:date="2018-10-25T20:17:00Z">
        <w:r w:rsidRPr="00BE1F97" w:rsidDel="0031438C">
          <w:rPr>
            <w:rFonts w:cs="Times New Roman"/>
            <w:color w:val="833C0B" w:themeColor="accent2" w:themeShade="80"/>
            <w:sz w:val="22"/>
            <w:rPrChange w:id="7388" w:author="tao huang" w:date="2018-10-25T20:47:00Z">
              <w:rPr>
                <w:rFonts w:cs="Times New Roman"/>
                <w:sz w:val="22"/>
              </w:rPr>
            </w:rPrChange>
          </w:rPr>
          <w:delText xml:space="preserve">actually </w:delText>
        </w:r>
      </w:del>
      <w:del w:id="7389" w:author="tao huang" w:date="2018-10-25T20:19:00Z">
        <w:r w:rsidRPr="00BE1F97" w:rsidDel="0031438C">
          <w:rPr>
            <w:rFonts w:cs="Times New Roman"/>
            <w:color w:val="833C0B" w:themeColor="accent2" w:themeShade="80"/>
            <w:sz w:val="22"/>
            <w:rPrChange w:id="7390" w:author="tao huang" w:date="2018-10-25T20:47:00Z">
              <w:rPr>
                <w:rFonts w:cs="Times New Roman"/>
                <w:sz w:val="22"/>
              </w:rPr>
            </w:rPrChange>
          </w:rPr>
          <w:delText xml:space="preserve">know which of these external factors </w:delText>
        </w:r>
        <w:r w:rsidRPr="00BE1F97" w:rsidDel="0031438C">
          <w:rPr>
            <w:rFonts w:cs="Times New Roman"/>
            <w:noProof/>
            <w:color w:val="833C0B" w:themeColor="accent2" w:themeShade="80"/>
            <w:sz w:val="22"/>
            <w:rPrChange w:id="7391" w:author="tao huang" w:date="2018-10-25T20:47:00Z">
              <w:rPr>
                <w:rFonts w:cs="Times New Roman"/>
                <w:noProof/>
                <w:sz w:val="22"/>
              </w:rPr>
            </w:rPrChange>
          </w:rPr>
          <w:delText>are</w:delText>
        </w:r>
      </w:del>
      <w:ins w:id="7392" w:author="Didier Soopramanien" w:date="2018-10-23T16:25:00Z">
        <w:del w:id="7393" w:author="tao huang" w:date="2018-10-25T20:17:00Z">
          <w:r w:rsidR="007F1BD6" w:rsidRPr="00BE1F97" w:rsidDel="0031438C">
            <w:rPr>
              <w:rFonts w:cs="Times New Roman"/>
              <w:noProof/>
              <w:color w:val="833C0B" w:themeColor="accent2" w:themeShade="80"/>
              <w:sz w:val="22"/>
              <w:rPrChange w:id="7394" w:author="tao huang" w:date="2018-10-25T20:47:00Z">
                <w:rPr>
                  <w:rFonts w:cs="Times New Roman"/>
                  <w:noProof/>
                  <w:sz w:val="22"/>
                </w:rPr>
              </w:rPrChange>
            </w:rPr>
            <w:delText>is</w:delText>
          </w:r>
        </w:del>
      </w:ins>
      <w:del w:id="7395" w:author="tao huang" w:date="2018-10-25T20:19:00Z">
        <w:r w:rsidRPr="00BE1F97" w:rsidDel="0031438C">
          <w:rPr>
            <w:rFonts w:cs="Times New Roman"/>
            <w:color w:val="833C0B" w:themeColor="accent2" w:themeShade="80"/>
            <w:sz w:val="22"/>
            <w:rPrChange w:id="7396" w:author="tao huang" w:date="2018-10-25T20:47:00Z">
              <w:rPr>
                <w:rFonts w:cs="Times New Roman"/>
                <w:sz w:val="22"/>
              </w:rPr>
            </w:rPrChange>
          </w:rPr>
          <w:delText xml:space="preserve"> causing the structural change. </w:delText>
        </w:r>
      </w:del>
      <w:del w:id="7397" w:author="Didier Soopramanien" w:date="2018-10-23T16:26:00Z">
        <w:r w:rsidRPr="00BE1F97" w:rsidDel="00D62A4A">
          <w:rPr>
            <w:rFonts w:cs="Times New Roman"/>
            <w:color w:val="833C0B" w:themeColor="accent2" w:themeShade="80"/>
            <w:sz w:val="22"/>
            <w:rPrChange w:id="7398" w:author="tao huang" w:date="2018-10-25T20:47:00Z">
              <w:rPr>
                <w:rFonts w:cs="Times New Roman"/>
                <w:sz w:val="22"/>
              </w:rPr>
            </w:rPrChange>
          </w:rPr>
          <w:delText>As a result, c</w:delText>
        </w:r>
      </w:del>
      <w:ins w:id="7399" w:author="Didier Soopramanien" w:date="2018-10-23T16:26:00Z">
        <w:r w:rsidR="00D62A4A" w:rsidRPr="00BE1F97">
          <w:rPr>
            <w:rFonts w:cs="Times New Roman"/>
            <w:color w:val="833C0B" w:themeColor="accent2" w:themeShade="80"/>
            <w:sz w:val="22"/>
            <w:rPrChange w:id="7400" w:author="tao huang" w:date="2018-10-25T20:47:00Z">
              <w:rPr>
                <w:rFonts w:cs="Times New Roman"/>
                <w:sz w:val="22"/>
              </w:rPr>
            </w:rPrChange>
          </w:rPr>
          <w:t>C</w:t>
        </w:r>
      </w:ins>
      <w:r w:rsidRPr="00BE1F97">
        <w:rPr>
          <w:rFonts w:cs="Times New Roman"/>
          <w:color w:val="833C0B" w:themeColor="accent2" w:themeShade="80"/>
          <w:sz w:val="22"/>
          <w:rPrChange w:id="7401" w:author="tao huang" w:date="2018-10-25T20:47:00Z">
            <w:rPr>
              <w:rFonts w:cs="Times New Roman"/>
              <w:sz w:val="22"/>
            </w:rPr>
          </w:rPrChange>
        </w:rPr>
        <w:t>onventional models</w:t>
      </w:r>
      <w:ins w:id="7402" w:author="Didier Soopramanien" w:date="2018-10-23T16:26:00Z">
        <w:r w:rsidR="00D62A4A" w:rsidRPr="00BE1F97">
          <w:rPr>
            <w:rFonts w:cs="Times New Roman"/>
            <w:color w:val="833C0B" w:themeColor="accent2" w:themeShade="80"/>
            <w:sz w:val="22"/>
            <w:rPrChange w:id="7403" w:author="tao huang" w:date="2018-10-25T20:47:00Z">
              <w:rPr>
                <w:rFonts w:cs="Times New Roman"/>
                <w:sz w:val="22"/>
              </w:rPr>
            </w:rPrChange>
          </w:rPr>
          <w:t xml:space="preserve"> </w:t>
        </w:r>
        <w:del w:id="7404" w:author="tao huang" w:date="2018-10-25T20:19:00Z">
          <w:r w:rsidR="00D62A4A" w:rsidRPr="00BE1F97" w:rsidDel="0031438C">
            <w:rPr>
              <w:rFonts w:cs="Times New Roman"/>
              <w:color w:val="833C0B" w:themeColor="accent2" w:themeShade="80"/>
              <w:sz w:val="22"/>
              <w:rPrChange w:id="7405" w:author="tao huang" w:date="2018-10-25T20:47:00Z">
                <w:rPr>
                  <w:rFonts w:cs="Times New Roman"/>
                  <w:sz w:val="22"/>
                </w:rPr>
              </w:rPrChange>
            </w:rPr>
            <w:delText xml:space="preserve">that </w:delText>
          </w:r>
        </w:del>
      </w:ins>
      <w:ins w:id="7406" w:author="tao huang" w:date="2018-10-25T20:19:00Z">
        <w:r w:rsidR="0031438C" w:rsidRPr="00BE1F97">
          <w:rPr>
            <w:rFonts w:cs="Times New Roman"/>
            <w:color w:val="833C0B" w:themeColor="accent2" w:themeShade="80"/>
            <w:sz w:val="22"/>
            <w:rPrChange w:id="7407" w:author="tao huang" w:date="2018-10-25T20:47:00Z">
              <w:rPr>
                <w:rFonts w:cs="Times New Roman"/>
                <w:sz w:val="22"/>
              </w:rPr>
            </w:rPrChange>
          </w:rPr>
          <w:t xml:space="preserve">assuming constant effects of the marketing activities </w:t>
        </w:r>
      </w:ins>
      <w:ins w:id="7408" w:author="Didier Soopramanien" w:date="2018-10-23T16:26:00Z">
        <w:del w:id="7409" w:author="tao huang" w:date="2018-10-25T20:19:00Z">
          <w:r w:rsidR="00D62A4A" w:rsidRPr="00BE1F97" w:rsidDel="0031438C">
            <w:rPr>
              <w:rFonts w:cs="Times New Roman"/>
              <w:color w:val="833C0B" w:themeColor="accent2" w:themeShade="80"/>
              <w:sz w:val="22"/>
              <w:rPrChange w:id="7410" w:author="tao huang" w:date="2018-10-25T20:47:00Z">
                <w:rPr>
                  <w:rFonts w:cs="Times New Roman"/>
                  <w:sz w:val="22"/>
                </w:rPr>
              </w:rPrChange>
            </w:rPr>
            <w:delText xml:space="preserve">do not account for structural change </w:delText>
          </w:r>
        </w:del>
      </w:ins>
      <w:del w:id="7411" w:author="Didier Soopramanien" w:date="2018-10-23T16:26:00Z">
        <w:r w:rsidRPr="00BE1F97" w:rsidDel="00D62A4A">
          <w:rPr>
            <w:rFonts w:cs="Times New Roman"/>
            <w:color w:val="833C0B" w:themeColor="accent2" w:themeShade="80"/>
            <w:sz w:val="22"/>
            <w:rPrChange w:id="7412" w:author="tao huang" w:date="2018-10-25T20:47:00Z">
              <w:rPr>
                <w:rFonts w:cs="Times New Roman"/>
                <w:sz w:val="22"/>
              </w:rPr>
            </w:rPrChange>
          </w:rPr>
          <w:delText xml:space="preserve"> </w:delText>
        </w:r>
      </w:del>
      <w:r w:rsidRPr="00BE1F97">
        <w:rPr>
          <w:rFonts w:cs="Times New Roman"/>
          <w:color w:val="833C0B" w:themeColor="accent2" w:themeShade="80"/>
          <w:sz w:val="22"/>
          <w:rPrChange w:id="7413" w:author="tao huang" w:date="2018-10-25T20:47:00Z">
            <w:rPr>
              <w:rFonts w:cs="Times New Roman"/>
              <w:sz w:val="22"/>
            </w:rPr>
          </w:rPrChange>
        </w:rPr>
        <w:t xml:space="preserve">may be subject to the problem of structural change and </w:t>
      </w:r>
      <w:del w:id="7414" w:author="Didier Soopramanien" w:date="2018-10-24T12:04:00Z">
        <w:r w:rsidRPr="00BE1F97" w:rsidDel="006552B0">
          <w:rPr>
            <w:rFonts w:cs="Times New Roman"/>
            <w:color w:val="833C0B" w:themeColor="accent2" w:themeShade="80"/>
            <w:sz w:val="22"/>
            <w:rPrChange w:id="7415" w:author="tao huang" w:date="2018-10-25T20:47:00Z">
              <w:rPr>
                <w:rFonts w:cs="Times New Roman"/>
                <w:sz w:val="22"/>
              </w:rPr>
            </w:rPrChange>
          </w:rPr>
          <w:delText xml:space="preserve">potentially </w:delText>
        </w:r>
      </w:del>
      <w:r w:rsidRPr="00BE1F97">
        <w:rPr>
          <w:rFonts w:cs="Times New Roman"/>
          <w:color w:val="833C0B" w:themeColor="accent2" w:themeShade="80"/>
          <w:sz w:val="22"/>
          <w:rPrChange w:id="7416" w:author="tao huang" w:date="2018-10-25T20:47:00Z">
            <w:rPr>
              <w:rFonts w:cs="Times New Roman"/>
              <w:sz w:val="22"/>
            </w:rPr>
          </w:rPrChange>
        </w:rPr>
        <w:t xml:space="preserve">generate biased and less accurate forecasts. </w:t>
      </w:r>
    </w:p>
    <w:p w14:paraId="31B81162" w14:textId="77777777" w:rsidR="00971633" w:rsidRPr="00BE1F97" w:rsidRDefault="00971633" w:rsidP="00971633">
      <w:pPr>
        <w:shd w:val="clear" w:color="auto" w:fill="FFFFFF" w:themeFill="background1"/>
        <w:spacing w:after="0" w:line="360" w:lineRule="auto"/>
        <w:rPr>
          <w:rFonts w:cs="Times New Roman"/>
          <w:color w:val="833C0B" w:themeColor="accent2" w:themeShade="80"/>
          <w:sz w:val="22"/>
          <w:rPrChange w:id="7417" w:author="tao huang" w:date="2018-10-25T20:47:00Z">
            <w:rPr>
              <w:rFonts w:cs="Times New Roman"/>
              <w:sz w:val="22"/>
            </w:rPr>
          </w:rPrChange>
        </w:rPr>
      </w:pPr>
    </w:p>
    <w:p w14:paraId="7D7FBC6E" w14:textId="1F06512A" w:rsidR="00971633" w:rsidRPr="00BE1F97" w:rsidRDefault="00971633">
      <w:pPr>
        <w:shd w:val="clear" w:color="auto" w:fill="FFFFFF" w:themeFill="background1"/>
        <w:spacing w:after="0" w:line="360" w:lineRule="auto"/>
        <w:jc w:val="center"/>
        <w:rPr>
          <w:rFonts w:cs="Times New Roman"/>
          <w:color w:val="833C0B" w:themeColor="accent2" w:themeShade="80"/>
          <w:sz w:val="22"/>
          <w:rPrChange w:id="7418" w:author="tao huang" w:date="2018-10-25T20:47:00Z">
            <w:rPr>
              <w:rFonts w:cs="Times New Roman"/>
              <w:sz w:val="22"/>
            </w:rPr>
          </w:rPrChange>
        </w:rPr>
        <w:pPrChange w:id="7419" w:author="tao huang" w:date="2018-10-25T20:52:00Z">
          <w:pPr>
            <w:shd w:val="clear" w:color="auto" w:fill="FFFFFF" w:themeFill="background1"/>
            <w:spacing w:after="0" w:line="360" w:lineRule="auto"/>
          </w:pPr>
        </w:pPrChange>
      </w:pPr>
      <w:r w:rsidRPr="00BE1F97">
        <w:rPr>
          <w:rFonts w:cs="Times New Roman"/>
          <w:color w:val="833C0B" w:themeColor="accent2" w:themeShade="80"/>
          <w:sz w:val="22"/>
          <w:rPrChange w:id="7420" w:author="tao huang" w:date="2018-10-25T20:47:00Z">
            <w:rPr>
              <w:rFonts w:cs="Times New Roman"/>
              <w:sz w:val="22"/>
            </w:rPr>
          </w:rPrChange>
        </w:rPr>
        <w:t>Table 8.</w:t>
      </w:r>
      <w:r w:rsidRPr="00BE1F97">
        <w:rPr>
          <w:rFonts w:cs="Times New Roman"/>
          <w:color w:val="833C0B" w:themeColor="accent2" w:themeShade="80"/>
          <w:sz w:val="22"/>
          <w:rPrChange w:id="7421" w:author="tao huang" w:date="2018-10-25T20:47:00Z">
            <w:rPr>
              <w:rFonts w:cs="Times New Roman"/>
              <w:sz w:val="22"/>
            </w:rPr>
          </w:rPrChange>
        </w:rPr>
        <w:tab/>
        <w:t xml:space="preserve">The percentage reductions </w:t>
      </w:r>
      <w:del w:id="7422" w:author="tao huang" w:date="2018-10-25T20:38:00Z">
        <w:r w:rsidRPr="00BE1F97" w:rsidDel="00311A66">
          <w:rPr>
            <w:rFonts w:cs="Times New Roman"/>
            <w:color w:val="833C0B" w:themeColor="accent2" w:themeShade="80"/>
            <w:sz w:val="22"/>
            <w:rPrChange w:id="7423" w:author="tao huang" w:date="2018-10-25T20:47:00Z">
              <w:rPr>
                <w:rFonts w:cs="Times New Roman"/>
                <w:sz w:val="22"/>
              </w:rPr>
            </w:rPrChange>
          </w:rPr>
          <w:delText xml:space="preserve">for </w:delText>
        </w:r>
      </w:del>
      <w:ins w:id="7424" w:author="tao huang" w:date="2018-10-25T20:38:00Z">
        <w:r w:rsidR="00311A66" w:rsidRPr="00BE1F97">
          <w:rPr>
            <w:rFonts w:cs="Times New Roman"/>
            <w:color w:val="833C0B" w:themeColor="accent2" w:themeShade="80"/>
            <w:sz w:val="22"/>
            <w:rPrChange w:id="7425" w:author="tao huang" w:date="2018-10-25T20:47:00Z">
              <w:rPr>
                <w:rFonts w:cs="Times New Roman"/>
                <w:sz w:val="22"/>
              </w:rPr>
            </w:rPrChange>
          </w:rPr>
          <w:t xml:space="preserve">of </w:t>
        </w:r>
      </w:ins>
      <w:r w:rsidRPr="00BE1F97">
        <w:rPr>
          <w:rFonts w:cs="Times New Roman"/>
          <w:color w:val="833C0B" w:themeColor="accent2" w:themeShade="80"/>
          <w:sz w:val="22"/>
          <w:rPrChange w:id="7426" w:author="tao huang" w:date="2018-10-25T20:47:00Z">
            <w:rPr>
              <w:rFonts w:cs="Times New Roman"/>
              <w:sz w:val="22"/>
            </w:rPr>
          </w:rPrChange>
        </w:rPr>
        <w:t>different error measures</w:t>
      </w:r>
    </w:p>
    <w:tbl>
      <w:tblPr>
        <w:tblW w:w="7938" w:type="dxa"/>
        <w:jc w:val="center"/>
        <w:tblLook w:val="04A0" w:firstRow="1" w:lastRow="0" w:firstColumn="1" w:lastColumn="0" w:noHBand="0" w:noVBand="1"/>
      </w:tblPr>
      <w:tblGrid>
        <w:gridCol w:w="2260"/>
        <w:gridCol w:w="960"/>
        <w:gridCol w:w="960"/>
        <w:gridCol w:w="960"/>
        <w:gridCol w:w="1390"/>
        <w:gridCol w:w="1408"/>
      </w:tblGrid>
      <w:tr w:rsidR="00BE1F97" w:rsidRPr="00BE1F97" w:rsidDel="000D30EB" w14:paraId="6C8233BD" w14:textId="5A10E127" w:rsidTr="00AE69AD">
        <w:trPr>
          <w:trHeight w:val="113"/>
          <w:jc w:val="center"/>
          <w:del w:id="7427" w:author="tao huang" w:date="2018-10-25T20:52:00Z"/>
        </w:trPr>
        <w:tc>
          <w:tcPr>
            <w:tcW w:w="2260" w:type="dxa"/>
            <w:tcBorders>
              <w:top w:val="nil"/>
              <w:left w:val="nil"/>
              <w:bottom w:val="nil"/>
              <w:right w:val="nil"/>
            </w:tcBorders>
            <w:shd w:val="clear" w:color="auto" w:fill="auto"/>
            <w:noWrap/>
            <w:vAlign w:val="bottom"/>
            <w:hideMark/>
          </w:tcPr>
          <w:p w14:paraId="286CD461" w14:textId="058A049E" w:rsidR="00971633" w:rsidRPr="00BE1F97" w:rsidDel="000D30EB" w:rsidRDefault="00A371EA">
            <w:pPr>
              <w:spacing w:after="0"/>
              <w:rPr>
                <w:del w:id="7428" w:author="tao huang" w:date="2018-10-25T20:52:00Z"/>
                <w:rFonts w:eastAsia="Times New Roman" w:cs="Times New Roman"/>
                <w:color w:val="833C0B" w:themeColor="accent2" w:themeShade="80"/>
                <w:sz w:val="20"/>
                <w:szCs w:val="24"/>
                <w:rPrChange w:id="7429" w:author="tao huang" w:date="2018-10-25T20:47:00Z">
                  <w:rPr>
                    <w:del w:id="7430" w:author="tao huang" w:date="2018-10-25T20:52:00Z"/>
                    <w:rFonts w:eastAsia="Times New Roman" w:cs="Times New Roman"/>
                    <w:sz w:val="20"/>
                    <w:szCs w:val="24"/>
                  </w:rPr>
                </w:rPrChange>
              </w:rPr>
              <w:pPrChange w:id="7431" w:author="tao huang" w:date="2018-10-25T20:47:00Z">
                <w:pPr>
                  <w:spacing w:after="0" w:line="240" w:lineRule="auto"/>
                </w:pPr>
              </w:pPrChange>
            </w:pPr>
            <w:del w:id="7432" w:author="tao huang" w:date="2018-10-25T20:52:00Z">
              <w:r w:rsidRPr="00BE1F97" w:rsidDel="000D30EB">
                <w:rPr>
                  <w:rFonts w:eastAsia="Times New Roman" w:cs="Times New Roman"/>
                  <w:color w:val="833C0B" w:themeColor="accent2" w:themeShade="80"/>
                  <w:sz w:val="22"/>
                  <w:szCs w:val="24"/>
                  <w:rPrChange w:id="7433" w:author="tao huang" w:date="2018-10-25T20:47:00Z">
                    <w:rPr>
                      <w:rFonts w:eastAsia="Times New Roman" w:cs="Times New Roman"/>
                      <w:sz w:val="22"/>
                      <w:szCs w:val="24"/>
                    </w:rPr>
                  </w:rPrChange>
                </w:rPr>
                <w:delText>Candidate models</w:delText>
              </w:r>
            </w:del>
          </w:p>
        </w:tc>
        <w:tc>
          <w:tcPr>
            <w:tcW w:w="960" w:type="dxa"/>
            <w:tcBorders>
              <w:top w:val="nil"/>
              <w:left w:val="nil"/>
              <w:bottom w:val="nil"/>
              <w:right w:val="nil"/>
            </w:tcBorders>
            <w:shd w:val="clear" w:color="auto" w:fill="auto"/>
            <w:noWrap/>
            <w:vAlign w:val="bottom"/>
            <w:hideMark/>
          </w:tcPr>
          <w:p w14:paraId="721C4FFF" w14:textId="1ADFDC4B" w:rsidR="00971633" w:rsidRPr="00BE1F97" w:rsidDel="000D30EB" w:rsidRDefault="00971633">
            <w:pPr>
              <w:spacing w:after="0"/>
              <w:jc w:val="center"/>
              <w:rPr>
                <w:del w:id="7434" w:author="tao huang" w:date="2018-10-25T20:52:00Z"/>
                <w:rFonts w:eastAsia="Times New Roman" w:cs="Times New Roman"/>
                <w:color w:val="833C0B" w:themeColor="accent2" w:themeShade="80"/>
                <w:sz w:val="22"/>
                <w:rPrChange w:id="7435" w:author="tao huang" w:date="2018-10-25T20:47:00Z">
                  <w:rPr>
                    <w:del w:id="7436" w:author="tao huang" w:date="2018-10-25T20:52:00Z"/>
                    <w:rFonts w:eastAsia="Times New Roman" w:cs="Times New Roman"/>
                    <w:sz w:val="22"/>
                  </w:rPr>
                </w:rPrChange>
              </w:rPr>
              <w:pPrChange w:id="7437" w:author="tao huang" w:date="2018-10-25T20:47:00Z">
                <w:pPr>
                  <w:spacing w:after="0" w:line="240" w:lineRule="auto"/>
                  <w:jc w:val="center"/>
                </w:pPr>
              </w:pPrChange>
            </w:pPr>
            <w:del w:id="7438" w:author="tao huang" w:date="2018-10-25T20:52:00Z">
              <w:r w:rsidRPr="00BE1F97" w:rsidDel="000D30EB">
                <w:rPr>
                  <w:rFonts w:eastAsia="Times New Roman" w:cs="Times New Roman"/>
                  <w:color w:val="833C0B" w:themeColor="accent2" w:themeShade="80"/>
                  <w:sz w:val="22"/>
                  <w:rPrChange w:id="7439" w:author="tao huang" w:date="2018-10-25T20:47:00Z">
                    <w:rPr>
                      <w:rFonts w:eastAsia="Times New Roman" w:cs="Times New Roman"/>
                      <w:sz w:val="22"/>
                    </w:rPr>
                  </w:rPrChange>
                </w:rPr>
                <w:delText>MAE</w:delText>
              </w:r>
            </w:del>
          </w:p>
        </w:tc>
        <w:tc>
          <w:tcPr>
            <w:tcW w:w="960" w:type="dxa"/>
            <w:tcBorders>
              <w:top w:val="nil"/>
              <w:left w:val="nil"/>
              <w:bottom w:val="nil"/>
              <w:right w:val="nil"/>
            </w:tcBorders>
            <w:shd w:val="clear" w:color="auto" w:fill="auto"/>
            <w:noWrap/>
            <w:vAlign w:val="bottom"/>
            <w:hideMark/>
          </w:tcPr>
          <w:p w14:paraId="4335E3C5" w14:textId="1912FA3F" w:rsidR="00971633" w:rsidRPr="00BE1F97" w:rsidDel="000D30EB" w:rsidRDefault="00971633">
            <w:pPr>
              <w:spacing w:after="0"/>
              <w:jc w:val="center"/>
              <w:rPr>
                <w:del w:id="7440" w:author="tao huang" w:date="2018-10-25T20:52:00Z"/>
                <w:rFonts w:eastAsia="Times New Roman" w:cs="Times New Roman"/>
                <w:color w:val="833C0B" w:themeColor="accent2" w:themeShade="80"/>
                <w:sz w:val="22"/>
                <w:rPrChange w:id="7441" w:author="tao huang" w:date="2018-10-25T20:47:00Z">
                  <w:rPr>
                    <w:del w:id="7442" w:author="tao huang" w:date="2018-10-25T20:52:00Z"/>
                    <w:rFonts w:eastAsia="Times New Roman" w:cs="Times New Roman"/>
                    <w:sz w:val="22"/>
                  </w:rPr>
                </w:rPrChange>
              </w:rPr>
              <w:pPrChange w:id="7443" w:author="tao huang" w:date="2018-10-25T20:47:00Z">
                <w:pPr>
                  <w:spacing w:after="0" w:line="240" w:lineRule="auto"/>
                  <w:jc w:val="center"/>
                </w:pPr>
              </w:pPrChange>
            </w:pPr>
            <w:del w:id="7444" w:author="tao huang" w:date="2018-10-25T20:52:00Z">
              <w:r w:rsidRPr="00BE1F97" w:rsidDel="000D30EB">
                <w:rPr>
                  <w:rFonts w:eastAsia="Times New Roman" w:cs="Times New Roman"/>
                  <w:color w:val="833C0B" w:themeColor="accent2" w:themeShade="80"/>
                  <w:sz w:val="22"/>
                  <w:rPrChange w:id="7445" w:author="tao huang" w:date="2018-10-25T20:47:00Z">
                    <w:rPr>
                      <w:rFonts w:eastAsia="Times New Roman" w:cs="Times New Roman"/>
                      <w:sz w:val="22"/>
                    </w:rPr>
                  </w:rPrChange>
                </w:rPr>
                <w:delText>SMAPE</w:delText>
              </w:r>
            </w:del>
          </w:p>
        </w:tc>
        <w:tc>
          <w:tcPr>
            <w:tcW w:w="960" w:type="dxa"/>
            <w:tcBorders>
              <w:top w:val="nil"/>
              <w:left w:val="nil"/>
              <w:bottom w:val="nil"/>
              <w:right w:val="nil"/>
            </w:tcBorders>
            <w:shd w:val="clear" w:color="auto" w:fill="auto"/>
            <w:noWrap/>
            <w:vAlign w:val="bottom"/>
            <w:hideMark/>
          </w:tcPr>
          <w:p w14:paraId="056FD968" w14:textId="081703EE" w:rsidR="00971633" w:rsidRPr="00BE1F97" w:rsidDel="000D30EB" w:rsidRDefault="00971633">
            <w:pPr>
              <w:spacing w:after="0"/>
              <w:jc w:val="center"/>
              <w:rPr>
                <w:del w:id="7446" w:author="tao huang" w:date="2018-10-25T20:52:00Z"/>
                <w:rFonts w:eastAsia="Times New Roman" w:cs="Times New Roman"/>
                <w:color w:val="833C0B" w:themeColor="accent2" w:themeShade="80"/>
                <w:sz w:val="22"/>
                <w:rPrChange w:id="7447" w:author="tao huang" w:date="2018-10-25T20:47:00Z">
                  <w:rPr>
                    <w:del w:id="7448" w:author="tao huang" w:date="2018-10-25T20:52:00Z"/>
                    <w:rFonts w:eastAsia="Times New Roman" w:cs="Times New Roman"/>
                    <w:sz w:val="22"/>
                  </w:rPr>
                </w:rPrChange>
              </w:rPr>
              <w:pPrChange w:id="7449" w:author="tao huang" w:date="2018-10-25T20:47:00Z">
                <w:pPr>
                  <w:spacing w:after="0" w:line="240" w:lineRule="auto"/>
                  <w:jc w:val="center"/>
                </w:pPr>
              </w:pPrChange>
            </w:pPr>
            <w:del w:id="7450" w:author="tao huang" w:date="2018-10-25T20:52:00Z">
              <w:r w:rsidRPr="00BE1F97" w:rsidDel="000D30EB">
                <w:rPr>
                  <w:rFonts w:eastAsia="Times New Roman" w:cs="Times New Roman"/>
                  <w:color w:val="833C0B" w:themeColor="accent2" w:themeShade="80"/>
                  <w:sz w:val="22"/>
                  <w:rPrChange w:id="7451" w:author="tao huang" w:date="2018-10-25T20:47:00Z">
                    <w:rPr>
                      <w:rFonts w:eastAsia="Times New Roman" w:cs="Times New Roman"/>
                      <w:sz w:val="22"/>
                    </w:rPr>
                  </w:rPrChange>
                </w:rPr>
                <w:delText>MASE</w:delText>
              </w:r>
            </w:del>
          </w:p>
        </w:tc>
        <w:tc>
          <w:tcPr>
            <w:tcW w:w="1390" w:type="dxa"/>
            <w:tcBorders>
              <w:top w:val="nil"/>
              <w:left w:val="nil"/>
              <w:bottom w:val="nil"/>
              <w:right w:val="nil"/>
            </w:tcBorders>
            <w:shd w:val="clear" w:color="auto" w:fill="auto"/>
            <w:noWrap/>
            <w:vAlign w:val="bottom"/>
            <w:hideMark/>
          </w:tcPr>
          <w:p w14:paraId="2EF42048" w14:textId="75FE680C" w:rsidR="00971633" w:rsidRPr="00BE1F97" w:rsidDel="000D30EB" w:rsidRDefault="00971633">
            <w:pPr>
              <w:spacing w:after="0"/>
              <w:jc w:val="center"/>
              <w:rPr>
                <w:del w:id="7452" w:author="tao huang" w:date="2018-10-25T20:52:00Z"/>
                <w:rFonts w:eastAsia="Times New Roman" w:cs="Times New Roman"/>
                <w:color w:val="833C0B" w:themeColor="accent2" w:themeShade="80"/>
                <w:sz w:val="22"/>
                <w:rPrChange w:id="7453" w:author="tao huang" w:date="2018-10-25T20:47:00Z">
                  <w:rPr>
                    <w:del w:id="7454" w:author="tao huang" w:date="2018-10-25T20:52:00Z"/>
                    <w:rFonts w:eastAsia="Times New Roman" w:cs="Times New Roman"/>
                    <w:sz w:val="22"/>
                  </w:rPr>
                </w:rPrChange>
              </w:rPr>
              <w:pPrChange w:id="7455" w:author="tao huang" w:date="2018-10-25T20:47:00Z">
                <w:pPr>
                  <w:spacing w:after="0" w:line="240" w:lineRule="auto"/>
                  <w:jc w:val="center"/>
                </w:pPr>
              </w:pPrChange>
            </w:pPr>
            <w:del w:id="7456" w:author="tao huang" w:date="2018-10-25T20:52:00Z">
              <w:r w:rsidRPr="00BE1F97" w:rsidDel="000D30EB">
                <w:rPr>
                  <w:rFonts w:eastAsia="Times New Roman" w:cs="Times New Roman"/>
                  <w:color w:val="833C0B" w:themeColor="accent2" w:themeShade="80"/>
                  <w:sz w:val="22"/>
                  <w:rPrChange w:id="7457" w:author="tao huang" w:date="2018-10-25T20:47:00Z">
                    <w:rPr>
                      <w:rFonts w:eastAsia="Times New Roman" w:cs="Times New Roman"/>
                      <w:sz w:val="22"/>
                    </w:rPr>
                  </w:rPrChange>
                </w:rPr>
                <w:delText>AvgRelMAE</w:delText>
              </w:r>
            </w:del>
          </w:p>
        </w:tc>
        <w:tc>
          <w:tcPr>
            <w:tcW w:w="1408" w:type="dxa"/>
            <w:tcBorders>
              <w:top w:val="nil"/>
              <w:left w:val="nil"/>
              <w:bottom w:val="nil"/>
              <w:right w:val="nil"/>
            </w:tcBorders>
            <w:shd w:val="clear" w:color="auto" w:fill="auto"/>
            <w:noWrap/>
            <w:vAlign w:val="bottom"/>
            <w:hideMark/>
          </w:tcPr>
          <w:p w14:paraId="66873828" w14:textId="2EB46845" w:rsidR="00971633" w:rsidRPr="00BE1F97" w:rsidDel="000D30EB" w:rsidRDefault="00971633">
            <w:pPr>
              <w:spacing w:after="0"/>
              <w:jc w:val="center"/>
              <w:rPr>
                <w:del w:id="7458" w:author="tao huang" w:date="2018-10-25T20:52:00Z"/>
                <w:rFonts w:eastAsia="Times New Roman" w:cs="Times New Roman"/>
                <w:color w:val="833C0B" w:themeColor="accent2" w:themeShade="80"/>
                <w:sz w:val="22"/>
                <w:rPrChange w:id="7459" w:author="tao huang" w:date="2018-10-25T20:47:00Z">
                  <w:rPr>
                    <w:del w:id="7460" w:author="tao huang" w:date="2018-10-25T20:52:00Z"/>
                    <w:rFonts w:eastAsia="Times New Roman" w:cs="Times New Roman"/>
                    <w:sz w:val="22"/>
                  </w:rPr>
                </w:rPrChange>
              </w:rPr>
              <w:pPrChange w:id="7461" w:author="tao huang" w:date="2018-10-25T20:47:00Z">
                <w:pPr>
                  <w:spacing w:after="0" w:line="240" w:lineRule="auto"/>
                  <w:jc w:val="center"/>
                </w:pPr>
              </w:pPrChange>
            </w:pPr>
            <w:del w:id="7462" w:author="tao huang" w:date="2018-10-25T20:52:00Z">
              <w:r w:rsidRPr="00BE1F97" w:rsidDel="000D30EB">
                <w:rPr>
                  <w:rFonts w:eastAsia="Times New Roman" w:cs="Times New Roman"/>
                  <w:color w:val="833C0B" w:themeColor="accent2" w:themeShade="80"/>
                  <w:sz w:val="22"/>
                  <w:rPrChange w:id="7463" w:author="tao huang" w:date="2018-10-25T20:47:00Z">
                    <w:rPr>
                      <w:rFonts w:eastAsia="Times New Roman" w:cs="Times New Roman"/>
                      <w:sz w:val="22"/>
                    </w:rPr>
                  </w:rPrChange>
                </w:rPr>
                <w:delText>scaled MSE</w:delText>
              </w:r>
            </w:del>
          </w:p>
        </w:tc>
      </w:tr>
      <w:tr w:rsidR="00971633" w:rsidRPr="00BE1F97" w:rsidDel="00BE1F97" w14:paraId="54CBBF0D" w14:textId="35150E40" w:rsidTr="00AE69AD">
        <w:trPr>
          <w:trHeight w:val="113"/>
          <w:jc w:val="center"/>
          <w:del w:id="7464" w:author="tao huang" w:date="2018-10-25T20:47:00Z"/>
        </w:trPr>
        <w:tc>
          <w:tcPr>
            <w:tcW w:w="2260" w:type="dxa"/>
            <w:tcBorders>
              <w:top w:val="nil"/>
              <w:left w:val="nil"/>
              <w:bottom w:val="nil"/>
              <w:right w:val="nil"/>
            </w:tcBorders>
            <w:shd w:val="clear" w:color="auto" w:fill="auto"/>
            <w:noWrap/>
            <w:vAlign w:val="bottom"/>
            <w:hideMark/>
          </w:tcPr>
          <w:p w14:paraId="5A07D85D" w14:textId="6323ED97" w:rsidR="00971633" w:rsidRPr="00BE1F97" w:rsidDel="00BE1F97" w:rsidRDefault="00971633">
            <w:pPr>
              <w:spacing w:after="0"/>
              <w:rPr>
                <w:del w:id="7465" w:author="tao huang" w:date="2018-10-25T20:47:00Z"/>
                <w:rFonts w:eastAsia="Times New Roman" w:cs="Times New Roman"/>
                <w:color w:val="833C0B" w:themeColor="accent2" w:themeShade="80"/>
                <w:sz w:val="22"/>
                <w:rPrChange w:id="7466" w:author="tao huang" w:date="2018-10-25T20:47:00Z">
                  <w:rPr>
                    <w:del w:id="7467" w:author="tao huang" w:date="2018-10-25T20:47:00Z"/>
                    <w:rFonts w:eastAsia="Times New Roman" w:cs="Times New Roman"/>
                    <w:sz w:val="22"/>
                  </w:rPr>
                </w:rPrChange>
              </w:rPr>
              <w:pPrChange w:id="7468" w:author="tao huang" w:date="2018-10-25T20:47:00Z">
                <w:pPr>
                  <w:spacing w:after="0" w:line="240" w:lineRule="auto"/>
                </w:pPr>
              </w:pPrChange>
            </w:pPr>
            <w:del w:id="7469" w:author="tao huang" w:date="2018-10-25T20:47:00Z">
              <w:r w:rsidRPr="00BE1F97" w:rsidDel="00BE1F97">
                <w:rPr>
                  <w:rFonts w:eastAsia="Times New Roman" w:cs="Times New Roman"/>
                  <w:color w:val="833C0B" w:themeColor="accent2" w:themeShade="80"/>
                  <w:sz w:val="22"/>
                  <w:rPrChange w:id="7470" w:author="tao huang" w:date="2018-10-25T20:47:00Z">
                    <w:rPr>
                      <w:rFonts w:eastAsia="Times New Roman" w:cs="Times New Roman"/>
                      <w:sz w:val="22"/>
                    </w:rPr>
                  </w:rPrChange>
                </w:rPr>
                <w:delText>ADL-own-EWC</w:delText>
              </w:r>
            </w:del>
          </w:p>
        </w:tc>
        <w:tc>
          <w:tcPr>
            <w:tcW w:w="960" w:type="dxa"/>
            <w:tcBorders>
              <w:top w:val="nil"/>
              <w:left w:val="nil"/>
              <w:bottom w:val="nil"/>
              <w:right w:val="nil"/>
            </w:tcBorders>
            <w:shd w:val="clear" w:color="auto" w:fill="auto"/>
            <w:noWrap/>
            <w:vAlign w:val="bottom"/>
            <w:hideMark/>
          </w:tcPr>
          <w:p w14:paraId="7A04479D" w14:textId="745E9B69" w:rsidR="00971633" w:rsidRPr="00BE1F97" w:rsidDel="00BE1F97" w:rsidRDefault="00971633">
            <w:pPr>
              <w:spacing w:after="0"/>
              <w:jc w:val="center"/>
              <w:rPr>
                <w:del w:id="7471" w:author="tao huang" w:date="2018-10-25T20:47:00Z"/>
                <w:rFonts w:eastAsia="Times New Roman" w:cs="Times New Roman"/>
                <w:color w:val="833C0B" w:themeColor="accent2" w:themeShade="80"/>
                <w:sz w:val="22"/>
                <w:rPrChange w:id="7472" w:author="tao huang" w:date="2018-10-25T20:47:00Z">
                  <w:rPr>
                    <w:del w:id="7473" w:author="tao huang" w:date="2018-10-25T20:47:00Z"/>
                    <w:rFonts w:eastAsia="Times New Roman" w:cs="Times New Roman"/>
                    <w:sz w:val="22"/>
                  </w:rPr>
                </w:rPrChange>
              </w:rPr>
              <w:pPrChange w:id="7474" w:author="tao huang" w:date="2018-10-25T20:47:00Z">
                <w:pPr>
                  <w:spacing w:after="0" w:line="240" w:lineRule="auto"/>
                  <w:jc w:val="center"/>
                </w:pPr>
              </w:pPrChange>
            </w:pPr>
            <w:del w:id="7475" w:author="tao huang" w:date="2018-10-25T20:47:00Z">
              <w:r w:rsidRPr="00BE1F97" w:rsidDel="00BE1F97">
                <w:rPr>
                  <w:rFonts w:eastAsia="Times New Roman" w:cs="Times New Roman"/>
                  <w:color w:val="833C0B" w:themeColor="accent2" w:themeShade="80"/>
                  <w:sz w:val="22"/>
                  <w:rPrChange w:id="7476" w:author="tao huang" w:date="2018-10-25T20:47:00Z">
                    <w:rPr>
                      <w:rFonts w:eastAsia="Times New Roman" w:cs="Times New Roman"/>
                      <w:sz w:val="22"/>
                    </w:rPr>
                  </w:rPrChange>
                </w:rPr>
                <w:delText>-31.6%</w:delText>
              </w:r>
            </w:del>
          </w:p>
        </w:tc>
        <w:tc>
          <w:tcPr>
            <w:tcW w:w="960" w:type="dxa"/>
            <w:tcBorders>
              <w:top w:val="nil"/>
              <w:left w:val="nil"/>
              <w:bottom w:val="nil"/>
              <w:right w:val="nil"/>
            </w:tcBorders>
            <w:shd w:val="clear" w:color="auto" w:fill="auto"/>
            <w:noWrap/>
            <w:vAlign w:val="bottom"/>
            <w:hideMark/>
          </w:tcPr>
          <w:p w14:paraId="113C5E74" w14:textId="6C7CF803" w:rsidR="00971633" w:rsidRPr="00BE1F97" w:rsidDel="00BE1F97" w:rsidRDefault="00971633">
            <w:pPr>
              <w:spacing w:after="0"/>
              <w:jc w:val="center"/>
              <w:rPr>
                <w:del w:id="7477" w:author="tao huang" w:date="2018-10-25T20:47:00Z"/>
                <w:rFonts w:eastAsia="Times New Roman" w:cs="Times New Roman"/>
                <w:color w:val="833C0B" w:themeColor="accent2" w:themeShade="80"/>
                <w:sz w:val="22"/>
                <w:rPrChange w:id="7478" w:author="tao huang" w:date="2018-10-25T20:47:00Z">
                  <w:rPr>
                    <w:del w:id="7479" w:author="tao huang" w:date="2018-10-25T20:47:00Z"/>
                    <w:rFonts w:eastAsia="Times New Roman" w:cs="Times New Roman"/>
                    <w:sz w:val="22"/>
                  </w:rPr>
                </w:rPrChange>
              </w:rPr>
              <w:pPrChange w:id="7480" w:author="tao huang" w:date="2018-10-25T20:47:00Z">
                <w:pPr>
                  <w:spacing w:after="0" w:line="240" w:lineRule="auto"/>
                  <w:jc w:val="center"/>
                </w:pPr>
              </w:pPrChange>
            </w:pPr>
            <w:del w:id="7481" w:author="tao huang" w:date="2018-10-25T20:47:00Z">
              <w:r w:rsidRPr="00BE1F97" w:rsidDel="00BE1F97">
                <w:rPr>
                  <w:rFonts w:eastAsia="Times New Roman" w:cs="Times New Roman"/>
                  <w:color w:val="833C0B" w:themeColor="accent2" w:themeShade="80"/>
                  <w:sz w:val="22"/>
                  <w:rPrChange w:id="7482" w:author="tao huang" w:date="2018-10-25T20:47:00Z">
                    <w:rPr>
                      <w:rFonts w:eastAsia="Times New Roman" w:cs="Times New Roman"/>
                      <w:sz w:val="22"/>
                    </w:rPr>
                  </w:rPrChange>
                </w:rPr>
                <w:delText>-13.4%</w:delText>
              </w:r>
            </w:del>
          </w:p>
        </w:tc>
        <w:tc>
          <w:tcPr>
            <w:tcW w:w="960" w:type="dxa"/>
            <w:tcBorders>
              <w:top w:val="nil"/>
              <w:left w:val="nil"/>
              <w:bottom w:val="nil"/>
              <w:right w:val="nil"/>
            </w:tcBorders>
            <w:shd w:val="clear" w:color="auto" w:fill="auto"/>
            <w:noWrap/>
            <w:vAlign w:val="bottom"/>
            <w:hideMark/>
          </w:tcPr>
          <w:p w14:paraId="54004AE7" w14:textId="11438873" w:rsidR="00971633" w:rsidRPr="00BE1F97" w:rsidDel="00BE1F97" w:rsidRDefault="00971633">
            <w:pPr>
              <w:spacing w:after="0"/>
              <w:jc w:val="center"/>
              <w:rPr>
                <w:del w:id="7483" w:author="tao huang" w:date="2018-10-25T20:47:00Z"/>
                <w:rFonts w:eastAsia="Times New Roman" w:cs="Times New Roman"/>
                <w:color w:val="833C0B" w:themeColor="accent2" w:themeShade="80"/>
                <w:sz w:val="22"/>
                <w:rPrChange w:id="7484" w:author="tao huang" w:date="2018-10-25T20:47:00Z">
                  <w:rPr>
                    <w:del w:id="7485" w:author="tao huang" w:date="2018-10-25T20:47:00Z"/>
                    <w:rFonts w:eastAsia="Times New Roman" w:cs="Times New Roman"/>
                    <w:sz w:val="22"/>
                  </w:rPr>
                </w:rPrChange>
              </w:rPr>
              <w:pPrChange w:id="7486" w:author="tao huang" w:date="2018-10-25T20:47:00Z">
                <w:pPr>
                  <w:spacing w:after="0" w:line="240" w:lineRule="auto"/>
                  <w:jc w:val="center"/>
                </w:pPr>
              </w:pPrChange>
            </w:pPr>
            <w:del w:id="7487" w:author="tao huang" w:date="2018-10-25T20:47:00Z">
              <w:r w:rsidRPr="00BE1F97" w:rsidDel="00BE1F97">
                <w:rPr>
                  <w:rFonts w:eastAsia="Times New Roman" w:cs="Times New Roman"/>
                  <w:color w:val="833C0B" w:themeColor="accent2" w:themeShade="80"/>
                  <w:sz w:val="22"/>
                  <w:rPrChange w:id="7488" w:author="tao huang" w:date="2018-10-25T20:47:00Z">
                    <w:rPr>
                      <w:rFonts w:eastAsia="Times New Roman" w:cs="Times New Roman"/>
                      <w:sz w:val="22"/>
                    </w:rPr>
                  </w:rPrChange>
                </w:rPr>
                <w:delText>-10.2%</w:delText>
              </w:r>
            </w:del>
          </w:p>
        </w:tc>
        <w:tc>
          <w:tcPr>
            <w:tcW w:w="1390" w:type="dxa"/>
            <w:tcBorders>
              <w:top w:val="nil"/>
              <w:left w:val="nil"/>
              <w:bottom w:val="nil"/>
              <w:right w:val="nil"/>
            </w:tcBorders>
            <w:shd w:val="clear" w:color="auto" w:fill="auto"/>
            <w:noWrap/>
            <w:vAlign w:val="bottom"/>
            <w:hideMark/>
          </w:tcPr>
          <w:p w14:paraId="2A4653B0" w14:textId="66D652E8" w:rsidR="00971633" w:rsidRPr="00BE1F97" w:rsidDel="00BE1F97" w:rsidRDefault="00971633">
            <w:pPr>
              <w:spacing w:after="0"/>
              <w:jc w:val="center"/>
              <w:rPr>
                <w:del w:id="7489" w:author="tao huang" w:date="2018-10-25T20:47:00Z"/>
                <w:rFonts w:eastAsia="Times New Roman" w:cs="Times New Roman"/>
                <w:color w:val="833C0B" w:themeColor="accent2" w:themeShade="80"/>
                <w:sz w:val="22"/>
                <w:rPrChange w:id="7490" w:author="tao huang" w:date="2018-10-25T20:47:00Z">
                  <w:rPr>
                    <w:del w:id="7491" w:author="tao huang" w:date="2018-10-25T20:47:00Z"/>
                    <w:rFonts w:eastAsia="Times New Roman" w:cs="Times New Roman"/>
                    <w:sz w:val="22"/>
                  </w:rPr>
                </w:rPrChange>
              </w:rPr>
              <w:pPrChange w:id="7492" w:author="tao huang" w:date="2018-10-25T20:47:00Z">
                <w:pPr>
                  <w:spacing w:after="0" w:line="240" w:lineRule="auto"/>
                  <w:jc w:val="center"/>
                </w:pPr>
              </w:pPrChange>
            </w:pPr>
            <w:del w:id="7493" w:author="tao huang" w:date="2018-10-25T20:47:00Z">
              <w:r w:rsidRPr="00BE1F97" w:rsidDel="00BE1F97">
                <w:rPr>
                  <w:rFonts w:eastAsia="Times New Roman" w:cs="Times New Roman"/>
                  <w:color w:val="833C0B" w:themeColor="accent2" w:themeShade="80"/>
                  <w:sz w:val="22"/>
                  <w:rPrChange w:id="7494" w:author="tao huang" w:date="2018-10-25T20:47:00Z">
                    <w:rPr>
                      <w:rFonts w:eastAsia="Times New Roman" w:cs="Times New Roman"/>
                      <w:sz w:val="22"/>
                    </w:rPr>
                  </w:rPrChange>
                </w:rPr>
                <w:delText>-13.0%</w:delText>
              </w:r>
            </w:del>
          </w:p>
        </w:tc>
        <w:tc>
          <w:tcPr>
            <w:tcW w:w="1408" w:type="dxa"/>
            <w:tcBorders>
              <w:top w:val="nil"/>
              <w:left w:val="nil"/>
              <w:bottom w:val="nil"/>
              <w:right w:val="nil"/>
            </w:tcBorders>
            <w:shd w:val="clear" w:color="auto" w:fill="auto"/>
            <w:noWrap/>
            <w:vAlign w:val="bottom"/>
            <w:hideMark/>
          </w:tcPr>
          <w:p w14:paraId="6705639F" w14:textId="473771C9" w:rsidR="00971633" w:rsidRPr="00BE1F97" w:rsidDel="00BE1F97" w:rsidRDefault="00971633">
            <w:pPr>
              <w:spacing w:after="0"/>
              <w:jc w:val="center"/>
              <w:rPr>
                <w:del w:id="7495" w:author="tao huang" w:date="2018-10-25T20:47:00Z"/>
                <w:rFonts w:eastAsia="Times New Roman" w:cs="Times New Roman"/>
                <w:color w:val="833C0B" w:themeColor="accent2" w:themeShade="80"/>
                <w:sz w:val="22"/>
                <w:rPrChange w:id="7496" w:author="tao huang" w:date="2018-10-25T20:47:00Z">
                  <w:rPr>
                    <w:del w:id="7497" w:author="tao huang" w:date="2018-10-25T20:47:00Z"/>
                    <w:rFonts w:eastAsia="Times New Roman" w:cs="Times New Roman"/>
                    <w:sz w:val="22"/>
                  </w:rPr>
                </w:rPrChange>
              </w:rPr>
              <w:pPrChange w:id="7498" w:author="tao huang" w:date="2018-10-25T20:47:00Z">
                <w:pPr>
                  <w:spacing w:after="0" w:line="240" w:lineRule="auto"/>
                  <w:jc w:val="center"/>
                </w:pPr>
              </w:pPrChange>
            </w:pPr>
            <w:del w:id="7499" w:author="tao huang" w:date="2018-10-25T20:47:00Z">
              <w:r w:rsidRPr="00BE1F97" w:rsidDel="00BE1F97">
                <w:rPr>
                  <w:rFonts w:eastAsia="Times New Roman" w:cs="Times New Roman"/>
                  <w:color w:val="833C0B" w:themeColor="accent2" w:themeShade="80"/>
                  <w:sz w:val="22"/>
                  <w:rPrChange w:id="7500" w:author="tao huang" w:date="2018-10-25T20:47:00Z">
                    <w:rPr>
                      <w:rFonts w:eastAsia="Times New Roman" w:cs="Times New Roman"/>
                      <w:sz w:val="22"/>
                    </w:rPr>
                  </w:rPrChange>
                </w:rPr>
                <w:delText>-29.7%</w:delText>
              </w:r>
            </w:del>
          </w:p>
        </w:tc>
      </w:tr>
      <w:tr w:rsidR="00971633" w:rsidRPr="00BE1F97" w:rsidDel="00BE1F97" w14:paraId="1E0DA5E6" w14:textId="325433EB" w:rsidTr="00AE69AD">
        <w:trPr>
          <w:trHeight w:val="113"/>
          <w:jc w:val="center"/>
          <w:del w:id="7501" w:author="tao huang" w:date="2018-10-25T20:47:00Z"/>
        </w:trPr>
        <w:tc>
          <w:tcPr>
            <w:tcW w:w="2260" w:type="dxa"/>
            <w:tcBorders>
              <w:top w:val="nil"/>
              <w:left w:val="nil"/>
              <w:bottom w:val="nil"/>
              <w:right w:val="nil"/>
            </w:tcBorders>
            <w:shd w:val="clear" w:color="auto" w:fill="auto"/>
            <w:noWrap/>
            <w:vAlign w:val="bottom"/>
            <w:hideMark/>
          </w:tcPr>
          <w:p w14:paraId="276D2BF8" w14:textId="03D08C1D" w:rsidR="00971633" w:rsidRPr="00BE1F97" w:rsidDel="00BE1F97" w:rsidRDefault="00971633">
            <w:pPr>
              <w:spacing w:after="0"/>
              <w:rPr>
                <w:del w:id="7502" w:author="tao huang" w:date="2018-10-25T20:47:00Z"/>
                <w:rFonts w:eastAsia="Times New Roman" w:cs="Times New Roman"/>
                <w:color w:val="833C0B" w:themeColor="accent2" w:themeShade="80"/>
                <w:sz w:val="22"/>
                <w:rPrChange w:id="7503" w:author="tao huang" w:date="2018-10-25T20:47:00Z">
                  <w:rPr>
                    <w:del w:id="7504" w:author="tao huang" w:date="2018-10-25T20:47:00Z"/>
                    <w:rFonts w:eastAsia="Times New Roman" w:cs="Times New Roman"/>
                    <w:sz w:val="22"/>
                  </w:rPr>
                </w:rPrChange>
              </w:rPr>
              <w:pPrChange w:id="7505" w:author="tao huang" w:date="2018-10-25T20:47:00Z">
                <w:pPr>
                  <w:spacing w:after="0" w:line="240" w:lineRule="auto"/>
                </w:pPr>
              </w:pPrChange>
            </w:pPr>
            <w:del w:id="7506" w:author="tao huang" w:date="2018-10-25T20:47:00Z">
              <w:r w:rsidRPr="00BE1F97" w:rsidDel="00BE1F97">
                <w:rPr>
                  <w:rFonts w:eastAsia="Times New Roman" w:cs="Times New Roman"/>
                  <w:color w:val="833C0B" w:themeColor="accent2" w:themeShade="80"/>
                  <w:sz w:val="22"/>
                  <w:rPrChange w:id="7507" w:author="tao huang" w:date="2018-10-25T20:47:00Z">
                    <w:rPr>
                      <w:rFonts w:eastAsia="Times New Roman" w:cs="Times New Roman"/>
                      <w:sz w:val="22"/>
                    </w:rPr>
                  </w:rPrChange>
                </w:rPr>
                <w:delText>ADL-own-IC</w:delText>
              </w:r>
            </w:del>
          </w:p>
        </w:tc>
        <w:tc>
          <w:tcPr>
            <w:tcW w:w="960" w:type="dxa"/>
            <w:tcBorders>
              <w:top w:val="nil"/>
              <w:left w:val="nil"/>
              <w:bottom w:val="nil"/>
              <w:right w:val="nil"/>
            </w:tcBorders>
            <w:shd w:val="clear" w:color="auto" w:fill="auto"/>
            <w:noWrap/>
            <w:vAlign w:val="bottom"/>
            <w:hideMark/>
          </w:tcPr>
          <w:p w14:paraId="223C7F32" w14:textId="729BE65C" w:rsidR="00971633" w:rsidRPr="00BE1F97" w:rsidDel="00BE1F97" w:rsidRDefault="00971633">
            <w:pPr>
              <w:spacing w:after="0"/>
              <w:jc w:val="center"/>
              <w:rPr>
                <w:del w:id="7508" w:author="tao huang" w:date="2018-10-25T20:47:00Z"/>
                <w:rFonts w:eastAsia="Times New Roman" w:cs="Times New Roman"/>
                <w:color w:val="833C0B" w:themeColor="accent2" w:themeShade="80"/>
                <w:sz w:val="22"/>
                <w:rPrChange w:id="7509" w:author="tao huang" w:date="2018-10-25T20:47:00Z">
                  <w:rPr>
                    <w:del w:id="7510" w:author="tao huang" w:date="2018-10-25T20:47:00Z"/>
                    <w:rFonts w:eastAsia="Times New Roman" w:cs="Times New Roman"/>
                    <w:sz w:val="22"/>
                  </w:rPr>
                </w:rPrChange>
              </w:rPr>
              <w:pPrChange w:id="7511" w:author="tao huang" w:date="2018-10-25T20:47:00Z">
                <w:pPr>
                  <w:spacing w:after="0" w:line="240" w:lineRule="auto"/>
                  <w:jc w:val="center"/>
                </w:pPr>
              </w:pPrChange>
            </w:pPr>
            <w:del w:id="7512" w:author="tao huang" w:date="2018-10-25T20:47:00Z">
              <w:r w:rsidRPr="00BE1F97" w:rsidDel="00BE1F97">
                <w:rPr>
                  <w:rFonts w:eastAsia="Times New Roman" w:cs="Times New Roman"/>
                  <w:color w:val="833C0B" w:themeColor="accent2" w:themeShade="80"/>
                  <w:sz w:val="22"/>
                  <w:rPrChange w:id="7513" w:author="tao huang" w:date="2018-10-25T20:47:00Z">
                    <w:rPr>
                      <w:rFonts w:eastAsia="Times New Roman" w:cs="Times New Roman"/>
                      <w:sz w:val="22"/>
                    </w:rPr>
                  </w:rPrChange>
                </w:rPr>
                <w:delText>-29.2%</w:delText>
              </w:r>
            </w:del>
          </w:p>
        </w:tc>
        <w:tc>
          <w:tcPr>
            <w:tcW w:w="960" w:type="dxa"/>
            <w:tcBorders>
              <w:top w:val="nil"/>
              <w:left w:val="nil"/>
              <w:bottom w:val="nil"/>
              <w:right w:val="nil"/>
            </w:tcBorders>
            <w:shd w:val="clear" w:color="auto" w:fill="auto"/>
            <w:noWrap/>
            <w:vAlign w:val="bottom"/>
            <w:hideMark/>
          </w:tcPr>
          <w:p w14:paraId="05E85A30" w14:textId="61E14F9B" w:rsidR="00971633" w:rsidRPr="00BE1F97" w:rsidDel="00BE1F97" w:rsidRDefault="00971633">
            <w:pPr>
              <w:spacing w:after="0"/>
              <w:jc w:val="center"/>
              <w:rPr>
                <w:del w:id="7514" w:author="tao huang" w:date="2018-10-25T20:47:00Z"/>
                <w:rFonts w:eastAsia="Times New Roman" w:cs="Times New Roman"/>
                <w:color w:val="833C0B" w:themeColor="accent2" w:themeShade="80"/>
                <w:sz w:val="22"/>
                <w:rPrChange w:id="7515" w:author="tao huang" w:date="2018-10-25T20:47:00Z">
                  <w:rPr>
                    <w:del w:id="7516" w:author="tao huang" w:date="2018-10-25T20:47:00Z"/>
                    <w:rFonts w:eastAsia="Times New Roman" w:cs="Times New Roman"/>
                    <w:sz w:val="22"/>
                  </w:rPr>
                </w:rPrChange>
              </w:rPr>
              <w:pPrChange w:id="7517" w:author="tao huang" w:date="2018-10-25T20:47:00Z">
                <w:pPr>
                  <w:spacing w:after="0" w:line="240" w:lineRule="auto"/>
                  <w:jc w:val="center"/>
                </w:pPr>
              </w:pPrChange>
            </w:pPr>
            <w:del w:id="7518" w:author="tao huang" w:date="2018-10-25T20:47:00Z">
              <w:r w:rsidRPr="00BE1F97" w:rsidDel="00BE1F97">
                <w:rPr>
                  <w:rFonts w:eastAsia="Times New Roman" w:cs="Times New Roman"/>
                  <w:color w:val="833C0B" w:themeColor="accent2" w:themeShade="80"/>
                  <w:sz w:val="22"/>
                  <w:rPrChange w:id="7519" w:author="tao huang" w:date="2018-10-25T20:47:00Z">
                    <w:rPr>
                      <w:rFonts w:eastAsia="Times New Roman" w:cs="Times New Roman"/>
                      <w:sz w:val="22"/>
                    </w:rPr>
                  </w:rPrChange>
                </w:rPr>
                <w:delText>-13.3%</w:delText>
              </w:r>
            </w:del>
          </w:p>
        </w:tc>
        <w:tc>
          <w:tcPr>
            <w:tcW w:w="960" w:type="dxa"/>
            <w:tcBorders>
              <w:top w:val="nil"/>
              <w:left w:val="nil"/>
              <w:bottom w:val="nil"/>
              <w:right w:val="nil"/>
            </w:tcBorders>
            <w:shd w:val="clear" w:color="auto" w:fill="auto"/>
            <w:noWrap/>
            <w:vAlign w:val="bottom"/>
            <w:hideMark/>
          </w:tcPr>
          <w:p w14:paraId="3DD89FAE" w14:textId="1BB7D4A3" w:rsidR="00971633" w:rsidRPr="00BE1F97" w:rsidDel="00BE1F97" w:rsidRDefault="00971633">
            <w:pPr>
              <w:spacing w:after="0"/>
              <w:jc w:val="center"/>
              <w:rPr>
                <w:del w:id="7520" w:author="tao huang" w:date="2018-10-25T20:47:00Z"/>
                <w:rFonts w:eastAsia="Times New Roman" w:cs="Times New Roman"/>
                <w:color w:val="833C0B" w:themeColor="accent2" w:themeShade="80"/>
                <w:sz w:val="22"/>
                <w:rPrChange w:id="7521" w:author="tao huang" w:date="2018-10-25T20:47:00Z">
                  <w:rPr>
                    <w:del w:id="7522" w:author="tao huang" w:date="2018-10-25T20:47:00Z"/>
                    <w:rFonts w:eastAsia="Times New Roman" w:cs="Times New Roman"/>
                    <w:sz w:val="22"/>
                  </w:rPr>
                </w:rPrChange>
              </w:rPr>
              <w:pPrChange w:id="7523" w:author="tao huang" w:date="2018-10-25T20:47:00Z">
                <w:pPr>
                  <w:spacing w:after="0" w:line="240" w:lineRule="auto"/>
                  <w:jc w:val="center"/>
                </w:pPr>
              </w:pPrChange>
            </w:pPr>
            <w:del w:id="7524" w:author="tao huang" w:date="2018-10-25T20:47:00Z">
              <w:r w:rsidRPr="00BE1F97" w:rsidDel="00BE1F97">
                <w:rPr>
                  <w:rFonts w:eastAsia="Times New Roman" w:cs="Times New Roman"/>
                  <w:color w:val="833C0B" w:themeColor="accent2" w:themeShade="80"/>
                  <w:sz w:val="22"/>
                  <w:rPrChange w:id="7525" w:author="tao huang" w:date="2018-10-25T20:47:00Z">
                    <w:rPr>
                      <w:rFonts w:eastAsia="Times New Roman" w:cs="Times New Roman"/>
                      <w:sz w:val="22"/>
                    </w:rPr>
                  </w:rPrChange>
                </w:rPr>
                <w:delText>-10.5%</w:delText>
              </w:r>
            </w:del>
          </w:p>
        </w:tc>
        <w:tc>
          <w:tcPr>
            <w:tcW w:w="1390" w:type="dxa"/>
            <w:tcBorders>
              <w:top w:val="nil"/>
              <w:left w:val="nil"/>
              <w:bottom w:val="nil"/>
              <w:right w:val="nil"/>
            </w:tcBorders>
            <w:shd w:val="clear" w:color="auto" w:fill="auto"/>
            <w:noWrap/>
            <w:vAlign w:val="bottom"/>
            <w:hideMark/>
          </w:tcPr>
          <w:p w14:paraId="3A72B18D" w14:textId="76653732" w:rsidR="00971633" w:rsidRPr="00BE1F97" w:rsidDel="00BE1F97" w:rsidRDefault="00971633">
            <w:pPr>
              <w:spacing w:after="0"/>
              <w:jc w:val="center"/>
              <w:rPr>
                <w:del w:id="7526" w:author="tao huang" w:date="2018-10-25T20:47:00Z"/>
                <w:rFonts w:eastAsia="Times New Roman" w:cs="Times New Roman"/>
                <w:color w:val="833C0B" w:themeColor="accent2" w:themeShade="80"/>
                <w:sz w:val="22"/>
                <w:rPrChange w:id="7527" w:author="tao huang" w:date="2018-10-25T20:47:00Z">
                  <w:rPr>
                    <w:del w:id="7528" w:author="tao huang" w:date="2018-10-25T20:47:00Z"/>
                    <w:rFonts w:eastAsia="Times New Roman" w:cs="Times New Roman"/>
                    <w:sz w:val="22"/>
                  </w:rPr>
                </w:rPrChange>
              </w:rPr>
              <w:pPrChange w:id="7529" w:author="tao huang" w:date="2018-10-25T20:47:00Z">
                <w:pPr>
                  <w:spacing w:after="0" w:line="240" w:lineRule="auto"/>
                  <w:jc w:val="center"/>
                </w:pPr>
              </w:pPrChange>
            </w:pPr>
            <w:del w:id="7530" w:author="tao huang" w:date="2018-10-25T20:47:00Z">
              <w:r w:rsidRPr="00BE1F97" w:rsidDel="00BE1F97">
                <w:rPr>
                  <w:rFonts w:eastAsia="Times New Roman" w:cs="Times New Roman"/>
                  <w:color w:val="833C0B" w:themeColor="accent2" w:themeShade="80"/>
                  <w:sz w:val="22"/>
                  <w:rPrChange w:id="7531" w:author="tao huang" w:date="2018-10-25T20:47:00Z">
                    <w:rPr>
                      <w:rFonts w:eastAsia="Times New Roman" w:cs="Times New Roman"/>
                      <w:sz w:val="22"/>
                    </w:rPr>
                  </w:rPrChange>
                </w:rPr>
                <w:delText>-12.7%</w:delText>
              </w:r>
            </w:del>
          </w:p>
        </w:tc>
        <w:tc>
          <w:tcPr>
            <w:tcW w:w="1408" w:type="dxa"/>
            <w:tcBorders>
              <w:top w:val="nil"/>
              <w:left w:val="nil"/>
              <w:bottom w:val="nil"/>
              <w:right w:val="nil"/>
            </w:tcBorders>
            <w:shd w:val="clear" w:color="auto" w:fill="auto"/>
            <w:noWrap/>
            <w:vAlign w:val="bottom"/>
            <w:hideMark/>
          </w:tcPr>
          <w:p w14:paraId="5D1231CE" w14:textId="24036C08" w:rsidR="00971633" w:rsidRPr="00BE1F97" w:rsidDel="00BE1F97" w:rsidRDefault="00971633">
            <w:pPr>
              <w:spacing w:after="0"/>
              <w:jc w:val="center"/>
              <w:rPr>
                <w:del w:id="7532" w:author="tao huang" w:date="2018-10-25T20:47:00Z"/>
                <w:rFonts w:eastAsia="Times New Roman" w:cs="Times New Roman"/>
                <w:color w:val="833C0B" w:themeColor="accent2" w:themeShade="80"/>
                <w:sz w:val="22"/>
                <w:rPrChange w:id="7533" w:author="tao huang" w:date="2018-10-25T20:47:00Z">
                  <w:rPr>
                    <w:del w:id="7534" w:author="tao huang" w:date="2018-10-25T20:47:00Z"/>
                    <w:rFonts w:eastAsia="Times New Roman" w:cs="Times New Roman"/>
                    <w:sz w:val="22"/>
                  </w:rPr>
                </w:rPrChange>
              </w:rPr>
              <w:pPrChange w:id="7535" w:author="tao huang" w:date="2018-10-25T20:47:00Z">
                <w:pPr>
                  <w:spacing w:after="0" w:line="240" w:lineRule="auto"/>
                  <w:jc w:val="center"/>
                </w:pPr>
              </w:pPrChange>
            </w:pPr>
            <w:del w:id="7536" w:author="tao huang" w:date="2018-10-25T20:47:00Z">
              <w:r w:rsidRPr="00BE1F97" w:rsidDel="00BE1F97">
                <w:rPr>
                  <w:rFonts w:eastAsia="Times New Roman" w:cs="Times New Roman"/>
                  <w:color w:val="833C0B" w:themeColor="accent2" w:themeShade="80"/>
                  <w:sz w:val="22"/>
                  <w:rPrChange w:id="7537" w:author="tao huang" w:date="2018-10-25T20:47:00Z">
                    <w:rPr>
                      <w:rFonts w:eastAsia="Times New Roman" w:cs="Times New Roman"/>
                      <w:sz w:val="22"/>
                    </w:rPr>
                  </w:rPrChange>
                </w:rPr>
                <w:delText>-28.6%</w:delText>
              </w:r>
            </w:del>
          </w:p>
        </w:tc>
      </w:tr>
      <w:tr w:rsidR="00971633" w:rsidRPr="00BE1F97" w:rsidDel="000D30EB" w14:paraId="1D210809" w14:textId="5A5A806B" w:rsidTr="00AE69AD">
        <w:trPr>
          <w:trHeight w:val="113"/>
          <w:jc w:val="center"/>
          <w:del w:id="7538" w:author="tao huang" w:date="2018-10-25T20:52:00Z"/>
        </w:trPr>
        <w:tc>
          <w:tcPr>
            <w:tcW w:w="2260" w:type="dxa"/>
            <w:tcBorders>
              <w:top w:val="nil"/>
              <w:left w:val="nil"/>
              <w:bottom w:val="nil"/>
              <w:right w:val="nil"/>
            </w:tcBorders>
            <w:shd w:val="clear" w:color="auto" w:fill="auto"/>
            <w:noWrap/>
            <w:vAlign w:val="bottom"/>
            <w:hideMark/>
          </w:tcPr>
          <w:p w14:paraId="0CA217EA" w14:textId="44D223B1" w:rsidR="00971633" w:rsidRPr="00BE1F97" w:rsidDel="000D30EB" w:rsidRDefault="00971633">
            <w:pPr>
              <w:spacing w:after="0"/>
              <w:rPr>
                <w:del w:id="7539" w:author="tao huang" w:date="2018-10-25T20:52:00Z"/>
                <w:rFonts w:eastAsia="Times New Roman" w:cs="Times New Roman"/>
                <w:color w:val="833C0B" w:themeColor="accent2" w:themeShade="80"/>
                <w:sz w:val="22"/>
                <w:rPrChange w:id="7540" w:author="tao huang" w:date="2018-10-25T20:47:00Z">
                  <w:rPr>
                    <w:del w:id="7541" w:author="tao huang" w:date="2018-10-25T20:52:00Z"/>
                    <w:rFonts w:eastAsia="Times New Roman" w:cs="Times New Roman"/>
                    <w:sz w:val="22"/>
                  </w:rPr>
                </w:rPrChange>
              </w:rPr>
              <w:pPrChange w:id="7542" w:author="tao huang" w:date="2018-10-25T20:47:00Z">
                <w:pPr>
                  <w:spacing w:after="0" w:line="240" w:lineRule="auto"/>
                </w:pPr>
              </w:pPrChange>
            </w:pPr>
            <w:del w:id="7543" w:author="tao huang" w:date="2018-10-25T20:52:00Z">
              <w:r w:rsidRPr="00BE1F97" w:rsidDel="000D30EB">
                <w:rPr>
                  <w:rFonts w:eastAsia="Times New Roman" w:cs="Times New Roman"/>
                  <w:color w:val="833C0B" w:themeColor="accent2" w:themeShade="80"/>
                  <w:sz w:val="22"/>
                  <w:rPrChange w:id="7544" w:author="tao huang" w:date="2018-10-25T20:47:00Z">
                    <w:rPr>
                      <w:rFonts w:eastAsia="Times New Roman" w:cs="Times New Roman"/>
                      <w:sz w:val="22"/>
                    </w:rPr>
                  </w:rPrChange>
                </w:rPr>
                <w:delText>ADL-intra-EWC</w:delText>
              </w:r>
            </w:del>
          </w:p>
        </w:tc>
        <w:tc>
          <w:tcPr>
            <w:tcW w:w="960" w:type="dxa"/>
            <w:tcBorders>
              <w:top w:val="nil"/>
              <w:left w:val="nil"/>
              <w:bottom w:val="nil"/>
              <w:right w:val="nil"/>
            </w:tcBorders>
            <w:shd w:val="clear" w:color="auto" w:fill="auto"/>
            <w:noWrap/>
            <w:vAlign w:val="bottom"/>
            <w:hideMark/>
          </w:tcPr>
          <w:p w14:paraId="417C17B1" w14:textId="4CB007DB" w:rsidR="00971633" w:rsidRPr="00BE1F97" w:rsidDel="000D30EB" w:rsidRDefault="00971633">
            <w:pPr>
              <w:spacing w:after="0"/>
              <w:jc w:val="center"/>
              <w:rPr>
                <w:del w:id="7545" w:author="tao huang" w:date="2018-10-25T20:52:00Z"/>
                <w:rFonts w:eastAsia="Times New Roman" w:cs="Times New Roman"/>
                <w:color w:val="833C0B" w:themeColor="accent2" w:themeShade="80"/>
                <w:sz w:val="22"/>
                <w:rPrChange w:id="7546" w:author="tao huang" w:date="2018-10-25T20:47:00Z">
                  <w:rPr>
                    <w:del w:id="7547" w:author="tao huang" w:date="2018-10-25T20:52:00Z"/>
                    <w:rFonts w:eastAsia="Times New Roman" w:cs="Times New Roman"/>
                    <w:sz w:val="22"/>
                  </w:rPr>
                </w:rPrChange>
              </w:rPr>
              <w:pPrChange w:id="7548" w:author="tao huang" w:date="2018-10-25T20:47:00Z">
                <w:pPr>
                  <w:spacing w:after="0" w:line="240" w:lineRule="auto"/>
                  <w:jc w:val="center"/>
                </w:pPr>
              </w:pPrChange>
            </w:pPr>
            <w:del w:id="7549" w:author="tao huang" w:date="2018-10-25T20:52:00Z">
              <w:r w:rsidRPr="00BE1F97" w:rsidDel="000D30EB">
                <w:rPr>
                  <w:rFonts w:eastAsia="Times New Roman" w:cs="Times New Roman"/>
                  <w:color w:val="833C0B" w:themeColor="accent2" w:themeShade="80"/>
                  <w:sz w:val="22"/>
                  <w:rPrChange w:id="7550" w:author="tao huang" w:date="2018-10-25T20:47:00Z">
                    <w:rPr>
                      <w:rFonts w:eastAsia="Times New Roman" w:cs="Times New Roman"/>
                      <w:sz w:val="22"/>
                    </w:rPr>
                  </w:rPrChange>
                </w:rPr>
                <w:delText>-33.0%</w:delText>
              </w:r>
            </w:del>
          </w:p>
        </w:tc>
        <w:tc>
          <w:tcPr>
            <w:tcW w:w="960" w:type="dxa"/>
            <w:tcBorders>
              <w:top w:val="nil"/>
              <w:left w:val="nil"/>
              <w:bottom w:val="nil"/>
              <w:right w:val="nil"/>
            </w:tcBorders>
            <w:shd w:val="clear" w:color="auto" w:fill="auto"/>
            <w:noWrap/>
            <w:vAlign w:val="bottom"/>
            <w:hideMark/>
          </w:tcPr>
          <w:p w14:paraId="50A5B72B" w14:textId="182A2C23" w:rsidR="00971633" w:rsidRPr="00BE1F97" w:rsidDel="000D30EB" w:rsidRDefault="00971633">
            <w:pPr>
              <w:spacing w:after="0"/>
              <w:jc w:val="center"/>
              <w:rPr>
                <w:del w:id="7551" w:author="tao huang" w:date="2018-10-25T20:52:00Z"/>
                <w:rFonts w:eastAsia="Times New Roman" w:cs="Times New Roman"/>
                <w:color w:val="833C0B" w:themeColor="accent2" w:themeShade="80"/>
                <w:sz w:val="22"/>
                <w:rPrChange w:id="7552" w:author="tao huang" w:date="2018-10-25T20:47:00Z">
                  <w:rPr>
                    <w:del w:id="7553" w:author="tao huang" w:date="2018-10-25T20:52:00Z"/>
                    <w:rFonts w:eastAsia="Times New Roman" w:cs="Times New Roman"/>
                    <w:sz w:val="22"/>
                  </w:rPr>
                </w:rPrChange>
              </w:rPr>
              <w:pPrChange w:id="7554" w:author="tao huang" w:date="2018-10-25T20:47:00Z">
                <w:pPr>
                  <w:spacing w:after="0" w:line="240" w:lineRule="auto"/>
                  <w:jc w:val="center"/>
                </w:pPr>
              </w:pPrChange>
            </w:pPr>
            <w:del w:id="7555" w:author="tao huang" w:date="2018-10-25T20:52:00Z">
              <w:r w:rsidRPr="00BE1F97" w:rsidDel="000D30EB">
                <w:rPr>
                  <w:rFonts w:eastAsia="Times New Roman" w:cs="Times New Roman"/>
                  <w:color w:val="833C0B" w:themeColor="accent2" w:themeShade="80"/>
                  <w:sz w:val="22"/>
                  <w:rPrChange w:id="7556" w:author="tao huang" w:date="2018-10-25T20:47:00Z">
                    <w:rPr>
                      <w:rFonts w:eastAsia="Times New Roman" w:cs="Times New Roman"/>
                      <w:sz w:val="22"/>
                    </w:rPr>
                  </w:rPrChange>
                </w:rPr>
                <w:delText>-14.0%</w:delText>
              </w:r>
            </w:del>
          </w:p>
        </w:tc>
        <w:tc>
          <w:tcPr>
            <w:tcW w:w="960" w:type="dxa"/>
            <w:tcBorders>
              <w:top w:val="nil"/>
              <w:left w:val="nil"/>
              <w:bottom w:val="nil"/>
              <w:right w:val="nil"/>
            </w:tcBorders>
            <w:shd w:val="clear" w:color="auto" w:fill="auto"/>
            <w:noWrap/>
            <w:vAlign w:val="bottom"/>
            <w:hideMark/>
          </w:tcPr>
          <w:p w14:paraId="0070CC9C" w14:textId="24EBEA72" w:rsidR="00971633" w:rsidRPr="00BE1F97" w:rsidDel="000D30EB" w:rsidRDefault="00971633">
            <w:pPr>
              <w:spacing w:after="0"/>
              <w:jc w:val="center"/>
              <w:rPr>
                <w:del w:id="7557" w:author="tao huang" w:date="2018-10-25T20:52:00Z"/>
                <w:rFonts w:eastAsia="Times New Roman" w:cs="Times New Roman"/>
                <w:color w:val="833C0B" w:themeColor="accent2" w:themeShade="80"/>
                <w:sz w:val="22"/>
                <w:rPrChange w:id="7558" w:author="tao huang" w:date="2018-10-25T20:47:00Z">
                  <w:rPr>
                    <w:del w:id="7559" w:author="tao huang" w:date="2018-10-25T20:52:00Z"/>
                    <w:rFonts w:eastAsia="Times New Roman" w:cs="Times New Roman"/>
                    <w:sz w:val="22"/>
                  </w:rPr>
                </w:rPrChange>
              </w:rPr>
              <w:pPrChange w:id="7560" w:author="tao huang" w:date="2018-10-25T20:47:00Z">
                <w:pPr>
                  <w:spacing w:after="0" w:line="240" w:lineRule="auto"/>
                  <w:jc w:val="center"/>
                </w:pPr>
              </w:pPrChange>
            </w:pPr>
            <w:del w:id="7561" w:author="tao huang" w:date="2018-10-25T20:52:00Z">
              <w:r w:rsidRPr="00BE1F97" w:rsidDel="000D30EB">
                <w:rPr>
                  <w:rFonts w:eastAsia="Times New Roman" w:cs="Times New Roman"/>
                  <w:color w:val="833C0B" w:themeColor="accent2" w:themeShade="80"/>
                  <w:sz w:val="22"/>
                  <w:rPrChange w:id="7562" w:author="tao huang" w:date="2018-10-25T20:47:00Z">
                    <w:rPr>
                      <w:rFonts w:eastAsia="Times New Roman" w:cs="Times New Roman"/>
                      <w:sz w:val="22"/>
                    </w:rPr>
                  </w:rPrChange>
                </w:rPr>
                <w:delText>-10.5%</w:delText>
              </w:r>
            </w:del>
          </w:p>
        </w:tc>
        <w:tc>
          <w:tcPr>
            <w:tcW w:w="1390" w:type="dxa"/>
            <w:tcBorders>
              <w:top w:val="nil"/>
              <w:left w:val="nil"/>
              <w:bottom w:val="nil"/>
              <w:right w:val="nil"/>
            </w:tcBorders>
            <w:shd w:val="clear" w:color="auto" w:fill="auto"/>
            <w:noWrap/>
            <w:vAlign w:val="bottom"/>
            <w:hideMark/>
          </w:tcPr>
          <w:p w14:paraId="026623F0" w14:textId="098DE5F1" w:rsidR="00971633" w:rsidRPr="00BE1F97" w:rsidDel="000D30EB" w:rsidRDefault="00971633">
            <w:pPr>
              <w:spacing w:after="0"/>
              <w:jc w:val="center"/>
              <w:rPr>
                <w:del w:id="7563" w:author="tao huang" w:date="2018-10-25T20:52:00Z"/>
                <w:rFonts w:eastAsia="Times New Roman" w:cs="Times New Roman"/>
                <w:color w:val="833C0B" w:themeColor="accent2" w:themeShade="80"/>
                <w:sz w:val="22"/>
                <w:rPrChange w:id="7564" w:author="tao huang" w:date="2018-10-25T20:47:00Z">
                  <w:rPr>
                    <w:del w:id="7565" w:author="tao huang" w:date="2018-10-25T20:52:00Z"/>
                    <w:rFonts w:eastAsia="Times New Roman" w:cs="Times New Roman"/>
                    <w:sz w:val="22"/>
                  </w:rPr>
                </w:rPrChange>
              </w:rPr>
              <w:pPrChange w:id="7566" w:author="tao huang" w:date="2018-10-25T20:47:00Z">
                <w:pPr>
                  <w:spacing w:after="0" w:line="240" w:lineRule="auto"/>
                  <w:jc w:val="center"/>
                </w:pPr>
              </w:pPrChange>
            </w:pPr>
            <w:del w:id="7567" w:author="tao huang" w:date="2018-10-25T20:52:00Z">
              <w:r w:rsidRPr="00BE1F97" w:rsidDel="000D30EB">
                <w:rPr>
                  <w:rFonts w:eastAsia="Times New Roman" w:cs="Times New Roman"/>
                  <w:color w:val="833C0B" w:themeColor="accent2" w:themeShade="80"/>
                  <w:sz w:val="22"/>
                  <w:rPrChange w:id="7568" w:author="tao huang" w:date="2018-10-25T20:47:00Z">
                    <w:rPr>
                      <w:rFonts w:eastAsia="Times New Roman" w:cs="Times New Roman"/>
                      <w:sz w:val="22"/>
                    </w:rPr>
                  </w:rPrChange>
                </w:rPr>
                <w:delText>-13.4%</w:delText>
              </w:r>
            </w:del>
          </w:p>
        </w:tc>
        <w:tc>
          <w:tcPr>
            <w:tcW w:w="1408" w:type="dxa"/>
            <w:tcBorders>
              <w:top w:val="nil"/>
              <w:left w:val="nil"/>
              <w:bottom w:val="nil"/>
              <w:right w:val="nil"/>
            </w:tcBorders>
            <w:shd w:val="clear" w:color="auto" w:fill="auto"/>
            <w:noWrap/>
            <w:vAlign w:val="bottom"/>
            <w:hideMark/>
          </w:tcPr>
          <w:p w14:paraId="237D688F" w14:textId="23BB0FD1" w:rsidR="00971633" w:rsidRPr="00BE1F97" w:rsidDel="000D30EB" w:rsidRDefault="00971633">
            <w:pPr>
              <w:spacing w:after="0"/>
              <w:jc w:val="center"/>
              <w:rPr>
                <w:del w:id="7569" w:author="tao huang" w:date="2018-10-25T20:52:00Z"/>
                <w:rFonts w:eastAsia="Times New Roman" w:cs="Times New Roman"/>
                <w:color w:val="833C0B" w:themeColor="accent2" w:themeShade="80"/>
                <w:sz w:val="22"/>
                <w:rPrChange w:id="7570" w:author="tao huang" w:date="2018-10-25T20:47:00Z">
                  <w:rPr>
                    <w:del w:id="7571" w:author="tao huang" w:date="2018-10-25T20:52:00Z"/>
                    <w:rFonts w:eastAsia="Times New Roman" w:cs="Times New Roman"/>
                    <w:sz w:val="22"/>
                  </w:rPr>
                </w:rPrChange>
              </w:rPr>
              <w:pPrChange w:id="7572" w:author="tao huang" w:date="2018-10-25T20:47:00Z">
                <w:pPr>
                  <w:spacing w:after="0" w:line="240" w:lineRule="auto"/>
                  <w:jc w:val="center"/>
                </w:pPr>
              </w:pPrChange>
            </w:pPr>
            <w:del w:id="7573" w:author="tao huang" w:date="2018-10-25T20:52:00Z">
              <w:r w:rsidRPr="00BE1F97" w:rsidDel="000D30EB">
                <w:rPr>
                  <w:rFonts w:eastAsia="Times New Roman" w:cs="Times New Roman"/>
                  <w:color w:val="833C0B" w:themeColor="accent2" w:themeShade="80"/>
                  <w:sz w:val="22"/>
                  <w:rPrChange w:id="7574" w:author="tao huang" w:date="2018-10-25T20:47:00Z">
                    <w:rPr>
                      <w:rFonts w:eastAsia="Times New Roman" w:cs="Times New Roman"/>
                      <w:sz w:val="22"/>
                    </w:rPr>
                  </w:rPrChange>
                </w:rPr>
                <w:delText>-30.7%</w:delText>
              </w:r>
            </w:del>
          </w:p>
        </w:tc>
      </w:tr>
      <w:tr w:rsidR="000D30EB" w:rsidRPr="00BE1F97" w:rsidDel="000D30EB" w14:paraId="660D15B3" w14:textId="77777777" w:rsidTr="00AE69AD">
        <w:trPr>
          <w:trHeight w:val="113"/>
          <w:jc w:val="center"/>
          <w:del w:id="7575" w:author="tao huang" w:date="2018-10-25T20:52:00Z"/>
        </w:trPr>
        <w:tc>
          <w:tcPr>
            <w:tcW w:w="2260" w:type="dxa"/>
            <w:tcBorders>
              <w:top w:val="nil"/>
              <w:left w:val="nil"/>
              <w:bottom w:val="nil"/>
              <w:right w:val="nil"/>
            </w:tcBorders>
            <w:shd w:val="clear" w:color="auto" w:fill="auto"/>
            <w:noWrap/>
            <w:vAlign w:val="bottom"/>
            <w:hideMark/>
          </w:tcPr>
          <w:p w14:paraId="173DF071" w14:textId="0108630D" w:rsidR="00971633" w:rsidRPr="00BE1F97" w:rsidDel="000D30EB" w:rsidRDefault="00971633">
            <w:pPr>
              <w:spacing w:after="0"/>
              <w:rPr>
                <w:del w:id="7576" w:author="tao huang" w:date="2018-10-25T20:52:00Z"/>
                <w:rFonts w:eastAsia="Times New Roman" w:cs="Times New Roman"/>
                <w:color w:val="833C0B" w:themeColor="accent2" w:themeShade="80"/>
                <w:sz w:val="22"/>
                <w:rPrChange w:id="7577" w:author="tao huang" w:date="2018-10-25T20:47:00Z">
                  <w:rPr>
                    <w:del w:id="7578" w:author="tao huang" w:date="2018-10-25T20:52:00Z"/>
                    <w:rFonts w:eastAsia="Times New Roman" w:cs="Times New Roman"/>
                    <w:sz w:val="22"/>
                  </w:rPr>
                </w:rPrChange>
              </w:rPr>
              <w:pPrChange w:id="7579" w:author="tao huang" w:date="2018-10-25T20:47:00Z">
                <w:pPr>
                  <w:spacing w:after="0" w:line="240" w:lineRule="auto"/>
                </w:pPr>
              </w:pPrChange>
            </w:pPr>
            <w:del w:id="7580" w:author="tao huang" w:date="2018-10-25T20:52:00Z">
              <w:r w:rsidRPr="00BE1F97" w:rsidDel="000D30EB">
                <w:rPr>
                  <w:rFonts w:eastAsia="Times New Roman" w:cs="Times New Roman"/>
                  <w:color w:val="833C0B" w:themeColor="accent2" w:themeShade="80"/>
                  <w:sz w:val="22"/>
                  <w:rPrChange w:id="7581" w:author="tao huang" w:date="2018-10-25T20:47:00Z">
                    <w:rPr>
                      <w:rFonts w:eastAsia="Times New Roman" w:cs="Times New Roman"/>
                      <w:sz w:val="22"/>
                    </w:rPr>
                  </w:rPrChange>
                </w:rPr>
                <w:delText>ADL-intra-IC</w:delText>
              </w:r>
            </w:del>
          </w:p>
        </w:tc>
        <w:tc>
          <w:tcPr>
            <w:tcW w:w="960" w:type="dxa"/>
            <w:tcBorders>
              <w:top w:val="nil"/>
              <w:left w:val="nil"/>
              <w:bottom w:val="nil"/>
              <w:right w:val="nil"/>
            </w:tcBorders>
            <w:shd w:val="clear" w:color="auto" w:fill="auto"/>
            <w:noWrap/>
            <w:vAlign w:val="bottom"/>
            <w:hideMark/>
          </w:tcPr>
          <w:p w14:paraId="3E3DCC7F" w14:textId="39CC934F" w:rsidR="00971633" w:rsidRPr="00BE1F97" w:rsidDel="000D30EB" w:rsidRDefault="00971633">
            <w:pPr>
              <w:spacing w:after="0"/>
              <w:jc w:val="center"/>
              <w:rPr>
                <w:del w:id="7582" w:author="tao huang" w:date="2018-10-25T20:52:00Z"/>
                <w:rFonts w:eastAsia="Times New Roman" w:cs="Times New Roman"/>
                <w:color w:val="833C0B" w:themeColor="accent2" w:themeShade="80"/>
                <w:sz w:val="22"/>
                <w:rPrChange w:id="7583" w:author="tao huang" w:date="2018-10-25T20:47:00Z">
                  <w:rPr>
                    <w:del w:id="7584" w:author="tao huang" w:date="2018-10-25T20:52:00Z"/>
                    <w:rFonts w:eastAsia="Times New Roman" w:cs="Times New Roman"/>
                    <w:sz w:val="22"/>
                  </w:rPr>
                </w:rPrChange>
              </w:rPr>
              <w:pPrChange w:id="7585" w:author="tao huang" w:date="2018-10-25T20:47:00Z">
                <w:pPr>
                  <w:spacing w:after="0" w:line="240" w:lineRule="auto"/>
                  <w:jc w:val="center"/>
                </w:pPr>
              </w:pPrChange>
            </w:pPr>
            <w:del w:id="7586" w:author="tao huang" w:date="2018-10-25T20:52:00Z">
              <w:r w:rsidRPr="00BE1F97" w:rsidDel="000D30EB">
                <w:rPr>
                  <w:rFonts w:eastAsia="Times New Roman" w:cs="Times New Roman"/>
                  <w:color w:val="833C0B" w:themeColor="accent2" w:themeShade="80"/>
                  <w:sz w:val="22"/>
                  <w:rPrChange w:id="7587" w:author="tao huang" w:date="2018-10-25T20:47:00Z">
                    <w:rPr>
                      <w:rFonts w:eastAsia="Times New Roman" w:cs="Times New Roman"/>
                      <w:sz w:val="22"/>
                    </w:rPr>
                  </w:rPrChange>
                </w:rPr>
                <w:delText>-32.0%</w:delText>
              </w:r>
            </w:del>
          </w:p>
        </w:tc>
        <w:tc>
          <w:tcPr>
            <w:tcW w:w="960" w:type="dxa"/>
            <w:tcBorders>
              <w:top w:val="nil"/>
              <w:left w:val="nil"/>
              <w:bottom w:val="nil"/>
              <w:right w:val="nil"/>
            </w:tcBorders>
            <w:shd w:val="clear" w:color="auto" w:fill="auto"/>
            <w:noWrap/>
            <w:vAlign w:val="bottom"/>
            <w:hideMark/>
          </w:tcPr>
          <w:p w14:paraId="63DAF120" w14:textId="783C1045" w:rsidR="00971633" w:rsidRPr="00BE1F97" w:rsidDel="000D30EB" w:rsidRDefault="00971633">
            <w:pPr>
              <w:spacing w:after="0"/>
              <w:jc w:val="center"/>
              <w:rPr>
                <w:del w:id="7588" w:author="tao huang" w:date="2018-10-25T20:52:00Z"/>
                <w:rFonts w:eastAsia="Times New Roman" w:cs="Times New Roman"/>
                <w:color w:val="833C0B" w:themeColor="accent2" w:themeShade="80"/>
                <w:sz w:val="22"/>
                <w:rPrChange w:id="7589" w:author="tao huang" w:date="2018-10-25T20:47:00Z">
                  <w:rPr>
                    <w:del w:id="7590" w:author="tao huang" w:date="2018-10-25T20:52:00Z"/>
                    <w:rFonts w:eastAsia="Times New Roman" w:cs="Times New Roman"/>
                    <w:sz w:val="22"/>
                  </w:rPr>
                </w:rPrChange>
              </w:rPr>
              <w:pPrChange w:id="7591" w:author="tao huang" w:date="2018-10-25T20:47:00Z">
                <w:pPr>
                  <w:spacing w:after="0" w:line="240" w:lineRule="auto"/>
                  <w:jc w:val="center"/>
                </w:pPr>
              </w:pPrChange>
            </w:pPr>
            <w:del w:id="7592" w:author="tao huang" w:date="2018-10-25T20:52:00Z">
              <w:r w:rsidRPr="00BE1F97" w:rsidDel="000D30EB">
                <w:rPr>
                  <w:rFonts w:eastAsia="Times New Roman" w:cs="Times New Roman"/>
                  <w:color w:val="833C0B" w:themeColor="accent2" w:themeShade="80"/>
                  <w:sz w:val="22"/>
                  <w:rPrChange w:id="7593" w:author="tao huang" w:date="2018-10-25T20:47:00Z">
                    <w:rPr>
                      <w:rFonts w:eastAsia="Times New Roman" w:cs="Times New Roman"/>
                      <w:sz w:val="22"/>
                    </w:rPr>
                  </w:rPrChange>
                </w:rPr>
                <w:delText>-13.9%</w:delText>
              </w:r>
            </w:del>
          </w:p>
        </w:tc>
        <w:tc>
          <w:tcPr>
            <w:tcW w:w="960" w:type="dxa"/>
            <w:tcBorders>
              <w:top w:val="nil"/>
              <w:left w:val="nil"/>
              <w:bottom w:val="nil"/>
              <w:right w:val="nil"/>
            </w:tcBorders>
            <w:shd w:val="clear" w:color="auto" w:fill="auto"/>
            <w:noWrap/>
            <w:vAlign w:val="bottom"/>
            <w:hideMark/>
          </w:tcPr>
          <w:p w14:paraId="616137A2" w14:textId="334912D0" w:rsidR="00971633" w:rsidRPr="00BE1F97" w:rsidDel="000D30EB" w:rsidRDefault="00971633">
            <w:pPr>
              <w:spacing w:after="0"/>
              <w:jc w:val="center"/>
              <w:rPr>
                <w:del w:id="7594" w:author="tao huang" w:date="2018-10-25T20:52:00Z"/>
                <w:rFonts w:eastAsia="Times New Roman" w:cs="Times New Roman"/>
                <w:color w:val="833C0B" w:themeColor="accent2" w:themeShade="80"/>
                <w:sz w:val="22"/>
                <w:rPrChange w:id="7595" w:author="tao huang" w:date="2018-10-25T20:47:00Z">
                  <w:rPr>
                    <w:del w:id="7596" w:author="tao huang" w:date="2018-10-25T20:52:00Z"/>
                    <w:rFonts w:eastAsia="Times New Roman" w:cs="Times New Roman"/>
                    <w:sz w:val="22"/>
                  </w:rPr>
                </w:rPrChange>
              </w:rPr>
              <w:pPrChange w:id="7597" w:author="tao huang" w:date="2018-10-25T20:47:00Z">
                <w:pPr>
                  <w:spacing w:after="0" w:line="240" w:lineRule="auto"/>
                  <w:jc w:val="center"/>
                </w:pPr>
              </w:pPrChange>
            </w:pPr>
            <w:del w:id="7598" w:author="tao huang" w:date="2018-10-25T20:52:00Z">
              <w:r w:rsidRPr="00BE1F97" w:rsidDel="000D30EB">
                <w:rPr>
                  <w:rFonts w:eastAsia="Times New Roman" w:cs="Times New Roman"/>
                  <w:color w:val="833C0B" w:themeColor="accent2" w:themeShade="80"/>
                  <w:sz w:val="22"/>
                  <w:rPrChange w:id="7599" w:author="tao huang" w:date="2018-10-25T20:47:00Z">
                    <w:rPr>
                      <w:rFonts w:eastAsia="Times New Roman" w:cs="Times New Roman"/>
                      <w:sz w:val="22"/>
                    </w:rPr>
                  </w:rPrChange>
                </w:rPr>
                <w:delText>-10.6%</w:delText>
              </w:r>
            </w:del>
          </w:p>
        </w:tc>
        <w:tc>
          <w:tcPr>
            <w:tcW w:w="1390" w:type="dxa"/>
            <w:tcBorders>
              <w:top w:val="nil"/>
              <w:left w:val="nil"/>
              <w:bottom w:val="nil"/>
              <w:right w:val="nil"/>
            </w:tcBorders>
            <w:shd w:val="clear" w:color="auto" w:fill="auto"/>
            <w:noWrap/>
            <w:vAlign w:val="bottom"/>
            <w:hideMark/>
          </w:tcPr>
          <w:p w14:paraId="69A027FA" w14:textId="15639732" w:rsidR="00971633" w:rsidRPr="00BE1F97" w:rsidDel="000D30EB" w:rsidRDefault="00971633">
            <w:pPr>
              <w:spacing w:after="0"/>
              <w:jc w:val="center"/>
              <w:rPr>
                <w:del w:id="7600" w:author="tao huang" w:date="2018-10-25T20:52:00Z"/>
                <w:rFonts w:eastAsia="Times New Roman" w:cs="Times New Roman"/>
                <w:color w:val="833C0B" w:themeColor="accent2" w:themeShade="80"/>
                <w:sz w:val="22"/>
                <w:rPrChange w:id="7601" w:author="tao huang" w:date="2018-10-25T20:47:00Z">
                  <w:rPr>
                    <w:del w:id="7602" w:author="tao huang" w:date="2018-10-25T20:52:00Z"/>
                    <w:rFonts w:eastAsia="Times New Roman" w:cs="Times New Roman"/>
                    <w:sz w:val="22"/>
                  </w:rPr>
                </w:rPrChange>
              </w:rPr>
              <w:pPrChange w:id="7603" w:author="tao huang" w:date="2018-10-25T20:47:00Z">
                <w:pPr>
                  <w:spacing w:after="0" w:line="240" w:lineRule="auto"/>
                  <w:jc w:val="center"/>
                </w:pPr>
              </w:pPrChange>
            </w:pPr>
            <w:del w:id="7604" w:author="tao huang" w:date="2018-10-25T20:52:00Z">
              <w:r w:rsidRPr="00BE1F97" w:rsidDel="000D30EB">
                <w:rPr>
                  <w:rFonts w:eastAsia="Times New Roman" w:cs="Times New Roman"/>
                  <w:color w:val="833C0B" w:themeColor="accent2" w:themeShade="80"/>
                  <w:sz w:val="22"/>
                  <w:rPrChange w:id="7605" w:author="tao huang" w:date="2018-10-25T20:47:00Z">
                    <w:rPr>
                      <w:rFonts w:eastAsia="Times New Roman" w:cs="Times New Roman"/>
                      <w:sz w:val="22"/>
                    </w:rPr>
                  </w:rPrChange>
                </w:rPr>
                <w:delText>-13.2%</w:delText>
              </w:r>
            </w:del>
          </w:p>
        </w:tc>
        <w:tc>
          <w:tcPr>
            <w:tcW w:w="1408" w:type="dxa"/>
            <w:tcBorders>
              <w:top w:val="nil"/>
              <w:left w:val="nil"/>
              <w:bottom w:val="nil"/>
              <w:right w:val="nil"/>
            </w:tcBorders>
            <w:shd w:val="clear" w:color="auto" w:fill="auto"/>
            <w:noWrap/>
            <w:vAlign w:val="bottom"/>
            <w:hideMark/>
          </w:tcPr>
          <w:p w14:paraId="402A91C3" w14:textId="28AC26A4" w:rsidR="00971633" w:rsidRPr="00BE1F97" w:rsidDel="000D30EB" w:rsidRDefault="00971633">
            <w:pPr>
              <w:spacing w:after="0"/>
              <w:jc w:val="center"/>
              <w:rPr>
                <w:del w:id="7606" w:author="tao huang" w:date="2018-10-25T20:52:00Z"/>
                <w:rFonts w:eastAsia="Times New Roman" w:cs="Times New Roman"/>
                <w:color w:val="833C0B" w:themeColor="accent2" w:themeShade="80"/>
                <w:sz w:val="22"/>
                <w:rPrChange w:id="7607" w:author="tao huang" w:date="2018-10-25T20:47:00Z">
                  <w:rPr>
                    <w:del w:id="7608" w:author="tao huang" w:date="2018-10-25T20:52:00Z"/>
                    <w:rFonts w:eastAsia="Times New Roman" w:cs="Times New Roman"/>
                    <w:sz w:val="22"/>
                  </w:rPr>
                </w:rPrChange>
              </w:rPr>
              <w:pPrChange w:id="7609" w:author="tao huang" w:date="2018-10-25T20:47:00Z">
                <w:pPr>
                  <w:spacing w:after="0" w:line="240" w:lineRule="auto"/>
                  <w:jc w:val="center"/>
                </w:pPr>
              </w:pPrChange>
            </w:pPr>
            <w:del w:id="7610" w:author="tao huang" w:date="2018-10-25T20:52:00Z">
              <w:r w:rsidRPr="00BE1F97" w:rsidDel="000D30EB">
                <w:rPr>
                  <w:rFonts w:eastAsia="Times New Roman" w:cs="Times New Roman"/>
                  <w:color w:val="833C0B" w:themeColor="accent2" w:themeShade="80"/>
                  <w:sz w:val="22"/>
                  <w:rPrChange w:id="7611" w:author="tao huang" w:date="2018-10-25T20:47:00Z">
                    <w:rPr>
                      <w:rFonts w:eastAsia="Times New Roman" w:cs="Times New Roman"/>
                      <w:sz w:val="22"/>
                    </w:rPr>
                  </w:rPrChange>
                </w:rPr>
                <w:delText>-29.8%</w:delText>
              </w:r>
            </w:del>
          </w:p>
        </w:tc>
      </w:tr>
    </w:tbl>
    <w:tbl>
      <w:tblPr>
        <w:tblStyle w:val="ListTable1Light1"/>
        <w:tblW w:w="8550" w:type="dxa"/>
        <w:tblInd w:w="426" w:type="dxa"/>
        <w:tblLook w:val="04A0" w:firstRow="1" w:lastRow="0" w:firstColumn="1" w:lastColumn="0" w:noHBand="0" w:noVBand="1"/>
        <w:tblPrChange w:id="7612" w:author="tao huang" w:date="2018-10-27T15:44:00Z">
          <w:tblPr>
            <w:tblStyle w:val="ListTable1Light1"/>
            <w:tblW w:w="6883" w:type="dxa"/>
            <w:tblLook w:val="04A0" w:firstRow="1" w:lastRow="0" w:firstColumn="1" w:lastColumn="0" w:noHBand="0" w:noVBand="1"/>
          </w:tblPr>
        </w:tblPrChange>
      </w:tblPr>
      <w:tblGrid>
        <w:gridCol w:w="1984"/>
        <w:gridCol w:w="975"/>
        <w:gridCol w:w="1180"/>
        <w:gridCol w:w="1028"/>
        <w:gridCol w:w="1726"/>
        <w:gridCol w:w="1657"/>
        <w:tblGridChange w:id="7613">
          <w:tblGrid>
            <w:gridCol w:w="2140"/>
            <w:gridCol w:w="920"/>
            <w:gridCol w:w="950"/>
            <w:gridCol w:w="920"/>
            <w:gridCol w:w="1390"/>
            <w:gridCol w:w="920"/>
          </w:tblGrid>
        </w:tblGridChange>
      </w:tblGrid>
      <w:tr w:rsidR="000D30EB" w:rsidRPr="00A6650D" w14:paraId="6777AAD3" w14:textId="77777777" w:rsidTr="00A6650D">
        <w:trPr>
          <w:cnfStyle w:val="100000000000" w:firstRow="1" w:lastRow="0" w:firstColumn="0" w:lastColumn="0" w:oddVBand="0" w:evenVBand="0" w:oddHBand="0" w:evenHBand="0" w:firstRowFirstColumn="0" w:firstRowLastColumn="0" w:lastRowFirstColumn="0" w:lastRowLastColumn="0"/>
          <w:trHeight w:val="20"/>
          <w:ins w:id="7614" w:author="tao huang" w:date="2018-10-25T20:51:00Z"/>
          <w:trPrChange w:id="7615" w:author="tao huang" w:date="2018-10-27T15:44:00Z">
            <w:trPr>
              <w:trHeight w:val="300"/>
            </w:trPr>
          </w:trPrChange>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Change w:id="7616" w:author="tao huang" w:date="2018-10-27T15:44:00Z">
              <w:tcPr>
                <w:tcW w:w="2140" w:type="dxa"/>
                <w:shd w:val="clear" w:color="auto" w:fill="auto"/>
                <w:noWrap/>
                <w:hideMark/>
              </w:tcPr>
            </w:tcPrChange>
          </w:tcPr>
          <w:p w14:paraId="651C7F47" w14:textId="00DC1DE9" w:rsidR="000D30EB" w:rsidRPr="00A6650D" w:rsidRDefault="000D30EB">
            <w:pPr>
              <w:spacing w:after="0" w:line="240" w:lineRule="auto"/>
              <w:jc w:val="center"/>
              <w:cnfStyle w:val="101000000000" w:firstRow="1" w:lastRow="0" w:firstColumn="1" w:lastColumn="0" w:oddVBand="0" w:evenVBand="0" w:oddHBand="0" w:evenHBand="0" w:firstRowFirstColumn="0" w:firstRowLastColumn="0" w:lastRowFirstColumn="0" w:lastRowLastColumn="0"/>
              <w:rPr>
                <w:ins w:id="7617" w:author="tao huang" w:date="2018-10-25T20:51:00Z"/>
                <w:rFonts w:eastAsia="Times New Roman" w:cs="Times New Roman"/>
                <w:b w:val="0"/>
                <w:sz w:val="22"/>
                <w:rPrChange w:id="7618" w:author="tao huang" w:date="2018-10-27T15:44:00Z">
                  <w:rPr>
                    <w:ins w:id="7619" w:author="tao huang" w:date="2018-10-25T20:51:00Z"/>
                    <w:rFonts w:eastAsia="Times New Roman" w:cs="Times New Roman"/>
                    <w:sz w:val="20"/>
                    <w:szCs w:val="24"/>
                  </w:rPr>
                </w:rPrChange>
              </w:rPr>
              <w:pPrChange w:id="7620" w:author="tao huang" w:date="2018-10-25T20:52:00Z">
                <w:pPr>
                  <w:spacing w:after="0" w:line="240" w:lineRule="auto"/>
                  <w:cnfStyle w:val="101000000000" w:firstRow="1" w:lastRow="0" w:firstColumn="1" w:lastColumn="0" w:oddVBand="0" w:evenVBand="0" w:oddHBand="0" w:evenHBand="0" w:firstRowFirstColumn="0" w:firstRowLastColumn="0" w:lastRowFirstColumn="0" w:lastRowLastColumn="0"/>
                </w:pPr>
              </w:pPrChange>
            </w:pPr>
            <w:ins w:id="7621" w:author="tao huang" w:date="2018-10-25T20:52:00Z">
              <w:r w:rsidRPr="00A6650D">
                <w:rPr>
                  <w:rFonts w:eastAsia="Times New Roman" w:cs="Times New Roman"/>
                  <w:sz w:val="22"/>
                  <w:rPrChange w:id="7622" w:author="tao huang" w:date="2018-10-27T15:44:00Z">
                    <w:rPr>
                      <w:rFonts w:eastAsia="Times New Roman" w:cs="Times New Roman"/>
                      <w:sz w:val="20"/>
                      <w:szCs w:val="24"/>
                    </w:rPr>
                  </w:rPrChange>
                </w:rPr>
                <w:t>Models</w:t>
              </w:r>
            </w:ins>
          </w:p>
        </w:tc>
        <w:tc>
          <w:tcPr>
            <w:tcW w:w="975" w:type="dxa"/>
            <w:shd w:val="clear" w:color="auto" w:fill="auto"/>
            <w:noWrap/>
            <w:hideMark/>
            <w:tcPrChange w:id="7623" w:author="tao huang" w:date="2018-10-27T15:44:00Z">
              <w:tcPr>
                <w:tcW w:w="920" w:type="dxa"/>
                <w:shd w:val="clear" w:color="auto" w:fill="auto"/>
                <w:noWrap/>
                <w:hideMark/>
              </w:tcPr>
            </w:tcPrChange>
          </w:tcPr>
          <w:p w14:paraId="114BB996" w14:textId="77777777" w:rsidR="000D30EB" w:rsidRPr="00A6650D"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7624" w:author="tao huang" w:date="2018-10-25T20:51:00Z"/>
                <w:rFonts w:eastAsia="Times New Roman" w:cs="Times New Roman"/>
                <w:b w:val="0"/>
                <w:color w:val="000000"/>
                <w:sz w:val="22"/>
                <w:rPrChange w:id="7625" w:author="tao huang" w:date="2018-10-27T15:44:00Z">
                  <w:rPr>
                    <w:ins w:id="7626" w:author="tao huang" w:date="2018-10-25T20:51:00Z"/>
                    <w:rFonts w:ascii="Calibri" w:eastAsia="Times New Roman" w:hAnsi="Calibri" w:cs="Calibri"/>
                    <w:color w:val="000000"/>
                    <w:sz w:val="22"/>
                  </w:rPr>
                </w:rPrChange>
              </w:rPr>
            </w:pPr>
            <w:ins w:id="7627" w:author="tao huang" w:date="2018-10-25T20:51:00Z">
              <w:r w:rsidRPr="00A6650D">
                <w:rPr>
                  <w:rFonts w:eastAsia="Times New Roman" w:cs="Times New Roman"/>
                  <w:color w:val="000000"/>
                  <w:sz w:val="22"/>
                  <w:rPrChange w:id="7628" w:author="tao huang" w:date="2018-10-27T15:44:00Z">
                    <w:rPr>
                      <w:rFonts w:ascii="Calibri" w:eastAsia="Times New Roman" w:hAnsi="Calibri" w:cs="Calibri"/>
                      <w:color w:val="000000"/>
                      <w:sz w:val="22"/>
                    </w:rPr>
                  </w:rPrChange>
                </w:rPr>
                <w:t>MAE</w:t>
              </w:r>
            </w:ins>
          </w:p>
        </w:tc>
        <w:tc>
          <w:tcPr>
            <w:tcW w:w="1180" w:type="dxa"/>
            <w:shd w:val="clear" w:color="auto" w:fill="auto"/>
            <w:noWrap/>
            <w:hideMark/>
            <w:tcPrChange w:id="7629" w:author="tao huang" w:date="2018-10-27T15:44:00Z">
              <w:tcPr>
                <w:tcW w:w="920" w:type="dxa"/>
                <w:shd w:val="clear" w:color="auto" w:fill="auto"/>
                <w:noWrap/>
                <w:hideMark/>
              </w:tcPr>
            </w:tcPrChange>
          </w:tcPr>
          <w:p w14:paraId="211B6D76" w14:textId="77777777" w:rsidR="000D30EB" w:rsidRPr="00A6650D"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7630" w:author="tao huang" w:date="2018-10-25T20:51:00Z"/>
                <w:rFonts w:eastAsia="Times New Roman" w:cs="Times New Roman"/>
                <w:b w:val="0"/>
                <w:color w:val="000000"/>
                <w:sz w:val="22"/>
                <w:rPrChange w:id="7631" w:author="tao huang" w:date="2018-10-27T15:44:00Z">
                  <w:rPr>
                    <w:ins w:id="7632" w:author="tao huang" w:date="2018-10-25T20:51:00Z"/>
                    <w:rFonts w:ascii="Calibri" w:eastAsia="Times New Roman" w:hAnsi="Calibri" w:cs="Calibri"/>
                    <w:color w:val="000000"/>
                    <w:sz w:val="22"/>
                  </w:rPr>
                </w:rPrChange>
              </w:rPr>
            </w:pPr>
            <w:ins w:id="7633" w:author="tao huang" w:date="2018-10-25T20:51:00Z">
              <w:r w:rsidRPr="00A6650D">
                <w:rPr>
                  <w:rFonts w:eastAsia="Times New Roman" w:cs="Times New Roman"/>
                  <w:color w:val="000000"/>
                  <w:sz w:val="22"/>
                  <w:rPrChange w:id="7634" w:author="tao huang" w:date="2018-10-27T15:44:00Z">
                    <w:rPr>
                      <w:rFonts w:ascii="Calibri" w:eastAsia="Times New Roman" w:hAnsi="Calibri" w:cs="Calibri"/>
                      <w:color w:val="000000"/>
                      <w:sz w:val="22"/>
                    </w:rPr>
                  </w:rPrChange>
                </w:rPr>
                <w:t>SMAPE</w:t>
              </w:r>
            </w:ins>
          </w:p>
        </w:tc>
        <w:tc>
          <w:tcPr>
            <w:tcW w:w="1028" w:type="dxa"/>
            <w:shd w:val="clear" w:color="auto" w:fill="auto"/>
            <w:noWrap/>
            <w:hideMark/>
            <w:tcPrChange w:id="7635" w:author="tao huang" w:date="2018-10-27T15:44:00Z">
              <w:tcPr>
                <w:tcW w:w="920" w:type="dxa"/>
                <w:shd w:val="clear" w:color="auto" w:fill="auto"/>
                <w:noWrap/>
                <w:hideMark/>
              </w:tcPr>
            </w:tcPrChange>
          </w:tcPr>
          <w:p w14:paraId="344303A9" w14:textId="77777777" w:rsidR="000D30EB" w:rsidRPr="00A6650D"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7636" w:author="tao huang" w:date="2018-10-25T20:51:00Z"/>
                <w:rFonts w:eastAsia="Times New Roman" w:cs="Times New Roman"/>
                <w:b w:val="0"/>
                <w:color w:val="000000"/>
                <w:sz w:val="22"/>
                <w:rPrChange w:id="7637" w:author="tao huang" w:date="2018-10-27T15:44:00Z">
                  <w:rPr>
                    <w:ins w:id="7638" w:author="tao huang" w:date="2018-10-25T20:51:00Z"/>
                    <w:rFonts w:ascii="Calibri" w:eastAsia="Times New Roman" w:hAnsi="Calibri" w:cs="Calibri"/>
                    <w:color w:val="000000"/>
                    <w:sz w:val="22"/>
                  </w:rPr>
                </w:rPrChange>
              </w:rPr>
            </w:pPr>
            <w:ins w:id="7639" w:author="tao huang" w:date="2018-10-25T20:51:00Z">
              <w:r w:rsidRPr="00A6650D">
                <w:rPr>
                  <w:rFonts w:eastAsia="Times New Roman" w:cs="Times New Roman"/>
                  <w:color w:val="000000"/>
                  <w:sz w:val="22"/>
                  <w:rPrChange w:id="7640" w:author="tao huang" w:date="2018-10-27T15:44:00Z">
                    <w:rPr>
                      <w:rFonts w:ascii="Calibri" w:eastAsia="Times New Roman" w:hAnsi="Calibri" w:cs="Calibri"/>
                      <w:color w:val="000000"/>
                      <w:sz w:val="22"/>
                    </w:rPr>
                  </w:rPrChange>
                </w:rPr>
                <w:t>MASE</w:t>
              </w:r>
            </w:ins>
          </w:p>
        </w:tc>
        <w:tc>
          <w:tcPr>
            <w:tcW w:w="1726" w:type="dxa"/>
            <w:shd w:val="clear" w:color="auto" w:fill="auto"/>
            <w:noWrap/>
            <w:hideMark/>
            <w:tcPrChange w:id="7641" w:author="tao huang" w:date="2018-10-27T15:44:00Z">
              <w:tcPr>
                <w:tcW w:w="1063" w:type="dxa"/>
                <w:shd w:val="clear" w:color="auto" w:fill="auto"/>
                <w:noWrap/>
                <w:hideMark/>
              </w:tcPr>
            </w:tcPrChange>
          </w:tcPr>
          <w:p w14:paraId="09F0424A" w14:textId="77777777" w:rsidR="000D30EB" w:rsidRPr="00A6650D"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7642" w:author="tao huang" w:date="2018-10-25T20:51:00Z"/>
                <w:rFonts w:eastAsia="Times New Roman" w:cs="Times New Roman"/>
                <w:b w:val="0"/>
                <w:color w:val="000000"/>
                <w:sz w:val="22"/>
                <w:rPrChange w:id="7643" w:author="tao huang" w:date="2018-10-27T15:44:00Z">
                  <w:rPr>
                    <w:ins w:id="7644" w:author="tao huang" w:date="2018-10-25T20:51:00Z"/>
                    <w:rFonts w:ascii="Calibri" w:eastAsia="Times New Roman" w:hAnsi="Calibri" w:cs="Calibri"/>
                    <w:color w:val="000000"/>
                    <w:sz w:val="22"/>
                  </w:rPr>
                </w:rPrChange>
              </w:rPr>
            </w:pPr>
            <w:proofErr w:type="spellStart"/>
            <w:ins w:id="7645" w:author="tao huang" w:date="2018-10-25T20:51:00Z">
              <w:r w:rsidRPr="00A6650D">
                <w:rPr>
                  <w:rFonts w:eastAsia="Times New Roman" w:cs="Times New Roman"/>
                  <w:color w:val="000000"/>
                  <w:sz w:val="22"/>
                  <w:rPrChange w:id="7646" w:author="tao huang" w:date="2018-10-27T15:44:00Z">
                    <w:rPr>
                      <w:rFonts w:ascii="Calibri" w:eastAsia="Times New Roman" w:hAnsi="Calibri" w:cs="Calibri"/>
                      <w:color w:val="000000"/>
                      <w:sz w:val="22"/>
                    </w:rPr>
                  </w:rPrChange>
                </w:rPr>
                <w:t>AvgRelMAE</w:t>
              </w:r>
              <w:proofErr w:type="spellEnd"/>
            </w:ins>
          </w:p>
        </w:tc>
        <w:tc>
          <w:tcPr>
            <w:tcW w:w="1657" w:type="dxa"/>
            <w:shd w:val="clear" w:color="auto" w:fill="auto"/>
            <w:noWrap/>
            <w:hideMark/>
            <w:tcPrChange w:id="7647" w:author="tao huang" w:date="2018-10-27T15:44:00Z">
              <w:tcPr>
                <w:tcW w:w="920" w:type="dxa"/>
                <w:shd w:val="clear" w:color="auto" w:fill="auto"/>
                <w:noWrap/>
                <w:hideMark/>
              </w:tcPr>
            </w:tcPrChange>
          </w:tcPr>
          <w:p w14:paraId="612BC6D4" w14:textId="3C21DE65" w:rsidR="000D30EB" w:rsidRPr="00A6650D"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7648" w:author="tao huang" w:date="2018-10-25T20:51:00Z"/>
                <w:rFonts w:eastAsia="Times New Roman" w:cs="Times New Roman"/>
                <w:b w:val="0"/>
                <w:color w:val="000000"/>
                <w:sz w:val="22"/>
                <w:rPrChange w:id="7649" w:author="tao huang" w:date="2018-10-27T15:44:00Z">
                  <w:rPr>
                    <w:ins w:id="7650" w:author="tao huang" w:date="2018-10-25T20:51:00Z"/>
                    <w:rFonts w:ascii="Calibri" w:eastAsia="Times New Roman" w:hAnsi="Calibri" w:cs="Calibri"/>
                    <w:color w:val="000000"/>
                    <w:sz w:val="22"/>
                  </w:rPr>
                </w:rPrChange>
              </w:rPr>
            </w:pPr>
            <w:ins w:id="7651" w:author="tao huang" w:date="2018-10-25T20:51:00Z">
              <w:r w:rsidRPr="00A6650D">
                <w:rPr>
                  <w:rFonts w:eastAsia="Times New Roman" w:cs="Times New Roman"/>
                  <w:color w:val="000000"/>
                  <w:sz w:val="22"/>
                </w:rPr>
                <w:t>S</w:t>
              </w:r>
              <w:r w:rsidRPr="00A6650D">
                <w:rPr>
                  <w:rFonts w:eastAsia="Times New Roman" w:cs="Times New Roman"/>
                  <w:color w:val="000000"/>
                  <w:sz w:val="22"/>
                  <w:rPrChange w:id="7652" w:author="tao huang" w:date="2018-10-27T15:44:00Z">
                    <w:rPr>
                      <w:rFonts w:ascii="Calibri" w:eastAsia="Times New Roman" w:hAnsi="Calibri" w:cs="Calibri"/>
                      <w:color w:val="000000"/>
                      <w:sz w:val="22"/>
                    </w:rPr>
                  </w:rPrChange>
                </w:rPr>
                <w:t>caled MSE</w:t>
              </w:r>
            </w:ins>
          </w:p>
        </w:tc>
      </w:tr>
      <w:tr w:rsidR="000D30EB" w:rsidRPr="00A6650D" w14:paraId="4946556A" w14:textId="77777777" w:rsidTr="00A6650D">
        <w:trPr>
          <w:cnfStyle w:val="000000100000" w:firstRow="0" w:lastRow="0" w:firstColumn="0" w:lastColumn="0" w:oddVBand="0" w:evenVBand="0" w:oddHBand="1" w:evenHBand="0" w:firstRowFirstColumn="0" w:firstRowLastColumn="0" w:lastRowFirstColumn="0" w:lastRowLastColumn="0"/>
          <w:trHeight w:val="20"/>
          <w:ins w:id="7653" w:author="tao huang" w:date="2018-10-25T20:51:00Z"/>
          <w:trPrChange w:id="7654" w:author="tao huang" w:date="2018-10-27T15:44:00Z">
            <w:trPr>
              <w:trHeight w:val="300"/>
            </w:trPr>
          </w:trPrChange>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Change w:id="7655" w:author="tao huang" w:date="2018-10-27T15:44:00Z">
              <w:tcPr>
                <w:tcW w:w="2140" w:type="dxa"/>
                <w:noWrap/>
                <w:hideMark/>
              </w:tcPr>
            </w:tcPrChange>
          </w:tcPr>
          <w:p w14:paraId="74E14B7F" w14:textId="77777777" w:rsidR="000D30EB" w:rsidRPr="00A6650D" w:rsidRDefault="000D30EB" w:rsidP="000D30EB">
            <w:pPr>
              <w:spacing w:after="0" w:line="240" w:lineRule="auto"/>
              <w:cnfStyle w:val="001000100000" w:firstRow="0" w:lastRow="0" w:firstColumn="1" w:lastColumn="0" w:oddVBand="0" w:evenVBand="0" w:oddHBand="1" w:evenHBand="0" w:firstRowFirstColumn="0" w:firstRowLastColumn="0" w:lastRowFirstColumn="0" w:lastRowLastColumn="0"/>
              <w:rPr>
                <w:ins w:id="7656" w:author="tao huang" w:date="2018-10-25T20:51:00Z"/>
                <w:rFonts w:eastAsia="Times New Roman" w:cs="Times New Roman"/>
                <w:b w:val="0"/>
                <w:color w:val="000000"/>
                <w:sz w:val="22"/>
                <w:rPrChange w:id="7657" w:author="tao huang" w:date="2018-10-27T15:44:00Z">
                  <w:rPr>
                    <w:ins w:id="7658" w:author="tao huang" w:date="2018-10-25T20:51:00Z"/>
                    <w:rFonts w:ascii="Calibri" w:eastAsia="Times New Roman" w:hAnsi="Calibri" w:cs="Calibri"/>
                    <w:color w:val="000000"/>
                    <w:sz w:val="22"/>
                  </w:rPr>
                </w:rPrChange>
              </w:rPr>
            </w:pPr>
            <w:ins w:id="7659" w:author="tao huang" w:date="2018-10-25T20:51:00Z">
              <w:r w:rsidRPr="00A6650D">
                <w:rPr>
                  <w:rFonts w:eastAsia="Times New Roman" w:cs="Times New Roman"/>
                  <w:color w:val="000000"/>
                  <w:sz w:val="22"/>
                  <w:rPrChange w:id="7660" w:author="tao huang" w:date="2018-10-27T15:44:00Z">
                    <w:rPr>
                      <w:rFonts w:ascii="Calibri" w:eastAsia="Times New Roman" w:hAnsi="Calibri" w:cs="Calibri"/>
                      <w:color w:val="000000"/>
                      <w:sz w:val="22"/>
                    </w:rPr>
                  </w:rPrChange>
                </w:rPr>
                <w:t>ADL-own-EWC</w:t>
              </w:r>
            </w:ins>
          </w:p>
        </w:tc>
        <w:tc>
          <w:tcPr>
            <w:tcW w:w="975" w:type="dxa"/>
            <w:shd w:val="clear" w:color="auto" w:fill="auto"/>
            <w:noWrap/>
            <w:hideMark/>
            <w:tcPrChange w:id="7661" w:author="tao huang" w:date="2018-10-27T15:44:00Z">
              <w:tcPr>
                <w:tcW w:w="920" w:type="dxa"/>
                <w:noWrap/>
                <w:hideMark/>
              </w:tcPr>
            </w:tcPrChange>
          </w:tcPr>
          <w:p w14:paraId="021A4818" w14:textId="77777777" w:rsidR="000D30EB" w:rsidRPr="00A6650D"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662" w:author="tao huang" w:date="2018-10-25T20:51:00Z"/>
                <w:rFonts w:eastAsia="Times New Roman" w:cs="Times New Roman"/>
                <w:color w:val="000000"/>
                <w:sz w:val="22"/>
                <w:rPrChange w:id="7663" w:author="tao huang" w:date="2018-10-27T15:44:00Z">
                  <w:rPr>
                    <w:ins w:id="7664" w:author="tao huang" w:date="2018-10-25T20:51:00Z"/>
                    <w:rFonts w:ascii="Calibri" w:eastAsia="Times New Roman" w:hAnsi="Calibri" w:cs="Calibri"/>
                    <w:color w:val="000000"/>
                    <w:sz w:val="22"/>
                  </w:rPr>
                </w:rPrChange>
              </w:rPr>
              <w:pPrChange w:id="7665"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666" w:author="tao huang" w:date="2018-10-25T20:51:00Z">
              <w:r w:rsidRPr="00A6650D">
                <w:rPr>
                  <w:rFonts w:eastAsia="Times New Roman" w:cs="Times New Roman"/>
                  <w:color w:val="000000"/>
                  <w:sz w:val="22"/>
                  <w:rPrChange w:id="7667" w:author="tao huang" w:date="2018-10-27T15:44:00Z">
                    <w:rPr>
                      <w:rFonts w:ascii="Calibri" w:eastAsia="Times New Roman" w:hAnsi="Calibri" w:cs="Calibri"/>
                      <w:color w:val="000000"/>
                      <w:sz w:val="22"/>
                    </w:rPr>
                  </w:rPrChange>
                </w:rPr>
                <w:t>-31.6%</w:t>
              </w:r>
            </w:ins>
          </w:p>
        </w:tc>
        <w:tc>
          <w:tcPr>
            <w:tcW w:w="1180" w:type="dxa"/>
            <w:shd w:val="clear" w:color="auto" w:fill="auto"/>
            <w:noWrap/>
            <w:hideMark/>
            <w:tcPrChange w:id="7668" w:author="tao huang" w:date="2018-10-27T15:44:00Z">
              <w:tcPr>
                <w:tcW w:w="920" w:type="dxa"/>
                <w:noWrap/>
                <w:hideMark/>
              </w:tcPr>
            </w:tcPrChange>
          </w:tcPr>
          <w:p w14:paraId="454C650F" w14:textId="77777777" w:rsidR="000D30EB" w:rsidRPr="00A6650D"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669" w:author="tao huang" w:date="2018-10-25T20:51:00Z"/>
                <w:rFonts w:eastAsia="Times New Roman" w:cs="Times New Roman"/>
                <w:color w:val="000000"/>
                <w:sz w:val="22"/>
                <w:rPrChange w:id="7670" w:author="tao huang" w:date="2018-10-27T15:44:00Z">
                  <w:rPr>
                    <w:ins w:id="7671" w:author="tao huang" w:date="2018-10-25T20:51:00Z"/>
                    <w:rFonts w:ascii="Calibri" w:eastAsia="Times New Roman" w:hAnsi="Calibri" w:cs="Calibri"/>
                    <w:color w:val="000000"/>
                    <w:sz w:val="22"/>
                  </w:rPr>
                </w:rPrChange>
              </w:rPr>
              <w:pPrChange w:id="7672"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673" w:author="tao huang" w:date="2018-10-25T20:51:00Z">
              <w:r w:rsidRPr="00A6650D">
                <w:rPr>
                  <w:rFonts w:eastAsia="Times New Roman" w:cs="Times New Roman"/>
                  <w:color w:val="000000"/>
                  <w:sz w:val="22"/>
                  <w:rPrChange w:id="7674" w:author="tao huang" w:date="2018-10-27T15:44:00Z">
                    <w:rPr>
                      <w:rFonts w:ascii="Calibri" w:eastAsia="Times New Roman" w:hAnsi="Calibri" w:cs="Calibri"/>
                      <w:color w:val="000000"/>
                      <w:sz w:val="22"/>
                    </w:rPr>
                  </w:rPrChange>
                </w:rPr>
                <w:t>-13.4%</w:t>
              </w:r>
            </w:ins>
          </w:p>
        </w:tc>
        <w:tc>
          <w:tcPr>
            <w:tcW w:w="1028" w:type="dxa"/>
            <w:shd w:val="clear" w:color="auto" w:fill="auto"/>
            <w:noWrap/>
            <w:hideMark/>
            <w:tcPrChange w:id="7675" w:author="tao huang" w:date="2018-10-27T15:44:00Z">
              <w:tcPr>
                <w:tcW w:w="920" w:type="dxa"/>
                <w:noWrap/>
                <w:hideMark/>
              </w:tcPr>
            </w:tcPrChange>
          </w:tcPr>
          <w:p w14:paraId="1ECDCDF7" w14:textId="77777777" w:rsidR="000D30EB" w:rsidRPr="00A6650D"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676" w:author="tao huang" w:date="2018-10-25T20:51:00Z"/>
                <w:rFonts w:eastAsia="Times New Roman" w:cs="Times New Roman"/>
                <w:color w:val="000000"/>
                <w:sz w:val="22"/>
                <w:rPrChange w:id="7677" w:author="tao huang" w:date="2018-10-27T15:44:00Z">
                  <w:rPr>
                    <w:ins w:id="7678" w:author="tao huang" w:date="2018-10-25T20:51:00Z"/>
                    <w:rFonts w:ascii="Calibri" w:eastAsia="Times New Roman" w:hAnsi="Calibri" w:cs="Calibri"/>
                    <w:color w:val="000000"/>
                    <w:sz w:val="22"/>
                  </w:rPr>
                </w:rPrChange>
              </w:rPr>
              <w:pPrChange w:id="7679"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680" w:author="tao huang" w:date="2018-10-25T20:51:00Z">
              <w:r w:rsidRPr="00A6650D">
                <w:rPr>
                  <w:rFonts w:eastAsia="Times New Roman" w:cs="Times New Roman"/>
                  <w:color w:val="000000"/>
                  <w:sz w:val="22"/>
                  <w:rPrChange w:id="7681" w:author="tao huang" w:date="2018-10-27T15:44:00Z">
                    <w:rPr>
                      <w:rFonts w:ascii="Calibri" w:eastAsia="Times New Roman" w:hAnsi="Calibri" w:cs="Calibri"/>
                      <w:color w:val="000000"/>
                      <w:sz w:val="22"/>
                    </w:rPr>
                  </w:rPrChange>
                </w:rPr>
                <w:t>-10.2%</w:t>
              </w:r>
            </w:ins>
          </w:p>
        </w:tc>
        <w:tc>
          <w:tcPr>
            <w:tcW w:w="1726" w:type="dxa"/>
            <w:shd w:val="clear" w:color="auto" w:fill="auto"/>
            <w:noWrap/>
            <w:hideMark/>
            <w:tcPrChange w:id="7682" w:author="tao huang" w:date="2018-10-27T15:44:00Z">
              <w:tcPr>
                <w:tcW w:w="1063" w:type="dxa"/>
                <w:noWrap/>
                <w:hideMark/>
              </w:tcPr>
            </w:tcPrChange>
          </w:tcPr>
          <w:p w14:paraId="58633B38" w14:textId="77777777" w:rsidR="000D30EB" w:rsidRPr="00A6650D"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683" w:author="tao huang" w:date="2018-10-25T20:51:00Z"/>
                <w:rFonts w:eastAsia="Times New Roman" w:cs="Times New Roman"/>
                <w:color w:val="000000"/>
                <w:sz w:val="22"/>
                <w:rPrChange w:id="7684" w:author="tao huang" w:date="2018-10-27T15:44:00Z">
                  <w:rPr>
                    <w:ins w:id="7685" w:author="tao huang" w:date="2018-10-25T20:51:00Z"/>
                    <w:rFonts w:ascii="Calibri" w:eastAsia="Times New Roman" w:hAnsi="Calibri" w:cs="Calibri"/>
                    <w:color w:val="000000"/>
                    <w:sz w:val="22"/>
                  </w:rPr>
                </w:rPrChange>
              </w:rPr>
              <w:pPrChange w:id="7686"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687" w:author="tao huang" w:date="2018-10-25T20:51:00Z">
              <w:r w:rsidRPr="00A6650D">
                <w:rPr>
                  <w:rFonts w:eastAsia="Times New Roman" w:cs="Times New Roman"/>
                  <w:color w:val="000000"/>
                  <w:sz w:val="22"/>
                  <w:rPrChange w:id="7688" w:author="tao huang" w:date="2018-10-27T15:44:00Z">
                    <w:rPr>
                      <w:rFonts w:ascii="Calibri" w:eastAsia="Times New Roman" w:hAnsi="Calibri" w:cs="Calibri"/>
                      <w:color w:val="000000"/>
                      <w:sz w:val="22"/>
                    </w:rPr>
                  </w:rPrChange>
                </w:rPr>
                <w:t>-13.0%</w:t>
              </w:r>
            </w:ins>
          </w:p>
        </w:tc>
        <w:tc>
          <w:tcPr>
            <w:tcW w:w="1657" w:type="dxa"/>
            <w:shd w:val="clear" w:color="auto" w:fill="auto"/>
            <w:noWrap/>
            <w:hideMark/>
            <w:tcPrChange w:id="7689" w:author="tao huang" w:date="2018-10-27T15:44:00Z">
              <w:tcPr>
                <w:tcW w:w="920" w:type="dxa"/>
                <w:noWrap/>
                <w:hideMark/>
              </w:tcPr>
            </w:tcPrChange>
          </w:tcPr>
          <w:p w14:paraId="71E3BFEA" w14:textId="77777777" w:rsidR="000D30EB" w:rsidRPr="00A6650D"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690" w:author="tao huang" w:date="2018-10-25T20:51:00Z"/>
                <w:rFonts w:eastAsia="Times New Roman" w:cs="Times New Roman"/>
                <w:color w:val="000000"/>
                <w:sz w:val="22"/>
                <w:rPrChange w:id="7691" w:author="tao huang" w:date="2018-10-27T15:44:00Z">
                  <w:rPr>
                    <w:ins w:id="7692" w:author="tao huang" w:date="2018-10-25T20:51:00Z"/>
                    <w:rFonts w:ascii="Calibri" w:eastAsia="Times New Roman" w:hAnsi="Calibri" w:cs="Calibri"/>
                    <w:color w:val="000000"/>
                    <w:sz w:val="22"/>
                  </w:rPr>
                </w:rPrChange>
              </w:rPr>
              <w:pPrChange w:id="7693"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694" w:author="tao huang" w:date="2018-10-25T20:51:00Z">
              <w:r w:rsidRPr="00A6650D">
                <w:rPr>
                  <w:rFonts w:eastAsia="Times New Roman" w:cs="Times New Roman"/>
                  <w:color w:val="000000"/>
                  <w:sz w:val="22"/>
                  <w:rPrChange w:id="7695" w:author="tao huang" w:date="2018-10-27T15:44:00Z">
                    <w:rPr>
                      <w:rFonts w:ascii="Calibri" w:eastAsia="Times New Roman" w:hAnsi="Calibri" w:cs="Calibri"/>
                      <w:color w:val="000000"/>
                      <w:sz w:val="22"/>
                    </w:rPr>
                  </w:rPrChange>
                </w:rPr>
                <w:t>-29.7%</w:t>
              </w:r>
            </w:ins>
          </w:p>
        </w:tc>
      </w:tr>
      <w:tr w:rsidR="000D30EB" w:rsidRPr="00A6650D" w14:paraId="5969C070" w14:textId="77777777" w:rsidTr="00A6650D">
        <w:trPr>
          <w:trHeight w:val="20"/>
          <w:ins w:id="7696" w:author="tao huang" w:date="2018-10-25T20:51:00Z"/>
          <w:trPrChange w:id="7697" w:author="tao huang" w:date="2018-10-27T15:44:00Z">
            <w:trPr>
              <w:trHeight w:val="283"/>
            </w:trPr>
          </w:trPrChange>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Change w:id="7698" w:author="tao huang" w:date="2018-10-27T15:44:00Z">
              <w:tcPr>
                <w:tcW w:w="2140" w:type="dxa"/>
                <w:shd w:val="clear" w:color="auto" w:fill="auto"/>
                <w:noWrap/>
                <w:hideMark/>
              </w:tcPr>
            </w:tcPrChange>
          </w:tcPr>
          <w:p w14:paraId="2A47A272" w14:textId="77777777" w:rsidR="000D30EB" w:rsidRPr="00A6650D" w:rsidRDefault="000D30EB" w:rsidP="000D30EB">
            <w:pPr>
              <w:spacing w:after="0" w:line="240" w:lineRule="auto"/>
              <w:rPr>
                <w:ins w:id="7699" w:author="tao huang" w:date="2018-10-25T20:51:00Z"/>
                <w:rFonts w:eastAsia="Times New Roman" w:cs="Times New Roman"/>
                <w:b w:val="0"/>
                <w:color w:val="000000"/>
                <w:sz w:val="22"/>
                <w:rPrChange w:id="7700" w:author="tao huang" w:date="2018-10-27T15:44:00Z">
                  <w:rPr>
                    <w:ins w:id="7701" w:author="tao huang" w:date="2018-10-25T20:51:00Z"/>
                    <w:rFonts w:ascii="Calibri" w:eastAsia="Times New Roman" w:hAnsi="Calibri" w:cs="Calibri"/>
                    <w:color w:val="000000"/>
                    <w:sz w:val="22"/>
                  </w:rPr>
                </w:rPrChange>
              </w:rPr>
            </w:pPr>
            <w:ins w:id="7702" w:author="tao huang" w:date="2018-10-25T20:51:00Z">
              <w:r w:rsidRPr="00A6650D">
                <w:rPr>
                  <w:rFonts w:eastAsia="Times New Roman" w:cs="Times New Roman"/>
                  <w:color w:val="000000"/>
                  <w:sz w:val="22"/>
                  <w:rPrChange w:id="7703" w:author="tao huang" w:date="2018-10-27T15:44:00Z">
                    <w:rPr>
                      <w:rFonts w:ascii="Calibri" w:eastAsia="Times New Roman" w:hAnsi="Calibri" w:cs="Calibri"/>
                      <w:color w:val="000000"/>
                      <w:sz w:val="22"/>
                    </w:rPr>
                  </w:rPrChange>
                </w:rPr>
                <w:t>ADL-own-IC</w:t>
              </w:r>
            </w:ins>
          </w:p>
        </w:tc>
        <w:tc>
          <w:tcPr>
            <w:tcW w:w="975" w:type="dxa"/>
            <w:shd w:val="clear" w:color="auto" w:fill="auto"/>
            <w:noWrap/>
            <w:hideMark/>
            <w:tcPrChange w:id="7704" w:author="tao huang" w:date="2018-10-27T15:44:00Z">
              <w:tcPr>
                <w:tcW w:w="920" w:type="dxa"/>
                <w:shd w:val="clear" w:color="auto" w:fill="auto"/>
                <w:noWrap/>
                <w:hideMark/>
              </w:tcPr>
            </w:tcPrChange>
          </w:tcPr>
          <w:p w14:paraId="192FA836" w14:textId="77777777" w:rsidR="000D30EB" w:rsidRPr="00A6650D"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705" w:author="tao huang" w:date="2018-10-25T20:51:00Z"/>
                <w:rFonts w:eastAsia="Times New Roman" w:cs="Times New Roman"/>
                <w:color w:val="000000"/>
                <w:sz w:val="22"/>
                <w:rPrChange w:id="7706" w:author="tao huang" w:date="2018-10-27T15:44:00Z">
                  <w:rPr>
                    <w:ins w:id="7707" w:author="tao huang" w:date="2018-10-25T20:51:00Z"/>
                    <w:rFonts w:ascii="Calibri" w:eastAsia="Times New Roman" w:hAnsi="Calibri" w:cs="Calibri"/>
                    <w:color w:val="000000"/>
                    <w:sz w:val="22"/>
                  </w:rPr>
                </w:rPrChange>
              </w:rPr>
              <w:pPrChange w:id="7708"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709" w:author="tao huang" w:date="2018-10-25T20:51:00Z">
              <w:r w:rsidRPr="00A6650D">
                <w:rPr>
                  <w:rFonts w:eastAsia="Times New Roman" w:cs="Times New Roman"/>
                  <w:color w:val="000000"/>
                  <w:sz w:val="22"/>
                  <w:rPrChange w:id="7710" w:author="tao huang" w:date="2018-10-27T15:44:00Z">
                    <w:rPr>
                      <w:rFonts w:ascii="Calibri" w:eastAsia="Times New Roman" w:hAnsi="Calibri" w:cs="Calibri"/>
                      <w:color w:val="000000"/>
                      <w:sz w:val="22"/>
                    </w:rPr>
                  </w:rPrChange>
                </w:rPr>
                <w:t>-29.2%</w:t>
              </w:r>
            </w:ins>
          </w:p>
        </w:tc>
        <w:tc>
          <w:tcPr>
            <w:tcW w:w="1180" w:type="dxa"/>
            <w:shd w:val="clear" w:color="auto" w:fill="auto"/>
            <w:noWrap/>
            <w:hideMark/>
            <w:tcPrChange w:id="7711" w:author="tao huang" w:date="2018-10-27T15:44:00Z">
              <w:tcPr>
                <w:tcW w:w="920" w:type="dxa"/>
                <w:shd w:val="clear" w:color="auto" w:fill="auto"/>
                <w:noWrap/>
                <w:hideMark/>
              </w:tcPr>
            </w:tcPrChange>
          </w:tcPr>
          <w:p w14:paraId="5454ED51" w14:textId="77777777" w:rsidR="000D30EB" w:rsidRPr="00A6650D"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712" w:author="tao huang" w:date="2018-10-25T20:51:00Z"/>
                <w:rFonts w:eastAsia="Times New Roman" w:cs="Times New Roman"/>
                <w:color w:val="000000"/>
                <w:sz w:val="22"/>
                <w:rPrChange w:id="7713" w:author="tao huang" w:date="2018-10-27T15:44:00Z">
                  <w:rPr>
                    <w:ins w:id="7714" w:author="tao huang" w:date="2018-10-25T20:51:00Z"/>
                    <w:rFonts w:ascii="Calibri" w:eastAsia="Times New Roman" w:hAnsi="Calibri" w:cs="Calibri"/>
                    <w:color w:val="000000"/>
                    <w:sz w:val="22"/>
                  </w:rPr>
                </w:rPrChange>
              </w:rPr>
              <w:pPrChange w:id="7715"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716" w:author="tao huang" w:date="2018-10-25T20:51:00Z">
              <w:r w:rsidRPr="00A6650D">
                <w:rPr>
                  <w:rFonts w:eastAsia="Times New Roman" w:cs="Times New Roman"/>
                  <w:color w:val="000000"/>
                  <w:sz w:val="22"/>
                  <w:rPrChange w:id="7717" w:author="tao huang" w:date="2018-10-27T15:44:00Z">
                    <w:rPr>
                      <w:rFonts w:ascii="Calibri" w:eastAsia="Times New Roman" w:hAnsi="Calibri" w:cs="Calibri"/>
                      <w:color w:val="000000"/>
                      <w:sz w:val="22"/>
                    </w:rPr>
                  </w:rPrChange>
                </w:rPr>
                <w:t>-13.3%</w:t>
              </w:r>
            </w:ins>
          </w:p>
        </w:tc>
        <w:tc>
          <w:tcPr>
            <w:tcW w:w="1028" w:type="dxa"/>
            <w:shd w:val="clear" w:color="auto" w:fill="auto"/>
            <w:noWrap/>
            <w:hideMark/>
            <w:tcPrChange w:id="7718" w:author="tao huang" w:date="2018-10-27T15:44:00Z">
              <w:tcPr>
                <w:tcW w:w="920" w:type="dxa"/>
                <w:shd w:val="clear" w:color="auto" w:fill="auto"/>
                <w:noWrap/>
                <w:hideMark/>
              </w:tcPr>
            </w:tcPrChange>
          </w:tcPr>
          <w:p w14:paraId="59212420" w14:textId="77777777" w:rsidR="000D30EB" w:rsidRPr="00A6650D"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719" w:author="tao huang" w:date="2018-10-25T20:51:00Z"/>
                <w:rFonts w:eastAsia="Times New Roman" w:cs="Times New Roman"/>
                <w:color w:val="000000"/>
                <w:sz w:val="22"/>
                <w:rPrChange w:id="7720" w:author="tao huang" w:date="2018-10-27T15:44:00Z">
                  <w:rPr>
                    <w:ins w:id="7721" w:author="tao huang" w:date="2018-10-25T20:51:00Z"/>
                    <w:rFonts w:ascii="Calibri" w:eastAsia="Times New Roman" w:hAnsi="Calibri" w:cs="Calibri"/>
                    <w:color w:val="000000"/>
                    <w:sz w:val="22"/>
                  </w:rPr>
                </w:rPrChange>
              </w:rPr>
              <w:pPrChange w:id="7722"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723" w:author="tao huang" w:date="2018-10-25T20:51:00Z">
              <w:r w:rsidRPr="00A6650D">
                <w:rPr>
                  <w:rFonts w:eastAsia="Times New Roman" w:cs="Times New Roman"/>
                  <w:color w:val="000000"/>
                  <w:sz w:val="22"/>
                  <w:rPrChange w:id="7724" w:author="tao huang" w:date="2018-10-27T15:44:00Z">
                    <w:rPr>
                      <w:rFonts w:ascii="Calibri" w:eastAsia="Times New Roman" w:hAnsi="Calibri" w:cs="Calibri"/>
                      <w:color w:val="000000"/>
                      <w:sz w:val="22"/>
                    </w:rPr>
                  </w:rPrChange>
                </w:rPr>
                <w:t>-10.5%</w:t>
              </w:r>
            </w:ins>
          </w:p>
        </w:tc>
        <w:tc>
          <w:tcPr>
            <w:tcW w:w="1726" w:type="dxa"/>
            <w:shd w:val="clear" w:color="auto" w:fill="auto"/>
            <w:noWrap/>
            <w:hideMark/>
            <w:tcPrChange w:id="7725" w:author="tao huang" w:date="2018-10-27T15:44:00Z">
              <w:tcPr>
                <w:tcW w:w="1063" w:type="dxa"/>
                <w:shd w:val="clear" w:color="auto" w:fill="auto"/>
                <w:noWrap/>
                <w:hideMark/>
              </w:tcPr>
            </w:tcPrChange>
          </w:tcPr>
          <w:p w14:paraId="6773C873" w14:textId="77777777" w:rsidR="000D30EB" w:rsidRPr="00A6650D"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726" w:author="tao huang" w:date="2018-10-25T20:51:00Z"/>
                <w:rFonts w:eastAsia="Times New Roman" w:cs="Times New Roman"/>
                <w:color w:val="000000"/>
                <w:sz w:val="22"/>
                <w:rPrChange w:id="7727" w:author="tao huang" w:date="2018-10-27T15:44:00Z">
                  <w:rPr>
                    <w:ins w:id="7728" w:author="tao huang" w:date="2018-10-25T20:51:00Z"/>
                    <w:rFonts w:ascii="Calibri" w:eastAsia="Times New Roman" w:hAnsi="Calibri" w:cs="Calibri"/>
                    <w:color w:val="000000"/>
                    <w:sz w:val="22"/>
                  </w:rPr>
                </w:rPrChange>
              </w:rPr>
              <w:pPrChange w:id="7729"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730" w:author="tao huang" w:date="2018-10-25T20:51:00Z">
              <w:r w:rsidRPr="00A6650D">
                <w:rPr>
                  <w:rFonts w:eastAsia="Times New Roman" w:cs="Times New Roman"/>
                  <w:color w:val="000000"/>
                  <w:sz w:val="22"/>
                  <w:rPrChange w:id="7731" w:author="tao huang" w:date="2018-10-27T15:44:00Z">
                    <w:rPr>
                      <w:rFonts w:ascii="Calibri" w:eastAsia="Times New Roman" w:hAnsi="Calibri" w:cs="Calibri"/>
                      <w:color w:val="000000"/>
                      <w:sz w:val="22"/>
                    </w:rPr>
                  </w:rPrChange>
                </w:rPr>
                <w:t>-12.7%</w:t>
              </w:r>
            </w:ins>
          </w:p>
        </w:tc>
        <w:tc>
          <w:tcPr>
            <w:tcW w:w="1657" w:type="dxa"/>
            <w:shd w:val="clear" w:color="auto" w:fill="auto"/>
            <w:noWrap/>
            <w:hideMark/>
            <w:tcPrChange w:id="7732" w:author="tao huang" w:date="2018-10-27T15:44:00Z">
              <w:tcPr>
                <w:tcW w:w="920" w:type="dxa"/>
                <w:shd w:val="clear" w:color="auto" w:fill="auto"/>
                <w:noWrap/>
                <w:hideMark/>
              </w:tcPr>
            </w:tcPrChange>
          </w:tcPr>
          <w:p w14:paraId="5FDDC209" w14:textId="77777777" w:rsidR="000D30EB" w:rsidRPr="00A6650D"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733" w:author="tao huang" w:date="2018-10-25T20:51:00Z"/>
                <w:rFonts w:eastAsia="Times New Roman" w:cs="Times New Roman"/>
                <w:color w:val="000000"/>
                <w:sz w:val="22"/>
                <w:rPrChange w:id="7734" w:author="tao huang" w:date="2018-10-27T15:44:00Z">
                  <w:rPr>
                    <w:ins w:id="7735" w:author="tao huang" w:date="2018-10-25T20:51:00Z"/>
                    <w:rFonts w:ascii="Calibri" w:eastAsia="Times New Roman" w:hAnsi="Calibri" w:cs="Calibri"/>
                    <w:color w:val="000000"/>
                    <w:sz w:val="22"/>
                  </w:rPr>
                </w:rPrChange>
              </w:rPr>
              <w:pPrChange w:id="7736"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737" w:author="tao huang" w:date="2018-10-25T20:51:00Z">
              <w:r w:rsidRPr="00A6650D">
                <w:rPr>
                  <w:rFonts w:eastAsia="Times New Roman" w:cs="Times New Roman"/>
                  <w:color w:val="000000"/>
                  <w:sz w:val="22"/>
                  <w:rPrChange w:id="7738" w:author="tao huang" w:date="2018-10-27T15:44:00Z">
                    <w:rPr>
                      <w:rFonts w:ascii="Calibri" w:eastAsia="Times New Roman" w:hAnsi="Calibri" w:cs="Calibri"/>
                      <w:color w:val="000000"/>
                      <w:sz w:val="22"/>
                    </w:rPr>
                  </w:rPrChange>
                </w:rPr>
                <w:t>-28.6%</w:t>
              </w:r>
            </w:ins>
          </w:p>
        </w:tc>
      </w:tr>
      <w:tr w:rsidR="000D30EB" w:rsidRPr="00A6650D" w14:paraId="6A19B4C0" w14:textId="77777777" w:rsidTr="00A6650D">
        <w:trPr>
          <w:cnfStyle w:val="000000100000" w:firstRow="0" w:lastRow="0" w:firstColumn="0" w:lastColumn="0" w:oddVBand="0" w:evenVBand="0" w:oddHBand="1" w:evenHBand="0" w:firstRowFirstColumn="0" w:firstRowLastColumn="0" w:lastRowFirstColumn="0" w:lastRowLastColumn="0"/>
          <w:trHeight w:val="20"/>
          <w:ins w:id="7739" w:author="tao huang" w:date="2018-10-25T20:51:00Z"/>
          <w:trPrChange w:id="7740" w:author="tao huang" w:date="2018-10-27T15:44:00Z">
            <w:trPr>
              <w:trHeight w:val="300"/>
            </w:trPr>
          </w:trPrChange>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Change w:id="7741" w:author="tao huang" w:date="2018-10-27T15:44:00Z">
              <w:tcPr>
                <w:tcW w:w="2140" w:type="dxa"/>
                <w:noWrap/>
                <w:hideMark/>
              </w:tcPr>
            </w:tcPrChange>
          </w:tcPr>
          <w:p w14:paraId="49087B7A" w14:textId="77777777" w:rsidR="000D30EB" w:rsidRPr="00A6650D" w:rsidRDefault="000D30EB" w:rsidP="000D30EB">
            <w:pPr>
              <w:spacing w:after="0" w:line="240" w:lineRule="auto"/>
              <w:cnfStyle w:val="001000100000" w:firstRow="0" w:lastRow="0" w:firstColumn="1" w:lastColumn="0" w:oddVBand="0" w:evenVBand="0" w:oddHBand="1" w:evenHBand="0" w:firstRowFirstColumn="0" w:firstRowLastColumn="0" w:lastRowFirstColumn="0" w:lastRowLastColumn="0"/>
              <w:rPr>
                <w:ins w:id="7742" w:author="tao huang" w:date="2018-10-25T20:51:00Z"/>
                <w:rFonts w:eastAsia="Times New Roman" w:cs="Times New Roman"/>
                <w:b w:val="0"/>
                <w:color w:val="000000"/>
                <w:sz w:val="22"/>
                <w:rPrChange w:id="7743" w:author="tao huang" w:date="2018-10-27T15:44:00Z">
                  <w:rPr>
                    <w:ins w:id="7744" w:author="tao huang" w:date="2018-10-25T20:51:00Z"/>
                    <w:rFonts w:ascii="Calibri" w:eastAsia="Times New Roman" w:hAnsi="Calibri" w:cs="Calibri"/>
                    <w:color w:val="000000"/>
                    <w:sz w:val="22"/>
                  </w:rPr>
                </w:rPrChange>
              </w:rPr>
            </w:pPr>
            <w:ins w:id="7745" w:author="tao huang" w:date="2018-10-25T20:51:00Z">
              <w:r w:rsidRPr="00A6650D">
                <w:rPr>
                  <w:rFonts w:eastAsia="Times New Roman" w:cs="Times New Roman"/>
                  <w:color w:val="000000"/>
                  <w:sz w:val="22"/>
                  <w:rPrChange w:id="7746" w:author="tao huang" w:date="2018-10-27T15:44:00Z">
                    <w:rPr>
                      <w:rFonts w:ascii="Calibri" w:eastAsia="Times New Roman" w:hAnsi="Calibri" w:cs="Calibri"/>
                      <w:color w:val="000000"/>
                      <w:sz w:val="22"/>
                    </w:rPr>
                  </w:rPrChange>
                </w:rPr>
                <w:t>ADL-intra-EWC</w:t>
              </w:r>
            </w:ins>
          </w:p>
        </w:tc>
        <w:tc>
          <w:tcPr>
            <w:tcW w:w="975" w:type="dxa"/>
            <w:shd w:val="clear" w:color="auto" w:fill="auto"/>
            <w:noWrap/>
            <w:hideMark/>
            <w:tcPrChange w:id="7747" w:author="tao huang" w:date="2018-10-27T15:44:00Z">
              <w:tcPr>
                <w:tcW w:w="920" w:type="dxa"/>
                <w:noWrap/>
                <w:hideMark/>
              </w:tcPr>
            </w:tcPrChange>
          </w:tcPr>
          <w:p w14:paraId="6575DBA6" w14:textId="77777777" w:rsidR="000D30EB" w:rsidRPr="00A6650D"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748" w:author="tao huang" w:date="2018-10-25T20:51:00Z"/>
                <w:rFonts w:eastAsia="Times New Roman" w:cs="Times New Roman"/>
                <w:color w:val="000000"/>
                <w:sz w:val="22"/>
                <w:rPrChange w:id="7749" w:author="tao huang" w:date="2018-10-27T15:44:00Z">
                  <w:rPr>
                    <w:ins w:id="7750" w:author="tao huang" w:date="2018-10-25T20:51:00Z"/>
                    <w:rFonts w:ascii="Calibri" w:eastAsia="Times New Roman" w:hAnsi="Calibri" w:cs="Calibri"/>
                    <w:color w:val="000000"/>
                    <w:sz w:val="22"/>
                  </w:rPr>
                </w:rPrChange>
              </w:rPr>
              <w:pPrChange w:id="7751"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752" w:author="tao huang" w:date="2018-10-25T20:51:00Z">
              <w:r w:rsidRPr="00A6650D">
                <w:rPr>
                  <w:rFonts w:eastAsia="Times New Roman" w:cs="Times New Roman"/>
                  <w:color w:val="000000"/>
                  <w:sz w:val="22"/>
                  <w:rPrChange w:id="7753" w:author="tao huang" w:date="2018-10-27T15:44:00Z">
                    <w:rPr>
                      <w:rFonts w:ascii="Calibri" w:eastAsia="Times New Roman" w:hAnsi="Calibri" w:cs="Calibri"/>
                      <w:color w:val="000000"/>
                      <w:sz w:val="22"/>
                    </w:rPr>
                  </w:rPrChange>
                </w:rPr>
                <w:t>-33.0%</w:t>
              </w:r>
            </w:ins>
          </w:p>
        </w:tc>
        <w:tc>
          <w:tcPr>
            <w:tcW w:w="1180" w:type="dxa"/>
            <w:shd w:val="clear" w:color="auto" w:fill="auto"/>
            <w:noWrap/>
            <w:hideMark/>
            <w:tcPrChange w:id="7754" w:author="tao huang" w:date="2018-10-27T15:44:00Z">
              <w:tcPr>
                <w:tcW w:w="920" w:type="dxa"/>
                <w:noWrap/>
                <w:hideMark/>
              </w:tcPr>
            </w:tcPrChange>
          </w:tcPr>
          <w:p w14:paraId="75785175" w14:textId="77777777" w:rsidR="000D30EB" w:rsidRPr="00A6650D"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755" w:author="tao huang" w:date="2018-10-25T20:51:00Z"/>
                <w:rFonts w:eastAsia="Times New Roman" w:cs="Times New Roman"/>
                <w:color w:val="000000"/>
                <w:sz w:val="22"/>
                <w:rPrChange w:id="7756" w:author="tao huang" w:date="2018-10-27T15:44:00Z">
                  <w:rPr>
                    <w:ins w:id="7757" w:author="tao huang" w:date="2018-10-25T20:51:00Z"/>
                    <w:rFonts w:ascii="Calibri" w:eastAsia="Times New Roman" w:hAnsi="Calibri" w:cs="Calibri"/>
                    <w:color w:val="000000"/>
                    <w:sz w:val="22"/>
                  </w:rPr>
                </w:rPrChange>
              </w:rPr>
              <w:pPrChange w:id="7758"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759" w:author="tao huang" w:date="2018-10-25T20:51:00Z">
              <w:r w:rsidRPr="00A6650D">
                <w:rPr>
                  <w:rFonts w:eastAsia="Times New Roman" w:cs="Times New Roman"/>
                  <w:color w:val="000000"/>
                  <w:sz w:val="22"/>
                  <w:rPrChange w:id="7760" w:author="tao huang" w:date="2018-10-27T15:44:00Z">
                    <w:rPr>
                      <w:rFonts w:ascii="Calibri" w:eastAsia="Times New Roman" w:hAnsi="Calibri" w:cs="Calibri"/>
                      <w:color w:val="000000"/>
                      <w:sz w:val="22"/>
                    </w:rPr>
                  </w:rPrChange>
                </w:rPr>
                <w:t>-14.0%</w:t>
              </w:r>
            </w:ins>
          </w:p>
        </w:tc>
        <w:tc>
          <w:tcPr>
            <w:tcW w:w="1028" w:type="dxa"/>
            <w:shd w:val="clear" w:color="auto" w:fill="auto"/>
            <w:noWrap/>
            <w:hideMark/>
            <w:tcPrChange w:id="7761" w:author="tao huang" w:date="2018-10-27T15:44:00Z">
              <w:tcPr>
                <w:tcW w:w="920" w:type="dxa"/>
                <w:noWrap/>
                <w:hideMark/>
              </w:tcPr>
            </w:tcPrChange>
          </w:tcPr>
          <w:p w14:paraId="23D9F3C3" w14:textId="77777777" w:rsidR="000D30EB" w:rsidRPr="00A6650D"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762" w:author="tao huang" w:date="2018-10-25T20:51:00Z"/>
                <w:rFonts w:eastAsia="Times New Roman" w:cs="Times New Roman"/>
                <w:color w:val="000000"/>
                <w:sz w:val="22"/>
                <w:rPrChange w:id="7763" w:author="tao huang" w:date="2018-10-27T15:44:00Z">
                  <w:rPr>
                    <w:ins w:id="7764" w:author="tao huang" w:date="2018-10-25T20:51:00Z"/>
                    <w:rFonts w:ascii="Calibri" w:eastAsia="Times New Roman" w:hAnsi="Calibri" w:cs="Calibri"/>
                    <w:color w:val="000000"/>
                    <w:sz w:val="22"/>
                  </w:rPr>
                </w:rPrChange>
              </w:rPr>
              <w:pPrChange w:id="7765"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766" w:author="tao huang" w:date="2018-10-25T20:51:00Z">
              <w:r w:rsidRPr="00A6650D">
                <w:rPr>
                  <w:rFonts w:eastAsia="Times New Roman" w:cs="Times New Roman"/>
                  <w:color w:val="000000"/>
                  <w:sz w:val="22"/>
                  <w:rPrChange w:id="7767" w:author="tao huang" w:date="2018-10-27T15:44:00Z">
                    <w:rPr>
                      <w:rFonts w:ascii="Calibri" w:eastAsia="Times New Roman" w:hAnsi="Calibri" w:cs="Calibri"/>
                      <w:color w:val="000000"/>
                      <w:sz w:val="22"/>
                    </w:rPr>
                  </w:rPrChange>
                </w:rPr>
                <w:t>-10.5%</w:t>
              </w:r>
            </w:ins>
          </w:p>
        </w:tc>
        <w:tc>
          <w:tcPr>
            <w:tcW w:w="1726" w:type="dxa"/>
            <w:shd w:val="clear" w:color="auto" w:fill="auto"/>
            <w:noWrap/>
            <w:hideMark/>
            <w:tcPrChange w:id="7768" w:author="tao huang" w:date="2018-10-27T15:44:00Z">
              <w:tcPr>
                <w:tcW w:w="1063" w:type="dxa"/>
                <w:noWrap/>
                <w:hideMark/>
              </w:tcPr>
            </w:tcPrChange>
          </w:tcPr>
          <w:p w14:paraId="7B6935DC" w14:textId="77777777" w:rsidR="000D30EB" w:rsidRPr="00A6650D"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769" w:author="tao huang" w:date="2018-10-25T20:51:00Z"/>
                <w:rFonts w:eastAsia="Times New Roman" w:cs="Times New Roman"/>
                <w:color w:val="000000"/>
                <w:sz w:val="22"/>
                <w:rPrChange w:id="7770" w:author="tao huang" w:date="2018-10-27T15:44:00Z">
                  <w:rPr>
                    <w:ins w:id="7771" w:author="tao huang" w:date="2018-10-25T20:51:00Z"/>
                    <w:rFonts w:ascii="Calibri" w:eastAsia="Times New Roman" w:hAnsi="Calibri" w:cs="Calibri"/>
                    <w:color w:val="000000"/>
                    <w:sz w:val="22"/>
                  </w:rPr>
                </w:rPrChange>
              </w:rPr>
              <w:pPrChange w:id="7772"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773" w:author="tao huang" w:date="2018-10-25T20:51:00Z">
              <w:r w:rsidRPr="00A6650D">
                <w:rPr>
                  <w:rFonts w:eastAsia="Times New Roman" w:cs="Times New Roman"/>
                  <w:color w:val="000000"/>
                  <w:sz w:val="22"/>
                  <w:rPrChange w:id="7774" w:author="tao huang" w:date="2018-10-27T15:44:00Z">
                    <w:rPr>
                      <w:rFonts w:ascii="Calibri" w:eastAsia="Times New Roman" w:hAnsi="Calibri" w:cs="Calibri"/>
                      <w:color w:val="000000"/>
                      <w:sz w:val="22"/>
                    </w:rPr>
                  </w:rPrChange>
                </w:rPr>
                <w:t>-13.4%</w:t>
              </w:r>
            </w:ins>
          </w:p>
        </w:tc>
        <w:tc>
          <w:tcPr>
            <w:tcW w:w="1657" w:type="dxa"/>
            <w:shd w:val="clear" w:color="auto" w:fill="auto"/>
            <w:noWrap/>
            <w:hideMark/>
            <w:tcPrChange w:id="7775" w:author="tao huang" w:date="2018-10-27T15:44:00Z">
              <w:tcPr>
                <w:tcW w:w="920" w:type="dxa"/>
                <w:noWrap/>
                <w:hideMark/>
              </w:tcPr>
            </w:tcPrChange>
          </w:tcPr>
          <w:p w14:paraId="0E4437B4" w14:textId="77777777" w:rsidR="000D30EB" w:rsidRPr="00A6650D"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776" w:author="tao huang" w:date="2018-10-25T20:51:00Z"/>
                <w:rFonts w:eastAsia="Times New Roman" w:cs="Times New Roman"/>
                <w:color w:val="000000"/>
                <w:sz w:val="22"/>
                <w:rPrChange w:id="7777" w:author="tao huang" w:date="2018-10-27T15:44:00Z">
                  <w:rPr>
                    <w:ins w:id="7778" w:author="tao huang" w:date="2018-10-25T20:51:00Z"/>
                    <w:rFonts w:ascii="Calibri" w:eastAsia="Times New Roman" w:hAnsi="Calibri" w:cs="Calibri"/>
                    <w:color w:val="000000"/>
                    <w:sz w:val="22"/>
                  </w:rPr>
                </w:rPrChange>
              </w:rPr>
              <w:pPrChange w:id="7779"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780" w:author="tao huang" w:date="2018-10-25T20:51:00Z">
              <w:r w:rsidRPr="00A6650D">
                <w:rPr>
                  <w:rFonts w:eastAsia="Times New Roman" w:cs="Times New Roman"/>
                  <w:color w:val="000000"/>
                  <w:sz w:val="22"/>
                  <w:rPrChange w:id="7781" w:author="tao huang" w:date="2018-10-27T15:44:00Z">
                    <w:rPr>
                      <w:rFonts w:ascii="Calibri" w:eastAsia="Times New Roman" w:hAnsi="Calibri" w:cs="Calibri"/>
                      <w:color w:val="000000"/>
                      <w:sz w:val="22"/>
                    </w:rPr>
                  </w:rPrChange>
                </w:rPr>
                <w:t>-30.7%</w:t>
              </w:r>
            </w:ins>
          </w:p>
        </w:tc>
      </w:tr>
      <w:tr w:rsidR="000D30EB" w:rsidRPr="00A6650D" w14:paraId="6B017AE8" w14:textId="77777777" w:rsidTr="00A6650D">
        <w:trPr>
          <w:trHeight w:val="20"/>
          <w:ins w:id="7782" w:author="tao huang" w:date="2018-10-25T20:51:00Z"/>
          <w:trPrChange w:id="7783" w:author="tao huang" w:date="2018-10-27T15:44:00Z">
            <w:trPr>
              <w:trHeight w:val="283"/>
            </w:trPr>
          </w:trPrChange>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Change w:id="7784" w:author="tao huang" w:date="2018-10-27T15:44:00Z">
              <w:tcPr>
                <w:tcW w:w="2140" w:type="dxa"/>
                <w:shd w:val="clear" w:color="auto" w:fill="auto"/>
                <w:noWrap/>
                <w:hideMark/>
              </w:tcPr>
            </w:tcPrChange>
          </w:tcPr>
          <w:p w14:paraId="77382B13" w14:textId="77777777" w:rsidR="000D30EB" w:rsidRPr="00A6650D" w:rsidRDefault="000D30EB" w:rsidP="000D30EB">
            <w:pPr>
              <w:spacing w:after="0" w:line="240" w:lineRule="auto"/>
              <w:rPr>
                <w:ins w:id="7785" w:author="tao huang" w:date="2018-10-25T20:51:00Z"/>
                <w:rFonts w:eastAsia="Times New Roman" w:cs="Times New Roman"/>
                <w:b w:val="0"/>
                <w:color w:val="000000"/>
                <w:sz w:val="22"/>
                <w:rPrChange w:id="7786" w:author="tao huang" w:date="2018-10-27T15:44:00Z">
                  <w:rPr>
                    <w:ins w:id="7787" w:author="tao huang" w:date="2018-10-25T20:51:00Z"/>
                    <w:rFonts w:ascii="Calibri" w:eastAsia="Times New Roman" w:hAnsi="Calibri" w:cs="Calibri"/>
                    <w:color w:val="000000"/>
                    <w:sz w:val="22"/>
                  </w:rPr>
                </w:rPrChange>
              </w:rPr>
            </w:pPr>
            <w:ins w:id="7788" w:author="tao huang" w:date="2018-10-25T20:51:00Z">
              <w:r w:rsidRPr="00A6650D">
                <w:rPr>
                  <w:rFonts w:eastAsia="Times New Roman" w:cs="Times New Roman"/>
                  <w:color w:val="000000"/>
                  <w:sz w:val="22"/>
                  <w:rPrChange w:id="7789" w:author="tao huang" w:date="2018-10-27T15:44:00Z">
                    <w:rPr>
                      <w:rFonts w:ascii="Calibri" w:eastAsia="Times New Roman" w:hAnsi="Calibri" w:cs="Calibri"/>
                      <w:color w:val="000000"/>
                      <w:sz w:val="22"/>
                    </w:rPr>
                  </w:rPrChange>
                </w:rPr>
                <w:t>ADL-intra-IC</w:t>
              </w:r>
            </w:ins>
          </w:p>
        </w:tc>
        <w:tc>
          <w:tcPr>
            <w:tcW w:w="975" w:type="dxa"/>
            <w:shd w:val="clear" w:color="auto" w:fill="auto"/>
            <w:noWrap/>
            <w:hideMark/>
            <w:tcPrChange w:id="7790" w:author="tao huang" w:date="2018-10-27T15:44:00Z">
              <w:tcPr>
                <w:tcW w:w="920" w:type="dxa"/>
                <w:shd w:val="clear" w:color="auto" w:fill="auto"/>
                <w:noWrap/>
                <w:hideMark/>
              </w:tcPr>
            </w:tcPrChange>
          </w:tcPr>
          <w:p w14:paraId="40D9655F" w14:textId="77777777" w:rsidR="000D30EB" w:rsidRPr="00A6650D"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791" w:author="tao huang" w:date="2018-10-25T20:51:00Z"/>
                <w:rFonts w:eastAsia="Times New Roman" w:cs="Times New Roman"/>
                <w:color w:val="000000"/>
                <w:sz w:val="22"/>
                <w:rPrChange w:id="7792" w:author="tao huang" w:date="2018-10-27T15:44:00Z">
                  <w:rPr>
                    <w:ins w:id="7793" w:author="tao huang" w:date="2018-10-25T20:51:00Z"/>
                    <w:rFonts w:ascii="Calibri" w:eastAsia="Times New Roman" w:hAnsi="Calibri" w:cs="Calibri"/>
                    <w:color w:val="000000"/>
                    <w:sz w:val="22"/>
                  </w:rPr>
                </w:rPrChange>
              </w:rPr>
              <w:pPrChange w:id="7794"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795" w:author="tao huang" w:date="2018-10-25T20:51:00Z">
              <w:r w:rsidRPr="00A6650D">
                <w:rPr>
                  <w:rFonts w:eastAsia="Times New Roman" w:cs="Times New Roman"/>
                  <w:color w:val="000000"/>
                  <w:sz w:val="22"/>
                  <w:rPrChange w:id="7796" w:author="tao huang" w:date="2018-10-27T15:44:00Z">
                    <w:rPr>
                      <w:rFonts w:ascii="Calibri" w:eastAsia="Times New Roman" w:hAnsi="Calibri" w:cs="Calibri"/>
                      <w:color w:val="000000"/>
                      <w:sz w:val="22"/>
                    </w:rPr>
                  </w:rPrChange>
                </w:rPr>
                <w:t>-32.0%</w:t>
              </w:r>
            </w:ins>
          </w:p>
        </w:tc>
        <w:tc>
          <w:tcPr>
            <w:tcW w:w="1180" w:type="dxa"/>
            <w:shd w:val="clear" w:color="auto" w:fill="auto"/>
            <w:noWrap/>
            <w:hideMark/>
            <w:tcPrChange w:id="7797" w:author="tao huang" w:date="2018-10-27T15:44:00Z">
              <w:tcPr>
                <w:tcW w:w="920" w:type="dxa"/>
                <w:shd w:val="clear" w:color="auto" w:fill="auto"/>
                <w:noWrap/>
                <w:hideMark/>
              </w:tcPr>
            </w:tcPrChange>
          </w:tcPr>
          <w:p w14:paraId="6F12D5E2" w14:textId="77777777" w:rsidR="000D30EB" w:rsidRPr="00A6650D"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798" w:author="tao huang" w:date="2018-10-25T20:51:00Z"/>
                <w:rFonts w:eastAsia="Times New Roman" w:cs="Times New Roman"/>
                <w:color w:val="000000"/>
                <w:sz w:val="22"/>
                <w:rPrChange w:id="7799" w:author="tao huang" w:date="2018-10-27T15:44:00Z">
                  <w:rPr>
                    <w:ins w:id="7800" w:author="tao huang" w:date="2018-10-25T20:51:00Z"/>
                    <w:rFonts w:ascii="Calibri" w:eastAsia="Times New Roman" w:hAnsi="Calibri" w:cs="Calibri"/>
                    <w:color w:val="000000"/>
                    <w:sz w:val="22"/>
                  </w:rPr>
                </w:rPrChange>
              </w:rPr>
              <w:pPrChange w:id="7801"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802" w:author="tao huang" w:date="2018-10-25T20:51:00Z">
              <w:r w:rsidRPr="00A6650D">
                <w:rPr>
                  <w:rFonts w:eastAsia="Times New Roman" w:cs="Times New Roman"/>
                  <w:color w:val="000000"/>
                  <w:sz w:val="22"/>
                  <w:rPrChange w:id="7803" w:author="tao huang" w:date="2018-10-27T15:44:00Z">
                    <w:rPr>
                      <w:rFonts w:ascii="Calibri" w:eastAsia="Times New Roman" w:hAnsi="Calibri" w:cs="Calibri"/>
                      <w:color w:val="000000"/>
                      <w:sz w:val="22"/>
                    </w:rPr>
                  </w:rPrChange>
                </w:rPr>
                <w:t>-13.9%</w:t>
              </w:r>
            </w:ins>
          </w:p>
        </w:tc>
        <w:tc>
          <w:tcPr>
            <w:tcW w:w="1028" w:type="dxa"/>
            <w:shd w:val="clear" w:color="auto" w:fill="auto"/>
            <w:noWrap/>
            <w:hideMark/>
            <w:tcPrChange w:id="7804" w:author="tao huang" w:date="2018-10-27T15:44:00Z">
              <w:tcPr>
                <w:tcW w:w="920" w:type="dxa"/>
                <w:shd w:val="clear" w:color="auto" w:fill="auto"/>
                <w:noWrap/>
                <w:hideMark/>
              </w:tcPr>
            </w:tcPrChange>
          </w:tcPr>
          <w:p w14:paraId="40A44047" w14:textId="77777777" w:rsidR="000D30EB" w:rsidRPr="00A6650D"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805" w:author="tao huang" w:date="2018-10-25T20:51:00Z"/>
                <w:rFonts w:eastAsia="Times New Roman" w:cs="Times New Roman"/>
                <w:color w:val="000000"/>
                <w:sz w:val="22"/>
                <w:rPrChange w:id="7806" w:author="tao huang" w:date="2018-10-27T15:44:00Z">
                  <w:rPr>
                    <w:ins w:id="7807" w:author="tao huang" w:date="2018-10-25T20:51:00Z"/>
                    <w:rFonts w:ascii="Calibri" w:eastAsia="Times New Roman" w:hAnsi="Calibri" w:cs="Calibri"/>
                    <w:color w:val="000000"/>
                    <w:sz w:val="22"/>
                  </w:rPr>
                </w:rPrChange>
              </w:rPr>
              <w:pPrChange w:id="7808"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809" w:author="tao huang" w:date="2018-10-25T20:51:00Z">
              <w:r w:rsidRPr="00A6650D">
                <w:rPr>
                  <w:rFonts w:eastAsia="Times New Roman" w:cs="Times New Roman"/>
                  <w:color w:val="000000"/>
                  <w:sz w:val="22"/>
                  <w:rPrChange w:id="7810" w:author="tao huang" w:date="2018-10-27T15:44:00Z">
                    <w:rPr>
                      <w:rFonts w:ascii="Calibri" w:eastAsia="Times New Roman" w:hAnsi="Calibri" w:cs="Calibri"/>
                      <w:color w:val="000000"/>
                      <w:sz w:val="22"/>
                    </w:rPr>
                  </w:rPrChange>
                </w:rPr>
                <w:t>-10.6%</w:t>
              </w:r>
            </w:ins>
          </w:p>
        </w:tc>
        <w:tc>
          <w:tcPr>
            <w:tcW w:w="1726" w:type="dxa"/>
            <w:shd w:val="clear" w:color="auto" w:fill="auto"/>
            <w:noWrap/>
            <w:hideMark/>
            <w:tcPrChange w:id="7811" w:author="tao huang" w:date="2018-10-27T15:44:00Z">
              <w:tcPr>
                <w:tcW w:w="1063" w:type="dxa"/>
                <w:shd w:val="clear" w:color="auto" w:fill="auto"/>
                <w:noWrap/>
                <w:hideMark/>
              </w:tcPr>
            </w:tcPrChange>
          </w:tcPr>
          <w:p w14:paraId="7842C353" w14:textId="77777777" w:rsidR="000D30EB" w:rsidRPr="00A6650D"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812" w:author="tao huang" w:date="2018-10-25T20:51:00Z"/>
                <w:rFonts w:eastAsia="Times New Roman" w:cs="Times New Roman"/>
                <w:color w:val="000000"/>
                <w:sz w:val="22"/>
                <w:rPrChange w:id="7813" w:author="tao huang" w:date="2018-10-27T15:44:00Z">
                  <w:rPr>
                    <w:ins w:id="7814" w:author="tao huang" w:date="2018-10-25T20:51:00Z"/>
                    <w:rFonts w:ascii="Calibri" w:eastAsia="Times New Roman" w:hAnsi="Calibri" w:cs="Calibri"/>
                    <w:color w:val="000000"/>
                    <w:sz w:val="22"/>
                  </w:rPr>
                </w:rPrChange>
              </w:rPr>
              <w:pPrChange w:id="7815"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816" w:author="tao huang" w:date="2018-10-25T20:51:00Z">
              <w:r w:rsidRPr="00A6650D">
                <w:rPr>
                  <w:rFonts w:eastAsia="Times New Roman" w:cs="Times New Roman"/>
                  <w:color w:val="000000"/>
                  <w:sz w:val="22"/>
                  <w:rPrChange w:id="7817" w:author="tao huang" w:date="2018-10-27T15:44:00Z">
                    <w:rPr>
                      <w:rFonts w:ascii="Calibri" w:eastAsia="Times New Roman" w:hAnsi="Calibri" w:cs="Calibri"/>
                      <w:color w:val="000000"/>
                      <w:sz w:val="22"/>
                    </w:rPr>
                  </w:rPrChange>
                </w:rPr>
                <w:t>-13.2%</w:t>
              </w:r>
            </w:ins>
          </w:p>
        </w:tc>
        <w:tc>
          <w:tcPr>
            <w:tcW w:w="1657" w:type="dxa"/>
            <w:shd w:val="clear" w:color="auto" w:fill="auto"/>
            <w:noWrap/>
            <w:hideMark/>
            <w:tcPrChange w:id="7818" w:author="tao huang" w:date="2018-10-27T15:44:00Z">
              <w:tcPr>
                <w:tcW w:w="920" w:type="dxa"/>
                <w:shd w:val="clear" w:color="auto" w:fill="auto"/>
                <w:noWrap/>
                <w:hideMark/>
              </w:tcPr>
            </w:tcPrChange>
          </w:tcPr>
          <w:p w14:paraId="344C37B2" w14:textId="77777777" w:rsidR="000D30EB" w:rsidRPr="00A6650D"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819" w:author="tao huang" w:date="2018-10-25T20:51:00Z"/>
                <w:rFonts w:eastAsia="Times New Roman" w:cs="Times New Roman"/>
                <w:color w:val="000000"/>
                <w:sz w:val="22"/>
                <w:rPrChange w:id="7820" w:author="tao huang" w:date="2018-10-27T15:44:00Z">
                  <w:rPr>
                    <w:ins w:id="7821" w:author="tao huang" w:date="2018-10-25T20:51:00Z"/>
                    <w:rFonts w:ascii="Calibri" w:eastAsia="Times New Roman" w:hAnsi="Calibri" w:cs="Calibri"/>
                    <w:color w:val="000000"/>
                    <w:sz w:val="22"/>
                  </w:rPr>
                </w:rPrChange>
              </w:rPr>
              <w:pPrChange w:id="7822"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823" w:author="tao huang" w:date="2018-10-25T20:51:00Z">
              <w:r w:rsidRPr="00A6650D">
                <w:rPr>
                  <w:rFonts w:eastAsia="Times New Roman" w:cs="Times New Roman"/>
                  <w:color w:val="000000"/>
                  <w:sz w:val="22"/>
                  <w:rPrChange w:id="7824" w:author="tao huang" w:date="2018-10-27T15:44:00Z">
                    <w:rPr>
                      <w:rFonts w:ascii="Calibri" w:eastAsia="Times New Roman" w:hAnsi="Calibri" w:cs="Calibri"/>
                      <w:color w:val="000000"/>
                      <w:sz w:val="22"/>
                    </w:rPr>
                  </w:rPrChange>
                </w:rPr>
                <w:t>-29.8%</w:t>
              </w:r>
            </w:ins>
          </w:p>
        </w:tc>
      </w:tr>
    </w:tbl>
    <w:p w14:paraId="427C4C2D" w14:textId="3583231B" w:rsidR="000D30EB" w:rsidRDefault="000D30EB" w:rsidP="00971633">
      <w:pPr>
        <w:shd w:val="clear" w:color="auto" w:fill="FFFFFF" w:themeFill="background1"/>
        <w:spacing w:after="0" w:line="360" w:lineRule="auto"/>
        <w:rPr>
          <w:ins w:id="7825" w:author="tao huang" w:date="2018-10-25T20:51:00Z"/>
          <w:rFonts w:cs="Times New Roman"/>
          <w:color w:val="833C0B" w:themeColor="accent2" w:themeShade="80"/>
          <w:sz w:val="22"/>
        </w:rPr>
      </w:pPr>
    </w:p>
    <w:p w14:paraId="361B524F" w14:textId="377B8BF0" w:rsidR="000D30EB" w:rsidRPr="00BE1F97" w:rsidDel="004D65DA" w:rsidRDefault="000D30EB" w:rsidP="00971633">
      <w:pPr>
        <w:shd w:val="clear" w:color="auto" w:fill="FFFFFF" w:themeFill="background1"/>
        <w:spacing w:after="0" w:line="360" w:lineRule="auto"/>
        <w:rPr>
          <w:del w:id="7826" w:author="tao huang" w:date="2018-10-25T20:53:00Z"/>
          <w:rFonts w:cs="Times New Roman"/>
          <w:color w:val="833C0B" w:themeColor="accent2" w:themeShade="80"/>
          <w:sz w:val="22"/>
          <w:rPrChange w:id="7827" w:author="tao huang" w:date="2018-10-25T20:47:00Z">
            <w:rPr>
              <w:del w:id="7828" w:author="tao huang" w:date="2018-10-25T20:53:00Z"/>
              <w:rFonts w:cs="Times New Roman"/>
              <w:sz w:val="22"/>
            </w:rPr>
          </w:rPrChange>
        </w:rPr>
      </w:pPr>
    </w:p>
    <w:p w14:paraId="6CD919B7" w14:textId="6803A534" w:rsidR="00971633" w:rsidRPr="00AF70FB" w:rsidDel="0078783F" w:rsidRDefault="00971633" w:rsidP="00971633">
      <w:pPr>
        <w:shd w:val="clear" w:color="auto" w:fill="FFFFFF" w:themeFill="background1"/>
        <w:spacing w:after="0" w:line="360" w:lineRule="auto"/>
        <w:rPr>
          <w:del w:id="7829" w:author="tao huang" w:date="2018-10-25T20:59:00Z"/>
          <w:rFonts w:cs="Times New Roman"/>
          <w:sz w:val="22"/>
        </w:rPr>
      </w:pPr>
      <w:del w:id="7830" w:author="tao huang" w:date="2018-10-25T20:22:00Z">
        <w:r w:rsidRPr="00BE1F97" w:rsidDel="00F80DDE">
          <w:rPr>
            <w:rFonts w:cs="Times New Roman"/>
            <w:color w:val="833C0B" w:themeColor="accent2" w:themeShade="80"/>
            <w:sz w:val="22"/>
            <w:rPrChange w:id="7831" w:author="tao huang" w:date="2018-10-25T20:47:00Z">
              <w:rPr>
                <w:rFonts w:cs="Times New Roman"/>
                <w:sz w:val="22"/>
              </w:rPr>
            </w:rPrChange>
          </w:rPr>
          <w:delText xml:space="preserve">Our research focuses on </w:delText>
        </w:r>
      </w:del>
      <w:del w:id="7832" w:author="tao huang" w:date="2018-10-25T20:21:00Z">
        <w:r w:rsidRPr="00BE1F97" w:rsidDel="00F80DDE">
          <w:rPr>
            <w:rFonts w:cs="Times New Roman"/>
            <w:color w:val="833C0B" w:themeColor="accent2" w:themeShade="80"/>
            <w:sz w:val="22"/>
            <w:rPrChange w:id="7833" w:author="tao huang" w:date="2018-10-25T20:47:00Z">
              <w:rPr>
                <w:rFonts w:cs="Times New Roman"/>
                <w:sz w:val="22"/>
              </w:rPr>
            </w:rPrChange>
          </w:rPr>
          <w:delText>how to mitigate th</w:delText>
        </w:r>
      </w:del>
      <w:ins w:id="7834" w:author="Didier Soopramanien" w:date="2018-10-23T16:26:00Z">
        <w:del w:id="7835" w:author="tao huang" w:date="2018-10-25T20:21:00Z">
          <w:r w:rsidR="00D9221F" w:rsidRPr="00BE1F97" w:rsidDel="00F80DDE">
            <w:rPr>
              <w:rFonts w:cs="Times New Roman"/>
              <w:color w:val="833C0B" w:themeColor="accent2" w:themeShade="80"/>
              <w:sz w:val="22"/>
              <w:rPrChange w:id="7836" w:author="tao huang" w:date="2018-10-25T20:47:00Z">
                <w:rPr>
                  <w:rFonts w:cs="Times New Roman"/>
                  <w:sz w:val="22"/>
                </w:rPr>
              </w:rPrChange>
            </w:rPr>
            <w:delText xml:space="preserve">is </w:delText>
          </w:r>
        </w:del>
      </w:ins>
      <w:del w:id="7837" w:author="tao huang" w:date="2018-10-25T20:21:00Z">
        <w:r w:rsidRPr="00BE1F97" w:rsidDel="00F80DDE">
          <w:rPr>
            <w:rFonts w:cs="Times New Roman"/>
            <w:color w:val="833C0B" w:themeColor="accent2" w:themeShade="80"/>
            <w:sz w:val="22"/>
            <w:rPrChange w:id="7838" w:author="tao huang" w:date="2018-10-25T20:47:00Z">
              <w:rPr>
                <w:rFonts w:cs="Times New Roman"/>
                <w:sz w:val="22"/>
              </w:rPr>
            </w:rPrChange>
          </w:rPr>
          <w:delText>e problem</w:delText>
        </w:r>
      </w:del>
      <w:ins w:id="7839" w:author="Didier Soopramanien" w:date="2018-10-23T16:27:00Z">
        <w:del w:id="7840" w:author="tao huang" w:date="2018-10-25T20:21:00Z">
          <w:r w:rsidR="004822EA" w:rsidRPr="00BE1F97" w:rsidDel="00F80DDE">
            <w:rPr>
              <w:rFonts w:cs="Times New Roman"/>
              <w:color w:val="833C0B" w:themeColor="accent2" w:themeShade="80"/>
              <w:sz w:val="22"/>
              <w:rPrChange w:id="7841" w:author="tao huang" w:date="2018-10-25T20:47:00Z">
                <w:rPr>
                  <w:rFonts w:cs="Times New Roman"/>
                  <w:sz w:val="22"/>
                </w:rPr>
              </w:rPrChange>
            </w:rPr>
            <w:delText xml:space="preserve"> </w:delText>
          </w:r>
        </w:del>
        <w:del w:id="7842" w:author="tao huang" w:date="2018-10-25T20:22:00Z">
          <w:r w:rsidR="009D61E9" w:rsidRPr="00BE1F97" w:rsidDel="00F80DDE">
            <w:rPr>
              <w:rFonts w:cs="Times New Roman"/>
              <w:color w:val="833C0B" w:themeColor="accent2" w:themeShade="80"/>
              <w:sz w:val="22"/>
              <w:rPrChange w:id="7843" w:author="tao huang" w:date="2018-10-25T20:47:00Z">
                <w:rPr>
                  <w:rFonts w:cs="Times New Roman"/>
                  <w:sz w:val="22"/>
                </w:rPr>
              </w:rPrChange>
            </w:rPr>
            <w:delText>using data on variables</w:delText>
          </w:r>
        </w:del>
      </w:ins>
      <w:ins w:id="7844" w:author="Didier Soopramanien" w:date="2018-10-23T16:28:00Z">
        <w:del w:id="7845" w:author="tao huang" w:date="2018-10-25T20:22:00Z">
          <w:r w:rsidR="009D61E9" w:rsidRPr="00BE1F97" w:rsidDel="00F80DDE">
            <w:rPr>
              <w:rFonts w:cs="Times New Roman"/>
              <w:color w:val="833C0B" w:themeColor="accent2" w:themeShade="80"/>
              <w:sz w:val="22"/>
              <w:rPrChange w:id="7846" w:author="tao huang" w:date="2018-10-25T20:47:00Z">
                <w:rPr>
                  <w:rFonts w:cs="Times New Roman"/>
                  <w:sz w:val="22"/>
                </w:rPr>
              </w:rPrChange>
            </w:rPr>
            <w:delText xml:space="preserve"> </w:delText>
          </w:r>
        </w:del>
      </w:ins>
      <w:ins w:id="7847" w:author="Didier Soopramanien" w:date="2018-10-23T16:27:00Z">
        <w:del w:id="7848" w:author="tao huang" w:date="2018-10-25T20:22:00Z">
          <w:r w:rsidR="004822EA" w:rsidRPr="00BE1F97" w:rsidDel="00F80DDE">
            <w:rPr>
              <w:rFonts w:cs="Times New Roman"/>
              <w:color w:val="833C0B" w:themeColor="accent2" w:themeShade="80"/>
              <w:sz w:val="22"/>
              <w:rPrChange w:id="7849" w:author="tao huang" w:date="2018-10-25T20:47:00Z">
                <w:rPr>
                  <w:rFonts w:cs="Times New Roman"/>
                  <w:sz w:val="22"/>
                </w:rPr>
              </w:rPrChange>
            </w:rPr>
            <w:delText xml:space="preserve">that </w:delText>
          </w:r>
          <w:r w:rsidR="009D61E9" w:rsidRPr="00BE1F97" w:rsidDel="00F80DDE">
            <w:rPr>
              <w:rFonts w:cs="Times New Roman"/>
              <w:color w:val="833C0B" w:themeColor="accent2" w:themeShade="80"/>
              <w:sz w:val="22"/>
              <w:rPrChange w:id="7850" w:author="tao huang" w:date="2018-10-25T20:47:00Z">
                <w:rPr>
                  <w:rFonts w:cs="Times New Roman"/>
                  <w:sz w:val="22"/>
                </w:rPr>
              </w:rPrChange>
            </w:rPr>
            <w:delText>retailers have cont</w:delText>
          </w:r>
        </w:del>
      </w:ins>
      <w:ins w:id="7851" w:author="Didier Soopramanien" w:date="2018-10-23T16:28:00Z">
        <w:del w:id="7852" w:author="tao huang" w:date="2018-10-25T20:22:00Z">
          <w:r w:rsidR="009D61E9" w:rsidRPr="00BE1F97" w:rsidDel="00F80DDE">
            <w:rPr>
              <w:rFonts w:cs="Times New Roman"/>
              <w:color w:val="833C0B" w:themeColor="accent2" w:themeShade="80"/>
              <w:sz w:val="22"/>
              <w:rPrChange w:id="7853" w:author="tao huang" w:date="2018-10-25T20:47:00Z">
                <w:rPr>
                  <w:rFonts w:cs="Times New Roman"/>
                  <w:sz w:val="22"/>
                </w:rPr>
              </w:rPrChange>
            </w:rPr>
            <w:delText>rol over. That is</w:delText>
          </w:r>
        </w:del>
      </w:ins>
      <w:ins w:id="7854" w:author="Didier Soopramanien" w:date="2018-10-24T12:04:00Z">
        <w:del w:id="7855" w:author="tao huang" w:date="2018-10-25T20:22:00Z">
          <w:r w:rsidR="006552B0" w:rsidRPr="00BE1F97" w:rsidDel="00F80DDE">
            <w:rPr>
              <w:rFonts w:cs="Times New Roman"/>
              <w:color w:val="833C0B" w:themeColor="accent2" w:themeShade="80"/>
              <w:sz w:val="22"/>
              <w:rPrChange w:id="7856" w:author="tao huang" w:date="2018-10-25T20:47:00Z">
                <w:rPr>
                  <w:rFonts w:cs="Times New Roman"/>
                  <w:sz w:val="22"/>
                </w:rPr>
              </w:rPrChange>
            </w:rPr>
            <w:delText>,</w:delText>
          </w:r>
        </w:del>
      </w:ins>
      <w:ins w:id="7857" w:author="Didier Soopramanien" w:date="2018-10-23T16:28:00Z">
        <w:del w:id="7858" w:author="tao huang" w:date="2018-10-25T20:22:00Z">
          <w:r w:rsidR="009D61E9" w:rsidRPr="00BE1F97" w:rsidDel="00F80DDE">
            <w:rPr>
              <w:rFonts w:cs="Times New Roman"/>
              <w:color w:val="833C0B" w:themeColor="accent2" w:themeShade="80"/>
              <w:sz w:val="22"/>
              <w:rPrChange w:id="7859" w:author="tao huang" w:date="2018-10-25T20:47:00Z">
                <w:rPr>
                  <w:rFonts w:cs="Times New Roman"/>
                  <w:sz w:val="22"/>
                </w:rPr>
              </w:rPrChange>
            </w:rPr>
            <w:delText xml:space="preserve"> </w:delText>
          </w:r>
          <w:r w:rsidR="009F4DF8" w:rsidRPr="00BE1F97" w:rsidDel="00F80DDE">
            <w:rPr>
              <w:rFonts w:cs="Times New Roman"/>
              <w:color w:val="833C0B" w:themeColor="accent2" w:themeShade="80"/>
              <w:sz w:val="22"/>
              <w:rPrChange w:id="7860" w:author="tao huang" w:date="2018-10-25T20:47:00Z">
                <w:rPr>
                  <w:rFonts w:cs="Times New Roman"/>
                  <w:sz w:val="22"/>
                </w:rPr>
              </w:rPrChange>
            </w:rPr>
            <w:delText>data on variables relating to marketing activities which retailers use to influence sales in their stores.</w:delText>
          </w:r>
        </w:del>
      </w:ins>
      <w:del w:id="7861" w:author="tao huang" w:date="2018-10-25T20:22:00Z">
        <w:r w:rsidRPr="00BE1F97" w:rsidDel="00F80DDE">
          <w:rPr>
            <w:rFonts w:cs="Times New Roman"/>
            <w:color w:val="833C0B" w:themeColor="accent2" w:themeShade="80"/>
            <w:sz w:val="22"/>
            <w:rPrChange w:id="7862" w:author="tao huang" w:date="2018-10-25T20:47:00Z">
              <w:rPr>
                <w:rFonts w:cs="Times New Roman"/>
                <w:sz w:val="22"/>
              </w:rPr>
            </w:rPrChange>
          </w:rPr>
          <w:delText xml:space="preserve"> based on the data of marketing activities which retailers typically have control over. </w:delText>
        </w:r>
      </w:del>
      <w:ins w:id="7863" w:author="tao huang" w:date="2018-10-25T20:22:00Z">
        <w:r w:rsidR="00F80DDE" w:rsidRPr="00BE1F97">
          <w:rPr>
            <w:rFonts w:cs="Times New Roman"/>
            <w:color w:val="833C0B" w:themeColor="accent2" w:themeShade="80"/>
            <w:sz w:val="22"/>
            <w:rPrChange w:id="7864" w:author="tao huang" w:date="2018-10-25T20:47:00Z">
              <w:rPr>
                <w:rFonts w:cs="Times New Roman"/>
                <w:sz w:val="22"/>
              </w:rPr>
            </w:rPrChange>
          </w:rPr>
          <w:t>In this study</w:t>
        </w:r>
      </w:ins>
      <w:ins w:id="7865" w:author="tao huang" w:date="2018-10-25T20:23:00Z">
        <w:r w:rsidR="00F80DDE" w:rsidRPr="00BE1F97">
          <w:rPr>
            <w:rFonts w:cs="Times New Roman"/>
            <w:color w:val="833C0B" w:themeColor="accent2" w:themeShade="80"/>
            <w:sz w:val="22"/>
            <w:rPrChange w:id="7866" w:author="tao huang" w:date="2018-10-25T20:47:00Z">
              <w:rPr>
                <w:rFonts w:cs="Times New Roman"/>
                <w:sz w:val="22"/>
              </w:rPr>
            </w:rPrChange>
          </w:rPr>
          <w:t xml:space="preserve">, </w:t>
        </w:r>
      </w:ins>
      <w:ins w:id="7867" w:author="tao huang" w:date="2018-10-25T20:22:00Z">
        <w:r w:rsidR="00F80DDE" w:rsidRPr="00BE1F97">
          <w:rPr>
            <w:rFonts w:cs="Times New Roman"/>
            <w:color w:val="833C0B" w:themeColor="accent2" w:themeShade="80"/>
            <w:sz w:val="22"/>
            <w:rPrChange w:id="7868" w:author="tao huang" w:date="2018-10-25T20:47:00Z">
              <w:rPr>
                <w:rFonts w:cs="Times New Roman"/>
                <w:sz w:val="22"/>
              </w:rPr>
            </w:rPrChange>
          </w:rPr>
          <w:t>w</w:t>
        </w:r>
      </w:ins>
      <w:del w:id="7869" w:author="tao huang" w:date="2018-10-25T20:22:00Z">
        <w:r w:rsidRPr="00BE1F97" w:rsidDel="00F80DDE">
          <w:rPr>
            <w:rFonts w:cs="Times New Roman"/>
            <w:color w:val="833C0B" w:themeColor="accent2" w:themeShade="80"/>
            <w:sz w:val="22"/>
            <w:rPrChange w:id="7870" w:author="tao huang" w:date="2018-10-25T20:47:00Z">
              <w:rPr>
                <w:rFonts w:cs="Times New Roman"/>
                <w:sz w:val="22"/>
              </w:rPr>
            </w:rPrChange>
          </w:rPr>
          <w:delText>W</w:delText>
        </w:r>
      </w:del>
      <w:r w:rsidRPr="00BE1F97">
        <w:rPr>
          <w:rFonts w:cs="Times New Roman"/>
          <w:color w:val="833C0B" w:themeColor="accent2" w:themeShade="80"/>
          <w:sz w:val="22"/>
          <w:rPrChange w:id="7871" w:author="tao huang" w:date="2018-10-25T20:47:00Z">
            <w:rPr>
              <w:rFonts w:cs="Times New Roman"/>
              <w:sz w:val="22"/>
            </w:rPr>
          </w:rPrChange>
        </w:rPr>
        <w:t xml:space="preserve">e </w:t>
      </w:r>
      <w:del w:id="7872" w:author="tao huang" w:date="2018-10-25T20:23:00Z">
        <w:r w:rsidRPr="00BE1F97" w:rsidDel="00F80DDE">
          <w:rPr>
            <w:rFonts w:cs="Times New Roman"/>
            <w:color w:val="833C0B" w:themeColor="accent2" w:themeShade="80"/>
            <w:sz w:val="22"/>
            <w:rPrChange w:id="7873" w:author="tao huang" w:date="2018-10-25T20:47:00Z">
              <w:rPr>
                <w:rFonts w:cs="Times New Roman"/>
                <w:sz w:val="22"/>
              </w:rPr>
            </w:rPrChange>
          </w:rPr>
          <w:delText xml:space="preserve">propose </w:delText>
        </w:r>
      </w:del>
      <w:ins w:id="7874" w:author="tao huang" w:date="2018-10-25T20:23:00Z">
        <w:r w:rsidR="00F80DDE" w:rsidRPr="00BE1F97">
          <w:rPr>
            <w:rFonts w:cs="Times New Roman"/>
            <w:color w:val="833C0B" w:themeColor="accent2" w:themeShade="80"/>
            <w:sz w:val="22"/>
            <w:rPrChange w:id="7875" w:author="tao huang" w:date="2018-10-25T20:47:00Z">
              <w:rPr>
                <w:rFonts w:cs="Times New Roman"/>
                <w:sz w:val="22"/>
              </w:rPr>
            </w:rPrChange>
          </w:rPr>
          <w:t>propose</w:t>
        </w:r>
      </w:ins>
      <w:ins w:id="7876" w:author="tao huang" w:date="2018-10-25T20:24:00Z">
        <w:r w:rsidR="00F80DDE" w:rsidRPr="00BE1F97">
          <w:rPr>
            <w:rFonts w:cs="Times New Roman"/>
            <w:color w:val="833C0B" w:themeColor="accent2" w:themeShade="80"/>
            <w:sz w:val="22"/>
            <w:rPrChange w:id="7877" w:author="tao huang" w:date="2018-10-25T20:47:00Z">
              <w:rPr>
                <w:rFonts w:cs="Times New Roman"/>
                <w:sz w:val="22"/>
              </w:rPr>
            </w:rPrChange>
          </w:rPr>
          <w:t xml:space="preserve"> effective</w:t>
        </w:r>
      </w:ins>
      <w:ins w:id="7878" w:author="tao huang" w:date="2018-10-25T20:23:00Z">
        <w:r w:rsidR="00F80DDE" w:rsidRPr="00BE1F97">
          <w:rPr>
            <w:rFonts w:cs="Times New Roman"/>
            <w:color w:val="833C0B" w:themeColor="accent2" w:themeShade="80"/>
            <w:sz w:val="22"/>
            <w:rPrChange w:id="7879" w:author="tao huang" w:date="2018-10-25T20:47:00Z">
              <w:rPr>
                <w:rFonts w:cs="Times New Roman"/>
                <w:sz w:val="22"/>
              </w:rPr>
            </w:rPrChange>
          </w:rPr>
          <w:t xml:space="preserve"> </w:t>
        </w:r>
      </w:ins>
      <w:del w:id="7880" w:author="tao huang" w:date="2018-10-25T20:22:00Z">
        <w:r w:rsidRPr="00BE1F97" w:rsidDel="00F80DDE">
          <w:rPr>
            <w:rFonts w:cs="Times New Roman"/>
            <w:color w:val="833C0B" w:themeColor="accent2" w:themeShade="80"/>
            <w:sz w:val="22"/>
            <w:rPrChange w:id="7881" w:author="tao huang" w:date="2018-10-25T20:47:00Z">
              <w:rPr>
                <w:rFonts w:cs="Times New Roman"/>
                <w:sz w:val="22"/>
              </w:rPr>
            </w:rPrChange>
          </w:rPr>
          <w:delText xml:space="preserve">models </w:delText>
        </w:r>
      </w:del>
      <w:ins w:id="7882" w:author="tao huang" w:date="2018-10-25T20:22:00Z">
        <w:r w:rsidR="00F80DDE" w:rsidRPr="00BE1F97">
          <w:rPr>
            <w:rFonts w:cs="Times New Roman"/>
            <w:color w:val="833C0B" w:themeColor="accent2" w:themeShade="80"/>
            <w:sz w:val="22"/>
            <w:rPrChange w:id="7883" w:author="tao huang" w:date="2018-10-25T20:47:00Z">
              <w:rPr>
                <w:rFonts w:cs="Times New Roman"/>
                <w:sz w:val="22"/>
              </w:rPr>
            </w:rPrChange>
          </w:rPr>
          <w:t xml:space="preserve">methods </w:t>
        </w:r>
      </w:ins>
      <w:ins w:id="7884" w:author="tao huang" w:date="2018-10-25T20:53:00Z">
        <w:r w:rsidR="00A4387E">
          <w:rPr>
            <w:rFonts w:cs="Times New Roman"/>
            <w:color w:val="833C0B" w:themeColor="accent2" w:themeShade="80"/>
            <w:sz w:val="22"/>
          </w:rPr>
          <w:t xml:space="preserve">to forecast retailer product sales </w:t>
        </w:r>
      </w:ins>
      <w:del w:id="7885" w:author="tao huang" w:date="2018-10-25T20:53:00Z">
        <w:r w:rsidRPr="00BE1F97" w:rsidDel="00A4387E">
          <w:rPr>
            <w:rFonts w:cs="Times New Roman"/>
            <w:color w:val="833C0B" w:themeColor="accent2" w:themeShade="80"/>
            <w:sz w:val="22"/>
            <w:rPrChange w:id="7886" w:author="tao huang" w:date="2018-10-25T20:47:00Z">
              <w:rPr>
                <w:rFonts w:cs="Times New Roman"/>
                <w:sz w:val="22"/>
              </w:rPr>
            </w:rPrChange>
          </w:rPr>
          <w:delText xml:space="preserve">which </w:delText>
        </w:r>
      </w:del>
      <w:ins w:id="7887" w:author="tao huang" w:date="2018-10-25T20:55:00Z">
        <w:r w:rsidR="004213EF">
          <w:rPr>
            <w:rFonts w:cs="Times New Roman"/>
            <w:color w:val="833C0B" w:themeColor="accent2" w:themeShade="80"/>
            <w:sz w:val="22"/>
          </w:rPr>
          <w:t>by</w:t>
        </w:r>
      </w:ins>
      <w:ins w:id="7888" w:author="tao huang" w:date="2018-10-25T20:23:00Z">
        <w:r w:rsidR="00F80DDE" w:rsidRPr="00BE1F97">
          <w:rPr>
            <w:rFonts w:cs="Times New Roman"/>
            <w:color w:val="833C0B" w:themeColor="accent2" w:themeShade="80"/>
            <w:sz w:val="22"/>
            <w:rPrChange w:id="7889" w:author="tao huang" w:date="2018-10-25T20:47:00Z">
              <w:rPr>
                <w:rFonts w:cs="Times New Roman"/>
                <w:sz w:val="22"/>
              </w:rPr>
            </w:rPrChange>
          </w:rPr>
          <w:t xml:space="preserve"> </w:t>
        </w:r>
      </w:ins>
      <w:r w:rsidRPr="00BE1F97">
        <w:rPr>
          <w:rFonts w:cs="Times New Roman"/>
          <w:color w:val="833C0B" w:themeColor="accent2" w:themeShade="80"/>
          <w:sz w:val="22"/>
          <w:rPrChange w:id="7890" w:author="tao huang" w:date="2018-10-25T20:47:00Z">
            <w:rPr>
              <w:rFonts w:cs="Times New Roman"/>
              <w:sz w:val="22"/>
            </w:rPr>
          </w:rPrChange>
        </w:rPr>
        <w:t>tak</w:t>
      </w:r>
      <w:ins w:id="7891" w:author="tao huang" w:date="2018-10-25T20:23:00Z">
        <w:r w:rsidR="00F80DDE" w:rsidRPr="00BE1F97">
          <w:rPr>
            <w:rFonts w:cs="Times New Roman"/>
            <w:color w:val="833C0B" w:themeColor="accent2" w:themeShade="80"/>
            <w:sz w:val="22"/>
            <w:rPrChange w:id="7892" w:author="tao huang" w:date="2018-10-25T20:47:00Z">
              <w:rPr>
                <w:rFonts w:cs="Times New Roman"/>
                <w:sz w:val="22"/>
              </w:rPr>
            </w:rPrChange>
          </w:rPr>
          <w:t xml:space="preserve">ing </w:t>
        </w:r>
      </w:ins>
      <w:del w:id="7893" w:author="tao huang" w:date="2018-10-25T20:23:00Z">
        <w:r w:rsidRPr="00BE1F97" w:rsidDel="00F80DDE">
          <w:rPr>
            <w:rFonts w:cs="Times New Roman"/>
            <w:color w:val="833C0B" w:themeColor="accent2" w:themeShade="80"/>
            <w:sz w:val="22"/>
            <w:rPrChange w:id="7894" w:author="tao huang" w:date="2018-10-25T20:47:00Z">
              <w:rPr>
                <w:rFonts w:cs="Times New Roman"/>
                <w:sz w:val="22"/>
              </w:rPr>
            </w:rPrChange>
          </w:rPr>
          <w:delText xml:space="preserve">e </w:delText>
        </w:r>
      </w:del>
      <w:r w:rsidRPr="00BE1F97">
        <w:rPr>
          <w:rFonts w:cs="Times New Roman"/>
          <w:color w:val="833C0B" w:themeColor="accent2" w:themeShade="80"/>
          <w:sz w:val="22"/>
          <w:rPrChange w:id="7895" w:author="tao huang" w:date="2018-10-25T20:47:00Z">
            <w:rPr>
              <w:rFonts w:cs="Times New Roman"/>
              <w:sz w:val="22"/>
            </w:rPr>
          </w:rPrChange>
        </w:rPr>
        <w:t xml:space="preserve">into account the </w:t>
      </w:r>
      <w:ins w:id="7896" w:author="tao huang" w:date="2018-10-25T20:24:00Z">
        <w:r w:rsidR="00F80DDE" w:rsidRPr="00BE1F97">
          <w:rPr>
            <w:rFonts w:cs="Times New Roman"/>
            <w:color w:val="833C0B" w:themeColor="accent2" w:themeShade="80"/>
            <w:sz w:val="22"/>
            <w:rPrChange w:id="7897" w:author="tao huang" w:date="2018-10-25T20:47:00Z">
              <w:rPr>
                <w:rFonts w:cs="Times New Roman"/>
                <w:sz w:val="22"/>
              </w:rPr>
            </w:rPrChange>
          </w:rPr>
          <w:t xml:space="preserve">problem of </w:t>
        </w:r>
      </w:ins>
      <w:ins w:id="7898" w:author="tao huang" w:date="2018-10-25T20:23:00Z">
        <w:r w:rsidR="00F80DDE" w:rsidRPr="00BE1F97">
          <w:rPr>
            <w:rFonts w:cs="Times New Roman"/>
            <w:color w:val="833C0B" w:themeColor="accent2" w:themeShade="80"/>
            <w:sz w:val="22"/>
            <w:rPrChange w:id="7899" w:author="tao huang" w:date="2018-10-25T20:47:00Z">
              <w:rPr>
                <w:rFonts w:cs="Times New Roman"/>
                <w:sz w:val="22"/>
              </w:rPr>
            </w:rPrChange>
          </w:rPr>
          <w:t>structural change.</w:t>
        </w:r>
      </w:ins>
      <w:ins w:id="7900" w:author="tao huang" w:date="2018-10-25T20:24:00Z">
        <w:r w:rsidR="00F80DDE" w:rsidRPr="00BE1F97">
          <w:rPr>
            <w:rFonts w:cs="Times New Roman"/>
            <w:color w:val="833C0B" w:themeColor="accent2" w:themeShade="80"/>
            <w:sz w:val="22"/>
            <w:rPrChange w:id="7901" w:author="tao huang" w:date="2018-10-25T20:47:00Z">
              <w:rPr>
                <w:rFonts w:cs="Times New Roman"/>
                <w:sz w:val="22"/>
              </w:rPr>
            </w:rPrChange>
          </w:rPr>
          <w:t xml:space="preserve"> </w:t>
        </w:r>
      </w:ins>
      <w:ins w:id="7902" w:author="tao huang" w:date="2018-10-25T20:25:00Z">
        <w:r w:rsidR="00F80DDE" w:rsidRPr="00BE1F97">
          <w:rPr>
            <w:rFonts w:cs="Times New Roman"/>
            <w:color w:val="833C0B" w:themeColor="accent2" w:themeShade="80"/>
            <w:sz w:val="22"/>
            <w:rPrChange w:id="7903" w:author="tao huang" w:date="2018-10-25T20:47:00Z">
              <w:rPr>
                <w:rFonts w:cs="Times New Roman"/>
                <w:sz w:val="22"/>
              </w:rPr>
            </w:rPrChange>
          </w:rPr>
          <w:t xml:space="preserve">We propose </w:t>
        </w:r>
      </w:ins>
      <w:del w:id="7904" w:author="tao huang" w:date="2018-10-25T20:24:00Z">
        <w:r w:rsidRPr="00BE1F97" w:rsidDel="00F80DDE">
          <w:rPr>
            <w:rFonts w:cs="Times New Roman"/>
            <w:color w:val="833C0B" w:themeColor="accent2" w:themeShade="80"/>
            <w:sz w:val="22"/>
            <w:rPrChange w:id="7905" w:author="tao huang" w:date="2018-10-25T20:47:00Z">
              <w:rPr>
                <w:rFonts w:cs="Times New Roman"/>
                <w:sz w:val="22"/>
              </w:rPr>
            </w:rPrChange>
          </w:rPr>
          <w:delText>potential forecast bias caused by structural change</w:delText>
        </w:r>
      </w:del>
      <w:ins w:id="7906" w:author="Didier Soopramanien" w:date="2018-10-23T16:29:00Z">
        <w:del w:id="7907" w:author="tao huang" w:date="2018-10-25T20:24:00Z">
          <w:r w:rsidR="005E3918" w:rsidRPr="00BE1F97" w:rsidDel="00F80DDE">
            <w:rPr>
              <w:rFonts w:cs="Times New Roman"/>
              <w:color w:val="833C0B" w:themeColor="accent2" w:themeShade="80"/>
              <w:sz w:val="22"/>
              <w:rPrChange w:id="7908" w:author="tao huang" w:date="2018-10-25T20:47:00Z">
                <w:rPr>
                  <w:rFonts w:cs="Times New Roman"/>
                  <w:sz w:val="22"/>
                </w:rPr>
              </w:rPrChange>
            </w:rPr>
            <w:delText>s</w:delText>
          </w:r>
        </w:del>
      </w:ins>
      <w:del w:id="7909" w:author="tao huang" w:date="2018-10-25T20:24:00Z">
        <w:r w:rsidRPr="00BE1F97" w:rsidDel="00F80DDE">
          <w:rPr>
            <w:rFonts w:cs="Times New Roman"/>
            <w:color w:val="833C0B" w:themeColor="accent2" w:themeShade="80"/>
            <w:sz w:val="22"/>
            <w:rPrChange w:id="7910" w:author="tao huang" w:date="2018-10-25T20:47:00Z">
              <w:rPr>
                <w:rFonts w:cs="Times New Roman"/>
                <w:sz w:val="22"/>
              </w:rPr>
            </w:rPrChange>
          </w:rPr>
          <w:delText xml:space="preserve">. </w:delText>
        </w:r>
      </w:del>
      <w:del w:id="7911" w:author="tao huang" w:date="2018-10-25T20:25:00Z">
        <w:r w:rsidRPr="00BE1F97" w:rsidDel="00F80DDE">
          <w:rPr>
            <w:rFonts w:cs="Times New Roman"/>
            <w:color w:val="833C0B" w:themeColor="accent2" w:themeShade="80"/>
            <w:sz w:val="22"/>
            <w:rPrChange w:id="7912" w:author="tao huang" w:date="2018-10-25T20:47:00Z">
              <w:rPr>
                <w:rFonts w:cs="Times New Roman"/>
                <w:sz w:val="22"/>
              </w:rPr>
            </w:rPrChange>
          </w:rPr>
          <w:delText>T</w:delText>
        </w:r>
      </w:del>
      <w:ins w:id="7913" w:author="tao huang" w:date="2018-10-25T20:25:00Z">
        <w:r w:rsidR="00F80DDE" w:rsidRPr="00BE1F97">
          <w:rPr>
            <w:rFonts w:cs="Times New Roman"/>
            <w:color w:val="833C0B" w:themeColor="accent2" w:themeShade="80"/>
            <w:sz w:val="22"/>
            <w:rPrChange w:id="7914" w:author="tao huang" w:date="2018-10-25T20:47:00Z">
              <w:rPr>
                <w:rFonts w:cs="Times New Roman"/>
                <w:sz w:val="22"/>
              </w:rPr>
            </w:rPrChange>
          </w:rPr>
          <w:t>t</w:t>
        </w:r>
      </w:ins>
      <w:r w:rsidRPr="00BE1F97">
        <w:rPr>
          <w:rFonts w:cs="Times New Roman"/>
          <w:color w:val="833C0B" w:themeColor="accent2" w:themeShade="80"/>
          <w:sz w:val="22"/>
          <w:rPrChange w:id="7915" w:author="tao huang" w:date="2018-10-25T20:47:00Z">
            <w:rPr>
              <w:rFonts w:cs="Times New Roman"/>
              <w:sz w:val="22"/>
            </w:rPr>
          </w:rPrChange>
        </w:rPr>
        <w:t>he ADL-</w:t>
      </w:r>
      <w:r w:rsidRPr="00BE1F97">
        <w:rPr>
          <w:rFonts w:cs="Times New Roman"/>
          <w:noProof/>
          <w:color w:val="833C0B" w:themeColor="accent2" w:themeShade="80"/>
          <w:sz w:val="22"/>
          <w:rPrChange w:id="7916" w:author="tao huang" w:date="2018-10-25T20:47:00Z">
            <w:rPr>
              <w:rFonts w:cs="Times New Roman"/>
              <w:noProof/>
              <w:sz w:val="22"/>
            </w:rPr>
          </w:rPrChange>
        </w:rPr>
        <w:t>intra</w:t>
      </w:r>
      <w:r w:rsidRPr="00BE1F97">
        <w:rPr>
          <w:rFonts w:cs="Times New Roman"/>
          <w:color w:val="833C0B" w:themeColor="accent2" w:themeShade="80"/>
          <w:sz w:val="22"/>
          <w:rPrChange w:id="7917" w:author="tao huang" w:date="2018-10-25T20:47:00Z">
            <w:rPr>
              <w:rFonts w:cs="Times New Roman"/>
              <w:sz w:val="22"/>
            </w:rPr>
          </w:rPrChange>
        </w:rPr>
        <w:t xml:space="preserve">-EWC </w:t>
      </w:r>
      <w:del w:id="7918" w:author="tao huang" w:date="2018-10-25T20:55:00Z">
        <w:r w:rsidRPr="00BE1F97" w:rsidDel="004213EF">
          <w:rPr>
            <w:rFonts w:cs="Times New Roman"/>
            <w:color w:val="833C0B" w:themeColor="accent2" w:themeShade="80"/>
            <w:sz w:val="22"/>
            <w:rPrChange w:id="7919" w:author="tao huang" w:date="2018-10-25T20:47:00Z">
              <w:rPr>
                <w:rFonts w:cs="Times New Roman"/>
                <w:sz w:val="22"/>
              </w:rPr>
            </w:rPrChange>
          </w:rPr>
          <w:delText xml:space="preserve">model </w:delText>
        </w:r>
      </w:del>
      <w:ins w:id="7920" w:author="tao huang" w:date="2018-10-25T20:55:00Z">
        <w:r w:rsidR="004213EF">
          <w:rPr>
            <w:rFonts w:cs="Times New Roman"/>
            <w:color w:val="833C0B" w:themeColor="accent2" w:themeShade="80"/>
            <w:sz w:val="22"/>
          </w:rPr>
          <w:t>method</w:t>
        </w:r>
        <w:r w:rsidR="004213EF" w:rsidRPr="00BE1F97">
          <w:rPr>
            <w:rFonts w:cs="Times New Roman"/>
            <w:color w:val="833C0B" w:themeColor="accent2" w:themeShade="80"/>
            <w:sz w:val="22"/>
            <w:rPrChange w:id="7921" w:author="tao huang" w:date="2018-10-25T20:47:00Z">
              <w:rPr>
                <w:rFonts w:cs="Times New Roman"/>
                <w:sz w:val="22"/>
              </w:rPr>
            </w:rPrChange>
          </w:rPr>
          <w:t xml:space="preserve"> </w:t>
        </w:r>
      </w:ins>
      <w:ins w:id="7922" w:author="tao huang" w:date="2018-10-25T20:25:00Z">
        <w:r w:rsidR="00F80DDE" w:rsidRPr="00BE1F97">
          <w:rPr>
            <w:rFonts w:cs="Times New Roman"/>
            <w:color w:val="833C0B" w:themeColor="accent2" w:themeShade="80"/>
            <w:sz w:val="22"/>
            <w:rPrChange w:id="7923" w:author="tao huang" w:date="2018-10-25T20:47:00Z">
              <w:rPr>
                <w:rFonts w:cs="Times New Roman"/>
                <w:sz w:val="22"/>
              </w:rPr>
            </w:rPrChange>
          </w:rPr>
          <w:t xml:space="preserve">which </w:t>
        </w:r>
      </w:ins>
      <w:del w:id="7924" w:author="tao huang" w:date="2018-10-25T20:26:00Z">
        <w:r w:rsidRPr="00BE1F97" w:rsidDel="00F80DDE">
          <w:rPr>
            <w:rFonts w:cs="Times New Roman"/>
            <w:noProof/>
            <w:color w:val="833C0B" w:themeColor="accent2" w:themeShade="80"/>
            <w:sz w:val="22"/>
            <w:rPrChange w:id="7925" w:author="tao huang" w:date="2018-10-25T20:47:00Z">
              <w:rPr>
                <w:rFonts w:cs="Times New Roman"/>
                <w:noProof/>
                <w:sz w:val="22"/>
              </w:rPr>
            </w:rPrChange>
          </w:rPr>
          <w:delText>generates</w:delText>
        </w:r>
        <w:r w:rsidRPr="00BE1F97" w:rsidDel="00F80DDE">
          <w:rPr>
            <w:rFonts w:cs="Times New Roman"/>
            <w:color w:val="833C0B" w:themeColor="accent2" w:themeShade="80"/>
            <w:sz w:val="22"/>
            <w:rPrChange w:id="7926" w:author="tao huang" w:date="2018-10-25T20:47:00Z">
              <w:rPr>
                <w:rFonts w:cs="Times New Roman"/>
                <w:sz w:val="22"/>
              </w:rPr>
            </w:rPrChange>
          </w:rPr>
          <w:delText xml:space="preserve"> forecasts which are the </w:delText>
        </w:r>
        <w:r w:rsidRPr="00BE1F97" w:rsidDel="00F80DDE">
          <w:rPr>
            <w:rFonts w:cs="Times New Roman"/>
            <w:noProof/>
            <w:color w:val="833C0B" w:themeColor="accent2" w:themeShade="80"/>
            <w:sz w:val="22"/>
            <w:rPrChange w:id="7927" w:author="tao huang" w:date="2018-10-25T20:47:00Z">
              <w:rPr>
                <w:rFonts w:cs="Times New Roman"/>
                <w:noProof/>
                <w:sz w:val="22"/>
              </w:rPr>
            </w:rPrChange>
          </w:rPr>
          <w:delText>combination</w:delText>
        </w:r>
        <w:r w:rsidRPr="00BE1F97" w:rsidDel="00F80DDE">
          <w:rPr>
            <w:rFonts w:cs="Times New Roman"/>
            <w:color w:val="833C0B" w:themeColor="accent2" w:themeShade="80"/>
            <w:sz w:val="22"/>
            <w:rPrChange w:id="7928" w:author="tao huang" w:date="2018-10-25T20:47:00Z">
              <w:rPr>
                <w:rFonts w:cs="Times New Roman"/>
                <w:sz w:val="22"/>
              </w:rPr>
            </w:rPrChange>
          </w:rPr>
          <w:delText xml:space="preserve"> of</w:delText>
        </w:r>
      </w:del>
      <w:ins w:id="7929" w:author="tao huang" w:date="2018-10-25T20:26:00Z">
        <w:r w:rsidR="00F80DDE" w:rsidRPr="00BE1F97">
          <w:rPr>
            <w:rFonts w:cs="Times New Roman"/>
            <w:noProof/>
            <w:color w:val="833C0B" w:themeColor="accent2" w:themeShade="80"/>
            <w:sz w:val="22"/>
            <w:rPrChange w:id="7930" w:author="tao huang" w:date="2018-10-25T20:47:00Z">
              <w:rPr>
                <w:rFonts w:cs="Times New Roman"/>
                <w:noProof/>
                <w:sz w:val="22"/>
              </w:rPr>
            </w:rPrChange>
          </w:rPr>
          <w:t xml:space="preserve">combines </w:t>
        </w:r>
      </w:ins>
      <w:del w:id="7931" w:author="tao huang" w:date="2018-10-25T20:26:00Z">
        <w:r w:rsidRPr="00BE1F97" w:rsidDel="00F80DDE">
          <w:rPr>
            <w:rFonts w:cs="Times New Roman"/>
            <w:color w:val="833C0B" w:themeColor="accent2" w:themeShade="80"/>
            <w:sz w:val="22"/>
            <w:rPrChange w:id="7932" w:author="tao huang" w:date="2018-10-25T20:47:00Z">
              <w:rPr>
                <w:rFonts w:cs="Times New Roman"/>
                <w:sz w:val="22"/>
              </w:rPr>
            </w:rPrChange>
          </w:rPr>
          <w:delText xml:space="preserve"> </w:delText>
        </w:r>
      </w:del>
      <w:r w:rsidRPr="00BE1F97">
        <w:rPr>
          <w:rFonts w:cs="Times New Roman"/>
          <w:color w:val="833C0B" w:themeColor="accent2" w:themeShade="80"/>
          <w:sz w:val="22"/>
          <w:rPrChange w:id="7933" w:author="tao huang" w:date="2018-10-25T20:47:00Z">
            <w:rPr>
              <w:rFonts w:cs="Times New Roman"/>
              <w:sz w:val="22"/>
            </w:rPr>
          </w:rPrChange>
        </w:rPr>
        <w:t>various sets of forecasts by the ADL-</w:t>
      </w:r>
      <w:r w:rsidRPr="00BE1F97">
        <w:rPr>
          <w:rFonts w:cs="Times New Roman"/>
          <w:noProof/>
          <w:color w:val="833C0B" w:themeColor="accent2" w:themeShade="80"/>
          <w:sz w:val="22"/>
          <w:rPrChange w:id="7934" w:author="tao huang" w:date="2018-10-25T20:47:00Z">
            <w:rPr>
              <w:rFonts w:cs="Times New Roman"/>
              <w:noProof/>
              <w:sz w:val="22"/>
            </w:rPr>
          </w:rPrChange>
        </w:rPr>
        <w:t>intra model</w:t>
      </w:r>
      <w:r w:rsidRPr="00BE1F97">
        <w:rPr>
          <w:rFonts w:cs="Times New Roman"/>
          <w:color w:val="833C0B" w:themeColor="accent2" w:themeShade="80"/>
          <w:sz w:val="22"/>
          <w:rPrChange w:id="7935" w:author="tao huang" w:date="2018-10-25T20:47:00Z">
            <w:rPr>
              <w:rFonts w:cs="Times New Roman"/>
              <w:sz w:val="22"/>
            </w:rPr>
          </w:rPrChange>
        </w:rPr>
        <w:t xml:space="preserve"> with different estimation windows under </w:t>
      </w:r>
      <w:ins w:id="7936" w:author="tao huang" w:date="2018-10-25T20:27:00Z">
        <w:r w:rsidR="00F80DDE" w:rsidRPr="00BE1F97">
          <w:rPr>
            <w:rFonts w:cs="Times New Roman"/>
            <w:color w:val="833C0B" w:themeColor="accent2" w:themeShade="80"/>
            <w:sz w:val="22"/>
            <w:rPrChange w:id="7937" w:author="tao huang" w:date="2018-10-25T20:47:00Z">
              <w:rPr>
                <w:rFonts w:cs="Times New Roman"/>
                <w:sz w:val="22"/>
              </w:rPr>
            </w:rPrChange>
          </w:rPr>
          <w:t>the</w:t>
        </w:r>
      </w:ins>
      <w:del w:id="7938" w:author="tao huang" w:date="2018-10-25T20:27:00Z">
        <w:r w:rsidRPr="00BE1F97" w:rsidDel="00F80DDE">
          <w:rPr>
            <w:rFonts w:cs="Times New Roman"/>
            <w:color w:val="833C0B" w:themeColor="accent2" w:themeShade="80"/>
            <w:sz w:val="22"/>
            <w:rPrChange w:id="7939" w:author="tao huang" w:date="2018-10-25T20:47:00Z">
              <w:rPr>
                <w:rFonts w:cs="Times New Roman"/>
                <w:sz w:val="22"/>
              </w:rPr>
            </w:rPrChange>
          </w:rPr>
          <w:delText>a</w:delText>
        </w:r>
      </w:del>
      <w:r w:rsidRPr="00BE1F97">
        <w:rPr>
          <w:rFonts w:cs="Times New Roman"/>
          <w:color w:val="833C0B" w:themeColor="accent2" w:themeShade="80"/>
          <w:sz w:val="22"/>
          <w:rPrChange w:id="7940" w:author="tao huang" w:date="2018-10-25T20:47:00Z">
            <w:rPr>
              <w:rFonts w:cs="Times New Roman"/>
              <w:sz w:val="22"/>
            </w:rPr>
          </w:rPrChange>
        </w:rPr>
        <w:t xml:space="preserve"> condition when structural changes are detected. </w:t>
      </w:r>
      <w:del w:id="7941" w:author="tao huang" w:date="2018-10-25T20:55:00Z">
        <w:r w:rsidRPr="00BE1F97" w:rsidDel="004213EF">
          <w:rPr>
            <w:rFonts w:cs="Times New Roman"/>
            <w:color w:val="833C0B" w:themeColor="accent2" w:themeShade="80"/>
            <w:sz w:val="22"/>
            <w:rPrChange w:id="7942" w:author="tao huang" w:date="2018-10-25T20:47:00Z">
              <w:rPr>
                <w:rFonts w:cs="Times New Roman"/>
                <w:sz w:val="22"/>
              </w:rPr>
            </w:rPrChange>
          </w:rPr>
          <w:delText xml:space="preserve">It </w:delText>
        </w:r>
      </w:del>
      <w:ins w:id="7943" w:author="tao huang" w:date="2018-10-25T20:55:00Z">
        <w:r w:rsidR="004213EF">
          <w:rPr>
            <w:rFonts w:cs="Times New Roman"/>
            <w:color w:val="833C0B" w:themeColor="accent2" w:themeShade="80"/>
            <w:sz w:val="22"/>
          </w:rPr>
          <w:t>The method</w:t>
        </w:r>
        <w:r w:rsidR="004213EF" w:rsidRPr="00305AEB">
          <w:rPr>
            <w:rFonts w:cs="Times New Roman"/>
            <w:color w:val="833C0B" w:themeColor="accent2" w:themeShade="80"/>
            <w:sz w:val="22"/>
          </w:rPr>
          <w:t xml:space="preserve"> </w:t>
        </w:r>
      </w:ins>
      <w:r w:rsidRPr="00BE1F97">
        <w:rPr>
          <w:rFonts w:cs="Times New Roman"/>
          <w:color w:val="833C0B" w:themeColor="accent2" w:themeShade="80"/>
          <w:sz w:val="22"/>
          <w:rPrChange w:id="7944" w:author="tao huang" w:date="2018-10-25T20:47:00Z">
            <w:rPr>
              <w:rFonts w:cs="Times New Roman"/>
              <w:sz w:val="22"/>
            </w:rPr>
          </w:rPrChange>
        </w:rPr>
        <w:t xml:space="preserve">tries to achieve an effective trade-off between the </w:t>
      </w:r>
      <w:ins w:id="7945" w:author="tao huang" w:date="2018-10-25T20:27:00Z">
        <w:r w:rsidR="00F80DDE" w:rsidRPr="00BE1F97">
          <w:rPr>
            <w:rFonts w:cs="Times New Roman"/>
            <w:color w:val="833C0B" w:themeColor="accent2" w:themeShade="80"/>
            <w:sz w:val="22"/>
            <w:rPrChange w:id="7946" w:author="tao huang" w:date="2018-10-25T20:47:00Z">
              <w:rPr>
                <w:rFonts w:cs="Times New Roman"/>
                <w:sz w:val="22"/>
              </w:rPr>
            </w:rPrChange>
          </w:rPr>
          <w:t xml:space="preserve">reduced </w:t>
        </w:r>
      </w:ins>
      <w:r w:rsidRPr="00BE1F97">
        <w:rPr>
          <w:rFonts w:cs="Times New Roman"/>
          <w:color w:val="833C0B" w:themeColor="accent2" w:themeShade="80"/>
          <w:sz w:val="22"/>
          <w:rPrChange w:id="7947" w:author="tao huang" w:date="2018-10-25T20:47:00Z">
            <w:rPr>
              <w:rFonts w:cs="Times New Roman"/>
              <w:sz w:val="22"/>
            </w:rPr>
          </w:rPrChange>
        </w:rPr>
        <w:t xml:space="preserve">forecast bias and the </w:t>
      </w:r>
      <w:ins w:id="7948" w:author="tao huang" w:date="2018-10-25T20:27:00Z">
        <w:r w:rsidR="00F80DDE" w:rsidRPr="00BE1F97">
          <w:rPr>
            <w:rFonts w:cs="Times New Roman"/>
            <w:color w:val="833C0B" w:themeColor="accent2" w:themeShade="80"/>
            <w:sz w:val="22"/>
            <w:rPrChange w:id="7949" w:author="tao huang" w:date="2018-10-25T20:47:00Z">
              <w:rPr>
                <w:rFonts w:cs="Times New Roman"/>
                <w:sz w:val="22"/>
              </w:rPr>
            </w:rPrChange>
          </w:rPr>
          <w:t xml:space="preserve">inflated </w:t>
        </w:r>
      </w:ins>
      <w:r w:rsidRPr="00BE1F97">
        <w:rPr>
          <w:rFonts w:cs="Times New Roman"/>
          <w:color w:val="833C0B" w:themeColor="accent2" w:themeShade="80"/>
          <w:sz w:val="22"/>
          <w:rPrChange w:id="7950" w:author="tao huang" w:date="2018-10-25T20:47:00Z">
            <w:rPr>
              <w:rFonts w:cs="Times New Roman"/>
              <w:sz w:val="22"/>
            </w:rPr>
          </w:rPrChange>
        </w:rPr>
        <w:t xml:space="preserve">forecast error variance. </w:t>
      </w:r>
      <w:ins w:id="7951" w:author="tao huang" w:date="2018-10-25T20:28:00Z">
        <w:r w:rsidR="00F80DDE" w:rsidRPr="00BE1F97">
          <w:rPr>
            <w:rFonts w:cs="Times New Roman"/>
            <w:color w:val="833C0B" w:themeColor="accent2" w:themeShade="80"/>
            <w:sz w:val="22"/>
            <w:rPrChange w:id="7952" w:author="tao huang" w:date="2018-10-25T20:47:00Z">
              <w:rPr>
                <w:rFonts w:cs="Times New Roman"/>
                <w:sz w:val="22"/>
              </w:rPr>
            </w:rPrChange>
          </w:rPr>
          <w:t xml:space="preserve">We also propose </w:t>
        </w:r>
      </w:ins>
      <w:del w:id="7953" w:author="tao huang" w:date="2018-10-25T20:28:00Z">
        <w:r w:rsidRPr="00BE1F97" w:rsidDel="00F80DDE">
          <w:rPr>
            <w:rFonts w:cs="Times New Roman"/>
            <w:color w:val="833C0B" w:themeColor="accent2" w:themeShade="80"/>
            <w:sz w:val="22"/>
            <w:rPrChange w:id="7954" w:author="tao huang" w:date="2018-10-25T20:47:00Z">
              <w:rPr>
                <w:rFonts w:cs="Times New Roman"/>
                <w:sz w:val="22"/>
              </w:rPr>
            </w:rPrChange>
          </w:rPr>
          <w:delText>T</w:delText>
        </w:r>
      </w:del>
      <w:ins w:id="7955" w:author="tao huang" w:date="2018-10-25T20:28:00Z">
        <w:r w:rsidR="00F80DDE" w:rsidRPr="00BE1F97">
          <w:rPr>
            <w:rFonts w:cs="Times New Roman"/>
            <w:color w:val="833C0B" w:themeColor="accent2" w:themeShade="80"/>
            <w:sz w:val="22"/>
            <w:rPrChange w:id="7956" w:author="tao huang" w:date="2018-10-25T20:47:00Z">
              <w:rPr>
                <w:rFonts w:cs="Times New Roman"/>
                <w:sz w:val="22"/>
              </w:rPr>
            </w:rPrChange>
          </w:rPr>
          <w:t>t</w:t>
        </w:r>
      </w:ins>
      <w:r w:rsidRPr="00BE1F97">
        <w:rPr>
          <w:rFonts w:cs="Times New Roman"/>
          <w:color w:val="833C0B" w:themeColor="accent2" w:themeShade="80"/>
          <w:sz w:val="22"/>
          <w:rPrChange w:id="7957" w:author="tao huang" w:date="2018-10-25T20:47:00Z">
            <w:rPr>
              <w:rFonts w:cs="Times New Roman"/>
              <w:sz w:val="22"/>
            </w:rPr>
          </w:rPrChange>
        </w:rPr>
        <w:t xml:space="preserve">he ADL-intra-IC </w:t>
      </w:r>
      <w:ins w:id="7958" w:author="tao huang" w:date="2018-10-25T20:55:00Z">
        <w:r w:rsidR="004213EF">
          <w:rPr>
            <w:rFonts w:cs="Times New Roman"/>
            <w:color w:val="833C0B" w:themeColor="accent2" w:themeShade="80"/>
            <w:sz w:val="22"/>
          </w:rPr>
          <w:t>method</w:t>
        </w:r>
        <w:r w:rsidR="004213EF" w:rsidRPr="00305AEB">
          <w:rPr>
            <w:rFonts w:cs="Times New Roman"/>
            <w:color w:val="833C0B" w:themeColor="accent2" w:themeShade="80"/>
            <w:sz w:val="22"/>
          </w:rPr>
          <w:t xml:space="preserve"> </w:t>
        </w:r>
      </w:ins>
      <w:del w:id="7959" w:author="tao huang" w:date="2018-10-25T20:55:00Z">
        <w:r w:rsidRPr="00BE1F97" w:rsidDel="004213EF">
          <w:rPr>
            <w:rFonts w:cs="Times New Roman"/>
            <w:color w:val="833C0B" w:themeColor="accent2" w:themeShade="80"/>
            <w:sz w:val="22"/>
            <w:rPrChange w:id="7960" w:author="tao huang" w:date="2018-10-25T20:47:00Z">
              <w:rPr>
                <w:rFonts w:cs="Times New Roman"/>
                <w:sz w:val="22"/>
              </w:rPr>
            </w:rPrChange>
          </w:rPr>
          <w:delText>model</w:delText>
        </w:r>
      </w:del>
      <w:ins w:id="7961" w:author="tao huang" w:date="2018-10-25T20:30:00Z">
        <w:r w:rsidR="00F80DDE" w:rsidRPr="00BE1F97">
          <w:rPr>
            <w:rFonts w:cs="Times New Roman"/>
            <w:color w:val="833C0B" w:themeColor="accent2" w:themeShade="80"/>
            <w:sz w:val="22"/>
            <w:rPrChange w:id="7962" w:author="tao huang" w:date="2018-10-25T20:47:00Z">
              <w:rPr>
                <w:rFonts w:cs="Times New Roman"/>
                <w:sz w:val="22"/>
              </w:rPr>
            </w:rPrChange>
          </w:rPr>
          <w:t xml:space="preserve">which </w:t>
        </w:r>
      </w:ins>
      <w:ins w:id="7963" w:author="tao huang" w:date="2018-10-25T20:31:00Z">
        <w:r w:rsidR="00F80DDE" w:rsidRPr="00BE1F97">
          <w:rPr>
            <w:rFonts w:cs="Times New Roman"/>
            <w:color w:val="833C0B" w:themeColor="accent2" w:themeShade="80"/>
            <w:sz w:val="22"/>
            <w:rPrChange w:id="7964" w:author="tao huang" w:date="2018-10-25T20:47:00Z">
              <w:rPr>
                <w:rFonts w:cs="Times New Roman"/>
                <w:sz w:val="22"/>
              </w:rPr>
            </w:rPrChange>
          </w:rPr>
          <w:t xml:space="preserve">attempts to </w:t>
        </w:r>
      </w:ins>
      <w:del w:id="7965" w:author="tao huang" w:date="2018-10-25T20:29:00Z">
        <w:r w:rsidRPr="00BE1F97" w:rsidDel="00F80DDE">
          <w:rPr>
            <w:rFonts w:cs="Times New Roman"/>
            <w:color w:val="833C0B" w:themeColor="accent2" w:themeShade="80"/>
            <w:sz w:val="22"/>
            <w:rPrChange w:id="7966" w:author="tao huang" w:date="2018-10-25T20:47:00Z">
              <w:rPr>
                <w:rFonts w:cs="Times New Roman"/>
                <w:sz w:val="22"/>
              </w:rPr>
            </w:rPrChange>
          </w:rPr>
          <w:delText xml:space="preserve"> </w:delText>
        </w:r>
      </w:del>
      <w:del w:id="7967" w:author="Didier Soopramanien" w:date="2018-10-24T12:05:00Z">
        <w:r w:rsidRPr="00BE1F97" w:rsidDel="00FE3705">
          <w:rPr>
            <w:rFonts w:cs="Times New Roman"/>
            <w:color w:val="833C0B" w:themeColor="accent2" w:themeShade="80"/>
            <w:sz w:val="22"/>
            <w:rPrChange w:id="7968" w:author="tao huang" w:date="2018-10-25T20:47:00Z">
              <w:rPr>
                <w:rFonts w:cs="Times New Roman"/>
                <w:sz w:val="22"/>
              </w:rPr>
            </w:rPrChange>
          </w:rPr>
          <w:delText>tries</w:delText>
        </w:r>
      </w:del>
      <w:ins w:id="7969" w:author="Didier Soopramanien" w:date="2018-10-24T12:06:00Z">
        <w:del w:id="7970" w:author="tao huang" w:date="2018-10-25T20:29:00Z">
          <w:r w:rsidR="006A2ED7" w:rsidRPr="00BE1F97" w:rsidDel="00F80DDE">
            <w:rPr>
              <w:rFonts w:cs="Times New Roman"/>
              <w:color w:val="833C0B" w:themeColor="accent2" w:themeShade="80"/>
              <w:sz w:val="22"/>
              <w:rPrChange w:id="7971" w:author="tao huang" w:date="2018-10-25T20:47:00Z">
                <w:rPr>
                  <w:rFonts w:cs="Times New Roman"/>
                  <w:sz w:val="22"/>
                </w:rPr>
              </w:rPrChange>
            </w:rPr>
            <w:delText>attemp</w:delText>
          </w:r>
        </w:del>
      </w:ins>
      <w:ins w:id="7972" w:author="Didier Soopramanien" w:date="2018-10-24T12:05:00Z">
        <w:del w:id="7973" w:author="tao huang" w:date="2018-10-25T20:29:00Z">
          <w:r w:rsidR="00FE3705" w:rsidRPr="00BE1F97" w:rsidDel="00F80DDE">
            <w:rPr>
              <w:rFonts w:cs="Times New Roman"/>
              <w:color w:val="833C0B" w:themeColor="accent2" w:themeShade="80"/>
              <w:sz w:val="22"/>
              <w:rPrChange w:id="7974" w:author="tao huang" w:date="2018-10-25T20:47:00Z">
                <w:rPr>
                  <w:rFonts w:cs="Times New Roman"/>
                  <w:sz w:val="22"/>
                </w:rPr>
              </w:rPrChange>
            </w:rPr>
            <w:delText>ts</w:delText>
          </w:r>
        </w:del>
      </w:ins>
      <w:del w:id="7975" w:author="tao huang" w:date="2018-10-25T20:29:00Z">
        <w:r w:rsidRPr="00BE1F97" w:rsidDel="00F80DDE">
          <w:rPr>
            <w:rFonts w:cs="Times New Roman"/>
            <w:color w:val="833C0B" w:themeColor="accent2" w:themeShade="80"/>
            <w:sz w:val="22"/>
            <w:rPrChange w:id="7976" w:author="tao huang" w:date="2018-10-25T20:47:00Z">
              <w:rPr>
                <w:rFonts w:cs="Times New Roman"/>
                <w:sz w:val="22"/>
              </w:rPr>
            </w:rPrChange>
          </w:rPr>
          <w:delText xml:space="preserve"> to </w:delText>
        </w:r>
      </w:del>
      <w:r w:rsidRPr="00BE1F97">
        <w:rPr>
          <w:rFonts w:cs="Times New Roman"/>
          <w:color w:val="833C0B" w:themeColor="accent2" w:themeShade="80"/>
          <w:sz w:val="22"/>
          <w:rPrChange w:id="7977" w:author="tao huang" w:date="2018-10-25T20:47:00Z">
            <w:rPr>
              <w:rFonts w:cs="Times New Roman"/>
              <w:sz w:val="22"/>
            </w:rPr>
          </w:rPrChange>
        </w:rPr>
        <w:t>offset the potential forecast bias</w:t>
      </w:r>
      <w:ins w:id="7978" w:author="tao huang" w:date="2018-10-25T20:31:00Z">
        <w:r w:rsidR="00F80DDE" w:rsidRPr="00BE1F97">
          <w:rPr>
            <w:rFonts w:cs="Times New Roman"/>
            <w:color w:val="833C0B" w:themeColor="accent2" w:themeShade="80"/>
            <w:sz w:val="22"/>
            <w:rPrChange w:id="7979" w:author="tao huang" w:date="2018-10-25T20:47:00Z">
              <w:rPr>
                <w:rFonts w:cs="Times New Roman"/>
                <w:sz w:val="22"/>
              </w:rPr>
            </w:rPrChange>
          </w:rPr>
          <w:t xml:space="preserve">. </w:t>
        </w:r>
      </w:ins>
      <w:ins w:id="7980" w:author="tao huang" w:date="2018-10-25T20:55:00Z">
        <w:r w:rsidR="004213EF">
          <w:rPr>
            <w:rFonts w:cs="Times New Roman"/>
            <w:color w:val="833C0B" w:themeColor="accent2" w:themeShade="80"/>
            <w:sz w:val="22"/>
          </w:rPr>
          <w:t>The method</w:t>
        </w:r>
        <w:r w:rsidR="004213EF" w:rsidRPr="00305AEB">
          <w:rPr>
            <w:rFonts w:cs="Times New Roman"/>
            <w:color w:val="833C0B" w:themeColor="accent2" w:themeShade="80"/>
            <w:sz w:val="22"/>
          </w:rPr>
          <w:t xml:space="preserve"> </w:t>
        </w:r>
      </w:ins>
      <w:del w:id="7981" w:author="tao huang" w:date="2018-10-25T20:31:00Z">
        <w:r w:rsidRPr="00BE1F97" w:rsidDel="00F80DDE">
          <w:rPr>
            <w:rFonts w:cs="Times New Roman"/>
            <w:color w:val="833C0B" w:themeColor="accent2" w:themeShade="80"/>
            <w:sz w:val="22"/>
            <w:rPrChange w:id="7982" w:author="tao huang" w:date="2018-10-25T20:47:00Z">
              <w:rPr>
                <w:rFonts w:cs="Times New Roman"/>
                <w:sz w:val="22"/>
              </w:rPr>
            </w:rPrChange>
          </w:rPr>
          <w:delText xml:space="preserve"> by </w:delText>
        </w:r>
      </w:del>
      <w:r w:rsidRPr="00BE1F97">
        <w:rPr>
          <w:rFonts w:cs="Times New Roman"/>
          <w:color w:val="833C0B" w:themeColor="accent2" w:themeShade="80"/>
          <w:sz w:val="22"/>
          <w:rPrChange w:id="7983" w:author="tao huang" w:date="2018-10-25T20:47:00Z">
            <w:rPr>
              <w:rFonts w:cs="Times New Roman"/>
              <w:sz w:val="22"/>
            </w:rPr>
          </w:rPrChange>
        </w:rPr>
        <w:t>add</w:t>
      </w:r>
      <w:ins w:id="7984" w:author="tao huang" w:date="2018-10-25T20:56:00Z">
        <w:r w:rsidR="004213EF">
          <w:rPr>
            <w:rFonts w:cs="Times New Roman"/>
            <w:color w:val="833C0B" w:themeColor="accent2" w:themeShade="80"/>
            <w:sz w:val="22"/>
          </w:rPr>
          <w:t>s</w:t>
        </w:r>
      </w:ins>
      <w:del w:id="7985" w:author="tao huang" w:date="2018-10-25T20:31:00Z">
        <w:r w:rsidRPr="00BE1F97" w:rsidDel="00F80DDE">
          <w:rPr>
            <w:rFonts w:cs="Times New Roman"/>
            <w:color w:val="833C0B" w:themeColor="accent2" w:themeShade="80"/>
            <w:sz w:val="22"/>
            <w:rPrChange w:id="7986" w:author="tao huang" w:date="2018-10-25T20:47:00Z">
              <w:rPr>
                <w:rFonts w:cs="Times New Roman"/>
                <w:sz w:val="22"/>
              </w:rPr>
            </w:rPrChange>
          </w:rPr>
          <w:delText>ing</w:delText>
        </w:r>
      </w:del>
      <w:r w:rsidRPr="00BE1F97">
        <w:rPr>
          <w:rFonts w:cs="Times New Roman"/>
          <w:color w:val="833C0B" w:themeColor="accent2" w:themeShade="80"/>
          <w:sz w:val="22"/>
          <w:rPrChange w:id="7987" w:author="tao huang" w:date="2018-10-25T20:47:00Z">
            <w:rPr>
              <w:rFonts w:cs="Times New Roman"/>
              <w:sz w:val="22"/>
            </w:rPr>
          </w:rPrChange>
        </w:rPr>
        <w:t xml:space="preserve"> the estimate</w:t>
      </w:r>
      <w:ins w:id="7988" w:author="tao huang" w:date="2018-10-25T20:29:00Z">
        <w:r w:rsidR="00F80DDE" w:rsidRPr="00BE1F97">
          <w:rPr>
            <w:rFonts w:cs="Times New Roman"/>
            <w:color w:val="833C0B" w:themeColor="accent2" w:themeShade="80"/>
            <w:sz w:val="22"/>
            <w:rPrChange w:id="7989" w:author="tao huang" w:date="2018-10-25T20:47:00Z">
              <w:rPr>
                <w:rFonts w:cs="Times New Roman"/>
                <w:sz w:val="22"/>
              </w:rPr>
            </w:rPrChange>
          </w:rPr>
          <w:t xml:space="preserve"> of the</w:t>
        </w:r>
      </w:ins>
      <w:del w:id="7990" w:author="tao huang" w:date="2018-10-25T20:29:00Z">
        <w:r w:rsidRPr="00BE1F97" w:rsidDel="00F80DDE">
          <w:rPr>
            <w:rFonts w:cs="Times New Roman"/>
            <w:color w:val="833C0B" w:themeColor="accent2" w:themeShade="80"/>
            <w:sz w:val="22"/>
            <w:rPrChange w:id="7991" w:author="tao huang" w:date="2018-10-25T20:47:00Z">
              <w:rPr>
                <w:rFonts w:cs="Times New Roman"/>
                <w:sz w:val="22"/>
              </w:rPr>
            </w:rPrChange>
          </w:rPr>
          <w:delText>d</w:delText>
        </w:r>
      </w:del>
      <w:r w:rsidRPr="00BE1F97">
        <w:rPr>
          <w:rFonts w:cs="Times New Roman"/>
          <w:color w:val="833C0B" w:themeColor="accent2" w:themeShade="80"/>
          <w:sz w:val="22"/>
          <w:rPrChange w:id="7992" w:author="tao huang" w:date="2018-10-25T20:47:00Z">
            <w:rPr>
              <w:rFonts w:cs="Times New Roman"/>
              <w:sz w:val="22"/>
            </w:rPr>
          </w:rPrChange>
        </w:rPr>
        <w:t xml:space="preserve"> forecast bias back to the error term at </w:t>
      </w:r>
      <w:ins w:id="7993" w:author="tao huang" w:date="2018-10-25T20:31:00Z">
        <w:r w:rsidR="00F80DDE" w:rsidRPr="00BE1F97">
          <w:rPr>
            <w:rFonts w:cs="Times New Roman"/>
            <w:color w:val="833C0B" w:themeColor="accent2" w:themeShade="80"/>
            <w:sz w:val="22"/>
            <w:rPrChange w:id="7994" w:author="tao huang" w:date="2018-10-25T20:47:00Z">
              <w:rPr>
                <w:rFonts w:cs="Times New Roman"/>
                <w:sz w:val="22"/>
              </w:rPr>
            </w:rPrChange>
          </w:rPr>
          <w:t>the</w:t>
        </w:r>
      </w:ins>
      <w:del w:id="7995" w:author="tao huang" w:date="2018-10-25T20:31:00Z">
        <w:r w:rsidRPr="00BE1F97" w:rsidDel="00F80DDE">
          <w:rPr>
            <w:rFonts w:cs="Times New Roman"/>
            <w:color w:val="833C0B" w:themeColor="accent2" w:themeShade="80"/>
            <w:sz w:val="22"/>
            <w:rPrChange w:id="7996" w:author="tao huang" w:date="2018-10-25T20:47:00Z">
              <w:rPr>
                <w:rFonts w:cs="Times New Roman"/>
                <w:sz w:val="22"/>
              </w:rPr>
            </w:rPrChange>
          </w:rPr>
          <w:delText>a</w:delText>
        </w:r>
      </w:del>
      <w:r w:rsidRPr="00BE1F97">
        <w:rPr>
          <w:rFonts w:cs="Times New Roman"/>
          <w:color w:val="833C0B" w:themeColor="accent2" w:themeShade="80"/>
          <w:sz w:val="22"/>
          <w:rPrChange w:id="7997" w:author="tao huang" w:date="2018-10-25T20:47:00Z">
            <w:rPr>
              <w:rFonts w:cs="Times New Roman"/>
              <w:sz w:val="22"/>
            </w:rPr>
          </w:rPrChange>
        </w:rPr>
        <w:t xml:space="preserve"> cost of inflated forecast error variance when structural changes are detected.</w:t>
      </w:r>
      <w:ins w:id="7998" w:author="tao huang" w:date="2018-10-25T20:37:00Z">
        <w:r w:rsidR="00311A66" w:rsidRPr="00BE1F97">
          <w:rPr>
            <w:rFonts w:cs="Times New Roman"/>
            <w:color w:val="833C0B" w:themeColor="accent2" w:themeShade="80"/>
            <w:sz w:val="22"/>
            <w:rPrChange w:id="7999" w:author="tao huang" w:date="2018-10-25T20:47:00Z">
              <w:rPr>
                <w:rFonts w:cs="Times New Roman"/>
                <w:sz w:val="22"/>
              </w:rPr>
            </w:rPrChange>
          </w:rPr>
          <w:t xml:space="preserve"> </w:t>
        </w:r>
      </w:ins>
      <w:ins w:id="8000" w:author="tao huang" w:date="2018-10-25T21:07:00Z">
        <w:r w:rsidR="0078783F">
          <w:rPr>
            <w:rFonts w:cs="Times New Roman"/>
            <w:color w:val="833C0B" w:themeColor="accent2" w:themeShade="80"/>
            <w:sz w:val="22"/>
          </w:rPr>
          <w:t>Our models significantly outperform the industrial</w:t>
        </w:r>
      </w:ins>
      <w:ins w:id="8001" w:author="tao huang" w:date="2018-10-25T21:08:00Z">
        <w:r w:rsidR="0078783F" w:rsidRPr="0078783F">
          <w:rPr>
            <w:rFonts w:cs="Times New Roman"/>
            <w:color w:val="833C0B" w:themeColor="accent2" w:themeShade="80"/>
            <w:sz w:val="22"/>
          </w:rPr>
          <w:t xml:space="preserve"> </w:t>
        </w:r>
        <w:r w:rsidR="0078783F">
          <w:rPr>
            <w:rFonts w:cs="Times New Roman"/>
            <w:color w:val="833C0B" w:themeColor="accent2" w:themeShade="80"/>
            <w:sz w:val="22"/>
          </w:rPr>
          <w:t>practice</w:t>
        </w:r>
        <w:r w:rsidR="0078783F" w:rsidRPr="00305AEB">
          <w:rPr>
            <w:rFonts w:cs="Times New Roman"/>
            <w:color w:val="833C0B" w:themeColor="accent2" w:themeShade="80"/>
            <w:sz w:val="22"/>
          </w:rPr>
          <w:t xml:space="preserve"> method</w:t>
        </w:r>
      </w:ins>
      <w:ins w:id="8002" w:author="tao huang" w:date="2018-10-25T21:07:00Z">
        <w:r w:rsidR="0078783F">
          <w:rPr>
            <w:rFonts w:cs="Times New Roman"/>
            <w:color w:val="833C0B" w:themeColor="accent2" w:themeShade="80"/>
            <w:sz w:val="22"/>
          </w:rPr>
          <w:t xml:space="preserve">. </w:t>
        </w:r>
      </w:ins>
      <w:ins w:id="8003" w:author="tao huang" w:date="2018-10-25T20:37:00Z">
        <w:r w:rsidR="00311A66" w:rsidRPr="00BE1F97">
          <w:rPr>
            <w:rFonts w:cs="Times New Roman"/>
            <w:color w:val="833C0B" w:themeColor="accent2" w:themeShade="80"/>
            <w:sz w:val="22"/>
            <w:rPrChange w:id="8004" w:author="tao huang" w:date="2018-10-25T20:47:00Z">
              <w:rPr>
                <w:rFonts w:cs="Times New Roman"/>
                <w:sz w:val="22"/>
              </w:rPr>
            </w:rPrChange>
          </w:rPr>
          <w:t xml:space="preserve">Table 8 shows the percentage reductions of various error measures by the ADL-intra-EWC model and the ADL-intra-IC model compared to the </w:t>
        </w:r>
      </w:ins>
      <w:ins w:id="8005" w:author="tao huang" w:date="2018-10-25T20:38:00Z">
        <w:r w:rsidR="00311A66" w:rsidRPr="00BE1F97">
          <w:rPr>
            <w:rFonts w:cs="Times New Roman"/>
            <w:color w:val="833C0B" w:themeColor="accent2" w:themeShade="80"/>
            <w:sz w:val="22"/>
            <w:rPrChange w:id="8006" w:author="tao huang" w:date="2018-10-25T20:47:00Z">
              <w:rPr>
                <w:rFonts w:cs="Times New Roman"/>
                <w:sz w:val="22"/>
              </w:rPr>
            </w:rPrChange>
          </w:rPr>
          <w:t>Base-lift method</w:t>
        </w:r>
      </w:ins>
      <w:ins w:id="8007" w:author="tao huang" w:date="2018-10-25T20:37:00Z">
        <w:r w:rsidR="00311A66" w:rsidRPr="00BE1F97">
          <w:rPr>
            <w:rFonts w:cs="Times New Roman"/>
            <w:color w:val="833C0B" w:themeColor="accent2" w:themeShade="80"/>
            <w:sz w:val="22"/>
            <w:rPrChange w:id="8008" w:author="tao huang" w:date="2018-10-25T20:47:00Z">
              <w:rPr>
                <w:rFonts w:cs="Times New Roman"/>
                <w:sz w:val="22"/>
              </w:rPr>
            </w:rPrChange>
          </w:rPr>
          <w:t xml:space="preserve"> for one to eight-week forecast horizon. Specifically, by using the ADL-intra-EWC model, we can reduce the MASE by 10.</w:t>
        </w:r>
      </w:ins>
      <w:ins w:id="8009" w:author="tao huang" w:date="2018-10-25T20:59:00Z">
        <w:r w:rsidR="0078783F">
          <w:rPr>
            <w:rFonts w:cs="Times New Roman"/>
            <w:color w:val="833C0B" w:themeColor="accent2" w:themeShade="80"/>
            <w:sz w:val="22"/>
          </w:rPr>
          <w:t>5</w:t>
        </w:r>
      </w:ins>
      <w:ins w:id="8010" w:author="tao huang" w:date="2018-10-25T20:37:00Z">
        <w:r w:rsidR="00311A66" w:rsidRPr="00BE1F97">
          <w:rPr>
            <w:rFonts w:cs="Times New Roman"/>
            <w:color w:val="833C0B" w:themeColor="accent2" w:themeShade="80"/>
            <w:sz w:val="22"/>
            <w:rPrChange w:id="8011" w:author="tao huang" w:date="2018-10-25T20:47:00Z">
              <w:rPr>
                <w:rFonts w:cs="Times New Roman"/>
                <w:sz w:val="22"/>
              </w:rPr>
            </w:rPrChange>
          </w:rPr>
          <w:t xml:space="preserve">% compared to the current practice of using the Base-lift </w:t>
        </w:r>
        <w:r w:rsidR="00311A66" w:rsidRPr="00AF70FB">
          <w:rPr>
            <w:rFonts w:cs="Times New Roman"/>
            <w:color w:val="833C0B" w:themeColor="accent2" w:themeShade="80"/>
            <w:sz w:val="22"/>
            <w:rPrChange w:id="8012" w:author="tao huang" w:date="2018-10-25T21:31:00Z">
              <w:rPr>
                <w:rFonts w:cs="Times New Roman"/>
                <w:sz w:val="22"/>
              </w:rPr>
            </w:rPrChange>
          </w:rPr>
          <w:t>method</w:t>
        </w:r>
      </w:ins>
      <w:ins w:id="8013" w:author="tao huang" w:date="2018-10-25T20:59:00Z">
        <w:r w:rsidR="0078783F" w:rsidRPr="00AF70FB">
          <w:rPr>
            <w:rFonts w:cs="Times New Roman"/>
            <w:color w:val="833C0B" w:themeColor="accent2" w:themeShade="80"/>
            <w:sz w:val="22"/>
          </w:rPr>
          <w:t>.</w:t>
        </w:r>
      </w:ins>
      <w:ins w:id="8014" w:author="tao huang" w:date="2018-10-25T21:05:00Z">
        <w:r w:rsidR="0078783F" w:rsidRPr="00AF70FB">
          <w:rPr>
            <w:rFonts w:cs="Times New Roman"/>
            <w:color w:val="833C0B" w:themeColor="accent2" w:themeShade="80"/>
            <w:sz w:val="22"/>
          </w:rPr>
          <w:t xml:space="preserve"> </w:t>
        </w:r>
      </w:ins>
      <w:ins w:id="8015" w:author="tao huang" w:date="2018-10-25T21:08:00Z">
        <w:r w:rsidR="00FC4B44" w:rsidRPr="00AF70FB">
          <w:rPr>
            <w:rFonts w:cs="Times New Roman"/>
            <w:color w:val="833C0B" w:themeColor="accent2" w:themeShade="80"/>
            <w:sz w:val="22"/>
          </w:rPr>
          <w:t>O</w:t>
        </w:r>
      </w:ins>
      <w:ins w:id="8016" w:author="tao huang" w:date="2018-10-25T21:06:00Z">
        <w:r w:rsidR="0078783F" w:rsidRPr="00AF70FB">
          <w:rPr>
            <w:rFonts w:cs="Times New Roman"/>
            <w:sz w:val="22"/>
            <w:rPrChange w:id="8017" w:author="tao huang" w:date="2018-10-25T21:31:00Z">
              <w:rPr>
                <w:rFonts w:cs="Times New Roman"/>
                <w:sz w:val="22"/>
                <w:highlight w:val="yellow"/>
              </w:rPr>
            </w:rPrChange>
          </w:rPr>
          <w:t>ur models also outperform the ADL-</w:t>
        </w:r>
        <w:r w:rsidR="0078783F" w:rsidRPr="00AF70FB">
          <w:rPr>
            <w:rFonts w:cs="Times New Roman"/>
            <w:noProof/>
            <w:sz w:val="22"/>
            <w:rPrChange w:id="8018" w:author="tao huang" w:date="2018-10-25T21:31:00Z">
              <w:rPr>
                <w:rFonts w:cs="Times New Roman"/>
                <w:noProof/>
                <w:sz w:val="22"/>
                <w:highlight w:val="yellow"/>
              </w:rPr>
            </w:rPrChange>
          </w:rPr>
          <w:t>intra</w:t>
        </w:r>
        <w:r w:rsidR="0078783F" w:rsidRPr="00AF70FB">
          <w:rPr>
            <w:rFonts w:cs="Times New Roman"/>
            <w:sz w:val="22"/>
            <w:rPrChange w:id="8019" w:author="tao huang" w:date="2018-10-25T21:31:00Z">
              <w:rPr>
                <w:rFonts w:cs="Times New Roman"/>
                <w:sz w:val="22"/>
                <w:highlight w:val="yellow"/>
              </w:rPr>
            </w:rPrChange>
          </w:rPr>
          <w:t xml:space="preserve"> model which has similar specifications but overlook the problem of structural change.</w:t>
        </w:r>
      </w:ins>
      <w:ins w:id="8020" w:author="tao huang" w:date="2018-10-25T21:09:00Z">
        <w:r w:rsidR="00FC4B44" w:rsidRPr="00AF70FB">
          <w:rPr>
            <w:rFonts w:cs="Times New Roman"/>
            <w:sz w:val="22"/>
            <w:rPrChange w:id="8021" w:author="tao huang" w:date="2018-10-25T21:31:00Z">
              <w:rPr>
                <w:rFonts w:cs="Times New Roman"/>
                <w:sz w:val="22"/>
                <w:highlight w:val="yellow"/>
              </w:rPr>
            </w:rPrChange>
          </w:rPr>
          <w:t xml:space="preserve"> </w:t>
        </w:r>
      </w:ins>
      <w:del w:id="8022" w:author="tao huang" w:date="2018-10-25T20:59:00Z">
        <w:r w:rsidRPr="00AF70FB" w:rsidDel="0078783F">
          <w:rPr>
            <w:rFonts w:cs="Times New Roman"/>
            <w:sz w:val="22"/>
          </w:rPr>
          <w:delText xml:space="preserve"> In the</w:delText>
        </w:r>
      </w:del>
      <w:ins w:id="8023" w:author="Didier Soopramanien" w:date="2018-10-23T16:29:00Z">
        <w:del w:id="8024" w:author="tao huang" w:date="2018-10-25T20:59:00Z">
          <w:r w:rsidR="004C7B50" w:rsidRPr="00AF70FB" w:rsidDel="0078783F">
            <w:rPr>
              <w:rFonts w:cs="Times New Roman"/>
              <w:sz w:val="22"/>
            </w:rPr>
            <w:delText>a</w:delText>
          </w:r>
        </w:del>
      </w:ins>
      <w:del w:id="8025" w:author="tao huang" w:date="2018-10-25T20:59:00Z">
        <w:r w:rsidRPr="00AF70FB" w:rsidDel="0078783F">
          <w:rPr>
            <w:rFonts w:cs="Times New Roman"/>
            <w:sz w:val="22"/>
          </w:rPr>
          <w:delText xml:space="preserve"> retailer context, the data at SKU level </w:delText>
        </w:r>
      </w:del>
      <w:del w:id="8026" w:author="tao huang" w:date="2018-10-25T20:32:00Z">
        <w:r w:rsidRPr="00AF70FB" w:rsidDel="00F80DDE">
          <w:rPr>
            <w:rFonts w:cs="Times New Roman"/>
            <w:sz w:val="22"/>
          </w:rPr>
          <w:delText xml:space="preserve">exhibit </w:delText>
        </w:r>
      </w:del>
      <w:del w:id="8027" w:author="tao huang" w:date="2018-10-25T20:59:00Z">
        <w:r w:rsidRPr="00AF70FB" w:rsidDel="0078783F">
          <w:rPr>
            <w:rFonts w:cs="Times New Roman"/>
            <w:sz w:val="22"/>
          </w:rPr>
          <w:delText xml:space="preserve">very different characteristics across different product categories and usually exhibit high levels of variations. Based </w:delText>
        </w:r>
      </w:del>
      <w:del w:id="8028" w:author="tao huang" w:date="2018-10-25T20:32:00Z">
        <w:r w:rsidRPr="00AF70FB" w:rsidDel="00607619">
          <w:rPr>
            <w:rFonts w:cs="Times New Roman"/>
            <w:sz w:val="22"/>
          </w:rPr>
          <w:delText>on our</w:delText>
        </w:r>
      </w:del>
      <w:del w:id="8029" w:author="tao huang" w:date="2018-10-25T20:59:00Z">
        <w:r w:rsidRPr="00AF70FB" w:rsidDel="0078783F">
          <w:rPr>
            <w:rFonts w:cs="Times New Roman"/>
            <w:sz w:val="22"/>
          </w:rPr>
          <w:delText xml:space="preserve"> empirical results, </w:delText>
        </w:r>
      </w:del>
      <w:del w:id="8030" w:author="tao huang" w:date="2018-10-25T20:32:00Z">
        <w:r w:rsidRPr="00AF70FB" w:rsidDel="00607619">
          <w:rPr>
            <w:rFonts w:cs="Times New Roman"/>
            <w:sz w:val="22"/>
          </w:rPr>
          <w:delText xml:space="preserve">we find that </w:delText>
        </w:r>
      </w:del>
      <w:del w:id="8031" w:author="tao huang" w:date="2018-10-25T20:59:00Z">
        <w:r w:rsidR="00A90DB8" w:rsidRPr="00AF70FB" w:rsidDel="0078783F">
          <w:rPr>
            <w:rFonts w:cs="Times New Roman"/>
            <w:sz w:val="22"/>
          </w:rPr>
          <w:delText>our</w:delText>
        </w:r>
        <w:r w:rsidRPr="00AF70FB" w:rsidDel="0078783F">
          <w:rPr>
            <w:rFonts w:cs="Times New Roman"/>
            <w:sz w:val="22"/>
          </w:rPr>
          <w:delText xml:space="preserve"> models outperform the ADL-</w:delText>
        </w:r>
        <w:r w:rsidRPr="00AF70FB" w:rsidDel="0078783F">
          <w:rPr>
            <w:rFonts w:cs="Times New Roman"/>
            <w:noProof/>
            <w:sz w:val="22"/>
          </w:rPr>
          <w:delText>intra</w:delText>
        </w:r>
        <w:r w:rsidRPr="00AF70FB" w:rsidDel="0078783F">
          <w:rPr>
            <w:rFonts w:cs="Times New Roman"/>
            <w:sz w:val="22"/>
          </w:rPr>
          <w:delText xml:space="preserve"> model across all the 28 product categories. </w:delText>
        </w:r>
      </w:del>
      <w:del w:id="8032" w:author="tao huang" w:date="2018-10-25T20:37:00Z">
        <w:r w:rsidRPr="00AF70FB" w:rsidDel="00311A66">
          <w:rPr>
            <w:rFonts w:cs="Times New Roman"/>
            <w:sz w:val="22"/>
          </w:rPr>
          <w:delText>Table 8 shows the percentage reductions of various error measures by the ADL-intra-EWC model and the ADL-intra-IC model for one to eight-week forecast horizon</w:delText>
        </w:r>
      </w:del>
      <w:del w:id="8033" w:author="tao huang" w:date="2018-10-25T20:34:00Z">
        <w:r w:rsidRPr="00AF70FB" w:rsidDel="003F3A7E">
          <w:rPr>
            <w:rStyle w:val="FootnoteReference"/>
            <w:rFonts w:cs="Times New Roman"/>
            <w:sz w:val="22"/>
          </w:rPr>
          <w:footnoteReference w:id="17"/>
        </w:r>
      </w:del>
      <w:del w:id="8036" w:author="tao huang" w:date="2018-10-25T20:37:00Z">
        <w:r w:rsidRPr="00AF70FB" w:rsidDel="00311A66">
          <w:rPr>
            <w:rFonts w:cs="Times New Roman"/>
            <w:sz w:val="22"/>
          </w:rPr>
          <w:delText>. Specifically, by using the ADL-intra-EWC model</w:delText>
        </w:r>
      </w:del>
      <w:ins w:id="8037" w:author="Didier Soopramanien" w:date="2018-10-23T16:30:00Z">
        <w:del w:id="8038" w:author="tao huang" w:date="2018-10-25T20:37:00Z">
          <w:r w:rsidR="0023118C" w:rsidRPr="00AF70FB" w:rsidDel="00311A66">
            <w:rPr>
              <w:rFonts w:cs="Times New Roman"/>
              <w:sz w:val="22"/>
            </w:rPr>
            <w:delText>,</w:delText>
          </w:r>
        </w:del>
      </w:ins>
      <w:del w:id="8039" w:author="tao huang" w:date="2018-10-25T20:37:00Z">
        <w:r w:rsidRPr="00AF70FB" w:rsidDel="00311A66">
          <w:rPr>
            <w:rFonts w:cs="Times New Roman"/>
            <w:sz w:val="22"/>
          </w:rPr>
          <w:delText xml:space="preserve"> we can reduce the MASE by 10.6% compared to the current practice</w:delText>
        </w:r>
      </w:del>
      <w:ins w:id="8040" w:author="Didier Soopramanien" w:date="2018-10-23T16:30:00Z">
        <w:del w:id="8041" w:author="tao huang" w:date="2018-10-25T20:37:00Z">
          <w:r w:rsidR="0023118C" w:rsidRPr="00AF70FB" w:rsidDel="00311A66">
            <w:rPr>
              <w:rFonts w:cs="Times New Roman"/>
              <w:sz w:val="22"/>
            </w:rPr>
            <w:delText xml:space="preserve"> of using the </w:delText>
          </w:r>
        </w:del>
      </w:ins>
      <w:del w:id="8042" w:author="tao huang" w:date="2018-10-25T20:37:00Z">
        <w:r w:rsidRPr="00AF70FB" w:rsidDel="00311A66">
          <w:rPr>
            <w:rFonts w:cs="Times New Roman"/>
            <w:sz w:val="22"/>
          </w:rPr>
          <w:delText xml:space="preserve"> Base-lift method. Therefore, our study provides retailers more effective forecasting methods. </w:delText>
        </w:r>
      </w:del>
    </w:p>
    <w:p w14:paraId="5FBC7086" w14:textId="6EE5AAA2" w:rsidR="00971633" w:rsidRPr="00AF70FB" w:rsidDel="00FC4B44" w:rsidRDefault="00971633" w:rsidP="00971633">
      <w:pPr>
        <w:shd w:val="clear" w:color="auto" w:fill="FFFFFF" w:themeFill="background1"/>
        <w:spacing w:after="0" w:line="360" w:lineRule="auto"/>
        <w:rPr>
          <w:del w:id="8043" w:author="tao huang" w:date="2018-10-25T21:09:00Z"/>
          <w:rFonts w:cs="Times New Roman"/>
          <w:sz w:val="22"/>
        </w:rPr>
      </w:pPr>
    </w:p>
    <w:p w14:paraId="5B35A603" w14:textId="678BC17A" w:rsidR="00971633" w:rsidRPr="0078783F" w:rsidRDefault="00971633" w:rsidP="00971633">
      <w:pPr>
        <w:shd w:val="clear" w:color="auto" w:fill="FFFFFF" w:themeFill="background1"/>
        <w:spacing w:after="0" w:line="360" w:lineRule="auto"/>
        <w:rPr>
          <w:rFonts w:cs="Times New Roman"/>
          <w:color w:val="833C0B" w:themeColor="accent2" w:themeShade="80"/>
          <w:sz w:val="22"/>
          <w:rPrChange w:id="8044" w:author="tao huang" w:date="2018-10-25T20:59:00Z">
            <w:rPr>
              <w:rFonts w:cs="Times New Roman"/>
              <w:sz w:val="22"/>
            </w:rPr>
          </w:rPrChange>
        </w:rPr>
      </w:pPr>
      <w:del w:id="8045" w:author="tao huang" w:date="2018-10-25T20:58:00Z">
        <w:r w:rsidRPr="00AF70FB" w:rsidDel="0078783F">
          <w:rPr>
            <w:rFonts w:cs="Times New Roman"/>
            <w:color w:val="833C0B" w:themeColor="accent2" w:themeShade="80"/>
            <w:sz w:val="22"/>
            <w:rPrChange w:id="8046" w:author="tao huang" w:date="2018-10-25T21:31:00Z">
              <w:rPr>
                <w:rFonts w:cs="Times New Roman"/>
                <w:sz w:val="22"/>
              </w:rPr>
            </w:rPrChange>
          </w:rPr>
          <w:delText>In this study, w</w:delText>
        </w:r>
      </w:del>
      <w:ins w:id="8047" w:author="tao huang" w:date="2018-10-25T20:58:00Z">
        <w:r w:rsidR="0078783F" w:rsidRPr="00AF70FB">
          <w:rPr>
            <w:rFonts w:cs="Times New Roman"/>
            <w:color w:val="833C0B" w:themeColor="accent2" w:themeShade="80"/>
            <w:sz w:val="22"/>
            <w:rPrChange w:id="8048" w:author="tao huang" w:date="2018-10-25T21:31:00Z">
              <w:rPr>
                <w:rFonts w:cs="Times New Roman"/>
                <w:sz w:val="22"/>
              </w:rPr>
            </w:rPrChange>
          </w:rPr>
          <w:t>W</w:t>
        </w:r>
      </w:ins>
      <w:r w:rsidRPr="00AF70FB">
        <w:rPr>
          <w:rFonts w:cs="Times New Roman"/>
          <w:color w:val="833C0B" w:themeColor="accent2" w:themeShade="80"/>
          <w:sz w:val="22"/>
          <w:rPrChange w:id="8049" w:author="tao huang" w:date="2018-10-25T21:31:00Z">
            <w:rPr>
              <w:rFonts w:cs="Times New Roman"/>
              <w:sz w:val="22"/>
            </w:rPr>
          </w:rPrChange>
        </w:rPr>
        <w:t>e have also evaluated the forecasting performance of the ADL-own-EWC model and the ADL</w:t>
      </w:r>
      <w:r w:rsidRPr="0078783F">
        <w:rPr>
          <w:rFonts w:cs="Times New Roman"/>
          <w:color w:val="833C0B" w:themeColor="accent2" w:themeShade="80"/>
          <w:sz w:val="22"/>
          <w:rPrChange w:id="8050" w:author="tao huang" w:date="2018-10-25T20:59:00Z">
            <w:rPr>
              <w:rFonts w:cs="Times New Roman"/>
              <w:sz w:val="22"/>
            </w:rPr>
          </w:rPrChange>
        </w:rPr>
        <w:t xml:space="preserve">-own-IC model. These methods are </w:t>
      </w:r>
      <w:del w:id="8051" w:author="Didier Soopramanien" w:date="2018-10-23T16:31:00Z">
        <w:r w:rsidRPr="0078783F" w:rsidDel="00C2794B">
          <w:rPr>
            <w:rFonts w:cs="Times New Roman"/>
            <w:color w:val="833C0B" w:themeColor="accent2" w:themeShade="80"/>
            <w:sz w:val="22"/>
            <w:rPrChange w:id="8052" w:author="tao huang" w:date="2018-10-25T20:59:00Z">
              <w:rPr>
                <w:rFonts w:cs="Times New Roman"/>
                <w:sz w:val="22"/>
              </w:rPr>
            </w:rPrChange>
          </w:rPr>
          <w:delText>especially</w:delText>
        </w:r>
      </w:del>
      <w:ins w:id="8053" w:author="Didier Soopramanien" w:date="2018-10-23T16:31:00Z">
        <w:r w:rsidR="00C2794B" w:rsidRPr="0078783F">
          <w:rPr>
            <w:rFonts w:cs="Times New Roman"/>
            <w:color w:val="833C0B" w:themeColor="accent2" w:themeShade="80"/>
            <w:sz w:val="22"/>
            <w:rPrChange w:id="8054" w:author="tao huang" w:date="2018-10-25T20:59:00Z">
              <w:rPr>
                <w:rFonts w:cs="Times New Roman"/>
                <w:sz w:val="22"/>
              </w:rPr>
            </w:rPrChange>
          </w:rPr>
          <w:t>particularly</w:t>
        </w:r>
      </w:ins>
      <w:r w:rsidRPr="0078783F">
        <w:rPr>
          <w:rFonts w:cs="Times New Roman"/>
          <w:color w:val="833C0B" w:themeColor="accent2" w:themeShade="80"/>
          <w:sz w:val="22"/>
          <w:rPrChange w:id="8055" w:author="tao huang" w:date="2018-10-25T20:59:00Z">
            <w:rPr>
              <w:rFonts w:cs="Times New Roman"/>
              <w:sz w:val="22"/>
            </w:rPr>
          </w:rPrChange>
        </w:rPr>
        <w:t xml:space="preserve"> valuable to manufacturers </w:t>
      </w:r>
      <w:del w:id="8056" w:author="Didier Soopramanien" w:date="2018-10-23T16:31:00Z">
        <w:r w:rsidRPr="0078783F" w:rsidDel="00C2794B">
          <w:rPr>
            <w:rFonts w:cs="Times New Roman"/>
            <w:color w:val="833C0B" w:themeColor="accent2" w:themeShade="80"/>
            <w:sz w:val="22"/>
            <w:rPrChange w:id="8057" w:author="tao huang" w:date="2018-10-25T20:59:00Z">
              <w:rPr>
                <w:rFonts w:cs="Times New Roman"/>
                <w:sz w:val="22"/>
              </w:rPr>
            </w:rPrChange>
          </w:rPr>
          <w:delText xml:space="preserve">since, </w:delText>
        </w:r>
      </w:del>
      <w:del w:id="8058" w:author="tao huang" w:date="2018-10-25T20:48:00Z">
        <w:r w:rsidRPr="0078783F" w:rsidDel="00BE1F97">
          <w:rPr>
            <w:rFonts w:cs="Times New Roman"/>
            <w:color w:val="833C0B" w:themeColor="accent2" w:themeShade="80"/>
            <w:sz w:val="22"/>
            <w:rPrChange w:id="8059" w:author="tao huang" w:date="2018-10-25T20:59:00Z">
              <w:rPr>
                <w:rFonts w:cs="Times New Roman"/>
                <w:sz w:val="22"/>
              </w:rPr>
            </w:rPrChange>
          </w:rPr>
          <w:delText>under certain circumstances</w:delText>
        </w:r>
      </w:del>
      <w:ins w:id="8060" w:author="Didier Soopramanien" w:date="2018-10-23T16:31:00Z">
        <w:del w:id="8061" w:author="tao huang" w:date="2018-10-25T20:48:00Z">
          <w:r w:rsidR="00C2794B" w:rsidRPr="0078783F" w:rsidDel="00BE1F97">
            <w:rPr>
              <w:rFonts w:cs="Times New Roman"/>
              <w:color w:val="833C0B" w:themeColor="accent2" w:themeShade="80"/>
              <w:sz w:val="22"/>
              <w:rPrChange w:id="8062" w:author="tao huang" w:date="2018-10-25T20:59:00Z">
                <w:rPr>
                  <w:rFonts w:cs="Times New Roman"/>
                  <w:sz w:val="22"/>
                </w:rPr>
              </w:rPrChange>
            </w:rPr>
            <w:delText xml:space="preserve"> where</w:delText>
          </w:r>
        </w:del>
      </w:ins>
      <w:del w:id="8063" w:author="tao huang" w:date="2018-10-25T20:48:00Z">
        <w:r w:rsidRPr="0078783F" w:rsidDel="00BE1F97">
          <w:rPr>
            <w:rFonts w:cs="Times New Roman"/>
            <w:color w:val="833C0B" w:themeColor="accent2" w:themeShade="80"/>
            <w:sz w:val="22"/>
            <w:rPrChange w:id="8064" w:author="tao huang" w:date="2018-10-25T20:59:00Z">
              <w:rPr>
                <w:rFonts w:cs="Times New Roman"/>
                <w:sz w:val="22"/>
              </w:rPr>
            </w:rPrChange>
          </w:rPr>
          <w:delText>,</w:delText>
        </w:r>
      </w:del>
      <w:ins w:id="8065" w:author="tao huang" w:date="2018-10-25T20:48:00Z">
        <w:r w:rsidR="00BE1F97" w:rsidRPr="0078783F">
          <w:rPr>
            <w:rFonts w:cs="Times New Roman"/>
            <w:color w:val="833C0B" w:themeColor="accent2" w:themeShade="80"/>
            <w:sz w:val="22"/>
            <w:rPrChange w:id="8066" w:author="tao huang" w:date="2018-10-25T20:59:00Z">
              <w:rPr>
                <w:rFonts w:cs="Times New Roman"/>
                <w:sz w:val="22"/>
              </w:rPr>
            </w:rPrChange>
          </w:rPr>
          <w:t>when</w:t>
        </w:r>
      </w:ins>
      <w:r w:rsidRPr="0078783F">
        <w:rPr>
          <w:rFonts w:cs="Times New Roman"/>
          <w:color w:val="833C0B" w:themeColor="accent2" w:themeShade="80"/>
          <w:sz w:val="22"/>
          <w:rPrChange w:id="8067" w:author="tao huang" w:date="2018-10-25T20:59:00Z">
            <w:rPr>
              <w:rFonts w:cs="Times New Roman"/>
              <w:sz w:val="22"/>
            </w:rPr>
          </w:rPrChange>
        </w:rPr>
        <w:t xml:space="preserve"> competitive promotional information </w:t>
      </w:r>
      <w:del w:id="8068" w:author="tao huang" w:date="2018-10-25T20:48:00Z">
        <w:r w:rsidRPr="0078783F" w:rsidDel="00BE1F97">
          <w:rPr>
            <w:rFonts w:cs="Times New Roman"/>
            <w:color w:val="833C0B" w:themeColor="accent2" w:themeShade="80"/>
            <w:sz w:val="22"/>
            <w:rPrChange w:id="8069" w:author="tao huang" w:date="2018-10-25T20:59:00Z">
              <w:rPr>
                <w:rFonts w:cs="Times New Roman"/>
                <w:sz w:val="22"/>
              </w:rPr>
            </w:rPrChange>
          </w:rPr>
          <w:delText>may not be</w:delText>
        </w:r>
      </w:del>
      <w:ins w:id="8070" w:author="tao huang" w:date="2018-10-25T20:48:00Z">
        <w:r w:rsidR="00BE1F97" w:rsidRPr="0078783F">
          <w:rPr>
            <w:rFonts w:cs="Times New Roman"/>
            <w:color w:val="833C0B" w:themeColor="accent2" w:themeShade="80"/>
            <w:sz w:val="22"/>
            <w:rPrChange w:id="8071" w:author="tao huang" w:date="2018-10-25T20:59:00Z">
              <w:rPr>
                <w:rFonts w:cs="Times New Roman"/>
                <w:sz w:val="22"/>
              </w:rPr>
            </w:rPrChange>
          </w:rPr>
          <w:t>are not</w:t>
        </w:r>
      </w:ins>
      <w:r w:rsidRPr="0078783F">
        <w:rPr>
          <w:rFonts w:cs="Times New Roman"/>
          <w:color w:val="833C0B" w:themeColor="accent2" w:themeShade="80"/>
          <w:sz w:val="22"/>
          <w:rPrChange w:id="8072" w:author="tao huang" w:date="2018-10-25T20:59:00Z">
            <w:rPr>
              <w:rFonts w:cs="Times New Roman"/>
              <w:sz w:val="22"/>
            </w:rPr>
          </w:rPrChange>
        </w:rPr>
        <w:t xml:space="preserve"> available </w:t>
      </w:r>
      <w:r w:rsidRPr="0078783F">
        <w:rPr>
          <w:rFonts w:cs="Times New Roman"/>
          <w:color w:val="833C0B" w:themeColor="accent2" w:themeShade="80"/>
          <w:sz w:val="22"/>
          <w:rPrChange w:id="8073" w:author="tao huang" w:date="2018-10-25T20:59:00Z">
            <w:rPr>
              <w:rFonts w:cs="Times New Roman"/>
              <w:sz w:val="22"/>
            </w:rPr>
          </w:rPrChange>
        </w:rPr>
        <w:fldChar w:fldCharType="begin">
          <w:fldData xml:space="preserve">PEVuZE5vdGU+PENpdGU+PEF1dGhvcj5BbGk8L0F1dGhvcj48WWVhcj4yMDExPC9ZZWFyPjxSZWNO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LjA0NjwvZWxlY3Ryb25pYy1yZXNvdXJjZS1udW0+PC9yZWNvcmQ+PC9DaXRlPjwvRW5kTm90ZT4A
</w:fldData>
        </w:fldChar>
      </w:r>
      <w:r w:rsidR="00BE1F97" w:rsidRPr="0078783F">
        <w:rPr>
          <w:rFonts w:cs="Times New Roman"/>
          <w:color w:val="833C0B" w:themeColor="accent2" w:themeShade="80"/>
          <w:sz w:val="22"/>
          <w:rPrChange w:id="8074" w:author="tao huang" w:date="2018-10-25T20:59:00Z">
            <w:rPr>
              <w:rFonts w:cs="Times New Roman"/>
              <w:sz w:val="22"/>
            </w:rPr>
          </w:rPrChange>
        </w:rPr>
        <w:instrText xml:space="preserve"> ADDIN EN.CITE </w:instrText>
      </w:r>
      <w:r w:rsidR="00BE1F97" w:rsidRPr="0078783F">
        <w:rPr>
          <w:rFonts w:cs="Times New Roman"/>
          <w:color w:val="833C0B" w:themeColor="accent2" w:themeShade="80"/>
          <w:sz w:val="22"/>
          <w:rPrChange w:id="8075" w:author="tao huang" w:date="2018-10-25T20:59:00Z">
            <w:rPr>
              <w:rFonts w:cs="Times New Roman"/>
              <w:sz w:val="22"/>
            </w:rPr>
          </w:rPrChange>
        </w:rPr>
        <w:fldChar w:fldCharType="begin">
          <w:fldData xml:space="preserve">PEVuZE5vdGU+PENpdGU+PEF1dGhvcj5BbGk8L0F1dGhvcj48WWVhcj4yMDExPC9ZZWFyPjxSZWNO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LjA0NjwvZWxlY3Ryb25pYy1yZXNvdXJjZS1udW0+PC9yZWNvcmQ+PC9DaXRlPjwvRW5kTm90ZT4A
</w:fldData>
        </w:fldChar>
      </w:r>
      <w:r w:rsidR="00BE1F97" w:rsidRPr="0078783F">
        <w:rPr>
          <w:rFonts w:cs="Times New Roman"/>
          <w:color w:val="833C0B" w:themeColor="accent2" w:themeShade="80"/>
          <w:sz w:val="22"/>
          <w:rPrChange w:id="8076" w:author="tao huang" w:date="2018-10-25T20:59:00Z">
            <w:rPr>
              <w:rFonts w:cs="Times New Roman"/>
              <w:sz w:val="22"/>
            </w:rPr>
          </w:rPrChange>
        </w:rPr>
        <w:instrText xml:space="preserve"> ADDIN EN.CITE.DATA </w:instrText>
      </w:r>
      <w:r w:rsidR="00BE1F97" w:rsidRPr="0078783F">
        <w:rPr>
          <w:rFonts w:cs="Times New Roman"/>
          <w:color w:val="833C0B" w:themeColor="accent2" w:themeShade="80"/>
          <w:sz w:val="22"/>
          <w:rPrChange w:id="8077" w:author="tao huang" w:date="2018-10-25T20:59:00Z">
            <w:rPr>
              <w:rFonts w:cs="Times New Roman"/>
              <w:color w:val="833C0B" w:themeColor="accent2" w:themeShade="80"/>
              <w:sz w:val="22"/>
            </w:rPr>
          </w:rPrChange>
        </w:rPr>
      </w:r>
      <w:r w:rsidR="00BE1F97" w:rsidRPr="0078783F">
        <w:rPr>
          <w:rFonts w:cs="Times New Roman"/>
          <w:color w:val="833C0B" w:themeColor="accent2" w:themeShade="80"/>
          <w:sz w:val="22"/>
          <w:rPrChange w:id="8078" w:author="tao huang" w:date="2018-10-25T20:59:00Z">
            <w:rPr>
              <w:rFonts w:cs="Times New Roman"/>
              <w:sz w:val="22"/>
            </w:rPr>
          </w:rPrChange>
        </w:rPr>
        <w:fldChar w:fldCharType="end"/>
      </w:r>
      <w:r w:rsidRPr="0078783F">
        <w:rPr>
          <w:rFonts w:cs="Times New Roman"/>
          <w:color w:val="833C0B" w:themeColor="accent2" w:themeShade="80"/>
          <w:sz w:val="22"/>
          <w:rPrChange w:id="8079" w:author="tao huang" w:date="2018-10-25T20:59:00Z">
            <w:rPr>
              <w:rFonts w:cs="Times New Roman"/>
              <w:color w:val="833C0B" w:themeColor="accent2" w:themeShade="80"/>
              <w:sz w:val="22"/>
            </w:rPr>
          </w:rPrChange>
        </w:rPr>
      </w:r>
      <w:r w:rsidRPr="0078783F">
        <w:rPr>
          <w:rFonts w:cs="Times New Roman"/>
          <w:color w:val="833C0B" w:themeColor="accent2" w:themeShade="80"/>
          <w:sz w:val="22"/>
          <w:rPrChange w:id="8080" w:author="tao huang" w:date="2018-10-25T20:59:00Z">
            <w:rPr>
              <w:rFonts w:cs="Times New Roman"/>
              <w:sz w:val="22"/>
            </w:rPr>
          </w:rPrChange>
        </w:rPr>
        <w:fldChar w:fldCharType="separate"/>
      </w:r>
      <w:r w:rsidR="00BE1F97" w:rsidRPr="0078783F">
        <w:rPr>
          <w:rFonts w:cs="Times New Roman"/>
          <w:noProof/>
          <w:color w:val="833C0B" w:themeColor="accent2" w:themeShade="80"/>
          <w:sz w:val="22"/>
          <w:rPrChange w:id="8081" w:author="tao huang" w:date="2018-10-25T20:59:00Z">
            <w:rPr>
              <w:rFonts w:cs="Times New Roman"/>
              <w:noProof/>
              <w:sz w:val="22"/>
            </w:rPr>
          </w:rPrChange>
        </w:rPr>
        <w:t>(e.g., M. Ali &amp; Boylan, 2011; M. M. Ali, Babai, Boylan, &amp; Syntetos, 2017)</w:t>
      </w:r>
      <w:r w:rsidRPr="0078783F">
        <w:rPr>
          <w:rFonts w:cs="Times New Roman"/>
          <w:color w:val="833C0B" w:themeColor="accent2" w:themeShade="80"/>
          <w:sz w:val="22"/>
          <w:rPrChange w:id="8082" w:author="tao huang" w:date="2018-10-25T20:59:00Z">
            <w:rPr>
              <w:rFonts w:cs="Times New Roman"/>
              <w:sz w:val="22"/>
            </w:rPr>
          </w:rPrChange>
        </w:rPr>
        <w:fldChar w:fldCharType="end"/>
      </w:r>
      <w:r w:rsidRPr="0078783F">
        <w:rPr>
          <w:rFonts w:cs="Times New Roman"/>
          <w:color w:val="833C0B" w:themeColor="accent2" w:themeShade="80"/>
          <w:sz w:val="22"/>
          <w:rPrChange w:id="8083" w:author="tao huang" w:date="2018-10-25T20:59:00Z">
            <w:rPr>
              <w:rFonts w:cs="Times New Roman"/>
              <w:sz w:val="22"/>
            </w:rPr>
          </w:rPrChange>
        </w:rPr>
        <w:t xml:space="preserve">. </w:t>
      </w:r>
      <w:del w:id="8084" w:author="tao huang" w:date="2018-10-25T20:49:00Z">
        <w:r w:rsidRPr="0078783F" w:rsidDel="000D30EB">
          <w:rPr>
            <w:rFonts w:cs="Times New Roman"/>
            <w:color w:val="833C0B" w:themeColor="accent2" w:themeShade="80"/>
            <w:sz w:val="22"/>
            <w:rPrChange w:id="8085" w:author="tao huang" w:date="2018-10-25T20:59:00Z">
              <w:rPr>
                <w:rFonts w:cs="Times New Roman"/>
                <w:sz w:val="22"/>
              </w:rPr>
            </w:rPrChange>
          </w:rPr>
          <w:delText xml:space="preserve">In our study, the ADL-own -EWC model and the ADL-own -IC model both </w:delText>
        </w:r>
        <w:r w:rsidRPr="0078783F" w:rsidDel="000D30EB">
          <w:rPr>
            <w:rFonts w:cs="Times New Roman"/>
            <w:noProof/>
            <w:color w:val="833C0B" w:themeColor="accent2" w:themeShade="80"/>
            <w:sz w:val="22"/>
            <w:rPrChange w:id="8086" w:author="tao huang" w:date="2018-10-25T20:59:00Z">
              <w:rPr>
                <w:rFonts w:cs="Times New Roman"/>
                <w:noProof/>
                <w:sz w:val="22"/>
              </w:rPr>
            </w:rPrChange>
          </w:rPr>
          <w:delText>outperform</w:delText>
        </w:r>
        <w:r w:rsidRPr="0078783F" w:rsidDel="000D30EB">
          <w:rPr>
            <w:rFonts w:cs="Times New Roman"/>
            <w:color w:val="833C0B" w:themeColor="accent2" w:themeShade="80"/>
            <w:sz w:val="22"/>
            <w:rPrChange w:id="8087" w:author="tao huang" w:date="2018-10-25T20:59:00Z">
              <w:rPr>
                <w:rFonts w:cs="Times New Roman"/>
                <w:sz w:val="22"/>
              </w:rPr>
            </w:rPrChange>
          </w:rPr>
          <w:delText xml:space="preserve"> the ADL-own model across all the product categories. </w:delText>
        </w:r>
      </w:del>
      <w:ins w:id="8088" w:author="tao huang" w:date="2018-10-25T20:49:00Z">
        <w:r w:rsidR="000D30EB" w:rsidRPr="0078783F">
          <w:rPr>
            <w:rFonts w:cs="Times New Roman"/>
            <w:color w:val="833C0B" w:themeColor="accent2" w:themeShade="80"/>
            <w:sz w:val="22"/>
            <w:rPrChange w:id="8089" w:author="tao huang" w:date="2018-10-25T20:59:00Z">
              <w:rPr>
                <w:rFonts w:cs="Times New Roman"/>
                <w:sz w:val="22"/>
              </w:rPr>
            </w:rPrChange>
          </w:rPr>
          <w:t xml:space="preserve">Table </w:t>
        </w:r>
      </w:ins>
      <w:ins w:id="8090" w:author="tao huang" w:date="2018-10-25T20:58:00Z">
        <w:r w:rsidR="0078783F" w:rsidRPr="0078783F">
          <w:rPr>
            <w:rFonts w:cs="Times New Roman"/>
            <w:color w:val="833C0B" w:themeColor="accent2" w:themeShade="80"/>
            <w:sz w:val="22"/>
            <w:rPrChange w:id="8091" w:author="tao huang" w:date="2018-10-25T20:59:00Z">
              <w:rPr>
                <w:rFonts w:cs="Times New Roman"/>
                <w:sz w:val="22"/>
              </w:rPr>
            </w:rPrChange>
          </w:rPr>
          <w:t>8 also</w:t>
        </w:r>
      </w:ins>
      <w:ins w:id="8092" w:author="tao huang" w:date="2018-10-25T20:49:00Z">
        <w:r w:rsidR="000D30EB" w:rsidRPr="0078783F">
          <w:rPr>
            <w:rFonts w:cs="Times New Roman"/>
            <w:color w:val="833C0B" w:themeColor="accent2" w:themeShade="80"/>
            <w:sz w:val="22"/>
            <w:rPrChange w:id="8093" w:author="tao huang" w:date="2018-10-25T20:59:00Z">
              <w:rPr>
                <w:rFonts w:cs="Times New Roman"/>
                <w:sz w:val="22"/>
              </w:rPr>
            </w:rPrChange>
          </w:rPr>
          <w:t xml:space="preserve"> shows the percentage reductions of various error measures by the ADL-</w:t>
        </w:r>
      </w:ins>
      <w:ins w:id="8094" w:author="tao huang" w:date="2018-10-25T20:50:00Z">
        <w:r w:rsidR="000D30EB" w:rsidRPr="0078783F">
          <w:rPr>
            <w:rFonts w:cs="Times New Roman"/>
            <w:color w:val="833C0B" w:themeColor="accent2" w:themeShade="80"/>
            <w:sz w:val="22"/>
            <w:rPrChange w:id="8095" w:author="tao huang" w:date="2018-10-25T20:59:00Z">
              <w:rPr>
                <w:rFonts w:cs="Times New Roman"/>
                <w:sz w:val="22"/>
              </w:rPr>
            </w:rPrChange>
          </w:rPr>
          <w:t>own</w:t>
        </w:r>
      </w:ins>
      <w:ins w:id="8096" w:author="tao huang" w:date="2018-10-25T20:49:00Z">
        <w:r w:rsidR="000D30EB" w:rsidRPr="0078783F">
          <w:rPr>
            <w:rFonts w:cs="Times New Roman"/>
            <w:color w:val="833C0B" w:themeColor="accent2" w:themeShade="80"/>
            <w:sz w:val="22"/>
            <w:rPrChange w:id="8097" w:author="tao huang" w:date="2018-10-25T20:59:00Z">
              <w:rPr>
                <w:rFonts w:cs="Times New Roman"/>
                <w:sz w:val="22"/>
              </w:rPr>
            </w:rPrChange>
          </w:rPr>
          <w:t>-EWC model and the ADL-</w:t>
        </w:r>
      </w:ins>
      <w:ins w:id="8098" w:author="tao huang" w:date="2018-10-25T20:50:00Z">
        <w:r w:rsidR="000D30EB" w:rsidRPr="0078783F">
          <w:rPr>
            <w:rFonts w:cs="Times New Roman"/>
            <w:color w:val="833C0B" w:themeColor="accent2" w:themeShade="80"/>
            <w:sz w:val="22"/>
            <w:rPrChange w:id="8099" w:author="tao huang" w:date="2018-10-25T20:59:00Z">
              <w:rPr>
                <w:rFonts w:cs="Times New Roman"/>
                <w:sz w:val="22"/>
              </w:rPr>
            </w:rPrChange>
          </w:rPr>
          <w:t>own</w:t>
        </w:r>
      </w:ins>
      <w:ins w:id="8100" w:author="tao huang" w:date="2018-10-25T20:49:00Z">
        <w:r w:rsidR="000D30EB" w:rsidRPr="0078783F">
          <w:rPr>
            <w:rFonts w:cs="Times New Roman"/>
            <w:color w:val="833C0B" w:themeColor="accent2" w:themeShade="80"/>
            <w:sz w:val="22"/>
            <w:rPrChange w:id="8101" w:author="tao huang" w:date="2018-10-25T20:59:00Z">
              <w:rPr>
                <w:rFonts w:cs="Times New Roman"/>
                <w:sz w:val="22"/>
              </w:rPr>
            </w:rPrChange>
          </w:rPr>
          <w:t xml:space="preserve">-IC model compared to the Base-lift method for one to eight-week forecast horizon. </w:t>
        </w:r>
        <w:r w:rsidR="000D30EB" w:rsidRPr="0078783F">
          <w:rPr>
            <w:rFonts w:cs="Times New Roman"/>
            <w:color w:val="833C0B" w:themeColor="accent2" w:themeShade="80"/>
            <w:sz w:val="22"/>
            <w:rPrChange w:id="8102" w:author="tao huang" w:date="2018-10-25T20:59:00Z">
              <w:rPr>
                <w:rFonts w:cs="Times New Roman"/>
                <w:sz w:val="22"/>
              </w:rPr>
            </w:rPrChange>
          </w:rPr>
          <w:lastRenderedPageBreak/>
          <w:t>Specifically, by using the ADL-intra-EWC model, we can reduce the MASE by 10.</w:t>
        </w:r>
      </w:ins>
      <w:ins w:id="8103" w:author="tao huang" w:date="2018-10-25T20:58:00Z">
        <w:r w:rsidR="0078783F" w:rsidRPr="0078783F">
          <w:rPr>
            <w:rFonts w:cs="Times New Roman"/>
            <w:color w:val="833C0B" w:themeColor="accent2" w:themeShade="80"/>
            <w:sz w:val="22"/>
            <w:rPrChange w:id="8104" w:author="tao huang" w:date="2018-10-25T20:59:00Z">
              <w:rPr>
                <w:rFonts w:cs="Times New Roman"/>
                <w:sz w:val="22"/>
              </w:rPr>
            </w:rPrChange>
          </w:rPr>
          <w:t>2</w:t>
        </w:r>
      </w:ins>
      <w:ins w:id="8105" w:author="tao huang" w:date="2018-10-25T20:49:00Z">
        <w:r w:rsidR="000D30EB" w:rsidRPr="0078783F">
          <w:rPr>
            <w:rFonts w:cs="Times New Roman"/>
            <w:color w:val="833C0B" w:themeColor="accent2" w:themeShade="80"/>
            <w:sz w:val="22"/>
            <w:rPrChange w:id="8106" w:author="tao huang" w:date="2018-10-25T20:59:00Z">
              <w:rPr>
                <w:rFonts w:cs="Times New Roman"/>
                <w:sz w:val="22"/>
              </w:rPr>
            </w:rPrChange>
          </w:rPr>
          <w:t>% compared to the current practice of using the Base-lift method.</w:t>
        </w:r>
      </w:ins>
      <w:ins w:id="8107" w:author="tao huang" w:date="2018-10-25T21:30:00Z">
        <w:r w:rsidR="00E04AAD">
          <w:rPr>
            <w:rFonts w:cs="Times New Roman"/>
            <w:color w:val="833C0B" w:themeColor="accent2" w:themeShade="80"/>
            <w:sz w:val="22"/>
          </w:rPr>
          <w:t xml:space="preserve"> </w:t>
        </w:r>
      </w:ins>
      <w:del w:id="8108" w:author="tao huang" w:date="2018-10-25T20:49:00Z">
        <w:r w:rsidRPr="0078783F" w:rsidDel="000D30EB">
          <w:rPr>
            <w:rFonts w:cs="Times New Roman"/>
            <w:color w:val="833C0B" w:themeColor="accent2" w:themeShade="80"/>
            <w:sz w:val="22"/>
            <w:rPrChange w:id="8109" w:author="tao huang" w:date="2018-10-25T20:59:00Z">
              <w:rPr>
                <w:rFonts w:cs="Times New Roman"/>
                <w:sz w:val="22"/>
              </w:rPr>
            </w:rPrChange>
          </w:rPr>
          <w:delText xml:space="preserve">Table 8 also shows the percentage reductions of various error measures by the ADL-own-EWC model and the ADL-own-IC model for one to eight-week forecast horizon. </w:delText>
        </w:r>
      </w:del>
      <w:del w:id="8110" w:author="tao huang" w:date="2018-10-25T11:52:00Z">
        <w:r w:rsidRPr="0078783F" w:rsidDel="007F1C7D">
          <w:rPr>
            <w:rFonts w:cs="Times New Roman"/>
            <w:color w:val="833C0B" w:themeColor="accent2" w:themeShade="80"/>
            <w:sz w:val="22"/>
            <w:rPrChange w:id="8111" w:author="tao huang" w:date="2018-10-25T20:59:00Z">
              <w:rPr>
                <w:rFonts w:cs="Times New Roman"/>
                <w:sz w:val="22"/>
              </w:rPr>
            </w:rPrChange>
          </w:rPr>
          <w:delText>Therefore, our study provides also manufacturers more effective forecasting methods.</w:delText>
        </w:r>
      </w:del>
    </w:p>
    <w:p w14:paraId="69B35708" w14:textId="77777777" w:rsidR="000D30EB" w:rsidRPr="005B1C8C" w:rsidRDefault="000D30EB" w:rsidP="00971633">
      <w:pPr>
        <w:shd w:val="clear" w:color="auto" w:fill="FFFFFF" w:themeFill="background1"/>
        <w:spacing w:after="0" w:line="360" w:lineRule="auto"/>
        <w:rPr>
          <w:rFonts w:cs="Times New Roman"/>
          <w:sz w:val="22"/>
        </w:rPr>
      </w:pPr>
    </w:p>
    <w:p w14:paraId="4F203A23" w14:textId="360EBF49" w:rsidR="0078783F" w:rsidRPr="0085747D" w:rsidRDefault="00971633" w:rsidP="0078783F">
      <w:pPr>
        <w:shd w:val="clear" w:color="auto" w:fill="FFFFFF" w:themeFill="background1"/>
        <w:spacing w:after="0" w:line="360" w:lineRule="auto"/>
        <w:rPr>
          <w:ins w:id="8112" w:author="tao huang" w:date="2018-10-25T21:04:00Z"/>
          <w:rFonts w:cs="Times New Roman"/>
          <w:color w:val="833C0B" w:themeColor="accent2" w:themeShade="80"/>
          <w:sz w:val="22"/>
          <w:rPrChange w:id="8113" w:author="tao huang" w:date="2018-10-25T21:29:00Z">
            <w:rPr>
              <w:ins w:id="8114" w:author="tao huang" w:date="2018-10-25T21:04:00Z"/>
              <w:rFonts w:cs="Times New Roman"/>
              <w:sz w:val="22"/>
            </w:rPr>
          </w:rPrChange>
        </w:rPr>
      </w:pPr>
      <w:r w:rsidRPr="0085747D">
        <w:rPr>
          <w:rFonts w:cs="Times New Roman"/>
          <w:color w:val="833C0B" w:themeColor="accent2" w:themeShade="80"/>
          <w:sz w:val="22"/>
          <w:rPrChange w:id="8115" w:author="tao huang" w:date="2018-10-25T21:29:00Z">
            <w:rPr>
              <w:rFonts w:cs="Times New Roman"/>
              <w:sz w:val="22"/>
            </w:rPr>
          </w:rPrChange>
        </w:rPr>
        <w:t xml:space="preserve">In </w:t>
      </w:r>
      <w:r w:rsidR="005E1885" w:rsidRPr="0085747D">
        <w:rPr>
          <w:rFonts w:cs="Times New Roman"/>
          <w:color w:val="833C0B" w:themeColor="accent2" w:themeShade="80"/>
          <w:sz w:val="22"/>
          <w:rPrChange w:id="8116" w:author="tao huang" w:date="2018-10-25T21:29:00Z">
            <w:rPr>
              <w:rFonts w:cs="Times New Roman"/>
              <w:sz w:val="22"/>
            </w:rPr>
          </w:rPrChange>
        </w:rPr>
        <w:t>this</w:t>
      </w:r>
      <w:r w:rsidRPr="0085747D">
        <w:rPr>
          <w:rFonts w:cs="Times New Roman"/>
          <w:color w:val="833C0B" w:themeColor="accent2" w:themeShade="80"/>
          <w:sz w:val="22"/>
          <w:rPrChange w:id="8117" w:author="tao huang" w:date="2018-10-25T21:29:00Z">
            <w:rPr>
              <w:rFonts w:cs="Times New Roman"/>
              <w:sz w:val="22"/>
            </w:rPr>
          </w:rPrChange>
        </w:rPr>
        <w:t xml:space="preserve"> study, </w:t>
      </w:r>
      <w:ins w:id="8118" w:author="tao huang" w:date="2018-10-25T20:59:00Z">
        <w:r w:rsidR="0078783F" w:rsidRPr="0085747D">
          <w:rPr>
            <w:rFonts w:cs="Times New Roman"/>
            <w:color w:val="833C0B" w:themeColor="accent2" w:themeShade="80"/>
            <w:sz w:val="22"/>
            <w:rPrChange w:id="8119" w:author="tao huang" w:date="2018-10-25T21:29:00Z">
              <w:rPr>
                <w:rFonts w:cs="Times New Roman"/>
                <w:sz w:val="22"/>
              </w:rPr>
            </w:rPrChange>
          </w:rPr>
          <w:t xml:space="preserve">we evaluate the </w:t>
        </w:r>
      </w:ins>
      <w:ins w:id="8120" w:author="tao huang" w:date="2018-10-25T21:00:00Z">
        <w:r w:rsidR="0078783F" w:rsidRPr="0085747D">
          <w:rPr>
            <w:rFonts w:cs="Times New Roman"/>
            <w:color w:val="833C0B" w:themeColor="accent2" w:themeShade="80"/>
            <w:sz w:val="22"/>
            <w:rPrChange w:id="8121" w:author="tao huang" w:date="2018-10-25T21:29:00Z">
              <w:rPr>
                <w:rFonts w:cs="Times New Roman"/>
                <w:sz w:val="22"/>
              </w:rPr>
            </w:rPrChange>
          </w:rPr>
          <w:t xml:space="preserve">models’ </w:t>
        </w:r>
      </w:ins>
      <w:ins w:id="8122" w:author="tao huang" w:date="2018-10-25T20:59:00Z">
        <w:r w:rsidR="0078783F" w:rsidRPr="0085747D">
          <w:rPr>
            <w:rFonts w:cs="Times New Roman"/>
            <w:color w:val="833C0B" w:themeColor="accent2" w:themeShade="80"/>
            <w:sz w:val="22"/>
            <w:rPrChange w:id="8123" w:author="tao huang" w:date="2018-10-25T21:29:00Z">
              <w:rPr>
                <w:rFonts w:cs="Times New Roman"/>
                <w:sz w:val="22"/>
              </w:rPr>
            </w:rPrChange>
          </w:rPr>
          <w:t>forecasting performance</w:t>
        </w:r>
      </w:ins>
      <w:ins w:id="8124" w:author="tao huang" w:date="2018-10-25T21:00:00Z">
        <w:r w:rsidR="0078783F" w:rsidRPr="0085747D">
          <w:rPr>
            <w:rFonts w:cs="Times New Roman"/>
            <w:color w:val="833C0B" w:themeColor="accent2" w:themeShade="80"/>
            <w:sz w:val="22"/>
            <w:rPrChange w:id="8125" w:author="tao huang" w:date="2018-10-25T21:29:00Z">
              <w:rPr>
                <w:rFonts w:cs="Times New Roman"/>
                <w:sz w:val="22"/>
              </w:rPr>
            </w:rPrChange>
          </w:rPr>
          <w:t xml:space="preserve"> separately depending on </w:t>
        </w:r>
      </w:ins>
      <w:ins w:id="8126" w:author="tao huang" w:date="2018-10-25T21:01:00Z">
        <w:r w:rsidR="0078783F" w:rsidRPr="0085747D">
          <w:rPr>
            <w:rFonts w:cs="Times New Roman"/>
            <w:color w:val="833C0B" w:themeColor="accent2" w:themeShade="80"/>
            <w:sz w:val="22"/>
            <w:rPrChange w:id="8127" w:author="tao huang" w:date="2018-10-25T21:29:00Z">
              <w:rPr>
                <w:rFonts w:cs="Times New Roman"/>
                <w:sz w:val="22"/>
              </w:rPr>
            </w:rPrChange>
          </w:rPr>
          <w:t>if</w:t>
        </w:r>
      </w:ins>
      <w:ins w:id="8128" w:author="tao huang" w:date="2018-10-25T21:00:00Z">
        <w:r w:rsidR="0078783F" w:rsidRPr="0085747D">
          <w:rPr>
            <w:rFonts w:cs="Times New Roman"/>
            <w:color w:val="833C0B" w:themeColor="accent2" w:themeShade="80"/>
            <w:sz w:val="22"/>
            <w:rPrChange w:id="8129" w:author="tao huang" w:date="2018-10-25T21:29:00Z">
              <w:rPr>
                <w:rFonts w:cs="Times New Roman"/>
                <w:sz w:val="22"/>
              </w:rPr>
            </w:rPrChange>
          </w:rPr>
          <w:t xml:space="preserve"> the focal product is being promoted. We find that </w:t>
        </w:r>
      </w:ins>
      <w:del w:id="8130" w:author="tao huang" w:date="2018-10-25T21:00:00Z">
        <w:r w:rsidRPr="0085747D" w:rsidDel="0078783F">
          <w:rPr>
            <w:rFonts w:cs="Times New Roman"/>
            <w:color w:val="833C0B" w:themeColor="accent2" w:themeShade="80"/>
            <w:sz w:val="22"/>
            <w:rPrChange w:id="8131" w:author="tao huang" w:date="2018-10-25T21:29:00Z">
              <w:rPr>
                <w:rFonts w:cs="Times New Roman"/>
                <w:sz w:val="22"/>
              </w:rPr>
            </w:rPrChange>
          </w:rPr>
          <w:delText>t</w:delText>
        </w:r>
      </w:del>
      <w:ins w:id="8132" w:author="tao huang" w:date="2018-10-25T21:00:00Z">
        <w:r w:rsidR="0078783F" w:rsidRPr="0085747D">
          <w:rPr>
            <w:rFonts w:cs="Times New Roman"/>
            <w:color w:val="833C0B" w:themeColor="accent2" w:themeShade="80"/>
            <w:sz w:val="22"/>
            <w:rPrChange w:id="8133" w:author="tao huang" w:date="2018-10-25T21:29:00Z">
              <w:rPr>
                <w:rFonts w:cs="Times New Roman"/>
                <w:sz w:val="22"/>
              </w:rPr>
            </w:rPrChange>
          </w:rPr>
          <w:t>t</w:t>
        </w:r>
      </w:ins>
      <w:r w:rsidRPr="0085747D">
        <w:rPr>
          <w:rFonts w:cs="Times New Roman"/>
          <w:color w:val="833C0B" w:themeColor="accent2" w:themeShade="80"/>
          <w:sz w:val="22"/>
          <w:rPrChange w:id="8134" w:author="tao huang" w:date="2018-10-25T21:29:00Z">
            <w:rPr>
              <w:rFonts w:cs="Times New Roman"/>
              <w:sz w:val="22"/>
            </w:rPr>
          </w:rPrChange>
        </w:rPr>
        <w:t>he ADL-</w:t>
      </w:r>
      <w:r w:rsidRPr="0085747D">
        <w:rPr>
          <w:rFonts w:cs="Times New Roman"/>
          <w:noProof/>
          <w:color w:val="833C0B" w:themeColor="accent2" w:themeShade="80"/>
          <w:sz w:val="22"/>
          <w:rPrChange w:id="8135" w:author="tao huang" w:date="2018-10-25T21:29:00Z">
            <w:rPr>
              <w:rFonts w:cs="Times New Roman"/>
              <w:noProof/>
              <w:sz w:val="22"/>
            </w:rPr>
          </w:rPrChange>
        </w:rPr>
        <w:t>intra</w:t>
      </w:r>
      <w:r w:rsidRPr="0085747D">
        <w:rPr>
          <w:rFonts w:cs="Times New Roman"/>
          <w:color w:val="833C0B" w:themeColor="accent2" w:themeShade="80"/>
          <w:sz w:val="22"/>
          <w:rPrChange w:id="8136" w:author="tao huang" w:date="2018-10-25T21:29:00Z">
            <w:rPr>
              <w:rFonts w:cs="Times New Roman"/>
              <w:sz w:val="22"/>
            </w:rPr>
          </w:rPrChange>
        </w:rPr>
        <w:t>-EWC model has the best performance for the promoted forecast period</w:t>
      </w:r>
      <w:ins w:id="8137" w:author="tao huang" w:date="2018-10-25T21:01:00Z">
        <w:r w:rsidR="0078783F" w:rsidRPr="0085747D">
          <w:rPr>
            <w:rFonts w:cs="Times New Roman"/>
            <w:color w:val="833C0B" w:themeColor="accent2" w:themeShade="80"/>
            <w:sz w:val="22"/>
            <w:rPrChange w:id="8138" w:author="tao huang" w:date="2018-10-25T21:29:00Z">
              <w:rPr>
                <w:rFonts w:cs="Times New Roman"/>
                <w:sz w:val="22"/>
              </w:rPr>
            </w:rPrChange>
          </w:rPr>
          <w:t xml:space="preserve"> and </w:t>
        </w:r>
      </w:ins>
      <w:del w:id="8139" w:author="tao huang" w:date="2018-10-25T21:01:00Z">
        <w:r w:rsidRPr="0085747D" w:rsidDel="0078783F">
          <w:rPr>
            <w:rFonts w:cs="Times New Roman"/>
            <w:color w:val="833C0B" w:themeColor="accent2" w:themeShade="80"/>
            <w:sz w:val="22"/>
            <w:rPrChange w:id="8140" w:author="tao huang" w:date="2018-10-25T21:29:00Z">
              <w:rPr>
                <w:rFonts w:cs="Times New Roman"/>
                <w:sz w:val="22"/>
              </w:rPr>
            </w:rPrChange>
          </w:rPr>
          <w:delText xml:space="preserve"> while </w:delText>
        </w:r>
      </w:del>
      <w:r w:rsidRPr="0085747D">
        <w:rPr>
          <w:rFonts w:cs="Times New Roman"/>
          <w:color w:val="833C0B" w:themeColor="accent2" w:themeShade="80"/>
          <w:sz w:val="22"/>
          <w:rPrChange w:id="8141" w:author="tao huang" w:date="2018-10-25T21:29:00Z">
            <w:rPr>
              <w:rFonts w:cs="Times New Roman"/>
              <w:sz w:val="22"/>
            </w:rPr>
          </w:rPrChange>
        </w:rPr>
        <w:t>the ADL-</w:t>
      </w:r>
      <w:r w:rsidRPr="0085747D">
        <w:rPr>
          <w:rFonts w:cs="Times New Roman"/>
          <w:noProof/>
          <w:color w:val="833C0B" w:themeColor="accent2" w:themeShade="80"/>
          <w:sz w:val="22"/>
          <w:rPrChange w:id="8142" w:author="tao huang" w:date="2018-10-25T21:29:00Z">
            <w:rPr>
              <w:rFonts w:cs="Times New Roman"/>
              <w:noProof/>
              <w:sz w:val="22"/>
            </w:rPr>
          </w:rPrChange>
        </w:rPr>
        <w:t>intra</w:t>
      </w:r>
      <w:r w:rsidRPr="0085747D">
        <w:rPr>
          <w:rFonts w:cs="Times New Roman"/>
          <w:color w:val="833C0B" w:themeColor="accent2" w:themeShade="80"/>
          <w:sz w:val="22"/>
          <w:rPrChange w:id="8143" w:author="tao huang" w:date="2018-10-25T21:29:00Z">
            <w:rPr>
              <w:rFonts w:cs="Times New Roman"/>
              <w:sz w:val="22"/>
            </w:rPr>
          </w:rPrChange>
        </w:rPr>
        <w:t xml:space="preserve">-IC model dominates the non-promoted forecast period. </w:t>
      </w:r>
      <w:r w:rsidRPr="0085747D">
        <w:rPr>
          <w:rFonts w:cs="Times New Roman"/>
          <w:noProof/>
          <w:color w:val="833C0B" w:themeColor="accent2" w:themeShade="80"/>
          <w:sz w:val="22"/>
          <w:rPrChange w:id="8144" w:author="tao huang" w:date="2018-10-25T21:29:00Z">
            <w:rPr>
              <w:rFonts w:cs="Times New Roman"/>
              <w:noProof/>
              <w:sz w:val="22"/>
            </w:rPr>
          </w:rPrChange>
        </w:rPr>
        <w:t>We, therefore,</w:t>
      </w:r>
      <w:r w:rsidRPr="0085747D">
        <w:rPr>
          <w:rFonts w:cs="Times New Roman"/>
          <w:color w:val="833C0B" w:themeColor="accent2" w:themeShade="80"/>
          <w:sz w:val="22"/>
          <w:rPrChange w:id="8145" w:author="tao huang" w:date="2018-10-25T21:29:00Z">
            <w:rPr>
              <w:rFonts w:cs="Times New Roman"/>
              <w:sz w:val="22"/>
            </w:rPr>
          </w:rPrChange>
        </w:rPr>
        <w:t xml:space="preserve"> </w:t>
      </w:r>
      <w:del w:id="8146" w:author="Didier Soopramanien" w:date="2018-10-24T12:07:00Z">
        <w:r w:rsidRPr="0085747D" w:rsidDel="009A202F">
          <w:rPr>
            <w:rFonts w:cs="Times New Roman"/>
            <w:color w:val="833C0B" w:themeColor="accent2" w:themeShade="80"/>
            <w:sz w:val="22"/>
            <w:rPrChange w:id="8147" w:author="tao huang" w:date="2018-10-25T21:29:00Z">
              <w:rPr>
                <w:rFonts w:cs="Times New Roman"/>
                <w:sz w:val="22"/>
              </w:rPr>
            </w:rPrChange>
          </w:rPr>
          <w:delText>forge</w:delText>
        </w:r>
      </w:del>
      <w:ins w:id="8148" w:author="Didier Soopramanien" w:date="2018-10-24T12:07:00Z">
        <w:del w:id="8149" w:author="tao huang" w:date="2018-10-25T21:10:00Z">
          <w:r w:rsidR="009A202F" w:rsidRPr="0085747D" w:rsidDel="00FC4B44">
            <w:rPr>
              <w:rFonts w:cs="Times New Roman"/>
              <w:color w:val="833C0B" w:themeColor="accent2" w:themeShade="80"/>
              <w:sz w:val="22"/>
              <w:rPrChange w:id="8150" w:author="tao huang" w:date="2018-10-25T21:29:00Z">
                <w:rPr>
                  <w:rFonts w:cs="Times New Roman"/>
                  <w:sz w:val="22"/>
                </w:rPr>
              </w:rPrChange>
            </w:rPr>
            <w:delText>develop</w:delText>
          </w:r>
        </w:del>
      </w:ins>
      <w:ins w:id="8151" w:author="tao huang" w:date="2018-10-25T21:10:00Z">
        <w:r w:rsidR="00FC4B44" w:rsidRPr="0085747D">
          <w:rPr>
            <w:rFonts w:cs="Times New Roman"/>
            <w:color w:val="833C0B" w:themeColor="accent2" w:themeShade="80"/>
            <w:sz w:val="22"/>
            <w:rPrChange w:id="8152" w:author="tao huang" w:date="2018-10-25T21:29:00Z">
              <w:rPr>
                <w:rFonts w:cs="Times New Roman"/>
                <w:sz w:val="22"/>
              </w:rPr>
            </w:rPrChange>
          </w:rPr>
          <w:t>gauge</w:t>
        </w:r>
      </w:ins>
      <w:r w:rsidRPr="0085747D">
        <w:rPr>
          <w:rFonts w:cs="Times New Roman"/>
          <w:color w:val="833C0B" w:themeColor="accent2" w:themeShade="80"/>
          <w:sz w:val="22"/>
          <w:rPrChange w:id="8153" w:author="tao huang" w:date="2018-10-25T21:29:00Z">
            <w:rPr>
              <w:rFonts w:cs="Times New Roman"/>
              <w:sz w:val="22"/>
            </w:rPr>
          </w:rPrChange>
        </w:rPr>
        <w:t xml:space="preserve"> a</w:t>
      </w:r>
      <w:r w:rsidR="00EA1D41" w:rsidRPr="0085747D">
        <w:rPr>
          <w:rFonts w:cs="Times New Roman"/>
          <w:color w:val="833C0B" w:themeColor="accent2" w:themeShade="80"/>
          <w:sz w:val="22"/>
          <w:rPrChange w:id="8154" w:author="tao huang" w:date="2018-10-25T21:29:00Z">
            <w:rPr>
              <w:rFonts w:cs="Times New Roman"/>
              <w:sz w:val="22"/>
            </w:rPr>
          </w:rPrChange>
        </w:rPr>
        <w:t>n</w:t>
      </w:r>
      <w:r w:rsidRPr="0085747D">
        <w:rPr>
          <w:rFonts w:cs="Times New Roman"/>
          <w:color w:val="833C0B" w:themeColor="accent2" w:themeShade="80"/>
          <w:sz w:val="22"/>
          <w:rPrChange w:id="8155" w:author="tao huang" w:date="2018-10-25T21:29:00Z">
            <w:rPr>
              <w:rFonts w:cs="Times New Roman"/>
              <w:sz w:val="22"/>
            </w:rPr>
          </w:rPrChange>
        </w:rPr>
        <w:t xml:space="preserve"> </w:t>
      </w:r>
      <w:r w:rsidR="00EA1D41" w:rsidRPr="0085747D">
        <w:rPr>
          <w:rFonts w:cs="Times New Roman"/>
          <w:color w:val="833C0B" w:themeColor="accent2" w:themeShade="80"/>
          <w:sz w:val="22"/>
          <w:rPrChange w:id="8156" w:author="tao huang" w:date="2018-10-25T21:29:00Z">
            <w:rPr>
              <w:rFonts w:cs="Times New Roman"/>
              <w:sz w:val="22"/>
            </w:rPr>
          </w:rPrChange>
        </w:rPr>
        <w:t xml:space="preserve">exploratory </w:t>
      </w:r>
      <w:ins w:id="8157" w:author="tao huang" w:date="2018-10-25T21:02:00Z">
        <w:r w:rsidR="0078783F" w:rsidRPr="0085747D">
          <w:rPr>
            <w:rFonts w:cs="Times New Roman"/>
            <w:color w:val="833C0B" w:themeColor="accent2" w:themeShade="80"/>
            <w:sz w:val="22"/>
            <w:rPrChange w:id="8158" w:author="tao huang" w:date="2018-10-25T21:29:00Z">
              <w:rPr>
                <w:rFonts w:cs="Times New Roman"/>
                <w:sz w:val="22"/>
              </w:rPr>
            </w:rPrChange>
          </w:rPr>
          <w:t xml:space="preserve">ADL-EWC-IC model </w:t>
        </w:r>
      </w:ins>
      <w:del w:id="8159" w:author="tao huang" w:date="2018-10-25T21:02:00Z">
        <w:r w:rsidRPr="0085747D" w:rsidDel="0078783F">
          <w:rPr>
            <w:rFonts w:cs="Times New Roman"/>
            <w:color w:val="833C0B" w:themeColor="accent2" w:themeShade="80"/>
            <w:sz w:val="22"/>
            <w:rPrChange w:id="8160" w:author="tao huang" w:date="2018-10-25T21:29:00Z">
              <w:rPr>
                <w:rFonts w:cs="Times New Roman"/>
                <w:sz w:val="22"/>
              </w:rPr>
            </w:rPrChange>
          </w:rPr>
          <w:delText xml:space="preserve">model </w:delText>
        </w:r>
        <w:r w:rsidR="005E1885" w:rsidRPr="0085747D" w:rsidDel="0078783F">
          <w:rPr>
            <w:rFonts w:cs="Times New Roman"/>
            <w:color w:val="833C0B" w:themeColor="accent2" w:themeShade="80"/>
            <w:sz w:val="22"/>
            <w:rPrChange w:id="8161" w:author="tao huang" w:date="2018-10-25T21:29:00Z">
              <w:rPr>
                <w:rFonts w:cs="Times New Roman"/>
                <w:sz w:val="22"/>
              </w:rPr>
            </w:rPrChange>
          </w:rPr>
          <w:delText>which is</w:delText>
        </w:r>
      </w:del>
      <w:ins w:id="8162" w:author="tao huang" w:date="2018-10-25T21:02:00Z">
        <w:r w:rsidR="0078783F" w:rsidRPr="0085747D">
          <w:rPr>
            <w:rFonts w:cs="Times New Roman"/>
            <w:color w:val="833C0B" w:themeColor="accent2" w:themeShade="80"/>
            <w:sz w:val="22"/>
            <w:rPrChange w:id="8163" w:author="tao huang" w:date="2018-10-25T21:29:00Z">
              <w:rPr>
                <w:rFonts w:cs="Times New Roman"/>
                <w:sz w:val="22"/>
              </w:rPr>
            </w:rPrChange>
          </w:rPr>
          <w:t>which generate forecasts equivalent to the ADL-</w:t>
        </w:r>
        <w:r w:rsidR="0078783F" w:rsidRPr="0085747D">
          <w:rPr>
            <w:rFonts w:cs="Times New Roman"/>
            <w:noProof/>
            <w:color w:val="833C0B" w:themeColor="accent2" w:themeShade="80"/>
            <w:sz w:val="22"/>
            <w:rPrChange w:id="8164" w:author="tao huang" w:date="2018-10-25T21:29:00Z">
              <w:rPr>
                <w:rFonts w:cs="Times New Roman"/>
                <w:noProof/>
                <w:sz w:val="22"/>
              </w:rPr>
            </w:rPrChange>
          </w:rPr>
          <w:t>intra</w:t>
        </w:r>
        <w:r w:rsidR="0078783F" w:rsidRPr="0085747D">
          <w:rPr>
            <w:rFonts w:cs="Times New Roman"/>
            <w:color w:val="833C0B" w:themeColor="accent2" w:themeShade="80"/>
            <w:sz w:val="22"/>
            <w:rPrChange w:id="8165" w:author="tao huang" w:date="2018-10-25T21:29:00Z">
              <w:rPr>
                <w:rFonts w:cs="Times New Roman"/>
                <w:sz w:val="22"/>
              </w:rPr>
            </w:rPrChange>
          </w:rPr>
          <w:t xml:space="preserve">-EWC model for the promoted forecast period and </w:t>
        </w:r>
      </w:ins>
      <w:ins w:id="8166" w:author="tao huang" w:date="2018-10-25T21:11:00Z">
        <w:r w:rsidR="00FC4B44" w:rsidRPr="0085747D">
          <w:rPr>
            <w:rFonts w:cs="Times New Roman"/>
            <w:color w:val="833C0B" w:themeColor="accent2" w:themeShade="80"/>
            <w:sz w:val="22"/>
            <w:rPrChange w:id="8167" w:author="tao huang" w:date="2018-10-25T21:29:00Z">
              <w:rPr>
                <w:rFonts w:cs="Times New Roman"/>
                <w:sz w:val="22"/>
              </w:rPr>
            </w:rPrChange>
          </w:rPr>
          <w:t xml:space="preserve">generate forecasts </w:t>
        </w:r>
      </w:ins>
      <w:ins w:id="8168" w:author="tao huang" w:date="2018-10-25T21:02:00Z">
        <w:r w:rsidR="0078783F" w:rsidRPr="0085747D">
          <w:rPr>
            <w:rFonts w:cs="Times New Roman"/>
            <w:color w:val="833C0B" w:themeColor="accent2" w:themeShade="80"/>
            <w:sz w:val="22"/>
            <w:rPrChange w:id="8169" w:author="tao huang" w:date="2018-10-25T21:29:00Z">
              <w:rPr>
                <w:rFonts w:cs="Times New Roman"/>
                <w:sz w:val="22"/>
              </w:rPr>
            </w:rPrChange>
          </w:rPr>
          <w:t>equivalent to the ADL-</w:t>
        </w:r>
        <w:r w:rsidR="0078783F" w:rsidRPr="0085747D">
          <w:rPr>
            <w:rFonts w:cs="Times New Roman"/>
            <w:noProof/>
            <w:color w:val="833C0B" w:themeColor="accent2" w:themeShade="80"/>
            <w:sz w:val="22"/>
            <w:rPrChange w:id="8170" w:author="tao huang" w:date="2018-10-25T21:29:00Z">
              <w:rPr>
                <w:rFonts w:cs="Times New Roman"/>
                <w:noProof/>
                <w:sz w:val="22"/>
              </w:rPr>
            </w:rPrChange>
          </w:rPr>
          <w:t>intra</w:t>
        </w:r>
        <w:r w:rsidR="0078783F" w:rsidRPr="0085747D">
          <w:rPr>
            <w:rFonts w:cs="Times New Roman"/>
            <w:color w:val="833C0B" w:themeColor="accent2" w:themeShade="80"/>
            <w:sz w:val="22"/>
            <w:rPrChange w:id="8171" w:author="tao huang" w:date="2018-10-25T21:29:00Z">
              <w:rPr>
                <w:rFonts w:cs="Times New Roman"/>
                <w:sz w:val="22"/>
              </w:rPr>
            </w:rPrChange>
          </w:rPr>
          <w:t xml:space="preserve">-IC model for the non-promoted forecast period. </w:t>
        </w:r>
      </w:ins>
      <w:ins w:id="8172" w:author="tao huang" w:date="2018-10-25T21:03:00Z">
        <w:r w:rsidR="0078783F" w:rsidRPr="0085747D">
          <w:rPr>
            <w:rFonts w:cs="Times New Roman"/>
            <w:color w:val="833C0B" w:themeColor="accent2" w:themeShade="80"/>
            <w:sz w:val="22"/>
            <w:rPrChange w:id="8173" w:author="tao huang" w:date="2018-10-25T21:29:00Z">
              <w:rPr>
                <w:rFonts w:cs="Times New Roman"/>
                <w:sz w:val="22"/>
              </w:rPr>
            </w:rPrChange>
          </w:rPr>
          <w:t xml:space="preserve">We evaluate the forecasting performance of the ADL-EWC-IC model based on </w:t>
        </w:r>
      </w:ins>
      <w:ins w:id="8174" w:author="tao huang" w:date="2018-10-25T21:11:00Z">
        <w:r w:rsidR="00FC4B44" w:rsidRPr="0085747D">
          <w:rPr>
            <w:rFonts w:cs="Times New Roman"/>
            <w:color w:val="833C0B" w:themeColor="accent2" w:themeShade="80"/>
            <w:sz w:val="22"/>
            <w:rPrChange w:id="8175" w:author="tao huang" w:date="2018-10-25T21:29:00Z">
              <w:rPr>
                <w:rFonts w:cs="Times New Roman"/>
                <w:sz w:val="22"/>
              </w:rPr>
            </w:rPrChange>
          </w:rPr>
          <w:t xml:space="preserve">previously </w:t>
        </w:r>
      </w:ins>
      <w:ins w:id="8176" w:author="tao huang" w:date="2018-10-25T21:03:00Z">
        <w:r w:rsidR="0078783F" w:rsidRPr="0085747D">
          <w:rPr>
            <w:rFonts w:cs="Times New Roman"/>
            <w:color w:val="833C0B" w:themeColor="accent2" w:themeShade="80"/>
            <w:sz w:val="22"/>
            <w:rPrChange w:id="8177" w:author="tao huang" w:date="2018-10-25T21:29:00Z">
              <w:rPr>
                <w:rFonts w:cs="Times New Roman"/>
                <w:sz w:val="22"/>
              </w:rPr>
            </w:rPrChange>
          </w:rPr>
          <w:t xml:space="preserve">unseen data </w:t>
        </w:r>
      </w:ins>
      <w:ins w:id="8178" w:author="tao huang" w:date="2018-10-27T23:22:00Z">
        <w:r w:rsidR="00F84E85">
          <w:rPr>
            <w:rFonts w:cs="Times New Roman"/>
            <w:color w:val="833C0B" w:themeColor="accent2" w:themeShade="80"/>
            <w:sz w:val="22"/>
          </w:rPr>
          <w:t xml:space="preserve">for 1605 SKU’s </w:t>
        </w:r>
      </w:ins>
      <w:ins w:id="8179" w:author="tao huang" w:date="2018-10-25T21:03:00Z">
        <w:r w:rsidR="0078783F" w:rsidRPr="0085747D">
          <w:rPr>
            <w:rFonts w:cs="Times New Roman"/>
            <w:color w:val="833C0B" w:themeColor="accent2" w:themeShade="80"/>
            <w:sz w:val="22"/>
            <w:rPrChange w:id="8180" w:author="tao huang" w:date="2018-10-25T21:29:00Z">
              <w:rPr>
                <w:rFonts w:cs="Times New Roman"/>
                <w:sz w:val="22"/>
              </w:rPr>
            </w:rPrChange>
          </w:rPr>
          <w:t xml:space="preserve">from </w:t>
        </w:r>
      </w:ins>
      <w:ins w:id="8181" w:author="tao huang" w:date="2018-10-27T23:22:00Z">
        <w:r w:rsidR="00F84E85">
          <w:rPr>
            <w:rFonts w:cs="Times New Roman"/>
            <w:color w:val="833C0B" w:themeColor="accent2" w:themeShade="80"/>
            <w:sz w:val="22"/>
          </w:rPr>
          <w:t>a different</w:t>
        </w:r>
      </w:ins>
      <w:ins w:id="8182" w:author="tao huang" w:date="2018-10-25T21:03:00Z">
        <w:r w:rsidR="0078783F" w:rsidRPr="0085747D">
          <w:rPr>
            <w:rFonts w:cs="Times New Roman"/>
            <w:color w:val="833C0B" w:themeColor="accent2" w:themeShade="80"/>
            <w:sz w:val="22"/>
            <w:rPrChange w:id="8183" w:author="tao huang" w:date="2018-10-25T21:29:00Z">
              <w:rPr>
                <w:rFonts w:cs="Times New Roman"/>
                <w:sz w:val="22"/>
              </w:rPr>
            </w:rPrChange>
          </w:rPr>
          <w:t xml:space="preserve"> set of 28 stores</w:t>
        </w:r>
      </w:ins>
      <w:ins w:id="8184" w:author="tao huang" w:date="2018-10-25T21:04:00Z">
        <w:r w:rsidR="0078783F" w:rsidRPr="0085747D">
          <w:rPr>
            <w:rFonts w:cs="Times New Roman"/>
            <w:color w:val="833C0B" w:themeColor="accent2" w:themeShade="80"/>
            <w:sz w:val="22"/>
            <w:rPrChange w:id="8185" w:author="tao huang" w:date="2018-10-25T21:29:00Z">
              <w:rPr>
                <w:rFonts w:cs="Times New Roman"/>
                <w:sz w:val="22"/>
              </w:rPr>
            </w:rPrChange>
          </w:rPr>
          <w:t xml:space="preserve"> and we find that the ADL-EWC-IC model generate the most accurate forecasts overall.   </w:t>
        </w:r>
      </w:ins>
    </w:p>
    <w:p w14:paraId="7AB2915D" w14:textId="5F16DE56" w:rsidR="00971633" w:rsidRPr="0085747D" w:rsidDel="00671DF6" w:rsidRDefault="009A202F" w:rsidP="00971633">
      <w:pPr>
        <w:shd w:val="clear" w:color="auto" w:fill="FFFFFF" w:themeFill="background1"/>
        <w:spacing w:after="0" w:line="360" w:lineRule="auto"/>
        <w:rPr>
          <w:del w:id="8186" w:author="tao huang" w:date="2018-10-25T21:12:00Z"/>
          <w:rFonts w:cs="Times New Roman"/>
          <w:color w:val="833C0B" w:themeColor="accent2" w:themeShade="80"/>
          <w:sz w:val="22"/>
          <w:rPrChange w:id="8187" w:author="tao huang" w:date="2018-10-25T21:29:00Z">
            <w:rPr>
              <w:del w:id="8188" w:author="tao huang" w:date="2018-10-25T21:12:00Z"/>
              <w:rFonts w:cs="Times New Roman"/>
              <w:sz w:val="22"/>
            </w:rPr>
          </w:rPrChange>
        </w:rPr>
      </w:pPr>
      <w:ins w:id="8189" w:author="Didier Soopramanien" w:date="2018-10-24T12:07:00Z">
        <w:del w:id="8190" w:author="tao huang" w:date="2018-10-25T21:03:00Z">
          <w:r w:rsidRPr="0085747D" w:rsidDel="0078783F">
            <w:rPr>
              <w:rFonts w:cs="Times New Roman"/>
              <w:color w:val="833C0B" w:themeColor="accent2" w:themeShade="80"/>
              <w:sz w:val="22"/>
              <w:rPrChange w:id="8191" w:author="tao huang" w:date="2018-10-25T21:29:00Z">
                <w:rPr>
                  <w:rFonts w:cs="Times New Roman"/>
                  <w:sz w:val="22"/>
                </w:rPr>
              </w:rPrChange>
            </w:rPr>
            <w:delText xml:space="preserve"> </w:delText>
          </w:r>
        </w:del>
        <w:del w:id="8192" w:author="tao huang" w:date="2018-10-25T21:01:00Z">
          <w:r w:rsidRPr="0085747D" w:rsidDel="0078783F">
            <w:rPr>
              <w:rFonts w:cs="Times New Roman"/>
              <w:color w:val="833C0B" w:themeColor="accent2" w:themeShade="80"/>
              <w:sz w:val="22"/>
              <w:rPrChange w:id="8193" w:author="tao huang" w:date="2018-10-25T21:29:00Z">
                <w:rPr>
                  <w:rFonts w:cs="Times New Roman"/>
                  <w:sz w:val="22"/>
                </w:rPr>
              </w:rPrChange>
            </w:rPr>
            <w:delText>effectively</w:delText>
          </w:r>
        </w:del>
      </w:ins>
      <w:del w:id="8194" w:author="tao huang" w:date="2018-10-25T21:01:00Z">
        <w:r w:rsidR="005E1885" w:rsidRPr="0085747D" w:rsidDel="0078783F">
          <w:rPr>
            <w:rFonts w:cs="Times New Roman"/>
            <w:color w:val="833C0B" w:themeColor="accent2" w:themeShade="80"/>
            <w:sz w:val="22"/>
            <w:rPrChange w:id="8195" w:author="tao huang" w:date="2018-10-25T21:29:00Z">
              <w:rPr>
                <w:rFonts w:cs="Times New Roman"/>
                <w:sz w:val="22"/>
              </w:rPr>
            </w:rPrChange>
          </w:rPr>
          <w:delText xml:space="preserve"> </w:delText>
        </w:r>
      </w:del>
      <w:del w:id="8196" w:author="tao huang" w:date="2018-10-25T21:03:00Z">
        <w:r w:rsidR="005E1885" w:rsidRPr="0085747D" w:rsidDel="0078783F">
          <w:rPr>
            <w:rFonts w:cs="Times New Roman"/>
            <w:color w:val="833C0B" w:themeColor="accent2" w:themeShade="80"/>
            <w:sz w:val="22"/>
            <w:rPrChange w:id="8197" w:author="tao huang" w:date="2018-10-25T21:29:00Z">
              <w:rPr>
                <w:rFonts w:cs="Times New Roman"/>
                <w:sz w:val="22"/>
              </w:rPr>
            </w:rPrChange>
          </w:rPr>
          <w:delText>a combin</w:delText>
        </w:r>
      </w:del>
      <w:ins w:id="8198" w:author="Didier Soopramanien" w:date="2018-10-24T12:07:00Z">
        <w:del w:id="8199" w:author="tao huang" w:date="2018-10-25T21:03:00Z">
          <w:r w:rsidRPr="0085747D" w:rsidDel="0078783F">
            <w:rPr>
              <w:rFonts w:cs="Times New Roman"/>
              <w:color w:val="833C0B" w:themeColor="accent2" w:themeShade="80"/>
              <w:sz w:val="22"/>
              <w:rPrChange w:id="8200" w:author="tao huang" w:date="2018-10-25T21:29:00Z">
                <w:rPr>
                  <w:rFonts w:cs="Times New Roman"/>
                  <w:sz w:val="22"/>
                </w:rPr>
              </w:rPrChange>
            </w:rPr>
            <w:delText>ation</w:delText>
          </w:r>
        </w:del>
      </w:ins>
      <w:del w:id="8201" w:author="tao huang" w:date="2018-10-25T21:03:00Z">
        <w:r w:rsidR="005E1885" w:rsidRPr="0085747D" w:rsidDel="0078783F">
          <w:rPr>
            <w:rFonts w:cs="Times New Roman"/>
            <w:color w:val="833C0B" w:themeColor="accent2" w:themeShade="80"/>
            <w:sz w:val="22"/>
            <w:rPrChange w:id="8202" w:author="tao huang" w:date="2018-10-25T21:29:00Z">
              <w:rPr>
                <w:rFonts w:cs="Times New Roman"/>
                <w:sz w:val="22"/>
              </w:rPr>
            </w:rPrChange>
          </w:rPr>
          <w:delText>e of</w:delText>
        </w:r>
        <w:r w:rsidR="00971633" w:rsidRPr="0085747D" w:rsidDel="0078783F">
          <w:rPr>
            <w:rFonts w:cs="Times New Roman"/>
            <w:color w:val="833C0B" w:themeColor="accent2" w:themeShade="80"/>
            <w:sz w:val="22"/>
            <w:rPrChange w:id="8203" w:author="tao huang" w:date="2018-10-25T21:29:00Z">
              <w:rPr>
                <w:rFonts w:cs="Times New Roman"/>
                <w:sz w:val="22"/>
              </w:rPr>
            </w:rPrChange>
          </w:rPr>
          <w:delText xml:space="preserve"> the ADL-</w:delText>
        </w:r>
        <w:r w:rsidR="00971633" w:rsidRPr="0085747D" w:rsidDel="0078783F">
          <w:rPr>
            <w:rFonts w:cs="Times New Roman"/>
            <w:noProof/>
            <w:color w:val="833C0B" w:themeColor="accent2" w:themeShade="80"/>
            <w:sz w:val="22"/>
            <w:rPrChange w:id="8204" w:author="tao huang" w:date="2018-10-25T21:29:00Z">
              <w:rPr>
                <w:rFonts w:cs="Times New Roman"/>
                <w:noProof/>
                <w:sz w:val="22"/>
              </w:rPr>
            </w:rPrChange>
          </w:rPr>
          <w:delText>intra</w:delText>
        </w:r>
        <w:r w:rsidR="00971633" w:rsidRPr="0085747D" w:rsidDel="0078783F">
          <w:rPr>
            <w:rFonts w:cs="Times New Roman"/>
            <w:color w:val="833C0B" w:themeColor="accent2" w:themeShade="80"/>
            <w:sz w:val="22"/>
            <w:rPrChange w:id="8205" w:author="tao huang" w:date="2018-10-25T21:29:00Z">
              <w:rPr>
                <w:rFonts w:cs="Times New Roman"/>
                <w:sz w:val="22"/>
              </w:rPr>
            </w:rPrChange>
          </w:rPr>
          <w:delText>-EWC model and the ADL-</w:delText>
        </w:r>
        <w:r w:rsidR="00971633" w:rsidRPr="0085747D" w:rsidDel="0078783F">
          <w:rPr>
            <w:rFonts w:cs="Times New Roman"/>
            <w:noProof/>
            <w:color w:val="833C0B" w:themeColor="accent2" w:themeShade="80"/>
            <w:sz w:val="22"/>
            <w:rPrChange w:id="8206" w:author="tao huang" w:date="2018-10-25T21:29:00Z">
              <w:rPr>
                <w:rFonts w:cs="Times New Roman"/>
                <w:noProof/>
                <w:sz w:val="22"/>
              </w:rPr>
            </w:rPrChange>
          </w:rPr>
          <w:delText>intra</w:delText>
        </w:r>
        <w:r w:rsidR="00971633" w:rsidRPr="0085747D" w:rsidDel="0078783F">
          <w:rPr>
            <w:rFonts w:cs="Times New Roman"/>
            <w:color w:val="833C0B" w:themeColor="accent2" w:themeShade="80"/>
            <w:sz w:val="22"/>
            <w:rPrChange w:id="8207" w:author="tao huang" w:date="2018-10-25T21:29:00Z">
              <w:rPr>
                <w:rFonts w:cs="Times New Roman"/>
                <w:sz w:val="22"/>
              </w:rPr>
            </w:rPrChange>
          </w:rPr>
          <w:delText>-IC model based on if the focal product is being promoted. The resulted</w:delText>
        </w:r>
      </w:del>
      <w:ins w:id="8208" w:author="Didier Soopramanien" w:date="2018-10-24T12:07:00Z">
        <w:del w:id="8209" w:author="tao huang" w:date="2018-10-25T21:03:00Z">
          <w:r w:rsidR="00F47057" w:rsidRPr="0085747D" w:rsidDel="0078783F">
            <w:rPr>
              <w:rFonts w:cs="Times New Roman"/>
              <w:color w:val="833C0B" w:themeColor="accent2" w:themeShade="80"/>
              <w:sz w:val="22"/>
              <w:rPrChange w:id="8210" w:author="tao huang" w:date="2018-10-25T21:29:00Z">
                <w:rPr>
                  <w:rFonts w:cs="Times New Roman"/>
                  <w:sz w:val="22"/>
                </w:rPr>
              </w:rPrChange>
            </w:rPr>
            <w:delText>ing</w:delText>
          </w:r>
        </w:del>
      </w:ins>
      <w:del w:id="8211" w:author="tao huang" w:date="2018-10-25T21:03:00Z">
        <w:r w:rsidR="00971633" w:rsidRPr="0085747D" w:rsidDel="0078783F">
          <w:rPr>
            <w:rFonts w:cs="Times New Roman"/>
            <w:color w:val="833C0B" w:themeColor="accent2" w:themeShade="80"/>
            <w:sz w:val="22"/>
            <w:rPrChange w:id="8212" w:author="tao huang" w:date="2018-10-25T21:29:00Z">
              <w:rPr>
                <w:rFonts w:cs="Times New Roman"/>
                <w:sz w:val="22"/>
              </w:rPr>
            </w:rPrChange>
          </w:rPr>
          <w:delText xml:space="preserve"> ADL-EWC-IC model thus generates the most accurate forecasts across all the candidate models for the original data and even for previously </w:delText>
        </w:r>
      </w:del>
      <w:del w:id="8213" w:author="tao huang" w:date="2018-10-25T21:04:00Z">
        <w:r w:rsidR="00971633" w:rsidRPr="0085747D" w:rsidDel="0078783F">
          <w:rPr>
            <w:rFonts w:cs="Times New Roman"/>
            <w:color w:val="833C0B" w:themeColor="accent2" w:themeShade="80"/>
            <w:sz w:val="22"/>
            <w:rPrChange w:id="8214" w:author="tao huang" w:date="2018-10-25T21:29:00Z">
              <w:rPr>
                <w:rFonts w:cs="Times New Roman"/>
                <w:sz w:val="22"/>
              </w:rPr>
            </w:rPrChange>
          </w:rPr>
          <w:delText xml:space="preserve">unseen data from another set of 28 stores. </w:delText>
        </w:r>
      </w:del>
    </w:p>
    <w:p w14:paraId="2F7F907A" w14:textId="3F80CF5D" w:rsidR="00971633" w:rsidRPr="0085747D" w:rsidRDefault="00971633">
      <w:pPr>
        <w:shd w:val="clear" w:color="auto" w:fill="FFFFFF" w:themeFill="background1"/>
        <w:spacing w:after="0" w:line="360" w:lineRule="auto"/>
        <w:rPr>
          <w:rFonts w:cs="Times New Roman"/>
          <w:color w:val="833C0B" w:themeColor="accent2" w:themeShade="80"/>
          <w:sz w:val="22"/>
          <w:rPrChange w:id="8215" w:author="tao huang" w:date="2018-10-25T21:29:00Z">
            <w:rPr>
              <w:rFonts w:cs="Times New Roman"/>
              <w:sz w:val="22"/>
            </w:rPr>
          </w:rPrChange>
        </w:rPr>
      </w:pPr>
    </w:p>
    <w:p w14:paraId="4BD65D2E" w14:textId="12BF1D41" w:rsidR="00971633" w:rsidRPr="0085747D" w:rsidRDefault="00971633">
      <w:pPr>
        <w:shd w:val="clear" w:color="auto" w:fill="FFFFFF" w:themeFill="background1"/>
        <w:spacing w:after="0" w:line="360" w:lineRule="auto"/>
        <w:rPr>
          <w:rFonts w:cs="Times New Roman"/>
          <w:color w:val="833C0B" w:themeColor="accent2" w:themeShade="80"/>
          <w:sz w:val="22"/>
          <w:rPrChange w:id="8216" w:author="tao huang" w:date="2018-10-25T21:29:00Z">
            <w:rPr>
              <w:rFonts w:cs="Times New Roman"/>
              <w:sz w:val="22"/>
            </w:rPr>
          </w:rPrChange>
        </w:rPr>
      </w:pPr>
      <w:r w:rsidRPr="0085747D">
        <w:rPr>
          <w:rFonts w:cs="Times New Roman"/>
          <w:color w:val="833C0B" w:themeColor="accent2" w:themeShade="80"/>
          <w:sz w:val="22"/>
          <w:rPrChange w:id="8217" w:author="tao huang" w:date="2018-10-25T21:29:00Z">
            <w:rPr>
              <w:rFonts w:cs="Times New Roman"/>
              <w:sz w:val="22"/>
            </w:rPr>
          </w:rPrChange>
        </w:rPr>
        <w:t xml:space="preserve">We also explore the relationship between the </w:t>
      </w:r>
      <w:del w:id="8218" w:author="tao huang" w:date="2018-10-25T20:03:00Z">
        <w:r w:rsidRPr="0085747D" w:rsidDel="00AB6020">
          <w:rPr>
            <w:rFonts w:cs="Times New Roman"/>
            <w:color w:val="833C0B" w:themeColor="accent2" w:themeShade="80"/>
            <w:sz w:val="22"/>
            <w:rPrChange w:id="8219" w:author="tao huang" w:date="2018-10-25T21:29:00Z">
              <w:rPr>
                <w:rFonts w:cs="Times New Roman"/>
                <w:sz w:val="22"/>
              </w:rPr>
            </w:rPrChange>
          </w:rPr>
          <w:delText>relative advantage</w:delText>
        </w:r>
      </w:del>
      <w:ins w:id="8220" w:author="tao huang" w:date="2018-10-25T20:03:00Z">
        <w:r w:rsidR="00AB6020" w:rsidRPr="0085747D">
          <w:rPr>
            <w:rFonts w:cs="Times New Roman"/>
            <w:color w:val="833C0B" w:themeColor="accent2" w:themeShade="80"/>
            <w:sz w:val="22"/>
            <w:rPrChange w:id="8221" w:author="tao huang" w:date="2018-10-25T21:29:00Z">
              <w:rPr>
                <w:rFonts w:cs="Times New Roman"/>
                <w:sz w:val="22"/>
              </w:rPr>
            </w:rPrChange>
          </w:rPr>
          <w:t>improved forecasting performance</w:t>
        </w:r>
      </w:ins>
      <w:r w:rsidRPr="0085747D">
        <w:rPr>
          <w:rFonts w:cs="Times New Roman"/>
          <w:color w:val="833C0B" w:themeColor="accent2" w:themeShade="80"/>
          <w:sz w:val="22"/>
          <w:rPrChange w:id="8222" w:author="tao huang" w:date="2018-10-25T21:29:00Z">
            <w:rPr>
              <w:rFonts w:cs="Times New Roman"/>
              <w:sz w:val="22"/>
            </w:rPr>
          </w:rPrChange>
        </w:rPr>
        <w:t xml:space="preserve"> of the proposed models </w:t>
      </w:r>
      <w:ins w:id="8223" w:author="tao huang" w:date="2018-10-25T20:04:00Z">
        <w:r w:rsidR="00AB6020" w:rsidRPr="0085747D">
          <w:rPr>
            <w:rFonts w:cs="Times New Roman"/>
            <w:color w:val="833C0B" w:themeColor="accent2" w:themeShade="80"/>
            <w:sz w:val="22"/>
            <w:rPrChange w:id="8224" w:author="tao huang" w:date="2018-10-25T21:29:00Z">
              <w:rPr>
                <w:rFonts w:cs="Times New Roman"/>
                <w:sz w:val="22"/>
              </w:rPr>
            </w:rPrChange>
          </w:rPr>
          <w:t xml:space="preserve">(compared to the models with similar model specifications but overlook the structural break problem) </w:t>
        </w:r>
      </w:ins>
      <w:r w:rsidRPr="0085747D">
        <w:rPr>
          <w:rFonts w:cs="Times New Roman"/>
          <w:color w:val="833C0B" w:themeColor="accent2" w:themeShade="80"/>
          <w:sz w:val="22"/>
          <w:rPrChange w:id="8225" w:author="tao huang" w:date="2018-10-25T21:29:00Z">
            <w:rPr>
              <w:rFonts w:cs="Times New Roman"/>
              <w:sz w:val="22"/>
            </w:rPr>
          </w:rPrChange>
        </w:rPr>
        <w:t xml:space="preserve">and the data characteristics of the product SKU. We find that the </w:t>
      </w:r>
      <w:ins w:id="8226" w:author="tao huang" w:date="2018-10-25T21:22:00Z">
        <w:r w:rsidR="0092569F" w:rsidRPr="0085747D">
          <w:rPr>
            <w:rFonts w:cs="Times New Roman"/>
            <w:color w:val="833C0B" w:themeColor="accent2" w:themeShade="80"/>
            <w:sz w:val="22"/>
            <w:rPrChange w:id="8227" w:author="tao huang" w:date="2018-10-25T21:29:00Z">
              <w:rPr>
                <w:rFonts w:cs="Times New Roman"/>
                <w:sz w:val="22"/>
              </w:rPr>
            </w:rPrChange>
          </w:rPr>
          <w:t>models with the EWC</w:t>
        </w:r>
      </w:ins>
      <w:ins w:id="8228" w:author="tao huang" w:date="2018-10-25T21:24:00Z">
        <w:r w:rsidR="0092569F" w:rsidRPr="0085747D">
          <w:rPr>
            <w:rFonts w:cs="Times New Roman"/>
            <w:color w:val="833C0B" w:themeColor="accent2" w:themeShade="80"/>
            <w:sz w:val="22"/>
            <w:rPrChange w:id="8229" w:author="tao huang" w:date="2018-10-25T21:29:00Z">
              <w:rPr>
                <w:rFonts w:cs="Times New Roman"/>
                <w:sz w:val="22"/>
              </w:rPr>
            </w:rPrChange>
          </w:rPr>
          <w:t xml:space="preserve"> or the IC</w:t>
        </w:r>
      </w:ins>
      <w:ins w:id="8230" w:author="tao huang" w:date="2018-10-25T21:22:00Z">
        <w:r w:rsidR="0092569F" w:rsidRPr="0085747D">
          <w:rPr>
            <w:rFonts w:cs="Times New Roman"/>
            <w:color w:val="833C0B" w:themeColor="accent2" w:themeShade="80"/>
            <w:sz w:val="22"/>
            <w:rPrChange w:id="8231" w:author="tao huang" w:date="2018-10-25T21:29:00Z">
              <w:rPr>
                <w:rFonts w:cs="Times New Roman"/>
                <w:sz w:val="22"/>
              </w:rPr>
            </w:rPrChange>
          </w:rPr>
          <w:t xml:space="preserve"> methods outperform the models with similar specification but overlook the structural change problem</w:t>
        </w:r>
      </w:ins>
      <w:ins w:id="8232" w:author="tao huang" w:date="2018-10-25T21:23:00Z">
        <w:r w:rsidR="0092569F" w:rsidRPr="0085747D">
          <w:rPr>
            <w:rFonts w:cs="Times New Roman"/>
            <w:color w:val="833C0B" w:themeColor="accent2" w:themeShade="80"/>
            <w:sz w:val="22"/>
            <w:rPrChange w:id="8233" w:author="tao huang" w:date="2018-10-25T21:29:00Z">
              <w:rPr>
                <w:rFonts w:cs="Times New Roman"/>
                <w:sz w:val="22"/>
              </w:rPr>
            </w:rPrChange>
          </w:rPr>
          <w:t xml:space="preserve"> specially for the SKU’s with high levels of randomness and trend. </w:t>
        </w:r>
      </w:ins>
      <w:del w:id="8234" w:author="tao huang" w:date="2018-10-25T21:24:00Z">
        <w:r w:rsidRPr="0085747D" w:rsidDel="0092569F">
          <w:rPr>
            <w:rFonts w:cs="Times New Roman"/>
            <w:color w:val="833C0B" w:themeColor="accent2" w:themeShade="80"/>
            <w:sz w:val="22"/>
            <w:rPrChange w:id="8235" w:author="tao huang" w:date="2018-10-25T21:29:00Z">
              <w:rPr>
                <w:rFonts w:cs="Times New Roman"/>
                <w:sz w:val="22"/>
              </w:rPr>
            </w:rPrChange>
          </w:rPr>
          <w:delText>ADL-</w:delText>
        </w:r>
        <w:r w:rsidRPr="0085747D" w:rsidDel="0092569F">
          <w:rPr>
            <w:rFonts w:cs="Times New Roman"/>
            <w:noProof/>
            <w:color w:val="833C0B" w:themeColor="accent2" w:themeShade="80"/>
            <w:sz w:val="22"/>
            <w:rPrChange w:id="8236" w:author="tao huang" w:date="2018-10-25T21:29:00Z">
              <w:rPr>
                <w:rFonts w:cs="Times New Roman"/>
                <w:noProof/>
                <w:sz w:val="22"/>
              </w:rPr>
            </w:rPrChange>
          </w:rPr>
          <w:delText>intra</w:delText>
        </w:r>
        <w:r w:rsidRPr="0085747D" w:rsidDel="0092569F">
          <w:rPr>
            <w:rFonts w:cs="Times New Roman"/>
            <w:color w:val="833C0B" w:themeColor="accent2" w:themeShade="80"/>
            <w:sz w:val="22"/>
            <w:rPrChange w:id="8237" w:author="tao huang" w:date="2018-10-25T21:29:00Z">
              <w:rPr>
                <w:rFonts w:cs="Times New Roman"/>
                <w:sz w:val="22"/>
              </w:rPr>
            </w:rPrChange>
          </w:rPr>
          <w:delText xml:space="preserve">-EWC </w:delText>
        </w:r>
        <w:r w:rsidR="00CA5596" w:rsidRPr="0085747D" w:rsidDel="0092569F">
          <w:rPr>
            <w:rFonts w:cs="Times New Roman"/>
            <w:color w:val="833C0B" w:themeColor="accent2" w:themeShade="80"/>
            <w:sz w:val="22"/>
            <w:rPrChange w:id="8238" w:author="tao huang" w:date="2018-10-25T21:29:00Z">
              <w:rPr>
                <w:rFonts w:cs="Times New Roman"/>
                <w:sz w:val="22"/>
              </w:rPr>
            </w:rPrChange>
          </w:rPr>
          <w:delText>model and the ADL-own-EWC model</w:delText>
        </w:r>
        <w:r w:rsidRPr="0085747D" w:rsidDel="0092569F">
          <w:rPr>
            <w:rFonts w:cs="Times New Roman"/>
            <w:color w:val="833C0B" w:themeColor="accent2" w:themeShade="80"/>
            <w:sz w:val="22"/>
            <w:rPrChange w:id="8239" w:author="tao huang" w:date="2018-10-25T21:29:00Z">
              <w:rPr>
                <w:rFonts w:cs="Times New Roman"/>
                <w:sz w:val="22"/>
              </w:rPr>
            </w:rPrChange>
          </w:rPr>
          <w:delText xml:space="preserve"> </w:delText>
        </w:r>
        <w:r w:rsidR="00CA5596" w:rsidRPr="0085747D" w:rsidDel="0092569F">
          <w:rPr>
            <w:rFonts w:cs="Times New Roman"/>
            <w:color w:val="833C0B" w:themeColor="accent2" w:themeShade="80"/>
            <w:sz w:val="22"/>
            <w:rPrChange w:id="8240" w:author="tao huang" w:date="2018-10-25T21:29:00Z">
              <w:rPr>
                <w:rFonts w:cs="Times New Roman"/>
                <w:sz w:val="22"/>
              </w:rPr>
            </w:rPrChange>
          </w:rPr>
          <w:delText xml:space="preserve">tend to </w:delText>
        </w:r>
        <w:r w:rsidRPr="0085747D" w:rsidDel="0092569F">
          <w:rPr>
            <w:rFonts w:cs="Times New Roman"/>
            <w:color w:val="833C0B" w:themeColor="accent2" w:themeShade="80"/>
            <w:sz w:val="22"/>
            <w:rPrChange w:id="8241" w:author="tao huang" w:date="2018-10-25T21:29:00Z">
              <w:rPr>
                <w:rFonts w:cs="Times New Roman"/>
                <w:sz w:val="22"/>
              </w:rPr>
            </w:rPrChange>
          </w:rPr>
          <w:delText xml:space="preserve">have better </w:delText>
        </w:r>
      </w:del>
      <w:del w:id="8242" w:author="tao huang" w:date="2018-10-25T20:05:00Z">
        <w:r w:rsidRPr="0085747D" w:rsidDel="00AB6020">
          <w:rPr>
            <w:rFonts w:cs="Times New Roman"/>
            <w:color w:val="833C0B" w:themeColor="accent2" w:themeShade="80"/>
            <w:sz w:val="22"/>
            <w:rPrChange w:id="8243" w:author="tao huang" w:date="2018-10-25T21:29:00Z">
              <w:rPr>
                <w:rFonts w:cs="Times New Roman"/>
                <w:sz w:val="22"/>
              </w:rPr>
            </w:rPrChange>
          </w:rPr>
          <w:delText>forecasting performance</w:delText>
        </w:r>
      </w:del>
      <w:ins w:id="8244" w:author="Didier Soopramanien" w:date="2018-10-24T12:09:00Z">
        <w:del w:id="8245" w:author="tao huang" w:date="2018-10-25T20:05:00Z">
          <w:r w:rsidR="004337D1" w:rsidRPr="0085747D" w:rsidDel="00AB6020">
            <w:rPr>
              <w:rFonts w:cs="Times New Roman"/>
              <w:color w:val="833C0B" w:themeColor="accent2" w:themeShade="80"/>
              <w:sz w:val="22"/>
              <w:rPrChange w:id="8246" w:author="tao huang" w:date="2018-10-25T21:29:00Z">
                <w:rPr>
                  <w:rFonts w:cs="Times New Roman"/>
                  <w:sz w:val="22"/>
                </w:rPr>
              </w:rPrChange>
            </w:rPr>
            <w:delText>s</w:delText>
          </w:r>
        </w:del>
      </w:ins>
      <w:ins w:id="8247" w:author="Didier Soopramanien" w:date="2018-10-24T12:08:00Z">
        <w:del w:id="8248" w:author="tao huang" w:date="2018-10-25T20:05:00Z">
          <w:r w:rsidR="007F14E6" w:rsidRPr="0085747D" w:rsidDel="00AB6020">
            <w:rPr>
              <w:rFonts w:cs="Times New Roman"/>
              <w:color w:val="833C0B" w:themeColor="accent2" w:themeShade="80"/>
              <w:sz w:val="22"/>
              <w:rPrChange w:id="8249" w:author="tao huang" w:date="2018-10-25T21:29:00Z">
                <w:rPr>
                  <w:rFonts w:cs="Times New Roman"/>
                  <w:sz w:val="22"/>
                </w:rPr>
              </w:rPrChange>
            </w:rPr>
            <w:delText xml:space="preserve"> </w:delText>
          </w:r>
        </w:del>
      </w:ins>
      <w:ins w:id="8250" w:author="Didier Soopramanien" w:date="2018-10-24T12:09:00Z">
        <w:del w:id="8251" w:author="tao huang" w:date="2018-10-25T21:21:00Z">
          <w:r w:rsidR="004337D1" w:rsidRPr="0085747D" w:rsidDel="0092569F">
            <w:rPr>
              <w:rFonts w:cs="Times New Roman"/>
              <w:color w:val="833C0B" w:themeColor="accent2" w:themeShade="80"/>
              <w:sz w:val="22"/>
              <w:rPrChange w:id="8252" w:author="tao huang" w:date="2018-10-25T21:29:00Z">
                <w:rPr>
                  <w:rFonts w:cs="Times New Roman"/>
                  <w:sz w:val="22"/>
                </w:rPr>
              </w:rPrChange>
            </w:rPr>
            <w:delText>are</w:delText>
          </w:r>
        </w:del>
      </w:ins>
      <w:ins w:id="8253" w:author="Didier Soopramanien" w:date="2018-10-24T12:08:00Z">
        <w:del w:id="8254" w:author="tao huang" w:date="2018-10-25T21:21:00Z">
          <w:r w:rsidR="007F14E6" w:rsidRPr="0085747D" w:rsidDel="0092569F">
            <w:rPr>
              <w:rFonts w:cs="Times New Roman"/>
              <w:color w:val="833C0B" w:themeColor="accent2" w:themeShade="80"/>
              <w:sz w:val="22"/>
              <w:rPrChange w:id="8255" w:author="tao huang" w:date="2018-10-25T21:29:00Z">
                <w:rPr>
                  <w:rFonts w:cs="Times New Roman"/>
                  <w:sz w:val="22"/>
                </w:rPr>
              </w:rPrChange>
            </w:rPr>
            <w:delText xml:space="preserve"> generally better </w:delText>
          </w:r>
        </w:del>
      </w:ins>
      <w:del w:id="8256" w:author="tao huang" w:date="2018-10-25T21:21:00Z">
        <w:r w:rsidRPr="0085747D" w:rsidDel="0092569F">
          <w:rPr>
            <w:rFonts w:cs="Times New Roman"/>
            <w:color w:val="833C0B" w:themeColor="accent2" w:themeShade="80"/>
            <w:sz w:val="22"/>
            <w:rPrChange w:id="8257" w:author="tao huang" w:date="2018-10-25T21:29:00Z">
              <w:rPr>
                <w:rFonts w:cs="Times New Roman"/>
                <w:sz w:val="22"/>
              </w:rPr>
            </w:rPrChange>
          </w:rPr>
          <w:delText>s compared to</w:delText>
        </w:r>
      </w:del>
      <w:del w:id="8258" w:author="tao huang" w:date="2018-10-25T21:24:00Z">
        <w:r w:rsidRPr="0085747D" w:rsidDel="0092569F">
          <w:rPr>
            <w:rFonts w:cs="Times New Roman"/>
            <w:color w:val="833C0B" w:themeColor="accent2" w:themeShade="80"/>
            <w:sz w:val="22"/>
            <w:rPrChange w:id="8259" w:author="tao huang" w:date="2018-10-25T21:29:00Z">
              <w:rPr>
                <w:rFonts w:cs="Times New Roman"/>
                <w:sz w:val="22"/>
              </w:rPr>
            </w:rPrChange>
          </w:rPr>
          <w:delText xml:space="preserve"> </w:delText>
        </w:r>
        <w:r w:rsidR="00CA5596" w:rsidRPr="0085747D" w:rsidDel="0092569F">
          <w:rPr>
            <w:rFonts w:cs="Times New Roman"/>
            <w:color w:val="833C0B" w:themeColor="accent2" w:themeShade="80"/>
            <w:sz w:val="22"/>
            <w:rPrChange w:id="8260" w:author="tao huang" w:date="2018-10-25T21:29:00Z">
              <w:rPr>
                <w:rFonts w:cs="Times New Roman"/>
                <w:sz w:val="22"/>
              </w:rPr>
            </w:rPrChange>
          </w:rPr>
          <w:delText>the ADL-</w:delText>
        </w:r>
        <w:r w:rsidR="00CA5596" w:rsidRPr="0085747D" w:rsidDel="0092569F">
          <w:rPr>
            <w:rFonts w:cs="Times New Roman"/>
            <w:noProof/>
            <w:color w:val="833C0B" w:themeColor="accent2" w:themeShade="80"/>
            <w:sz w:val="22"/>
            <w:rPrChange w:id="8261" w:author="tao huang" w:date="2018-10-25T21:29:00Z">
              <w:rPr>
                <w:rFonts w:cs="Times New Roman"/>
                <w:noProof/>
                <w:sz w:val="22"/>
              </w:rPr>
            </w:rPrChange>
          </w:rPr>
          <w:delText>intra</w:delText>
        </w:r>
        <w:r w:rsidR="00CA5596" w:rsidRPr="0085747D" w:rsidDel="0092569F">
          <w:rPr>
            <w:rFonts w:cs="Times New Roman"/>
            <w:color w:val="833C0B" w:themeColor="accent2" w:themeShade="80"/>
            <w:sz w:val="22"/>
            <w:rPrChange w:id="8262" w:author="tao huang" w:date="2018-10-25T21:29:00Z">
              <w:rPr>
                <w:rFonts w:cs="Times New Roman"/>
                <w:sz w:val="22"/>
              </w:rPr>
            </w:rPrChange>
          </w:rPr>
          <w:delText xml:space="preserve"> model and the ADL-own model</w:delText>
        </w:r>
      </w:del>
      <w:del w:id="8263" w:author="tao huang" w:date="2018-10-25T21:23:00Z">
        <w:r w:rsidR="00CA5596" w:rsidRPr="0085747D" w:rsidDel="0092569F">
          <w:rPr>
            <w:rFonts w:cs="Times New Roman"/>
            <w:color w:val="833C0B" w:themeColor="accent2" w:themeShade="80"/>
            <w:sz w:val="22"/>
            <w:rPrChange w:id="8264" w:author="tao huang" w:date="2018-10-25T21:29:00Z">
              <w:rPr>
                <w:rFonts w:cs="Times New Roman"/>
                <w:sz w:val="22"/>
              </w:rPr>
            </w:rPrChange>
          </w:rPr>
          <w:delText xml:space="preserve"> </w:delText>
        </w:r>
      </w:del>
      <w:del w:id="8265" w:author="tao huang" w:date="2018-10-25T21:24:00Z">
        <w:r w:rsidR="00CA5596" w:rsidRPr="0085747D" w:rsidDel="0092569F">
          <w:rPr>
            <w:rFonts w:cs="Times New Roman"/>
            <w:color w:val="833C0B" w:themeColor="accent2" w:themeShade="80"/>
            <w:sz w:val="22"/>
            <w:rPrChange w:id="8266" w:author="tao huang" w:date="2018-10-25T21:29:00Z">
              <w:rPr>
                <w:rFonts w:cs="Times New Roman"/>
                <w:sz w:val="22"/>
              </w:rPr>
            </w:rPrChange>
          </w:rPr>
          <w:delText>respectively</w:delText>
        </w:r>
      </w:del>
      <w:del w:id="8267" w:author="tao huang" w:date="2018-10-25T21:23:00Z">
        <w:r w:rsidRPr="0085747D" w:rsidDel="0092569F">
          <w:rPr>
            <w:rFonts w:cs="Times New Roman"/>
            <w:color w:val="833C0B" w:themeColor="accent2" w:themeShade="80"/>
            <w:sz w:val="22"/>
            <w:rPrChange w:id="8268" w:author="tao huang" w:date="2018-10-25T21:29:00Z">
              <w:rPr>
                <w:rFonts w:cs="Times New Roman"/>
                <w:sz w:val="22"/>
              </w:rPr>
            </w:rPrChange>
          </w:rPr>
          <w:delText xml:space="preserve"> for the SKU’s with high </w:delText>
        </w:r>
      </w:del>
      <w:ins w:id="8269" w:author="Didier Soopramanien" w:date="2018-10-24T12:09:00Z">
        <w:del w:id="8270" w:author="tao huang" w:date="2018-10-25T21:23:00Z">
          <w:r w:rsidR="007F14E6" w:rsidRPr="0085747D" w:rsidDel="0092569F">
            <w:rPr>
              <w:rFonts w:cs="Times New Roman"/>
              <w:color w:val="833C0B" w:themeColor="accent2" w:themeShade="80"/>
              <w:sz w:val="22"/>
              <w:rPrChange w:id="8271" w:author="tao huang" w:date="2018-10-25T21:29:00Z">
                <w:rPr>
                  <w:rFonts w:cs="Times New Roman"/>
                  <w:sz w:val="22"/>
                </w:rPr>
              </w:rPrChange>
            </w:rPr>
            <w:delText xml:space="preserve">level of </w:delText>
          </w:r>
        </w:del>
        <w:del w:id="8272" w:author="tao huang" w:date="2018-10-25T21:13:00Z">
          <w:r w:rsidR="007F14E6" w:rsidRPr="0085747D" w:rsidDel="00020C02">
            <w:rPr>
              <w:rFonts w:cs="Times New Roman"/>
              <w:color w:val="833C0B" w:themeColor="accent2" w:themeShade="80"/>
              <w:sz w:val="22"/>
              <w:rPrChange w:id="8273" w:author="tao huang" w:date="2018-10-25T21:29:00Z">
                <w:rPr>
                  <w:rFonts w:cs="Times New Roman"/>
                  <w:sz w:val="22"/>
                </w:rPr>
              </w:rPrChange>
            </w:rPr>
            <w:delText>variation</w:delText>
          </w:r>
        </w:del>
      </w:ins>
      <w:del w:id="8274" w:author="tao huang" w:date="2018-10-25T21:13:00Z">
        <w:r w:rsidRPr="0085747D" w:rsidDel="00020C02">
          <w:rPr>
            <w:rFonts w:cs="Times New Roman"/>
            <w:color w:val="833C0B" w:themeColor="accent2" w:themeShade="80"/>
            <w:sz w:val="22"/>
            <w:rPrChange w:id="8275" w:author="tao huang" w:date="2018-10-25T21:29:00Z">
              <w:rPr>
                <w:rFonts w:cs="Times New Roman"/>
                <w:sz w:val="22"/>
              </w:rPr>
            </w:rPrChange>
          </w:rPr>
          <w:delText>randomness</w:delText>
        </w:r>
      </w:del>
      <w:del w:id="8276" w:author="tao huang" w:date="2018-10-25T21:23:00Z">
        <w:r w:rsidRPr="0085747D" w:rsidDel="0092569F">
          <w:rPr>
            <w:rFonts w:cs="Times New Roman"/>
            <w:color w:val="833C0B" w:themeColor="accent2" w:themeShade="80"/>
            <w:sz w:val="22"/>
            <w:rPrChange w:id="8277" w:author="tao huang" w:date="2018-10-25T21:29:00Z">
              <w:rPr>
                <w:rFonts w:cs="Times New Roman"/>
                <w:sz w:val="22"/>
              </w:rPr>
            </w:rPrChange>
          </w:rPr>
          <w:delText xml:space="preserve"> and trend</w:delText>
        </w:r>
      </w:del>
      <w:ins w:id="8278" w:author="Didier Soopramanien" w:date="2018-10-24T12:09:00Z">
        <w:del w:id="8279" w:author="tao huang" w:date="2018-10-25T21:24:00Z">
          <w:r w:rsidR="004337D1" w:rsidRPr="0085747D" w:rsidDel="0092569F">
            <w:rPr>
              <w:rFonts w:cs="Times New Roman"/>
              <w:color w:val="833C0B" w:themeColor="accent2" w:themeShade="80"/>
              <w:sz w:val="22"/>
              <w:rPrChange w:id="8280" w:author="tao huang" w:date="2018-10-25T21:29:00Z">
                <w:rPr>
                  <w:rFonts w:cs="Times New Roman"/>
                  <w:sz w:val="22"/>
                </w:rPr>
              </w:rPrChange>
            </w:rPr>
            <w:delText>.</w:delText>
          </w:r>
        </w:del>
      </w:ins>
      <w:del w:id="8281" w:author="Didier Soopramanien" w:date="2018-10-24T12:09:00Z">
        <w:r w:rsidRPr="0085747D" w:rsidDel="004337D1">
          <w:rPr>
            <w:rFonts w:cs="Times New Roman"/>
            <w:color w:val="833C0B" w:themeColor="accent2" w:themeShade="80"/>
            <w:sz w:val="22"/>
            <w:rPrChange w:id="8282" w:author="tao huang" w:date="2018-10-25T21:29:00Z">
              <w:rPr>
                <w:rFonts w:cs="Times New Roman"/>
                <w:sz w:val="22"/>
              </w:rPr>
            </w:rPrChange>
          </w:rPr>
          <w:delText>,</w:delText>
        </w:r>
      </w:del>
      <w:del w:id="8283" w:author="tao huang" w:date="2018-10-25T21:24:00Z">
        <w:r w:rsidRPr="0085747D" w:rsidDel="0092569F">
          <w:rPr>
            <w:rFonts w:cs="Times New Roman"/>
            <w:color w:val="833C0B" w:themeColor="accent2" w:themeShade="80"/>
            <w:sz w:val="22"/>
            <w:rPrChange w:id="8284" w:author="tao huang" w:date="2018-10-25T21:29:00Z">
              <w:rPr>
                <w:rFonts w:cs="Times New Roman"/>
                <w:sz w:val="22"/>
              </w:rPr>
            </w:rPrChange>
          </w:rPr>
          <w:delText xml:space="preserve"> </w:delText>
        </w:r>
      </w:del>
      <w:ins w:id="8285" w:author="tao huang" w:date="2018-10-25T21:14:00Z">
        <w:r w:rsidR="00020C02" w:rsidRPr="0085747D">
          <w:rPr>
            <w:rFonts w:cs="Times New Roman"/>
            <w:color w:val="833C0B" w:themeColor="accent2" w:themeShade="80"/>
            <w:sz w:val="22"/>
            <w:rPrChange w:id="8286" w:author="tao huang" w:date="2018-10-25T21:29:00Z">
              <w:rPr>
                <w:rFonts w:cs="Times New Roman"/>
                <w:sz w:val="22"/>
              </w:rPr>
            </w:rPrChange>
          </w:rPr>
          <w:t xml:space="preserve">This </w:t>
        </w:r>
      </w:ins>
      <w:ins w:id="8287" w:author="tao huang" w:date="2018-10-25T21:24:00Z">
        <w:r w:rsidR="0092569F" w:rsidRPr="0085747D">
          <w:rPr>
            <w:rFonts w:cs="Times New Roman"/>
            <w:color w:val="833C0B" w:themeColor="accent2" w:themeShade="80"/>
            <w:sz w:val="22"/>
            <w:rPrChange w:id="8288" w:author="tao huang" w:date="2018-10-25T21:29:00Z">
              <w:rPr>
                <w:rFonts w:cs="Times New Roman"/>
                <w:sz w:val="22"/>
              </w:rPr>
            </w:rPrChange>
          </w:rPr>
          <w:t>suggests</w:t>
        </w:r>
      </w:ins>
      <w:ins w:id="8289" w:author="tao huang" w:date="2018-10-25T21:14:00Z">
        <w:r w:rsidR="00020C02" w:rsidRPr="0085747D">
          <w:rPr>
            <w:rFonts w:cs="Times New Roman"/>
            <w:color w:val="833C0B" w:themeColor="accent2" w:themeShade="80"/>
            <w:sz w:val="22"/>
            <w:rPrChange w:id="8290" w:author="tao huang" w:date="2018-10-25T21:29:00Z">
              <w:rPr>
                <w:rFonts w:cs="Times New Roman"/>
                <w:sz w:val="22"/>
              </w:rPr>
            </w:rPrChange>
          </w:rPr>
          <w:t xml:space="preserve"> that our methods are especially benefi</w:t>
        </w:r>
      </w:ins>
      <w:ins w:id="8291" w:author="tao huang" w:date="2018-10-25T21:15:00Z">
        <w:r w:rsidR="00020C02" w:rsidRPr="0085747D">
          <w:rPr>
            <w:rFonts w:cs="Times New Roman"/>
            <w:color w:val="833C0B" w:themeColor="accent2" w:themeShade="80"/>
            <w:sz w:val="22"/>
            <w:rPrChange w:id="8292" w:author="tao huang" w:date="2018-10-25T21:29:00Z">
              <w:rPr>
                <w:rFonts w:cs="Times New Roman"/>
                <w:sz w:val="22"/>
              </w:rPr>
            </w:rPrChange>
          </w:rPr>
          <w:t xml:space="preserve">cial for the products which are more </w:t>
        </w:r>
      </w:ins>
      <w:ins w:id="8293" w:author="tao huang" w:date="2018-10-25T21:14:00Z">
        <w:r w:rsidR="00020C02" w:rsidRPr="0085747D">
          <w:rPr>
            <w:rFonts w:cs="Times New Roman"/>
            <w:color w:val="833C0B" w:themeColor="accent2" w:themeShade="80"/>
            <w:sz w:val="22"/>
            <w:rPrChange w:id="8294" w:author="tao huang" w:date="2018-10-25T21:29:00Z">
              <w:rPr>
                <w:rFonts w:cs="Times New Roman"/>
                <w:sz w:val="22"/>
              </w:rPr>
            </w:rPrChange>
          </w:rPr>
          <w:t xml:space="preserve">difficult to forecast and </w:t>
        </w:r>
      </w:ins>
      <w:ins w:id="8295" w:author="tao huang" w:date="2018-10-25T21:15:00Z">
        <w:r w:rsidR="00020C02" w:rsidRPr="0085747D">
          <w:rPr>
            <w:rFonts w:cs="Times New Roman"/>
            <w:color w:val="833C0B" w:themeColor="accent2" w:themeShade="80"/>
            <w:sz w:val="22"/>
            <w:rPrChange w:id="8296" w:author="tao huang" w:date="2018-10-25T21:29:00Z">
              <w:rPr>
                <w:rFonts w:cs="Times New Roman"/>
                <w:sz w:val="22"/>
              </w:rPr>
            </w:rPrChange>
          </w:rPr>
          <w:t>with</w:t>
        </w:r>
      </w:ins>
      <w:ins w:id="8297" w:author="tao huang" w:date="2018-10-25T21:14:00Z">
        <w:r w:rsidR="00020C02" w:rsidRPr="0085747D">
          <w:rPr>
            <w:rFonts w:cs="Times New Roman"/>
            <w:color w:val="833C0B" w:themeColor="accent2" w:themeShade="80"/>
            <w:sz w:val="22"/>
            <w:rPrChange w:id="8298" w:author="tao huang" w:date="2018-10-25T21:29:00Z">
              <w:rPr>
                <w:rFonts w:cs="Times New Roman"/>
                <w:sz w:val="22"/>
              </w:rPr>
            </w:rPrChange>
          </w:rPr>
          <w:t xml:space="preserve"> a trend in </w:t>
        </w:r>
      </w:ins>
      <w:ins w:id="8299" w:author="tao huang" w:date="2018-10-25T21:24:00Z">
        <w:r w:rsidR="0092569F" w:rsidRPr="0085747D">
          <w:rPr>
            <w:rFonts w:cs="Times New Roman"/>
            <w:color w:val="833C0B" w:themeColor="accent2" w:themeShade="80"/>
            <w:sz w:val="22"/>
            <w:rPrChange w:id="8300" w:author="tao huang" w:date="2018-10-25T21:29:00Z">
              <w:rPr>
                <w:rFonts w:cs="Times New Roman"/>
                <w:sz w:val="22"/>
              </w:rPr>
            </w:rPrChange>
          </w:rPr>
          <w:t>their</w:t>
        </w:r>
      </w:ins>
      <w:ins w:id="8301" w:author="tao huang" w:date="2018-10-25T21:15:00Z">
        <w:r w:rsidR="00020C02" w:rsidRPr="0085747D">
          <w:rPr>
            <w:rFonts w:cs="Times New Roman"/>
            <w:color w:val="833C0B" w:themeColor="accent2" w:themeShade="80"/>
            <w:sz w:val="22"/>
            <w:rPrChange w:id="8302" w:author="tao huang" w:date="2018-10-25T21:29:00Z">
              <w:rPr>
                <w:rFonts w:cs="Times New Roman"/>
                <w:sz w:val="22"/>
              </w:rPr>
            </w:rPrChange>
          </w:rPr>
          <w:t xml:space="preserve"> </w:t>
        </w:r>
      </w:ins>
      <w:ins w:id="8303" w:author="tao huang" w:date="2018-10-25T21:14:00Z">
        <w:r w:rsidR="00020C02" w:rsidRPr="0085747D">
          <w:rPr>
            <w:rFonts w:cs="Times New Roman"/>
            <w:color w:val="833C0B" w:themeColor="accent2" w:themeShade="80"/>
            <w:sz w:val="22"/>
            <w:rPrChange w:id="8304" w:author="tao huang" w:date="2018-10-25T21:29:00Z">
              <w:rPr>
                <w:rFonts w:cs="Times New Roman"/>
                <w:sz w:val="22"/>
              </w:rPr>
            </w:rPrChange>
          </w:rPr>
          <w:t xml:space="preserve">sales. </w:t>
        </w:r>
      </w:ins>
      <w:ins w:id="8305" w:author="tao huang" w:date="2018-10-25T21:24:00Z">
        <w:r w:rsidR="0092569F" w:rsidRPr="0085747D">
          <w:rPr>
            <w:rFonts w:cs="Times New Roman"/>
            <w:color w:val="833C0B" w:themeColor="accent2" w:themeShade="80"/>
            <w:sz w:val="22"/>
            <w:rPrChange w:id="8306" w:author="tao huang" w:date="2018-10-25T21:29:00Z">
              <w:rPr>
                <w:rFonts w:cs="Times New Roman"/>
                <w:sz w:val="22"/>
              </w:rPr>
            </w:rPrChange>
          </w:rPr>
          <w:t>We also find th</w:t>
        </w:r>
      </w:ins>
      <w:ins w:id="8307" w:author="tao huang" w:date="2018-10-25T21:25:00Z">
        <w:r w:rsidR="0092569F" w:rsidRPr="0085747D">
          <w:rPr>
            <w:rFonts w:cs="Times New Roman"/>
            <w:color w:val="833C0B" w:themeColor="accent2" w:themeShade="80"/>
            <w:sz w:val="22"/>
            <w:rPrChange w:id="8308" w:author="tao huang" w:date="2018-10-25T21:29:00Z">
              <w:rPr>
                <w:rFonts w:cs="Times New Roman"/>
                <w:sz w:val="22"/>
              </w:rPr>
            </w:rPrChange>
          </w:rPr>
          <w:t xml:space="preserve">at, the models with the IC method outperform the models with similar specification but overlook the structural change problem specially for the SKU’s with </w:t>
        </w:r>
      </w:ins>
      <w:del w:id="8309" w:author="tao huang" w:date="2018-10-25T21:25:00Z">
        <w:r w:rsidRPr="0085747D" w:rsidDel="0092569F">
          <w:rPr>
            <w:rFonts w:cs="Times New Roman"/>
            <w:color w:val="833C0B" w:themeColor="accent2" w:themeShade="80"/>
            <w:sz w:val="22"/>
            <w:rPrChange w:id="8310" w:author="tao huang" w:date="2018-10-25T21:29:00Z">
              <w:rPr>
                <w:rFonts w:cs="Times New Roman"/>
                <w:sz w:val="22"/>
              </w:rPr>
            </w:rPrChange>
          </w:rPr>
          <w:delText>while t</w:delText>
        </w:r>
      </w:del>
      <w:ins w:id="8311" w:author="Didier Soopramanien" w:date="2018-10-24T12:09:00Z">
        <w:del w:id="8312" w:author="tao huang" w:date="2018-10-25T21:25:00Z">
          <w:r w:rsidR="004337D1" w:rsidRPr="0085747D" w:rsidDel="0092569F">
            <w:rPr>
              <w:rFonts w:cs="Times New Roman"/>
              <w:color w:val="833C0B" w:themeColor="accent2" w:themeShade="80"/>
              <w:sz w:val="22"/>
              <w:rPrChange w:id="8313" w:author="tao huang" w:date="2018-10-25T21:29:00Z">
                <w:rPr>
                  <w:rFonts w:cs="Times New Roman"/>
                  <w:sz w:val="22"/>
                </w:rPr>
              </w:rPrChange>
            </w:rPr>
            <w:delText>T</w:delText>
          </w:r>
        </w:del>
      </w:ins>
      <w:del w:id="8314" w:author="tao huang" w:date="2018-10-25T21:25:00Z">
        <w:r w:rsidRPr="0085747D" w:rsidDel="0092569F">
          <w:rPr>
            <w:rFonts w:cs="Times New Roman"/>
            <w:color w:val="833C0B" w:themeColor="accent2" w:themeShade="80"/>
            <w:sz w:val="22"/>
            <w:rPrChange w:id="8315" w:author="tao huang" w:date="2018-10-25T21:29:00Z">
              <w:rPr>
                <w:rFonts w:cs="Times New Roman"/>
                <w:sz w:val="22"/>
              </w:rPr>
            </w:rPrChange>
          </w:rPr>
          <w:delText>he ADL-intra-IC model</w:delText>
        </w:r>
        <w:r w:rsidR="00CA5596" w:rsidRPr="0085747D" w:rsidDel="0092569F">
          <w:rPr>
            <w:rFonts w:cs="Times New Roman"/>
            <w:color w:val="833C0B" w:themeColor="accent2" w:themeShade="80"/>
            <w:sz w:val="22"/>
            <w:rPrChange w:id="8316" w:author="tao huang" w:date="2018-10-25T21:29:00Z">
              <w:rPr>
                <w:rFonts w:cs="Times New Roman"/>
                <w:sz w:val="22"/>
              </w:rPr>
            </w:rPrChange>
          </w:rPr>
          <w:delText xml:space="preserve"> and</w:delText>
        </w:r>
        <w:r w:rsidRPr="0085747D" w:rsidDel="0092569F">
          <w:rPr>
            <w:rFonts w:cs="Times New Roman"/>
            <w:color w:val="833C0B" w:themeColor="accent2" w:themeShade="80"/>
            <w:sz w:val="22"/>
            <w:rPrChange w:id="8317" w:author="tao huang" w:date="2018-10-25T21:29:00Z">
              <w:rPr>
                <w:rFonts w:cs="Times New Roman"/>
                <w:sz w:val="22"/>
              </w:rPr>
            </w:rPrChange>
          </w:rPr>
          <w:delText xml:space="preserve"> the ADL-own-IC model tend to have more advantages</w:delText>
        </w:r>
      </w:del>
      <w:ins w:id="8318" w:author="Didier Soopramanien" w:date="2018-10-24T12:09:00Z">
        <w:del w:id="8319" w:author="tao huang" w:date="2018-10-25T21:25:00Z">
          <w:r w:rsidR="001B110A" w:rsidRPr="0085747D" w:rsidDel="0092569F">
            <w:rPr>
              <w:rFonts w:cs="Times New Roman"/>
              <w:color w:val="833C0B" w:themeColor="accent2" w:themeShade="80"/>
              <w:sz w:val="22"/>
              <w:rPrChange w:id="8320" w:author="tao huang" w:date="2018-10-25T21:29:00Z">
                <w:rPr>
                  <w:rFonts w:cs="Times New Roman"/>
                  <w:sz w:val="22"/>
                </w:rPr>
              </w:rPrChange>
            </w:rPr>
            <w:delText>have better forecasting performances</w:delText>
          </w:r>
        </w:del>
      </w:ins>
      <w:del w:id="8321" w:author="tao huang" w:date="2018-10-25T21:25:00Z">
        <w:r w:rsidRPr="0085747D" w:rsidDel="0092569F">
          <w:rPr>
            <w:rFonts w:cs="Times New Roman"/>
            <w:color w:val="833C0B" w:themeColor="accent2" w:themeShade="80"/>
            <w:sz w:val="22"/>
            <w:rPrChange w:id="8322" w:author="tao huang" w:date="2018-10-25T21:29:00Z">
              <w:rPr>
                <w:rFonts w:cs="Times New Roman"/>
                <w:sz w:val="22"/>
              </w:rPr>
            </w:rPrChange>
          </w:rPr>
          <w:delText xml:space="preserve"> compared to </w:delText>
        </w:r>
        <w:r w:rsidR="00CA5596" w:rsidRPr="0085747D" w:rsidDel="0092569F">
          <w:rPr>
            <w:rFonts w:cs="Times New Roman"/>
            <w:color w:val="833C0B" w:themeColor="accent2" w:themeShade="80"/>
            <w:sz w:val="22"/>
            <w:rPrChange w:id="8323" w:author="tao huang" w:date="2018-10-25T21:29:00Z">
              <w:rPr>
                <w:rFonts w:cs="Times New Roman"/>
                <w:sz w:val="22"/>
              </w:rPr>
            </w:rPrChange>
          </w:rPr>
          <w:delText>the ADL-</w:delText>
        </w:r>
        <w:r w:rsidR="00CA5596" w:rsidRPr="0085747D" w:rsidDel="0092569F">
          <w:rPr>
            <w:rFonts w:cs="Times New Roman"/>
            <w:noProof/>
            <w:color w:val="833C0B" w:themeColor="accent2" w:themeShade="80"/>
            <w:sz w:val="22"/>
            <w:rPrChange w:id="8324" w:author="tao huang" w:date="2018-10-25T21:29:00Z">
              <w:rPr>
                <w:rFonts w:cs="Times New Roman"/>
                <w:noProof/>
                <w:sz w:val="22"/>
              </w:rPr>
            </w:rPrChange>
          </w:rPr>
          <w:delText>intra</w:delText>
        </w:r>
        <w:r w:rsidR="00CA5596" w:rsidRPr="0085747D" w:rsidDel="0092569F">
          <w:rPr>
            <w:rFonts w:cs="Times New Roman"/>
            <w:color w:val="833C0B" w:themeColor="accent2" w:themeShade="80"/>
            <w:sz w:val="22"/>
            <w:rPrChange w:id="8325" w:author="tao huang" w:date="2018-10-25T21:29:00Z">
              <w:rPr>
                <w:rFonts w:cs="Times New Roman"/>
                <w:sz w:val="22"/>
              </w:rPr>
            </w:rPrChange>
          </w:rPr>
          <w:delText xml:space="preserve"> model and the ADL-own model respectively </w:delText>
        </w:r>
        <w:r w:rsidRPr="0085747D" w:rsidDel="0092569F">
          <w:rPr>
            <w:rFonts w:cs="Times New Roman"/>
            <w:color w:val="833C0B" w:themeColor="accent2" w:themeShade="80"/>
            <w:sz w:val="22"/>
            <w:rPrChange w:id="8326" w:author="tao huang" w:date="2018-10-25T21:29:00Z">
              <w:rPr>
                <w:rFonts w:cs="Times New Roman"/>
                <w:sz w:val="22"/>
              </w:rPr>
            </w:rPrChange>
          </w:rPr>
          <w:delText>for the SKU’s with</w:delText>
        </w:r>
      </w:del>
      <w:ins w:id="8327" w:author="Didier Soopramanien" w:date="2018-10-24T12:10:00Z">
        <w:del w:id="8328" w:author="tao huang" w:date="2018-10-25T21:25:00Z">
          <w:r w:rsidR="001B110A" w:rsidRPr="0085747D" w:rsidDel="0092569F">
            <w:rPr>
              <w:rFonts w:cs="Times New Roman"/>
              <w:color w:val="833C0B" w:themeColor="accent2" w:themeShade="80"/>
              <w:sz w:val="22"/>
              <w:rPrChange w:id="8329" w:author="tao huang" w:date="2018-10-25T21:29:00Z">
                <w:rPr>
                  <w:rFonts w:cs="Times New Roman"/>
                  <w:sz w:val="22"/>
                </w:rPr>
              </w:rPrChange>
            </w:rPr>
            <w:delText xml:space="preserve"> the following chara</w:delText>
          </w:r>
          <w:r w:rsidR="00192066" w:rsidRPr="0085747D" w:rsidDel="0092569F">
            <w:rPr>
              <w:rFonts w:cs="Times New Roman"/>
              <w:color w:val="833C0B" w:themeColor="accent2" w:themeShade="80"/>
              <w:sz w:val="22"/>
              <w:rPrChange w:id="8330" w:author="tao huang" w:date="2018-10-25T21:29:00Z">
                <w:rPr>
                  <w:rFonts w:cs="Times New Roman"/>
                  <w:sz w:val="22"/>
                </w:rPr>
              </w:rPrChange>
            </w:rPr>
            <w:delText>cteristics:</w:delText>
          </w:r>
        </w:del>
      </w:ins>
      <w:del w:id="8331" w:author="tao huang" w:date="2018-10-25T21:25:00Z">
        <w:r w:rsidRPr="0085747D" w:rsidDel="0092569F">
          <w:rPr>
            <w:rFonts w:cs="Times New Roman"/>
            <w:color w:val="833C0B" w:themeColor="accent2" w:themeShade="80"/>
            <w:sz w:val="22"/>
            <w:rPrChange w:id="8332" w:author="tao huang" w:date="2018-10-25T21:29:00Z">
              <w:rPr>
                <w:rFonts w:cs="Times New Roman"/>
                <w:sz w:val="22"/>
              </w:rPr>
            </w:rPrChange>
          </w:rPr>
          <w:delText xml:space="preserve"> high randomness</w:delText>
        </w:r>
      </w:del>
      <w:ins w:id="8333" w:author="Didier Soopramanien" w:date="2018-10-24T12:10:00Z">
        <w:del w:id="8334" w:author="tao huang" w:date="2018-10-25T21:25:00Z">
          <w:r w:rsidR="001B110A" w:rsidRPr="0085747D" w:rsidDel="0092569F">
            <w:rPr>
              <w:rFonts w:cs="Times New Roman"/>
              <w:color w:val="833C0B" w:themeColor="accent2" w:themeShade="80"/>
              <w:sz w:val="22"/>
              <w:rPrChange w:id="8335" w:author="tao huang" w:date="2018-10-25T21:29:00Z">
                <w:rPr>
                  <w:rFonts w:cs="Times New Roman"/>
                  <w:sz w:val="22"/>
                </w:rPr>
              </w:rPrChange>
            </w:rPr>
            <w:delText>variation</w:delText>
          </w:r>
        </w:del>
      </w:ins>
      <w:del w:id="8336" w:author="tao huang" w:date="2018-10-25T21:25:00Z">
        <w:r w:rsidRPr="0085747D" w:rsidDel="0092569F">
          <w:rPr>
            <w:rFonts w:cs="Times New Roman"/>
            <w:color w:val="833C0B" w:themeColor="accent2" w:themeShade="80"/>
            <w:sz w:val="22"/>
            <w:rPrChange w:id="8337" w:author="tao huang" w:date="2018-10-25T21:29:00Z">
              <w:rPr>
                <w:rFonts w:cs="Times New Roman"/>
                <w:sz w:val="22"/>
              </w:rPr>
            </w:rPrChange>
          </w:rPr>
          <w:delText xml:space="preserve"> and trend, </w:delText>
        </w:r>
      </w:del>
      <w:del w:id="8338" w:author="tao huang" w:date="2018-10-25T20:09:00Z">
        <w:r w:rsidRPr="0085747D" w:rsidDel="00AB6020">
          <w:rPr>
            <w:rFonts w:cs="Times New Roman"/>
            <w:color w:val="833C0B" w:themeColor="accent2" w:themeShade="80"/>
            <w:sz w:val="22"/>
            <w:rPrChange w:id="8339" w:author="tao huang" w:date="2018-10-25T21:29:00Z">
              <w:rPr>
                <w:rFonts w:cs="Times New Roman"/>
                <w:sz w:val="22"/>
              </w:rPr>
            </w:rPrChange>
          </w:rPr>
          <w:delText xml:space="preserve">with a </w:delText>
        </w:r>
      </w:del>
      <w:r w:rsidRPr="0085747D">
        <w:rPr>
          <w:rFonts w:cs="Times New Roman"/>
          <w:noProof/>
          <w:color w:val="833C0B" w:themeColor="accent2" w:themeShade="80"/>
          <w:sz w:val="22"/>
          <w:rPrChange w:id="8340" w:author="tao huang" w:date="2018-10-25T21:29:00Z">
            <w:rPr>
              <w:rFonts w:cs="Times New Roman"/>
              <w:noProof/>
              <w:sz w:val="22"/>
            </w:rPr>
          </w:rPrChange>
        </w:rPr>
        <w:t>low proportion</w:t>
      </w:r>
      <w:ins w:id="8341" w:author="tao huang" w:date="2018-10-25T20:09:00Z">
        <w:r w:rsidR="00AB6020" w:rsidRPr="0085747D">
          <w:rPr>
            <w:rFonts w:cs="Times New Roman"/>
            <w:noProof/>
            <w:color w:val="833C0B" w:themeColor="accent2" w:themeShade="80"/>
            <w:sz w:val="22"/>
            <w:rPrChange w:id="8342" w:author="tao huang" w:date="2018-10-25T21:29:00Z">
              <w:rPr>
                <w:rFonts w:cs="Times New Roman"/>
                <w:noProof/>
                <w:sz w:val="22"/>
              </w:rPr>
            </w:rPrChange>
          </w:rPr>
          <w:t>s</w:t>
        </w:r>
      </w:ins>
      <w:r w:rsidRPr="0085747D">
        <w:rPr>
          <w:rFonts w:cs="Times New Roman"/>
          <w:color w:val="833C0B" w:themeColor="accent2" w:themeShade="80"/>
          <w:sz w:val="22"/>
          <w:rPrChange w:id="8343" w:author="tao huang" w:date="2018-10-25T21:29:00Z">
            <w:rPr>
              <w:rFonts w:cs="Times New Roman"/>
              <w:sz w:val="22"/>
            </w:rPr>
          </w:rPrChange>
        </w:rPr>
        <w:t xml:space="preserve"> of outliers </w:t>
      </w:r>
      <w:del w:id="8344" w:author="tao huang" w:date="2018-10-25T21:26:00Z">
        <w:r w:rsidRPr="0085747D" w:rsidDel="0092569F">
          <w:rPr>
            <w:rFonts w:cs="Times New Roman"/>
            <w:color w:val="833C0B" w:themeColor="accent2" w:themeShade="80"/>
            <w:sz w:val="22"/>
            <w:rPrChange w:id="8345" w:author="tao huang" w:date="2018-10-25T21:29:00Z">
              <w:rPr>
                <w:rFonts w:cs="Times New Roman"/>
                <w:sz w:val="22"/>
              </w:rPr>
            </w:rPrChange>
          </w:rPr>
          <w:delText>and low level of general variations, an</w:delText>
        </w:r>
      </w:del>
      <w:ins w:id="8346" w:author="tao huang" w:date="2018-10-25T21:26:00Z">
        <w:r w:rsidR="0092569F" w:rsidRPr="0085747D">
          <w:rPr>
            <w:rFonts w:cs="Times New Roman"/>
            <w:color w:val="833C0B" w:themeColor="accent2" w:themeShade="80"/>
            <w:sz w:val="22"/>
            <w:rPrChange w:id="8347" w:author="tao huang" w:date="2018-10-25T21:29:00Z">
              <w:rPr>
                <w:rFonts w:cs="Times New Roman"/>
                <w:sz w:val="22"/>
                <w:highlight w:val="yellow"/>
              </w:rPr>
            </w:rPrChange>
          </w:rPr>
          <w:t>and promotion</w:t>
        </w:r>
      </w:ins>
      <w:ins w:id="8348" w:author="tao huang" w:date="2018-10-25T21:28:00Z">
        <w:r w:rsidR="0092569F" w:rsidRPr="0085747D">
          <w:rPr>
            <w:rFonts w:cs="Times New Roman"/>
            <w:color w:val="833C0B" w:themeColor="accent2" w:themeShade="80"/>
            <w:sz w:val="22"/>
            <w:rPrChange w:id="8349" w:author="tao huang" w:date="2018-10-25T21:29:00Z">
              <w:rPr>
                <w:rFonts w:cs="Times New Roman"/>
                <w:sz w:val="22"/>
                <w:highlight w:val="yellow"/>
              </w:rPr>
            </w:rPrChange>
          </w:rPr>
          <w:t xml:space="preserve"> variations</w:t>
        </w:r>
      </w:ins>
      <w:ins w:id="8350" w:author="tao huang" w:date="2018-10-25T21:29:00Z">
        <w:r w:rsidR="006548AB" w:rsidRPr="0085747D">
          <w:rPr>
            <w:rFonts w:cs="Times New Roman"/>
            <w:color w:val="833C0B" w:themeColor="accent2" w:themeShade="80"/>
            <w:sz w:val="22"/>
            <w:rPrChange w:id="8351" w:author="tao huang" w:date="2018-10-25T21:29:00Z">
              <w:rPr>
                <w:rFonts w:cs="Times New Roman"/>
                <w:sz w:val="22"/>
                <w:highlight w:val="yellow"/>
              </w:rPr>
            </w:rPrChange>
          </w:rPr>
          <w:t xml:space="preserve">, </w:t>
        </w:r>
      </w:ins>
      <w:ins w:id="8352" w:author="tao huang" w:date="2018-10-25T21:28:00Z">
        <w:r w:rsidR="0092569F" w:rsidRPr="0085747D">
          <w:rPr>
            <w:rFonts w:cs="Times New Roman"/>
            <w:color w:val="833C0B" w:themeColor="accent2" w:themeShade="80"/>
            <w:sz w:val="22"/>
            <w:rPrChange w:id="8353" w:author="tao huang" w:date="2018-10-25T21:29:00Z">
              <w:rPr>
                <w:rFonts w:cs="Times New Roman"/>
                <w:sz w:val="22"/>
                <w:highlight w:val="yellow"/>
              </w:rPr>
            </w:rPrChange>
          </w:rPr>
          <w:t xml:space="preserve">and </w:t>
        </w:r>
      </w:ins>
      <w:del w:id="8354" w:author="tao huang" w:date="2018-10-25T21:26:00Z">
        <w:r w:rsidRPr="0085747D" w:rsidDel="0092569F">
          <w:rPr>
            <w:rFonts w:cs="Times New Roman"/>
            <w:color w:val="833C0B" w:themeColor="accent2" w:themeShade="80"/>
            <w:sz w:val="22"/>
            <w:rPrChange w:id="8355" w:author="tao huang" w:date="2018-10-25T21:29:00Z">
              <w:rPr>
                <w:rFonts w:cs="Times New Roman"/>
                <w:sz w:val="22"/>
              </w:rPr>
            </w:rPrChange>
          </w:rPr>
          <w:delText>d</w:delText>
        </w:r>
      </w:del>
      <w:del w:id="8356" w:author="tao huang" w:date="2018-10-25T21:28:00Z">
        <w:r w:rsidRPr="0085747D" w:rsidDel="0092569F">
          <w:rPr>
            <w:rFonts w:cs="Times New Roman"/>
            <w:color w:val="833C0B" w:themeColor="accent2" w:themeShade="80"/>
            <w:sz w:val="22"/>
            <w:rPrChange w:id="8357" w:author="tao huang" w:date="2018-10-25T21:29:00Z">
              <w:rPr>
                <w:rFonts w:cs="Times New Roman"/>
                <w:sz w:val="22"/>
              </w:rPr>
            </w:rPrChange>
          </w:rPr>
          <w:delText xml:space="preserve"> </w:delText>
        </w:r>
      </w:del>
      <w:r w:rsidRPr="0085747D">
        <w:rPr>
          <w:rFonts w:cs="Times New Roman"/>
          <w:color w:val="833C0B" w:themeColor="accent2" w:themeShade="80"/>
          <w:sz w:val="22"/>
          <w:rPrChange w:id="8358" w:author="tao huang" w:date="2018-10-25T21:29:00Z">
            <w:rPr>
              <w:rFonts w:cs="Times New Roman"/>
              <w:sz w:val="22"/>
            </w:rPr>
          </w:rPrChange>
        </w:rPr>
        <w:t xml:space="preserve">with a </w:t>
      </w:r>
      <w:r w:rsidRPr="0085747D">
        <w:rPr>
          <w:rFonts w:cs="Times New Roman"/>
          <w:noProof/>
          <w:color w:val="833C0B" w:themeColor="accent2" w:themeShade="80"/>
          <w:sz w:val="22"/>
          <w:rPrChange w:id="8359" w:author="tao huang" w:date="2018-10-25T21:29:00Z">
            <w:rPr>
              <w:rFonts w:cs="Times New Roman"/>
              <w:noProof/>
              <w:sz w:val="22"/>
            </w:rPr>
          </w:rPrChange>
        </w:rPr>
        <w:t>low level</w:t>
      </w:r>
      <w:r w:rsidRPr="0085747D">
        <w:rPr>
          <w:rFonts w:cs="Times New Roman"/>
          <w:color w:val="833C0B" w:themeColor="accent2" w:themeShade="80"/>
          <w:sz w:val="22"/>
          <w:rPrChange w:id="8360" w:author="tao huang" w:date="2018-10-25T21:29:00Z">
            <w:rPr>
              <w:rFonts w:cs="Times New Roman"/>
              <w:sz w:val="22"/>
            </w:rPr>
          </w:rPrChange>
        </w:rPr>
        <w:t xml:space="preserve"> of sales central tendency. </w:t>
      </w:r>
    </w:p>
    <w:p w14:paraId="79C184C6" w14:textId="77777777" w:rsidR="00971633" w:rsidRPr="00AB6020" w:rsidRDefault="00971633" w:rsidP="00971633">
      <w:pPr>
        <w:shd w:val="clear" w:color="auto" w:fill="FFFFFF" w:themeFill="background1"/>
        <w:spacing w:after="0" w:line="360" w:lineRule="auto"/>
        <w:rPr>
          <w:rFonts w:cs="Times New Roman"/>
          <w:color w:val="833C0B" w:themeColor="accent2" w:themeShade="80"/>
          <w:sz w:val="22"/>
          <w:rPrChange w:id="8361" w:author="tao huang" w:date="2018-10-25T20:02:00Z">
            <w:rPr>
              <w:rFonts w:cs="Times New Roman"/>
              <w:sz w:val="22"/>
            </w:rPr>
          </w:rPrChange>
        </w:rPr>
      </w:pPr>
    </w:p>
    <w:p w14:paraId="100FA2AF" w14:textId="5514ED58" w:rsidR="00971633" w:rsidRPr="005B1C8C" w:rsidRDefault="00971633" w:rsidP="00971633">
      <w:pPr>
        <w:shd w:val="clear" w:color="auto" w:fill="FFFFFF" w:themeFill="background1"/>
        <w:spacing w:after="0" w:line="360" w:lineRule="auto"/>
        <w:rPr>
          <w:rFonts w:cs="Times New Roman"/>
          <w:sz w:val="22"/>
        </w:rPr>
      </w:pPr>
      <w:r w:rsidRPr="00AB6020">
        <w:rPr>
          <w:rFonts w:cs="Times New Roman"/>
          <w:color w:val="833C0B" w:themeColor="accent2" w:themeShade="80"/>
          <w:sz w:val="22"/>
          <w:rPrChange w:id="8362" w:author="tao huang" w:date="2018-10-25T20:02:00Z">
            <w:rPr>
              <w:rFonts w:cs="Times New Roman"/>
              <w:sz w:val="22"/>
            </w:rPr>
          </w:rPrChange>
        </w:rPr>
        <w:t xml:space="preserve">The </w:t>
      </w:r>
      <w:del w:id="8363" w:author="tao huang" w:date="2018-10-25T19:44:00Z">
        <w:r w:rsidRPr="00AB6020" w:rsidDel="006302A8">
          <w:rPr>
            <w:rFonts w:cs="Times New Roman"/>
            <w:color w:val="833C0B" w:themeColor="accent2" w:themeShade="80"/>
            <w:sz w:val="22"/>
            <w:rPrChange w:id="8364" w:author="tao huang" w:date="2018-10-25T20:02:00Z">
              <w:rPr>
                <w:rFonts w:cs="Times New Roman"/>
                <w:sz w:val="22"/>
              </w:rPr>
            </w:rPrChange>
          </w:rPr>
          <w:delText xml:space="preserve">approach </w:delText>
        </w:r>
      </w:del>
      <w:ins w:id="8365" w:author="tao huang" w:date="2018-10-25T19:44:00Z">
        <w:r w:rsidR="006302A8" w:rsidRPr="00AB6020">
          <w:rPr>
            <w:rFonts w:cs="Times New Roman"/>
            <w:color w:val="833C0B" w:themeColor="accent2" w:themeShade="80"/>
            <w:sz w:val="22"/>
            <w:rPrChange w:id="8366" w:author="tao huang" w:date="2018-10-25T20:02:00Z">
              <w:rPr>
                <w:rFonts w:cs="Times New Roman"/>
                <w:sz w:val="22"/>
              </w:rPr>
            </w:rPrChange>
          </w:rPr>
          <w:t xml:space="preserve">methods </w:t>
        </w:r>
      </w:ins>
      <w:del w:id="8367" w:author="tao huang" w:date="2018-10-25T19:44:00Z">
        <w:r w:rsidRPr="00AB6020" w:rsidDel="006302A8">
          <w:rPr>
            <w:rFonts w:cs="Times New Roman"/>
            <w:color w:val="833C0B" w:themeColor="accent2" w:themeShade="80"/>
            <w:sz w:val="22"/>
            <w:rPrChange w:id="8368" w:author="tao huang" w:date="2018-10-25T20:02:00Z">
              <w:rPr>
                <w:rFonts w:cs="Times New Roman"/>
                <w:sz w:val="22"/>
              </w:rPr>
            </w:rPrChange>
          </w:rPr>
          <w:delText xml:space="preserve">that </w:delText>
        </w:r>
      </w:del>
      <w:r w:rsidRPr="00AB6020">
        <w:rPr>
          <w:rFonts w:cs="Times New Roman"/>
          <w:color w:val="833C0B" w:themeColor="accent2" w:themeShade="80"/>
          <w:sz w:val="22"/>
          <w:rPrChange w:id="8369" w:author="tao huang" w:date="2018-10-25T20:02:00Z">
            <w:rPr>
              <w:rFonts w:cs="Times New Roman"/>
              <w:sz w:val="22"/>
            </w:rPr>
          </w:rPrChange>
        </w:rPr>
        <w:t xml:space="preserve">we propose in this study is new to the area of </w:t>
      </w:r>
      <w:del w:id="8370" w:author="Didier Soopramanien" w:date="2018-10-24T12:10:00Z">
        <w:r w:rsidRPr="00AB6020" w:rsidDel="00192066">
          <w:rPr>
            <w:rFonts w:cs="Times New Roman"/>
            <w:color w:val="833C0B" w:themeColor="accent2" w:themeShade="80"/>
            <w:sz w:val="22"/>
            <w:rPrChange w:id="8371" w:author="tao huang" w:date="2018-10-25T20:02:00Z">
              <w:rPr>
                <w:rFonts w:cs="Times New Roman"/>
                <w:sz w:val="22"/>
              </w:rPr>
            </w:rPrChange>
          </w:rPr>
          <w:delText xml:space="preserve">retailer </w:delText>
        </w:r>
      </w:del>
      <w:del w:id="8372" w:author="tao huang" w:date="2018-10-25T19:44:00Z">
        <w:r w:rsidRPr="00AB6020" w:rsidDel="006302A8">
          <w:rPr>
            <w:rFonts w:cs="Times New Roman"/>
            <w:color w:val="833C0B" w:themeColor="accent2" w:themeShade="80"/>
            <w:sz w:val="22"/>
            <w:rPrChange w:id="8373" w:author="tao huang" w:date="2018-10-25T20:02:00Z">
              <w:rPr>
                <w:rFonts w:cs="Times New Roman"/>
                <w:sz w:val="22"/>
              </w:rPr>
            </w:rPrChange>
          </w:rPr>
          <w:delText xml:space="preserve">product sales </w:delText>
        </w:r>
      </w:del>
      <w:r w:rsidRPr="00AB6020">
        <w:rPr>
          <w:rFonts w:cs="Times New Roman"/>
          <w:color w:val="833C0B" w:themeColor="accent2" w:themeShade="80"/>
          <w:sz w:val="22"/>
          <w:rPrChange w:id="8374" w:author="tao huang" w:date="2018-10-25T20:02:00Z">
            <w:rPr>
              <w:rFonts w:cs="Times New Roman"/>
              <w:sz w:val="22"/>
            </w:rPr>
          </w:rPrChange>
        </w:rPr>
        <w:t>forecasting</w:t>
      </w:r>
      <w:ins w:id="8375" w:author="Didier Soopramanien" w:date="2018-10-24T12:11:00Z">
        <w:r w:rsidR="00192066" w:rsidRPr="00AB6020">
          <w:rPr>
            <w:rFonts w:cs="Times New Roman"/>
            <w:color w:val="833C0B" w:themeColor="accent2" w:themeShade="80"/>
            <w:sz w:val="22"/>
            <w:rPrChange w:id="8376" w:author="tao huang" w:date="2018-10-25T20:02:00Z">
              <w:rPr>
                <w:rFonts w:cs="Times New Roman"/>
                <w:sz w:val="22"/>
              </w:rPr>
            </w:rPrChange>
          </w:rPr>
          <w:t xml:space="preserve"> </w:t>
        </w:r>
      </w:ins>
      <w:ins w:id="8377" w:author="tao huang" w:date="2018-10-25T19:44:00Z">
        <w:r w:rsidR="006302A8" w:rsidRPr="00AB6020">
          <w:rPr>
            <w:rFonts w:cs="Times New Roman"/>
            <w:color w:val="833C0B" w:themeColor="accent2" w:themeShade="80"/>
            <w:sz w:val="22"/>
            <w:rPrChange w:id="8378" w:author="tao huang" w:date="2018-10-25T20:02:00Z">
              <w:rPr>
                <w:rFonts w:cs="Times New Roman"/>
                <w:sz w:val="22"/>
              </w:rPr>
            </w:rPrChange>
          </w:rPr>
          <w:t xml:space="preserve">retailer product sales </w:t>
        </w:r>
      </w:ins>
      <w:ins w:id="8379" w:author="Didier Soopramanien" w:date="2018-10-24T12:11:00Z">
        <w:r w:rsidR="00192066" w:rsidRPr="00AB6020">
          <w:rPr>
            <w:rFonts w:cs="Times New Roman"/>
            <w:color w:val="833C0B" w:themeColor="accent2" w:themeShade="80"/>
            <w:sz w:val="22"/>
            <w:rPrChange w:id="8380" w:author="tao huang" w:date="2018-10-25T20:02:00Z">
              <w:rPr>
                <w:rFonts w:cs="Times New Roman"/>
                <w:sz w:val="22"/>
              </w:rPr>
            </w:rPrChange>
          </w:rPr>
          <w:t xml:space="preserve">at </w:t>
        </w:r>
      </w:ins>
      <w:ins w:id="8381" w:author="tao huang" w:date="2018-10-25T19:45:00Z">
        <w:r w:rsidR="006302A8" w:rsidRPr="00AB6020">
          <w:rPr>
            <w:rFonts w:cs="Times New Roman"/>
            <w:color w:val="833C0B" w:themeColor="accent2" w:themeShade="80"/>
            <w:sz w:val="22"/>
            <w:rPrChange w:id="8382" w:author="tao huang" w:date="2018-10-25T20:02:00Z">
              <w:rPr>
                <w:rFonts w:cs="Times New Roman"/>
                <w:sz w:val="22"/>
              </w:rPr>
            </w:rPrChange>
          </w:rPr>
          <w:t xml:space="preserve">SKU </w:t>
        </w:r>
      </w:ins>
      <w:ins w:id="8383" w:author="Didier Soopramanien" w:date="2018-10-24T12:11:00Z">
        <w:del w:id="8384" w:author="tao huang" w:date="2018-10-25T19:45:00Z">
          <w:r w:rsidR="00192066" w:rsidRPr="00AB6020" w:rsidDel="006302A8">
            <w:rPr>
              <w:rFonts w:cs="Times New Roman"/>
              <w:color w:val="833C0B" w:themeColor="accent2" w:themeShade="80"/>
              <w:sz w:val="22"/>
              <w:rPrChange w:id="8385" w:author="tao huang" w:date="2018-10-25T20:02:00Z">
                <w:rPr>
                  <w:rFonts w:cs="Times New Roman"/>
                  <w:sz w:val="22"/>
                </w:rPr>
              </w:rPrChange>
            </w:rPr>
            <w:delText xml:space="preserve">a retailer </w:delText>
          </w:r>
        </w:del>
        <w:r w:rsidR="00192066" w:rsidRPr="00AB6020">
          <w:rPr>
            <w:rFonts w:cs="Times New Roman"/>
            <w:color w:val="833C0B" w:themeColor="accent2" w:themeShade="80"/>
            <w:sz w:val="22"/>
            <w:rPrChange w:id="8386" w:author="tao huang" w:date="2018-10-25T20:02:00Z">
              <w:rPr>
                <w:rFonts w:cs="Times New Roman"/>
                <w:sz w:val="22"/>
              </w:rPr>
            </w:rPrChange>
          </w:rPr>
          <w:t>level</w:t>
        </w:r>
      </w:ins>
      <w:del w:id="8387" w:author="Didier Soopramanien" w:date="2018-10-24T12:11:00Z">
        <w:r w:rsidRPr="00AB6020" w:rsidDel="00024DDE">
          <w:rPr>
            <w:rFonts w:cs="Times New Roman"/>
            <w:color w:val="833C0B" w:themeColor="accent2" w:themeShade="80"/>
            <w:sz w:val="22"/>
            <w:rPrChange w:id="8388" w:author="tao huang" w:date="2018-10-25T20:02:00Z">
              <w:rPr>
                <w:rFonts w:cs="Times New Roman"/>
                <w:sz w:val="22"/>
              </w:rPr>
            </w:rPrChange>
          </w:rPr>
          <w:delText>,</w:delText>
        </w:r>
      </w:del>
      <w:r w:rsidRPr="00AB6020">
        <w:rPr>
          <w:rFonts w:cs="Times New Roman"/>
          <w:color w:val="833C0B" w:themeColor="accent2" w:themeShade="80"/>
          <w:sz w:val="22"/>
          <w:rPrChange w:id="8389" w:author="tao huang" w:date="2018-10-25T20:02:00Z">
            <w:rPr>
              <w:rFonts w:cs="Times New Roman"/>
              <w:sz w:val="22"/>
            </w:rPr>
          </w:rPrChange>
        </w:rPr>
        <w:t xml:space="preserve"> but we have also identified </w:t>
      </w:r>
      <w:del w:id="8390" w:author="Didier Soopramanien" w:date="2018-10-24T12:12:00Z">
        <w:r w:rsidRPr="00AB6020" w:rsidDel="00B94B64">
          <w:rPr>
            <w:rFonts w:cs="Times New Roman"/>
            <w:color w:val="833C0B" w:themeColor="accent2" w:themeShade="80"/>
            <w:sz w:val="22"/>
            <w:rPrChange w:id="8391" w:author="tao huang" w:date="2018-10-25T20:02:00Z">
              <w:rPr>
                <w:rFonts w:cs="Times New Roman"/>
                <w:sz w:val="22"/>
              </w:rPr>
            </w:rPrChange>
          </w:rPr>
          <w:delText>some a</w:delText>
        </w:r>
      </w:del>
      <w:ins w:id="8392" w:author="Didier Soopramanien" w:date="2018-10-24T12:12:00Z">
        <w:r w:rsidR="00B94B64" w:rsidRPr="00AB6020">
          <w:rPr>
            <w:rFonts w:cs="Times New Roman"/>
            <w:color w:val="833C0B" w:themeColor="accent2" w:themeShade="80"/>
            <w:sz w:val="22"/>
            <w:rPrChange w:id="8393" w:author="tao huang" w:date="2018-10-25T20:02:00Z">
              <w:rPr>
                <w:rFonts w:cs="Times New Roman"/>
                <w:sz w:val="22"/>
              </w:rPr>
            </w:rPrChange>
          </w:rPr>
          <w:t>a</w:t>
        </w:r>
      </w:ins>
      <w:r w:rsidRPr="00AB6020">
        <w:rPr>
          <w:rFonts w:cs="Times New Roman"/>
          <w:color w:val="833C0B" w:themeColor="accent2" w:themeShade="80"/>
          <w:sz w:val="22"/>
          <w:rPrChange w:id="8394" w:author="tao huang" w:date="2018-10-25T20:02:00Z">
            <w:rPr>
              <w:rFonts w:cs="Times New Roman"/>
              <w:sz w:val="22"/>
            </w:rPr>
          </w:rPrChange>
        </w:rPr>
        <w:t>reas where we feel further improvements</w:t>
      </w:r>
      <w:ins w:id="8395" w:author="Didier Soopramanien" w:date="2018-10-24T12:12:00Z">
        <w:r w:rsidR="00B94B64" w:rsidRPr="00AB6020">
          <w:rPr>
            <w:rFonts w:cs="Times New Roman"/>
            <w:color w:val="833C0B" w:themeColor="accent2" w:themeShade="80"/>
            <w:sz w:val="22"/>
            <w:rPrChange w:id="8396" w:author="tao huang" w:date="2018-10-25T20:02:00Z">
              <w:rPr>
                <w:rFonts w:cs="Times New Roman"/>
                <w:sz w:val="22"/>
              </w:rPr>
            </w:rPrChange>
          </w:rPr>
          <w:t xml:space="preserve"> in forecasting </w:t>
        </w:r>
        <w:r w:rsidR="009D7974" w:rsidRPr="00AB6020">
          <w:rPr>
            <w:rFonts w:cs="Times New Roman"/>
            <w:color w:val="833C0B" w:themeColor="accent2" w:themeShade="80"/>
            <w:sz w:val="22"/>
            <w:rPrChange w:id="8397" w:author="tao huang" w:date="2018-10-25T20:02:00Z">
              <w:rPr>
                <w:rFonts w:cs="Times New Roman"/>
                <w:sz w:val="22"/>
              </w:rPr>
            </w:rPrChange>
          </w:rPr>
          <w:t xml:space="preserve">performance </w:t>
        </w:r>
      </w:ins>
      <w:del w:id="8398" w:author="Didier Soopramanien" w:date="2018-10-24T12:12:00Z">
        <w:r w:rsidRPr="00AB6020" w:rsidDel="009D7974">
          <w:rPr>
            <w:rFonts w:cs="Times New Roman"/>
            <w:color w:val="833C0B" w:themeColor="accent2" w:themeShade="80"/>
            <w:sz w:val="22"/>
            <w:rPrChange w:id="8399" w:author="tao huang" w:date="2018-10-25T20:02:00Z">
              <w:rPr>
                <w:rFonts w:cs="Times New Roman"/>
                <w:sz w:val="22"/>
              </w:rPr>
            </w:rPrChange>
          </w:rPr>
          <w:delText xml:space="preserve"> </w:delText>
        </w:r>
      </w:del>
      <w:del w:id="8400" w:author="Didier Soopramanien" w:date="2018-10-24T12:11:00Z">
        <w:r w:rsidRPr="00AB6020" w:rsidDel="00B94B64">
          <w:rPr>
            <w:rFonts w:cs="Times New Roman"/>
            <w:color w:val="833C0B" w:themeColor="accent2" w:themeShade="80"/>
            <w:sz w:val="22"/>
            <w:rPrChange w:id="8401" w:author="tao huang" w:date="2018-10-25T20:02:00Z">
              <w:rPr>
                <w:rFonts w:cs="Times New Roman"/>
                <w:sz w:val="22"/>
              </w:rPr>
            </w:rPrChange>
          </w:rPr>
          <w:delText>c</w:delText>
        </w:r>
      </w:del>
      <w:del w:id="8402" w:author="Didier Soopramanien" w:date="2018-10-24T12:12:00Z">
        <w:r w:rsidRPr="00AB6020" w:rsidDel="009D7974">
          <w:rPr>
            <w:rFonts w:cs="Times New Roman"/>
            <w:color w:val="833C0B" w:themeColor="accent2" w:themeShade="80"/>
            <w:sz w:val="22"/>
            <w:rPrChange w:id="8403" w:author="tao huang" w:date="2018-10-25T20:02:00Z">
              <w:rPr>
                <w:rFonts w:cs="Times New Roman"/>
                <w:sz w:val="22"/>
              </w:rPr>
            </w:rPrChange>
          </w:rPr>
          <w:delText>ould be beneficial</w:delText>
        </w:r>
      </w:del>
      <w:ins w:id="8404" w:author="Didier Soopramanien" w:date="2018-10-24T12:12:00Z">
        <w:r w:rsidR="009D7974" w:rsidRPr="00AB6020">
          <w:rPr>
            <w:rFonts w:cs="Times New Roman"/>
            <w:color w:val="833C0B" w:themeColor="accent2" w:themeShade="80"/>
            <w:sz w:val="22"/>
            <w:rPrChange w:id="8405" w:author="tao huang" w:date="2018-10-25T20:02:00Z">
              <w:rPr>
                <w:rFonts w:cs="Times New Roman"/>
                <w:sz w:val="22"/>
              </w:rPr>
            </w:rPrChange>
          </w:rPr>
          <w:t>could be achieved</w:t>
        </w:r>
      </w:ins>
      <w:r w:rsidRPr="00AB6020">
        <w:rPr>
          <w:rFonts w:cs="Times New Roman"/>
          <w:color w:val="833C0B" w:themeColor="accent2" w:themeShade="80"/>
          <w:sz w:val="22"/>
          <w:rPrChange w:id="8406" w:author="tao huang" w:date="2018-10-25T20:02:00Z">
            <w:rPr>
              <w:rFonts w:cs="Times New Roman"/>
              <w:sz w:val="22"/>
            </w:rPr>
          </w:rPrChange>
        </w:rPr>
        <w:t>. For example,</w:t>
      </w:r>
      <w:ins w:id="8407" w:author="tao huang" w:date="2018-10-25T19:45:00Z">
        <w:r w:rsidR="006302A8" w:rsidRPr="00AB6020">
          <w:rPr>
            <w:rFonts w:cs="Times New Roman"/>
            <w:color w:val="833C0B" w:themeColor="accent2" w:themeShade="80"/>
            <w:sz w:val="22"/>
            <w:rPrChange w:id="8408" w:author="tao huang" w:date="2018-10-25T20:02:00Z">
              <w:rPr>
                <w:rFonts w:cs="Times New Roman"/>
                <w:sz w:val="22"/>
              </w:rPr>
            </w:rPrChange>
          </w:rPr>
          <w:t xml:space="preserve"> we m</w:t>
        </w:r>
      </w:ins>
      <w:ins w:id="8409" w:author="tao huang" w:date="2018-10-25T19:46:00Z">
        <w:r w:rsidR="006302A8" w:rsidRPr="00AB6020">
          <w:rPr>
            <w:rFonts w:cs="Times New Roman"/>
            <w:color w:val="833C0B" w:themeColor="accent2" w:themeShade="80"/>
            <w:sz w:val="22"/>
            <w:rPrChange w:id="8410" w:author="tao huang" w:date="2018-10-25T20:02:00Z">
              <w:rPr>
                <w:rFonts w:cs="Times New Roman"/>
                <w:sz w:val="22"/>
              </w:rPr>
            </w:rPrChange>
          </w:rPr>
          <w:t>ay use alternative methods to capture</w:t>
        </w:r>
      </w:ins>
      <w:r w:rsidRPr="00AB6020">
        <w:rPr>
          <w:rFonts w:cs="Times New Roman"/>
          <w:color w:val="833C0B" w:themeColor="accent2" w:themeShade="80"/>
          <w:sz w:val="22"/>
          <w:rPrChange w:id="8411" w:author="tao huang" w:date="2018-10-25T20:02:00Z">
            <w:rPr>
              <w:rFonts w:cs="Times New Roman"/>
              <w:sz w:val="22"/>
            </w:rPr>
          </w:rPrChange>
        </w:rPr>
        <w:t xml:space="preserve"> </w:t>
      </w:r>
      <w:ins w:id="8412" w:author="tao huang" w:date="2018-10-25T19:46:00Z">
        <w:r w:rsidR="006302A8" w:rsidRPr="00AB6020">
          <w:rPr>
            <w:rFonts w:cs="Times New Roman"/>
            <w:color w:val="833C0B" w:themeColor="accent2" w:themeShade="80"/>
            <w:sz w:val="22"/>
            <w:rPrChange w:id="8413" w:author="tao huang" w:date="2018-10-25T20:02:00Z">
              <w:rPr>
                <w:rFonts w:cs="Times New Roman"/>
                <w:sz w:val="22"/>
              </w:rPr>
            </w:rPrChange>
          </w:rPr>
          <w:t xml:space="preserve">the seasonality. </w:t>
        </w:r>
      </w:ins>
      <w:r w:rsidR="00905DAB" w:rsidRPr="00AB6020">
        <w:rPr>
          <w:rFonts w:cs="Times New Roman"/>
          <w:color w:val="833C0B" w:themeColor="accent2" w:themeShade="80"/>
          <w:sz w:val="22"/>
          <w:rPrChange w:id="8414" w:author="tao huang" w:date="2018-10-25T20:02:00Z">
            <w:rPr>
              <w:rFonts w:cs="Times New Roman"/>
              <w:sz w:val="22"/>
            </w:rPr>
          </w:rPrChange>
        </w:rPr>
        <w:fldChar w:fldCharType="begin"/>
      </w:r>
      <w:r w:rsidR="006302A8" w:rsidRPr="00AB6020">
        <w:rPr>
          <w:rFonts w:cs="Times New Roman"/>
          <w:color w:val="833C0B" w:themeColor="accent2" w:themeShade="80"/>
          <w:sz w:val="22"/>
          <w:rPrChange w:id="8415" w:author="tao huang" w:date="2018-10-25T20:02:00Z">
            <w:rPr>
              <w:rFonts w:cs="Times New Roman"/>
              <w:sz w:val="22"/>
            </w:rPr>
          </w:rPrChange>
        </w:rPr>
        <w:instrText xml:space="preserve"> ADDIN EN.CITE &lt;EndNote&gt;&lt;Cite AuthorYear="1"&gt;&lt;Author&gt;Nagbe&lt;/Author&gt;&lt;Year&gt;2018&lt;/Year&gt;&lt;RecNum&gt;769&lt;/RecNum&gt;&lt;DisplayText&gt;Nagbe, Cugliari, and Jacques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volume&gt;11&lt;/volume&gt;&lt;dates&gt;&lt;year&gt;2018&lt;/year&gt;&lt;/dates&gt;&lt;urls&gt;&lt;/urls&gt;&lt;electronic-resource-num&gt;doi:10.3390/en11051120&lt;/electronic-resource-num&gt;&lt;/record&gt;&lt;/Cite&gt;&lt;/EndNote&gt;</w:instrText>
      </w:r>
      <w:r w:rsidR="00905DAB" w:rsidRPr="00AB6020">
        <w:rPr>
          <w:rFonts w:cs="Times New Roman"/>
          <w:color w:val="833C0B" w:themeColor="accent2" w:themeShade="80"/>
          <w:sz w:val="22"/>
          <w:rPrChange w:id="8416" w:author="tao huang" w:date="2018-10-25T20:02:00Z">
            <w:rPr>
              <w:rFonts w:cs="Times New Roman"/>
              <w:sz w:val="22"/>
            </w:rPr>
          </w:rPrChange>
        </w:rPr>
        <w:fldChar w:fldCharType="separate"/>
      </w:r>
      <w:r w:rsidR="006302A8" w:rsidRPr="00AB6020">
        <w:rPr>
          <w:rFonts w:cs="Times New Roman"/>
          <w:noProof/>
          <w:color w:val="833C0B" w:themeColor="accent2" w:themeShade="80"/>
          <w:sz w:val="22"/>
          <w:rPrChange w:id="8417" w:author="tao huang" w:date="2018-10-25T20:02:00Z">
            <w:rPr>
              <w:rFonts w:cs="Times New Roman"/>
              <w:noProof/>
              <w:sz w:val="22"/>
            </w:rPr>
          </w:rPrChange>
        </w:rPr>
        <w:t>Nagbe, Cugliari, and Jacques (2018)</w:t>
      </w:r>
      <w:r w:rsidR="00905DAB" w:rsidRPr="00AB6020">
        <w:rPr>
          <w:rFonts w:cs="Times New Roman"/>
          <w:color w:val="833C0B" w:themeColor="accent2" w:themeShade="80"/>
          <w:sz w:val="22"/>
          <w:rPrChange w:id="8418" w:author="tao huang" w:date="2018-10-25T20:02:00Z">
            <w:rPr>
              <w:rFonts w:cs="Times New Roman"/>
              <w:sz w:val="22"/>
            </w:rPr>
          </w:rPrChange>
        </w:rPr>
        <w:fldChar w:fldCharType="end"/>
      </w:r>
      <w:ins w:id="8419" w:author="tao huang" w:date="2018-10-25T19:45:00Z">
        <w:r w:rsidR="006302A8" w:rsidRPr="00AB6020">
          <w:rPr>
            <w:rFonts w:cs="Times New Roman"/>
            <w:color w:val="833C0B" w:themeColor="accent2" w:themeShade="80"/>
            <w:sz w:val="22"/>
            <w:rPrChange w:id="8420" w:author="tao huang" w:date="2018-10-25T20:02:00Z">
              <w:rPr>
                <w:rFonts w:cs="Times New Roman"/>
                <w:sz w:val="22"/>
              </w:rPr>
            </w:rPrChange>
          </w:rPr>
          <w:t xml:space="preserve"> </w:t>
        </w:r>
      </w:ins>
      <w:del w:id="8421" w:author="tao huang" w:date="2018-10-25T19:46:00Z">
        <w:r w:rsidRPr="00AB6020" w:rsidDel="006302A8">
          <w:rPr>
            <w:rFonts w:cs="Times New Roman"/>
            <w:color w:val="833C0B" w:themeColor="accent2" w:themeShade="80"/>
            <w:sz w:val="22"/>
            <w:rPrChange w:id="8422" w:author="tao huang" w:date="2018-10-25T20:02:00Z">
              <w:rPr>
                <w:rFonts w:cs="Times New Roman"/>
                <w:sz w:val="22"/>
              </w:rPr>
            </w:rPrChange>
          </w:rPr>
          <w:delText xml:space="preserve">there are studies which use </w:delText>
        </w:r>
      </w:del>
      <w:ins w:id="8423" w:author="tao huang" w:date="2018-10-25T19:46:00Z">
        <w:r w:rsidR="006302A8" w:rsidRPr="00AB6020">
          <w:rPr>
            <w:rFonts w:cs="Times New Roman"/>
            <w:color w:val="833C0B" w:themeColor="accent2" w:themeShade="80"/>
            <w:sz w:val="22"/>
            <w:rPrChange w:id="8424" w:author="tao huang" w:date="2018-10-25T20:02:00Z">
              <w:rPr>
                <w:rFonts w:cs="Times New Roman"/>
                <w:sz w:val="22"/>
              </w:rPr>
            </w:rPrChange>
          </w:rPr>
          <w:t>used</w:t>
        </w:r>
      </w:ins>
      <w:ins w:id="8425" w:author="tao huang" w:date="2018-10-25T18:55:00Z">
        <w:r w:rsidR="00905DAB" w:rsidRPr="00AB6020">
          <w:rPr>
            <w:rFonts w:cs="Times New Roman"/>
            <w:color w:val="833C0B" w:themeColor="accent2" w:themeShade="80"/>
            <w:sz w:val="22"/>
            <w:rPrChange w:id="8426" w:author="tao huang" w:date="2018-10-25T20:02:00Z">
              <w:rPr>
                <w:rFonts w:cs="Times New Roman"/>
                <w:sz w:val="22"/>
              </w:rPr>
            </w:rPrChange>
          </w:rPr>
          <w:t xml:space="preserve"> the </w:t>
        </w:r>
      </w:ins>
      <w:r w:rsidRPr="00AB6020">
        <w:rPr>
          <w:rFonts w:cs="Times New Roman"/>
          <w:color w:val="833C0B" w:themeColor="accent2" w:themeShade="80"/>
          <w:sz w:val="22"/>
          <w:rPrChange w:id="8427" w:author="tao huang" w:date="2018-10-25T20:02:00Z">
            <w:rPr>
              <w:rFonts w:cs="Times New Roman"/>
              <w:sz w:val="22"/>
            </w:rPr>
          </w:rPrChange>
        </w:rPr>
        <w:t xml:space="preserve">splines smoothing method to model </w:t>
      </w:r>
      <w:ins w:id="8428" w:author="tao huang" w:date="2018-10-25T19:46:00Z">
        <w:r w:rsidR="006302A8" w:rsidRPr="00AB6020">
          <w:rPr>
            <w:rFonts w:cs="Times New Roman"/>
            <w:color w:val="833C0B" w:themeColor="accent2" w:themeShade="80"/>
            <w:sz w:val="22"/>
            <w:rPrChange w:id="8429" w:author="tao huang" w:date="2018-10-25T20:02:00Z">
              <w:rPr>
                <w:rFonts w:cs="Times New Roman"/>
                <w:sz w:val="22"/>
              </w:rPr>
            </w:rPrChange>
          </w:rPr>
          <w:t xml:space="preserve">the </w:t>
        </w:r>
      </w:ins>
      <w:r w:rsidRPr="00AB6020">
        <w:rPr>
          <w:rFonts w:cs="Times New Roman"/>
          <w:color w:val="833C0B" w:themeColor="accent2" w:themeShade="80"/>
          <w:sz w:val="22"/>
          <w:rPrChange w:id="8430" w:author="tao huang" w:date="2018-10-25T20:02:00Z">
            <w:rPr>
              <w:rFonts w:cs="Times New Roman"/>
              <w:sz w:val="22"/>
            </w:rPr>
          </w:rPrChange>
        </w:rPr>
        <w:t>seasonality</w:t>
      </w:r>
      <w:ins w:id="8431" w:author="tao huang" w:date="2018-10-25T19:46:00Z">
        <w:r w:rsidR="006302A8" w:rsidRPr="00AB6020">
          <w:rPr>
            <w:rFonts w:cs="Times New Roman"/>
            <w:color w:val="833C0B" w:themeColor="accent2" w:themeShade="80"/>
            <w:sz w:val="22"/>
            <w:rPrChange w:id="8432" w:author="tao huang" w:date="2018-10-25T20:02:00Z">
              <w:rPr>
                <w:rFonts w:cs="Times New Roman"/>
                <w:sz w:val="22"/>
              </w:rPr>
            </w:rPrChange>
          </w:rPr>
          <w:t xml:space="preserve"> </w:t>
        </w:r>
      </w:ins>
      <w:del w:id="8433" w:author="tao huang" w:date="2018-10-25T19:46:00Z">
        <w:r w:rsidRPr="00AB6020" w:rsidDel="006302A8">
          <w:rPr>
            <w:rFonts w:cs="Times New Roman"/>
            <w:color w:val="833C0B" w:themeColor="accent2" w:themeShade="80"/>
            <w:sz w:val="22"/>
            <w:rPrChange w:id="8434" w:author="tao huang" w:date="2018-10-25T20:02:00Z">
              <w:rPr>
                <w:rFonts w:cs="Times New Roman"/>
                <w:sz w:val="22"/>
              </w:rPr>
            </w:rPrChange>
          </w:rPr>
          <w:delText xml:space="preserve">, which were found useful </w:delText>
        </w:r>
      </w:del>
      <w:r w:rsidRPr="00AB6020">
        <w:rPr>
          <w:rFonts w:cs="Times New Roman"/>
          <w:color w:val="833C0B" w:themeColor="accent2" w:themeShade="80"/>
          <w:sz w:val="22"/>
          <w:rPrChange w:id="8435" w:author="tao huang" w:date="2018-10-25T20:02:00Z">
            <w:rPr>
              <w:rFonts w:cs="Times New Roman"/>
              <w:sz w:val="22"/>
            </w:rPr>
          </w:rPrChange>
        </w:rPr>
        <w:t xml:space="preserve">for electricity </w:t>
      </w:r>
      <w:del w:id="8436" w:author="tao huang" w:date="2018-10-25T19:47:00Z">
        <w:r w:rsidRPr="00AB6020" w:rsidDel="006302A8">
          <w:rPr>
            <w:rFonts w:cs="Times New Roman"/>
            <w:color w:val="833C0B" w:themeColor="accent2" w:themeShade="80"/>
            <w:sz w:val="22"/>
            <w:rPrChange w:id="8437" w:author="tao huang" w:date="2018-10-25T20:02:00Z">
              <w:rPr>
                <w:rFonts w:cs="Times New Roman"/>
                <w:sz w:val="22"/>
              </w:rPr>
            </w:rPrChange>
          </w:rPr>
          <w:delText>data</w:delText>
        </w:r>
      </w:del>
      <w:ins w:id="8438" w:author="tao huang" w:date="2018-10-25T19:47:00Z">
        <w:r w:rsidR="006302A8" w:rsidRPr="00AB6020">
          <w:rPr>
            <w:rFonts w:cs="Times New Roman"/>
            <w:color w:val="833C0B" w:themeColor="accent2" w:themeShade="80"/>
            <w:sz w:val="22"/>
            <w:rPrChange w:id="8439" w:author="tao huang" w:date="2018-10-25T20:02:00Z">
              <w:rPr>
                <w:rFonts w:cs="Times New Roman"/>
                <w:sz w:val="22"/>
              </w:rPr>
            </w:rPrChange>
          </w:rPr>
          <w:t>demand</w:t>
        </w:r>
      </w:ins>
      <w:del w:id="8440" w:author="tao huang" w:date="2018-10-25T18:55:00Z">
        <w:r w:rsidRPr="00AB6020" w:rsidDel="00905DAB">
          <w:rPr>
            <w:rFonts w:cs="Times New Roman"/>
            <w:color w:val="833C0B" w:themeColor="accent2" w:themeShade="80"/>
            <w:sz w:val="22"/>
            <w:rPrChange w:id="8441" w:author="tao huang" w:date="2018-10-25T20:02:00Z">
              <w:rPr>
                <w:rFonts w:cs="Times New Roman"/>
                <w:sz w:val="22"/>
              </w:rPr>
            </w:rPrChange>
          </w:rPr>
          <w:delText xml:space="preserve"> </w:delText>
        </w:r>
        <w:r w:rsidRPr="00AB6020" w:rsidDel="00905DAB">
          <w:rPr>
            <w:rFonts w:cs="Times New Roman"/>
            <w:color w:val="833C0B" w:themeColor="accent2" w:themeShade="80"/>
            <w:sz w:val="22"/>
            <w:rPrChange w:id="8442" w:author="tao huang" w:date="2018-10-25T20:02:00Z">
              <w:rPr>
                <w:rFonts w:cs="Times New Roman"/>
                <w:sz w:val="22"/>
              </w:rPr>
            </w:rPrChange>
          </w:rPr>
          <w:fldChar w:fldCharType="begin"/>
        </w:r>
      </w:del>
      <w:r w:rsidR="00AB6020">
        <w:rPr>
          <w:rFonts w:cs="Times New Roman"/>
          <w:color w:val="833C0B" w:themeColor="accent2" w:themeShade="80"/>
          <w:sz w:val="22"/>
        </w:rPr>
        <w:instrText xml:space="preserve"> ADDIN EN.CITE &lt;EndNote&gt;&lt;Cite&gt;&lt;Author&gt;Nagbe&lt;/Author&gt;&lt;Year&gt;2018&lt;/Year&gt;&lt;RecNum&gt;769&lt;/RecNum&gt;&lt;DisplayText&gt;(Nagbe et al.,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volume&gt;11&lt;/volume&gt;&lt;dates&gt;&lt;year&gt;2018&lt;/year&gt;&lt;/dates&gt;&lt;urls&gt;&lt;/urls&gt;&lt;electronic-resource-num&gt;doi:10.3390/en11051120&lt;/electronic-resource-num&gt;&lt;/record&gt;&lt;/Cite&gt;&lt;/EndNote&gt;</w:instrText>
      </w:r>
      <w:del w:id="8443" w:author="tao huang" w:date="2018-10-25T18:55:00Z">
        <w:r w:rsidRPr="00AB6020" w:rsidDel="00905DAB">
          <w:rPr>
            <w:rFonts w:cs="Times New Roman"/>
            <w:color w:val="833C0B" w:themeColor="accent2" w:themeShade="80"/>
            <w:sz w:val="22"/>
            <w:rPrChange w:id="8444" w:author="tao huang" w:date="2018-10-25T20:02:00Z">
              <w:rPr>
                <w:rFonts w:cs="Times New Roman"/>
                <w:sz w:val="22"/>
              </w:rPr>
            </w:rPrChange>
          </w:rPr>
          <w:fldChar w:fldCharType="separate"/>
        </w:r>
      </w:del>
      <w:r w:rsidR="00AB6020">
        <w:rPr>
          <w:rFonts w:cs="Times New Roman"/>
          <w:noProof/>
          <w:color w:val="833C0B" w:themeColor="accent2" w:themeShade="80"/>
          <w:sz w:val="22"/>
        </w:rPr>
        <w:t>(Nagbe et al., 2018)</w:t>
      </w:r>
      <w:del w:id="8445" w:author="tao huang" w:date="2018-10-25T18:55:00Z">
        <w:r w:rsidRPr="00AB6020" w:rsidDel="00905DAB">
          <w:rPr>
            <w:rFonts w:cs="Times New Roman"/>
            <w:color w:val="833C0B" w:themeColor="accent2" w:themeShade="80"/>
            <w:sz w:val="22"/>
            <w:rPrChange w:id="8446" w:author="tao huang" w:date="2018-10-25T20:02:00Z">
              <w:rPr>
                <w:rFonts w:cs="Times New Roman"/>
                <w:sz w:val="22"/>
              </w:rPr>
            </w:rPrChange>
          </w:rPr>
          <w:fldChar w:fldCharType="end"/>
        </w:r>
      </w:del>
      <w:r w:rsidRPr="00AB6020">
        <w:rPr>
          <w:rFonts w:cs="Times New Roman"/>
          <w:color w:val="833C0B" w:themeColor="accent2" w:themeShade="80"/>
          <w:sz w:val="22"/>
          <w:rPrChange w:id="8447" w:author="tao huang" w:date="2018-10-25T20:02:00Z">
            <w:rPr>
              <w:rFonts w:cs="Times New Roman"/>
              <w:sz w:val="22"/>
            </w:rPr>
          </w:rPrChange>
        </w:rPr>
        <w:t xml:space="preserve">. For the EWC method, we </w:t>
      </w:r>
      <w:ins w:id="8448" w:author="tao huang" w:date="2018-10-25T19:50:00Z">
        <w:r w:rsidR="00FF702C" w:rsidRPr="00AB6020">
          <w:rPr>
            <w:rFonts w:cs="Times New Roman"/>
            <w:color w:val="833C0B" w:themeColor="accent2" w:themeShade="80"/>
            <w:sz w:val="22"/>
            <w:rPrChange w:id="8449" w:author="tao huang" w:date="2018-10-25T20:02:00Z">
              <w:rPr>
                <w:rFonts w:cs="Times New Roman"/>
                <w:sz w:val="22"/>
              </w:rPr>
            </w:rPrChange>
          </w:rPr>
          <w:t xml:space="preserve">equally </w:t>
        </w:r>
      </w:ins>
      <w:r w:rsidRPr="00AB6020">
        <w:rPr>
          <w:rFonts w:cs="Times New Roman"/>
          <w:color w:val="833C0B" w:themeColor="accent2" w:themeShade="80"/>
          <w:sz w:val="22"/>
          <w:rPrChange w:id="8450" w:author="tao huang" w:date="2018-10-25T20:02:00Z">
            <w:rPr>
              <w:rFonts w:cs="Times New Roman"/>
              <w:sz w:val="22"/>
            </w:rPr>
          </w:rPrChange>
        </w:rPr>
        <w:t xml:space="preserve">combine </w:t>
      </w:r>
      <w:del w:id="8451" w:author="tao huang" w:date="2018-10-25T19:49:00Z">
        <w:r w:rsidRPr="00AB6020" w:rsidDel="00FF702C">
          <w:rPr>
            <w:rFonts w:cs="Times New Roman"/>
            <w:color w:val="833C0B" w:themeColor="accent2" w:themeShade="80"/>
            <w:sz w:val="22"/>
            <w:rPrChange w:id="8452" w:author="tao huang" w:date="2018-10-25T20:02:00Z">
              <w:rPr>
                <w:rFonts w:cs="Times New Roman"/>
                <w:sz w:val="22"/>
              </w:rPr>
            </w:rPrChange>
          </w:rPr>
          <w:delText xml:space="preserve">five </w:delText>
        </w:r>
      </w:del>
      <w:ins w:id="8453" w:author="tao huang" w:date="2018-10-25T19:49:00Z">
        <w:r w:rsidR="00FF702C" w:rsidRPr="00AB6020">
          <w:rPr>
            <w:rFonts w:cs="Times New Roman"/>
            <w:color w:val="833C0B" w:themeColor="accent2" w:themeShade="80"/>
            <w:sz w:val="22"/>
            <w:rPrChange w:id="8454" w:author="tao huang" w:date="2018-10-25T20:02:00Z">
              <w:rPr>
                <w:rFonts w:cs="Times New Roman"/>
                <w:sz w:val="22"/>
              </w:rPr>
            </w:rPrChange>
          </w:rPr>
          <w:t>the</w:t>
        </w:r>
      </w:ins>
      <w:del w:id="8455" w:author="tao huang" w:date="2018-10-25T19:49:00Z">
        <w:r w:rsidRPr="00AB6020" w:rsidDel="00FF702C">
          <w:rPr>
            <w:rFonts w:cs="Times New Roman"/>
            <w:color w:val="833C0B" w:themeColor="accent2" w:themeShade="80"/>
            <w:sz w:val="22"/>
            <w:rPrChange w:id="8456" w:author="tao huang" w:date="2018-10-25T20:02:00Z">
              <w:rPr>
                <w:rFonts w:cs="Times New Roman"/>
                <w:sz w:val="22"/>
              </w:rPr>
            </w:rPrChange>
          </w:rPr>
          <w:delText>sets of</w:delText>
        </w:r>
      </w:del>
      <w:r w:rsidRPr="00AB6020">
        <w:rPr>
          <w:rFonts w:cs="Times New Roman"/>
          <w:color w:val="833C0B" w:themeColor="accent2" w:themeShade="80"/>
          <w:sz w:val="22"/>
          <w:rPrChange w:id="8457" w:author="tao huang" w:date="2018-10-25T20:02:00Z">
            <w:rPr>
              <w:rFonts w:cs="Times New Roman"/>
              <w:sz w:val="22"/>
            </w:rPr>
          </w:rPrChange>
        </w:rPr>
        <w:t xml:space="preserve"> forecasts </w:t>
      </w:r>
      <w:del w:id="8458" w:author="tao huang" w:date="2018-10-25T19:49:00Z">
        <w:r w:rsidRPr="00AB6020" w:rsidDel="00FF702C">
          <w:rPr>
            <w:rFonts w:cs="Times New Roman"/>
            <w:color w:val="833C0B" w:themeColor="accent2" w:themeShade="80"/>
            <w:sz w:val="22"/>
            <w:rPrChange w:id="8459" w:author="tao huang" w:date="2018-10-25T20:02:00Z">
              <w:rPr>
                <w:rFonts w:cs="Times New Roman"/>
                <w:sz w:val="22"/>
              </w:rPr>
            </w:rPrChange>
          </w:rPr>
          <w:delText xml:space="preserve">based </w:delText>
        </w:r>
      </w:del>
      <w:ins w:id="8460" w:author="tao huang" w:date="2018-10-25T19:49:00Z">
        <w:r w:rsidR="00FF702C" w:rsidRPr="00AB6020">
          <w:rPr>
            <w:rFonts w:cs="Times New Roman"/>
            <w:color w:val="833C0B" w:themeColor="accent2" w:themeShade="80"/>
            <w:sz w:val="22"/>
            <w:rPrChange w:id="8461" w:author="tao huang" w:date="2018-10-25T20:02:00Z">
              <w:rPr>
                <w:rFonts w:cs="Times New Roman"/>
                <w:sz w:val="22"/>
              </w:rPr>
            </w:rPrChange>
          </w:rPr>
          <w:t xml:space="preserve">generated by the ADL-intra model </w:t>
        </w:r>
      </w:ins>
      <w:ins w:id="8462" w:author="tao huang" w:date="2018-10-25T19:50:00Z">
        <w:r w:rsidR="00FF702C" w:rsidRPr="00AB6020">
          <w:rPr>
            <w:rFonts w:cs="Times New Roman"/>
            <w:color w:val="833C0B" w:themeColor="accent2" w:themeShade="80"/>
            <w:sz w:val="22"/>
            <w:rPrChange w:id="8463" w:author="tao huang" w:date="2018-10-25T20:02:00Z">
              <w:rPr>
                <w:rFonts w:cs="Times New Roman"/>
                <w:sz w:val="22"/>
              </w:rPr>
            </w:rPrChange>
          </w:rPr>
          <w:t>with</w:t>
        </w:r>
      </w:ins>
      <w:ins w:id="8464" w:author="tao huang" w:date="2018-10-25T19:49:00Z">
        <w:r w:rsidR="00FF702C" w:rsidRPr="00AB6020">
          <w:rPr>
            <w:rFonts w:cs="Times New Roman"/>
            <w:color w:val="833C0B" w:themeColor="accent2" w:themeShade="80"/>
            <w:sz w:val="22"/>
            <w:rPrChange w:id="8465" w:author="tao huang" w:date="2018-10-25T20:02:00Z">
              <w:rPr>
                <w:rFonts w:cs="Times New Roman"/>
                <w:sz w:val="22"/>
              </w:rPr>
            </w:rPrChange>
          </w:rPr>
          <w:t xml:space="preserve"> </w:t>
        </w:r>
      </w:ins>
      <w:del w:id="8466" w:author="tao huang" w:date="2018-10-25T19:49:00Z">
        <w:r w:rsidRPr="00AB6020" w:rsidDel="00FF702C">
          <w:rPr>
            <w:rFonts w:cs="Times New Roman"/>
            <w:color w:val="833C0B" w:themeColor="accent2" w:themeShade="80"/>
            <w:sz w:val="22"/>
            <w:rPrChange w:id="8467" w:author="tao huang" w:date="2018-10-25T20:02:00Z">
              <w:rPr>
                <w:rFonts w:cs="Times New Roman"/>
                <w:sz w:val="22"/>
              </w:rPr>
            </w:rPrChange>
          </w:rPr>
          <w:delText xml:space="preserve">on </w:delText>
        </w:r>
      </w:del>
      <w:r w:rsidRPr="00AB6020">
        <w:rPr>
          <w:rFonts w:cs="Times New Roman"/>
          <w:color w:val="833C0B" w:themeColor="accent2" w:themeShade="80"/>
          <w:sz w:val="22"/>
          <w:rPrChange w:id="8468" w:author="tao huang" w:date="2018-10-25T20:02:00Z">
            <w:rPr>
              <w:rFonts w:cs="Times New Roman"/>
              <w:sz w:val="22"/>
            </w:rPr>
          </w:rPrChange>
        </w:rPr>
        <w:t>ten different estimation windows</w:t>
      </w:r>
      <w:del w:id="8469" w:author="tao huang" w:date="2018-10-25T19:50:00Z">
        <w:r w:rsidRPr="00AB6020" w:rsidDel="00FF702C">
          <w:rPr>
            <w:rFonts w:cs="Times New Roman"/>
            <w:color w:val="833C0B" w:themeColor="accent2" w:themeShade="80"/>
            <w:sz w:val="22"/>
            <w:rPrChange w:id="8470" w:author="tao huang" w:date="2018-10-25T20:02:00Z">
              <w:rPr>
                <w:rFonts w:cs="Times New Roman"/>
                <w:sz w:val="22"/>
              </w:rPr>
            </w:rPrChange>
          </w:rPr>
          <w:delText xml:space="preserve"> using equal weights</w:delText>
        </w:r>
      </w:del>
      <w:r w:rsidRPr="00AB6020">
        <w:rPr>
          <w:rFonts w:cs="Times New Roman"/>
          <w:color w:val="833C0B" w:themeColor="accent2" w:themeShade="80"/>
          <w:sz w:val="22"/>
          <w:rPrChange w:id="8471" w:author="tao huang" w:date="2018-10-25T20:02:00Z">
            <w:rPr>
              <w:rFonts w:cs="Times New Roman"/>
              <w:sz w:val="22"/>
            </w:rPr>
          </w:rPrChange>
        </w:rPr>
        <w:t xml:space="preserve">. </w:t>
      </w:r>
      <w:ins w:id="8472" w:author="tao huang" w:date="2018-10-25T19:50:00Z">
        <w:r w:rsidR="00FF702C" w:rsidRPr="00AB6020">
          <w:rPr>
            <w:rFonts w:cs="Times New Roman"/>
            <w:color w:val="833C0B" w:themeColor="accent2" w:themeShade="80"/>
            <w:sz w:val="22"/>
            <w:rPrChange w:id="8473" w:author="tao huang" w:date="2018-10-25T20:02:00Z">
              <w:rPr>
                <w:rFonts w:cs="Times New Roman"/>
                <w:sz w:val="22"/>
              </w:rPr>
            </w:rPrChange>
          </w:rPr>
          <w:t>We may further exp</w:t>
        </w:r>
      </w:ins>
      <w:ins w:id="8474" w:author="tao huang" w:date="2018-10-25T19:51:00Z">
        <w:r w:rsidR="00FF702C" w:rsidRPr="00AB6020">
          <w:rPr>
            <w:rFonts w:cs="Times New Roman"/>
            <w:color w:val="833C0B" w:themeColor="accent2" w:themeShade="80"/>
            <w:sz w:val="22"/>
            <w:rPrChange w:id="8475" w:author="tao huang" w:date="2018-10-25T20:02:00Z">
              <w:rPr>
                <w:rFonts w:cs="Times New Roman"/>
                <w:sz w:val="22"/>
              </w:rPr>
            </w:rPrChange>
          </w:rPr>
          <w:t xml:space="preserve">lore </w:t>
        </w:r>
      </w:ins>
      <w:del w:id="8476" w:author="tao huang" w:date="2018-10-25T19:51:00Z">
        <w:r w:rsidRPr="00AB6020" w:rsidDel="00FF702C">
          <w:rPr>
            <w:rFonts w:cs="Times New Roman"/>
            <w:color w:val="833C0B" w:themeColor="accent2" w:themeShade="80"/>
            <w:sz w:val="22"/>
            <w:rPrChange w:id="8477" w:author="tao huang" w:date="2018-10-25T20:02:00Z">
              <w:rPr>
                <w:rFonts w:cs="Times New Roman"/>
                <w:sz w:val="22"/>
              </w:rPr>
            </w:rPrChange>
          </w:rPr>
          <w:delText>T</w:delText>
        </w:r>
      </w:del>
      <w:ins w:id="8478" w:author="tao huang" w:date="2018-10-25T19:51:00Z">
        <w:r w:rsidR="00FF702C" w:rsidRPr="00AB6020">
          <w:rPr>
            <w:rFonts w:cs="Times New Roman"/>
            <w:color w:val="833C0B" w:themeColor="accent2" w:themeShade="80"/>
            <w:sz w:val="22"/>
            <w:rPrChange w:id="8479" w:author="tao huang" w:date="2018-10-25T20:02:00Z">
              <w:rPr>
                <w:rFonts w:cs="Times New Roman"/>
                <w:sz w:val="22"/>
              </w:rPr>
            </w:rPrChange>
          </w:rPr>
          <w:t>t</w:t>
        </w:r>
      </w:ins>
      <w:r w:rsidRPr="00AB6020">
        <w:rPr>
          <w:rFonts w:cs="Times New Roman"/>
          <w:color w:val="833C0B" w:themeColor="accent2" w:themeShade="80"/>
          <w:sz w:val="22"/>
          <w:rPrChange w:id="8480" w:author="tao huang" w:date="2018-10-25T20:02:00Z">
            <w:rPr>
              <w:rFonts w:cs="Times New Roman"/>
              <w:sz w:val="22"/>
            </w:rPr>
          </w:rPrChange>
        </w:rPr>
        <w:t>he</w:t>
      </w:r>
      <w:ins w:id="8481" w:author="tao huang" w:date="2018-10-25T19:51:00Z">
        <w:r w:rsidR="00FF702C" w:rsidRPr="00AB6020">
          <w:rPr>
            <w:rFonts w:cs="Times New Roman"/>
            <w:color w:val="833C0B" w:themeColor="accent2" w:themeShade="80"/>
            <w:sz w:val="22"/>
            <w:rPrChange w:id="8482" w:author="tao huang" w:date="2018-10-25T20:02:00Z">
              <w:rPr>
                <w:rFonts w:cs="Times New Roman"/>
                <w:sz w:val="22"/>
              </w:rPr>
            </w:rPrChange>
          </w:rPr>
          <w:t xml:space="preserve"> model’s</w:t>
        </w:r>
      </w:ins>
      <w:r w:rsidRPr="00AB6020">
        <w:rPr>
          <w:rFonts w:cs="Times New Roman"/>
          <w:color w:val="833C0B" w:themeColor="accent2" w:themeShade="80"/>
          <w:sz w:val="22"/>
          <w:rPrChange w:id="8483" w:author="tao huang" w:date="2018-10-25T20:02:00Z">
            <w:rPr>
              <w:rFonts w:cs="Times New Roman"/>
              <w:sz w:val="22"/>
            </w:rPr>
          </w:rPrChange>
        </w:rPr>
        <w:t xml:space="preserve"> forecasting performance </w:t>
      </w:r>
      <w:del w:id="8484" w:author="Didier Soopramanien" w:date="2018-10-24T12:13:00Z">
        <w:r w:rsidRPr="00AB6020" w:rsidDel="002553DE">
          <w:rPr>
            <w:rFonts w:cs="Times New Roman"/>
            <w:color w:val="833C0B" w:themeColor="accent2" w:themeShade="80"/>
            <w:sz w:val="22"/>
            <w:rPrChange w:id="8485" w:author="tao huang" w:date="2018-10-25T20:02:00Z">
              <w:rPr>
                <w:rFonts w:cs="Times New Roman"/>
                <w:sz w:val="22"/>
              </w:rPr>
            </w:rPrChange>
          </w:rPr>
          <w:delText xml:space="preserve">may </w:delText>
        </w:r>
      </w:del>
      <w:ins w:id="8486" w:author="Didier Soopramanien" w:date="2018-10-24T12:13:00Z">
        <w:del w:id="8487" w:author="tao huang" w:date="2018-10-25T19:51:00Z">
          <w:r w:rsidR="002553DE" w:rsidRPr="00AB6020" w:rsidDel="00FF702C">
            <w:rPr>
              <w:rFonts w:cs="Times New Roman"/>
              <w:color w:val="833C0B" w:themeColor="accent2" w:themeShade="80"/>
              <w:sz w:val="22"/>
              <w:rPrChange w:id="8488" w:author="tao huang" w:date="2018-10-25T20:02:00Z">
                <w:rPr>
                  <w:rFonts w:cs="Times New Roman"/>
                  <w:sz w:val="22"/>
                </w:rPr>
              </w:rPrChange>
            </w:rPr>
            <w:delText xml:space="preserve">could </w:delText>
          </w:r>
        </w:del>
      </w:ins>
      <w:del w:id="8489" w:author="tao huang" w:date="2018-10-25T19:51:00Z">
        <w:r w:rsidRPr="00AB6020" w:rsidDel="00FF702C">
          <w:rPr>
            <w:rFonts w:cs="Times New Roman"/>
            <w:color w:val="833C0B" w:themeColor="accent2" w:themeShade="80"/>
            <w:sz w:val="22"/>
            <w:rPrChange w:id="8490" w:author="tao huang" w:date="2018-10-25T20:02:00Z">
              <w:rPr>
                <w:rFonts w:cs="Times New Roman"/>
                <w:sz w:val="22"/>
              </w:rPr>
            </w:rPrChange>
          </w:rPr>
          <w:delText>potentially be improved by</w:delText>
        </w:r>
      </w:del>
      <w:ins w:id="8491" w:author="tao huang" w:date="2018-10-25T19:51:00Z">
        <w:r w:rsidR="00FF702C" w:rsidRPr="00AB6020">
          <w:rPr>
            <w:rFonts w:cs="Times New Roman"/>
            <w:color w:val="833C0B" w:themeColor="accent2" w:themeShade="80"/>
            <w:sz w:val="22"/>
            <w:rPrChange w:id="8492" w:author="tao huang" w:date="2018-10-25T20:02:00Z">
              <w:rPr>
                <w:rFonts w:cs="Times New Roman"/>
                <w:sz w:val="22"/>
              </w:rPr>
            </w:rPrChange>
          </w:rPr>
          <w:t>with different</w:t>
        </w:r>
      </w:ins>
      <w:del w:id="8493" w:author="tao huang" w:date="2018-10-25T19:51:00Z">
        <w:r w:rsidRPr="00AB6020" w:rsidDel="00FF702C">
          <w:rPr>
            <w:rFonts w:cs="Times New Roman"/>
            <w:color w:val="833C0B" w:themeColor="accent2" w:themeShade="80"/>
            <w:sz w:val="22"/>
            <w:rPrChange w:id="8494" w:author="tao huang" w:date="2018-10-25T20:02:00Z">
              <w:rPr>
                <w:rFonts w:cs="Times New Roman"/>
                <w:sz w:val="22"/>
              </w:rPr>
            </w:rPrChange>
          </w:rPr>
          <w:delText xml:space="preserve"> changing the</w:delText>
        </w:r>
      </w:del>
      <w:r w:rsidRPr="00AB6020">
        <w:rPr>
          <w:rFonts w:cs="Times New Roman"/>
          <w:color w:val="833C0B" w:themeColor="accent2" w:themeShade="80"/>
          <w:sz w:val="22"/>
          <w:rPrChange w:id="8495" w:author="tao huang" w:date="2018-10-25T20:02:00Z">
            <w:rPr>
              <w:rFonts w:cs="Times New Roman"/>
              <w:sz w:val="22"/>
            </w:rPr>
          </w:rPrChange>
        </w:rPr>
        <w:t xml:space="preserve"> number of the estimation windows, </w:t>
      </w:r>
      <w:ins w:id="8496" w:author="tao huang" w:date="2018-10-25T19:51:00Z">
        <w:r w:rsidR="00FF702C" w:rsidRPr="00AB6020">
          <w:rPr>
            <w:rFonts w:cs="Times New Roman"/>
            <w:color w:val="833C0B" w:themeColor="accent2" w:themeShade="80"/>
            <w:sz w:val="22"/>
            <w:rPrChange w:id="8497" w:author="tao huang" w:date="2018-10-25T20:02:00Z">
              <w:rPr>
                <w:rFonts w:cs="Times New Roman"/>
                <w:sz w:val="22"/>
              </w:rPr>
            </w:rPrChange>
          </w:rPr>
          <w:t xml:space="preserve">and </w:t>
        </w:r>
      </w:ins>
      <w:del w:id="8498" w:author="tao huang" w:date="2018-10-25T19:52:00Z">
        <w:r w:rsidRPr="00AB6020" w:rsidDel="00FF702C">
          <w:rPr>
            <w:rFonts w:cs="Times New Roman"/>
            <w:color w:val="833C0B" w:themeColor="accent2" w:themeShade="80"/>
            <w:sz w:val="22"/>
            <w:rPrChange w:id="8499" w:author="tao huang" w:date="2018-10-25T20:02:00Z">
              <w:rPr>
                <w:rFonts w:cs="Times New Roman"/>
                <w:sz w:val="22"/>
              </w:rPr>
            </w:rPrChange>
          </w:rPr>
          <w:delText xml:space="preserve">by </w:delText>
        </w:r>
      </w:del>
      <w:del w:id="8500" w:author="tao huang" w:date="2018-10-25T19:51:00Z">
        <w:r w:rsidRPr="00AB6020" w:rsidDel="00FF702C">
          <w:rPr>
            <w:rFonts w:cs="Times New Roman"/>
            <w:color w:val="833C0B" w:themeColor="accent2" w:themeShade="80"/>
            <w:sz w:val="22"/>
            <w:rPrChange w:id="8501" w:author="tao huang" w:date="2018-10-25T20:02:00Z">
              <w:rPr>
                <w:rFonts w:cs="Times New Roman"/>
                <w:sz w:val="22"/>
              </w:rPr>
            </w:rPrChange>
          </w:rPr>
          <w:delText xml:space="preserve">changing the minimum length of the estimation windows, and by </w:delText>
        </w:r>
      </w:del>
      <w:del w:id="8502" w:author="tao huang" w:date="2018-10-25T19:52:00Z">
        <w:r w:rsidRPr="00AB6020" w:rsidDel="00FF702C">
          <w:rPr>
            <w:rFonts w:cs="Times New Roman"/>
            <w:color w:val="833C0B" w:themeColor="accent2" w:themeShade="80"/>
            <w:sz w:val="22"/>
            <w:rPrChange w:id="8503" w:author="tao huang" w:date="2018-10-25T20:02:00Z">
              <w:rPr>
                <w:rFonts w:cs="Times New Roman"/>
                <w:sz w:val="22"/>
              </w:rPr>
            </w:rPrChange>
          </w:rPr>
          <w:delText>exploring alternative</w:delText>
        </w:r>
      </w:del>
      <w:ins w:id="8504" w:author="tao huang" w:date="2018-10-25T19:52:00Z">
        <w:r w:rsidR="00FF702C" w:rsidRPr="00AB6020">
          <w:rPr>
            <w:rFonts w:cs="Times New Roman"/>
            <w:color w:val="833C0B" w:themeColor="accent2" w:themeShade="80"/>
            <w:sz w:val="22"/>
            <w:rPrChange w:id="8505" w:author="tao huang" w:date="2018-10-25T20:02:00Z">
              <w:rPr>
                <w:rFonts w:cs="Times New Roman"/>
                <w:sz w:val="22"/>
              </w:rPr>
            </w:rPrChange>
          </w:rPr>
          <w:t>with different</w:t>
        </w:r>
      </w:ins>
      <w:r w:rsidRPr="00AB6020">
        <w:rPr>
          <w:rFonts w:cs="Times New Roman"/>
          <w:color w:val="833C0B" w:themeColor="accent2" w:themeShade="80"/>
          <w:sz w:val="22"/>
          <w:rPrChange w:id="8506" w:author="tao huang" w:date="2018-10-25T20:02:00Z">
            <w:rPr>
              <w:rFonts w:cs="Times New Roman"/>
              <w:sz w:val="22"/>
            </w:rPr>
          </w:rPrChange>
        </w:rPr>
        <w:t xml:space="preserve"> forecasting combination schemes (e.g., based on </w:t>
      </w:r>
      <w:r w:rsidRPr="00AB6020">
        <w:rPr>
          <w:rFonts w:cs="Times New Roman"/>
          <w:i/>
          <w:color w:val="833C0B" w:themeColor="accent2" w:themeShade="80"/>
          <w:sz w:val="22"/>
          <w:rPrChange w:id="8507" w:author="tao huang" w:date="2018-10-25T20:02:00Z">
            <w:rPr>
              <w:rFonts w:cs="Times New Roman"/>
              <w:sz w:val="22"/>
            </w:rPr>
          </w:rPrChange>
        </w:rPr>
        <w:t>k</w:t>
      </w:r>
      <w:r w:rsidRPr="00AB6020">
        <w:rPr>
          <w:rFonts w:cs="Times New Roman"/>
          <w:color w:val="833C0B" w:themeColor="accent2" w:themeShade="80"/>
          <w:sz w:val="22"/>
          <w:rPrChange w:id="8508" w:author="tao huang" w:date="2018-10-25T20:02:00Z">
            <w:rPr>
              <w:rFonts w:cs="Times New Roman"/>
              <w:sz w:val="22"/>
            </w:rPr>
          </w:rPrChange>
        </w:rPr>
        <w:t xml:space="preserve">-fold evaluation). </w:t>
      </w:r>
      <w:del w:id="8509" w:author="Didier Soopramanien" w:date="2018-10-24T12:13:00Z">
        <w:r w:rsidRPr="00AB6020" w:rsidDel="002553DE">
          <w:rPr>
            <w:rFonts w:cs="Times New Roman"/>
            <w:color w:val="833C0B" w:themeColor="accent2" w:themeShade="80"/>
            <w:sz w:val="22"/>
            <w:rPrChange w:id="8510" w:author="tao huang" w:date="2018-10-25T20:02:00Z">
              <w:rPr>
                <w:rFonts w:cs="Times New Roman"/>
                <w:sz w:val="22"/>
              </w:rPr>
            </w:rPrChange>
          </w:rPr>
          <w:delText>For the</w:delText>
        </w:r>
      </w:del>
      <w:ins w:id="8511" w:author="Didier Soopramanien" w:date="2018-10-24T12:13:00Z">
        <w:del w:id="8512" w:author="tao huang" w:date="2018-10-25T19:53:00Z">
          <w:r w:rsidR="002553DE" w:rsidRPr="00AB6020" w:rsidDel="00AB6020">
            <w:rPr>
              <w:rFonts w:cs="Times New Roman"/>
              <w:color w:val="833C0B" w:themeColor="accent2" w:themeShade="80"/>
              <w:sz w:val="22"/>
              <w:rPrChange w:id="8513" w:author="tao huang" w:date="2018-10-25T20:02:00Z">
                <w:rPr>
                  <w:rFonts w:cs="Times New Roman"/>
                  <w:sz w:val="22"/>
                </w:rPr>
              </w:rPrChange>
            </w:rPr>
            <w:delText>In the case of</w:delText>
          </w:r>
        </w:del>
      </w:ins>
      <w:ins w:id="8514" w:author="tao huang" w:date="2018-10-25T19:53:00Z">
        <w:r w:rsidR="00AB6020" w:rsidRPr="00AB6020">
          <w:rPr>
            <w:rFonts w:cs="Times New Roman"/>
            <w:color w:val="833C0B" w:themeColor="accent2" w:themeShade="80"/>
            <w:sz w:val="22"/>
            <w:rPrChange w:id="8515" w:author="tao huang" w:date="2018-10-25T20:02:00Z">
              <w:rPr>
                <w:rFonts w:cs="Times New Roman"/>
                <w:sz w:val="22"/>
              </w:rPr>
            </w:rPrChange>
          </w:rPr>
          <w:t>For the</w:t>
        </w:r>
      </w:ins>
      <w:ins w:id="8516" w:author="Didier Soopramanien" w:date="2018-10-24T12:13:00Z">
        <w:r w:rsidR="002553DE" w:rsidRPr="00AB6020">
          <w:rPr>
            <w:rFonts w:cs="Times New Roman"/>
            <w:color w:val="833C0B" w:themeColor="accent2" w:themeShade="80"/>
            <w:sz w:val="22"/>
            <w:rPrChange w:id="8517" w:author="tao huang" w:date="2018-10-25T20:02:00Z">
              <w:rPr>
                <w:rFonts w:cs="Times New Roman"/>
                <w:sz w:val="22"/>
              </w:rPr>
            </w:rPrChange>
          </w:rPr>
          <w:t xml:space="preserve"> </w:t>
        </w:r>
      </w:ins>
      <w:del w:id="8518" w:author="Didier Soopramanien" w:date="2018-10-24T12:13:00Z">
        <w:r w:rsidRPr="00AB6020" w:rsidDel="002553DE">
          <w:rPr>
            <w:rFonts w:cs="Times New Roman"/>
            <w:color w:val="833C0B" w:themeColor="accent2" w:themeShade="80"/>
            <w:sz w:val="22"/>
            <w:rPrChange w:id="8519" w:author="tao huang" w:date="2018-10-25T20:02:00Z">
              <w:rPr>
                <w:rFonts w:cs="Times New Roman"/>
                <w:sz w:val="22"/>
              </w:rPr>
            </w:rPrChange>
          </w:rPr>
          <w:delText xml:space="preserve"> </w:delText>
        </w:r>
      </w:del>
      <w:r w:rsidRPr="00AB6020">
        <w:rPr>
          <w:rFonts w:cs="Times New Roman"/>
          <w:color w:val="833C0B" w:themeColor="accent2" w:themeShade="80"/>
          <w:sz w:val="22"/>
          <w:rPrChange w:id="8520" w:author="tao huang" w:date="2018-10-25T20:02:00Z">
            <w:rPr>
              <w:rFonts w:cs="Times New Roman"/>
              <w:sz w:val="22"/>
            </w:rPr>
          </w:rPrChange>
        </w:rPr>
        <w:t>IC method,</w:t>
      </w:r>
      <w:ins w:id="8521" w:author="tao huang" w:date="2018-10-25T19:55:00Z">
        <w:r w:rsidR="00AB6020" w:rsidRPr="00AB6020">
          <w:rPr>
            <w:rFonts w:cs="Times New Roman"/>
            <w:color w:val="833C0B" w:themeColor="accent2" w:themeShade="80"/>
            <w:sz w:val="22"/>
            <w:rPrChange w:id="8522" w:author="tao huang" w:date="2018-10-25T20:02:00Z">
              <w:rPr>
                <w:rFonts w:cs="Times New Roman"/>
                <w:sz w:val="22"/>
              </w:rPr>
            </w:rPrChange>
          </w:rPr>
          <w:t xml:space="preserve"> we may explore the model’s forecasting performance when using different correction schemes </w:t>
        </w:r>
      </w:ins>
      <w:del w:id="8523" w:author="tao huang" w:date="2018-10-25T19:56:00Z">
        <w:r w:rsidRPr="00AB6020" w:rsidDel="00AB6020">
          <w:rPr>
            <w:rFonts w:cs="Times New Roman"/>
            <w:color w:val="833C0B" w:themeColor="accent2" w:themeShade="80"/>
            <w:sz w:val="22"/>
            <w:rPrChange w:id="8524" w:author="tao huang" w:date="2018-10-25T20:02:00Z">
              <w:rPr>
                <w:rFonts w:cs="Times New Roman"/>
                <w:sz w:val="22"/>
              </w:rPr>
            </w:rPrChange>
          </w:rPr>
          <w:delText xml:space="preserve"> </w:delText>
        </w:r>
      </w:del>
      <w:r w:rsidR="00AB6020" w:rsidRPr="00AB6020">
        <w:rPr>
          <w:rFonts w:cs="Times New Roman"/>
          <w:color w:val="833C0B" w:themeColor="accent2" w:themeShade="80"/>
          <w:sz w:val="22"/>
          <w:rPrChange w:id="8525" w:author="tao huang" w:date="2018-10-25T20:02:00Z">
            <w:rPr>
              <w:rFonts w:cs="Times New Roman"/>
              <w:sz w:val="22"/>
            </w:rPr>
          </w:rPrChange>
        </w:rPr>
        <w:fldChar w:fldCharType="begin"/>
      </w:r>
      <w:r w:rsidR="00AB6020" w:rsidRPr="00AB6020">
        <w:rPr>
          <w:rFonts w:cs="Times New Roman"/>
          <w:color w:val="833C0B" w:themeColor="accent2" w:themeShade="80"/>
          <w:sz w:val="22"/>
          <w:rPrChange w:id="8526" w:author="tao huang" w:date="2018-10-25T20:02:00Z">
            <w:rPr>
              <w:rFonts w:cs="Times New Roman"/>
              <w:sz w:val="22"/>
            </w:rPr>
          </w:rPrChange>
        </w:rPr>
        <w:instrText xml:space="preserve"> ADDIN EN.CITE &lt;EndNote&gt;&lt;Cite&gt;&lt;Author&gt;Clements&lt;/Author&gt;&lt;Year&gt;1999&lt;/Year&gt;&lt;RecNum&gt;199&lt;/RecNum&gt;&lt;DisplayText&gt;(M. P.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AB6020">
        <w:rPr>
          <w:rFonts w:cs="Times New Roman"/>
          <w:color w:val="833C0B" w:themeColor="accent2" w:themeShade="80"/>
          <w:sz w:val="22"/>
          <w:rPrChange w:id="8527" w:author="tao huang" w:date="2018-10-25T20:02:00Z">
            <w:rPr>
              <w:rFonts w:cs="Times New Roman"/>
              <w:sz w:val="22"/>
            </w:rPr>
          </w:rPrChange>
        </w:rPr>
        <w:fldChar w:fldCharType="separate"/>
      </w:r>
      <w:r w:rsidR="00AB6020" w:rsidRPr="00AB6020">
        <w:rPr>
          <w:rFonts w:cs="Times New Roman"/>
          <w:noProof/>
          <w:color w:val="833C0B" w:themeColor="accent2" w:themeShade="80"/>
          <w:sz w:val="22"/>
          <w:rPrChange w:id="8528" w:author="tao huang" w:date="2018-10-25T20:02:00Z">
            <w:rPr>
              <w:rFonts w:cs="Times New Roman"/>
              <w:noProof/>
              <w:sz w:val="22"/>
            </w:rPr>
          </w:rPrChange>
        </w:rPr>
        <w:t>(M. P. Clements &amp; Hendry, 1999)</w:t>
      </w:r>
      <w:r w:rsidR="00AB6020" w:rsidRPr="00AB6020">
        <w:rPr>
          <w:rFonts w:cs="Times New Roman"/>
          <w:color w:val="833C0B" w:themeColor="accent2" w:themeShade="80"/>
          <w:sz w:val="22"/>
          <w:rPrChange w:id="8529" w:author="tao huang" w:date="2018-10-25T20:02:00Z">
            <w:rPr>
              <w:rFonts w:cs="Times New Roman"/>
              <w:sz w:val="22"/>
            </w:rPr>
          </w:rPrChange>
        </w:rPr>
        <w:fldChar w:fldCharType="end"/>
      </w:r>
      <w:ins w:id="8530" w:author="tao huang" w:date="2018-10-25T19:57:00Z">
        <w:r w:rsidR="00AB6020" w:rsidRPr="00AB6020">
          <w:rPr>
            <w:rFonts w:cs="Times New Roman"/>
            <w:color w:val="833C0B" w:themeColor="accent2" w:themeShade="80"/>
            <w:sz w:val="22"/>
            <w:rPrChange w:id="8531" w:author="tao huang" w:date="2018-10-25T20:02:00Z">
              <w:rPr>
                <w:rFonts w:cs="Times New Roman"/>
                <w:sz w:val="22"/>
              </w:rPr>
            </w:rPrChange>
          </w:rPr>
          <w:t>. For example, one alternative correction scheme is to first make adjustments to the one-step-ahead forecast, and then calculate the two-step-ahead forecast based on the value of the one-step-ahead forecast which has adjusted, and so forth.</w:t>
        </w:r>
      </w:ins>
      <w:del w:id="8532" w:author="tao huang" w:date="2018-10-25T19:53:00Z">
        <w:r w:rsidRPr="00AB6020" w:rsidDel="00AB6020">
          <w:rPr>
            <w:rFonts w:cs="Times New Roman"/>
            <w:color w:val="833C0B" w:themeColor="accent2" w:themeShade="80"/>
            <w:sz w:val="22"/>
            <w:rPrChange w:id="8533" w:author="tao huang" w:date="2018-10-25T20:02:00Z">
              <w:rPr>
                <w:rFonts w:cs="Times New Roman"/>
                <w:sz w:val="22"/>
              </w:rPr>
            </w:rPrChange>
          </w:rPr>
          <w:delText xml:space="preserve">Clements and Hendry (1999) </w:delText>
        </w:r>
      </w:del>
      <w:del w:id="8534" w:author="tao huang" w:date="2018-10-25T19:56:00Z">
        <w:r w:rsidRPr="00AB6020" w:rsidDel="00AB6020">
          <w:rPr>
            <w:rFonts w:cs="Times New Roman"/>
            <w:color w:val="833C0B" w:themeColor="accent2" w:themeShade="80"/>
            <w:sz w:val="22"/>
            <w:rPrChange w:id="8535" w:author="tao huang" w:date="2018-10-25T20:02:00Z">
              <w:rPr>
                <w:rFonts w:cs="Times New Roman"/>
                <w:sz w:val="22"/>
              </w:rPr>
            </w:rPrChange>
          </w:rPr>
          <w:delText>summarize various correction schemes each of which may have different effects on the trade-off between the bias and the error variance</w:delText>
        </w:r>
      </w:del>
      <w:del w:id="8536" w:author="tao huang" w:date="2018-10-25T19:57:00Z">
        <w:r w:rsidRPr="00AB6020" w:rsidDel="00AB6020">
          <w:rPr>
            <w:rStyle w:val="FootnoteReference"/>
            <w:rFonts w:cs="Times New Roman"/>
            <w:color w:val="833C0B" w:themeColor="accent2" w:themeShade="80"/>
            <w:sz w:val="22"/>
            <w:rPrChange w:id="8537" w:author="tao huang" w:date="2018-10-25T20:02:00Z">
              <w:rPr>
                <w:rStyle w:val="FootnoteReference"/>
                <w:rFonts w:cs="Times New Roman"/>
                <w:sz w:val="22"/>
              </w:rPr>
            </w:rPrChange>
          </w:rPr>
          <w:footnoteReference w:id="18"/>
        </w:r>
        <w:r w:rsidRPr="00AB6020" w:rsidDel="00AB6020">
          <w:rPr>
            <w:rFonts w:cs="Times New Roman"/>
            <w:color w:val="833C0B" w:themeColor="accent2" w:themeShade="80"/>
            <w:sz w:val="22"/>
            <w:rPrChange w:id="8546" w:author="tao huang" w:date="2018-10-25T20:02:00Z">
              <w:rPr>
                <w:rFonts w:cs="Times New Roman"/>
                <w:sz w:val="22"/>
              </w:rPr>
            </w:rPrChange>
          </w:rPr>
          <w:delText>.</w:delText>
        </w:r>
      </w:del>
      <w:r w:rsidRPr="00AB6020">
        <w:rPr>
          <w:rFonts w:cs="Times New Roman"/>
          <w:color w:val="833C0B" w:themeColor="accent2" w:themeShade="80"/>
          <w:sz w:val="22"/>
          <w:rPrChange w:id="8547" w:author="tao huang" w:date="2018-10-25T20:02:00Z">
            <w:rPr>
              <w:rFonts w:cs="Times New Roman"/>
              <w:sz w:val="22"/>
            </w:rPr>
          </w:rPrChange>
        </w:rPr>
        <w:t xml:space="preserve"> </w:t>
      </w:r>
      <w:ins w:id="8548" w:author="Didier Soopramanien" w:date="2018-10-24T12:13:00Z">
        <w:del w:id="8549" w:author="tao huang" w:date="2018-10-25T19:57:00Z">
          <w:r w:rsidR="002553DE" w:rsidRPr="00AB6020" w:rsidDel="00AB6020">
            <w:rPr>
              <w:rFonts w:cs="Times New Roman"/>
              <w:color w:val="833C0B" w:themeColor="accent2" w:themeShade="80"/>
              <w:sz w:val="22"/>
              <w:rPrChange w:id="8550" w:author="tao huang" w:date="2018-10-25T20:02:00Z">
                <w:rPr>
                  <w:rFonts w:cs="Times New Roman"/>
                  <w:sz w:val="22"/>
                </w:rPr>
              </w:rPrChange>
            </w:rPr>
            <w:delText>Also</w:delText>
          </w:r>
        </w:del>
      </w:ins>
      <w:del w:id="8551" w:author="tao huang" w:date="2018-10-25T19:57:00Z">
        <w:r w:rsidRPr="00AB6020" w:rsidDel="00AB6020">
          <w:rPr>
            <w:rFonts w:cs="Times New Roman"/>
            <w:color w:val="833C0B" w:themeColor="accent2" w:themeShade="80"/>
            <w:sz w:val="22"/>
            <w:rPrChange w:id="8552" w:author="tao huang" w:date="2018-10-25T20:02:00Z">
              <w:rPr>
                <w:rFonts w:cs="Times New Roman"/>
                <w:sz w:val="22"/>
              </w:rPr>
            </w:rPrChange>
          </w:rPr>
          <w:delText xml:space="preserve">Furthermore, </w:delText>
        </w:r>
      </w:del>
      <w:r w:rsidRPr="00AB6020">
        <w:rPr>
          <w:rFonts w:cs="Times New Roman"/>
          <w:color w:val="833C0B" w:themeColor="accent2" w:themeShade="80"/>
          <w:sz w:val="22"/>
          <w:rPrChange w:id="8553" w:author="tao huang" w:date="2018-10-25T20:02:00Z">
            <w:rPr>
              <w:rFonts w:cs="Times New Roman"/>
              <w:sz w:val="22"/>
            </w:rPr>
          </w:rPrChange>
        </w:rPr>
        <w:t xml:space="preserve">Ma et al. (2016) </w:t>
      </w:r>
      <w:ins w:id="8554" w:author="Didier Soopramanien" w:date="2018-10-24T12:13:00Z">
        <w:r w:rsidR="002553DE" w:rsidRPr="00AB6020">
          <w:rPr>
            <w:rFonts w:cs="Times New Roman"/>
            <w:color w:val="833C0B" w:themeColor="accent2" w:themeShade="80"/>
            <w:sz w:val="22"/>
            <w:rPrChange w:id="8555" w:author="tao huang" w:date="2018-10-25T20:02:00Z">
              <w:rPr>
                <w:rFonts w:cs="Times New Roman"/>
                <w:sz w:val="22"/>
              </w:rPr>
            </w:rPrChange>
          </w:rPr>
          <w:t xml:space="preserve">have </w:t>
        </w:r>
      </w:ins>
      <w:r w:rsidRPr="00AB6020">
        <w:rPr>
          <w:rFonts w:cs="Times New Roman"/>
          <w:color w:val="833C0B" w:themeColor="accent2" w:themeShade="80"/>
          <w:sz w:val="22"/>
          <w:rPrChange w:id="8556" w:author="tao huang" w:date="2018-10-25T20:02:00Z">
            <w:rPr>
              <w:rFonts w:cs="Times New Roman"/>
              <w:sz w:val="22"/>
            </w:rPr>
          </w:rPrChange>
        </w:rPr>
        <w:t>propose</w:t>
      </w:r>
      <w:del w:id="8557" w:author="Didier Soopramanien" w:date="2018-10-24T12:13:00Z">
        <w:r w:rsidRPr="00AB6020" w:rsidDel="002553DE">
          <w:rPr>
            <w:rFonts w:cs="Times New Roman"/>
            <w:color w:val="833C0B" w:themeColor="accent2" w:themeShade="80"/>
            <w:sz w:val="22"/>
            <w:rPrChange w:id="8558" w:author="tao huang" w:date="2018-10-25T20:02:00Z">
              <w:rPr>
                <w:rFonts w:cs="Times New Roman"/>
                <w:sz w:val="22"/>
              </w:rPr>
            </w:rPrChange>
          </w:rPr>
          <w:delText xml:space="preserve"> </w:delText>
        </w:r>
      </w:del>
      <w:ins w:id="8559" w:author="Didier Soopramanien" w:date="2018-10-24T12:13:00Z">
        <w:r w:rsidR="002553DE" w:rsidRPr="00AB6020">
          <w:rPr>
            <w:rFonts w:cs="Times New Roman"/>
            <w:color w:val="833C0B" w:themeColor="accent2" w:themeShade="80"/>
            <w:sz w:val="22"/>
            <w:rPrChange w:id="8560" w:author="tao huang" w:date="2018-10-25T20:02:00Z">
              <w:rPr>
                <w:rFonts w:cs="Times New Roman"/>
                <w:sz w:val="22"/>
              </w:rPr>
            </w:rPrChange>
          </w:rPr>
          <w:t xml:space="preserve">d </w:t>
        </w:r>
      </w:ins>
      <w:r w:rsidRPr="00AB6020">
        <w:rPr>
          <w:rFonts w:cs="Times New Roman"/>
          <w:color w:val="833C0B" w:themeColor="accent2" w:themeShade="80"/>
          <w:sz w:val="22"/>
          <w:rPrChange w:id="8561" w:author="tao huang" w:date="2018-10-25T20:02:00Z">
            <w:rPr>
              <w:rFonts w:cs="Times New Roman"/>
              <w:sz w:val="22"/>
            </w:rPr>
          </w:rPrChange>
        </w:rPr>
        <w:t xml:space="preserve">models which integrate both the </w:t>
      </w:r>
      <w:r w:rsidRPr="00AB6020">
        <w:rPr>
          <w:rFonts w:cs="Times New Roman"/>
          <w:noProof/>
          <w:color w:val="833C0B" w:themeColor="accent2" w:themeShade="80"/>
          <w:sz w:val="22"/>
          <w:rPrChange w:id="8562" w:author="tao huang" w:date="2018-10-25T20:02:00Z">
            <w:rPr>
              <w:rFonts w:cs="Times New Roman"/>
              <w:noProof/>
              <w:sz w:val="22"/>
            </w:rPr>
          </w:rPrChange>
        </w:rPr>
        <w:t>intra-</w:t>
      </w:r>
      <w:r w:rsidRPr="00AB6020">
        <w:rPr>
          <w:rFonts w:cs="Times New Roman"/>
          <w:color w:val="833C0B" w:themeColor="accent2" w:themeShade="80"/>
          <w:sz w:val="22"/>
          <w:rPrChange w:id="8563" w:author="tao huang" w:date="2018-10-25T20:02:00Z">
            <w:rPr>
              <w:rFonts w:cs="Times New Roman"/>
              <w:sz w:val="22"/>
            </w:rPr>
          </w:rPrChange>
        </w:rPr>
        <w:t xml:space="preserve"> and the </w:t>
      </w:r>
      <w:r w:rsidRPr="00AB6020">
        <w:rPr>
          <w:rFonts w:cs="Times New Roman"/>
          <w:noProof/>
          <w:color w:val="833C0B" w:themeColor="accent2" w:themeShade="80"/>
          <w:sz w:val="22"/>
          <w:rPrChange w:id="8564" w:author="tao huang" w:date="2018-10-25T20:02:00Z">
            <w:rPr>
              <w:rFonts w:cs="Times New Roman"/>
              <w:noProof/>
              <w:sz w:val="22"/>
            </w:rPr>
          </w:rPrChange>
        </w:rPr>
        <w:t>inter-category</w:t>
      </w:r>
      <w:r w:rsidRPr="00AB6020">
        <w:rPr>
          <w:rFonts w:cs="Times New Roman"/>
          <w:color w:val="833C0B" w:themeColor="accent2" w:themeShade="80"/>
          <w:sz w:val="22"/>
          <w:rPrChange w:id="8565" w:author="tao huang" w:date="2018-10-25T20:02:00Z">
            <w:rPr>
              <w:rFonts w:cs="Times New Roman"/>
              <w:sz w:val="22"/>
            </w:rPr>
          </w:rPrChange>
        </w:rPr>
        <w:t xml:space="preserve"> promotional information. </w:t>
      </w:r>
      <w:ins w:id="8566" w:author="Didier Soopramanien" w:date="2018-10-24T12:14:00Z">
        <w:del w:id="8567" w:author="tao huang" w:date="2018-10-25T19:58:00Z">
          <w:r w:rsidR="008F3607" w:rsidRPr="00AB6020" w:rsidDel="00AB6020">
            <w:rPr>
              <w:rFonts w:cs="Times New Roman"/>
              <w:color w:val="833C0B" w:themeColor="accent2" w:themeShade="80"/>
              <w:sz w:val="22"/>
              <w:rPrChange w:id="8568" w:author="tao huang" w:date="2018-10-25T20:02:00Z">
                <w:rPr>
                  <w:rFonts w:cs="Times New Roman"/>
                  <w:sz w:val="22"/>
                </w:rPr>
              </w:rPrChange>
            </w:rPr>
            <w:delText>So</w:delText>
          </w:r>
        </w:del>
      </w:ins>
      <w:ins w:id="8569" w:author="tao huang" w:date="2018-10-25T19:58:00Z">
        <w:r w:rsidR="00AB6020" w:rsidRPr="00AB6020">
          <w:rPr>
            <w:rFonts w:cs="Times New Roman"/>
            <w:color w:val="833C0B" w:themeColor="accent2" w:themeShade="80"/>
            <w:sz w:val="22"/>
            <w:rPrChange w:id="8570" w:author="tao huang" w:date="2018-10-25T20:02:00Z">
              <w:rPr>
                <w:rFonts w:cs="Times New Roman"/>
                <w:sz w:val="22"/>
              </w:rPr>
            </w:rPrChange>
          </w:rPr>
          <w:t>Thus</w:t>
        </w:r>
      </w:ins>
      <w:ins w:id="8571" w:author="Didier Soopramanien" w:date="2018-10-24T12:14:00Z">
        <w:r w:rsidR="008F3607" w:rsidRPr="00AB6020">
          <w:rPr>
            <w:rFonts w:cs="Times New Roman"/>
            <w:color w:val="833C0B" w:themeColor="accent2" w:themeShade="80"/>
            <w:sz w:val="22"/>
            <w:rPrChange w:id="8572" w:author="tao huang" w:date="2018-10-25T20:02:00Z">
              <w:rPr>
                <w:rFonts w:cs="Times New Roman"/>
                <w:sz w:val="22"/>
              </w:rPr>
            </w:rPrChange>
          </w:rPr>
          <w:t xml:space="preserve">, it is possible that </w:t>
        </w:r>
      </w:ins>
      <w:del w:id="8573" w:author="Didier Soopramanien" w:date="2018-10-24T12:14:00Z">
        <w:r w:rsidRPr="00AB6020" w:rsidDel="008F3607">
          <w:rPr>
            <w:rFonts w:cs="Times New Roman"/>
            <w:color w:val="833C0B" w:themeColor="accent2" w:themeShade="80"/>
            <w:sz w:val="22"/>
            <w:rPrChange w:id="8574" w:author="tao huang" w:date="2018-10-25T20:02:00Z">
              <w:rPr>
                <w:rFonts w:cs="Times New Roman"/>
                <w:sz w:val="22"/>
              </w:rPr>
            </w:rPrChange>
          </w:rPr>
          <w:delText>Thus, we may further investigate how we can improve t</w:delText>
        </w:r>
      </w:del>
      <w:ins w:id="8575" w:author="Didier Soopramanien" w:date="2018-10-24T12:14:00Z">
        <w:r w:rsidR="008F3607" w:rsidRPr="00AB6020">
          <w:rPr>
            <w:rFonts w:cs="Times New Roman"/>
            <w:color w:val="833C0B" w:themeColor="accent2" w:themeShade="80"/>
            <w:sz w:val="22"/>
            <w:rPrChange w:id="8576" w:author="tao huang" w:date="2018-10-25T20:02:00Z">
              <w:rPr>
                <w:rFonts w:cs="Times New Roman"/>
                <w:sz w:val="22"/>
              </w:rPr>
            </w:rPrChange>
          </w:rPr>
          <w:t>t</w:t>
        </w:r>
      </w:ins>
      <w:r w:rsidRPr="00AB6020">
        <w:rPr>
          <w:rFonts w:cs="Times New Roman"/>
          <w:color w:val="833C0B" w:themeColor="accent2" w:themeShade="80"/>
          <w:sz w:val="22"/>
          <w:rPrChange w:id="8577" w:author="tao huang" w:date="2018-10-25T20:02:00Z">
            <w:rPr>
              <w:rFonts w:cs="Times New Roman"/>
              <w:sz w:val="22"/>
            </w:rPr>
          </w:rPrChange>
        </w:rPr>
        <w:t>he forecasting performance</w:t>
      </w:r>
      <w:ins w:id="8578" w:author="Didier Soopramanien" w:date="2018-10-24T12:14:00Z">
        <w:r w:rsidR="008F3607" w:rsidRPr="00AB6020">
          <w:rPr>
            <w:rFonts w:cs="Times New Roman"/>
            <w:color w:val="833C0B" w:themeColor="accent2" w:themeShade="80"/>
            <w:sz w:val="22"/>
            <w:rPrChange w:id="8579" w:author="tao huang" w:date="2018-10-25T20:02:00Z">
              <w:rPr>
                <w:rFonts w:cs="Times New Roman"/>
                <w:sz w:val="22"/>
              </w:rPr>
            </w:rPrChange>
          </w:rPr>
          <w:t xml:space="preserve"> might improve</w:t>
        </w:r>
      </w:ins>
      <w:r w:rsidRPr="00AB6020">
        <w:rPr>
          <w:rFonts w:cs="Times New Roman"/>
          <w:color w:val="833C0B" w:themeColor="accent2" w:themeShade="80"/>
          <w:sz w:val="22"/>
          <w:rPrChange w:id="8580" w:author="tao huang" w:date="2018-10-25T20:02:00Z">
            <w:rPr>
              <w:rFonts w:cs="Times New Roman"/>
              <w:sz w:val="22"/>
            </w:rPr>
          </w:rPrChange>
        </w:rPr>
        <w:t xml:space="preserve"> with both the </w:t>
      </w:r>
      <w:r w:rsidRPr="00AB6020">
        <w:rPr>
          <w:rFonts w:cs="Times New Roman"/>
          <w:noProof/>
          <w:color w:val="833C0B" w:themeColor="accent2" w:themeShade="80"/>
          <w:sz w:val="22"/>
          <w:rPrChange w:id="8581" w:author="tao huang" w:date="2018-10-25T20:02:00Z">
            <w:rPr>
              <w:rFonts w:cs="Times New Roman"/>
              <w:noProof/>
              <w:sz w:val="22"/>
            </w:rPr>
          </w:rPrChange>
        </w:rPr>
        <w:t>intra-</w:t>
      </w:r>
      <w:r w:rsidRPr="00AB6020">
        <w:rPr>
          <w:rFonts w:cs="Times New Roman"/>
          <w:color w:val="833C0B" w:themeColor="accent2" w:themeShade="80"/>
          <w:sz w:val="22"/>
          <w:rPrChange w:id="8582" w:author="tao huang" w:date="2018-10-25T20:02:00Z">
            <w:rPr>
              <w:rFonts w:cs="Times New Roman"/>
              <w:sz w:val="22"/>
            </w:rPr>
          </w:rPrChange>
        </w:rPr>
        <w:t xml:space="preserve"> and the </w:t>
      </w:r>
      <w:r w:rsidRPr="00AB6020">
        <w:rPr>
          <w:rFonts w:cs="Times New Roman"/>
          <w:noProof/>
          <w:color w:val="833C0B" w:themeColor="accent2" w:themeShade="80"/>
          <w:sz w:val="22"/>
          <w:rPrChange w:id="8583" w:author="tao huang" w:date="2018-10-25T20:02:00Z">
            <w:rPr>
              <w:rFonts w:cs="Times New Roman"/>
              <w:noProof/>
              <w:sz w:val="22"/>
            </w:rPr>
          </w:rPrChange>
        </w:rPr>
        <w:t>inter-category</w:t>
      </w:r>
      <w:r w:rsidRPr="00AB6020">
        <w:rPr>
          <w:rFonts w:cs="Times New Roman"/>
          <w:color w:val="833C0B" w:themeColor="accent2" w:themeShade="80"/>
          <w:sz w:val="22"/>
          <w:rPrChange w:id="8584" w:author="tao huang" w:date="2018-10-25T20:02:00Z">
            <w:rPr>
              <w:rFonts w:cs="Times New Roman"/>
              <w:sz w:val="22"/>
            </w:rPr>
          </w:rPrChange>
        </w:rPr>
        <w:t xml:space="preserve"> promotional information</w:t>
      </w:r>
      <w:del w:id="8585" w:author="Didier Soopramanien" w:date="2018-10-24T12:15:00Z">
        <w:r w:rsidRPr="00AB6020" w:rsidDel="0062111A">
          <w:rPr>
            <w:rFonts w:cs="Times New Roman"/>
            <w:color w:val="833C0B" w:themeColor="accent2" w:themeShade="80"/>
            <w:sz w:val="22"/>
            <w:rPrChange w:id="8586" w:author="tao huang" w:date="2018-10-25T20:02:00Z">
              <w:rPr>
                <w:rFonts w:cs="Times New Roman"/>
                <w:sz w:val="22"/>
              </w:rPr>
            </w:rPrChange>
          </w:rPr>
          <w:delText xml:space="preserve"> while</w:delText>
        </w:r>
      </w:del>
      <w:r w:rsidRPr="00AB6020">
        <w:rPr>
          <w:rFonts w:cs="Times New Roman"/>
          <w:color w:val="833C0B" w:themeColor="accent2" w:themeShade="80"/>
          <w:sz w:val="22"/>
          <w:rPrChange w:id="8587" w:author="tao huang" w:date="2018-10-25T20:02:00Z">
            <w:rPr>
              <w:rFonts w:cs="Times New Roman"/>
              <w:sz w:val="22"/>
            </w:rPr>
          </w:rPrChange>
        </w:rPr>
        <w:t xml:space="preserve"> </w:t>
      </w:r>
      <w:del w:id="8588" w:author="Didier Soopramanien" w:date="2018-10-24T12:15:00Z">
        <w:r w:rsidRPr="00AB6020" w:rsidDel="0062111A">
          <w:rPr>
            <w:rFonts w:cs="Times New Roman"/>
            <w:color w:val="833C0B" w:themeColor="accent2" w:themeShade="80"/>
            <w:sz w:val="22"/>
            <w:rPrChange w:id="8589" w:author="tao huang" w:date="2018-10-25T20:02:00Z">
              <w:rPr>
                <w:rFonts w:cs="Times New Roman"/>
                <w:sz w:val="22"/>
              </w:rPr>
            </w:rPrChange>
          </w:rPr>
          <w:delText>taking into account</w:delText>
        </w:r>
      </w:del>
      <w:ins w:id="8590" w:author="Didier Soopramanien" w:date="2018-10-24T12:15:00Z">
        <w:r w:rsidR="0062111A" w:rsidRPr="00AB6020">
          <w:rPr>
            <w:rFonts w:cs="Times New Roman"/>
            <w:color w:val="833C0B" w:themeColor="accent2" w:themeShade="80"/>
            <w:sz w:val="22"/>
            <w:rPrChange w:id="8591" w:author="tao huang" w:date="2018-10-25T20:02:00Z">
              <w:rPr>
                <w:rFonts w:cs="Times New Roman"/>
                <w:sz w:val="22"/>
              </w:rPr>
            </w:rPrChange>
          </w:rPr>
          <w:t>considering</w:t>
        </w:r>
      </w:ins>
      <w:r w:rsidRPr="00AB6020">
        <w:rPr>
          <w:rFonts w:cs="Times New Roman"/>
          <w:color w:val="833C0B" w:themeColor="accent2" w:themeShade="80"/>
          <w:sz w:val="22"/>
          <w:rPrChange w:id="8592" w:author="tao huang" w:date="2018-10-25T20:02:00Z">
            <w:rPr>
              <w:rFonts w:cs="Times New Roman"/>
              <w:sz w:val="22"/>
            </w:rPr>
          </w:rPrChange>
        </w:rPr>
        <w:t xml:space="preserve"> the structural change problem</w:t>
      </w:r>
      <w:ins w:id="8593" w:author="Didier Soopramanien" w:date="2018-10-24T12:15:00Z">
        <w:r w:rsidR="0062111A" w:rsidRPr="00AB6020">
          <w:rPr>
            <w:rFonts w:cs="Times New Roman"/>
            <w:color w:val="833C0B" w:themeColor="accent2" w:themeShade="80"/>
            <w:sz w:val="22"/>
            <w:rPrChange w:id="8594" w:author="tao huang" w:date="2018-10-25T20:02:00Z">
              <w:rPr>
                <w:rFonts w:cs="Times New Roman"/>
                <w:sz w:val="22"/>
              </w:rPr>
            </w:rPrChange>
          </w:rPr>
          <w:t xml:space="preserve"> which we have brought </w:t>
        </w:r>
        <w:r w:rsidR="0062111A" w:rsidRPr="00AB6020">
          <w:rPr>
            <w:rFonts w:cs="Times New Roman"/>
            <w:color w:val="833C0B" w:themeColor="accent2" w:themeShade="80"/>
            <w:sz w:val="22"/>
            <w:rPrChange w:id="8595" w:author="tao huang" w:date="2018-10-25T20:02:00Z">
              <w:rPr>
                <w:rFonts w:cs="Times New Roman"/>
                <w:sz w:val="22"/>
              </w:rPr>
            </w:rPrChange>
          </w:rPr>
          <w:lastRenderedPageBreak/>
          <w:t>to attention in this paper</w:t>
        </w:r>
      </w:ins>
      <w:r w:rsidRPr="00AB6020">
        <w:rPr>
          <w:rFonts w:cs="Times New Roman"/>
          <w:color w:val="833C0B" w:themeColor="accent2" w:themeShade="80"/>
          <w:sz w:val="22"/>
          <w:rPrChange w:id="8596" w:author="tao huang" w:date="2018-10-25T20:02:00Z">
            <w:rPr>
              <w:rFonts w:cs="Times New Roman"/>
              <w:sz w:val="22"/>
            </w:rPr>
          </w:rPrChange>
        </w:rPr>
        <w:t xml:space="preserve">. </w:t>
      </w:r>
      <w:ins w:id="8597" w:author="tao huang" w:date="2018-10-25T19:59:00Z">
        <w:r w:rsidR="00AB6020" w:rsidRPr="00AB6020">
          <w:rPr>
            <w:rFonts w:cs="Times New Roman"/>
            <w:color w:val="833C0B" w:themeColor="accent2" w:themeShade="80"/>
            <w:sz w:val="22"/>
            <w:rPrChange w:id="8598" w:author="tao huang" w:date="2018-10-25T20:02:00Z">
              <w:rPr>
                <w:rFonts w:cs="Times New Roman"/>
                <w:sz w:val="22"/>
              </w:rPr>
            </w:rPrChange>
          </w:rPr>
          <w:t xml:space="preserve">Also, </w:t>
        </w:r>
      </w:ins>
      <w:del w:id="8599" w:author="tao huang" w:date="2018-10-25T19:59:00Z">
        <w:r w:rsidRPr="00AB6020" w:rsidDel="00AB6020">
          <w:rPr>
            <w:rFonts w:cs="Times New Roman"/>
            <w:color w:val="833C0B" w:themeColor="accent2" w:themeShade="80"/>
            <w:sz w:val="22"/>
            <w:rPrChange w:id="8600" w:author="tao huang" w:date="2018-10-25T20:02:00Z">
              <w:rPr>
                <w:rFonts w:cs="Times New Roman"/>
                <w:sz w:val="22"/>
              </w:rPr>
            </w:rPrChange>
          </w:rPr>
          <w:delText>A</w:delText>
        </w:r>
      </w:del>
      <w:ins w:id="8601" w:author="tao huang" w:date="2018-10-25T19:59:00Z">
        <w:r w:rsidR="00AB6020" w:rsidRPr="00AB6020">
          <w:rPr>
            <w:rFonts w:cs="Times New Roman"/>
            <w:color w:val="833C0B" w:themeColor="accent2" w:themeShade="80"/>
            <w:sz w:val="22"/>
            <w:rPrChange w:id="8602" w:author="tao huang" w:date="2018-10-25T20:02:00Z">
              <w:rPr>
                <w:rFonts w:cs="Times New Roman"/>
                <w:sz w:val="22"/>
              </w:rPr>
            </w:rPrChange>
          </w:rPr>
          <w:t xml:space="preserve">an </w:t>
        </w:r>
      </w:ins>
      <w:del w:id="8603" w:author="tao huang" w:date="2018-10-25T19:59:00Z">
        <w:r w:rsidRPr="00AB6020" w:rsidDel="00AB6020">
          <w:rPr>
            <w:rFonts w:cs="Times New Roman"/>
            <w:color w:val="833C0B" w:themeColor="accent2" w:themeShade="80"/>
            <w:sz w:val="22"/>
            <w:rPrChange w:id="8604" w:author="tao huang" w:date="2018-10-25T20:02:00Z">
              <w:rPr>
                <w:rFonts w:cs="Times New Roman"/>
                <w:sz w:val="22"/>
              </w:rPr>
            </w:rPrChange>
          </w:rPr>
          <w:delText xml:space="preserve"> method </w:delText>
        </w:r>
      </w:del>
      <w:r w:rsidRPr="00AB6020">
        <w:rPr>
          <w:rFonts w:cs="Times New Roman"/>
          <w:color w:val="833C0B" w:themeColor="accent2" w:themeShade="80"/>
          <w:sz w:val="22"/>
          <w:rPrChange w:id="8605" w:author="tao huang" w:date="2018-10-25T20:02:00Z">
            <w:rPr>
              <w:rFonts w:cs="Times New Roman"/>
              <w:sz w:val="22"/>
            </w:rPr>
          </w:rPrChange>
        </w:rPr>
        <w:t>alternative to the ADL-intra-EWC method and the ADL-intra-IC method is to directly model the chang</w:t>
      </w:r>
      <w:ins w:id="8606" w:author="tao huang" w:date="2018-10-25T19:59:00Z">
        <w:r w:rsidR="00AB6020" w:rsidRPr="00AB6020">
          <w:rPr>
            <w:rFonts w:cs="Times New Roman"/>
            <w:color w:val="833C0B" w:themeColor="accent2" w:themeShade="80"/>
            <w:sz w:val="22"/>
            <w:rPrChange w:id="8607" w:author="tao huang" w:date="2018-10-25T20:02:00Z">
              <w:rPr>
                <w:rFonts w:cs="Times New Roman"/>
                <w:sz w:val="22"/>
              </w:rPr>
            </w:rPrChange>
          </w:rPr>
          <w:t xml:space="preserve">e </w:t>
        </w:r>
      </w:ins>
      <w:del w:id="8608" w:author="tao huang" w:date="2018-10-25T19:59:00Z">
        <w:r w:rsidRPr="00AB6020" w:rsidDel="00AB6020">
          <w:rPr>
            <w:rFonts w:cs="Times New Roman"/>
            <w:color w:val="833C0B" w:themeColor="accent2" w:themeShade="80"/>
            <w:sz w:val="22"/>
            <w:rPrChange w:id="8609" w:author="tao huang" w:date="2018-10-25T20:02:00Z">
              <w:rPr>
                <w:rFonts w:cs="Times New Roman"/>
                <w:sz w:val="22"/>
              </w:rPr>
            </w:rPrChange>
          </w:rPr>
          <w:delText xml:space="preserve">ing process </w:delText>
        </w:r>
      </w:del>
      <w:r w:rsidRPr="00AB6020">
        <w:rPr>
          <w:rFonts w:cs="Times New Roman"/>
          <w:color w:val="833C0B" w:themeColor="accent2" w:themeShade="80"/>
          <w:sz w:val="22"/>
          <w:rPrChange w:id="8610" w:author="tao huang" w:date="2018-10-25T20:02:00Z">
            <w:rPr>
              <w:rFonts w:cs="Times New Roman"/>
              <w:sz w:val="22"/>
            </w:rPr>
          </w:rPrChange>
        </w:rPr>
        <w:t xml:space="preserve">of the effect of the marketing activities. For example, the time-varying parameter model. However, a disadvantage of this method is that we need to make </w:t>
      </w:r>
      <w:del w:id="8611" w:author="tao huang" w:date="2018-10-25T20:01:00Z">
        <w:r w:rsidRPr="00AB6020" w:rsidDel="00AB6020">
          <w:rPr>
            <w:rFonts w:cs="Times New Roman"/>
            <w:color w:val="833C0B" w:themeColor="accent2" w:themeShade="80"/>
            <w:sz w:val="22"/>
            <w:rPrChange w:id="8612" w:author="tao huang" w:date="2018-10-25T20:02:00Z">
              <w:rPr>
                <w:rFonts w:cs="Times New Roman"/>
                <w:sz w:val="22"/>
              </w:rPr>
            </w:rPrChange>
          </w:rPr>
          <w:delText xml:space="preserve">very </w:delText>
        </w:r>
      </w:del>
      <w:r w:rsidRPr="00AB6020">
        <w:rPr>
          <w:rFonts w:cs="Times New Roman"/>
          <w:color w:val="833C0B" w:themeColor="accent2" w:themeShade="80"/>
          <w:sz w:val="22"/>
          <w:rPrChange w:id="8613" w:author="tao huang" w:date="2018-10-25T20:02:00Z">
            <w:rPr>
              <w:rFonts w:cs="Times New Roman"/>
              <w:sz w:val="22"/>
            </w:rPr>
          </w:rPrChange>
        </w:rPr>
        <w:t>strong assumptions of how the effect of the marketing activities change</w:t>
      </w:r>
      <w:del w:id="8614" w:author="tao huang" w:date="2018-10-25T20:01:00Z">
        <w:r w:rsidRPr="00AB6020" w:rsidDel="00AB6020">
          <w:rPr>
            <w:rFonts w:cs="Times New Roman"/>
            <w:color w:val="833C0B" w:themeColor="accent2" w:themeShade="80"/>
            <w:sz w:val="22"/>
            <w:rPrChange w:id="8615" w:author="tao huang" w:date="2018-10-25T20:02:00Z">
              <w:rPr>
                <w:rFonts w:cs="Times New Roman"/>
                <w:sz w:val="22"/>
              </w:rPr>
            </w:rPrChange>
          </w:rPr>
          <w:delText xml:space="preserve"> overtime</w:delText>
        </w:r>
      </w:del>
      <w:r w:rsidRPr="00AB6020">
        <w:rPr>
          <w:rFonts w:cs="Times New Roman"/>
          <w:color w:val="833C0B" w:themeColor="accent2" w:themeShade="80"/>
          <w:sz w:val="22"/>
          <w:rPrChange w:id="8616" w:author="tao huang" w:date="2018-10-25T20:02:00Z">
            <w:rPr>
              <w:rFonts w:cs="Times New Roman"/>
              <w:sz w:val="22"/>
            </w:rPr>
          </w:rPrChange>
        </w:rPr>
        <w:t xml:space="preserve">. e.g., </w:t>
      </w:r>
      <w:r w:rsidRPr="00AB6020">
        <w:rPr>
          <w:rFonts w:cs="Times New Roman"/>
          <w:color w:val="833C0B" w:themeColor="accent2" w:themeShade="80"/>
          <w:sz w:val="22"/>
          <w:rPrChange w:id="8617" w:author="tao huang" w:date="2018-10-25T20:02:00Z">
            <w:rPr>
              <w:rFonts w:cs="Times New Roman"/>
              <w:sz w:val="22"/>
            </w:rPr>
          </w:rPrChange>
        </w:rPr>
        <w:fldChar w:fldCharType="begin"/>
      </w:r>
      <w:r w:rsidR="00380BD4" w:rsidRPr="00AB6020">
        <w:rPr>
          <w:rFonts w:cs="Times New Roman"/>
          <w:color w:val="833C0B" w:themeColor="accent2" w:themeShade="80"/>
          <w:sz w:val="22"/>
          <w:rPrChange w:id="8618" w:author="tao huang" w:date="2018-10-25T20:02:00Z">
            <w:rPr>
              <w:rFonts w:cs="Times New Roman"/>
              <w:sz w:val="22"/>
            </w:rPr>
          </w:rPrChange>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AB6020">
        <w:rPr>
          <w:rFonts w:cs="Times New Roman"/>
          <w:color w:val="833C0B" w:themeColor="accent2" w:themeShade="80"/>
          <w:sz w:val="22"/>
          <w:rPrChange w:id="8619" w:author="tao huang" w:date="2018-10-25T20:02:00Z">
            <w:rPr>
              <w:rFonts w:cs="Times New Roman"/>
              <w:sz w:val="22"/>
            </w:rPr>
          </w:rPrChange>
        </w:rPr>
        <w:fldChar w:fldCharType="separate"/>
      </w:r>
      <w:r w:rsidR="00380BD4" w:rsidRPr="00AB6020">
        <w:rPr>
          <w:rFonts w:cs="Times New Roman"/>
          <w:noProof/>
          <w:color w:val="833C0B" w:themeColor="accent2" w:themeShade="80"/>
          <w:sz w:val="22"/>
          <w:rPrChange w:id="8620" w:author="tao huang" w:date="2018-10-25T20:02:00Z">
            <w:rPr>
              <w:rFonts w:cs="Times New Roman"/>
              <w:noProof/>
              <w:sz w:val="22"/>
            </w:rPr>
          </w:rPrChange>
        </w:rPr>
        <w:t>Foekens, Leeflang, and Wittink (1999)</w:t>
      </w:r>
      <w:r w:rsidRPr="00AB6020">
        <w:rPr>
          <w:rFonts w:cs="Times New Roman"/>
          <w:color w:val="833C0B" w:themeColor="accent2" w:themeShade="80"/>
          <w:sz w:val="22"/>
          <w:rPrChange w:id="8621" w:author="tao huang" w:date="2018-10-25T20:02:00Z">
            <w:rPr>
              <w:rFonts w:cs="Times New Roman"/>
              <w:sz w:val="22"/>
            </w:rPr>
          </w:rPrChange>
        </w:rPr>
        <w:fldChar w:fldCharType="end"/>
      </w:r>
      <w:r w:rsidRPr="00AB6020">
        <w:rPr>
          <w:rFonts w:cs="Times New Roman"/>
          <w:color w:val="833C0B" w:themeColor="accent2" w:themeShade="80"/>
          <w:sz w:val="22"/>
          <w:rPrChange w:id="8622" w:author="tao huang" w:date="2018-10-25T20:02:00Z">
            <w:rPr>
              <w:rFonts w:cs="Times New Roman"/>
              <w:sz w:val="22"/>
            </w:rPr>
          </w:rPrChange>
        </w:rPr>
        <w:t xml:space="preserve"> modelled the effect of the marketing activities </w:t>
      </w:r>
      <w:r w:rsidR="00D61119" w:rsidRPr="00AB6020">
        <w:rPr>
          <w:rFonts w:cs="Times New Roman"/>
          <w:color w:val="833C0B" w:themeColor="accent2" w:themeShade="80"/>
          <w:sz w:val="22"/>
          <w:rPrChange w:id="8623" w:author="tao huang" w:date="2018-10-25T20:02:00Z">
            <w:rPr>
              <w:rFonts w:cs="Times New Roman"/>
              <w:sz w:val="22"/>
            </w:rPr>
          </w:rPrChange>
        </w:rPr>
        <w:t xml:space="preserve">as </w:t>
      </w:r>
      <w:r w:rsidRPr="00AB6020">
        <w:rPr>
          <w:rFonts w:cs="Times New Roman"/>
          <w:color w:val="833C0B" w:themeColor="accent2" w:themeShade="80"/>
          <w:sz w:val="22"/>
          <w:rPrChange w:id="8624" w:author="tao huang" w:date="2018-10-25T20:02:00Z">
            <w:rPr>
              <w:rFonts w:cs="Times New Roman"/>
              <w:sz w:val="22"/>
            </w:rPr>
          </w:rPrChange>
        </w:rPr>
        <w:t>a linear function of previous promotional activities. The model</w:t>
      </w:r>
      <w:ins w:id="8625" w:author="tao huang" w:date="2018-10-25T20:01:00Z">
        <w:r w:rsidR="00AB6020" w:rsidRPr="00AB6020">
          <w:rPr>
            <w:rFonts w:cs="Times New Roman"/>
            <w:color w:val="833C0B" w:themeColor="accent2" w:themeShade="80"/>
            <w:sz w:val="22"/>
            <w:rPrChange w:id="8626" w:author="tao huang" w:date="2018-10-25T20:02:00Z">
              <w:rPr>
                <w:rFonts w:cs="Times New Roman"/>
                <w:sz w:val="22"/>
              </w:rPr>
            </w:rPrChange>
          </w:rPr>
          <w:t>s</w:t>
        </w:r>
      </w:ins>
      <w:r w:rsidRPr="00AB6020">
        <w:rPr>
          <w:rFonts w:cs="Times New Roman"/>
          <w:color w:val="833C0B" w:themeColor="accent2" w:themeShade="80"/>
          <w:sz w:val="22"/>
          <w:rPrChange w:id="8627" w:author="tao huang" w:date="2018-10-25T20:02:00Z">
            <w:rPr>
              <w:rFonts w:cs="Times New Roman"/>
              <w:sz w:val="22"/>
            </w:rPr>
          </w:rPrChange>
        </w:rPr>
        <w:t xml:space="preserve"> </w:t>
      </w:r>
      <w:del w:id="8628" w:author="tao huang" w:date="2018-10-25T20:01:00Z">
        <w:r w:rsidRPr="00AB6020" w:rsidDel="00AB6020">
          <w:rPr>
            <w:rFonts w:cs="Times New Roman"/>
            <w:color w:val="833C0B" w:themeColor="accent2" w:themeShade="80"/>
            <w:sz w:val="22"/>
            <w:rPrChange w:id="8629" w:author="tao huang" w:date="2018-10-25T20:02:00Z">
              <w:rPr>
                <w:rFonts w:cs="Times New Roman"/>
                <w:sz w:val="22"/>
              </w:rPr>
            </w:rPrChange>
          </w:rPr>
          <w:delText xml:space="preserve">has </w:delText>
        </w:r>
      </w:del>
      <w:ins w:id="8630" w:author="tao huang" w:date="2018-10-25T20:01:00Z">
        <w:r w:rsidR="00AB6020" w:rsidRPr="00AB6020">
          <w:rPr>
            <w:rFonts w:cs="Times New Roman"/>
            <w:color w:val="833C0B" w:themeColor="accent2" w:themeShade="80"/>
            <w:sz w:val="22"/>
            <w:rPrChange w:id="8631" w:author="tao huang" w:date="2018-10-25T20:02:00Z">
              <w:rPr>
                <w:rFonts w:cs="Times New Roman"/>
                <w:sz w:val="22"/>
              </w:rPr>
            </w:rPrChange>
          </w:rPr>
          <w:t xml:space="preserve">have </w:t>
        </w:r>
      </w:ins>
      <w:del w:id="8632" w:author="tao huang" w:date="2018-10-25T20:01:00Z">
        <w:r w:rsidRPr="00AB6020" w:rsidDel="00AB6020">
          <w:rPr>
            <w:rFonts w:cs="Times New Roman"/>
            <w:color w:val="833C0B" w:themeColor="accent2" w:themeShade="80"/>
            <w:sz w:val="22"/>
            <w:rPrChange w:id="8633" w:author="tao huang" w:date="2018-10-25T20:02:00Z">
              <w:rPr>
                <w:rFonts w:cs="Times New Roman"/>
                <w:sz w:val="22"/>
              </w:rPr>
            </w:rPrChange>
          </w:rPr>
          <w:delText xml:space="preserve">a </w:delText>
        </w:r>
      </w:del>
      <w:r w:rsidRPr="00AB6020">
        <w:rPr>
          <w:rFonts w:cs="Times New Roman"/>
          <w:color w:val="833C0B" w:themeColor="accent2" w:themeShade="80"/>
          <w:sz w:val="22"/>
          <w:rPrChange w:id="8634" w:author="tao huang" w:date="2018-10-25T20:02:00Z">
            <w:rPr>
              <w:rFonts w:cs="Times New Roman"/>
              <w:sz w:val="22"/>
            </w:rPr>
          </w:rPrChange>
        </w:rPr>
        <w:t>sophisticated structure</w:t>
      </w:r>
      <w:ins w:id="8635" w:author="tao huang" w:date="2018-10-25T20:01:00Z">
        <w:r w:rsidR="00AB6020" w:rsidRPr="00AB6020">
          <w:rPr>
            <w:rFonts w:cs="Times New Roman"/>
            <w:color w:val="833C0B" w:themeColor="accent2" w:themeShade="80"/>
            <w:sz w:val="22"/>
            <w:rPrChange w:id="8636" w:author="tao huang" w:date="2018-10-25T20:02:00Z">
              <w:rPr>
                <w:rFonts w:cs="Times New Roman"/>
                <w:sz w:val="22"/>
              </w:rPr>
            </w:rPrChange>
          </w:rPr>
          <w:t>s</w:t>
        </w:r>
      </w:ins>
      <w:r w:rsidRPr="00AB6020">
        <w:rPr>
          <w:rFonts w:cs="Times New Roman"/>
          <w:color w:val="833C0B" w:themeColor="accent2" w:themeShade="80"/>
          <w:sz w:val="22"/>
          <w:rPrChange w:id="8637" w:author="tao huang" w:date="2018-10-25T20:02:00Z">
            <w:rPr>
              <w:rFonts w:cs="Times New Roman"/>
              <w:sz w:val="22"/>
            </w:rPr>
          </w:rPrChange>
        </w:rPr>
        <w:t xml:space="preserve"> and </w:t>
      </w:r>
      <w:del w:id="8638" w:author="tao huang" w:date="2018-10-25T20:01:00Z">
        <w:r w:rsidRPr="00AB6020" w:rsidDel="00AB6020">
          <w:rPr>
            <w:rFonts w:cs="Times New Roman"/>
            <w:color w:val="833C0B" w:themeColor="accent2" w:themeShade="80"/>
            <w:sz w:val="22"/>
            <w:rPrChange w:id="8639" w:author="tao huang" w:date="2018-10-25T20:02:00Z">
              <w:rPr>
                <w:rFonts w:cs="Times New Roman"/>
                <w:sz w:val="22"/>
              </w:rPr>
            </w:rPrChange>
          </w:rPr>
          <w:delText xml:space="preserve">was </w:delText>
        </w:r>
      </w:del>
      <w:ins w:id="8640" w:author="tao huang" w:date="2018-10-25T20:01:00Z">
        <w:r w:rsidR="00AB6020" w:rsidRPr="00AB6020">
          <w:rPr>
            <w:rFonts w:cs="Times New Roman"/>
            <w:color w:val="833C0B" w:themeColor="accent2" w:themeShade="80"/>
            <w:sz w:val="22"/>
            <w:rPrChange w:id="8641" w:author="tao huang" w:date="2018-10-25T20:02:00Z">
              <w:rPr>
                <w:rFonts w:cs="Times New Roman"/>
                <w:sz w:val="22"/>
              </w:rPr>
            </w:rPrChange>
          </w:rPr>
          <w:t xml:space="preserve">were </w:t>
        </w:r>
      </w:ins>
      <w:r w:rsidRPr="00AB6020">
        <w:rPr>
          <w:rFonts w:cs="Times New Roman"/>
          <w:color w:val="833C0B" w:themeColor="accent2" w:themeShade="80"/>
          <w:sz w:val="22"/>
          <w:rPrChange w:id="8642" w:author="tao huang" w:date="2018-10-25T20:02:00Z">
            <w:rPr>
              <w:rFonts w:cs="Times New Roman"/>
              <w:sz w:val="22"/>
            </w:rPr>
          </w:rPrChange>
        </w:rPr>
        <w:t>not developed for forecasting.</w:t>
      </w:r>
      <w:ins w:id="8643" w:author="tao huang" w:date="2018-10-25T20:02:00Z">
        <w:r w:rsidR="00AB6020" w:rsidRPr="00AB6020">
          <w:rPr>
            <w:rFonts w:cs="Times New Roman"/>
            <w:color w:val="833C0B" w:themeColor="accent2" w:themeShade="80"/>
            <w:sz w:val="22"/>
            <w:rPrChange w:id="8644" w:author="tao huang" w:date="2018-10-25T20:02:00Z">
              <w:rPr>
                <w:rFonts w:cs="Times New Roman"/>
                <w:sz w:val="22"/>
              </w:rPr>
            </w:rPrChange>
          </w:rPr>
          <w:t xml:space="preserve"> </w:t>
        </w:r>
      </w:ins>
      <w:del w:id="8645" w:author="tao huang" w:date="2018-10-25T20:02:00Z">
        <w:r w:rsidRPr="00AB6020" w:rsidDel="00AB6020">
          <w:rPr>
            <w:rFonts w:cs="Times New Roman"/>
            <w:color w:val="833C0B" w:themeColor="accent2" w:themeShade="80"/>
            <w:sz w:val="22"/>
            <w:rPrChange w:id="8646" w:author="tao huang" w:date="2018-10-25T20:02:00Z">
              <w:rPr>
                <w:rFonts w:cs="Times New Roman"/>
                <w:sz w:val="22"/>
              </w:rPr>
            </w:rPrChange>
          </w:rPr>
          <w:delText xml:space="preserve"> </w:delText>
        </w:r>
      </w:del>
      <w:r w:rsidRPr="00AB6020">
        <w:rPr>
          <w:rFonts w:cs="Times New Roman"/>
          <w:color w:val="833C0B" w:themeColor="accent2" w:themeShade="80"/>
          <w:sz w:val="22"/>
          <w:rPrChange w:id="8647" w:author="tao huang" w:date="2018-10-25T20:02:00Z">
            <w:rPr>
              <w:rFonts w:cs="Times New Roman"/>
              <w:sz w:val="22"/>
            </w:rPr>
          </w:rPrChange>
        </w:rPr>
        <w:t xml:space="preserve">Therefore, we leave the exploration of the potential of this type of model </w:t>
      </w:r>
      <w:del w:id="8648" w:author="Didier Soopramanien" w:date="2018-10-24T12:15:00Z">
        <w:r w:rsidRPr="00AB6020" w:rsidDel="008E5FBC">
          <w:rPr>
            <w:rFonts w:cs="Times New Roman"/>
            <w:color w:val="833C0B" w:themeColor="accent2" w:themeShade="80"/>
            <w:sz w:val="22"/>
            <w:rPrChange w:id="8649" w:author="tao huang" w:date="2018-10-25T20:02:00Z">
              <w:rPr>
                <w:rFonts w:cs="Times New Roman"/>
                <w:sz w:val="22"/>
              </w:rPr>
            </w:rPrChange>
          </w:rPr>
          <w:delText xml:space="preserve">to </w:delText>
        </w:r>
      </w:del>
      <w:ins w:id="8650" w:author="Didier Soopramanien" w:date="2018-10-24T12:15:00Z">
        <w:r w:rsidR="008E5FBC" w:rsidRPr="00AB6020">
          <w:rPr>
            <w:rFonts w:cs="Times New Roman"/>
            <w:color w:val="833C0B" w:themeColor="accent2" w:themeShade="80"/>
            <w:sz w:val="22"/>
            <w:rPrChange w:id="8651" w:author="tao huang" w:date="2018-10-25T20:02:00Z">
              <w:rPr>
                <w:rFonts w:cs="Times New Roman"/>
                <w:sz w:val="22"/>
              </w:rPr>
            </w:rPrChange>
          </w:rPr>
          <w:t xml:space="preserve">for </w:t>
        </w:r>
      </w:ins>
      <w:r w:rsidRPr="00AB6020">
        <w:rPr>
          <w:rFonts w:cs="Times New Roman"/>
          <w:color w:val="833C0B" w:themeColor="accent2" w:themeShade="80"/>
          <w:sz w:val="22"/>
          <w:rPrChange w:id="8652" w:author="tao huang" w:date="2018-10-25T20:02:00Z">
            <w:rPr>
              <w:rFonts w:cs="Times New Roman"/>
              <w:sz w:val="22"/>
            </w:rPr>
          </w:rPrChange>
        </w:rPr>
        <w:t>future research</w:t>
      </w:r>
      <w:ins w:id="8653" w:author="tao huang" w:date="2018-10-25T20:02:00Z">
        <w:r w:rsidR="00AB6020" w:rsidRPr="00AB6020">
          <w:rPr>
            <w:rFonts w:cs="Times New Roman"/>
            <w:color w:val="833C0B" w:themeColor="accent2" w:themeShade="80"/>
            <w:sz w:val="22"/>
            <w:rPrChange w:id="8654" w:author="tao huang" w:date="2018-10-25T20:02:00Z">
              <w:rPr>
                <w:rFonts w:cs="Times New Roman"/>
                <w:sz w:val="22"/>
              </w:rPr>
            </w:rPrChange>
          </w:rPr>
          <w:t xml:space="preserve">. </w:t>
        </w:r>
      </w:ins>
      <w:del w:id="8655" w:author="tao huang" w:date="2018-10-25T20:02:00Z">
        <w:r w:rsidRPr="005B1C8C" w:rsidDel="00AB6020">
          <w:rPr>
            <w:rFonts w:cs="Times New Roman"/>
            <w:sz w:val="22"/>
          </w:rPr>
          <w:delText>. assumed that the effect of the marketing activities is a linear function of previous promotional activities. In summary, the models we proposed in this study produce consistently accurate forecasts. They also suffice the practical requirements of retail forecasting in that they are intuitive, they can be developed and operated automatically and also use readily available data on marketing activities.</w:delText>
        </w:r>
      </w:del>
    </w:p>
    <w:p w14:paraId="42E0C5B4" w14:textId="77777777"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 </w:t>
      </w:r>
    </w:p>
    <w:p w14:paraId="440D51B9" w14:textId="11B09D7D" w:rsidR="00971633" w:rsidRPr="005B1C8C" w:rsidRDefault="00971633" w:rsidP="00971633">
      <w:pPr>
        <w:shd w:val="clear" w:color="auto" w:fill="FFFFFF" w:themeFill="background1"/>
        <w:spacing w:after="0" w:line="360" w:lineRule="auto"/>
        <w:outlineLvl w:val="0"/>
        <w:rPr>
          <w:rFonts w:cs="Times New Roman"/>
          <w:b/>
          <w:sz w:val="22"/>
        </w:rPr>
      </w:pPr>
      <w:r w:rsidRPr="005B1C8C">
        <w:rPr>
          <w:rFonts w:cs="Times New Roman"/>
          <w:b/>
          <w:sz w:val="22"/>
        </w:rPr>
        <w:t>Acknowledgement</w:t>
      </w:r>
      <w:ins w:id="8656" w:author="Didier Soopramanien" w:date="2018-10-24T12:13:00Z">
        <w:r w:rsidR="002553DE">
          <w:rPr>
            <w:rFonts w:cs="Times New Roman"/>
            <w:b/>
            <w:sz w:val="22"/>
          </w:rPr>
          <w:t>s</w:t>
        </w:r>
      </w:ins>
    </w:p>
    <w:p w14:paraId="4E04FD0C" w14:textId="77777777" w:rsidR="00971633" w:rsidRPr="005B1C8C" w:rsidRDefault="00971633" w:rsidP="00971633">
      <w:pPr>
        <w:shd w:val="clear" w:color="auto" w:fill="FFFFFF" w:themeFill="background1"/>
        <w:spacing w:after="0" w:line="360" w:lineRule="auto"/>
        <w:rPr>
          <w:rFonts w:cs="Times New Roman"/>
          <w:sz w:val="22"/>
        </w:rPr>
      </w:pPr>
    </w:p>
    <w:p w14:paraId="306CA335" w14:textId="77777777"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We thank the IRI company </w:t>
      </w:r>
      <w:r w:rsidRPr="005B1C8C">
        <w:rPr>
          <w:rFonts w:cs="Times New Roman"/>
          <w:noProof/>
          <w:sz w:val="22"/>
        </w:rPr>
        <w:t>for making the data available</w:t>
      </w:r>
      <w:r w:rsidRPr="005B1C8C">
        <w:rPr>
          <w:rFonts w:cs="Times New Roman"/>
          <w:sz w:val="22"/>
        </w:rPr>
        <w:t>. All the analysis and findings in this paper based on the IRI dataset are by the authors and not by the IRI company.</w:t>
      </w:r>
    </w:p>
    <w:p w14:paraId="52BDE6AB" w14:textId="77777777" w:rsidR="00971633" w:rsidRPr="005B1C8C" w:rsidRDefault="00971633" w:rsidP="00971633">
      <w:pPr>
        <w:shd w:val="clear" w:color="auto" w:fill="FFFFFF" w:themeFill="background1"/>
        <w:spacing w:after="0" w:line="360" w:lineRule="auto"/>
        <w:rPr>
          <w:rFonts w:cs="Times New Roman"/>
          <w:sz w:val="22"/>
        </w:rPr>
      </w:pPr>
    </w:p>
    <w:p w14:paraId="5A4713B9" w14:textId="77777777" w:rsidR="00971633" w:rsidRPr="005B1C8C" w:rsidRDefault="00971633" w:rsidP="00971633">
      <w:pPr>
        <w:shd w:val="clear" w:color="auto" w:fill="FFFFFF" w:themeFill="background1"/>
        <w:spacing w:after="0" w:line="360" w:lineRule="auto"/>
        <w:rPr>
          <w:rFonts w:cs="Times New Roman"/>
          <w:b/>
          <w:sz w:val="22"/>
        </w:rPr>
      </w:pPr>
      <w:r w:rsidRPr="005B1C8C">
        <w:rPr>
          <w:rFonts w:cs="Times New Roman"/>
          <w:b/>
          <w:sz w:val="22"/>
        </w:rPr>
        <w:t>Reference:</w:t>
      </w:r>
    </w:p>
    <w:p w14:paraId="73CC85BB" w14:textId="77777777" w:rsidR="00971633" w:rsidRPr="005B1C8C" w:rsidRDefault="00971633" w:rsidP="00971633">
      <w:pPr>
        <w:spacing w:line="240" w:lineRule="auto"/>
        <w:rPr>
          <w:rFonts w:cs="Times New Roman"/>
          <w:noProof/>
          <w:sz w:val="22"/>
        </w:rPr>
      </w:pPr>
    </w:p>
    <w:p w14:paraId="0BA2B612" w14:textId="77777777" w:rsidR="005C1368" w:rsidRPr="005C1368" w:rsidRDefault="00971633" w:rsidP="005C1368">
      <w:pPr>
        <w:pStyle w:val="EndNoteBibliography"/>
        <w:spacing w:after="0"/>
        <w:ind w:left="720" w:hanging="720"/>
      </w:pPr>
      <w:r w:rsidRPr="005B1C8C">
        <w:rPr>
          <w:sz w:val="22"/>
        </w:rPr>
        <w:fldChar w:fldCharType="begin"/>
      </w:r>
      <w:r w:rsidRPr="005B1C8C">
        <w:rPr>
          <w:sz w:val="22"/>
        </w:rPr>
        <w:instrText xml:space="preserve"> ADDIN EN.REFLIST </w:instrText>
      </w:r>
      <w:r w:rsidRPr="005B1C8C">
        <w:rPr>
          <w:sz w:val="22"/>
        </w:rPr>
        <w:fldChar w:fldCharType="separate"/>
      </w:r>
      <w:r w:rsidR="005C1368" w:rsidRPr="005C1368">
        <w:t xml:space="preserve">Aburto, L., &amp; Weber, R. (2007). Improved supply chain management based on hybrid demand forecasts. </w:t>
      </w:r>
      <w:r w:rsidR="005C1368" w:rsidRPr="005C1368">
        <w:rPr>
          <w:i/>
        </w:rPr>
        <w:t>Applied Soft Computing, 7</w:t>
      </w:r>
      <w:r w:rsidR="005C1368" w:rsidRPr="005C1368">
        <w:t xml:space="preserve">, 136-144. </w:t>
      </w:r>
    </w:p>
    <w:p w14:paraId="7107B15A" w14:textId="77777777" w:rsidR="005C1368" w:rsidRPr="005C1368" w:rsidRDefault="005C1368" w:rsidP="005C1368">
      <w:pPr>
        <w:pStyle w:val="EndNoteBibliography"/>
        <w:spacing w:after="0"/>
        <w:ind w:left="720" w:hanging="720"/>
      </w:pPr>
      <w:r w:rsidRPr="005C1368">
        <w:t xml:space="preserve">Ali, M., &amp; Boylan, J. (2011). Feasibility principles for Downstream Demand Inference in supply chains. </w:t>
      </w:r>
      <w:r w:rsidRPr="005C1368">
        <w:rPr>
          <w:i/>
        </w:rPr>
        <w:t>Journal of the Operational Research Society, 62</w:t>
      </w:r>
      <w:r w:rsidRPr="005C1368">
        <w:t xml:space="preserve">. </w:t>
      </w:r>
    </w:p>
    <w:p w14:paraId="784DF9DC" w14:textId="45D49552" w:rsidR="005C1368" w:rsidRPr="005C1368" w:rsidRDefault="005C1368" w:rsidP="005C1368">
      <w:pPr>
        <w:pStyle w:val="EndNoteBibliography"/>
        <w:spacing w:after="0"/>
        <w:ind w:left="720" w:hanging="720"/>
      </w:pPr>
      <w:r w:rsidRPr="005C1368">
        <w:t xml:space="preserve">Ali, M. M., Babai, M. Z., Boylan, J. E., &amp; Syntetos, A. A. (2017). Supply chain forecasting when information is not shared. </w:t>
      </w:r>
      <w:r w:rsidRPr="005C1368">
        <w:rPr>
          <w:i/>
        </w:rPr>
        <w:t>European Journal of Operational Research, 260</w:t>
      </w:r>
      <w:r w:rsidRPr="005C1368">
        <w:t xml:space="preserve">(3), 984-994. doi: </w:t>
      </w:r>
      <w:hyperlink r:id="rId13" w:history="1">
        <w:r w:rsidRPr="005C1368">
          <w:rPr>
            <w:rStyle w:val="Hyperlink"/>
          </w:rPr>
          <w:t>https://doi.org/10.1016/j.ejor.2016.11.046</w:t>
        </w:r>
      </w:hyperlink>
    </w:p>
    <w:p w14:paraId="1AB37599" w14:textId="77777777" w:rsidR="005C1368" w:rsidRPr="005C1368" w:rsidRDefault="005C1368" w:rsidP="005C1368">
      <w:pPr>
        <w:pStyle w:val="EndNoteBibliography"/>
        <w:spacing w:after="0"/>
        <w:ind w:left="720" w:hanging="720"/>
      </w:pPr>
      <w:r w:rsidRPr="005C1368">
        <w:t xml:space="preserve">Allen, P. G., &amp; Fildes, R. (2001). Econometric forecasting. In J. S. Armstrong (Ed.), </w:t>
      </w:r>
      <w:r w:rsidRPr="005C1368">
        <w:rPr>
          <w:i/>
        </w:rPr>
        <w:t>Principles of Forecasting: A Handbook for Researchers and Practitioners</w:t>
      </w:r>
      <w:r w:rsidRPr="005C1368">
        <w:t>. Boston: Kluwer Academic Publishers.</w:t>
      </w:r>
    </w:p>
    <w:p w14:paraId="6FCDA250" w14:textId="77777777" w:rsidR="005C1368" w:rsidRPr="005C1368" w:rsidRDefault="005C1368" w:rsidP="005C1368">
      <w:pPr>
        <w:pStyle w:val="EndNoteBibliography"/>
        <w:spacing w:after="0"/>
        <w:ind w:left="720" w:hanging="720"/>
      </w:pPr>
      <w:r w:rsidRPr="005C1368">
        <w:t xml:space="preserve">Andrews, D. W. K. (1993). Tests for Parameter Instability and Structural Change with Unknown Change Point. </w:t>
      </w:r>
      <w:r w:rsidRPr="005C1368">
        <w:rPr>
          <w:i/>
        </w:rPr>
        <w:t>Econometrica, 61</w:t>
      </w:r>
      <w:r w:rsidRPr="005C1368">
        <w:t xml:space="preserve">, 825-851. </w:t>
      </w:r>
    </w:p>
    <w:p w14:paraId="1CEFF52D" w14:textId="77777777" w:rsidR="005C1368" w:rsidRPr="005C1368" w:rsidRDefault="005C1368" w:rsidP="005C1368">
      <w:pPr>
        <w:pStyle w:val="EndNoteBibliography"/>
        <w:spacing w:after="0"/>
        <w:ind w:left="720" w:hanging="720"/>
      </w:pPr>
      <w:r w:rsidRPr="005C1368">
        <w:t xml:space="preserve">Andrews, D. W. K., &amp; Ploberger, W. (1994). Optimal tests when a nuisance parameter is present only under the alternative. </w:t>
      </w:r>
      <w:r w:rsidRPr="005C1368">
        <w:rPr>
          <w:i/>
        </w:rPr>
        <w:t>Econometrica, 62</w:t>
      </w:r>
      <w:r w:rsidRPr="005C1368">
        <w:t xml:space="preserve">, 1383-1414. </w:t>
      </w:r>
    </w:p>
    <w:p w14:paraId="03540F50" w14:textId="77777777" w:rsidR="005C1368" w:rsidRPr="005C1368" w:rsidRDefault="005C1368" w:rsidP="005C1368">
      <w:pPr>
        <w:pStyle w:val="EndNoteBibliography"/>
        <w:spacing w:after="0"/>
        <w:ind w:left="720" w:hanging="720"/>
      </w:pPr>
      <w:r w:rsidRPr="005C1368">
        <w:t xml:space="preserve">Andrews, R. L., Currim, I. S., Leeflang, P., &amp; Lim, J. (2008). Estimating the SCAN*PRO model of store sales: HB, FM or just OLS? </w:t>
      </w:r>
      <w:r w:rsidRPr="005C1368">
        <w:rPr>
          <w:i/>
        </w:rPr>
        <w:t>international Journal of research in marketing, 25</w:t>
      </w:r>
      <w:r w:rsidRPr="005C1368">
        <w:t xml:space="preserve">(1), 22-33. </w:t>
      </w:r>
    </w:p>
    <w:p w14:paraId="352E06CC" w14:textId="77777777" w:rsidR="005C1368" w:rsidRPr="005C1368" w:rsidRDefault="005C1368" w:rsidP="005C1368">
      <w:pPr>
        <w:pStyle w:val="EndNoteBibliography"/>
        <w:spacing w:after="0"/>
        <w:ind w:left="720" w:hanging="720"/>
      </w:pPr>
      <w:r w:rsidRPr="005C1368">
        <w:t xml:space="preserve">Armstrong, J. S. (2001). </w:t>
      </w:r>
      <w:r w:rsidRPr="005C1368">
        <w:rPr>
          <w:i/>
        </w:rPr>
        <w:t>Principles of Forecasting: A Handbook for Researchers and Practitioners</w:t>
      </w:r>
      <w:r w:rsidRPr="005C1368">
        <w:t>: Kluwer Academic Publishers.</w:t>
      </w:r>
    </w:p>
    <w:p w14:paraId="1FF9E181" w14:textId="77777777" w:rsidR="005C1368" w:rsidRPr="005C1368" w:rsidRDefault="005C1368" w:rsidP="005C1368">
      <w:pPr>
        <w:pStyle w:val="EndNoteBibliography"/>
        <w:spacing w:after="0"/>
        <w:ind w:left="720" w:hanging="720"/>
      </w:pPr>
      <w:r w:rsidRPr="005C1368">
        <w:t xml:space="preserve">Bai, J., &amp; Perron, P. (1998). Estimating and Testing Linear Models with Multiple Structural Changes. </w:t>
      </w:r>
      <w:r w:rsidRPr="005C1368">
        <w:rPr>
          <w:i/>
        </w:rPr>
        <w:t>Econometrica, 66</w:t>
      </w:r>
      <w:r w:rsidRPr="005C1368">
        <w:t xml:space="preserve">, 47- 78. </w:t>
      </w:r>
    </w:p>
    <w:p w14:paraId="52AE13DA" w14:textId="77777777" w:rsidR="005C1368" w:rsidRPr="005C1368" w:rsidRDefault="005C1368" w:rsidP="005C1368">
      <w:pPr>
        <w:pStyle w:val="EndNoteBibliography"/>
        <w:spacing w:after="0"/>
        <w:ind w:left="720" w:hanging="720"/>
      </w:pPr>
      <w:r w:rsidRPr="005C1368">
        <w:t xml:space="preserve">Bai, J., &amp; Perron, P. (2003). Computation and Analysis of Multiple Structural-Change Models. </w:t>
      </w:r>
      <w:r w:rsidRPr="005C1368">
        <w:rPr>
          <w:i/>
        </w:rPr>
        <w:t>Journal of Applied Econometrics, 18</w:t>
      </w:r>
      <w:r w:rsidRPr="005C1368">
        <w:t xml:space="preserve">, 1-22. </w:t>
      </w:r>
    </w:p>
    <w:p w14:paraId="5A456D34" w14:textId="77777777" w:rsidR="005C1368" w:rsidRPr="005C1368" w:rsidRDefault="005C1368" w:rsidP="005C1368">
      <w:pPr>
        <w:pStyle w:val="EndNoteBibliography"/>
        <w:spacing w:after="0"/>
        <w:ind w:left="720" w:hanging="720"/>
      </w:pPr>
      <w:r w:rsidRPr="005C1368">
        <w:t xml:space="preserve">Blattberg, R. C., Briesch, R., &amp; Fox, E. J. (1995). How promotions work? </w:t>
      </w:r>
      <w:r w:rsidRPr="005C1368">
        <w:rPr>
          <w:i/>
        </w:rPr>
        <w:t>Marketing Science, 14</w:t>
      </w:r>
      <w:r w:rsidRPr="005C1368">
        <w:t xml:space="preserve">(3). </w:t>
      </w:r>
    </w:p>
    <w:p w14:paraId="7F0DF55D" w14:textId="77777777" w:rsidR="005C1368" w:rsidRPr="005C1368" w:rsidRDefault="005C1368" w:rsidP="005C1368">
      <w:pPr>
        <w:pStyle w:val="EndNoteBibliography"/>
        <w:spacing w:after="0"/>
        <w:ind w:left="720" w:hanging="720"/>
      </w:pPr>
      <w:r w:rsidRPr="005C1368">
        <w:t xml:space="preserve">Bronnenberg, B. J., Kruger, M. W., &amp; Mela, C. F. (2008). The IRI Marketing Data Set. </w:t>
      </w:r>
      <w:r w:rsidRPr="005C1368">
        <w:rPr>
          <w:i/>
        </w:rPr>
        <w:t>Marketing Science, 27</w:t>
      </w:r>
      <w:r w:rsidRPr="005C1368">
        <w:t xml:space="preserve">(4), pp. 745–748. </w:t>
      </w:r>
    </w:p>
    <w:p w14:paraId="4CF2FB2D" w14:textId="77777777" w:rsidR="005C1368" w:rsidRPr="005C1368" w:rsidRDefault="005C1368" w:rsidP="005C1368">
      <w:pPr>
        <w:pStyle w:val="EndNoteBibliography"/>
        <w:spacing w:after="0"/>
        <w:ind w:left="720" w:hanging="720"/>
      </w:pPr>
      <w:r w:rsidRPr="005C1368">
        <w:lastRenderedPageBreak/>
        <w:t xml:space="preserve">Brown, R. L., Durbin, J., &amp; Evans, J. M. (1975). Techniques for Testing the Constancy of Regression Relationships over Time. </w:t>
      </w:r>
      <w:r w:rsidRPr="005C1368">
        <w:rPr>
          <w:i/>
        </w:rPr>
        <w:t>Journal of the Royal Statistical Society. Series B (Methodological), 37</w:t>
      </w:r>
      <w:r w:rsidRPr="005C1368">
        <w:t xml:space="preserve">(2), 149-192. </w:t>
      </w:r>
    </w:p>
    <w:p w14:paraId="1BC0342D" w14:textId="77777777" w:rsidR="005C1368" w:rsidRPr="005C1368" w:rsidRDefault="005C1368" w:rsidP="005C1368">
      <w:pPr>
        <w:pStyle w:val="EndNoteBibliography"/>
        <w:spacing w:after="0"/>
        <w:ind w:left="720" w:hanging="720"/>
      </w:pPr>
      <w:r w:rsidRPr="005C1368">
        <w:t xml:space="preserve">Bucklin, R. E., Gupta, S., &amp; Siddarth, S. (1998). Determining Segmentation in Sales Response across Consumer Purchase Behaviors. </w:t>
      </w:r>
      <w:r w:rsidRPr="005C1368">
        <w:rPr>
          <w:i/>
        </w:rPr>
        <w:t>Journal of Marketing Research, 35</w:t>
      </w:r>
      <w:r w:rsidRPr="005C1368">
        <w:t>(2), 189-197. doi: 10.2307/3151847</w:t>
      </w:r>
    </w:p>
    <w:p w14:paraId="0DEFB68C" w14:textId="77777777" w:rsidR="005C1368" w:rsidRPr="005C1368" w:rsidRDefault="005C1368" w:rsidP="005C1368">
      <w:pPr>
        <w:pStyle w:val="EndNoteBibliography"/>
        <w:spacing w:after="0"/>
        <w:ind w:left="720" w:hanging="720"/>
      </w:pPr>
      <w:r w:rsidRPr="005C1368">
        <w:t xml:space="preserve">Castle, J. L., Doornik, J. A., &amp; Hendry, D. F. (2008). Model Selection when there are Multiple Breaks. </w:t>
      </w:r>
      <w:r w:rsidRPr="005C1368">
        <w:rPr>
          <w:i/>
        </w:rPr>
        <w:t>Working paper No. 407, Economics Department, University of Oxford</w:t>
      </w:r>
      <w:r w:rsidRPr="005C1368">
        <w:t xml:space="preserve">. </w:t>
      </w:r>
    </w:p>
    <w:p w14:paraId="290044F6" w14:textId="77777777" w:rsidR="005C1368" w:rsidRPr="005C1368" w:rsidRDefault="005C1368" w:rsidP="005C1368">
      <w:pPr>
        <w:pStyle w:val="EndNoteBibliography"/>
        <w:spacing w:after="0"/>
        <w:ind w:left="720" w:hanging="720"/>
      </w:pPr>
      <w:r w:rsidRPr="005C1368">
        <w:t xml:space="preserve">Chevillon, G. (2016). Multistep forecasting in the presence of location shifts. </w:t>
      </w:r>
      <w:r w:rsidRPr="005C1368">
        <w:rPr>
          <w:i/>
        </w:rPr>
        <w:t>International Journal of Forecasting, 32</w:t>
      </w:r>
      <w:r w:rsidRPr="005C1368">
        <w:t xml:space="preserve">(1), 121-137. </w:t>
      </w:r>
    </w:p>
    <w:p w14:paraId="7AE954B6" w14:textId="77777777" w:rsidR="005C1368" w:rsidRPr="005C1368" w:rsidRDefault="005C1368" w:rsidP="005C1368">
      <w:pPr>
        <w:pStyle w:val="EndNoteBibliography"/>
        <w:spacing w:after="0"/>
        <w:ind w:left="720" w:hanging="720"/>
      </w:pPr>
      <w:r w:rsidRPr="005C1368">
        <w:t xml:space="preserve">Christen, M., Gupta, S., Porter, J. C., Staelin, R., &amp; Wittink, D. R. (1997). Using market level data to understand promotion effects in a nonlinear model. </w:t>
      </w:r>
      <w:r w:rsidRPr="005C1368">
        <w:rPr>
          <w:i/>
        </w:rPr>
        <w:t>Journal of Marketing Research, 34</w:t>
      </w:r>
      <w:r w:rsidRPr="005C1368">
        <w:t xml:space="preserve">(3). </w:t>
      </w:r>
    </w:p>
    <w:p w14:paraId="4256A740" w14:textId="77777777" w:rsidR="005C1368" w:rsidRPr="005C1368" w:rsidRDefault="005C1368" w:rsidP="005C1368">
      <w:pPr>
        <w:pStyle w:val="EndNoteBibliography"/>
        <w:ind w:left="720" w:hanging="720"/>
        <w:rPr>
          <w:i/>
        </w:rPr>
      </w:pPr>
      <w:r w:rsidRPr="005C1368">
        <w:t xml:space="preserve">Clark, T. E., &amp; McCracken, M. W. (2007). Forecasting with Small Macroeconomic VARs in the Presence of Instabilities </w:t>
      </w:r>
      <w:r w:rsidRPr="005C1368">
        <w:rPr>
          <w:i/>
        </w:rPr>
        <w:t>Finance and Economics Discussion Series</w:t>
      </w:r>
    </w:p>
    <w:p w14:paraId="6F90AD2E" w14:textId="77777777" w:rsidR="005C1368" w:rsidRPr="005C1368" w:rsidRDefault="005C1368" w:rsidP="005C1368">
      <w:pPr>
        <w:pStyle w:val="EndNoteBibliography"/>
        <w:spacing w:after="0"/>
        <w:ind w:left="720" w:hanging="720"/>
      </w:pPr>
      <w:r w:rsidRPr="005C1368">
        <w:t xml:space="preserve"> Federal Reserve Board, Washington, D.C.</w:t>
      </w:r>
    </w:p>
    <w:p w14:paraId="5E6AA495" w14:textId="77777777" w:rsidR="005C1368" w:rsidRPr="005C1368" w:rsidRDefault="005C1368" w:rsidP="005C1368">
      <w:pPr>
        <w:pStyle w:val="EndNoteBibliography"/>
        <w:spacing w:after="0"/>
        <w:ind w:left="720" w:hanging="720"/>
      </w:pPr>
      <w:r w:rsidRPr="005C1368">
        <w:t xml:space="preserve">Clements, M., &amp; Hendry, D. (1998). </w:t>
      </w:r>
      <w:r w:rsidRPr="005C1368">
        <w:rPr>
          <w:i/>
        </w:rPr>
        <w:t>Forecasting Economic Time Series</w:t>
      </w:r>
      <w:r w:rsidRPr="005C1368">
        <w:t>: Cambridge University Press.</w:t>
      </w:r>
    </w:p>
    <w:p w14:paraId="67934A17" w14:textId="77777777" w:rsidR="005C1368" w:rsidRPr="005C1368" w:rsidRDefault="005C1368" w:rsidP="005C1368">
      <w:pPr>
        <w:pStyle w:val="EndNoteBibliography"/>
        <w:spacing w:after="0"/>
        <w:ind w:left="720" w:hanging="720"/>
      </w:pPr>
      <w:r w:rsidRPr="005C1368">
        <w:t xml:space="preserve">Clements, M. B., &amp; Hendry, D. F. (1994). Towards a theory of economic forecasting. In C. P. Hargreaves (Ed.), </w:t>
      </w:r>
      <w:r w:rsidRPr="005C1368">
        <w:rPr>
          <w:i/>
        </w:rPr>
        <w:t>Nonstationary Time Series Analysis and Cointegration</w:t>
      </w:r>
      <w:r w:rsidRPr="005C1368">
        <w:t>: Oxford University Press.</w:t>
      </w:r>
    </w:p>
    <w:p w14:paraId="256BD95A" w14:textId="77777777" w:rsidR="005C1368" w:rsidRPr="005C1368" w:rsidRDefault="005C1368" w:rsidP="005C1368">
      <w:pPr>
        <w:pStyle w:val="EndNoteBibliography"/>
        <w:spacing w:after="0"/>
        <w:ind w:left="720" w:hanging="720"/>
      </w:pPr>
      <w:r w:rsidRPr="005C1368">
        <w:t xml:space="preserve">Clements, M. P., &amp; Hendry, D. F. (1999). </w:t>
      </w:r>
      <w:r w:rsidRPr="005C1368">
        <w:rPr>
          <w:i/>
        </w:rPr>
        <w:t>Forecasting non-stationary economic time series</w:t>
      </w:r>
      <w:r w:rsidRPr="005C1368">
        <w:t>. London: The MIT Press.</w:t>
      </w:r>
    </w:p>
    <w:p w14:paraId="3ECCF854" w14:textId="77777777" w:rsidR="005C1368" w:rsidRPr="005C1368" w:rsidRDefault="005C1368" w:rsidP="005C1368">
      <w:pPr>
        <w:pStyle w:val="EndNoteBibliography"/>
        <w:spacing w:after="0"/>
        <w:ind w:left="720" w:hanging="720"/>
      </w:pPr>
      <w:r w:rsidRPr="005C1368">
        <w:t xml:space="preserve">Cooper, L., Baron, P., Levy, W., Swisher, M., &amp; Gogos, P. (1999). Promocast": a New Forecasting Method for Promotion Planning. </w:t>
      </w:r>
      <w:r w:rsidRPr="005C1368">
        <w:rPr>
          <w:i/>
        </w:rPr>
        <w:t>Marketing Science, 18</w:t>
      </w:r>
      <w:r w:rsidRPr="005C1368">
        <w:t xml:space="preserve">(3), 301-316. </w:t>
      </w:r>
    </w:p>
    <w:p w14:paraId="531A6043" w14:textId="77777777" w:rsidR="005C1368" w:rsidRPr="005C1368" w:rsidRDefault="005C1368" w:rsidP="005C1368">
      <w:pPr>
        <w:pStyle w:val="EndNoteBibliography"/>
        <w:spacing w:after="0"/>
        <w:ind w:left="720" w:hanging="720"/>
      </w:pPr>
      <w:r w:rsidRPr="005C1368">
        <w:t xml:space="preserve">Cooper, L. G., &amp; Giuffrida, G. (2000). Turning Datamining into a Management Science Tool: New Algorithms and Empirical Results. </w:t>
      </w:r>
      <w:r w:rsidRPr="005C1368">
        <w:rPr>
          <w:i/>
        </w:rPr>
        <w:t>Management Science, 46</w:t>
      </w:r>
      <w:r w:rsidRPr="005C1368">
        <w:t xml:space="preserve">(2), 249. </w:t>
      </w:r>
    </w:p>
    <w:p w14:paraId="09F956A2" w14:textId="77777777" w:rsidR="005C1368" w:rsidRPr="005C1368" w:rsidRDefault="005C1368" w:rsidP="005C1368">
      <w:pPr>
        <w:pStyle w:val="EndNoteBibliography"/>
        <w:spacing w:after="0"/>
        <w:ind w:left="720" w:hanging="720"/>
      </w:pPr>
      <w:r w:rsidRPr="005C1368">
        <w:t xml:space="preserve">Corsten, D., &amp; Gruen, T. (2003). Desperately seeking shelf availability: an examination of the extent, the causes, and the efforts to address retail out-of-stocks. </w:t>
      </w:r>
      <w:r w:rsidRPr="005C1368">
        <w:rPr>
          <w:i/>
        </w:rPr>
        <w:t>International Journal of Retail &amp; Distribution Management, 31</w:t>
      </w:r>
      <w:r w:rsidRPr="005C1368">
        <w:t xml:space="preserve">(12). </w:t>
      </w:r>
    </w:p>
    <w:p w14:paraId="0B115BB9" w14:textId="77777777" w:rsidR="005C1368" w:rsidRPr="005C1368" w:rsidRDefault="005C1368" w:rsidP="005C1368">
      <w:pPr>
        <w:pStyle w:val="EndNoteBibliography"/>
        <w:spacing w:after="0"/>
        <w:ind w:left="720" w:hanging="720"/>
      </w:pPr>
      <w:r w:rsidRPr="005C1368">
        <w:t xml:space="preserve">Davydenko, A., &amp; Fildes, R. (2013). Measuring forecasting accuracy: the case of judgmental adjustments to SKU-level demand forecasts. </w:t>
      </w:r>
      <w:r w:rsidRPr="005C1368">
        <w:rPr>
          <w:i/>
        </w:rPr>
        <w:t>International Journal of Forecasting, 29</w:t>
      </w:r>
      <w:r w:rsidRPr="005C1368">
        <w:t xml:space="preserve">(3). </w:t>
      </w:r>
    </w:p>
    <w:p w14:paraId="16E65556" w14:textId="77777777" w:rsidR="005C1368" w:rsidRPr="005C1368" w:rsidRDefault="005C1368" w:rsidP="005C1368">
      <w:pPr>
        <w:pStyle w:val="EndNoteBibliography"/>
        <w:spacing w:after="0"/>
        <w:ind w:left="720" w:hanging="720"/>
      </w:pPr>
      <w:r w:rsidRPr="005C1368">
        <w:t xml:space="preserve">Dekker, M., van Donselaar, K., &amp; Ouwehand, P. (2004). How to use aggregation and combined forecasting to improve seasonal demand forecasts. </w:t>
      </w:r>
      <w:r w:rsidRPr="005C1368">
        <w:rPr>
          <w:i/>
        </w:rPr>
        <w:t>International Journal of Production Economics, 90</w:t>
      </w:r>
      <w:r w:rsidRPr="005C1368">
        <w:t xml:space="preserve">(2), 151-167. </w:t>
      </w:r>
    </w:p>
    <w:p w14:paraId="56DC349C" w14:textId="43DE2F00" w:rsidR="005C1368" w:rsidRPr="005C1368" w:rsidRDefault="005C1368" w:rsidP="005C1368">
      <w:pPr>
        <w:pStyle w:val="EndNoteBibliography"/>
        <w:spacing w:after="0"/>
        <w:ind w:left="720" w:hanging="720"/>
      </w:pPr>
      <w:r w:rsidRPr="005C1368">
        <w:t xml:space="preserve">Demirag, O. C., Keskinocak, P., &amp; Swann, J. (2011). Customer rebates and retailer incentives in the presence of competition and price discrimination. </w:t>
      </w:r>
      <w:r w:rsidRPr="005C1368">
        <w:rPr>
          <w:i/>
        </w:rPr>
        <w:t>European Journal of Operational Research, 215</w:t>
      </w:r>
      <w:r w:rsidRPr="005C1368">
        <w:t xml:space="preserve">(1), 268-280. doi: </w:t>
      </w:r>
      <w:hyperlink r:id="rId14" w:history="1">
        <w:r w:rsidRPr="005C1368">
          <w:rPr>
            <w:rStyle w:val="Hyperlink"/>
          </w:rPr>
          <w:t>http://dx.doi.org/10.1016/j.ejor.2011.04.006</w:t>
        </w:r>
      </w:hyperlink>
    </w:p>
    <w:p w14:paraId="1DE72D06" w14:textId="77777777" w:rsidR="005C1368" w:rsidRPr="005C1368" w:rsidRDefault="005C1368" w:rsidP="005C1368">
      <w:pPr>
        <w:pStyle w:val="EndNoteBibliography"/>
        <w:spacing w:after="0"/>
        <w:ind w:left="720" w:hanging="720"/>
      </w:pPr>
      <w:r w:rsidRPr="005C1368">
        <w:t xml:space="preserve">Diebold, F. X., &amp; Mariano, R. S. (1995). Comparing predictive accuracy. </w:t>
      </w:r>
      <w:r w:rsidRPr="005C1368">
        <w:rPr>
          <w:i/>
        </w:rPr>
        <w:t>Journal of Business and Economic Statistics, 13</w:t>
      </w:r>
      <w:r w:rsidRPr="005C1368">
        <w:t xml:space="preserve">, 253-263. </w:t>
      </w:r>
    </w:p>
    <w:p w14:paraId="7CC79D09" w14:textId="77777777" w:rsidR="005C1368" w:rsidRPr="005C1368" w:rsidRDefault="005C1368" w:rsidP="005C1368">
      <w:pPr>
        <w:pStyle w:val="EndNoteBibliography"/>
        <w:spacing w:after="0"/>
        <w:ind w:left="720" w:hanging="720"/>
      </w:pPr>
      <w:r w:rsidRPr="005C1368">
        <w:t>Epprecht, C., Guegan, D., &amp; Veiga, Á. (2013). Comparing variable selection techniques for linear regression: LASSO and Autometrics: Université Panthéon-Sorbonne (Paris 1), Centre d'Economie de la Sorbonne.</w:t>
      </w:r>
    </w:p>
    <w:p w14:paraId="0D36D639" w14:textId="77777777" w:rsidR="005C1368" w:rsidRPr="005C1368" w:rsidRDefault="005C1368" w:rsidP="005C1368">
      <w:pPr>
        <w:pStyle w:val="EndNoteBibliography"/>
        <w:spacing w:after="0"/>
        <w:ind w:left="720" w:hanging="720"/>
      </w:pPr>
      <w:r w:rsidRPr="005C1368">
        <w:t>Fan, J., &amp; Lv, J. (2008). Sure independence screening for ultrahigh dimensional feature space (with discussion).</w:t>
      </w:r>
      <w:r w:rsidRPr="005C1368">
        <w:rPr>
          <w:i/>
        </w:rPr>
        <w:t xml:space="preserve"> Journal of Royal Statistical Society, 70</w:t>
      </w:r>
      <w:r w:rsidRPr="005C1368">
        <w:t xml:space="preserve">(Series B), 849–911. </w:t>
      </w:r>
    </w:p>
    <w:p w14:paraId="427BA845" w14:textId="77777777" w:rsidR="005C1368" w:rsidRPr="005C1368" w:rsidRDefault="005C1368" w:rsidP="005C1368">
      <w:pPr>
        <w:pStyle w:val="EndNoteBibliography"/>
        <w:spacing w:after="0"/>
        <w:ind w:left="720" w:hanging="720"/>
      </w:pPr>
      <w:r w:rsidRPr="005C1368">
        <w:lastRenderedPageBreak/>
        <w:t xml:space="preserve">Fildes, R. (1992). The evaluation of extrapolative forecasting methods. </w:t>
      </w:r>
      <w:r w:rsidRPr="005C1368">
        <w:rPr>
          <w:i/>
        </w:rPr>
        <w:t>International Journal of Forecasting, 8</w:t>
      </w:r>
      <w:r w:rsidRPr="005C1368">
        <w:t xml:space="preserve">, 81-98. </w:t>
      </w:r>
    </w:p>
    <w:p w14:paraId="2A50DB6A" w14:textId="77777777" w:rsidR="005C1368" w:rsidRPr="005C1368" w:rsidRDefault="005C1368" w:rsidP="005C1368">
      <w:pPr>
        <w:pStyle w:val="EndNoteBibliography"/>
        <w:spacing w:after="0"/>
        <w:ind w:left="720" w:hanging="720"/>
      </w:pPr>
      <w:r w:rsidRPr="005C1368">
        <w:t xml:space="preserve">Fildes, R., Goodwin, P., Lawrence, M., &amp; Nikolopoulos, K. (2009). Effective forecasting and judgmental adjustments: an empirical evaluation and strategies for improvement in supply-chain planning. </w:t>
      </w:r>
      <w:r w:rsidRPr="005C1368">
        <w:rPr>
          <w:i/>
        </w:rPr>
        <w:t>International Journal of Forecasting, 25</w:t>
      </w:r>
      <w:r w:rsidRPr="005C1368">
        <w:t xml:space="preserve">(1), 3-23. </w:t>
      </w:r>
    </w:p>
    <w:p w14:paraId="0780D3D0" w14:textId="77777777" w:rsidR="005C1368" w:rsidRPr="005C1368" w:rsidRDefault="005C1368" w:rsidP="005C1368">
      <w:pPr>
        <w:pStyle w:val="EndNoteBibliography"/>
        <w:spacing w:after="0"/>
        <w:ind w:left="720" w:hanging="720"/>
      </w:pPr>
      <w:r w:rsidRPr="005C1368">
        <w:t xml:space="preserve">Fildes, R., Nikolopoulos, K., Crone, S., &amp; Syntetos, A. (2008). Forecasting and operational research: A review. </w:t>
      </w:r>
      <w:r w:rsidRPr="005C1368">
        <w:rPr>
          <w:i/>
        </w:rPr>
        <w:t>Journal of the Operational Research Society, 59</w:t>
      </w:r>
      <w:r w:rsidRPr="005C1368">
        <w:t xml:space="preserve">. </w:t>
      </w:r>
    </w:p>
    <w:p w14:paraId="27F3C1DF" w14:textId="77777777" w:rsidR="005C1368" w:rsidRPr="005C1368" w:rsidRDefault="005C1368" w:rsidP="005C1368">
      <w:pPr>
        <w:pStyle w:val="EndNoteBibliography"/>
        <w:spacing w:after="0"/>
        <w:ind w:left="720" w:hanging="720"/>
      </w:pPr>
      <w:r w:rsidRPr="005C1368">
        <w:t xml:space="preserve">Fildes, R., &amp; Stekler, H. (2002). The state of macroeconomic forecasting. </w:t>
      </w:r>
      <w:r w:rsidRPr="005C1368">
        <w:rPr>
          <w:i/>
        </w:rPr>
        <w:t>Journal of Macroeconomics, 24</w:t>
      </w:r>
      <w:r w:rsidRPr="005C1368">
        <w:t>(4), 435-468. doi: Pii S0164-0704(02)00055-1</w:t>
      </w:r>
    </w:p>
    <w:p w14:paraId="1F7BD6A2" w14:textId="77777777" w:rsidR="005C1368" w:rsidRPr="005C1368" w:rsidRDefault="005C1368" w:rsidP="005C1368">
      <w:pPr>
        <w:pStyle w:val="EndNoteBibliography"/>
        <w:spacing w:after="0"/>
        <w:ind w:left="720" w:hanging="720"/>
      </w:pPr>
      <w:r w:rsidRPr="005C1368">
        <w:t xml:space="preserve">Foekens, E. W., Leeflang, P., &amp; Wittink, D. R. (1999). Varying parameter models to accommodate dynamic promotion effects. </w:t>
      </w:r>
      <w:r w:rsidRPr="005C1368">
        <w:rPr>
          <w:i/>
        </w:rPr>
        <w:t>Journal of Econometrics, 89</w:t>
      </w:r>
      <w:r w:rsidRPr="005C1368">
        <w:t xml:space="preserve">(1-2), 249-268. </w:t>
      </w:r>
    </w:p>
    <w:p w14:paraId="477516CE" w14:textId="77777777" w:rsidR="005C1368" w:rsidRPr="005C1368" w:rsidRDefault="005C1368" w:rsidP="005C1368">
      <w:pPr>
        <w:pStyle w:val="EndNoteBibliography"/>
        <w:spacing w:after="0"/>
        <w:ind w:left="720" w:hanging="720"/>
      </w:pPr>
      <w:r w:rsidRPr="005C1368">
        <w:t xml:space="preserve">Gupta, S. (1988). Impact of sales promotions on when, what, and how much to buy. </w:t>
      </w:r>
      <w:r w:rsidRPr="005C1368">
        <w:rPr>
          <w:i/>
        </w:rPr>
        <w:t>Journal of Marketing Research, 25</w:t>
      </w:r>
      <w:r w:rsidRPr="005C1368">
        <w:t xml:space="preserve">, 322-355. </w:t>
      </w:r>
    </w:p>
    <w:p w14:paraId="2F23A149" w14:textId="77777777" w:rsidR="005C1368" w:rsidRPr="005C1368" w:rsidRDefault="005C1368" w:rsidP="005C1368">
      <w:pPr>
        <w:pStyle w:val="EndNoteBibliography"/>
        <w:spacing w:after="0"/>
        <w:ind w:left="720" w:hanging="720"/>
      </w:pPr>
      <w:r w:rsidRPr="005C1368">
        <w:t xml:space="preserve">Gür Ali, Ö., SayIn, S., van Woensel, T., &amp; Fransoo, J. (2009). SKU demand forecasting in the presence of promotions. </w:t>
      </w:r>
      <w:r w:rsidRPr="005C1368">
        <w:rPr>
          <w:i/>
        </w:rPr>
        <w:t>Expert Systems with Applications, 36</w:t>
      </w:r>
      <w:r w:rsidRPr="005C1368">
        <w:t xml:space="preserve">(10). </w:t>
      </w:r>
    </w:p>
    <w:p w14:paraId="6B6BDC43" w14:textId="77777777" w:rsidR="005C1368" w:rsidRPr="005C1368" w:rsidRDefault="005C1368" w:rsidP="005C1368">
      <w:pPr>
        <w:pStyle w:val="EndNoteBibliography"/>
        <w:ind w:left="720" w:hanging="720"/>
      </w:pPr>
      <w:r w:rsidRPr="005C1368">
        <w:t xml:space="preserve">Harvey, D., Leybourne, S., &amp; Newbold, P. (1997). Testing the equality of prediction mean squared errors. </w:t>
      </w:r>
      <w:r w:rsidRPr="005C1368">
        <w:rPr>
          <w:i/>
        </w:rPr>
        <w:t>International Journal of forecasting, 13</w:t>
      </w:r>
      <w:r w:rsidRPr="005C1368">
        <w:t>(2), 281-291</w:t>
      </w:r>
    </w:p>
    <w:p w14:paraId="7A154FE1" w14:textId="77777777" w:rsidR="005C1368" w:rsidRPr="005C1368" w:rsidRDefault="005C1368" w:rsidP="005C1368">
      <w:pPr>
        <w:pStyle w:val="EndNoteBibliography"/>
        <w:spacing w:after="0"/>
      </w:pPr>
    </w:p>
    <w:p w14:paraId="016D1C2D" w14:textId="5BA82B55" w:rsidR="005C1368" w:rsidRPr="005C1368" w:rsidRDefault="005C1368" w:rsidP="005C1368">
      <w:pPr>
        <w:pStyle w:val="EndNoteBibliography"/>
        <w:spacing w:after="0"/>
        <w:ind w:left="720" w:hanging="720"/>
      </w:pPr>
      <w:r w:rsidRPr="005C1368">
        <w:t xml:space="preserve">Hendry, D. F. (2018). Deciding between alternative approaches in macroeconomics. </w:t>
      </w:r>
      <w:r w:rsidRPr="005C1368">
        <w:rPr>
          <w:i/>
        </w:rPr>
        <w:t>International Journal of Forecasting, 34</w:t>
      </w:r>
      <w:r w:rsidRPr="005C1368">
        <w:t xml:space="preserve">(1), 119-135. doi: </w:t>
      </w:r>
      <w:hyperlink r:id="rId15" w:history="1">
        <w:r w:rsidRPr="005C1368">
          <w:rPr>
            <w:rStyle w:val="Hyperlink"/>
          </w:rPr>
          <w:t>https://doi.org/10.1016/j.ijforecast.2017.09.003</w:t>
        </w:r>
      </w:hyperlink>
    </w:p>
    <w:p w14:paraId="38292021" w14:textId="77777777" w:rsidR="005C1368" w:rsidRPr="005C1368" w:rsidRDefault="005C1368" w:rsidP="005C1368">
      <w:pPr>
        <w:pStyle w:val="EndNoteBibliography"/>
        <w:spacing w:after="0"/>
        <w:ind w:left="720" w:hanging="720"/>
      </w:pPr>
      <w:r w:rsidRPr="005C1368">
        <w:t xml:space="preserve">Huang, T., Fildes, R., &amp; Soopramanien, D. (2014). The value of competitive information in forecasting FMCG retail product sales and the variable selection problem. </w:t>
      </w:r>
      <w:r w:rsidRPr="005C1368">
        <w:rPr>
          <w:i/>
        </w:rPr>
        <w:t>European Journal of Operational Research, 237</w:t>
      </w:r>
      <w:r w:rsidRPr="005C1368">
        <w:t xml:space="preserve">(2), 738-748. </w:t>
      </w:r>
    </w:p>
    <w:p w14:paraId="69593991" w14:textId="77777777" w:rsidR="005C1368" w:rsidRPr="005C1368" w:rsidRDefault="005C1368" w:rsidP="005C1368">
      <w:pPr>
        <w:pStyle w:val="EndNoteBibliography"/>
        <w:spacing w:after="0"/>
        <w:ind w:left="720" w:hanging="720"/>
      </w:pPr>
      <w:r w:rsidRPr="005C1368">
        <w:t xml:space="preserve">Hyndman, R. J., &amp; Koehler, A. B. (2006). Another look at measures of forecast accuracy. </w:t>
      </w:r>
      <w:r w:rsidRPr="005C1368">
        <w:rPr>
          <w:i/>
        </w:rPr>
        <w:t>International Journal of Forecasting, 22</w:t>
      </w:r>
      <w:r w:rsidRPr="005C1368">
        <w:t xml:space="preserve">, 679-688. </w:t>
      </w:r>
    </w:p>
    <w:p w14:paraId="521765B5" w14:textId="77777777" w:rsidR="005C1368" w:rsidRPr="005C1368" w:rsidRDefault="005C1368" w:rsidP="005C1368">
      <w:pPr>
        <w:pStyle w:val="EndNoteBibliography"/>
        <w:spacing w:after="0"/>
        <w:ind w:left="720" w:hanging="720"/>
      </w:pPr>
      <w:r w:rsidRPr="005C1368">
        <w:t xml:space="preserve">Kuo, R. J. (2001). A sales forecasting system based on fuzzy neural network with initial weights generated by genetic algorithm. </w:t>
      </w:r>
      <w:r w:rsidRPr="005C1368">
        <w:rPr>
          <w:i/>
        </w:rPr>
        <w:t>European Journal of Operational Research, 129</w:t>
      </w:r>
      <w:r w:rsidRPr="005C1368">
        <w:t xml:space="preserve">. </w:t>
      </w:r>
    </w:p>
    <w:p w14:paraId="47532E1A" w14:textId="77777777" w:rsidR="005C1368" w:rsidRPr="005C1368" w:rsidRDefault="005C1368" w:rsidP="005C1368">
      <w:pPr>
        <w:pStyle w:val="EndNoteBibliography"/>
        <w:spacing w:after="0"/>
        <w:ind w:left="720" w:hanging="720"/>
      </w:pPr>
      <w:r w:rsidRPr="005C1368">
        <w:t xml:space="preserve">Lattin, J. M., &amp; Bucklin, R. E. (1989). Reference effects of price and promotion on brand choice behavior. </w:t>
      </w:r>
      <w:r w:rsidRPr="005C1368">
        <w:rPr>
          <w:i/>
        </w:rPr>
        <w:t>Journal of Marketing Research, 26</w:t>
      </w:r>
      <w:r w:rsidRPr="005C1368">
        <w:t xml:space="preserve">, 299-310. </w:t>
      </w:r>
    </w:p>
    <w:p w14:paraId="0B242664" w14:textId="5A0F647C" w:rsidR="005C1368" w:rsidRPr="005C1368" w:rsidRDefault="005C1368" w:rsidP="005C1368">
      <w:pPr>
        <w:pStyle w:val="EndNoteBibliography"/>
        <w:spacing w:after="0"/>
        <w:ind w:left="720" w:hanging="720"/>
      </w:pPr>
      <w:r w:rsidRPr="005C1368">
        <w:t xml:space="preserve">Lee, W. Y., Goodwin, P., Fildes, R., Nikolopoulos, K., &amp; Lawrence, M. (2007). Providing support for the use of analogies in demand forecasting tasks. </w:t>
      </w:r>
      <w:r w:rsidRPr="005C1368">
        <w:rPr>
          <w:i/>
        </w:rPr>
        <w:t>International Journal of Forecasting, 23</w:t>
      </w:r>
      <w:r w:rsidRPr="005C1368">
        <w:t xml:space="preserve">(3), 377-390. doi: </w:t>
      </w:r>
      <w:hyperlink r:id="rId16" w:history="1">
        <w:r w:rsidRPr="005C1368">
          <w:rPr>
            <w:rStyle w:val="Hyperlink"/>
          </w:rPr>
          <w:t>https://doi.org/10.1016/j.ijforecast.2007.02.006</w:t>
        </w:r>
      </w:hyperlink>
    </w:p>
    <w:p w14:paraId="75B9D381" w14:textId="76869A3C" w:rsidR="005C1368" w:rsidRPr="005C1368" w:rsidRDefault="005C1368" w:rsidP="005C1368">
      <w:pPr>
        <w:pStyle w:val="EndNoteBibliography"/>
        <w:spacing w:after="0"/>
        <w:ind w:left="720" w:hanging="720"/>
      </w:pPr>
      <w:r w:rsidRPr="005C1368">
        <w:t xml:space="preserve">Loeb, W. (2014). Unrelenting Competition: The Biggest Retail Story of 2015, from </w:t>
      </w:r>
      <w:hyperlink r:id="rId17" w:anchor="4893092419f1" w:history="1">
        <w:r w:rsidRPr="005C1368">
          <w:rPr>
            <w:rStyle w:val="Hyperlink"/>
          </w:rPr>
          <w:t>https://www.forbes.com/sites/walterloeb/2014/12/16/unrelenting-competition-the-retail-story-of-2015/#4893092419f1</w:t>
        </w:r>
      </w:hyperlink>
    </w:p>
    <w:p w14:paraId="4D6ABD52" w14:textId="77777777" w:rsidR="005C1368" w:rsidRPr="005C1368" w:rsidRDefault="005C1368" w:rsidP="005C1368">
      <w:pPr>
        <w:pStyle w:val="EndNoteBibliography"/>
        <w:spacing w:after="0"/>
        <w:ind w:left="720" w:hanging="720"/>
      </w:pPr>
      <w:r w:rsidRPr="005C1368">
        <w:t xml:space="preserve">Ma, S., &amp; Fildes, R. (2017). A retail store SKU promotions optimization model for category multi-period profit maximization. </w:t>
      </w:r>
      <w:r w:rsidRPr="005C1368">
        <w:rPr>
          <w:i/>
        </w:rPr>
        <w:t>European Journal of Operational Research, 260</w:t>
      </w:r>
      <w:r w:rsidRPr="005C1368">
        <w:t xml:space="preserve">(2), 680-692. </w:t>
      </w:r>
    </w:p>
    <w:p w14:paraId="77E47851" w14:textId="77777777" w:rsidR="005C1368" w:rsidRPr="005C1368" w:rsidRDefault="005C1368" w:rsidP="005C1368">
      <w:pPr>
        <w:pStyle w:val="EndNoteBibliography"/>
        <w:spacing w:after="0"/>
        <w:ind w:left="720" w:hanging="720"/>
      </w:pPr>
      <w:r w:rsidRPr="005C1368">
        <w:t xml:space="preserve">Ma, S., Fildes, R., &amp; Huang, T. (2016). Demand forecasting with high dimensional data: The case of SKU retail sales forecasting with intra- and inter-category promotional information. </w:t>
      </w:r>
      <w:r w:rsidRPr="005C1368">
        <w:rPr>
          <w:i/>
        </w:rPr>
        <w:t>European Journal of Operational Research, 249</w:t>
      </w:r>
      <w:r w:rsidRPr="005C1368">
        <w:t xml:space="preserve">(1), 245-257. </w:t>
      </w:r>
    </w:p>
    <w:p w14:paraId="468E8A23" w14:textId="77777777" w:rsidR="005C1368" w:rsidRPr="005C1368" w:rsidRDefault="005C1368" w:rsidP="005C1368">
      <w:pPr>
        <w:pStyle w:val="EndNoteBibliography"/>
        <w:spacing w:after="0"/>
        <w:ind w:left="720" w:hanging="720"/>
      </w:pPr>
      <w:r w:rsidRPr="005C1368">
        <w:t xml:space="preserve">Mace, S., &amp; Neslin, S. A. (2004). The determinants of pre- and postpromotion dips in sales of frequently purchased goods. </w:t>
      </w:r>
      <w:r w:rsidRPr="005C1368">
        <w:rPr>
          <w:i/>
        </w:rPr>
        <w:t>Journal of Marketing Research, XLI</w:t>
      </w:r>
      <w:r w:rsidRPr="005C1368">
        <w:t xml:space="preserve">, 339-350. </w:t>
      </w:r>
    </w:p>
    <w:p w14:paraId="38A0E4CB" w14:textId="77777777" w:rsidR="005C1368" w:rsidRPr="005C1368" w:rsidRDefault="005C1368" w:rsidP="005C1368">
      <w:pPr>
        <w:pStyle w:val="EndNoteBibliography"/>
        <w:spacing w:after="0"/>
        <w:ind w:left="720" w:hanging="720"/>
      </w:pPr>
      <w:r w:rsidRPr="005C1368">
        <w:t xml:space="preserve">Mahajan, V., Bretschneider, S. I., &amp; Bradford, J. W. (1980). Feedback Approaches to Modeling Structural Shifts in Market Response. </w:t>
      </w:r>
      <w:r w:rsidRPr="005C1368">
        <w:rPr>
          <w:i/>
        </w:rPr>
        <w:t>Journal of Marketing, 44</w:t>
      </w:r>
      <w:r w:rsidRPr="005C1368">
        <w:t xml:space="preserve">, 71-80. </w:t>
      </w:r>
    </w:p>
    <w:p w14:paraId="41734F14" w14:textId="77777777" w:rsidR="005C1368" w:rsidRPr="005C1368" w:rsidRDefault="005C1368" w:rsidP="005C1368">
      <w:pPr>
        <w:pStyle w:val="EndNoteBibliography"/>
        <w:spacing w:after="0"/>
        <w:ind w:left="720" w:hanging="720"/>
      </w:pPr>
      <w:r w:rsidRPr="005C1368">
        <w:t xml:space="preserve">Martin, R., &amp; Kolassa, S. (2009). </w:t>
      </w:r>
      <w:r w:rsidRPr="005C1368">
        <w:rPr>
          <w:i/>
        </w:rPr>
        <w:t>Challenges of Automated Forecasting in Retail.</w:t>
      </w:r>
      <w:r w:rsidRPr="005C1368">
        <w:t xml:space="preserve"> Paper presented at the International Symposium on Forecasting, Hong Kong.</w:t>
      </w:r>
    </w:p>
    <w:p w14:paraId="74249348" w14:textId="06AFAF60" w:rsidR="005C1368" w:rsidRPr="005C1368" w:rsidRDefault="005C1368" w:rsidP="005C1368">
      <w:pPr>
        <w:pStyle w:val="EndNoteBibliography"/>
        <w:spacing w:after="0"/>
        <w:ind w:left="720" w:hanging="720"/>
      </w:pPr>
      <w:r w:rsidRPr="005C1368">
        <w:lastRenderedPageBreak/>
        <w:t xml:space="preserve">Meeran, S., Jahanbin, S., Goodwin, P., &amp; Quariguasi Frota Neto, J. (2017). When do changes in consumer preferences make forecasts from choice-based conjoint models unreliable? </w:t>
      </w:r>
      <w:r w:rsidRPr="005C1368">
        <w:rPr>
          <w:i/>
        </w:rPr>
        <w:t>European Journal of Operational Research, 258</w:t>
      </w:r>
      <w:r w:rsidRPr="005C1368">
        <w:t xml:space="preserve">(2), 512-524. doi: </w:t>
      </w:r>
      <w:hyperlink r:id="rId18" w:history="1">
        <w:r w:rsidRPr="005C1368">
          <w:rPr>
            <w:rStyle w:val="Hyperlink"/>
          </w:rPr>
          <w:t>https://doi.org/10.1016/j.ejor.2016.08.047</w:t>
        </w:r>
      </w:hyperlink>
    </w:p>
    <w:p w14:paraId="383F8B55" w14:textId="77777777" w:rsidR="005C1368" w:rsidRPr="005C1368" w:rsidRDefault="005C1368" w:rsidP="005C1368">
      <w:pPr>
        <w:pStyle w:val="EndNoteBibliography"/>
        <w:spacing w:after="0"/>
        <w:ind w:left="720" w:hanging="720"/>
      </w:pPr>
      <w:r w:rsidRPr="005C1368">
        <w:t xml:space="preserve">Mulhern, F. J., &amp; Leone, R. P. (1991). Implicit price bundling of retail products: A multiproduct approach to maximizing store profitability. </w:t>
      </w:r>
      <w:r w:rsidRPr="005C1368">
        <w:rPr>
          <w:i/>
        </w:rPr>
        <w:t>Journal of Marketing, 55</w:t>
      </w:r>
      <w:r w:rsidRPr="005C1368">
        <w:t xml:space="preserve">, 63-76. </w:t>
      </w:r>
    </w:p>
    <w:p w14:paraId="1AD874BE" w14:textId="77777777" w:rsidR="005C1368" w:rsidRPr="005C1368" w:rsidRDefault="005C1368" w:rsidP="005C1368">
      <w:pPr>
        <w:pStyle w:val="EndNoteBibliography"/>
        <w:spacing w:after="0"/>
        <w:ind w:left="720" w:hanging="720"/>
      </w:pPr>
      <w:r w:rsidRPr="005C1368">
        <w:t xml:space="preserve">Nagbe, K., Cugliari, J., &amp; Jacques, J. (2018). Short-Term Electricity Demand Forecasting Using a Functional State Space Model. </w:t>
      </w:r>
      <w:r w:rsidRPr="005C1368">
        <w:rPr>
          <w:i/>
        </w:rPr>
        <w:t>Energies, 11</w:t>
      </w:r>
      <w:r w:rsidRPr="005C1368">
        <w:t>. doi: doi:10.3390/en11051120</w:t>
      </w:r>
    </w:p>
    <w:p w14:paraId="031A3157" w14:textId="77777777" w:rsidR="005C1368" w:rsidRPr="005C1368" w:rsidRDefault="005C1368" w:rsidP="005C1368">
      <w:pPr>
        <w:pStyle w:val="EndNoteBibliography"/>
        <w:spacing w:after="0"/>
        <w:ind w:left="720" w:hanging="720"/>
      </w:pPr>
      <w:r w:rsidRPr="005C1368">
        <w:t xml:space="preserve">Nijs, V. R., Dekimpe, M. G., Steenkamps, J.-B. E. M., &amp; Hanssens, D. M. (2001). The Category-Demand Effects of Price Promotions. </w:t>
      </w:r>
      <w:r w:rsidRPr="005C1368">
        <w:rPr>
          <w:i/>
        </w:rPr>
        <w:t>Marketing Science, 20</w:t>
      </w:r>
      <w:r w:rsidRPr="005C1368">
        <w:t xml:space="preserve">(1), 1-22. </w:t>
      </w:r>
    </w:p>
    <w:p w14:paraId="080B75C6" w14:textId="2D35A14E" w:rsidR="005C1368" w:rsidRPr="005C1368" w:rsidRDefault="005C1368" w:rsidP="005C1368">
      <w:pPr>
        <w:pStyle w:val="EndNoteBibliography"/>
        <w:spacing w:after="0"/>
        <w:ind w:left="720" w:hanging="720"/>
      </w:pPr>
      <w:r w:rsidRPr="005C1368">
        <w:t xml:space="preserve">OrderDynamics. (2015). Retailers and the Ghost Economy: The Haunting of Returns. </w:t>
      </w:r>
      <w:hyperlink r:id="rId19" w:history="1">
        <w:r w:rsidRPr="005C1368">
          <w:rPr>
            <w:rStyle w:val="Hyperlink"/>
          </w:rPr>
          <w:t>http://engage.dynamicaction.com/WS-2015-06-IHL-Ghost-Economy-Haunting-of-Returns-AR_LP.html</w:t>
        </w:r>
      </w:hyperlink>
      <w:r w:rsidRPr="005C1368">
        <w:t>.</w:t>
      </w:r>
    </w:p>
    <w:p w14:paraId="7A6AA4C0" w14:textId="77777777" w:rsidR="005C1368" w:rsidRPr="005C1368" w:rsidRDefault="005C1368" w:rsidP="005C1368">
      <w:pPr>
        <w:pStyle w:val="EndNoteBibliography"/>
        <w:spacing w:after="0"/>
        <w:ind w:left="720" w:hanging="720"/>
      </w:pPr>
      <w:r w:rsidRPr="005C1368">
        <w:t>Ouyang, Y. (2007). The effect of information sharing on supply chain stability and the bullwhip effect.</w:t>
      </w:r>
      <w:r w:rsidRPr="005C1368">
        <w:rPr>
          <w:i/>
        </w:rPr>
        <w:t xml:space="preserve"> European Journal of Operational Research, 182</w:t>
      </w:r>
      <w:r w:rsidRPr="005C1368">
        <w:t xml:space="preserve">, 1107-1121. </w:t>
      </w:r>
    </w:p>
    <w:p w14:paraId="61005C3F" w14:textId="77777777" w:rsidR="005C1368" w:rsidRPr="005C1368" w:rsidRDefault="005C1368" w:rsidP="005C1368">
      <w:pPr>
        <w:pStyle w:val="EndNoteBibliography"/>
        <w:spacing w:after="0"/>
        <w:ind w:left="720" w:hanging="720"/>
      </w:pPr>
      <w:r w:rsidRPr="005C1368">
        <w:t xml:space="preserve">Pesaran, H. M., &amp; Timmermann, A. (2005). Small sample properties of forecasts from autoregressive models under structural breaks. </w:t>
      </w:r>
      <w:r w:rsidRPr="005C1368">
        <w:rPr>
          <w:i/>
        </w:rPr>
        <w:t>Journal of Econometrics, 129</w:t>
      </w:r>
      <w:r w:rsidRPr="005C1368">
        <w:t>(1-2), 183-217. doi: DOI: 10.1016/j.jeconom.2004.09.007</w:t>
      </w:r>
    </w:p>
    <w:p w14:paraId="63176AA7" w14:textId="77777777" w:rsidR="005C1368" w:rsidRPr="005C1368" w:rsidRDefault="005C1368" w:rsidP="005C1368">
      <w:pPr>
        <w:pStyle w:val="EndNoteBibliography"/>
        <w:spacing w:after="0"/>
        <w:ind w:left="720" w:hanging="720"/>
      </w:pPr>
      <w:r w:rsidRPr="005C1368">
        <w:t xml:space="preserve">Pesaran, H. M., &amp; Timmermann, A. (2007). Selection of estimation window in the presence of breaks. </w:t>
      </w:r>
      <w:r w:rsidRPr="005C1368">
        <w:rPr>
          <w:i/>
        </w:rPr>
        <w:t>Journal of Econometrics, 137</w:t>
      </w:r>
      <w:r w:rsidRPr="005C1368">
        <w:t xml:space="preserve">, 134-161. </w:t>
      </w:r>
    </w:p>
    <w:p w14:paraId="1ECA5C94" w14:textId="77777777" w:rsidR="005C1368" w:rsidRPr="005C1368" w:rsidRDefault="005C1368" w:rsidP="005C1368">
      <w:pPr>
        <w:pStyle w:val="EndNoteBibliography"/>
        <w:spacing w:after="0"/>
        <w:ind w:left="720" w:hanging="720"/>
      </w:pPr>
      <w:r w:rsidRPr="005C1368">
        <w:t xml:space="preserve">Pesaran, M. H., &amp; Pick, A. (2011). Forecast Combination Across Estimation Windows. </w:t>
      </w:r>
      <w:r w:rsidRPr="005C1368">
        <w:rPr>
          <w:i/>
        </w:rPr>
        <w:t>Journal of Business &amp; Economic Statistics, 29</w:t>
      </w:r>
      <w:r w:rsidRPr="005C1368">
        <w:t>(2), 307-318. doi: 10.1198/jbes.2010.09018</w:t>
      </w:r>
    </w:p>
    <w:p w14:paraId="5CE75ED2" w14:textId="77777777" w:rsidR="005C1368" w:rsidRPr="005C1368" w:rsidRDefault="005C1368" w:rsidP="005C1368">
      <w:pPr>
        <w:pStyle w:val="EndNoteBibliography"/>
        <w:spacing w:after="0"/>
        <w:ind w:left="720" w:hanging="720"/>
      </w:pPr>
      <w:r w:rsidRPr="005C1368">
        <w:t xml:space="preserve">Pesaran, M. H., Schuermann, T., &amp; Smith, L. V. (2009). Forecasting Economic and Financial Variables with Global VARs. </w:t>
      </w:r>
      <w:r w:rsidRPr="005C1368">
        <w:rPr>
          <w:i/>
        </w:rPr>
        <w:t>International Journal of Forecasting, 25</w:t>
      </w:r>
      <w:r w:rsidRPr="005C1368">
        <w:t xml:space="preserve">, 642-675. </w:t>
      </w:r>
    </w:p>
    <w:p w14:paraId="06C6DB28" w14:textId="38E8F608" w:rsidR="005C1368" w:rsidRPr="005C1368" w:rsidRDefault="005C1368" w:rsidP="005C1368">
      <w:pPr>
        <w:pStyle w:val="EndNoteBibliography"/>
        <w:spacing w:after="0"/>
        <w:ind w:left="720" w:hanging="720"/>
      </w:pPr>
      <w:r w:rsidRPr="005C1368">
        <w:t xml:space="preserve">Petropoulos, F., Fildes, R., &amp; Goodwin, P. (2016). Do ‘big losses’ in judgmental adjustments to statistical forecasts affect experts’ behaviour? </w:t>
      </w:r>
      <w:r w:rsidRPr="005C1368">
        <w:rPr>
          <w:i/>
        </w:rPr>
        <w:t>European Journal of Operational Research, 249</w:t>
      </w:r>
      <w:r w:rsidRPr="005C1368">
        <w:t xml:space="preserve">(3), 842-852. doi: </w:t>
      </w:r>
      <w:hyperlink r:id="rId20" w:history="1">
        <w:r w:rsidRPr="005C1368">
          <w:rPr>
            <w:rStyle w:val="Hyperlink"/>
          </w:rPr>
          <w:t>https://doi.org/10.1016/j.ejor.2015.06.002</w:t>
        </w:r>
      </w:hyperlink>
    </w:p>
    <w:p w14:paraId="34CA8131" w14:textId="0008EC94" w:rsidR="005C1368" w:rsidRPr="005C1368" w:rsidRDefault="005C1368" w:rsidP="005C1368">
      <w:pPr>
        <w:pStyle w:val="EndNoteBibliography"/>
        <w:spacing w:after="0"/>
        <w:ind w:left="720" w:hanging="720"/>
      </w:pPr>
      <w:r w:rsidRPr="005C1368">
        <w:t xml:space="preserve">Petropoulos, F., Makridakis, S., Assimakopoulos, V., &amp; Nikolopoulos, K. (2014). ‘Horses for Courses’ in demand forecasting. </w:t>
      </w:r>
      <w:r w:rsidRPr="005C1368">
        <w:rPr>
          <w:i/>
        </w:rPr>
        <w:t>European Journal of Operational Research, 237</w:t>
      </w:r>
      <w:r w:rsidRPr="005C1368">
        <w:t xml:space="preserve">(1), 152-163. doi: </w:t>
      </w:r>
      <w:hyperlink r:id="rId21" w:history="1">
        <w:r w:rsidRPr="005C1368">
          <w:rPr>
            <w:rStyle w:val="Hyperlink"/>
          </w:rPr>
          <w:t>http://dx.doi.org/10.1016/j.ejor.2014.02.036</w:t>
        </w:r>
      </w:hyperlink>
    </w:p>
    <w:p w14:paraId="7095F953" w14:textId="77777777" w:rsidR="005C1368" w:rsidRPr="005C1368" w:rsidRDefault="005C1368" w:rsidP="005C1368">
      <w:pPr>
        <w:pStyle w:val="EndNoteBibliography"/>
        <w:spacing w:after="0"/>
        <w:ind w:left="720" w:hanging="720"/>
      </w:pPr>
      <w:r w:rsidRPr="005C1368">
        <w:t xml:space="preserve">Rudolph W. Struse, III. (1987). Commentary—Approaches to Promotion Evaluation: A Practitioner's Viewpoint. </w:t>
      </w:r>
      <w:r w:rsidRPr="005C1368">
        <w:rPr>
          <w:i/>
        </w:rPr>
        <w:t>Marketing Science, 6</w:t>
      </w:r>
      <w:r w:rsidRPr="005C1368">
        <w:t xml:space="preserve">(2), 150-151. </w:t>
      </w:r>
    </w:p>
    <w:p w14:paraId="3192F3AB" w14:textId="77777777" w:rsidR="005C1368" w:rsidRPr="005C1368" w:rsidRDefault="005C1368" w:rsidP="005C1368">
      <w:pPr>
        <w:pStyle w:val="EndNoteBibliography"/>
        <w:spacing w:after="0"/>
        <w:ind w:left="720" w:hanging="720"/>
      </w:pPr>
      <w:r w:rsidRPr="005C1368">
        <w:t xml:space="preserve">Sodhi, M. S., &amp; Tang, C. S. (2011). The incremental bullwhip effect of operational deviations in an arborescent supply chain with requirements planning. </w:t>
      </w:r>
      <w:r w:rsidRPr="005C1368">
        <w:rPr>
          <w:i/>
        </w:rPr>
        <w:t>European Journal of Operational Research, 215</w:t>
      </w:r>
      <w:r w:rsidRPr="005C1368">
        <w:t xml:space="preserve">, 374-382. </w:t>
      </w:r>
    </w:p>
    <w:p w14:paraId="612F19F9" w14:textId="77777777" w:rsidR="005C1368" w:rsidRPr="005C1368" w:rsidRDefault="005C1368" w:rsidP="005C1368">
      <w:pPr>
        <w:pStyle w:val="EndNoteBibliography"/>
        <w:spacing w:after="0"/>
        <w:ind w:left="720" w:hanging="720"/>
      </w:pPr>
      <w:r w:rsidRPr="005C1368">
        <w:t xml:space="preserve">Song, H., &amp; Witt, S. F. (2003). Tourism Forecasting: The General-to-Specific Approach. </w:t>
      </w:r>
      <w:r w:rsidRPr="005C1368">
        <w:rPr>
          <w:i/>
        </w:rPr>
        <w:t>Journal of Travel Research, 42</w:t>
      </w:r>
      <w:r w:rsidRPr="005C1368">
        <w:t xml:space="preserve">, 65-74. </w:t>
      </w:r>
    </w:p>
    <w:p w14:paraId="4D0456CF" w14:textId="77777777" w:rsidR="005C1368" w:rsidRPr="005C1368" w:rsidRDefault="005C1368" w:rsidP="005C1368">
      <w:pPr>
        <w:pStyle w:val="EndNoteBibliography"/>
        <w:spacing w:after="0"/>
        <w:ind w:left="720" w:hanging="720"/>
      </w:pPr>
      <w:r w:rsidRPr="005C1368">
        <w:t xml:space="preserve">Tashman, L. J. (2000). Out-of-sample tests of forecasting accuracy: an analysis and review </w:t>
      </w:r>
      <w:r w:rsidRPr="005C1368">
        <w:rPr>
          <w:i/>
        </w:rPr>
        <w:t>International Journal of Forecasting, 16</w:t>
      </w:r>
      <w:r w:rsidRPr="005C1368">
        <w:t xml:space="preserve">(4). </w:t>
      </w:r>
    </w:p>
    <w:p w14:paraId="52DE3BBA" w14:textId="77777777" w:rsidR="005C1368" w:rsidRPr="005C1368" w:rsidRDefault="005C1368" w:rsidP="005C1368">
      <w:pPr>
        <w:pStyle w:val="EndNoteBibliography"/>
        <w:spacing w:after="0"/>
        <w:ind w:left="720" w:hanging="720"/>
      </w:pPr>
      <w:r w:rsidRPr="005C1368">
        <w:t xml:space="preserve">Tibshirani, R. (1996). Regression Shrinkage and Selection via the Lasso. </w:t>
      </w:r>
      <w:r w:rsidRPr="005C1368">
        <w:rPr>
          <w:i/>
        </w:rPr>
        <w:t>Journal of the Royal Statistical Society. Series B (Methodological), 58</w:t>
      </w:r>
      <w:r w:rsidRPr="005C1368">
        <w:t xml:space="preserve">(1), 267-288. </w:t>
      </w:r>
    </w:p>
    <w:p w14:paraId="7364C8CD" w14:textId="77777777" w:rsidR="005C1368" w:rsidRPr="005C1368" w:rsidRDefault="005C1368" w:rsidP="005C1368">
      <w:pPr>
        <w:pStyle w:val="EndNoteBibliography"/>
        <w:spacing w:after="0"/>
        <w:ind w:left="720" w:hanging="720"/>
      </w:pPr>
      <w:r w:rsidRPr="005C1368">
        <w:t xml:space="preserve">Trusov, M., Bodapati, A. V., &amp; Cooper, L. G. (2006). Retailer Promotion Planning: Improving Forecasting Accuracy And Interpretability. </w:t>
      </w:r>
      <w:r w:rsidRPr="005C1368">
        <w:rPr>
          <w:i/>
        </w:rPr>
        <w:t>Journal of Interactive Marketing, 20</w:t>
      </w:r>
      <w:r w:rsidRPr="005C1368">
        <w:t xml:space="preserve">(3-4), 71-81. </w:t>
      </w:r>
    </w:p>
    <w:p w14:paraId="01FE1706" w14:textId="77777777" w:rsidR="005C1368" w:rsidRPr="005C1368" w:rsidRDefault="005C1368" w:rsidP="005C1368">
      <w:pPr>
        <w:pStyle w:val="EndNoteBibliography"/>
        <w:spacing w:after="0"/>
        <w:ind w:left="720" w:hanging="720"/>
      </w:pPr>
      <w:r w:rsidRPr="005C1368">
        <w:t xml:space="preserve">Van Heerde, H. J., Gupta, S., &amp; Wittink, D. R. (2003). Is 75% of the Sales Promotion Bump Due to Brand Switching? No, Only 33% Is. </w:t>
      </w:r>
      <w:r w:rsidRPr="005C1368">
        <w:rPr>
          <w:i/>
        </w:rPr>
        <w:t>Journal of Marketing Research, XL</w:t>
      </w:r>
      <w:r w:rsidRPr="005C1368">
        <w:t xml:space="preserve">, 481-491. </w:t>
      </w:r>
    </w:p>
    <w:p w14:paraId="4170636D" w14:textId="77777777" w:rsidR="005C1368" w:rsidRPr="005C1368" w:rsidRDefault="005C1368" w:rsidP="005C1368">
      <w:pPr>
        <w:pStyle w:val="EndNoteBibliography"/>
        <w:spacing w:after="0"/>
        <w:ind w:left="720" w:hanging="720"/>
      </w:pPr>
      <w:r w:rsidRPr="005C1368">
        <w:lastRenderedPageBreak/>
        <w:t xml:space="preserve">Van Heerde, H. J., Srinivasan, S., &amp; Dekimpe, M. G. (2008). Decomposing the Demand for a Pioneering Innovation. </w:t>
      </w:r>
      <w:r w:rsidRPr="005C1368">
        <w:rPr>
          <w:i/>
        </w:rPr>
        <w:t>Working paer, University of Waikato, Department of Marketing</w:t>
      </w:r>
      <w:r w:rsidRPr="005C1368">
        <w:t xml:space="preserve">. </w:t>
      </w:r>
    </w:p>
    <w:p w14:paraId="2F12E6BF" w14:textId="77777777" w:rsidR="005C1368" w:rsidRPr="005C1368" w:rsidRDefault="005C1368" w:rsidP="005C1368">
      <w:pPr>
        <w:pStyle w:val="EndNoteBibliography"/>
        <w:spacing w:after="0"/>
        <w:ind w:left="720" w:hanging="720"/>
      </w:pPr>
      <w:r w:rsidRPr="005C1368">
        <w:t xml:space="preserve">Walters, R. G. (1991). Assessing the impact of retail price promotions on product substitution, complementary purchase, and interstore sales displacement. </w:t>
      </w:r>
      <w:r w:rsidRPr="005C1368">
        <w:rPr>
          <w:i/>
        </w:rPr>
        <w:t>Journal of Marketing, 55</w:t>
      </w:r>
      <w:r w:rsidRPr="005C1368">
        <w:t xml:space="preserve">, 17-28. </w:t>
      </w:r>
    </w:p>
    <w:p w14:paraId="6A8EBEAF" w14:textId="77777777" w:rsidR="005C1368" w:rsidRPr="005C1368" w:rsidRDefault="005C1368" w:rsidP="005C1368">
      <w:pPr>
        <w:pStyle w:val="EndNoteBibliography"/>
        <w:spacing w:after="0"/>
        <w:ind w:left="720" w:hanging="720"/>
      </w:pPr>
      <w:r w:rsidRPr="005C1368">
        <w:t xml:space="preserve">Walters, R. G., &amp; Rinne, H. J. (1986). An empirical investigation into the impact of price promotions on retail store performance. </w:t>
      </w:r>
      <w:r w:rsidRPr="005C1368">
        <w:rPr>
          <w:i/>
        </w:rPr>
        <w:t>Journal of Retailing, 62</w:t>
      </w:r>
      <w:r w:rsidRPr="005C1368">
        <w:t xml:space="preserve">(3), 237-266. </w:t>
      </w:r>
    </w:p>
    <w:p w14:paraId="165F67D1" w14:textId="77777777" w:rsidR="005C1368" w:rsidRPr="005C1368" w:rsidRDefault="005C1368" w:rsidP="005C1368">
      <w:pPr>
        <w:pStyle w:val="EndNoteBibliography"/>
        <w:spacing w:after="0"/>
        <w:ind w:left="720" w:hanging="720"/>
      </w:pPr>
      <w:r w:rsidRPr="005C1368">
        <w:t xml:space="preserve">Wedel, M., &amp; Zhang, J. (2004). Analyzing brand competition across subcategories. </w:t>
      </w:r>
      <w:r w:rsidRPr="005C1368">
        <w:rPr>
          <w:i/>
        </w:rPr>
        <w:t>Journal of Marketing Research, 41</w:t>
      </w:r>
      <w:r w:rsidRPr="005C1368">
        <w:t xml:space="preserve">(4), 448-456. </w:t>
      </w:r>
    </w:p>
    <w:p w14:paraId="63CAFD8C" w14:textId="77777777" w:rsidR="005C1368" w:rsidRPr="005C1368" w:rsidRDefault="005C1368" w:rsidP="005C1368">
      <w:pPr>
        <w:pStyle w:val="EndNoteBibliography"/>
        <w:spacing w:after="0"/>
        <w:ind w:left="720" w:hanging="720"/>
      </w:pPr>
      <w:r w:rsidRPr="005C1368">
        <w:t xml:space="preserve">Wildt, A. R. (1976). The empirical investigation of time dependent parameter variation in marketing models. In E. proceedings (Ed.), </w:t>
      </w:r>
      <w:r w:rsidRPr="005C1368">
        <w:rPr>
          <w:i/>
        </w:rPr>
        <w:t>American Marketing Association</w:t>
      </w:r>
      <w:r w:rsidRPr="005C1368">
        <w:t xml:space="preserve"> (pp. 466-472).</w:t>
      </w:r>
    </w:p>
    <w:p w14:paraId="78DC2DA0" w14:textId="77777777" w:rsidR="005C1368" w:rsidRPr="005C1368" w:rsidRDefault="005C1368" w:rsidP="005C1368">
      <w:pPr>
        <w:pStyle w:val="EndNoteBibliography"/>
        <w:ind w:left="720" w:hanging="720"/>
      </w:pPr>
      <w:r w:rsidRPr="005C1368">
        <w:t xml:space="preserve">Wildt, A. R., &amp; Winer, R. S. (1983). Modeling and Estimation in Changing Market Environments. </w:t>
      </w:r>
      <w:r w:rsidRPr="005C1368">
        <w:rPr>
          <w:i/>
        </w:rPr>
        <w:t>The Journal of Business, 56</w:t>
      </w:r>
      <w:r w:rsidRPr="005C1368">
        <w:t xml:space="preserve">(3). </w:t>
      </w:r>
    </w:p>
    <w:p w14:paraId="1902B5C8" w14:textId="7D6DD047" w:rsidR="00971633" w:rsidRPr="00D3081C" w:rsidRDefault="00971633" w:rsidP="00971633">
      <w:pPr>
        <w:spacing w:line="240" w:lineRule="auto"/>
        <w:rPr>
          <w:rFonts w:cs="Times New Roman"/>
          <w:sz w:val="22"/>
        </w:rPr>
      </w:pPr>
      <w:r w:rsidRPr="005B1C8C">
        <w:rPr>
          <w:rFonts w:cs="Times New Roman"/>
          <w:sz w:val="22"/>
        </w:rPr>
        <w:fldChar w:fldCharType="end"/>
      </w:r>
    </w:p>
    <w:p w14:paraId="1804887C" w14:textId="77777777" w:rsidR="000B7EE9" w:rsidRPr="00D3081C" w:rsidRDefault="00F07789" w:rsidP="000B7EE9">
      <w:pPr>
        <w:shd w:val="clear" w:color="auto" w:fill="FFFFFF" w:themeFill="background1"/>
        <w:spacing w:after="0" w:line="360" w:lineRule="auto"/>
        <w:rPr>
          <w:rFonts w:cs="Times New Roman"/>
          <w:sz w:val="22"/>
        </w:rPr>
      </w:pPr>
      <w:r w:rsidRPr="00D3081C">
        <w:rPr>
          <w:b/>
        </w:rPr>
        <w:t xml:space="preserve"> </w:t>
      </w:r>
    </w:p>
    <w:p w14:paraId="00F4B3D3" w14:textId="1C22B80D" w:rsidR="000B7EE9" w:rsidRPr="00D3081C" w:rsidRDefault="000B7EE9"/>
    <w:sectPr w:rsidR="000B7EE9" w:rsidRPr="00D3081C" w:rsidSect="00AE69AD">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641B5" w14:textId="77777777" w:rsidR="00973285" w:rsidRDefault="00973285" w:rsidP="00971633">
      <w:pPr>
        <w:spacing w:after="0" w:line="240" w:lineRule="auto"/>
      </w:pPr>
      <w:r>
        <w:separator/>
      </w:r>
    </w:p>
  </w:endnote>
  <w:endnote w:type="continuationSeparator" w:id="0">
    <w:p w14:paraId="45E6AD22" w14:textId="77777777" w:rsidR="00973285" w:rsidRDefault="00973285"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92547"/>
      <w:docPartObj>
        <w:docPartGallery w:val="Page Numbers (Bottom of Page)"/>
        <w:docPartUnique/>
      </w:docPartObj>
    </w:sdtPr>
    <w:sdtEndPr>
      <w:rPr>
        <w:noProof/>
      </w:rPr>
    </w:sdtEndPr>
    <w:sdtContent>
      <w:p w14:paraId="56EFB49A" w14:textId="77777777" w:rsidR="00DA3D68" w:rsidRDefault="00DA3D68">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44F05322" w14:textId="77777777" w:rsidR="00DA3D68" w:rsidRDefault="00DA3D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77777777" w:rsidR="00DA3D68" w:rsidRDefault="00DA3D68">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ECC802C" w14:textId="77777777" w:rsidR="00DA3D68" w:rsidRDefault="00DA3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EB7A0" w14:textId="77777777" w:rsidR="00973285" w:rsidRDefault="00973285" w:rsidP="00971633">
      <w:pPr>
        <w:spacing w:after="0" w:line="240" w:lineRule="auto"/>
      </w:pPr>
      <w:r>
        <w:separator/>
      </w:r>
    </w:p>
  </w:footnote>
  <w:footnote w:type="continuationSeparator" w:id="0">
    <w:p w14:paraId="22C154E7" w14:textId="77777777" w:rsidR="00973285" w:rsidRDefault="00973285" w:rsidP="00971633">
      <w:pPr>
        <w:spacing w:after="0" w:line="240" w:lineRule="auto"/>
      </w:pPr>
      <w:r>
        <w:continuationSeparator/>
      </w:r>
    </w:p>
  </w:footnote>
  <w:footnote w:id="1">
    <w:p w14:paraId="7AA3B786" w14:textId="77777777" w:rsidR="00DA3D68" w:rsidRDefault="00DA3D68"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w:t>
      </w:r>
      <w:r w:rsidRPr="00544D05">
        <w:t xml:space="preserve"> </w:t>
      </w:r>
      <w:hyperlink r:id="rId3" w:history="1">
        <w:r w:rsidRPr="004F38B9">
          <w:rPr>
            <w:rStyle w:val="Hyperlink"/>
            <w:lang w:val="fr-FR"/>
          </w:rPr>
          <w:t>D.G.Soopramanien@lboro.ac.uk</w:t>
        </w:r>
      </w:hyperlink>
    </w:p>
    <w:p w14:paraId="75C47C66" w14:textId="77777777" w:rsidR="00DA3D68" w:rsidRPr="003A7F2F" w:rsidRDefault="00DA3D68"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w:t>
      </w:r>
      <w:proofErr w:type="spellStart"/>
      <w:proofErr w:type="gramStart"/>
      <w:r w:rsidRPr="00B865E0">
        <w:rPr>
          <w:rStyle w:val="Hyperlink"/>
          <w:rFonts w:cs="Times New Roman"/>
          <w:color w:val="auto"/>
          <w:szCs w:val="24"/>
          <w:u w:val="none"/>
          <w:lang w:val="fr-FR"/>
        </w:rPr>
        <w:t>d.soopramanein</w:t>
      </w:r>
      <w:proofErr w:type="spellEnd"/>
      <w:proofErr w:type="gramEnd"/>
      <w:r w:rsidRPr="00B865E0">
        <w:rPr>
          <w:rStyle w:val="Hyperlink"/>
          <w:rFonts w:cs="Times New Roman"/>
          <w:color w:val="auto"/>
          <w:szCs w:val="24"/>
          <w:u w:val="none"/>
          <w:lang w:val="fr-FR"/>
        </w:rPr>
        <w:t>)</w:t>
      </w:r>
    </w:p>
    <w:p w14:paraId="0DE5447A" w14:textId="77777777" w:rsidR="00DA3D68" w:rsidRPr="003A7F2F" w:rsidRDefault="00DA3D68" w:rsidP="00971633">
      <w:pPr>
        <w:pStyle w:val="FootnoteText"/>
        <w:rPr>
          <w:rFonts w:cs="Times New Roman"/>
          <w:color w:val="0D0D0D" w:themeColor="text1" w:themeTint="F2"/>
          <w:szCs w:val="24"/>
          <w:lang w:val="fr-FR"/>
        </w:rPr>
      </w:pPr>
    </w:p>
  </w:footnote>
  <w:footnote w:id="2">
    <w:p w14:paraId="758F5AB7" w14:textId="77777777" w:rsidR="00DA3D68" w:rsidRDefault="00DA3D68" w:rsidP="00DE12B5">
      <w:pPr>
        <w:pStyle w:val="FootnoteText"/>
        <w:rPr>
          <w:ins w:id="1726" w:author="tao huang" w:date="2018-10-26T15:51:00Z"/>
        </w:rPr>
      </w:pPr>
      <w:ins w:id="1727" w:author="tao huang" w:date="2018-10-26T15:51:00Z">
        <w:r w:rsidRPr="00870CBC">
          <w:rPr>
            <w:rStyle w:val="FootnoteReference"/>
          </w:rPr>
          <w:footnoteRef/>
        </w:r>
        <w:r w:rsidRPr="00870CBC">
          <w:t xml:space="preserve"> The term</w:t>
        </w:r>
        <w:r>
          <w:t xml:space="preserve"> of ‘</w:t>
        </w:r>
        <w:r w:rsidRPr="00870CBC">
          <w:t xml:space="preserve">structural change’ is used interchangeably with </w:t>
        </w:r>
        <w:r>
          <w:t xml:space="preserve">that of </w:t>
        </w:r>
        <w:r w:rsidRPr="00870CBC">
          <w:t>‘structural break’ in the literature. In this study, we use the term “structural change” as in the retail</w:t>
        </w:r>
        <w:r>
          <w:t>er</w:t>
        </w:r>
        <w:r w:rsidRPr="00870CBC">
          <w:t xml:space="preserve"> context we expect the effect of the marketing activities to change gradually rather than in a sudden and abrupt way. We thank one of the anonymous reviewers </w:t>
        </w:r>
        <w:r>
          <w:t>for this suggestion</w:t>
        </w:r>
        <w:r w:rsidRPr="00870CBC">
          <w:t>.</w:t>
        </w:r>
      </w:ins>
    </w:p>
  </w:footnote>
  <w:footnote w:id="3">
    <w:p w14:paraId="2F80B3B2" w14:textId="516A6BFB" w:rsidR="00DA3D68" w:rsidDel="00DE12B5" w:rsidRDefault="00DA3D68" w:rsidP="00971633">
      <w:pPr>
        <w:pStyle w:val="FootnoteText"/>
        <w:rPr>
          <w:del w:id="1796" w:author="tao huang" w:date="2018-10-26T15:51:00Z"/>
        </w:rPr>
      </w:pPr>
      <w:del w:id="1797" w:author="tao huang" w:date="2018-10-26T15:51:00Z">
        <w:r w:rsidRPr="00870CBC" w:rsidDel="00DE12B5">
          <w:rPr>
            <w:rStyle w:val="FootnoteReference"/>
          </w:rPr>
          <w:footnoteRef/>
        </w:r>
        <w:r w:rsidRPr="00870CBC" w:rsidDel="00DE12B5">
          <w:delText xml:space="preserve"> The term</w:delText>
        </w:r>
        <w:r w:rsidDel="00DE12B5">
          <w:delText xml:space="preserve"> of ‘</w:delText>
        </w:r>
        <w:r w:rsidRPr="00870CBC" w:rsidDel="00DE12B5">
          <w:delText xml:space="preserve">structural change’ is used interchangeably with the term of </w:delText>
        </w:r>
      </w:del>
      <w:ins w:id="1798" w:author="Didier Soopramanien" w:date="2018-10-23T15:39:00Z">
        <w:del w:id="1799" w:author="tao huang" w:date="2018-10-26T15:51:00Z">
          <w:r w:rsidDel="00DE12B5">
            <w:delText xml:space="preserve">that of </w:delText>
          </w:r>
        </w:del>
      </w:ins>
      <w:del w:id="1800" w:author="tao huang" w:date="2018-10-26T15:51:00Z">
        <w:r w:rsidRPr="00870CBC" w:rsidDel="00DE12B5">
          <w:delText>‘structural break’ in the literature. In this study, we use the term “structural change” as in the retail</w:delText>
        </w:r>
        <w:r w:rsidDel="00DE12B5">
          <w:delText>er</w:delText>
        </w:r>
        <w:r w:rsidRPr="00870CBC" w:rsidDel="00DE12B5">
          <w:delText xml:space="preserve"> context we expect the effect of the marketing activities to change gradually rather than in a sudden and abrupt way. We thank one of the anonymous reviewers to point this out</w:delText>
        </w:r>
      </w:del>
      <w:ins w:id="1801" w:author="Didier Soopramanien" w:date="2018-10-23T15:39:00Z">
        <w:del w:id="1802" w:author="tao huang" w:date="2018-10-26T15:51:00Z">
          <w:r w:rsidDel="00DE12B5">
            <w:delText>for this suggestion</w:delText>
          </w:r>
        </w:del>
      </w:ins>
      <w:del w:id="1803" w:author="tao huang" w:date="2018-10-26T15:51:00Z">
        <w:r w:rsidRPr="00870CBC" w:rsidDel="00DE12B5">
          <w:delText>.</w:delText>
        </w:r>
      </w:del>
    </w:p>
  </w:footnote>
  <w:footnote w:id="4">
    <w:p w14:paraId="777A700E" w14:textId="76955196" w:rsidR="00DA3D68" w:rsidRDefault="00DA3D68">
      <w:pPr>
        <w:pStyle w:val="FootnoteText"/>
      </w:pPr>
      <w:r>
        <w:rPr>
          <w:rStyle w:val="FootnoteReference"/>
        </w:rPr>
        <w:footnoteRef/>
      </w:r>
      <w:r>
        <w:t xml:space="preserve"> </w:t>
      </w:r>
      <w:r w:rsidRPr="00A944CE">
        <w:t xml:space="preserve">We </w:t>
      </w:r>
      <w:ins w:id="2301" w:author="tao huang" w:date="2018-10-26T16:04:00Z">
        <w:r w:rsidRPr="00A944CE">
          <w:t>demonstrate the impact of the structural change on the forecasting performance</w:t>
        </w:r>
      </w:ins>
      <w:ins w:id="2302" w:author="tao huang" w:date="2018-10-26T16:05:00Z">
        <w:r>
          <w:t xml:space="preserve"> using a</w:t>
        </w:r>
      </w:ins>
      <w:del w:id="2303" w:author="tao huang" w:date="2018-10-26T16:04:00Z">
        <w:r w:rsidRPr="00A944CE" w:rsidDel="000264FE">
          <w:delText xml:space="preserve">include in the supplementary material </w:delText>
        </w:r>
      </w:del>
      <w:del w:id="2304" w:author="tao huang" w:date="2018-10-26T16:05:00Z">
        <w:r w:rsidRPr="00A944CE" w:rsidDel="000264FE">
          <w:delText>a</w:delText>
        </w:r>
      </w:del>
      <w:r w:rsidRPr="00A944CE">
        <w:t xml:space="preserve"> simulation example </w:t>
      </w:r>
      <w:ins w:id="2305" w:author="tao huang" w:date="2018-10-26T16:03:00Z">
        <w:r>
          <w:t xml:space="preserve">where the model has </w:t>
        </w:r>
      </w:ins>
      <w:del w:id="2306" w:author="tao huang" w:date="2018-10-26T16:03:00Z">
        <w:r w:rsidRPr="00A944CE" w:rsidDel="000264FE">
          <w:delText xml:space="preserve">with the </w:delText>
        </w:r>
      </w:del>
      <w:ins w:id="2307" w:author="tao huang" w:date="2018-10-26T16:03:00Z">
        <w:r>
          <w:t xml:space="preserve">an </w:t>
        </w:r>
      </w:ins>
      <w:r w:rsidRPr="00A944CE">
        <w:t>intercept term</w:t>
      </w:r>
      <w:del w:id="2308" w:author="tao huang" w:date="2018-10-26T16:05:00Z">
        <w:r w:rsidRPr="00A944CE" w:rsidDel="000264FE">
          <w:delText xml:space="preserve"> to demonstrate the impact of the structural change on the forecasting performance</w:delText>
        </w:r>
      </w:del>
      <w:r w:rsidRPr="00A944CE">
        <w:t>.</w:t>
      </w:r>
      <w:ins w:id="2309" w:author="tao huang" w:date="2018-10-26T16:05:00Z">
        <w:r>
          <w:t xml:space="preserve"> We </w:t>
        </w:r>
        <w:r w:rsidRPr="000264FE">
          <w:t xml:space="preserve">include </w:t>
        </w:r>
        <w:r>
          <w:t xml:space="preserve">this </w:t>
        </w:r>
        <w:r w:rsidRPr="000264FE">
          <w:t>in the supplementary material</w:t>
        </w:r>
        <w:r>
          <w:t>.</w:t>
        </w:r>
      </w:ins>
    </w:p>
  </w:footnote>
  <w:footnote w:id="5">
    <w:p w14:paraId="2F29B25D" w14:textId="77777777" w:rsidR="00DA3D68" w:rsidRDefault="00DA3D68" w:rsidP="00971633">
      <w:pPr>
        <w:pStyle w:val="FootnoteText"/>
      </w:pPr>
      <w:r>
        <w:rPr>
          <w:rStyle w:val="FootnoteReference"/>
        </w:rPr>
        <w:footnoteRef/>
      </w:r>
      <w:r>
        <w:t xml:space="preserve"> We select the SKUs with </w:t>
      </w:r>
      <w:r w:rsidRPr="00385A8A">
        <w:t>positive moveme</w:t>
      </w:r>
      <w:r>
        <w:t>nts for at least 90% of the time.</w:t>
      </w:r>
    </w:p>
  </w:footnote>
  <w:footnote w:id="6">
    <w:p w14:paraId="6DAC5533" w14:textId="10E6F668" w:rsidR="00DA3D68" w:rsidRDefault="00DA3D68"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w:t>
      </w:r>
      <w:ins w:id="3586" w:author="tao huang" w:date="2018-10-26T17:01:00Z">
        <w:r>
          <w:t xml:space="preserve">the </w:t>
        </w:r>
      </w:ins>
      <w:r w:rsidRPr="003B4A53">
        <w:t>Akaike</w:t>
      </w:r>
      <w:r>
        <w:t>’s</w:t>
      </w:r>
      <w:r w:rsidRPr="003B4A53">
        <w:t xml:space="preserve"> Information Criterion</w:t>
      </w:r>
      <w:r>
        <w:t xml:space="preserve">. In this study, we find little difference in the results between </w:t>
      </w:r>
      <w:ins w:id="3587" w:author="tao huang" w:date="2018-10-26T17:02:00Z">
        <w:r>
          <w:t xml:space="preserve">these </w:t>
        </w:r>
      </w:ins>
      <w:r>
        <w:t xml:space="preserve">different </w:t>
      </w:r>
      <w:del w:id="3588" w:author="tao huang" w:date="2018-10-26T17:02:00Z">
        <w:r w:rsidDel="00F55F80">
          <w:delText xml:space="preserve">these two </w:delText>
        </w:r>
      </w:del>
      <w:r>
        <w:t>schemes.</w:t>
      </w:r>
    </w:p>
  </w:footnote>
  <w:footnote w:id="7">
    <w:p w14:paraId="074D874F" w14:textId="77777777" w:rsidR="00DA3D68" w:rsidRPr="001920DC" w:rsidRDefault="00DA3D68" w:rsidP="00971633">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8">
    <w:p w14:paraId="444C85E4" w14:textId="77777777" w:rsidR="00DA3D68" w:rsidRDefault="00DA3D68">
      <w:pPr>
        <w:pStyle w:val="FootnoteText"/>
      </w:pPr>
      <w:r>
        <w:rPr>
          <w:rStyle w:val="FootnoteReference"/>
        </w:rPr>
        <w:footnoteRef/>
      </w:r>
      <w:r>
        <w:t xml:space="preserve"> </w:t>
      </w:r>
      <w:r w:rsidRPr="00BD6728">
        <w:t>However, we do not further reduce the ADL-intra models using the LASSO procedure as further simplification using the LASSO procedure will potentially remove important variables</w:t>
      </w:r>
      <w:r>
        <w:t>.</w:t>
      </w:r>
    </w:p>
  </w:footnote>
  <w:footnote w:id="9">
    <w:p w14:paraId="46B94B67" w14:textId="77777777" w:rsidR="00DA3D68" w:rsidRDefault="00DA3D68" w:rsidP="00A55F09">
      <w:pPr>
        <w:pStyle w:val="FootnoteText"/>
      </w:pPr>
      <w:r>
        <w:rPr>
          <w:rStyle w:val="FootnoteReference"/>
        </w:rPr>
        <w:footnoteRef/>
      </w:r>
      <w:r>
        <w:t xml:space="preserve"> We reconduct the entire evaluation using a sequential Chow test for up to 70% of weeks and we find little difference in the results.</w:t>
      </w:r>
    </w:p>
  </w:footnote>
  <w:footnote w:id="10">
    <w:p w14:paraId="4D8E8483" w14:textId="77777777" w:rsidR="00DA3D68" w:rsidRDefault="00DA3D68"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1">
    <w:p w14:paraId="6F7E641D" w14:textId="77777777" w:rsidR="00DA3D68" w:rsidDel="00357F6B" w:rsidRDefault="00DA3D68" w:rsidP="00971633">
      <w:pPr>
        <w:pStyle w:val="FootnoteText"/>
        <w:rPr>
          <w:del w:id="5782" w:author="tao huang" w:date="2018-10-25T11:51:00Z"/>
        </w:rPr>
      </w:pPr>
      <w:del w:id="5783" w:author="tao huang" w:date="2018-10-25T11:51:00Z">
        <w:r w:rsidDel="00357F6B">
          <w:rPr>
            <w:rStyle w:val="FootnoteReference"/>
          </w:rPr>
          <w:footnoteRef/>
        </w:r>
        <w:r w:rsidDel="00357F6B">
          <w:delText xml:space="preserve"> We refer these two periods as the promoted period and non-promoted period respectively.</w:delText>
        </w:r>
      </w:del>
    </w:p>
  </w:footnote>
  <w:footnote w:id="12">
    <w:p w14:paraId="5ED39429" w14:textId="77777777" w:rsidR="00DA3D68" w:rsidRDefault="00DA3D68" w:rsidP="00971633">
      <w:pPr>
        <w:pStyle w:val="FootnoteText"/>
      </w:pPr>
      <w:r>
        <w:rPr>
          <w:rStyle w:val="FootnoteReference"/>
        </w:rPr>
        <w:footnoteRef/>
      </w:r>
      <w:r>
        <w:t xml:space="preserve"> The results for other forecasting horizons are similar and are not shown here for simplicity.</w:t>
      </w:r>
    </w:p>
  </w:footnote>
  <w:footnote w:id="13">
    <w:p w14:paraId="75E7CAD3" w14:textId="0641DBC9" w:rsidR="00DA3D68" w:rsidRDefault="00DA3D68" w:rsidP="00971633">
      <w:pPr>
        <w:pStyle w:val="FootnoteText"/>
      </w:pPr>
      <w:r>
        <w:rPr>
          <w:rStyle w:val="FootnoteReference"/>
        </w:rPr>
        <w:footnoteRef/>
      </w:r>
      <w:r>
        <w:t xml:space="preserve"> Other models including the Base-lift method, the ADL-own model, the ADL-own-EWC model, and the ADL-own-IC model are </w:t>
      </w:r>
      <w:del w:id="5891" w:author="tao huang" w:date="2018-10-28T11:07:00Z">
        <w:r w:rsidDel="001C2E9A">
          <w:delText xml:space="preserve">all </w:delText>
        </w:r>
      </w:del>
      <w:r>
        <w:t>outperformed by the four models in Table 5</w:t>
      </w:r>
      <w:r w:rsidRPr="00DD06AA">
        <w:t xml:space="preserve"> and </w:t>
      </w:r>
      <w:del w:id="5892" w:author="tao huang" w:date="2018-10-28T11:07:00Z">
        <w:r w:rsidRPr="00DD06AA" w:rsidDel="001C2E9A">
          <w:delText>we do not show them</w:delText>
        </w:r>
      </w:del>
      <w:ins w:id="5893" w:author="tao huang" w:date="2018-10-28T11:07:00Z">
        <w:r w:rsidR="001C2E9A">
          <w:t>are not shown here</w:t>
        </w:r>
      </w:ins>
      <w:r w:rsidRPr="00DD06AA">
        <w:t xml:space="preserve"> for simplicity.</w:t>
      </w:r>
    </w:p>
  </w:footnote>
  <w:footnote w:id="14">
    <w:p w14:paraId="585CEA00" w14:textId="77777777" w:rsidR="00DA3D68" w:rsidRDefault="00DA3D68" w:rsidP="00971633">
      <w:pPr>
        <w:pStyle w:val="FootnoteText"/>
      </w:pPr>
      <w:r>
        <w:rPr>
          <w:rStyle w:val="FootnoteReference"/>
        </w:rPr>
        <w:footnoteRef/>
      </w:r>
      <w:r>
        <w:t xml:space="preserve"> We choose to retain five factors based on the Scree plot and 77</w:t>
      </w:r>
      <w:r w:rsidRPr="005914D1">
        <w:t xml:space="preserve">% of the </w:t>
      </w:r>
      <w:r>
        <w:t>original information have been retained.</w:t>
      </w:r>
    </w:p>
  </w:footnote>
  <w:footnote w:id="15">
    <w:p w14:paraId="7F89EAD2" w14:textId="172670A4" w:rsidR="00DA3D68" w:rsidDel="00780C39" w:rsidRDefault="00DA3D68" w:rsidP="00971633">
      <w:pPr>
        <w:pStyle w:val="FootnoteText"/>
        <w:rPr>
          <w:del w:id="7092" w:author="tao huang" w:date="2018-10-27T15:25:00Z"/>
        </w:rPr>
      </w:pPr>
      <w:del w:id="7093" w:author="tao huang" w:date="2018-10-27T15:25:00Z">
        <w:r w:rsidDel="00780C39">
          <w:rPr>
            <w:rStyle w:val="FootnoteReference"/>
          </w:rPr>
          <w:footnoteRef/>
        </w:r>
        <w:r w:rsidDel="00780C39">
          <w:delText xml:space="preserve"> In Table 6, we omit all small values for simplicity.</w:delText>
        </w:r>
      </w:del>
    </w:p>
  </w:footnote>
  <w:footnote w:id="16">
    <w:p w14:paraId="69027EE9" w14:textId="77777777" w:rsidR="00DA3D68" w:rsidRDefault="00DA3D68" w:rsidP="009B6C98">
      <w:pPr>
        <w:pStyle w:val="FootnoteText"/>
      </w:pPr>
      <w:r>
        <w:rPr>
          <w:rStyle w:val="FootnoteReference"/>
        </w:rPr>
        <w:footnoteRef/>
      </w:r>
      <w:r>
        <w:t xml:space="preserve"> </w:t>
      </w:r>
      <w:r w:rsidRPr="00582E1E">
        <w:t xml:space="preserve">The results </w:t>
      </w:r>
      <w:r>
        <w:t xml:space="preserve">are consistent </w:t>
      </w:r>
      <w:r w:rsidRPr="00582E1E">
        <w:t>for other error</w:t>
      </w:r>
      <w:r>
        <w:t xml:space="preserve"> measures and forecast horizons.</w:t>
      </w:r>
    </w:p>
  </w:footnote>
  <w:footnote w:id="17">
    <w:p w14:paraId="1FCB9DF8" w14:textId="77777777" w:rsidR="00DA3D68" w:rsidDel="003F3A7E" w:rsidRDefault="00DA3D68" w:rsidP="00971633">
      <w:pPr>
        <w:pStyle w:val="FootnoteText"/>
        <w:rPr>
          <w:del w:id="8034" w:author="tao huang" w:date="2018-10-25T20:34:00Z"/>
        </w:rPr>
      </w:pPr>
      <w:del w:id="8035" w:author="tao huang" w:date="2018-10-25T20:34:00Z">
        <w:r w:rsidDel="003F3A7E">
          <w:rPr>
            <w:rStyle w:val="FootnoteReference"/>
          </w:rPr>
          <w:footnoteRef/>
        </w:r>
        <w:r w:rsidDel="003F3A7E">
          <w:delText xml:space="preserve"> The results are similar for other forecast horizons.</w:delText>
        </w:r>
      </w:del>
    </w:p>
  </w:footnote>
  <w:footnote w:id="18">
    <w:p w14:paraId="6177E718" w14:textId="27CE0FE1" w:rsidR="00DA3D68" w:rsidDel="00AB6020" w:rsidRDefault="00DA3D68" w:rsidP="00971633">
      <w:pPr>
        <w:pStyle w:val="FootnoteText"/>
        <w:rPr>
          <w:del w:id="8538" w:author="tao huang" w:date="2018-10-25T19:57:00Z"/>
        </w:rPr>
      </w:pPr>
      <w:del w:id="8539" w:author="tao huang" w:date="2018-10-25T19:57:00Z">
        <w:r w:rsidDel="00AB6020">
          <w:rPr>
            <w:rStyle w:val="FootnoteReference"/>
          </w:rPr>
          <w:footnoteRef/>
        </w:r>
        <w:r w:rsidDel="00AB6020">
          <w:delText xml:space="preserve"> For example, one of the</w:delText>
        </w:r>
      </w:del>
      <w:ins w:id="8540" w:author="tao huang" w:date="2018-10-25T19:56:00Z">
        <w:del w:id="8541" w:author="tao huang" w:date="2018-10-25T19:57:00Z">
          <w:r w:rsidDel="00AB6020">
            <w:delText>one</w:delText>
          </w:r>
        </w:del>
      </w:ins>
      <w:del w:id="8542" w:author="tao huang" w:date="2018-10-25T19:57:00Z">
        <w:r w:rsidRPr="00B0170E" w:rsidDel="00AB6020">
          <w:delText xml:space="preserve"> alternative </w:delText>
        </w:r>
      </w:del>
      <w:ins w:id="8543" w:author="tao huang" w:date="2018-10-25T19:56:00Z">
        <w:del w:id="8544" w:author="tao huang" w:date="2018-10-25T19:57:00Z">
          <w:r w:rsidDel="00AB6020">
            <w:delText xml:space="preserve">correction scheme </w:delText>
          </w:r>
        </w:del>
      </w:ins>
      <w:del w:id="8545" w:author="tao huang" w:date="2018-10-25T19:57:00Z">
        <w:r w:rsidRPr="00B0170E" w:rsidDel="00AB6020">
          <w:delText>is to first make adjustments to the one-step-ahead forecast, and then calculate the two-step-ahead forecast based on the value of the one-step-ahead forecast which has adjusted, and so forth.</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huang">
    <w15:presenceInfo w15:providerId="Windows Live" w15:userId="91f3a0139ed1fbcf"/>
  </w15:person>
  <w15:person w15:author="Didier Soopramanien">
    <w15:presenceInfo w15:providerId="AD" w15:userId="S::bsdgs@lunet.lboro.ac.uk::5bd0486c-29a9-4fb1-921b-6ef400e3f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oxrAWQ26RgsAAAA"/>
    <w:docVar w:name="EN.InstantFormat" w:val="&lt;ENInstantFormat&gt;&lt;Enabled&gt;1&lt;/Enabled&gt;&lt;ScanUnformatted&gt;1&lt;/ScanUnformatted&gt;&lt;ScanChanges&gt;1&lt;/ScanChanges&gt;&lt;Suspended&gt;0&lt;/Suspended&gt;&lt;/ENInstantFormat&gt;"/>
    <w:docVar w:name="EN.Layout" w:val="&lt;ENLayout&gt;&lt;Style&gt;Euro J Operational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27&lt;/item&gt;&lt;item&gt;36&lt;/item&gt;&lt;item&gt;45&lt;/item&gt;&lt;item&gt;47&lt;/item&gt;&lt;item&gt;49&lt;/item&gt;&lt;item&gt;116&lt;/item&gt;&lt;item&gt;145&lt;/item&gt;&lt;item&gt;159&lt;/item&gt;&lt;item&gt;183&lt;/item&gt;&lt;item&gt;184&lt;/item&gt;&lt;item&gt;185&lt;/item&gt;&lt;item&gt;187&lt;/item&gt;&lt;item&gt;198&lt;/item&gt;&lt;item&gt;199&lt;/item&gt;&lt;item&gt;204&lt;/item&gt;&lt;item&gt;207&lt;/item&gt;&lt;item&gt;215&lt;/item&gt;&lt;item&gt;218&lt;/item&gt;&lt;item&gt;220&lt;/item&gt;&lt;item&gt;227&lt;/item&gt;&lt;item&gt;237&lt;/item&gt;&lt;item&gt;238&lt;/item&gt;&lt;item&gt;241&lt;/item&gt;&lt;item&gt;246&lt;/item&gt;&lt;item&gt;247&lt;/item&gt;&lt;item&gt;254&lt;/item&gt;&lt;item&gt;255&lt;/item&gt;&lt;item&gt;267&lt;/item&gt;&lt;item&gt;421&lt;/item&gt;&lt;item&gt;522&lt;/item&gt;&lt;item&gt;608&lt;/item&gt;&lt;item&gt;622&lt;/item&gt;&lt;item&gt;623&lt;/item&gt;&lt;item&gt;624&lt;/item&gt;&lt;item&gt;635&lt;/item&gt;&lt;item&gt;640&lt;/item&gt;&lt;item&gt;647&lt;/item&gt;&lt;item&gt;656&lt;/item&gt;&lt;item&gt;657&lt;/item&gt;&lt;item&gt;662&lt;/item&gt;&lt;item&gt;672&lt;/item&gt;&lt;item&gt;702&lt;/item&gt;&lt;item&gt;715&lt;/item&gt;&lt;item&gt;717&lt;/item&gt;&lt;item&gt;732&lt;/item&gt;&lt;item&gt;733&lt;/item&gt;&lt;item&gt;734&lt;/item&gt;&lt;item&gt;737&lt;/item&gt;&lt;item&gt;739&lt;/item&gt;&lt;item&gt;741&lt;/item&gt;&lt;item&gt;742&lt;/item&gt;&lt;item&gt;744&lt;/item&gt;&lt;item&gt;748&lt;/item&gt;&lt;item&gt;751&lt;/item&gt;&lt;item&gt;752&lt;/item&gt;&lt;item&gt;755&lt;/item&gt;&lt;item&gt;756&lt;/item&gt;&lt;item&gt;757&lt;/item&gt;&lt;item&gt;758&lt;/item&gt;&lt;item&gt;760&lt;/item&gt;&lt;item&gt;761&lt;/item&gt;&lt;item&gt;762&lt;/item&gt;&lt;item&gt;763&lt;/item&gt;&lt;item&gt;766&lt;/item&gt;&lt;item&gt;767&lt;/item&gt;&lt;item&gt;769&lt;/item&gt;&lt;/record-ids&gt;&lt;/item&gt;&lt;/Libraries&gt;"/>
  </w:docVars>
  <w:rsids>
    <w:rsidRoot w:val="00971633"/>
    <w:rsid w:val="00001079"/>
    <w:rsid w:val="00012D1C"/>
    <w:rsid w:val="000169D7"/>
    <w:rsid w:val="00017134"/>
    <w:rsid w:val="00020C02"/>
    <w:rsid w:val="00022B2F"/>
    <w:rsid w:val="00024DDE"/>
    <w:rsid w:val="00025FDB"/>
    <w:rsid w:val="000264FE"/>
    <w:rsid w:val="00030F58"/>
    <w:rsid w:val="000359D9"/>
    <w:rsid w:val="00036DD3"/>
    <w:rsid w:val="000446DA"/>
    <w:rsid w:val="00052EAB"/>
    <w:rsid w:val="000542B1"/>
    <w:rsid w:val="000576CA"/>
    <w:rsid w:val="00057EDF"/>
    <w:rsid w:val="00071B5D"/>
    <w:rsid w:val="0007317D"/>
    <w:rsid w:val="00091D49"/>
    <w:rsid w:val="00094570"/>
    <w:rsid w:val="000977A3"/>
    <w:rsid w:val="000A0545"/>
    <w:rsid w:val="000A08C3"/>
    <w:rsid w:val="000A40FD"/>
    <w:rsid w:val="000A4DC5"/>
    <w:rsid w:val="000A55CA"/>
    <w:rsid w:val="000A66D2"/>
    <w:rsid w:val="000B009D"/>
    <w:rsid w:val="000B1842"/>
    <w:rsid w:val="000B7EE9"/>
    <w:rsid w:val="000C3FCA"/>
    <w:rsid w:val="000C4C02"/>
    <w:rsid w:val="000C6B58"/>
    <w:rsid w:val="000D1F5D"/>
    <w:rsid w:val="000D30EB"/>
    <w:rsid w:val="000D338C"/>
    <w:rsid w:val="000D464F"/>
    <w:rsid w:val="000D773B"/>
    <w:rsid w:val="000D776C"/>
    <w:rsid w:val="000E0DC6"/>
    <w:rsid w:val="000E15A5"/>
    <w:rsid w:val="000E3388"/>
    <w:rsid w:val="000E39FC"/>
    <w:rsid w:val="000F3A66"/>
    <w:rsid w:val="000F3A7A"/>
    <w:rsid w:val="000F44A5"/>
    <w:rsid w:val="001031E1"/>
    <w:rsid w:val="00103AE3"/>
    <w:rsid w:val="0010731B"/>
    <w:rsid w:val="001138D2"/>
    <w:rsid w:val="00115F0C"/>
    <w:rsid w:val="0012515C"/>
    <w:rsid w:val="00125B46"/>
    <w:rsid w:val="001267D1"/>
    <w:rsid w:val="001316C0"/>
    <w:rsid w:val="001327DC"/>
    <w:rsid w:val="00133244"/>
    <w:rsid w:val="00133312"/>
    <w:rsid w:val="00136481"/>
    <w:rsid w:val="00143A9A"/>
    <w:rsid w:val="00146CA0"/>
    <w:rsid w:val="001500B8"/>
    <w:rsid w:val="00162EBF"/>
    <w:rsid w:val="00170AAF"/>
    <w:rsid w:val="00172FA2"/>
    <w:rsid w:val="00181410"/>
    <w:rsid w:val="00185A18"/>
    <w:rsid w:val="00192066"/>
    <w:rsid w:val="001924A0"/>
    <w:rsid w:val="001939D1"/>
    <w:rsid w:val="001A10C9"/>
    <w:rsid w:val="001A3D69"/>
    <w:rsid w:val="001A422B"/>
    <w:rsid w:val="001B110A"/>
    <w:rsid w:val="001B1EDD"/>
    <w:rsid w:val="001B3DE9"/>
    <w:rsid w:val="001B4A6D"/>
    <w:rsid w:val="001B4CBF"/>
    <w:rsid w:val="001B5063"/>
    <w:rsid w:val="001B6BE5"/>
    <w:rsid w:val="001C1614"/>
    <w:rsid w:val="001C1A13"/>
    <w:rsid w:val="001C2E9A"/>
    <w:rsid w:val="001D01B0"/>
    <w:rsid w:val="001D3838"/>
    <w:rsid w:val="001D4156"/>
    <w:rsid w:val="001E74A5"/>
    <w:rsid w:val="001F08F0"/>
    <w:rsid w:val="001F3317"/>
    <w:rsid w:val="001F5610"/>
    <w:rsid w:val="00204295"/>
    <w:rsid w:val="002052B4"/>
    <w:rsid w:val="00214DE8"/>
    <w:rsid w:val="00215C53"/>
    <w:rsid w:val="002164E5"/>
    <w:rsid w:val="00216DEE"/>
    <w:rsid w:val="00216EE1"/>
    <w:rsid w:val="0021711D"/>
    <w:rsid w:val="00221593"/>
    <w:rsid w:val="00224EA4"/>
    <w:rsid w:val="0023118C"/>
    <w:rsid w:val="00235EE3"/>
    <w:rsid w:val="0023750A"/>
    <w:rsid w:val="00237F60"/>
    <w:rsid w:val="00240653"/>
    <w:rsid w:val="00246B56"/>
    <w:rsid w:val="00247DFB"/>
    <w:rsid w:val="0025060A"/>
    <w:rsid w:val="00253021"/>
    <w:rsid w:val="002553DE"/>
    <w:rsid w:val="002568DC"/>
    <w:rsid w:val="00263131"/>
    <w:rsid w:val="00264DD0"/>
    <w:rsid w:val="00267B63"/>
    <w:rsid w:val="002716B7"/>
    <w:rsid w:val="00272611"/>
    <w:rsid w:val="0027571B"/>
    <w:rsid w:val="00276EDA"/>
    <w:rsid w:val="002814F5"/>
    <w:rsid w:val="002843EF"/>
    <w:rsid w:val="00284503"/>
    <w:rsid w:val="00290BC9"/>
    <w:rsid w:val="00292EEA"/>
    <w:rsid w:val="00292FB8"/>
    <w:rsid w:val="00293D33"/>
    <w:rsid w:val="00295BA9"/>
    <w:rsid w:val="00296855"/>
    <w:rsid w:val="002A1989"/>
    <w:rsid w:val="002A1A5B"/>
    <w:rsid w:val="002A28C0"/>
    <w:rsid w:val="002A2A48"/>
    <w:rsid w:val="002A3D03"/>
    <w:rsid w:val="002A3DDC"/>
    <w:rsid w:val="002A54AC"/>
    <w:rsid w:val="002A6EFE"/>
    <w:rsid w:val="002B3FFE"/>
    <w:rsid w:val="002B4FF6"/>
    <w:rsid w:val="002B59E1"/>
    <w:rsid w:val="002B68FF"/>
    <w:rsid w:val="002C60A7"/>
    <w:rsid w:val="002D0134"/>
    <w:rsid w:val="002D14C3"/>
    <w:rsid w:val="002D4C12"/>
    <w:rsid w:val="002D5CCC"/>
    <w:rsid w:val="002F2385"/>
    <w:rsid w:val="002F7711"/>
    <w:rsid w:val="0030006F"/>
    <w:rsid w:val="0030074C"/>
    <w:rsid w:val="00300E50"/>
    <w:rsid w:val="00301DAC"/>
    <w:rsid w:val="00304107"/>
    <w:rsid w:val="003047EF"/>
    <w:rsid w:val="00311108"/>
    <w:rsid w:val="0031197F"/>
    <w:rsid w:val="00311A66"/>
    <w:rsid w:val="0031438C"/>
    <w:rsid w:val="0032151C"/>
    <w:rsid w:val="00322431"/>
    <w:rsid w:val="00323355"/>
    <w:rsid w:val="00324BC9"/>
    <w:rsid w:val="00330276"/>
    <w:rsid w:val="0033030C"/>
    <w:rsid w:val="00333B87"/>
    <w:rsid w:val="00335BF7"/>
    <w:rsid w:val="00336E80"/>
    <w:rsid w:val="00337705"/>
    <w:rsid w:val="00346EC6"/>
    <w:rsid w:val="0034714B"/>
    <w:rsid w:val="00350F86"/>
    <w:rsid w:val="00357F6B"/>
    <w:rsid w:val="00365519"/>
    <w:rsid w:val="00374403"/>
    <w:rsid w:val="00380BD4"/>
    <w:rsid w:val="003815F7"/>
    <w:rsid w:val="00381724"/>
    <w:rsid w:val="003A4B40"/>
    <w:rsid w:val="003A69F1"/>
    <w:rsid w:val="003B01F9"/>
    <w:rsid w:val="003B0212"/>
    <w:rsid w:val="003B04B5"/>
    <w:rsid w:val="003B05FD"/>
    <w:rsid w:val="003B08AB"/>
    <w:rsid w:val="003B4A53"/>
    <w:rsid w:val="003C238E"/>
    <w:rsid w:val="003C298E"/>
    <w:rsid w:val="003C3CE3"/>
    <w:rsid w:val="003C50DE"/>
    <w:rsid w:val="003D539D"/>
    <w:rsid w:val="003E31C9"/>
    <w:rsid w:val="003E6D35"/>
    <w:rsid w:val="003F05E5"/>
    <w:rsid w:val="003F37F2"/>
    <w:rsid w:val="003F3994"/>
    <w:rsid w:val="003F3A7E"/>
    <w:rsid w:val="003F7ACC"/>
    <w:rsid w:val="00400388"/>
    <w:rsid w:val="00400CFB"/>
    <w:rsid w:val="00406CF8"/>
    <w:rsid w:val="0041268E"/>
    <w:rsid w:val="00412B46"/>
    <w:rsid w:val="00416078"/>
    <w:rsid w:val="004213EF"/>
    <w:rsid w:val="0043370A"/>
    <w:rsid w:val="004337D1"/>
    <w:rsid w:val="00440BBA"/>
    <w:rsid w:val="00445FAA"/>
    <w:rsid w:val="00452C9D"/>
    <w:rsid w:val="004659F8"/>
    <w:rsid w:val="00475216"/>
    <w:rsid w:val="00476808"/>
    <w:rsid w:val="00476F69"/>
    <w:rsid w:val="004822EA"/>
    <w:rsid w:val="00484090"/>
    <w:rsid w:val="00484363"/>
    <w:rsid w:val="0049024E"/>
    <w:rsid w:val="00492585"/>
    <w:rsid w:val="004A18B8"/>
    <w:rsid w:val="004A6692"/>
    <w:rsid w:val="004B0962"/>
    <w:rsid w:val="004B1426"/>
    <w:rsid w:val="004B32E3"/>
    <w:rsid w:val="004B3F08"/>
    <w:rsid w:val="004C05B5"/>
    <w:rsid w:val="004C6896"/>
    <w:rsid w:val="004C70CF"/>
    <w:rsid w:val="004C7B50"/>
    <w:rsid w:val="004D0A41"/>
    <w:rsid w:val="004D4FCD"/>
    <w:rsid w:val="004D5E51"/>
    <w:rsid w:val="004D65DA"/>
    <w:rsid w:val="004D70F0"/>
    <w:rsid w:val="004E25DC"/>
    <w:rsid w:val="004E43BA"/>
    <w:rsid w:val="004E7FAD"/>
    <w:rsid w:val="004F3ECB"/>
    <w:rsid w:val="004F785E"/>
    <w:rsid w:val="005007EE"/>
    <w:rsid w:val="00501802"/>
    <w:rsid w:val="00503C80"/>
    <w:rsid w:val="005054D8"/>
    <w:rsid w:val="00505FDD"/>
    <w:rsid w:val="00507AF0"/>
    <w:rsid w:val="00516CB8"/>
    <w:rsid w:val="00516F35"/>
    <w:rsid w:val="0053701B"/>
    <w:rsid w:val="005376AA"/>
    <w:rsid w:val="005427AF"/>
    <w:rsid w:val="00544D05"/>
    <w:rsid w:val="00545525"/>
    <w:rsid w:val="00546E91"/>
    <w:rsid w:val="005506CB"/>
    <w:rsid w:val="005523D2"/>
    <w:rsid w:val="0055366F"/>
    <w:rsid w:val="0055531A"/>
    <w:rsid w:val="0055643D"/>
    <w:rsid w:val="0055798D"/>
    <w:rsid w:val="00563D88"/>
    <w:rsid w:val="0056485B"/>
    <w:rsid w:val="00565DBB"/>
    <w:rsid w:val="0056676D"/>
    <w:rsid w:val="005707EE"/>
    <w:rsid w:val="005713C6"/>
    <w:rsid w:val="005727A9"/>
    <w:rsid w:val="00574B56"/>
    <w:rsid w:val="005760C5"/>
    <w:rsid w:val="005761C8"/>
    <w:rsid w:val="0057759A"/>
    <w:rsid w:val="00583DB1"/>
    <w:rsid w:val="00594EB4"/>
    <w:rsid w:val="005A13F6"/>
    <w:rsid w:val="005A167C"/>
    <w:rsid w:val="005A4C8A"/>
    <w:rsid w:val="005B1C8C"/>
    <w:rsid w:val="005B48F2"/>
    <w:rsid w:val="005C1368"/>
    <w:rsid w:val="005C4BC4"/>
    <w:rsid w:val="005C6956"/>
    <w:rsid w:val="005D0E91"/>
    <w:rsid w:val="005D1B8D"/>
    <w:rsid w:val="005D1C47"/>
    <w:rsid w:val="005D310F"/>
    <w:rsid w:val="005D3FEB"/>
    <w:rsid w:val="005D426A"/>
    <w:rsid w:val="005E1885"/>
    <w:rsid w:val="005E3918"/>
    <w:rsid w:val="005E7011"/>
    <w:rsid w:val="005F16DF"/>
    <w:rsid w:val="005F6EEB"/>
    <w:rsid w:val="00605A7B"/>
    <w:rsid w:val="00606F09"/>
    <w:rsid w:val="00607619"/>
    <w:rsid w:val="00610D0F"/>
    <w:rsid w:val="0061136D"/>
    <w:rsid w:val="00611D68"/>
    <w:rsid w:val="006177EE"/>
    <w:rsid w:val="0062111A"/>
    <w:rsid w:val="0062223C"/>
    <w:rsid w:val="00625DB2"/>
    <w:rsid w:val="006261D9"/>
    <w:rsid w:val="00626A5B"/>
    <w:rsid w:val="00626D79"/>
    <w:rsid w:val="006302A8"/>
    <w:rsid w:val="00630EE2"/>
    <w:rsid w:val="00634595"/>
    <w:rsid w:val="0063539F"/>
    <w:rsid w:val="00636818"/>
    <w:rsid w:val="00641C4E"/>
    <w:rsid w:val="00642AD1"/>
    <w:rsid w:val="00642F05"/>
    <w:rsid w:val="006447FC"/>
    <w:rsid w:val="006500B4"/>
    <w:rsid w:val="006548AB"/>
    <w:rsid w:val="00655074"/>
    <w:rsid w:val="006552B0"/>
    <w:rsid w:val="00657EE2"/>
    <w:rsid w:val="006649A4"/>
    <w:rsid w:val="006679C7"/>
    <w:rsid w:val="00671DF6"/>
    <w:rsid w:val="006729B5"/>
    <w:rsid w:val="00674905"/>
    <w:rsid w:val="00674F23"/>
    <w:rsid w:val="00676243"/>
    <w:rsid w:val="00680265"/>
    <w:rsid w:val="006813AD"/>
    <w:rsid w:val="00690040"/>
    <w:rsid w:val="00690263"/>
    <w:rsid w:val="006907B8"/>
    <w:rsid w:val="00691B60"/>
    <w:rsid w:val="00695ADD"/>
    <w:rsid w:val="00696217"/>
    <w:rsid w:val="006A12BC"/>
    <w:rsid w:val="006A1F06"/>
    <w:rsid w:val="006A2599"/>
    <w:rsid w:val="006A2ED7"/>
    <w:rsid w:val="006A4247"/>
    <w:rsid w:val="006A4593"/>
    <w:rsid w:val="006A5FDB"/>
    <w:rsid w:val="006A7046"/>
    <w:rsid w:val="006B546A"/>
    <w:rsid w:val="006B62C8"/>
    <w:rsid w:val="006B6B63"/>
    <w:rsid w:val="006C20BF"/>
    <w:rsid w:val="006C2E0A"/>
    <w:rsid w:val="006C4F1D"/>
    <w:rsid w:val="006C7265"/>
    <w:rsid w:val="006D0F5D"/>
    <w:rsid w:val="006D2D71"/>
    <w:rsid w:val="006D61EE"/>
    <w:rsid w:val="006D7A15"/>
    <w:rsid w:val="006E043F"/>
    <w:rsid w:val="006E1849"/>
    <w:rsid w:val="006E2AB2"/>
    <w:rsid w:val="006E3B1B"/>
    <w:rsid w:val="006E4117"/>
    <w:rsid w:val="007022D1"/>
    <w:rsid w:val="00704FC5"/>
    <w:rsid w:val="00705855"/>
    <w:rsid w:val="00706551"/>
    <w:rsid w:val="00712359"/>
    <w:rsid w:val="007133F7"/>
    <w:rsid w:val="00721700"/>
    <w:rsid w:val="00722ECF"/>
    <w:rsid w:val="00724318"/>
    <w:rsid w:val="00731AC5"/>
    <w:rsid w:val="00732976"/>
    <w:rsid w:val="007355F1"/>
    <w:rsid w:val="0073625F"/>
    <w:rsid w:val="00737A91"/>
    <w:rsid w:val="007432A4"/>
    <w:rsid w:val="00743400"/>
    <w:rsid w:val="00746078"/>
    <w:rsid w:val="00746BDD"/>
    <w:rsid w:val="007502BA"/>
    <w:rsid w:val="00750663"/>
    <w:rsid w:val="007517CC"/>
    <w:rsid w:val="00752048"/>
    <w:rsid w:val="007528FA"/>
    <w:rsid w:val="00754B19"/>
    <w:rsid w:val="0075580B"/>
    <w:rsid w:val="00763774"/>
    <w:rsid w:val="00764036"/>
    <w:rsid w:val="007720E8"/>
    <w:rsid w:val="00772E59"/>
    <w:rsid w:val="00773CF4"/>
    <w:rsid w:val="00780C39"/>
    <w:rsid w:val="0078783F"/>
    <w:rsid w:val="007958A5"/>
    <w:rsid w:val="007978C1"/>
    <w:rsid w:val="007A06FF"/>
    <w:rsid w:val="007A39EE"/>
    <w:rsid w:val="007B00B0"/>
    <w:rsid w:val="007B0F31"/>
    <w:rsid w:val="007B3DC4"/>
    <w:rsid w:val="007C002F"/>
    <w:rsid w:val="007C23D7"/>
    <w:rsid w:val="007C2430"/>
    <w:rsid w:val="007C48F0"/>
    <w:rsid w:val="007C565D"/>
    <w:rsid w:val="007C720F"/>
    <w:rsid w:val="007D0127"/>
    <w:rsid w:val="007D16B2"/>
    <w:rsid w:val="007D423F"/>
    <w:rsid w:val="007D47CC"/>
    <w:rsid w:val="007E1EED"/>
    <w:rsid w:val="007E2D8D"/>
    <w:rsid w:val="007E66A0"/>
    <w:rsid w:val="007E6A9C"/>
    <w:rsid w:val="007F14E6"/>
    <w:rsid w:val="007F1BD6"/>
    <w:rsid w:val="007F1C7D"/>
    <w:rsid w:val="007F4725"/>
    <w:rsid w:val="007F5FB4"/>
    <w:rsid w:val="007F7B65"/>
    <w:rsid w:val="00800AFE"/>
    <w:rsid w:val="00801130"/>
    <w:rsid w:val="00804501"/>
    <w:rsid w:val="008075B5"/>
    <w:rsid w:val="008079C9"/>
    <w:rsid w:val="00810A6D"/>
    <w:rsid w:val="008146BC"/>
    <w:rsid w:val="0081490C"/>
    <w:rsid w:val="00817FE7"/>
    <w:rsid w:val="00820026"/>
    <w:rsid w:val="008233E0"/>
    <w:rsid w:val="008251BB"/>
    <w:rsid w:val="008273E0"/>
    <w:rsid w:val="0082744F"/>
    <w:rsid w:val="00835C94"/>
    <w:rsid w:val="00836018"/>
    <w:rsid w:val="00843E8F"/>
    <w:rsid w:val="00851D94"/>
    <w:rsid w:val="00851E61"/>
    <w:rsid w:val="00854AB6"/>
    <w:rsid w:val="0085747D"/>
    <w:rsid w:val="008606EA"/>
    <w:rsid w:val="00862865"/>
    <w:rsid w:val="00863E33"/>
    <w:rsid w:val="0086732A"/>
    <w:rsid w:val="008704C2"/>
    <w:rsid w:val="00870911"/>
    <w:rsid w:val="00870CBC"/>
    <w:rsid w:val="00871943"/>
    <w:rsid w:val="00873082"/>
    <w:rsid w:val="008761C3"/>
    <w:rsid w:val="00881612"/>
    <w:rsid w:val="00881CFF"/>
    <w:rsid w:val="00881E92"/>
    <w:rsid w:val="00883066"/>
    <w:rsid w:val="008839D7"/>
    <w:rsid w:val="0088404B"/>
    <w:rsid w:val="0089161E"/>
    <w:rsid w:val="008A28A1"/>
    <w:rsid w:val="008A4D47"/>
    <w:rsid w:val="008A6109"/>
    <w:rsid w:val="008A6EFD"/>
    <w:rsid w:val="008B01CC"/>
    <w:rsid w:val="008B1A29"/>
    <w:rsid w:val="008B3A98"/>
    <w:rsid w:val="008C0EC7"/>
    <w:rsid w:val="008C3F0C"/>
    <w:rsid w:val="008C4B2B"/>
    <w:rsid w:val="008D1EF4"/>
    <w:rsid w:val="008D24A1"/>
    <w:rsid w:val="008D3C31"/>
    <w:rsid w:val="008D5B00"/>
    <w:rsid w:val="008E5FBC"/>
    <w:rsid w:val="008F2D93"/>
    <w:rsid w:val="008F3607"/>
    <w:rsid w:val="009032F7"/>
    <w:rsid w:val="00905DAB"/>
    <w:rsid w:val="0091004A"/>
    <w:rsid w:val="009153C9"/>
    <w:rsid w:val="009172B6"/>
    <w:rsid w:val="0092569F"/>
    <w:rsid w:val="009269D9"/>
    <w:rsid w:val="00927B49"/>
    <w:rsid w:val="00927C4F"/>
    <w:rsid w:val="009302CE"/>
    <w:rsid w:val="00934A5C"/>
    <w:rsid w:val="00935AA6"/>
    <w:rsid w:val="009401DA"/>
    <w:rsid w:val="009427EE"/>
    <w:rsid w:val="009428A9"/>
    <w:rsid w:val="00943A50"/>
    <w:rsid w:val="009456DA"/>
    <w:rsid w:val="0094651E"/>
    <w:rsid w:val="00947DBD"/>
    <w:rsid w:val="009502D5"/>
    <w:rsid w:val="009503D7"/>
    <w:rsid w:val="00951E97"/>
    <w:rsid w:val="00953F15"/>
    <w:rsid w:val="009644F9"/>
    <w:rsid w:val="00967E98"/>
    <w:rsid w:val="00971633"/>
    <w:rsid w:val="00972F62"/>
    <w:rsid w:val="00973285"/>
    <w:rsid w:val="00980B09"/>
    <w:rsid w:val="00980CCA"/>
    <w:rsid w:val="00984000"/>
    <w:rsid w:val="009847C5"/>
    <w:rsid w:val="00987A55"/>
    <w:rsid w:val="00993031"/>
    <w:rsid w:val="00993143"/>
    <w:rsid w:val="009934EF"/>
    <w:rsid w:val="00995A6E"/>
    <w:rsid w:val="009A202F"/>
    <w:rsid w:val="009A55EE"/>
    <w:rsid w:val="009A792E"/>
    <w:rsid w:val="009B1170"/>
    <w:rsid w:val="009B16CC"/>
    <w:rsid w:val="009B236B"/>
    <w:rsid w:val="009B4D45"/>
    <w:rsid w:val="009B580D"/>
    <w:rsid w:val="009B6268"/>
    <w:rsid w:val="009B6721"/>
    <w:rsid w:val="009B6C98"/>
    <w:rsid w:val="009B7B02"/>
    <w:rsid w:val="009B7FB3"/>
    <w:rsid w:val="009C18F5"/>
    <w:rsid w:val="009C4225"/>
    <w:rsid w:val="009C44F4"/>
    <w:rsid w:val="009C67A2"/>
    <w:rsid w:val="009C7013"/>
    <w:rsid w:val="009C7AAE"/>
    <w:rsid w:val="009D61E9"/>
    <w:rsid w:val="009D7409"/>
    <w:rsid w:val="009D7974"/>
    <w:rsid w:val="009E3C48"/>
    <w:rsid w:val="009F4DF8"/>
    <w:rsid w:val="009F6F48"/>
    <w:rsid w:val="009F7DAC"/>
    <w:rsid w:val="00A02206"/>
    <w:rsid w:val="00A04823"/>
    <w:rsid w:val="00A04EFF"/>
    <w:rsid w:val="00A05F4D"/>
    <w:rsid w:val="00A15A07"/>
    <w:rsid w:val="00A15B38"/>
    <w:rsid w:val="00A2090C"/>
    <w:rsid w:val="00A2346A"/>
    <w:rsid w:val="00A240CD"/>
    <w:rsid w:val="00A26E3E"/>
    <w:rsid w:val="00A369CF"/>
    <w:rsid w:val="00A371EA"/>
    <w:rsid w:val="00A40C8A"/>
    <w:rsid w:val="00A4387E"/>
    <w:rsid w:val="00A46849"/>
    <w:rsid w:val="00A52F9C"/>
    <w:rsid w:val="00A536C1"/>
    <w:rsid w:val="00A55F09"/>
    <w:rsid w:val="00A62FF3"/>
    <w:rsid w:val="00A6650D"/>
    <w:rsid w:val="00A7059B"/>
    <w:rsid w:val="00A7308C"/>
    <w:rsid w:val="00A73478"/>
    <w:rsid w:val="00A766A2"/>
    <w:rsid w:val="00A8487E"/>
    <w:rsid w:val="00A84D51"/>
    <w:rsid w:val="00A907F2"/>
    <w:rsid w:val="00A90DB8"/>
    <w:rsid w:val="00A93B49"/>
    <w:rsid w:val="00A944CE"/>
    <w:rsid w:val="00A97E7F"/>
    <w:rsid w:val="00AA518A"/>
    <w:rsid w:val="00AA6700"/>
    <w:rsid w:val="00AB384D"/>
    <w:rsid w:val="00AB3DE8"/>
    <w:rsid w:val="00AB417F"/>
    <w:rsid w:val="00AB6020"/>
    <w:rsid w:val="00AB70E4"/>
    <w:rsid w:val="00AC0C11"/>
    <w:rsid w:val="00AD1B16"/>
    <w:rsid w:val="00AD4CD5"/>
    <w:rsid w:val="00AD79B5"/>
    <w:rsid w:val="00AE5AC3"/>
    <w:rsid w:val="00AE69AD"/>
    <w:rsid w:val="00AE7ACD"/>
    <w:rsid w:val="00AF2AD3"/>
    <w:rsid w:val="00AF3196"/>
    <w:rsid w:val="00AF52DD"/>
    <w:rsid w:val="00AF5873"/>
    <w:rsid w:val="00AF6C22"/>
    <w:rsid w:val="00AF70FB"/>
    <w:rsid w:val="00AF7159"/>
    <w:rsid w:val="00AF7E02"/>
    <w:rsid w:val="00B010CE"/>
    <w:rsid w:val="00B05093"/>
    <w:rsid w:val="00B1418C"/>
    <w:rsid w:val="00B1749E"/>
    <w:rsid w:val="00B17649"/>
    <w:rsid w:val="00B1767A"/>
    <w:rsid w:val="00B2006A"/>
    <w:rsid w:val="00B204A4"/>
    <w:rsid w:val="00B2161B"/>
    <w:rsid w:val="00B22F11"/>
    <w:rsid w:val="00B23B35"/>
    <w:rsid w:val="00B2453C"/>
    <w:rsid w:val="00B27B0F"/>
    <w:rsid w:val="00B32C17"/>
    <w:rsid w:val="00B41CDE"/>
    <w:rsid w:val="00B46D94"/>
    <w:rsid w:val="00B46E0B"/>
    <w:rsid w:val="00B56E09"/>
    <w:rsid w:val="00B56ED7"/>
    <w:rsid w:val="00B77F49"/>
    <w:rsid w:val="00B80A4E"/>
    <w:rsid w:val="00B81E6A"/>
    <w:rsid w:val="00B83AE7"/>
    <w:rsid w:val="00B84883"/>
    <w:rsid w:val="00B84DFB"/>
    <w:rsid w:val="00B85960"/>
    <w:rsid w:val="00B8732B"/>
    <w:rsid w:val="00B91B6B"/>
    <w:rsid w:val="00B94B64"/>
    <w:rsid w:val="00BA58CE"/>
    <w:rsid w:val="00BA7055"/>
    <w:rsid w:val="00BB07F3"/>
    <w:rsid w:val="00BB2E48"/>
    <w:rsid w:val="00BB39FF"/>
    <w:rsid w:val="00BC146A"/>
    <w:rsid w:val="00BC2C14"/>
    <w:rsid w:val="00BC6826"/>
    <w:rsid w:val="00BD2785"/>
    <w:rsid w:val="00BD6728"/>
    <w:rsid w:val="00BD6A95"/>
    <w:rsid w:val="00BD763E"/>
    <w:rsid w:val="00BE1720"/>
    <w:rsid w:val="00BE1F97"/>
    <w:rsid w:val="00BE2B81"/>
    <w:rsid w:val="00BE72D8"/>
    <w:rsid w:val="00BE79EE"/>
    <w:rsid w:val="00BF130E"/>
    <w:rsid w:val="00BF2B1A"/>
    <w:rsid w:val="00BF4503"/>
    <w:rsid w:val="00C1012C"/>
    <w:rsid w:val="00C140DD"/>
    <w:rsid w:val="00C175C0"/>
    <w:rsid w:val="00C240C6"/>
    <w:rsid w:val="00C25ED5"/>
    <w:rsid w:val="00C2794B"/>
    <w:rsid w:val="00C30515"/>
    <w:rsid w:val="00C35A92"/>
    <w:rsid w:val="00C36036"/>
    <w:rsid w:val="00C4075A"/>
    <w:rsid w:val="00C4417F"/>
    <w:rsid w:val="00C47F94"/>
    <w:rsid w:val="00C514B6"/>
    <w:rsid w:val="00C537B7"/>
    <w:rsid w:val="00C54849"/>
    <w:rsid w:val="00C564C7"/>
    <w:rsid w:val="00C604E3"/>
    <w:rsid w:val="00C6263C"/>
    <w:rsid w:val="00C631AB"/>
    <w:rsid w:val="00C64395"/>
    <w:rsid w:val="00C70B48"/>
    <w:rsid w:val="00C84426"/>
    <w:rsid w:val="00C85119"/>
    <w:rsid w:val="00C8535F"/>
    <w:rsid w:val="00C90D90"/>
    <w:rsid w:val="00C93D18"/>
    <w:rsid w:val="00CA06AD"/>
    <w:rsid w:val="00CA0F92"/>
    <w:rsid w:val="00CA3173"/>
    <w:rsid w:val="00CA5596"/>
    <w:rsid w:val="00CA5716"/>
    <w:rsid w:val="00CA60BF"/>
    <w:rsid w:val="00CA7621"/>
    <w:rsid w:val="00CA7AEC"/>
    <w:rsid w:val="00CB0D02"/>
    <w:rsid w:val="00CB376C"/>
    <w:rsid w:val="00CB3943"/>
    <w:rsid w:val="00CB5C9D"/>
    <w:rsid w:val="00CC0415"/>
    <w:rsid w:val="00CC1BFB"/>
    <w:rsid w:val="00CC37C9"/>
    <w:rsid w:val="00CC5733"/>
    <w:rsid w:val="00CD111F"/>
    <w:rsid w:val="00CD2778"/>
    <w:rsid w:val="00CD2EAD"/>
    <w:rsid w:val="00CD589F"/>
    <w:rsid w:val="00CD6E54"/>
    <w:rsid w:val="00CD7FB5"/>
    <w:rsid w:val="00CE7122"/>
    <w:rsid w:val="00CF04EF"/>
    <w:rsid w:val="00CF6BF7"/>
    <w:rsid w:val="00D01B85"/>
    <w:rsid w:val="00D05CA0"/>
    <w:rsid w:val="00D06EE0"/>
    <w:rsid w:val="00D109DD"/>
    <w:rsid w:val="00D1463E"/>
    <w:rsid w:val="00D17B0B"/>
    <w:rsid w:val="00D2114A"/>
    <w:rsid w:val="00D3081C"/>
    <w:rsid w:val="00D30EA6"/>
    <w:rsid w:val="00D322AA"/>
    <w:rsid w:val="00D40528"/>
    <w:rsid w:val="00D420A0"/>
    <w:rsid w:val="00D4226E"/>
    <w:rsid w:val="00D435D8"/>
    <w:rsid w:val="00D43E67"/>
    <w:rsid w:val="00D443D3"/>
    <w:rsid w:val="00D44C45"/>
    <w:rsid w:val="00D45AA2"/>
    <w:rsid w:val="00D5395F"/>
    <w:rsid w:val="00D57216"/>
    <w:rsid w:val="00D61119"/>
    <w:rsid w:val="00D62A4A"/>
    <w:rsid w:val="00D70261"/>
    <w:rsid w:val="00D768DB"/>
    <w:rsid w:val="00D76959"/>
    <w:rsid w:val="00D7769A"/>
    <w:rsid w:val="00D819E6"/>
    <w:rsid w:val="00D81FD7"/>
    <w:rsid w:val="00D868A0"/>
    <w:rsid w:val="00D871B6"/>
    <w:rsid w:val="00D9134F"/>
    <w:rsid w:val="00D9221F"/>
    <w:rsid w:val="00D9338F"/>
    <w:rsid w:val="00D95231"/>
    <w:rsid w:val="00D952B9"/>
    <w:rsid w:val="00D97589"/>
    <w:rsid w:val="00D976B2"/>
    <w:rsid w:val="00DA3D68"/>
    <w:rsid w:val="00DA625A"/>
    <w:rsid w:val="00DA773E"/>
    <w:rsid w:val="00DB6968"/>
    <w:rsid w:val="00DC03DF"/>
    <w:rsid w:val="00DC1B46"/>
    <w:rsid w:val="00DC5CE3"/>
    <w:rsid w:val="00DC5F09"/>
    <w:rsid w:val="00DD15F7"/>
    <w:rsid w:val="00DD493D"/>
    <w:rsid w:val="00DE12B5"/>
    <w:rsid w:val="00DE5783"/>
    <w:rsid w:val="00DE6A65"/>
    <w:rsid w:val="00DE7DE3"/>
    <w:rsid w:val="00DF027B"/>
    <w:rsid w:val="00DF5ED0"/>
    <w:rsid w:val="00DF714C"/>
    <w:rsid w:val="00E04AAD"/>
    <w:rsid w:val="00E05278"/>
    <w:rsid w:val="00E110A1"/>
    <w:rsid w:val="00E112F2"/>
    <w:rsid w:val="00E135C4"/>
    <w:rsid w:val="00E23DD7"/>
    <w:rsid w:val="00E255FA"/>
    <w:rsid w:val="00E25F53"/>
    <w:rsid w:val="00E27FDA"/>
    <w:rsid w:val="00E30AFA"/>
    <w:rsid w:val="00E3218F"/>
    <w:rsid w:val="00E36FD4"/>
    <w:rsid w:val="00E41E10"/>
    <w:rsid w:val="00E47EE2"/>
    <w:rsid w:val="00E57119"/>
    <w:rsid w:val="00E60C89"/>
    <w:rsid w:val="00E63F6B"/>
    <w:rsid w:val="00E675BF"/>
    <w:rsid w:val="00E67838"/>
    <w:rsid w:val="00E71385"/>
    <w:rsid w:val="00E731FB"/>
    <w:rsid w:val="00E733B7"/>
    <w:rsid w:val="00E8227F"/>
    <w:rsid w:val="00E82C94"/>
    <w:rsid w:val="00E90FB0"/>
    <w:rsid w:val="00E91E70"/>
    <w:rsid w:val="00E969AD"/>
    <w:rsid w:val="00EA1D41"/>
    <w:rsid w:val="00EA223B"/>
    <w:rsid w:val="00EB2F00"/>
    <w:rsid w:val="00EB7E34"/>
    <w:rsid w:val="00EC01AC"/>
    <w:rsid w:val="00EC2C3A"/>
    <w:rsid w:val="00EF111A"/>
    <w:rsid w:val="00EF1BF2"/>
    <w:rsid w:val="00EF1FD4"/>
    <w:rsid w:val="00EF3497"/>
    <w:rsid w:val="00EF51E0"/>
    <w:rsid w:val="00EF5A0D"/>
    <w:rsid w:val="00F04C8A"/>
    <w:rsid w:val="00F07789"/>
    <w:rsid w:val="00F2162B"/>
    <w:rsid w:val="00F2418B"/>
    <w:rsid w:val="00F305A4"/>
    <w:rsid w:val="00F35FC9"/>
    <w:rsid w:val="00F41656"/>
    <w:rsid w:val="00F42F2E"/>
    <w:rsid w:val="00F43328"/>
    <w:rsid w:val="00F47057"/>
    <w:rsid w:val="00F546B0"/>
    <w:rsid w:val="00F547B3"/>
    <w:rsid w:val="00F548B8"/>
    <w:rsid w:val="00F55F80"/>
    <w:rsid w:val="00F56415"/>
    <w:rsid w:val="00F62C19"/>
    <w:rsid w:val="00F75BF0"/>
    <w:rsid w:val="00F80DDE"/>
    <w:rsid w:val="00F84625"/>
    <w:rsid w:val="00F84E85"/>
    <w:rsid w:val="00F87D6D"/>
    <w:rsid w:val="00F911BB"/>
    <w:rsid w:val="00F96BC3"/>
    <w:rsid w:val="00FA0DD7"/>
    <w:rsid w:val="00FA4580"/>
    <w:rsid w:val="00FB2477"/>
    <w:rsid w:val="00FB4EFA"/>
    <w:rsid w:val="00FB6518"/>
    <w:rsid w:val="00FB6F49"/>
    <w:rsid w:val="00FC054D"/>
    <w:rsid w:val="00FC2994"/>
    <w:rsid w:val="00FC4B44"/>
    <w:rsid w:val="00FD6BD2"/>
    <w:rsid w:val="00FE3124"/>
    <w:rsid w:val="00FE3705"/>
    <w:rsid w:val="00FE7314"/>
    <w:rsid w:val="00FE748D"/>
    <w:rsid w:val="00FF07A3"/>
    <w:rsid w:val="00FF0E5C"/>
    <w:rsid w:val="00FF66F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1016/j.ejor.2016.11.046" TargetMode="External"/><Relationship Id="rId18" Type="http://schemas.openxmlformats.org/officeDocument/2006/relationships/hyperlink" Target="https://doi.org/10.1016/j.ejor.2016.08.047" TargetMode="External"/><Relationship Id="rId3" Type="http://schemas.openxmlformats.org/officeDocument/2006/relationships/styles" Target="styles.xml"/><Relationship Id="rId21" Type="http://schemas.openxmlformats.org/officeDocument/2006/relationships/hyperlink" Target="http://dx.doi.org/10.1016/j.ejor.2014.02.03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orbes.com/sites/walterloeb/2014/12/16/unrelenting-competition-the-retail-story-of-201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16/j.ijforecast.2007.02.006" TargetMode="External"/><Relationship Id="rId20" Type="http://schemas.openxmlformats.org/officeDocument/2006/relationships/hyperlink" Target="https://doi.org/10.1016/j.ejor.2015.06.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016/j.ijforecast.2017.09.003"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engage.dynamicaction.com/WS-2015-06-IHL-Ghost-Economy-Haunting-of-Returns-AR_LP.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x.doi.org/10.1016/j.ejor.2011.04.006"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85D2A-4CD3-4539-A7A1-CF0D0F280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31</Pages>
  <Words>23369</Words>
  <Characters>133204</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26</cp:revision>
  <dcterms:created xsi:type="dcterms:W3CDTF">2018-10-27T23:17:00Z</dcterms:created>
  <dcterms:modified xsi:type="dcterms:W3CDTF">2018-10-28T11:56:00Z</dcterms:modified>
</cp:coreProperties>
</file>